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5D08B5D2"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commentRangeStart w:id="0"/>
      <w:commentRangeEnd w:id="0"/>
      <w:r w:rsidR="00E33938">
        <w:rPr>
          <w:rStyle w:val="CommentReference"/>
        </w:rPr>
        <w:commentReference w:id="0"/>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6E6B8A">
        <w:rPr>
          <w:rFonts w:ascii="Times New Roman" w:hAnsi="Times New Roman" w:cs="Times New Roman" w:hint="eastAsia"/>
          <w:sz w:val="24"/>
          <w:szCs w:val="24"/>
        </w:rPr>
        <w:t>Mini Huang</w:t>
      </w:r>
      <w:r w:rsidR="00DD0B3F" w:rsidRPr="00DD0B3F">
        <w:rPr>
          <w:rFonts w:ascii="Times New Roman" w:hAnsi="Times New Roman" w:cs="Times New Roman" w:hint="eastAsia"/>
          <w:sz w:val="24"/>
          <w:szCs w:val="24"/>
          <w:vertAlign w:val="superscript"/>
        </w:rPr>
        <w:t>4</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w:t>
      </w:r>
      <w:proofErr w:type="spellStart"/>
      <w:r w:rsidR="00A279AA" w:rsidRPr="006D1797">
        <w:rPr>
          <w:rFonts w:ascii="Times New Roman" w:hAnsi="Times New Roman" w:cs="Times New Roman"/>
        </w:rPr>
        <w:t>Programme</w:t>
      </w:r>
      <w:proofErr w:type="spellEnd"/>
      <w:r w:rsidR="00A279AA" w:rsidRPr="006D1797">
        <w:rPr>
          <w:rFonts w:ascii="Times New Roman" w:hAnsi="Times New Roman" w:cs="Times New Roman"/>
        </w:rPr>
        <w:t xml:space="preserv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1A5A0A25" w14:textId="090C1540" w:rsidR="0022525C" w:rsidRPr="006D1797" w:rsidRDefault="0022525C" w:rsidP="0022525C">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68D6FAA2" w14:textId="77777777" w:rsidR="0022525C" w:rsidRPr="006D1797" w:rsidRDefault="0022525C" w:rsidP="008A1C58">
      <w:pPr>
        <w:spacing w:line="480" w:lineRule="auto"/>
        <w:rPr>
          <w:rFonts w:ascii="Times New Roman" w:hAnsi="Times New Roman" w:cs="Times New Roman"/>
        </w:rPr>
      </w:pP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4"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commentRangeStart w:id="1"/>
      <w:r w:rsidRPr="00E33938">
        <w:rPr>
          <w:rFonts w:hint="eastAsia"/>
        </w:rPr>
        <w:lastRenderedPageBreak/>
        <w:t>Abs</w:t>
      </w:r>
      <w:commentRangeEnd w:id="1"/>
      <w:r w:rsidR="00DD0B3F">
        <w:rPr>
          <w:rStyle w:val="CommentReference"/>
          <w:rFonts w:asciiTheme="minorHAnsi" w:eastAsiaTheme="minorEastAsia" w:hAnsiTheme="minorHAnsi" w:cstheme="minorBidi"/>
          <w:b w:val="0"/>
          <w:bCs w:val="0"/>
        </w:rPr>
        <w:commentReference w:id="1"/>
      </w:r>
      <w:r w:rsidRPr="00E33938">
        <w:rPr>
          <w:rFonts w:hint="eastAsia"/>
        </w:rPr>
        <w:t>tra</w:t>
      </w:r>
      <w:commentRangeStart w:id="2"/>
      <w:r w:rsidRPr="00E33938">
        <w:rPr>
          <w:rFonts w:hint="eastAsia"/>
        </w:rPr>
        <w:t>ct</w:t>
      </w:r>
      <w:commentRangeEnd w:id="2"/>
      <w:r w:rsidR="00761EAE">
        <w:rPr>
          <w:rStyle w:val="CommentReference"/>
          <w:rFonts w:asciiTheme="minorHAnsi" w:eastAsiaTheme="minorEastAsia" w:hAnsiTheme="minorHAnsi" w:cstheme="minorBidi"/>
          <w:b w:val="0"/>
          <w:bCs w:val="0"/>
        </w:rPr>
        <w:commentReference w:id="2"/>
      </w:r>
    </w:p>
    <w:p w14:paraId="3D266436" w14:textId="58317697" w:rsidR="00E33938" w:rsidRDefault="00EC6068" w:rsidP="008A1C58">
      <w:pPr>
        <w:spacing w:line="480" w:lineRule="auto"/>
        <w:rPr>
          <w:rFonts w:ascii="Times New Roman" w:hAnsi="Times New Roman" w:cs="Times New Roman"/>
          <w:sz w:val="24"/>
          <w:szCs w:val="24"/>
        </w:rPr>
      </w:pPr>
      <w:bookmarkStart w:id="3" w:name="OLE_LINK1"/>
      <w:ins w:id="4" w:author="Steve Rozen, Ph.D." w:date="2025-03-10T21:16:00Z" w16du:dateUtc="2025-03-11T01:16:00Z">
        <w:r>
          <w:rPr>
            <w:rFonts w:ascii="Times New Roman" w:hAnsi="Times New Roman" w:cs="Times New Roman"/>
            <w:sz w:val="24"/>
            <w:szCs w:val="24"/>
          </w:rPr>
          <w:t>&lt;possibly add something about how we decided signature are real</w:t>
        </w:r>
      </w:ins>
      <w:ins w:id="5" w:author="Steve Rozen, Ph.D." w:date="2025-03-10T21:17:00Z" w16du:dateUtc="2025-03-11T01:17:00Z">
        <w:r>
          <w:rPr>
            <w:rFonts w:ascii="Times New Roman" w:hAnsi="Times New Roman" w:cs="Times New Roman"/>
            <w:sz w:val="24"/>
            <w:szCs w:val="24"/>
          </w:rPr>
          <w:t xml:space="preserve">, or at least talk about using extended information to support separation of signatures&gt; </w:t>
        </w:r>
      </w:ins>
      <w:r w:rsidR="00065370"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00065370"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w:t>
      </w:r>
      <w:r w:rsidR="00FC6C4B">
        <w:rPr>
          <w:rFonts w:ascii="Times New Roman" w:hAnsi="Times New Roman" w:cs="Times New Roman" w:hint="eastAsia"/>
          <w:sz w:val="24"/>
          <w:szCs w:val="24"/>
        </w:rPr>
        <w:t xml:space="preserve">through </w:t>
      </w:r>
      <w:r w:rsidR="00065370"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analysis of somatic mutations from large sets of samples</w:t>
      </w:r>
      <w:r w:rsidR="00065370" w:rsidRPr="00065370">
        <w:rPr>
          <w:rFonts w:ascii="Times New Roman" w:hAnsi="Times New Roman" w:cs="Times New Roman"/>
          <w:sz w:val="24"/>
          <w:szCs w:val="24"/>
        </w:rPr>
        <w:t xml:space="preserve">.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00065370" w:rsidRPr="00065370">
        <w:rPr>
          <w:rFonts w:ascii="Times New Roman" w:hAnsi="Times New Roman" w:cs="Times New Roman"/>
          <w:sz w:val="24"/>
          <w:szCs w:val="24"/>
        </w:rPr>
        <w:t>HMF (Hartwig Medical Foundation) cohorts to create a comprehensive collection of ID (small insertions and deletion) mutational signatures using a hierarchical Dirichlet process-based approach. This analysis led to the identification of 15 novel signatures, in addition to the 23 currently cataloged in COSMIC</w:t>
      </w:r>
      <w:r w:rsidR="00AF127D">
        <w:rPr>
          <w:rFonts w:ascii="Times New Roman" w:hAnsi="Times New Roman" w:cs="Times New Roman" w:hint="eastAsia"/>
          <w:sz w:val="24"/>
          <w:szCs w:val="24"/>
        </w:rPr>
        <w:t xml:space="preserve"> reference database of signatures</w:t>
      </w:r>
      <w:r w:rsidR="00065370"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w:t>
      </w:r>
      <w:commentRangeStart w:id="6"/>
      <w:r w:rsidR="00280D5C">
        <w:rPr>
          <w:rFonts w:ascii="Times New Roman" w:hAnsi="Times New Roman" w:cs="Times New Roman" w:hint="eastAsia"/>
          <w:sz w:val="24"/>
          <w:szCs w:val="24"/>
        </w:rPr>
        <w:t xml:space="preserve"> note</w:t>
      </w:r>
      <w:commentRangeEnd w:id="6"/>
      <w:r w:rsidR="00280D5C">
        <w:rPr>
          <w:rStyle w:val="CommentReference"/>
        </w:rPr>
        <w:commentReference w:id="6"/>
      </w:r>
      <w:r w:rsidR="00374059">
        <w:rPr>
          <w:rFonts w:ascii="Times New Roman" w:hAnsi="Times New Roman" w:cs="Times New Roman" w:hint="eastAsia"/>
          <w:sz w:val="24"/>
          <w:szCs w:val="24"/>
        </w:rPr>
        <w:t>, w</w:t>
      </w:r>
      <w:r w:rsidR="00065370"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in cell-line experiments that </w:t>
      </w:r>
      <w:r w:rsidR="00065370" w:rsidRPr="00065370">
        <w:rPr>
          <w:rFonts w:ascii="Times New Roman" w:hAnsi="Times New Roman" w:cs="Times New Roman"/>
          <w:sz w:val="24"/>
          <w:szCs w:val="24"/>
        </w:rPr>
        <w:t xml:space="preserve">one </w:t>
      </w:r>
      <w:r w:rsidR="00761EAE">
        <w:rPr>
          <w:rFonts w:ascii="Times New Roman" w:hAnsi="Times New Roman" w:cs="Times New Roman" w:hint="eastAsia"/>
          <w:sz w:val="24"/>
          <w:szCs w:val="24"/>
        </w:rPr>
        <w:t xml:space="preserve">of the </w:t>
      </w:r>
      <w:r w:rsidR="00065370" w:rsidRPr="00065370">
        <w:rPr>
          <w:rFonts w:ascii="Times New Roman" w:hAnsi="Times New Roman" w:cs="Times New Roman"/>
          <w:sz w:val="24"/>
          <w:szCs w:val="24"/>
        </w:rPr>
        <w:t>novel signature</w:t>
      </w:r>
      <w:r w:rsidR="00761EAE">
        <w:rPr>
          <w:rFonts w:ascii="Times New Roman" w:hAnsi="Times New Roman" w:cs="Times New Roman" w:hint="eastAsia"/>
          <w:sz w:val="24"/>
          <w:szCs w:val="24"/>
        </w:rPr>
        <w:t>s</w:t>
      </w:r>
      <w:r w:rsidR="00814D3A">
        <w:rPr>
          <w:rFonts w:ascii="Times New Roman" w:hAnsi="Times New Roman" w:cs="Times New Roman" w:hint="eastAsia"/>
          <w:sz w:val="24"/>
          <w:szCs w:val="24"/>
        </w:rPr>
        <w:t xml:space="preserve"> that we identified</w:t>
      </w:r>
      <w:r w:rsidR="00065370" w:rsidRPr="00065370">
        <w:rPr>
          <w:rFonts w:ascii="Times New Roman" w:hAnsi="Times New Roman" w:cs="Times New Roman"/>
          <w:sz w:val="24"/>
          <w:szCs w:val="24"/>
        </w:rPr>
        <w:t xml:space="preserve">, H_ID29, </w:t>
      </w:r>
      <w:r w:rsidR="00814D3A">
        <w:rPr>
          <w:rFonts w:ascii="Times New Roman" w:hAnsi="Times New Roman" w:cs="Times New Roman" w:hint="eastAsia"/>
          <w:sz w:val="24"/>
          <w:szCs w:val="24"/>
        </w:rPr>
        <w:t xml:space="preserve">is </w:t>
      </w:r>
      <w:r w:rsidR="00065370" w:rsidRPr="00065370">
        <w:rPr>
          <w:rFonts w:ascii="Times New Roman" w:hAnsi="Times New Roman" w:cs="Times New Roman"/>
          <w:sz w:val="24"/>
          <w:szCs w:val="24"/>
        </w:rPr>
        <w:t xml:space="preserve">associated with </w:t>
      </w:r>
      <w:r w:rsidR="002B316E">
        <w:rPr>
          <w:rFonts w:ascii="Times New Roman" w:hAnsi="Times New Roman" w:cs="Times New Roman" w:hint="eastAsia"/>
          <w:sz w:val="24"/>
          <w:szCs w:val="24"/>
        </w:rPr>
        <w:t>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00065370"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00065370" w:rsidRPr="00065370">
        <w:rPr>
          <w:rFonts w:ascii="Times New Roman" w:hAnsi="Times New Roman" w:cs="Times New Roman"/>
          <w:sz w:val="24"/>
          <w:szCs w:val="24"/>
        </w:rPr>
        <w:t xml:space="preserve"> new </w:t>
      </w:r>
      <w:r w:rsidR="00814D3A">
        <w:rPr>
          <w:rFonts w:ascii="Times New Roman" w:hAnsi="Times New Roman" w:cs="Times New Roman" w:hint="eastAsia"/>
          <w:sz w:val="24"/>
          <w:szCs w:val="24"/>
        </w:rPr>
        <w:t xml:space="preserve">signatures,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00065370" w:rsidRPr="00065370">
        <w:rPr>
          <w:rFonts w:ascii="Times New Roman" w:hAnsi="Times New Roman" w:cs="Times New Roman"/>
          <w:sz w:val="24"/>
          <w:szCs w:val="24"/>
        </w:rPr>
        <w:t xml:space="preserve">defective DNA mismatch repair. Notably, </w:t>
      </w:r>
      <w:r w:rsidR="00F75DE6">
        <w:rPr>
          <w:rFonts w:ascii="Times New Roman" w:hAnsi="Times New Roman" w:cs="Times New Roman" w:hint="eastAsia"/>
          <w:sz w:val="24"/>
          <w:szCs w:val="24"/>
        </w:rPr>
        <w:t>three</w:t>
      </w:r>
      <w:r w:rsidR="00065370" w:rsidRPr="00065370">
        <w:rPr>
          <w:rFonts w:ascii="Times New Roman" w:hAnsi="Times New Roman" w:cs="Times New Roman"/>
          <w:sz w:val="24"/>
          <w:szCs w:val="24"/>
        </w:rPr>
        <w:t xml:space="preserve"> ID signatures demonstrated significant </w:t>
      </w:r>
      <w:r w:rsidR="00814D3A">
        <w:rPr>
          <w:rFonts w:ascii="Times New Roman" w:hAnsi="Times New Roman" w:cs="Times New Roman"/>
          <w:sz w:val="24"/>
          <w:szCs w:val="24"/>
        </w:rPr>
        <w:t>differences</w:t>
      </w:r>
      <w:r w:rsidR="00814D3A">
        <w:rPr>
          <w:rFonts w:ascii="Times New Roman" w:hAnsi="Times New Roman" w:cs="Times New Roman" w:hint="eastAsia"/>
          <w:sz w:val="24"/>
          <w:szCs w:val="24"/>
        </w:rPr>
        <w:t xml:space="preserve"> in </w:t>
      </w:r>
      <w:r w:rsidR="00814D3A">
        <w:rPr>
          <w:rFonts w:ascii="Times New Roman" w:hAnsi="Times New Roman" w:cs="Times New Roman"/>
          <w:sz w:val="24"/>
          <w:szCs w:val="24"/>
        </w:rPr>
        <w:t>prevalence</w:t>
      </w:r>
      <w:r w:rsidR="00814D3A">
        <w:rPr>
          <w:rFonts w:ascii="Times New Roman" w:hAnsi="Times New Roman" w:cs="Times New Roman" w:hint="eastAsia"/>
          <w:sz w:val="24"/>
          <w:szCs w:val="24"/>
        </w:rPr>
        <w:t xml:space="preserve"> by </w:t>
      </w:r>
      <w:r w:rsidR="00065370"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00065370" w:rsidRPr="00065370">
        <w:rPr>
          <w:rFonts w:ascii="Times New Roman" w:hAnsi="Times New Roman" w:cs="Times New Roman"/>
          <w:sz w:val="24"/>
          <w:szCs w:val="24"/>
        </w:rPr>
        <w:t xml:space="preserve">. </w:t>
      </w:r>
      <w:r w:rsidR="00814D3A" w:rsidRPr="00044859">
        <w:rPr>
          <w:rFonts w:ascii="Times New Roman" w:hAnsi="Times New Roman" w:cs="Times New Roman" w:hint="eastAsia"/>
          <w:sz w:val="24"/>
          <w:szCs w:val="24"/>
          <w:highlight w:val="yellow"/>
        </w:rPr>
        <w:t>E</w:t>
      </w:r>
      <w:r w:rsidR="00065370" w:rsidRPr="0098346F">
        <w:rPr>
          <w:rFonts w:ascii="Times New Roman" w:hAnsi="Times New Roman" w:cs="Times New Roman"/>
          <w:sz w:val="24"/>
          <w:szCs w:val="24"/>
          <w:highlight w:val="yellow"/>
          <w:rPrChange w:id="7" w:author="Mo Liu" w:date="2025-03-14T08:16:00Z" w16du:dateUtc="2025-03-14T00:16:00Z">
            <w:rPr>
              <w:rFonts w:ascii="Times New Roman" w:hAnsi="Times New Roman" w:cs="Times New Roman"/>
              <w:sz w:val="24"/>
              <w:szCs w:val="24"/>
            </w:rPr>
          </w:rPrChange>
        </w:rPr>
        <w:t xml:space="preserve">xamination of signature contributions to </w:t>
      </w:r>
      <w:r w:rsidR="00814D3A" w:rsidRPr="0098346F">
        <w:rPr>
          <w:rFonts w:ascii="Times New Roman" w:hAnsi="Times New Roman" w:cs="Times New Roman" w:hint="eastAsia"/>
          <w:sz w:val="24"/>
          <w:szCs w:val="24"/>
          <w:highlight w:val="yellow"/>
          <w:rPrChange w:id="8" w:author="Mo Liu" w:date="2025-03-14T08:16:00Z" w16du:dateUtc="2025-03-14T00:16:00Z">
            <w:rPr>
              <w:rFonts w:ascii="Times New Roman" w:hAnsi="Times New Roman" w:cs="Times New Roman" w:hint="eastAsia"/>
              <w:sz w:val="24"/>
              <w:szCs w:val="24"/>
            </w:rPr>
          </w:rPrChange>
        </w:rPr>
        <w:t xml:space="preserve">somatic mutations in </w:t>
      </w:r>
      <w:r w:rsidR="00065370" w:rsidRPr="0098346F">
        <w:rPr>
          <w:rFonts w:ascii="Times New Roman" w:hAnsi="Times New Roman" w:cs="Times New Roman"/>
          <w:sz w:val="24"/>
          <w:szCs w:val="24"/>
          <w:highlight w:val="yellow"/>
          <w:rPrChange w:id="9" w:author="Mo Liu" w:date="2025-03-14T08:16:00Z" w16du:dateUtc="2025-03-14T00:16:00Z">
            <w:rPr>
              <w:rFonts w:ascii="Times New Roman" w:hAnsi="Times New Roman" w:cs="Times New Roman"/>
              <w:sz w:val="24"/>
              <w:szCs w:val="24"/>
            </w:rPr>
          </w:rPrChange>
        </w:rPr>
        <w:t xml:space="preserve">cancer genes revealed that C_ID3, associated with tobacco exposure, accounts for nearly </w:t>
      </w:r>
      <w:commentRangeStart w:id="10"/>
      <w:commentRangeStart w:id="11"/>
      <w:r w:rsidR="00065370" w:rsidRPr="0098346F">
        <w:rPr>
          <w:rFonts w:ascii="Times New Roman" w:hAnsi="Times New Roman" w:cs="Times New Roman"/>
          <w:sz w:val="24"/>
          <w:szCs w:val="24"/>
          <w:highlight w:val="yellow"/>
          <w:rPrChange w:id="12" w:author="Mo Liu" w:date="2025-03-14T08:16:00Z" w16du:dateUtc="2025-03-14T00:16:00Z">
            <w:rPr>
              <w:rFonts w:ascii="Times New Roman" w:hAnsi="Times New Roman" w:cs="Times New Roman"/>
              <w:sz w:val="24"/>
              <w:szCs w:val="24"/>
            </w:rPr>
          </w:rPrChange>
        </w:rPr>
        <w:t xml:space="preserve">50% of IDs </w:t>
      </w:r>
      <w:commentRangeEnd w:id="10"/>
      <w:r w:rsidR="00CF5847" w:rsidRPr="0098346F">
        <w:rPr>
          <w:rStyle w:val="CommentReference"/>
          <w:highlight w:val="yellow"/>
          <w:rPrChange w:id="13" w:author="Mo Liu" w:date="2025-03-14T08:16:00Z" w16du:dateUtc="2025-03-14T00:16:00Z">
            <w:rPr>
              <w:rStyle w:val="CommentReference"/>
            </w:rPr>
          </w:rPrChange>
        </w:rPr>
        <w:commentReference w:id="10"/>
      </w:r>
      <w:commentRangeEnd w:id="11"/>
      <w:r w:rsidR="00F701ED" w:rsidRPr="0098346F">
        <w:rPr>
          <w:rStyle w:val="CommentReference"/>
          <w:highlight w:val="yellow"/>
          <w:rPrChange w:id="14" w:author="Mo Liu" w:date="2025-03-14T08:16:00Z" w16du:dateUtc="2025-03-14T00:16:00Z">
            <w:rPr>
              <w:rStyle w:val="CommentReference"/>
            </w:rPr>
          </w:rPrChange>
        </w:rPr>
        <w:commentReference w:id="11"/>
      </w:r>
      <w:r w:rsidR="00065370" w:rsidRPr="0098346F">
        <w:rPr>
          <w:rFonts w:ascii="Times New Roman" w:hAnsi="Times New Roman" w:cs="Times New Roman"/>
          <w:sz w:val="24"/>
          <w:szCs w:val="24"/>
          <w:highlight w:val="yellow"/>
          <w:rPrChange w:id="15" w:author="Mo Liu" w:date="2025-03-14T08:16:00Z" w16du:dateUtc="2025-03-14T00:16:00Z">
            <w:rPr>
              <w:rFonts w:ascii="Times New Roman" w:hAnsi="Times New Roman" w:cs="Times New Roman"/>
              <w:sz w:val="24"/>
              <w:szCs w:val="24"/>
            </w:rPr>
          </w:rPrChange>
        </w:rPr>
        <w:t xml:space="preserve">in </w:t>
      </w:r>
      <w:ins w:id="16" w:author="Steve Rozen, Ph.D." w:date="2025-03-10T09:53:00Z" w16du:dateUtc="2025-03-10T13:53:00Z">
        <w:r w:rsidR="00814D3A" w:rsidRPr="0098346F">
          <w:rPr>
            <w:rFonts w:ascii="Times New Roman" w:hAnsi="Times New Roman" w:cs="Times New Roman" w:hint="eastAsia"/>
            <w:sz w:val="24"/>
            <w:szCs w:val="24"/>
            <w:highlight w:val="yellow"/>
            <w:rPrChange w:id="17" w:author="Mo Liu" w:date="2025-03-14T08:16:00Z" w16du:dateUtc="2025-03-14T00:16:00Z">
              <w:rPr>
                <w:rFonts w:ascii="Times New Roman" w:hAnsi="Times New Roman" w:cs="Times New Roman" w:hint="eastAsia"/>
                <w:sz w:val="24"/>
                <w:szCs w:val="24"/>
              </w:rPr>
            </w:rPrChange>
          </w:rPr>
          <w:t>the</w:t>
        </w:r>
        <w:commentRangeStart w:id="18"/>
        <w:r w:rsidR="00814D3A" w:rsidRPr="0098346F">
          <w:rPr>
            <w:rFonts w:ascii="Times New Roman" w:hAnsi="Times New Roman" w:cs="Times New Roman" w:hint="eastAsia"/>
            <w:sz w:val="24"/>
            <w:szCs w:val="24"/>
            <w:highlight w:val="yellow"/>
            <w:rPrChange w:id="19" w:author="Mo Liu" w:date="2025-03-14T08:16:00Z" w16du:dateUtc="2025-03-14T00:16:00Z">
              <w:rPr>
                <w:rFonts w:ascii="Times New Roman" w:hAnsi="Times New Roman" w:cs="Times New Roman" w:hint="eastAsia"/>
                <w:sz w:val="24"/>
                <w:szCs w:val="24"/>
              </w:rPr>
            </w:rPrChange>
          </w:rPr>
          <w:t xml:space="preserve"> </w:t>
        </w:r>
      </w:ins>
      <w:r w:rsidR="00065370" w:rsidRPr="0098346F">
        <w:rPr>
          <w:rFonts w:ascii="Times New Roman" w:hAnsi="Times New Roman" w:cs="Times New Roman"/>
          <w:sz w:val="24"/>
          <w:szCs w:val="24"/>
          <w:highlight w:val="yellow"/>
          <w:rPrChange w:id="20" w:author="Mo Liu" w:date="2025-03-14T08:16:00Z" w16du:dateUtc="2025-03-14T00:16:00Z">
            <w:rPr>
              <w:rFonts w:ascii="Times New Roman" w:hAnsi="Times New Roman" w:cs="Times New Roman"/>
              <w:sz w:val="24"/>
              <w:szCs w:val="24"/>
            </w:rPr>
          </w:rPrChange>
        </w:rPr>
        <w:t>LRP1B</w:t>
      </w:r>
      <w:ins w:id="21" w:author="Steve Rozen, Ph.D." w:date="2025-03-10T09:53:00Z" w16du:dateUtc="2025-03-10T13:53:00Z">
        <w:r w:rsidR="00814D3A" w:rsidRPr="0098346F">
          <w:rPr>
            <w:rFonts w:ascii="Times New Roman" w:hAnsi="Times New Roman" w:cs="Times New Roman" w:hint="eastAsia"/>
            <w:sz w:val="24"/>
            <w:szCs w:val="24"/>
            <w:highlight w:val="yellow"/>
            <w:rPrChange w:id="22" w:author="Mo Liu" w:date="2025-03-14T08:16:00Z" w16du:dateUtc="2025-03-14T00:16:00Z">
              <w:rPr>
                <w:rFonts w:ascii="Times New Roman" w:hAnsi="Times New Roman" w:cs="Times New Roman" w:hint="eastAsia"/>
                <w:sz w:val="24"/>
                <w:szCs w:val="24"/>
              </w:rPr>
            </w:rPrChange>
          </w:rPr>
          <w:t xml:space="preserve"> gene</w:t>
        </w:r>
        <w:commentRangeEnd w:id="18"/>
        <w:r w:rsidR="00814D3A" w:rsidRPr="0098346F">
          <w:rPr>
            <w:rStyle w:val="CommentReference"/>
            <w:highlight w:val="yellow"/>
            <w:rPrChange w:id="23" w:author="Mo Liu" w:date="2025-03-14T08:16:00Z" w16du:dateUtc="2025-03-14T00:16:00Z">
              <w:rPr>
                <w:rStyle w:val="CommentReference"/>
              </w:rPr>
            </w:rPrChange>
          </w:rPr>
          <w:commentReference w:id="18"/>
        </w:r>
      </w:ins>
      <w:r w:rsidR="00065370" w:rsidRPr="0098346F">
        <w:rPr>
          <w:rFonts w:ascii="Times New Roman" w:hAnsi="Times New Roman" w:cs="Times New Roman"/>
          <w:sz w:val="24"/>
          <w:szCs w:val="24"/>
          <w:highlight w:val="yellow"/>
          <w:rPrChange w:id="24" w:author="Mo Liu" w:date="2025-03-14T08:16:00Z" w16du:dateUtc="2025-03-14T00:16:00Z">
            <w:rPr>
              <w:rFonts w:ascii="Times New Roman" w:hAnsi="Times New Roman" w:cs="Times New Roman"/>
              <w:sz w:val="24"/>
              <w:szCs w:val="24"/>
            </w:rPr>
          </w:rPrChange>
        </w:rPr>
        <w:t>, which is implicated in lung carcinogenesis.</w:t>
      </w:r>
      <w:r w:rsidR="00065370"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00065370"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00065370" w:rsidRPr="00065370">
        <w:rPr>
          <w:rFonts w:ascii="Times New Roman" w:hAnsi="Times New Roman" w:cs="Times New Roman"/>
          <w:sz w:val="24"/>
          <w:szCs w:val="24"/>
        </w:rPr>
        <w:t xml:space="preserve"> an expanded collection of ID signatures, validate</w:t>
      </w:r>
      <w:r w:rsidR="00761EAE">
        <w:rPr>
          <w:rFonts w:ascii="Times New Roman" w:hAnsi="Times New Roman" w:cs="Times New Roman" w:hint="eastAsia"/>
          <w:sz w:val="24"/>
          <w:szCs w:val="24"/>
        </w:rPr>
        <w:t>d</w:t>
      </w:r>
      <w:r w:rsidR="00065370" w:rsidRPr="00065370">
        <w:rPr>
          <w:rFonts w:ascii="Times New Roman" w:hAnsi="Times New Roman" w:cs="Times New Roman"/>
          <w:sz w:val="24"/>
          <w:szCs w:val="24"/>
        </w:rPr>
        <w:t xml:space="preserve"> a novel signature through functional modeling, </w:t>
      </w:r>
      <w:commentRangeStart w:id="25"/>
      <w:commentRangeStart w:id="26"/>
      <w:r w:rsidR="00065370" w:rsidRPr="00065370">
        <w:rPr>
          <w:rFonts w:ascii="Times New Roman" w:hAnsi="Times New Roman" w:cs="Times New Roman"/>
          <w:sz w:val="24"/>
          <w:szCs w:val="24"/>
        </w:rPr>
        <w:t>elucidate</w:t>
      </w:r>
      <w:r w:rsidR="00761EAE">
        <w:rPr>
          <w:rFonts w:ascii="Times New Roman" w:hAnsi="Times New Roman" w:cs="Times New Roman" w:hint="eastAsia"/>
          <w:sz w:val="24"/>
          <w:szCs w:val="24"/>
        </w:rPr>
        <w:t>d</w:t>
      </w:r>
      <w:r w:rsidR="00065370" w:rsidRPr="00065370">
        <w:rPr>
          <w:rFonts w:ascii="Times New Roman" w:hAnsi="Times New Roman" w:cs="Times New Roman"/>
          <w:sz w:val="24"/>
          <w:szCs w:val="24"/>
        </w:rPr>
        <w:t xml:space="preserve"> distinct mutational processes, </w:t>
      </w:r>
      <w:commentRangeEnd w:id="25"/>
      <w:r w:rsidR="00814D3A">
        <w:rPr>
          <w:rStyle w:val="CommentReference"/>
        </w:rPr>
        <w:commentReference w:id="25"/>
      </w:r>
      <w:commentRangeEnd w:id="26"/>
      <w:r w:rsidR="006D2266">
        <w:rPr>
          <w:rStyle w:val="CommentReference"/>
        </w:rPr>
        <w:commentReference w:id="26"/>
      </w:r>
      <w:r w:rsidR="00065370" w:rsidRPr="00065370">
        <w:rPr>
          <w:rFonts w:ascii="Times New Roman" w:hAnsi="Times New Roman" w:cs="Times New Roman"/>
          <w:sz w:val="24"/>
          <w:szCs w:val="24"/>
        </w:rPr>
        <w:t xml:space="preserve">and </w:t>
      </w:r>
      <w:r w:rsidR="00DE572B">
        <w:rPr>
          <w:rFonts w:ascii="Times New Roman" w:hAnsi="Times New Roman" w:cs="Times New Roman" w:hint="eastAsia"/>
          <w:sz w:val="24"/>
          <w:szCs w:val="24"/>
        </w:rPr>
        <w:t xml:space="preserve">it </w:t>
      </w:r>
      <w:r w:rsidR="00761EAE">
        <w:rPr>
          <w:rFonts w:ascii="Times New Roman" w:hAnsi="Times New Roman" w:cs="Times New Roman" w:hint="eastAsia"/>
          <w:sz w:val="24"/>
          <w:szCs w:val="24"/>
        </w:rPr>
        <w:t>provid</w:t>
      </w:r>
      <w:r w:rsidR="00DE572B">
        <w:rPr>
          <w:rFonts w:ascii="Times New Roman" w:hAnsi="Times New Roman" w:cs="Times New Roman" w:hint="eastAsia"/>
          <w:sz w:val="24"/>
          <w:szCs w:val="24"/>
        </w:rPr>
        <w:t>es</w:t>
      </w:r>
      <w:r w:rsidR="00761EAE" w:rsidRPr="00065370">
        <w:rPr>
          <w:rFonts w:ascii="Times New Roman" w:hAnsi="Times New Roman" w:cs="Times New Roman"/>
          <w:sz w:val="24"/>
          <w:szCs w:val="24"/>
        </w:rPr>
        <w:t xml:space="preserve"> </w:t>
      </w:r>
      <w:r w:rsidR="00065370" w:rsidRPr="00065370">
        <w:rPr>
          <w:rFonts w:ascii="Times New Roman" w:hAnsi="Times New Roman" w:cs="Times New Roman"/>
          <w:sz w:val="24"/>
          <w:szCs w:val="24"/>
        </w:rPr>
        <w:t xml:space="preserve">insights into biological implications through </w:t>
      </w:r>
      <w:commentRangeStart w:id="27"/>
      <w:commentRangeStart w:id="28"/>
      <w:r w:rsidR="00065370" w:rsidRPr="00065370">
        <w:rPr>
          <w:rFonts w:ascii="Times New Roman" w:hAnsi="Times New Roman" w:cs="Times New Roman"/>
          <w:sz w:val="24"/>
          <w:szCs w:val="24"/>
        </w:rPr>
        <w:t xml:space="preserve">extended sequence investigation </w:t>
      </w:r>
      <w:commentRangeEnd w:id="27"/>
      <w:r w:rsidR="00761EAE">
        <w:rPr>
          <w:rStyle w:val="CommentReference"/>
        </w:rPr>
        <w:commentReference w:id="27"/>
      </w:r>
      <w:commentRangeEnd w:id="28"/>
      <w:r w:rsidR="006D2266">
        <w:rPr>
          <w:rStyle w:val="CommentReference"/>
        </w:rPr>
        <w:commentReference w:id="28"/>
      </w:r>
      <w:r w:rsidR="00065370" w:rsidRPr="00065370">
        <w:rPr>
          <w:rFonts w:ascii="Times New Roman" w:hAnsi="Times New Roman" w:cs="Times New Roman"/>
          <w:sz w:val="24"/>
          <w:szCs w:val="24"/>
        </w:rPr>
        <w:t xml:space="preserve">and trait associations.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2924EE74"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commentRangeStart w:id="29"/>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hes</w:t>
      </w:r>
      <w:commentRangeEnd w:id="29"/>
      <w:r w:rsidR="00CF5847">
        <w:rPr>
          <w:rStyle w:val="CommentReference"/>
        </w:rPr>
        <w:commentReference w:id="29"/>
      </w:r>
      <w:r w:rsidR="00D255BC" w:rsidRPr="00D255BC">
        <w:rPr>
          <w:rFonts w:ascii="Times New Roman" w:hAnsi="Times New Roman" w:cs="Times New Roman"/>
          <w:sz w:val="24"/>
          <w:szCs w:val="24"/>
        </w:rPr>
        <w:t xml:space="preserve">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ins w:id="30" w:author="Mo Liu" w:date="2025-03-14T08:22:00Z" w16du:dateUtc="2025-03-14T00:22:00Z">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ins>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ins w:id="31" w:author="Mo Liu" w:date="2025-03-14T08:23:00Z" w16du:dateUtc="2025-03-14T00:23:00Z">
        <w:r w:rsidR="00170331">
          <w:rPr>
            <w:rFonts w:ascii="Times New Roman" w:hAnsi="Times New Roman" w:cs="Times New Roman" w:hint="eastAsia"/>
            <w:sz w:val="24"/>
          </w:rPr>
          <w:t>;</w:t>
        </w:r>
        <w:r w:rsidR="00170331" w:rsidRPr="00170331">
          <w:rPr>
            <w:rFonts w:ascii="Times New Roman" w:hAnsi="Times New Roman" w:cs="Times New Roman"/>
            <w:sz w:val="24"/>
          </w:rPr>
          <w:t xml:space="preserve"> </w:t>
        </w:r>
        <w:proofErr w:type="spellStart"/>
        <w:r w:rsidR="00170331" w:rsidRPr="000D1658">
          <w:rPr>
            <w:rFonts w:ascii="Times New Roman" w:hAnsi="Times New Roman" w:cs="Times New Roman"/>
            <w:sz w:val="24"/>
          </w:rPr>
          <w:t>Dziubańska-Kusibab</w:t>
        </w:r>
        <w:proofErr w:type="spellEnd"/>
        <w:r w:rsidR="00170331" w:rsidRPr="000D1658">
          <w:rPr>
            <w:rFonts w:ascii="Times New Roman" w:hAnsi="Times New Roman" w:cs="Times New Roman"/>
            <w:sz w:val="24"/>
          </w:rPr>
          <w:t xml:space="preserve"> et al. 2020</w:t>
        </w:r>
        <w:r w:rsidR="00170331">
          <w:rPr>
            <w:rFonts w:ascii="Times New Roman" w:hAnsi="Times New Roman" w:cs="Times New Roman" w:hint="eastAsia"/>
            <w:sz w:val="24"/>
          </w:rPr>
          <w:t>; Boot Colibactin paper</w:t>
        </w:r>
      </w:ins>
      <w:r w:rsidR="0027408B" w:rsidRPr="0027408B">
        <w:rPr>
          <w:rFonts w:ascii="Times New Roman" w:hAnsi="Times New Roman" w:cs="Times New Roman"/>
          <w:sz w:val="24"/>
        </w:rPr>
        <w:t>)</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commentRangeStart w:id="32"/>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w:t>
      </w:r>
      <w:del w:id="33" w:author="Mo Liu" w:date="2025-03-14T08:22:00Z" w16du:dateUtc="2025-03-14T00:22:00Z">
        <w:r w:rsidR="000D1658" w:rsidRPr="000D1658" w:rsidDel="00912344">
          <w:rPr>
            <w:rFonts w:ascii="Times New Roman" w:hAnsi="Times New Roman" w:cs="Times New Roman"/>
            <w:sz w:val="24"/>
          </w:rPr>
          <w:delText>Boot et al. 2022</w:delText>
        </w:r>
      </w:del>
      <w:r w:rsidR="000D1658" w:rsidRPr="000D1658">
        <w:rPr>
          <w:rFonts w:ascii="Times New Roman" w:hAnsi="Times New Roman" w:cs="Times New Roman"/>
          <w:sz w:val="24"/>
        </w:rPr>
        <w:t>;</w:t>
      </w:r>
      <w:del w:id="34" w:author="Mo Liu" w:date="2025-03-14T08:21:00Z" w16du:dateUtc="2025-03-14T00:21:00Z">
        <w:r w:rsidR="000D1658" w:rsidRPr="000D1658" w:rsidDel="00916530">
          <w:rPr>
            <w:rFonts w:ascii="Times New Roman" w:hAnsi="Times New Roman" w:cs="Times New Roman"/>
            <w:sz w:val="24"/>
          </w:rPr>
          <w:delText xml:space="preserve"> Davies et al. 2017</w:delText>
        </w:r>
      </w:del>
      <w:del w:id="35" w:author="Mo Liu" w:date="2025-03-14T08:34:00Z" w16du:dateUtc="2025-03-14T00:34:00Z">
        <w:r w:rsidR="000D1658" w:rsidRPr="000D1658" w:rsidDel="008806F2">
          <w:rPr>
            <w:rFonts w:ascii="Times New Roman" w:hAnsi="Times New Roman" w:cs="Times New Roman"/>
            <w:sz w:val="24"/>
          </w:rPr>
          <w:delText>; Dziubańska-Kusibab et al. 2020;</w:delText>
        </w:r>
      </w:del>
      <w:del w:id="36" w:author="Mo Liu" w:date="2025-03-14T08:21:00Z" w16du:dateUtc="2025-03-14T00:21:00Z">
        <w:r w:rsidR="000D1658" w:rsidRPr="000D1658" w:rsidDel="00916530">
          <w:rPr>
            <w:rFonts w:ascii="Times New Roman" w:hAnsi="Times New Roman" w:cs="Times New Roman"/>
            <w:sz w:val="24"/>
          </w:rPr>
          <w:delText xml:space="preserve"> Grolleman et al. 2019</w:delText>
        </w:r>
      </w:del>
      <w:r w:rsidR="000D1658" w:rsidRPr="000D1658">
        <w:rPr>
          <w:rFonts w:ascii="Times New Roman" w:hAnsi="Times New Roman" w:cs="Times New Roman"/>
          <w:sz w:val="24"/>
        </w:rPr>
        <w:t>)</w:t>
      </w:r>
      <w:r w:rsidR="000D1658">
        <w:rPr>
          <w:rFonts w:ascii="Times New Roman" w:hAnsi="Times New Roman" w:cs="Times New Roman"/>
          <w:sz w:val="24"/>
          <w:szCs w:val="24"/>
        </w:rPr>
        <w:fldChar w:fldCharType="end"/>
      </w:r>
      <w:commentRangeEnd w:id="32"/>
      <w:r w:rsidR="0039733B">
        <w:rPr>
          <w:rStyle w:val="CommentReference"/>
        </w:rPr>
        <w:commentReference w:id="32"/>
      </w:r>
      <w:r w:rsidR="009F35C3" w:rsidRPr="008A1C58">
        <w:rPr>
          <w:rFonts w:ascii="Times New Roman" w:hAnsi="Times New Roman" w:cs="Times New Roman"/>
          <w:sz w:val="24"/>
          <w:szCs w:val="24"/>
        </w:rPr>
        <w:t xml:space="preserve">. </w:t>
      </w:r>
    </w:p>
    <w:p w14:paraId="588AE074" w14:textId="29236435" w:rsidR="00FA5CA0" w:rsidRPr="008A1C58"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left on genomes by mutagenic processes or exposures. They can be identified through two approaches: (1) 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 xml:space="preserve">; and/or (2) 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ins w:id="37" w:author="Mo Liu" w:date="2025-03-12T17:03:00Z" w16du:dateUtc="2025-03-12T09:03:00Z">
        <w:r w:rsidR="009D3010" w:rsidRPr="009D3010">
          <w:t xml:space="preserve"> </w:t>
        </w:r>
        <w:r w:rsidR="009D3010" w:rsidRPr="009D3010">
          <w:rPr>
            <w:rFonts w:ascii="Times New Roman" w:hAnsi="Times New Roman" w:cs="Times New Roman"/>
            <w:sz w:val="24"/>
            <w:szCs w:val="24"/>
          </w:rPr>
          <w:t>Data mining of upper tract urothelial cancers (UTUC) from Taiwan initially identified the aristolochic acid (AA) single-base substitution (SBS) signature</w:t>
        </w:r>
      </w:ins>
      <w:ins w:id="38" w:author="Mo Liu" w:date="2025-03-12T17:04:00Z" w16du:dateUtc="2025-03-12T09:04:00Z">
        <w:r w:rsidR="001023F8">
          <w:rPr>
            <w:rFonts w:ascii="Times New Roman" w:hAnsi="Times New Roman" w:cs="Times New Roman" w:hint="eastAsia"/>
            <w:sz w:val="24"/>
            <w:szCs w:val="24"/>
          </w:rPr>
          <w:t xml:space="preserve"> (cite </w:t>
        </w:r>
      </w:ins>
      <w:proofErr w:type="spellStart"/>
      <w:ins w:id="39" w:author="Mo Liu" w:date="2025-03-14T08:36:00Z" w16du:dateUtc="2025-03-14T00:36:00Z">
        <w:r w:rsidR="002410D2">
          <w:rPr>
            <w:rFonts w:ascii="Times New Roman" w:hAnsi="Times New Roman" w:cs="Times New Roman" w:hint="eastAsia"/>
            <w:sz w:val="24"/>
            <w:szCs w:val="24"/>
          </w:rPr>
          <w:t>songling</w:t>
        </w:r>
        <w:proofErr w:type="spellEnd"/>
        <w:r w:rsidR="002410D2">
          <w:rPr>
            <w:rFonts w:ascii="Times New Roman" w:hAnsi="Times New Roman" w:cs="Times New Roman" w:hint="eastAsia"/>
            <w:sz w:val="24"/>
            <w:szCs w:val="24"/>
          </w:rPr>
          <w:t xml:space="preserve"> poon and </w:t>
        </w:r>
        <w:proofErr w:type="spellStart"/>
        <w:r w:rsidR="002410D2">
          <w:rPr>
            <w:rFonts w:ascii="Times New Roman" w:hAnsi="Times New Roman" w:cs="Times New Roman" w:hint="eastAsia"/>
            <w:sz w:val="24"/>
            <w:szCs w:val="24"/>
          </w:rPr>
          <w:t>huang</w:t>
        </w:r>
        <w:proofErr w:type="spellEnd"/>
        <w:r w:rsidR="002410D2">
          <w:rPr>
            <w:rFonts w:ascii="Times New Roman" w:hAnsi="Times New Roman" w:cs="Times New Roman" w:hint="eastAsia"/>
            <w:sz w:val="24"/>
            <w:szCs w:val="24"/>
          </w:rPr>
          <w:t xml:space="preserve"> two papers 2013 ST</w:t>
        </w:r>
        <w:r w:rsidR="00E86C49">
          <w:rPr>
            <w:rFonts w:ascii="Times New Roman" w:hAnsi="Times New Roman" w:cs="Times New Roman" w:hint="eastAsia"/>
            <w:sz w:val="24"/>
            <w:szCs w:val="24"/>
          </w:rPr>
          <w:t>M</w:t>
        </w:r>
        <w:r w:rsidR="002410D2">
          <w:rPr>
            <w:rFonts w:ascii="Times New Roman" w:hAnsi="Times New Roman" w:cs="Times New Roman" w:hint="eastAsia"/>
            <w:sz w:val="24"/>
            <w:szCs w:val="24"/>
          </w:rPr>
          <w:t>;</w:t>
        </w:r>
      </w:ins>
      <w:ins w:id="40" w:author="Mo Liu" w:date="2025-03-12T17:04:00Z" w16du:dateUtc="2025-03-12T09:04:00Z">
        <w:r w:rsidR="001023F8">
          <w:rPr>
            <w:rFonts w:ascii="Times New Roman" w:hAnsi="Times New Roman" w:cs="Times New Roman" w:hint="eastAsia"/>
            <w:sz w:val="24"/>
            <w:szCs w:val="24"/>
          </w:rPr>
          <w:t>)</w:t>
        </w:r>
      </w:ins>
      <w:ins w:id="41" w:author="Mo Liu" w:date="2025-03-12T17:03:00Z" w16du:dateUtc="2025-03-12T09:03:00Z">
        <w:r w:rsidR="009D3010" w:rsidRPr="009D3010">
          <w:rPr>
            <w:rFonts w:ascii="Times New Roman" w:hAnsi="Times New Roman" w:cs="Times New Roman"/>
            <w:sz w:val="24"/>
            <w:szCs w:val="24"/>
          </w:rPr>
          <w:t>. Subsequent attribution analysis revealed that this signature was also present in liver cancers</w:t>
        </w:r>
      </w:ins>
      <w:ins w:id="42" w:author="Mo Liu" w:date="2025-03-14T08:37:00Z" w16du:dateUtc="2025-03-14T00:37:00Z">
        <w:r w:rsidR="00E86C49">
          <w:rPr>
            <w:rFonts w:ascii="Times New Roman" w:hAnsi="Times New Roman" w:cs="Times New Roman" w:hint="eastAsia"/>
            <w:sz w:val="24"/>
            <w:szCs w:val="24"/>
          </w:rPr>
          <w:t xml:space="preserve"> (</w:t>
        </w:r>
        <w:r w:rsidR="00E86C49">
          <w:rPr>
            <w:rFonts w:ascii="Times New Roman" w:hAnsi="Times New Roman" w:cs="Times New Roman" w:hint="eastAsia"/>
            <w:sz w:val="24"/>
            <w:szCs w:val="24"/>
          </w:rPr>
          <w:t>ng et al., STM paper</w:t>
        </w:r>
        <w:r w:rsidR="00E86C49">
          <w:rPr>
            <w:rFonts w:ascii="Times New Roman" w:hAnsi="Times New Roman" w:cs="Times New Roman" w:hint="eastAsia"/>
            <w:sz w:val="24"/>
            <w:szCs w:val="24"/>
          </w:rPr>
          <w:t>)</w:t>
        </w:r>
      </w:ins>
      <w:ins w:id="43" w:author="Mo Liu" w:date="2025-03-12T17:03:00Z" w16du:dateUtc="2025-03-12T09:03:00Z">
        <w:r w:rsidR="009D3010" w:rsidRPr="009D3010">
          <w:rPr>
            <w:rFonts w:ascii="Times New Roman" w:hAnsi="Times New Roman" w:cs="Times New Roman"/>
            <w:sz w:val="24"/>
            <w:szCs w:val="24"/>
          </w:rPr>
          <w:t xml:space="preserve">. </w:t>
        </w:r>
      </w:ins>
      <w:del w:id="44" w:author="Mo Liu" w:date="2025-03-12T17:03:00Z" w16du:dateUtc="2025-03-12T09:03:00Z">
        <w:r w:rsidR="00FA5CA0" w:rsidRPr="00FA5CA0" w:rsidDel="00970985">
          <w:rPr>
            <w:rFonts w:ascii="Times New Roman" w:hAnsi="Times New Roman" w:cs="Times New Roman"/>
            <w:sz w:val="24"/>
            <w:szCs w:val="24"/>
          </w:rPr>
          <w:delText xml:space="preserve"> </w:delText>
        </w:r>
        <w:commentRangeStart w:id="45"/>
        <w:r w:rsidR="00FA5CA0" w:rsidRPr="00FA5CA0" w:rsidDel="001023F8">
          <w:rPr>
            <w:rFonts w:ascii="Times New Roman" w:hAnsi="Times New Roman" w:cs="Times New Roman"/>
            <w:sz w:val="24"/>
            <w:szCs w:val="24"/>
          </w:rPr>
          <w:delText>For instance,</w:delText>
        </w:r>
      </w:del>
      <w:ins w:id="46" w:author="Mo Liu" w:date="2025-03-14T08:37:00Z" w16du:dateUtc="2025-03-14T00:37:00Z">
        <w:r w:rsidR="003A34D2">
          <w:rPr>
            <w:rFonts w:ascii="Times New Roman" w:hAnsi="Times New Roman" w:cs="Times New Roman" w:hint="eastAsia"/>
            <w:sz w:val="24"/>
            <w:szCs w:val="24"/>
          </w:rPr>
          <w:t xml:space="preserve">More recently, </w:t>
        </w:r>
      </w:ins>
      <w:del w:id="47" w:author="Mo Liu" w:date="2025-03-14T08:38:00Z" w16du:dateUtc="2025-03-14T00:38:00Z">
        <w:r w:rsidR="00FA5CA0" w:rsidRPr="00FA5CA0" w:rsidDel="003A34D2">
          <w:rPr>
            <w:rFonts w:ascii="Times New Roman" w:hAnsi="Times New Roman" w:cs="Times New Roman"/>
            <w:sz w:val="24"/>
            <w:szCs w:val="24"/>
          </w:rPr>
          <w:delText xml:space="preserve"> </w:delText>
        </w:r>
      </w:del>
      <w:r w:rsidR="00FA5CA0" w:rsidRPr="00FA5CA0">
        <w:rPr>
          <w:rFonts w:ascii="Times New Roman" w:hAnsi="Times New Roman" w:cs="Times New Roman"/>
          <w:sz w:val="24"/>
          <w:szCs w:val="24"/>
        </w:rPr>
        <w:t xml:space="preserve">data mining of </w:t>
      </w:r>
      <w:ins w:id="48" w:author="Mo Liu" w:date="2025-03-12T17:04:00Z" w16du:dateUtc="2025-03-12T09:04:00Z">
        <w:r w:rsidR="001023F8">
          <w:rPr>
            <w:rFonts w:ascii="Times New Roman" w:hAnsi="Times New Roman" w:cs="Times New Roman" w:hint="eastAsia"/>
            <w:sz w:val="24"/>
            <w:szCs w:val="24"/>
          </w:rPr>
          <w:t xml:space="preserve">Chinese </w:t>
        </w:r>
      </w:ins>
      <w:r w:rsidR="00FA5CA0" w:rsidRPr="00FA5CA0">
        <w:rPr>
          <w:rFonts w:ascii="Times New Roman" w:hAnsi="Times New Roman" w:cs="Times New Roman"/>
          <w:sz w:val="24"/>
          <w:szCs w:val="24"/>
        </w:rPr>
        <w:t xml:space="preserve">liver </w:t>
      </w:r>
      <w:commentRangeEnd w:id="45"/>
      <w:r>
        <w:rPr>
          <w:rStyle w:val="CommentReference"/>
        </w:rPr>
        <w:commentReference w:id="45"/>
      </w:r>
      <w:r w:rsidR="00FA5CA0" w:rsidRPr="00FA5CA0">
        <w:rPr>
          <w:rFonts w:ascii="Times New Roman" w:hAnsi="Times New Roman" w:cs="Times New Roman"/>
          <w:sz w:val="24"/>
          <w:szCs w:val="24"/>
        </w:rPr>
        <w:t>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lastRenderedPageBreak/>
        <w:t>detected</w:t>
      </w:r>
      <w:r w:rsidR="00FA5CA0"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w:t>
      </w:r>
      <w:ins w:id="49" w:author="Mo Liu" w:date="2025-03-14T08:38:00Z" w16du:dateUtc="2025-03-14T00:38:00Z">
        <w:r w:rsidR="00801732">
          <w:rPr>
            <w:rFonts w:ascii="Times New Roman" w:hAnsi="Times New Roman" w:cs="Times New Roman" w:hint="eastAsia"/>
            <w:sz w:val="24"/>
            <w:szCs w:val="24"/>
          </w:rPr>
          <w:t>s</w:t>
        </w:r>
      </w:ins>
      <w:r w:rsidR="00540405">
        <w:rPr>
          <w:rFonts w:ascii="Times New Roman" w:hAnsi="Times New Roman" w:cs="Times New Roman" w:hint="eastAsia"/>
          <w:sz w:val="24"/>
          <w:szCs w:val="24"/>
        </w:rPr>
        <w:t xml:space="preserve"> due to </w:t>
      </w:r>
      <w:del w:id="50" w:author="Mo Liu" w:date="2025-03-14T08:38:00Z" w16du:dateUtc="2025-03-14T00:38:00Z">
        <w:r w:rsidR="00540405" w:rsidDel="00801732">
          <w:rPr>
            <w:rFonts w:ascii="Times New Roman" w:hAnsi="Times New Roman" w:cs="Times New Roman" w:hint="eastAsia"/>
            <w:sz w:val="24"/>
            <w:szCs w:val="24"/>
          </w:rPr>
          <w:delText>aristolochic acid</w:delText>
        </w:r>
      </w:del>
      <w:ins w:id="51" w:author="Mo Liu" w:date="2025-03-14T08:38:00Z" w16du:dateUtc="2025-03-14T00:38:00Z">
        <w:r w:rsidR="00801732">
          <w:rPr>
            <w:rFonts w:ascii="Times New Roman" w:hAnsi="Times New Roman" w:cs="Times New Roman" w:hint="eastAsia"/>
            <w:sz w:val="24"/>
            <w:szCs w:val="24"/>
          </w:rPr>
          <w:t>AA</w:t>
        </w:r>
      </w:ins>
      <w:r w:rsidR="00540405">
        <w:rPr>
          <w:rFonts w:ascii="Times New Roman" w:hAnsi="Times New Roman" w:cs="Times New Roman" w:hint="eastAsia"/>
          <w:sz w:val="24"/>
          <w:szCs w:val="24"/>
        </w:rPr>
        <w:t xml:space="preserve"> exposure</w:t>
      </w:r>
      <w:ins w:id="52" w:author="Mo Liu" w:date="2025-03-14T08:38:00Z" w16du:dateUtc="2025-03-14T00:38:00Z">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F87DED">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ins>
      <w:r w:rsidR="00540405">
        <w:rPr>
          <w:rFonts w:ascii="Times New Roman" w:hAnsi="Times New Roman" w:cs="Times New Roman" w:hint="eastAsia"/>
          <w:sz w:val="24"/>
          <w:szCs w:val="24"/>
        </w:rPr>
        <w:t xml:space="preserve">. These consisted of </w:t>
      </w:r>
      <w:del w:id="53" w:author="Mo Liu" w:date="2025-03-14T08:38:00Z" w16du:dateUtc="2025-03-14T00:38:00Z">
        <w:r w:rsidR="00540405" w:rsidDel="00801732">
          <w:rPr>
            <w:rFonts w:ascii="Times New Roman" w:hAnsi="Times New Roman" w:cs="Times New Roman" w:hint="eastAsia"/>
            <w:sz w:val="24"/>
            <w:szCs w:val="24"/>
          </w:rPr>
          <w:delText>single-base-substitution (</w:delText>
        </w:r>
      </w:del>
      <w:r w:rsidR="00FA5CA0" w:rsidRPr="00FA5CA0">
        <w:rPr>
          <w:rFonts w:ascii="Times New Roman" w:hAnsi="Times New Roman" w:cs="Times New Roman"/>
          <w:sz w:val="24"/>
          <w:szCs w:val="24"/>
        </w:rPr>
        <w:t>SBS</w:t>
      </w:r>
      <w:del w:id="54" w:author="Mo Liu" w:date="2025-03-14T08:38:00Z" w16du:dateUtc="2025-03-14T00:38:00Z">
        <w:r w:rsidR="00540405" w:rsidDel="00801732">
          <w:rPr>
            <w:rFonts w:ascii="Times New Roman" w:hAnsi="Times New Roman" w:cs="Times New Roman" w:hint="eastAsia"/>
            <w:sz w:val="24"/>
            <w:szCs w:val="24"/>
          </w:rPr>
          <w:delText>)</w:delText>
        </w:r>
      </w:del>
      <w:r w:rsidR="00FA5CA0"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00FA5CA0"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00FA5CA0"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00FA5CA0" w:rsidRPr="00FA5CA0">
        <w:rPr>
          <w:rFonts w:ascii="Times New Roman" w:hAnsi="Times New Roman" w:cs="Times New Roman"/>
          <w:sz w:val="24"/>
          <w:szCs w:val="24"/>
        </w:rPr>
        <w:t xml:space="preserve"> </w:t>
      </w:r>
      <w:proofErr w:type="spellStart"/>
      <w:r w:rsidR="00FA5CA0" w:rsidRPr="00FA5CA0">
        <w:rPr>
          <w:rFonts w:ascii="Times New Roman" w:hAnsi="Times New Roman" w:cs="Times New Roman"/>
          <w:sz w:val="24"/>
          <w:szCs w:val="24"/>
        </w:rPr>
        <w:t>signatures</w:t>
      </w:r>
      <w:del w:id="55" w:author="Mo Liu" w:date="2025-03-14T08:39:00Z" w16du:dateUtc="2025-03-14T00:39:00Z">
        <w:r w:rsidR="00540405" w:rsidDel="00112E7A">
          <w:rPr>
            <w:rFonts w:ascii="Times New Roman" w:hAnsi="Times New Roman" w:cs="Times New Roman" w:hint="eastAsia"/>
            <w:sz w:val="24"/>
            <w:szCs w:val="24"/>
          </w:rPr>
          <w:delText xml:space="preserve">. </w:delText>
        </w:r>
      </w:del>
      <w:ins w:id="56" w:author="Mo Liu" w:date="2025-03-14T08:39:00Z" w16du:dateUtc="2025-03-14T00:39:00Z">
        <w:r w:rsidR="00112E7A">
          <w:rPr>
            <w:rFonts w:ascii="Times New Roman" w:hAnsi="Times New Roman" w:cs="Times New Roman" w:hint="eastAsia"/>
            <w:sz w:val="24"/>
            <w:szCs w:val="24"/>
          </w:rPr>
          <w:t>,</w:t>
        </w:r>
      </w:ins>
      <w:del w:id="57" w:author="Mo Liu" w:date="2025-03-14T08:39:00Z" w16du:dateUtc="2025-03-14T00:39:00Z">
        <w:r w:rsidR="00540405" w:rsidDel="00112E7A">
          <w:rPr>
            <w:rFonts w:ascii="Times New Roman" w:hAnsi="Times New Roman" w:cs="Times New Roman" w:hint="eastAsia"/>
            <w:sz w:val="24"/>
            <w:szCs w:val="24"/>
          </w:rPr>
          <w:delText xml:space="preserve">These </w:delText>
        </w:r>
      </w:del>
      <w:ins w:id="58" w:author="Mo Liu" w:date="2025-03-14T08:39:00Z" w16du:dateUtc="2025-03-14T00:39:00Z">
        <w:r w:rsidR="00112E7A">
          <w:rPr>
            <w:rFonts w:ascii="Times New Roman" w:hAnsi="Times New Roman" w:cs="Times New Roman" w:hint="eastAsia"/>
            <w:sz w:val="24"/>
            <w:szCs w:val="24"/>
          </w:rPr>
          <w:t>that</w:t>
        </w:r>
        <w:proofErr w:type="spellEnd"/>
        <w:r w:rsidR="00112E7A">
          <w:rPr>
            <w:rFonts w:ascii="Times New Roman" w:hAnsi="Times New Roman" w:cs="Times New Roman" w:hint="eastAsia"/>
            <w:sz w:val="24"/>
            <w:szCs w:val="24"/>
          </w:rPr>
          <w:t xml:space="preserve"> </w:t>
        </w:r>
      </w:ins>
      <w:r w:rsidR="00540405">
        <w:rPr>
          <w:rFonts w:ascii="Times New Roman" w:hAnsi="Times New Roman" w:cs="Times New Roman" w:hint="eastAsia"/>
          <w:sz w:val="24"/>
          <w:szCs w:val="24"/>
        </w:rPr>
        <w:t>were</w:t>
      </w:r>
      <w:r w:rsidR="00FA5CA0"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00FA5CA0"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00FA5CA0"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FA5CA0" w:rsidRPr="00FA5CA0">
        <w:rPr>
          <w:rFonts w:ascii="Times New Roman" w:hAnsi="Times New Roman" w:cs="Times New Roman"/>
          <w:sz w:val="24"/>
          <w:szCs w:val="24"/>
        </w:rPr>
        <w:t>.</w:t>
      </w:r>
    </w:p>
    <w:p w14:paraId="6CAAB688" w14:textId="5426BE20" w:rsidR="001C3296" w:rsidRDefault="00594AAB" w:rsidP="008A1C58">
      <w:pPr>
        <w:spacing w:line="480" w:lineRule="auto"/>
        <w:rPr>
          <w:ins w:id="59" w:author="Steve Rozen, Ph.D." w:date="2025-03-10T21:14:00Z" w16du:dateUtc="2025-03-11T01:14:00Z"/>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 not only </w:t>
      </w:r>
      <w:r w:rsidR="005146ED">
        <w:rPr>
          <w:rFonts w:ascii="Times New Roman" w:hAnsi="Times New Roman" w:cs="Times New Roman"/>
          <w:sz w:val="24"/>
          <w:szCs w:val="24"/>
        </w:rPr>
        <w:t>promotes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C&gt;A (SBS4) and CC&gt;AA (DBS2) </w:t>
      </w:r>
      <w:r w:rsidR="005146ED">
        <w:rPr>
          <w:rFonts w:ascii="Times New Roman" w:hAnsi="Times New Roman" w:cs="Times New Roman"/>
          <w:sz w:val="24"/>
          <w:szCs w:val="24"/>
        </w:rPr>
        <w:t>mutations</w:t>
      </w:r>
      <w:r w:rsidR="005146ED" w:rsidRPr="00594AAB">
        <w:rPr>
          <w:rFonts w:ascii="Times New Roman" w:hAnsi="Times New Roman" w:cs="Times New Roman"/>
          <w:sz w:val="24"/>
          <w:szCs w:val="24"/>
        </w:rPr>
        <w:t xml:space="preserve"> </w:t>
      </w:r>
      <w:r w:rsidRPr="00594AAB">
        <w:rPr>
          <w:rFonts w:ascii="Times New Roman" w:hAnsi="Times New Roman" w:cs="Times New Roman"/>
          <w:sz w:val="24"/>
          <w:szCs w:val="24"/>
        </w:rPr>
        <w:t xml:space="preserve">but also involves the </w:t>
      </w:r>
      <w:commentRangeStart w:id="60"/>
      <w:commentRangeStart w:id="61"/>
      <w:r w:rsidRPr="00594AAB">
        <w:rPr>
          <w:rFonts w:ascii="Times New Roman" w:hAnsi="Times New Roman" w:cs="Times New Roman"/>
          <w:sz w:val="24"/>
          <w:szCs w:val="24"/>
        </w:rPr>
        <w:t xml:space="preserve">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w:t>
      </w:r>
      <w:commentRangeEnd w:id="60"/>
      <w:r w:rsidR="005146ED">
        <w:rPr>
          <w:rStyle w:val="CommentReference"/>
        </w:rPr>
        <w:commentReference w:id="60"/>
      </w:r>
      <w:commentRangeEnd w:id="61"/>
      <w:r w:rsidR="007570CA">
        <w:rPr>
          <w:rStyle w:val="CommentReference"/>
        </w:rPr>
        <w:commentReference w:id="61"/>
      </w:r>
      <w:r w:rsidRPr="00594AAB">
        <w:rPr>
          <w:rFonts w:ascii="Times New Roman" w:hAnsi="Times New Roman" w:cs="Times New Roman"/>
          <w:sz w:val="24"/>
          <w:szCs w:val="24"/>
        </w:rPr>
        <w:t>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5"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75F9447A" w14:textId="634F2289" w:rsidR="00936A09" w:rsidRDefault="00936A09" w:rsidP="008A1C58">
      <w:pPr>
        <w:spacing w:line="480" w:lineRule="auto"/>
        <w:rPr>
          <w:ins w:id="62" w:author="Steve Rozen, Ph.D." w:date="2025-03-10T21:14:00Z" w16du:dateUtc="2025-03-11T01:14:00Z"/>
          <w:rFonts w:ascii="Times New Roman" w:hAnsi="Times New Roman" w:cs="Times New Roman"/>
          <w:sz w:val="24"/>
          <w:szCs w:val="24"/>
        </w:rPr>
      </w:pPr>
      <w:ins w:id="63" w:author="Steve Rozen, Ph.D." w:date="2025-03-10T21:15:00Z" w16du:dateUtc="2025-03-11T01:15:00Z">
        <w:r>
          <w:rPr>
            <w:noProof/>
          </w:rPr>
          <w:drawing>
            <wp:inline distT="0" distB="0" distL="0" distR="0" wp14:anchorId="6DECDFB9" wp14:editId="4A56764A">
              <wp:extent cx="4375375" cy="2146410"/>
              <wp:effectExtent l="0" t="0" r="6350" b="6350"/>
              <wp:docPr id="1820623829" name="Picture 1" descr="A diagram of a dn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23829" name="Picture 1" descr="A diagram of a dna test&#10;&#10;AI-generated content may be incorrect."/>
                      <pic:cNvPicPr/>
                    </pic:nvPicPr>
                    <pic:blipFill>
                      <a:blip r:embed="rId16"/>
                      <a:stretch>
                        <a:fillRect/>
                      </a:stretch>
                    </pic:blipFill>
                    <pic:spPr>
                      <a:xfrm>
                        <a:off x="0" y="0"/>
                        <a:ext cx="4375375" cy="2146410"/>
                      </a:xfrm>
                      <a:prstGeom prst="rect">
                        <a:avLst/>
                      </a:prstGeom>
                    </pic:spPr>
                  </pic:pic>
                </a:graphicData>
              </a:graphic>
            </wp:inline>
          </w:drawing>
        </w:r>
      </w:ins>
    </w:p>
    <w:p w14:paraId="266417E6" w14:textId="77777777" w:rsidR="00936A09" w:rsidRPr="008A1C58" w:rsidRDefault="00936A09" w:rsidP="008A1C58">
      <w:pPr>
        <w:spacing w:line="480" w:lineRule="auto"/>
        <w:rPr>
          <w:rFonts w:ascii="Times New Roman" w:hAnsi="Times New Roman" w:cs="Times New Roman"/>
          <w:sz w:val="24"/>
          <w:szCs w:val="24"/>
        </w:rPr>
      </w:pPr>
    </w:p>
    <w:p w14:paraId="11F18476" w14:textId="3D33CB3C" w:rsidR="00756A7C"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403B8">
        <w:rPr>
          <w:rFonts w:ascii="Times New Roman" w:hAnsi="Times New Roman" w:cs="Times New Roman"/>
          <w:sz w:val="24"/>
          <w:szCs w:val="24"/>
        </w:rPr>
        <w:t xml:space="preserve">most common </w:t>
      </w:r>
      <w:r w:rsidRPr="008A1C58">
        <w:rPr>
          <w:rFonts w:ascii="Times New Roman" w:hAnsi="Times New Roman" w:cs="Times New Roman"/>
          <w:sz w:val="24"/>
          <w:szCs w:val="24"/>
        </w:rPr>
        <w:t xml:space="preserve">classification of </w:t>
      </w:r>
      <w:r w:rsidR="00211FBF" w:rsidRPr="008A1C58">
        <w:rPr>
          <w:rFonts w:ascii="Times New Roman" w:hAnsi="Times New Roman" w:cs="Times New Roman"/>
          <w:sz w:val="24"/>
          <w:szCs w:val="24"/>
        </w:rPr>
        <w:t>ID</w:t>
      </w:r>
      <w:r w:rsidRPr="008A1C58">
        <w:rPr>
          <w:rFonts w:ascii="Times New Roman" w:hAnsi="Times New Roman" w:cs="Times New Roman"/>
          <w:sz w:val="24"/>
          <w:szCs w:val="24"/>
        </w:rPr>
        <w:t xml:space="preserve"> mutation</w:t>
      </w:r>
      <w:r w:rsidR="006403B8">
        <w:rPr>
          <w:rFonts w:ascii="Times New Roman" w:hAnsi="Times New Roman" w:cs="Times New Roman"/>
          <w:sz w:val="24"/>
          <w:szCs w:val="24"/>
        </w:rPr>
        <w:t>s</w:t>
      </w:r>
      <w:r w:rsidR="000A6AB6">
        <w:rPr>
          <w:rFonts w:ascii="Times New Roman" w:hAnsi="Times New Roman" w:cs="Times New Roman"/>
          <w:sz w:val="24"/>
          <w:szCs w:val="24"/>
        </w:rPr>
        <w:t>, and the one we used for this study</w:t>
      </w:r>
      <w:r w:rsidR="006403B8">
        <w:rPr>
          <w:rFonts w:ascii="Times New Roman" w:hAnsi="Times New Roman" w:cs="Times New Roman"/>
          <w:sz w:val="24"/>
          <w:szCs w:val="24"/>
        </w:rPr>
        <w:t xml:space="preserve"> depends</w:t>
      </w:r>
      <w:r w:rsidRPr="008A1C58">
        <w:rPr>
          <w:rFonts w:ascii="Times New Roman" w:hAnsi="Times New Roman" w:cs="Times New Roman"/>
          <w:sz w:val="24"/>
          <w:szCs w:val="24"/>
        </w:rPr>
        <w:t xml:space="preserve"> </w:t>
      </w:r>
      <w:r w:rsidR="006403B8">
        <w:rPr>
          <w:rFonts w:ascii="Times New Roman" w:hAnsi="Times New Roman" w:cs="Times New Roman"/>
          <w:sz w:val="24"/>
          <w:szCs w:val="24"/>
        </w:rPr>
        <w:t>the number of base</w:t>
      </w:r>
      <w:r w:rsidR="000A6AB6">
        <w:rPr>
          <w:rFonts w:ascii="Times New Roman" w:hAnsi="Times New Roman" w:cs="Times New Roman"/>
          <w:sz w:val="24"/>
          <w:szCs w:val="24"/>
        </w:rPr>
        <w:t xml:space="preserve"> pairs</w:t>
      </w:r>
      <w:r w:rsidR="006403B8">
        <w:rPr>
          <w:rFonts w:ascii="Times New Roman" w:hAnsi="Times New Roman" w:cs="Times New Roman"/>
          <w:sz w:val="24"/>
          <w:szCs w:val="24"/>
        </w:rPr>
        <w:t xml:space="preserve"> </w:t>
      </w:r>
      <w:r w:rsidR="008943CA">
        <w:rPr>
          <w:rFonts w:ascii="Times New Roman" w:hAnsi="Times New Roman" w:cs="Times New Roman"/>
          <w:sz w:val="24"/>
          <w:szCs w:val="24"/>
        </w:rPr>
        <w:t>deleted</w:t>
      </w:r>
      <w:r w:rsidR="006403B8">
        <w:rPr>
          <w:rFonts w:ascii="Times New Roman" w:hAnsi="Times New Roman" w:cs="Times New Roman"/>
          <w:sz w:val="24"/>
          <w:szCs w:val="24"/>
        </w:rPr>
        <w:t xml:space="preserve"> or inserted and the </w:t>
      </w:r>
      <w:r w:rsidRPr="008A1C58">
        <w:rPr>
          <w:rFonts w:ascii="Times New Roman" w:hAnsi="Times New Roman" w:cs="Times New Roman"/>
          <w:sz w:val="24"/>
          <w:szCs w:val="24"/>
        </w:rPr>
        <w:t xml:space="preserve">sequence </w:t>
      </w:r>
      <w:proofErr w:type="gramStart"/>
      <w:r w:rsidRPr="008A1C58">
        <w:rPr>
          <w:rFonts w:ascii="Times New Roman" w:hAnsi="Times New Roman" w:cs="Times New Roman"/>
          <w:sz w:val="24"/>
          <w:szCs w:val="24"/>
        </w:rPr>
        <w:t>context</w:t>
      </w:r>
      <w:ins w:id="64" w:author="Steve Rozen, Ph.D." w:date="2025-03-11T21:24:00Z" w16du:dateUtc="2025-03-12T01:24:00Z">
        <w:r w:rsidR="000A6AB6">
          <w:rPr>
            <w:rFonts w:ascii="Times New Roman" w:hAnsi="Times New Roman" w:cs="Times New Roman"/>
            <w:sz w:val="24"/>
            <w:szCs w:val="24"/>
          </w:rPr>
          <w:t xml:space="preserve"> </w:t>
        </w:r>
        <w:r w:rsidR="000A6AB6" w:rsidRPr="008A1C58">
          <w:rPr>
            <w:rFonts w:ascii="Times New Roman" w:hAnsi="Times New Roman" w:cs="Times New Roman"/>
            <w:sz w:val="24"/>
            <w:szCs w:val="24"/>
          </w:rPr>
          <w:t xml:space="preserve"> </w:t>
        </w:r>
        <w:r w:rsidR="000A6AB6">
          <w:rPr>
            <w:rFonts w:ascii="Times New Roman" w:hAnsi="Times New Roman" w:cs="Times New Roman"/>
            <w:sz w:val="24"/>
            <w:szCs w:val="24"/>
          </w:rPr>
          <w:t>&lt;</w:t>
        </w:r>
        <w:proofErr w:type="gramEnd"/>
        <w:r w:rsidR="000A6AB6">
          <w:rPr>
            <w:rFonts w:ascii="Times New Roman" w:hAnsi="Times New Roman" w:cs="Times New Roman"/>
            <w:sz w:val="24"/>
            <w:szCs w:val="24"/>
          </w:rPr>
          <w:t>reference Alexandrov 2020 and the excel spreadsheet that is no</w:t>
        </w:r>
        <w:del w:id="65" w:author="Mo Liu" w:date="2025-03-14T08:49:00Z" w16du:dateUtc="2025-03-14T00:49:00Z">
          <w:r w:rsidR="000A6AB6" w:rsidDel="00A11668">
            <w:rPr>
              <w:rFonts w:ascii="Times New Roman" w:hAnsi="Times New Roman" w:cs="Times New Roman"/>
              <w:sz w:val="24"/>
              <w:szCs w:val="24"/>
            </w:rPr>
            <w:delText>t</w:delText>
          </w:r>
        </w:del>
      </w:ins>
      <w:ins w:id="66" w:author="Mo Liu" w:date="2025-03-14T08:49:00Z" w16du:dateUtc="2025-03-14T00:49:00Z">
        <w:r w:rsidR="00A11668">
          <w:rPr>
            <w:rFonts w:ascii="Times New Roman" w:hAnsi="Times New Roman" w:cs="Times New Roman" w:hint="eastAsia"/>
            <w:sz w:val="24"/>
            <w:szCs w:val="24"/>
          </w:rPr>
          <w:t>w</w:t>
        </w:r>
      </w:ins>
      <w:ins w:id="67" w:author="Steve Rozen, Ph.D." w:date="2025-03-11T21:24:00Z" w16du:dateUtc="2025-03-12T01:24:00Z">
        <w:r w:rsidR="000A6AB6">
          <w:rPr>
            <w:rFonts w:ascii="Times New Roman" w:hAnsi="Times New Roman" w:cs="Times New Roman"/>
            <w:sz w:val="24"/>
            <w:szCs w:val="24"/>
          </w:rPr>
          <w:t xml:space="preserve"> at COSMIC</w:t>
        </w:r>
      </w:ins>
      <w:ins w:id="68" w:author="Mo Liu" w:date="2025-03-14T08:49:00Z" w16du:dateUtc="2025-03-14T00:49:00Z">
        <w:r w:rsidR="00A11668">
          <w:rPr>
            <w:rFonts w:ascii="Times New Roman" w:hAnsi="Times New Roman" w:cs="Times New Roman" w:hint="eastAsia"/>
            <w:sz w:val="24"/>
            <w:szCs w:val="24"/>
          </w:rPr>
          <w:t xml:space="preserve">, more details can be found at </w:t>
        </w:r>
      </w:ins>
      <w:ins w:id="69" w:author="Mo Liu" w:date="2025-03-14T08:48:00Z" w16du:dateUtc="2025-03-14T00:48:00Z">
        <w:r w:rsidR="00072A14" w:rsidRPr="00072A14">
          <w:rPr>
            <w:rFonts w:ascii="Times New Roman" w:hAnsi="Times New Roman" w:cs="Times New Roman"/>
            <w:sz w:val="24"/>
            <w:szCs w:val="24"/>
          </w:rPr>
          <w:t>https://cancer.sanger.ac.uk/signatures/documents/4/PCAWG7_indel_classification_2021_08_31.</w:t>
        </w:r>
        <w:r w:rsidR="00072A14" w:rsidRPr="00072A14">
          <w:rPr>
            <w:rFonts w:ascii="Times New Roman" w:hAnsi="Times New Roman" w:cs="Times New Roman"/>
            <w:sz w:val="24"/>
            <w:szCs w:val="24"/>
          </w:rPr>
          <w:lastRenderedPageBreak/>
          <w:t>xlsx</w:t>
        </w:r>
      </w:ins>
      <w:ins w:id="70" w:author="Steve Rozen, Ph.D." w:date="2025-03-11T21:24:00Z" w16du:dateUtc="2025-03-12T01:24:00Z">
        <w:r w:rsidR="000A6AB6">
          <w:rPr>
            <w:rFonts w:ascii="Times New Roman" w:hAnsi="Times New Roman" w:cs="Times New Roman"/>
            <w:sz w:val="24"/>
            <w:szCs w:val="24"/>
          </w:rPr>
          <w:t>&gt;</w:t>
        </w:r>
      </w:ins>
      <w:del w:id="71" w:author="Steve Rozen, Ph.D." w:date="2025-03-11T21:18:00Z" w16du:dateUtc="2025-03-12T01:18:00Z">
        <w:r w:rsidR="004F0233" w:rsidRPr="008A1C58" w:rsidDel="006403B8">
          <w:rPr>
            <w:rFonts w:ascii="Times New Roman" w:hAnsi="Times New Roman" w:cs="Times New Roman"/>
            <w:sz w:val="24"/>
            <w:szCs w:val="24"/>
          </w:rPr>
          <w:delText xml:space="preserve"> and </w:delText>
        </w:r>
        <w:r w:rsidRPr="008A1C58" w:rsidDel="006403B8">
          <w:rPr>
            <w:rFonts w:ascii="Times New Roman" w:hAnsi="Times New Roman" w:cs="Times New Roman"/>
            <w:sz w:val="24"/>
            <w:szCs w:val="24"/>
          </w:rPr>
          <w:delText>indel type</w:delText>
        </w:r>
      </w:del>
      <w:r w:rsidRPr="008A1C58">
        <w:rPr>
          <w:rFonts w:ascii="Times New Roman" w:hAnsi="Times New Roman" w:cs="Times New Roman"/>
          <w:sz w:val="24"/>
          <w:szCs w:val="24"/>
        </w:rPr>
        <w:t xml:space="preserve">. </w:t>
      </w:r>
      <w:ins w:id="72" w:author="Steve Rozen, Ph.D." w:date="2025-03-11T21:19:00Z" w16du:dateUtc="2025-03-12T01:19:00Z">
        <w:r w:rsidR="000A6AB6" w:rsidRPr="00A11668">
          <w:rPr>
            <w:rFonts w:ascii="Times New Roman" w:hAnsi="Times New Roman" w:cs="Times New Roman"/>
            <w:sz w:val="24"/>
            <w:szCs w:val="24"/>
            <w:highlight w:val="yellow"/>
            <w:rPrChange w:id="73" w:author="Mo Liu" w:date="2025-03-14T08:49:00Z" w16du:dateUtc="2025-03-14T00:49:00Z">
              <w:rPr>
                <w:rFonts w:ascii="Times New Roman" w:hAnsi="Times New Roman" w:cs="Times New Roman"/>
                <w:sz w:val="24"/>
                <w:szCs w:val="24"/>
              </w:rPr>
            </w:rPrChange>
          </w:rPr>
          <w:t>&lt;I think we need one example indel signature figure to explain this</w:t>
        </w:r>
      </w:ins>
      <w:ins w:id="74" w:author="Steve Rozen, Ph.D." w:date="2025-03-11T21:24:00Z" w16du:dateUtc="2025-03-12T01:24:00Z">
        <w:r w:rsidR="000A6AB6" w:rsidRPr="00A11668">
          <w:rPr>
            <w:rFonts w:ascii="Times New Roman" w:hAnsi="Times New Roman" w:cs="Times New Roman"/>
            <w:sz w:val="24"/>
            <w:szCs w:val="24"/>
            <w:highlight w:val="yellow"/>
            <w:rPrChange w:id="75" w:author="Mo Liu" w:date="2025-03-14T08:49:00Z" w16du:dateUtc="2025-03-14T00:49:00Z">
              <w:rPr>
                <w:rFonts w:ascii="Times New Roman" w:hAnsi="Times New Roman" w:cs="Times New Roman"/>
                <w:sz w:val="24"/>
                <w:szCs w:val="24"/>
              </w:rPr>
            </w:rPrChange>
          </w:rPr>
          <w:t xml:space="preserve"> and we can put more details in the figure legend.</w:t>
        </w:r>
      </w:ins>
      <w:ins w:id="76" w:author="Steve Rozen, Ph.D." w:date="2025-03-11T21:19:00Z" w16du:dateUtc="2025-03-12T01:19:00Z">
        <w:r w:rsidR="000A6AB6" w:rsidRPr="00A11668">
          <w:rPr>
            <w:rFonts w:ascii="Times New Roman" w:hAnsi="Times New Roman" w:cs="Times New Roman"/>
            <w:sz w:val="24"/>
            <w:szCs w:val="24"/>
            <w:highlight w:val="yellow"/>
            <w:rPrChange w:id="77" w:author="Mo Liu" w:date="2025-03-14T08:49:00Z" w16du:dateUtc="2025-03-14T00:49:00Z">
              <w:rPr>
                <w:rFonts w:ascii="Times New Roman" w:hAnsi="Times New Roman" w:cs="Times New Roman"/>
                <w:sz w:val="24"/>
                <w:szCs w:val="24"/>
              </w:rPr>
            </w:rPrChange>
          </w:rPr>
          <w:t xml:space="preserve"> It could be the same indel signature as in the previous paragraph&gt;.</w:t>
        </w:r>
        <w:r w:rsidR="000A6AB6">
          <w:rPr>
            <w:rFonts w:ascii="Times New Roman" w:hAnsi="Times New Roman" w:cs="Times New Roman"/>
            <w:sz w:val="24"/>
            <w:szCs w:val="24"/>
          </w:rPr>
          <w:t xml:space="preserve"> </w:t>
        </w:r>
      </w:ins>
      <w:r w:rsidR="000A6AB6">
        <w:rPr>
          <w:rFonts w:ascii="Times New Roman" w:hAnsi="Times New Roman" w:cs="Times New Roman"/>
          <w:sz w:val="24"/>
          <w:szCs w:val="24"/>
        </w:rPr>
        <w:t xml:space="preserve">Single-base indel mutation are classified by the base inserted or deleted (by convention based on the pyrimidine (C or T) and by the number of C’s or T’s flanking the deletion. Deletions or insertions of more than one base are classified according to whether they occur in a repeat (for example deletion of CA in Can repeat). Finally, some deletions of &gt;= 2 bases do not occur in a repeat, but involve microhomology &lt;add mechanism, example&gt;. In </w:t>
      </w:r>
      <w:proofErr w:type="gramStart"/>
      <w:r w:rsidR="000A6AB6">
        <w:rPr>
          <w:rFonts w:ascii="Times New Roman" w:hAnsi="Times New Roman" w:cs="Times New Roman"/>
          <w:sz w:val="24"/>
          <w:szCs w:val="24"/>
        </w:rPr>
        <w:t xml:space="preserve">total </w:t>
      </w:r>
      <w:r w:rsidR="000A6AB6" w:rsidRPr="008A1C58">
        <w:rPr>
          <w:rFonts w:ascii="Times New Roman" w:hAnsi="Times New Roman" w:cs="Times New Roman"/>
          <w:sz w:val="24"/>
          <w:szCs w:val="24"/>
        </w:rPr>
        <w:t xml:space="preserve"> 83</w:t>
      </w:r>
      <w:proofErr w:type="gramEnd"/>
      <w:r w:rsidR="000A6AB6" w:rsidRPr="008A1C58">
        <w:rPr>
          <w:rFonts w:ascii="Times New Roman" w:hAnsi="Times New Roman" w:cs="Times New Roman"/>
          <w:sz w:val="24"/>
          <w:szCs w:val="24"/>
        </w:rPr>
        <w:t xml:space="preserve"> indel types (ID83)</w:t>
      </w:r>
      <w:r w:rsidR="000A6AB6">
        <w:rPr>
          <w:rFonts w:ascii="Times New Roman" w:hAnsi="Times New Roman" w:cs="Times New Roman"/>
          <w:sz w:val="24"/>
          <w:szCs w:val="24"/>
        </w:rPr>
        <w:t xml:space="preserve">. The classification </w:t>
      </w:r>
      <w:r w:rsidR="004F0233" w:rsidRPr="008A1C58">
        <w:rPr>
          <w:rFonts w:ascii="Times New Roman" w:hAnsi="Times New Roman" w:cs="Times New Roman"/>
          <w:sz w:val="24"/>
          <w:szCs w:val="24"/>
        </w:rPr>
        <w:t>do</w:t>
      </w:r>
      <w:r w:rsidR="000A6AB6">
        <w:rPr>
          <w:rFonts w:ascii="Times New Roman" w:hAnsi="Times New Roman" w:cs="Times New Roman"/>
          <w:sz w:val="24"/>
          <w:szCs w:val="24"/>
        </w:rPr>
        <w:t>es</w:t>
      </w:r>
      <w:r w:rsidR="004F0233" w:rsidRPr="008A1C58">
        <w:rPr>
          <w:rFonts w:ascii="Times New Roman" w:hAnsi="Times New Roman" w:cs="Times New Roman"/>
          <w:sz w:val="24"/>
          <w:szCs w:val="24"/>
        </w:rPr>
        <w:t xml:space="preserve"> not consider complex indel events involving a combination of insertions and </w:t>
      </w:r>
      <w:proofErr w:type="gramStart"/>
      <w:r w:rsidR="004F0233" w:rsidRPr="008A1C58">
        <w:rPr>
          <w:rFonts w:ascii="Times New Roman" w:hAnsi="Times New Roman" w:cs="Times New Roman"/>
          <w:sz w:val="24"/>
          <w:szCs w:val="24"/>
        </w:rPr>
        <w:t>deletions</w:t>
      </w:r>
      <w:ins w:id="78" w:author="Mo Liu" w:date="2025-03-14T08:50:00Z" w16du:dateUtc="2025-03-14T00:50:00Z">
        <w:r w:rsidR="005E707D">
          <w:rPr>
            <w:rFonts w:ascii="Times New Roman" w:hAnsi="Times New Roman" w:cs="Times New Roman" w:hint="eastAsia"/>
            <w:sz w:val="24"/>
            <w:szCs w:val="24"/>
          </w:rPr>
          <w:t>(</w:t>
        </w:r>
        <w:proofErr w:type="gramEnd"/>
        <w:r w:rsidR="005E707D">
          <w:rPr>
            <w:rFonts w:ascii="Times New Roman" w:hAnsi="Times New Roman" w:cs="Times New Roman" w:hint="eastAsia"/>
            <w:sz w:val="24"/>
            <w:szCs w:val="24"/>
          </w:rPr>
          <w:t>rephrase based on AA signature)</w:t>
        </w:r>
      </w:ins>
      <w:r w:rsidR="004F0233" w:rsidRPr="008A1C58">
        <w:rPr>
          <w:rFonts w:ascii="Times New Roman" w:hAnsi="Times New Roman" w:cs="Times New Roman"/>
          <w:sz w:val="24"/>
          <w:szCs w:val="24"/>
        </w:rPr>
        <w:t>.</w:t>
      </w:r>
      <w:r w:rsidR="000470BE" w:rsidRPr="008A1C58">
        <w:rPr>
          <w:rFonts w:ascii="Times New Roman" w:hAnsi="Times New Roman" w:cs="Times New Roman"/>
          <w:sz w:val="24"/>
          <w:szCs w:val="24"/>
        </w:rPr>
        <w:t xml:space="preserve"> </w:t>
      </w:r>
      <w:r w:rsidR="001961FC">
        <w:rPr>
          <w:rFonts w:ascii="Times New Roman" w:hAnsi="Times New Roman" w:cs="Times New Roman"/>
          <w:sz w:val="24"/>
          <w:szCs w:val="24"/>
        </w:rPr>
        <w:t>&lt;</w:t>
      </w:r>
      <w:r w:rsidR="00D417E5">
        <w:rPr>
          <w:rFonts w:ascii="Times New Roman" w:hAnsi="Times New Roman" w:cs="Times New Roman"/>
          <w:sz w:val="24"/>
          <w:szCs w:val="24"/>
        </w:rPr>
        <w:t>decide later if we want to touch on the following here</w:t>
      </w:r>
      <w:r w:rsidR="001961FC">
        <w:rPr>
          <w:rFonts w:ascii="Times New Roman" w:hAnsi="Times New Roman" w:cs="Times New Roman"/>
          <w:sz w:val="24"/>
          <w:szCs w:val="24"/>
        </w:rPr>
        <w:t>: extended context, cite top2a paper, base composition, situation like TTTT</w:t>
      </w:r>
      <w:r w:rsidR="001961FC" w:rsidRPr="001961FC">
        <w:rPr>
          <w:rFonts w:ascii="Times New Roman" w:hAnsi="Times New Roman" w:cs="Times New Roman"/>
          <w:sz w:val="24"/>
          <w:szCs w:val="24"/>
        </w:rPr>
        <w:sym w:font="Wingdings" w:char="F0E0"/>
      </w:r>
      <w:r w:rsidR="001961FC">
        <w:rPr>
          <w:rFonts w:ascii="Times New Roman" w:hAnsi="Times New Roman" w:cs="Times New Roman"/>
          <w:sz w:val="24"/>
          <w:szCs w:val="24"/>
        </w:rPr>
        <w:t>TT.</w:t>
      </w:r>
      <w:r w:rsidR="00D417E5">
        <w:rPr>
          <w:rFonts w:ascii="Times New Roman" w:hAnsi="Times New Roman" w:cs="Times New Roman"/>
          <w:sz w:val="24"/>
          <w:szCs w:val="24"/>
        </w:rPr>
        <w:t>&gt;</w:t>
      </w:r>
      <w:del w:id="79" w:author="Steve Rozen, Ph.D." w:date="2025-03-11T21:28:00Z" w16du:dateUtc="2025-03-12T01:28:00Z">
        <w:r w:rsidR="00AA2F80" w:rsidRPr="008A1C58" w:rsidDel="001961FC">
          <w:rPr>
            <w:rFonts w:ascii="Times New Roman" w:hAnsi="Times New Roman" w:cs="Times New Roman"/>
            <w:sz w:val="24"/>
            <w:szCs w:val="24"/>
          </w:rPr>
          <w:delText xml:space="preserve"> </w:delText>
        </w:r>
      </w:del>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 xml:space="preserve">Our analysis encompassed clinical characteristics, </w:t>
      </w:r>
      <w:r w:rsidR="00D56CC0" w:rsidRPr="00D56CC0">
        <w:rPr>
          <w:rFonts w:ascii="Times New Roman" w:hAnsi="Times New Roman" w:cs="Times New Roman"/>
          <w:sz w:val="24"/>
          <w:szCs w:val="24"/>
        </w:rPr>
        <w:lastRenderedPageBreak/>
        <w:t>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4054EA6" w14:textId="59C6BE1E" w:rsidR="00543FB9" w:rsidRDefault="00D614D2" w:rsidP="008A1C58">
      <w:pPr>
        <w:spacing w:line="480" w:lineRule="auto"/>
        <w:rPr>
          <w:rFonts w:ascii="Times New Roman" w:hAnsi="Times New Roman" w:cs="Times New Roman"/>
          <w:sz w:val="24"/>
          <w:szCs w:val="24"/>
        </w:rPr>
      </w:pPr>
      <w:r w:rsidRPr="00D614D2">
        <w:rPr>
          <w:rFonts w:ascii="Times New Roman" w:hAnsi="Times New Roman" w:cs="Times New Roman"/>
          <w:sz w:val="24"/>
          <w:szCs w:val="24"/>
        </w:rPr>
        <w:t xml:space="preserve">We then consolidated highly similar signatures from all extractions and removed those that can be reconstructed by other signatures. Next, we compared our </w:t>
      </w:r>
      <w:proofErr w:type="spellStart"/>
      <w:r w:rsidRPr="00D614D2">
        <w:rPr>
          <w:rFonts w:ascii="Times New Roman" w:hAnsi="Times New Roman" w:cs="Times New Roman"/>
          <w:sz w:val="24"/>
          <w:szCs w:val="24"/>
        </w:rPr>
        <w:t>mSigHdp</w:t>
      </w:r>
      <w:proofErr w:type="spellEnd"/>
      <w:r w:rsidRPr="00D614D2">
        <w:rPr>
          <w:rFonts w:ascii="Times New Roman" w:hAnsi="Times New Roman" w:cs="Times New Roman"/>
          <w:sz w:val="24"/>
          <w:szCs w:val="24"/>
        </w:rPr>
        <w:t xml:space="preserve">-extracted signatures to those in COSMIC v3.4 and categorized them into three groups: (1) previously reported signatures (matching COSMIC v3.4 with cosine similarity &gt; 0.85), labeled "C_IDX" (Figure 1B, Figure S1); (2) merged signatures combining multiple COSMIC v3.4 signatures; and (3) novel signatures not fitting the previous categories, labeled "H_IDX" (Figure 1C). Notably, all </w:t>
      </w:r>
      <w:r w:rsidRPr="00D614D2">
        <w:rPr>
          <w:rFonts w:ascii="Times New Roman" w:hAnsi="Times New Roman" w:cs="Times New Roman"/>
          <w:sz w:val="24"/>
          <w:szCs w:val="24"/>
        </w:rPr>
        <w:lastRenderedPageBreak/>
        <w:t>signatures reported here are supported by at least one sample, ensuring their presence in our dataset</w:t>
      </w:r>
      <w:r w:rsidR="00543FB9">
        <w:rPr>
          <w:rFonts w:ascii="Times New Roman" w:hAnsi="Times New Roman" w:cs="Times New Roman" w:hint="eastAsia"/>
          <w:sz w:val="24"/>
          <w:szCs w:val="24"/>
        </w:rPr>
        <w:t xml:space="preserve"> (Figure S2)</w:t>
      </w:r>
      <w:r w:rsidRPr="00D614D2">
        <w:rPr>
          <w:rFonts w:ascii="Times New Roman" w:hAnsi="Times New Roman" w:cs="Times New Roman"/>
          <w:sz w:val="24"/>
          <w:szCs w:val="24"/>
        </w:rPr>
        <w:t>. Our analysis focuses on groups (1) and (3), omitting merged signatures as they are explicable by known signatures from (1). In total, we identified 33 distinct mutational signatures.</w:t>
      </w:r>
    </w:p>
    <w:p w14:paraId="5AF43DE1" w14:textId="70825BB6"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43F07541"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w:t>
      </w:r>
      <w:r w:rsidR="00A70D28" w:rsidRPr="005338C3">
        <w:rPr>
          <w:rFonts w:ascii="Times New Roman" w:hAnsi="Times New Roman" w:cs="Times New Roman"/>
          <w:sz w:val="24"/>
          <w:szCs w:val="24"/>
        </w:rPr>
        <w:lastRenderedPageBreak/>
        <w:t xml:space="preserve">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signature assignment analysis was performed by comparing the original and reconstructed catalogs with C_ID1 and C_ID2. This method allows for the extraction of more detailed </w:t>
      </w:r>
      <w:r w:rsidR="004235BD" w:rsidRPr="004235BD">
        <w:rPr>
          <w:rFonts w:ascii="Times New Roman" w:hAnsi="Times New Roman" w:cs="Times New Roman"/>
          <w:sz w:val="24"/>
          <w:szCs w:val="24"/>
        </w:rPr>
        <w:lastRenderedPageBreak/>
        <w:t xml:space="preserve">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w:t>
      </w:r>
      <w:r w:rsidR="00E07F96" w:rsidRPr="00E07F96">
        <w:rPr>
          <w:rFonts w:ascii="Times New Roman" w:hAnsi="Times New Roman" w:cs="Times New Roman"/>
          <w:sz w:val="24"/>
          <w:szCs w:val="24"/>
        </w:rPr>
        <w:lastRenderedPageBreak/>
        <w:t xml:space="preserve">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77D295D3"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543FB9">
        <w:rPr>
          <w:rFonts w:ascii="Times New Roman" w:hAnsi="Times New Roman" w:cs="Times New Roman" w:hint="eastAsia"/>
          <w:sz w:val="24"/>
          <w:szCs w:val="24"/>
        </w:rPr>
        <w:t>5</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w:t>
      </w:r>
      <w:r w:rsidRPr="00442D83">
        <w:rPr>
          <w:rFonts w:ascii="Times New Roman" w:hAnsi="Times New Roman" w:cs="Times New Roman"/>
          <w:sz w:val="24"/>
          <w:szCs w:val="24"/>
        </w:rPr>
        <w:lastRenderedPageBreak/>
        <w:t xml:space="preserve">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4F9C986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lastRenderedPageBreak/>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A11A062"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lastRenderedPageBreak/>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C4C962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80" w:name="_Hlk190965870"/>
      <w:r w:rsidRPr="00C46126">
        <w:rPr>
          <w:rFonts w:ascii="Times New Roman" w:hAnsi="Times New Roman" w:cs="Times New Roman"/>
          <w:sz w:val="24"/>
          <w:szCs w:val="24"/>
        </w:rPr>
        <w:t>Fisher's exact tests</w:t>
      </w:r>
      <w:bookmarkEnd w:id="80"/>
      <w:r w:rsidRPr="00C46126">
        <w:rPr>
          <w:rFonts w:ascii="Times New Roman" w:hAnsi="Times New Roman" w:cs="Times New Roman"/>
          <w:sz w:val="24"/>
          <w:szCs w:val="24"/>
        </w:rPr>
        <w:t xml:space="preserve"> </w:t>
      </w:r>
      <w:bookmarkStart w:id="81" w:name="_Hlk190965885"/>
      <w:r w:rsidRPr="00C46126">
        <w:rPr>
          <w:rFonts w:ascii="Times New Roman" w:hAnsi="Times New Roman" w:cs="Times New Roman"/>
          <w:sz w:val="24"/>
          <w:szCs w:val="24"/>
        </w:rPr>
        <w:t>within each cancer type</w:t>
      </w:r>
      <w:bookmarkEnd w:id="81"/>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w:t>
      </w:r>
      <w:proofErr w:type="gramStart"/>
      <w:r w:rsidR="0035297A" w:rsidRPr="008A1C58">
        <w:rPr>
          <w:rFonts w:ascii="Times New Roman" w:hAnsi="Times New Roman" w:cs="Times New Roman"/>
          <w:sz w:val="24"/>
          <w:szCs w:val="24"/>
        </w:rPr>
        <w:t>1:T</w:t>
      </w:r>
      <w:proofErr w:type="gramEnd"/>
      <w:r w:rsidR="0035297A" w:rsidRPr="008A1C58">
        <w:rPr>
          <w:rFonts w:ascii="Times New Roman" w:hAnsi="Times New Roman" w:cs="Times New Roman"/>
          <w:sz w:val="24"/>
          <w:szCs w:val="24"/>
        </w:rPr>
        <w:t xml:space="preserve">:5+ and INS:1:T:5+ from our analysis, as these indels are primarily contributed by C_ID1 and </w:t>
      </w:r>
      <w:r w:rsidR="0035297A" w:rsidRPr="008A1C58">
        <w:rPr>
          <w:rFonts w:ascii="Times New Roman" w:hAnsi="Times New Roman" w:cs="Times New Roman"/>
          <w:sz w:val="24"/>
          <w:szCs w:val="24"/>
        </w:rPr>
        <w:lastRenderedPageBreak/>
        <w:t xml:space="preserve">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66631560"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w:t>
      </w:r>
      <w:r w:rsidRPr="009A6DA8">
        <w:rPr>
          <w:rFonts w:ascii="Times New Roman" w:hAnsi="Times New Roman" w:cs="Times New Roman"/>
          <w:sz w:val="24"/>
          <w:szCs w:val="24"/>
          <w:highlight w:val="yellow"/>
        </w:rPr>
        <w:t xml:space="preserve">Our analysis revealed that 3 of the 9 novel signatures identified by </w:t>
      </w:r>
      <w:proofErr w:type="spellStart"/>
      <w:r w:rsidRPr="009A6DA8">
        <w:rPr>
          <w:rFonts w:ascii="Times New Roman" w:hAnsi="Times New Roman" w:cs="Times New Roman"/>
          <w:sz w:val="24"/>
          <w:szCs w:val="24"/>
          <w:highlight w:val="yellow"/>
        </w:rPr>
        <w:t>MuSiCal</w:t>
      </w:r>
      <w:proofErr w:type="spellEnd"/>
      <w:r w:rsidRPr="009A6DA8">
        <w:rPr>
          <w:rFonts w:ascii="Times New Roman" w:hAnsi="Times New Roman" w:cs="Times New Roman"/>
          <w:sz w:val="24"/>
          <w:szCs w:val="24"/>
          <w:highlight w:val="yellow"/>
        </w:rPr>
        <w:t xml:space="preserve"> were also recapitulated in our findings</w:t>
      </w:r>
      <w:r w:rsidR="00E30140" w:rsidRPr="009A6DA8">
        <w:rPr>
          <w:rFonts w:ascii="Times New Roman" w:hAnsi="Times New Roman" w:cs="Times New Roman" w:hint="eastAsia"/>
          <w:sz w:val="24"/>
          <w:szCs w:val="24"/>
          <w:highlight w:val="yellow"/>
        </w:rPr>
        <w:t xml:space="preserve"> (Figure S</w:t>
      </w:r>
      <w:r w:rsidR="009A6DA8" w:rsidRPr="009A6DA8">
        <w:rPr>
          <w:rFonts w:ascii="Times New Roman" w:hAnsi="Times New Roman" w:cs="Times New Roman" w:hint="eastAsia"/>
          <w:sz w:val="24"/>
          <w:szCs w:val="24"/>
          <w:highlight w:val="yellow"/>
        </w:rPr>
        <w:t>9</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3"/>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82"/>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82"/>
      <w:proofErr w:type="spellEnd"/>
      <w:r w:rsidR="00706990">
        <w:rPr>
          <w:rStyle w:val="CommentReference"/>
        </w:rPr>
        <w:commentReference w:id="82"/>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83" w:name="_Hlk191059301"/>
      <w:r w:rsidRPr="00D343FD">
        <w:rPr>
          <w:rFonts w:ascii="Times New Roman" w:hAnsi="Times New Roman" w:cs="Times New Roman"/>
          <w:sz w:val="24"/>
          <w:szCs w:val="24"/>
        </w:rPr>
        <w:t>RNASEH2b</w:t>
      </w:r>
      <w:bookmarkEnd w:id="83"/>
      <w:r w:rsidRPr="00D343FD">
        <w:rPr>
          <w:rFonts w:ascii="Times New Roman" w:hAnsi="Times New Roman" w:cs="Times New Roman"/>
          <w:sz w:val="24"/>
          <w:szCs w:val="24"/>
        </w:rPr>
        <w:t xml:space="preserve"> gene was selected for targeting. </w:t>
      </w:r>
      <w:proofErr w:type="spellStart"/>
      <w:r w:rsidRPr="00D343FD">
        <w:rPr>
          <w:rFonts w:ascii="Times New Roman" w:hAnsi="Times New Roman" w:cs="Times New Roman"/>
          <w:sz w:val="24"/>
          <w:szCs w:val="24"/>
        </w:rPr>
        <w:t>sgRAN</w:t>
      </w:r>
      <w:proofErr w:type="spellEnd"/>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w:t>
      </w:r>
      <w:r w:rsidRPr="00D343FD">
        <w:rPr>
          <w:rFonts w:ascii="Times New Roman" w:hAnsi="Times New Roman" w:cs="Times New Roman"/>
          <w:sz w:val="24"/>
          <w:szCs w:val="24"/>
        </w:rPr>
        <w:lastRenderedPageBreak/>
        <w:t>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was continued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w:t>
      </w:r>
      <w:r w:rsidRPr="00D343FD">
        <w:rPr>
          <w:rFonts w:ascii="Times New Roman" w:hAnsi="Times New Roman" w:cs="Times New Roman"/>
          <w:sz w:val="24"/>
          <w:szCs w:val="24"/>
        </w:rPr>
        <w:lastRenderedPageBreak/>
        <w:t xml:space="preserve">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9"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w:t>
      </w:r>
      <w:r w:rsidR="00514C81">
        <w:rPr>
          <w:rFonts w:ascii="Times New Roman" w:hAnsi="Times New Roman" w:cs="Times New Roman" w:hint="eastAsia"/>
          <w:color w:val="000000"/>
          <w:sz w:val="24"/>
          <w:szCs w:val="24"/>
        </w:rPr>
        <w:lastRenderedPageBreak/>
        <w:t xml:space="preserve">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2E5F7565" w14:textId="03BEE8FA"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w:t>
      </w:r>
      <w:proofErr w:type="spellStart"/>
      <w:r>
        <w:rPr>
          <w:rFonts w:ascii="Times New Roman" w:hAnsi="Times New Roman" w:cs="Times New Roman" w:hint="eastAsia"/>
          <w:b/>
          <w:bCs/>
          <w:color w:val="000000"/>
          <w:sz w:val="24"/>
          <w:szCs w:val="24"/>
        </w:rPr>
        <w:t>plsmid</w:t>
      </w:r>
      <w:proofErr w:type="spellEnd"/>
      <w:r>
        <w:rPr>
          <w:rFonts w:ascii="Times New Roman" w:hAnsi="Times New Roman" w:cs="Times New Roman" w:hint="eastAsia"/>
          <w:b/>
          <w:bCs/>
          <w:color w:val="000000"/>
          <w:sz w:val="24"/>
          <w:szCs w:val="24"/>
        </w:rPr>
        <w:t>. 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w:t>
      </w:r>
      <w:r w:rsidRPr="0052001A">
        <w:rPr>
          <w:rFonts w:ascii="Times New Roman" w:hAnsi="Times New Roman" w:cs="Times New Roman"/>
          <w:sz w:val="24"/>
        </w:rPr>
        <w:lastRenderedPageBreak/>
        <w:t xml:space="preserve">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w:t>
      </w:r>
      <w:r w:rsidRPr="0052001A">
        <w:rPr>
          <w:rFonts w:ascii="Times New Roman" w:hAnsi="Times New Roman" w:cs="Times New Roman"/>
          <w:sz w:val="24"/>
        </w:rPr>
        <w:lastRenderedPageBreak/>
        <w:t xml:space="preserve">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0CE10279"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0"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 xml:space="preserve">Joung, J., </w:t>
      </w:r>
      <w:proofErr w:type="spellStart"/>
      <w:r w:rsidRPr="001F5B14">
        <w:rPr>
          <w:rFonts w:ascii="Times New Roman" w:hAnsi="Times New Roman" w:cs="Times New Roman"/>
          <w:sz w:val="24"/>
          <w:szCs w:val="24"/>
        </w:rPr>
        <w:t>Konermann</w:t>
      </w:r>
      <w:proofErr w:type="spellEnd"/>
      <w:r w:rsidRPr="001F5B14">
        <w:rPr>
          <w:rFonts w:ascii="Times New Roman" w:hAnsi="Times New Roman" w:cs="Times New Roman"/>
          <w:sz w:val="24"/>
          <w:szCs w:val="24"/>
        </w:rPr>
        <w:t>,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 xml:space="preserve">Nat </w:t>
      </w:r>
      <w:proofErr w:type="spellStart"/>
      <w:r w:rsidRPr="001F5B14">
        <w:rPr>
          <w:rFonts w:ascii="Times New Roman" w:hAnsi="Times New Roman" w:cs="Times New Roman"/>
          <w:i/>
          <w:iCs/>
          <w:sz w:val="24"/>
          <w:szCs w:val="24"/>
        </w:rPr>
        <w:t>Protoc</w:t>
      </w:r>
      <w:proofErr w:type="spellEnd"/>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teve Rozen, Ph.D." w:date="2025-03-10T09:19:00Z" w:initials="SR">
    <w:p w14:paraId="2E51BFBC" w14:textId="53D8A596" w:rsidR="00E33938" w:rsidRDefault="00E33938">
      <w:pPr>
        <w:pStyle w:val="CommentText"/>
      </w:pPr>
      <w:r>
        <w:rPr>
          <w:rStyle w:val="CommentReference"/>
        </w:rPr>
        <w:annotationRef/>
      </w:r>
      <w:r>
        <w:t>T</w:t>
      </w:r>
      <w:r>
        <w:rPr>
          <w:rFonts w:hint="eastAsia"/>
        </w:rPr>
        <w:t>he numbers need to be sequential, so your numbers need to be 1,2,3. My Duke appointment</w:t>
      </w:r>
      <w:r w:rsidR="00DD0B3F">
        <w:rPr>
          <w:rFonts w:hint="eastAsia"/>
        </w:rPr>
        <w:t xml:space="preserve"> is 6. I re-numbered the affiliations; please check</w:t>
      </w:r>
    </w:p>
  </w:comment>
  <w:comment w:id="1" w:author="Steve Rozen, Ph.D." w:date="2025-03-10T09:32:00Z" w:initials="SR">
    <w:p w14:paraId="461951C0" w14:textId="77777777" w:rsidR="00DD0B3F" w:rsidRDefault="00DD0B3F">
      <w:pPr>
        <w:pStyle w:val="CommentText"/>
      </w:pPr>
      <w:r>
        <w:rPr>
          <w:rStyle w:val="CommentReference"/>
        </w:rPr>
        <w:annotationRef/>
      </w:r>
      <w:r>
        <w:rPr>
          <w:rFonts w:hint="eastAsia"/>
        </w:rPr>
        <w:t>Don</w:t>
      </w:r>
      <w:r>
        <w:t>’</w:t>
      </w:r>
      <w:r>
        <w:rPr>
          <w:rFonts w:hint="eastAsia"/>
        </w:rPr>
        <w:t xml:space="preserve">t be alarmed </w:t>
      </w:r>
      <w:r>
        <w:t>–</w:t>
      </w:r>
      <w:r>
        <w:rPr>
          <w:rFonts w:hint="eastAsia"/>
        </w:rPr>
        <w:t xml:space="preserve"> the abstract always needs a lot of work in terms of emphasis and logic.</w:t>
      </w:r>
    </w:p>
    <w:p w14:paraId="4F16FF36" w14:textId="77777777" w:rsidR="00DD0B3F" w:rsidRDefault="00DD0B3F">
      <w:pPr>
        <w:pStyle w:val="CommentText"/>
      </w:pPr>
    </w:p>
    <w:p w14:paraId="2F1C6B0B" w14:textId="77777777" w:rsidR="00DD0B3F" w:rsidRDefault="00DD0B3F">
      <w:pPr>
        <w:pStyle w:val="CommentText"/>
      </w:pPr>
      <w:r>
        <w:rPr>
          <w:rFonts w:hint="eastAsia"/>
        </w:rPr>
        <w:t>I notice that the English grammar is basically perfect, but some of the logic is missing.</w:t>
      </w:r>
    </w:p>
    <w:p w14:paraId="631B8F1A" w14:textId="77777777" w:rsidR="00DD0B3F" w:rsidRDefault="00DD0B3F">
      <w:pPr>
        <w:pStyle w:val="CommentText"/>
      </w:pPr>
    </w:p>
    <w:p w14:paraId="39553CCA" w14:textId="4800FC9C" w:rsidR="00DD0B3F" w:rsidRDefault="00DD0B3F">
      <w:pPr>
        <w:pStyle w:val="CommentText"/>
      </w:pPr>
      <w:r>
        <w:rPr>
          <w:rFonts w:hint="eastAsia"/>
        </w:rPr>
        <w:t>Also, some is specialized terminology that most readers will not understand</w:t>
      </w:r>
    </w:p>
  </w:comment>
  <w:comment w:id="2" w:author="Steve Rozen, Ph.D." w:date="2025-03-10T09:57:00Z" w:initials="SR">
    <w:p w14:paraId="0CC04D45" w14:textId="727E8503" w:rsidR="00761EAE" w:rsidRDefault="00761EAE">
      <w:pPr>
        <w:pStyle w:val="CommentText"/>
      </w:pPr>
      <w:r>
        <w:rPr>
          <w:rStyle w:val="CommentReference"/>
        </w:rPr>
        <w:annotationRef/>
      </w:r>
      <w:r>
        <w:rPr>
          <w:rFonts w:hint="eastAsia"/>
          <w:noProof/>
        </w:rPr>
        <w:t>262 words</w:t>
      </w:r>
    </w:p>
  </w:comment>
  <w:comment w:id="6" w:author="Steve Rozen, Ph.D." w:date="2025-03-10T09:43:00Z" w:initials="SR">
    <w:p w14:paraId="5BA4D8C1" w14:textId="78ACEAFD" w:rsidR="00280D5C" w:rsidRDefault="00280D5C">
      <w:pPr>
        <w:pStyle w:val="CommentText"/>
      </w:pPr>
      <w:r>
        <w:rPr>
          <w:rStyle w:val="CommentReference"/>
        </w:rPr>
        <w:annotationRef/>
      </w:r>
      <w:r>
        <w:t>“</w:t>
      </w:r>
      <w:r>
        <w:rPr>
          <w:rFonts w:hint="eastAsia"/>
        </w:rPr>
        <w:t>More specifically</w:t>
      </w:r>
      <w:r>
        <w:t>”</w:t>
      </w:r>
      <w:r>
        <w:rPr>
          <w:rFonts w:hint="eastAsia"/>
        </w:rPr>
        <w:t xml:space="preserve"> does have the right meaning here</w:t>
      </w:r>
    </w:p>
  </w:comment>
  <w:comment w:id="10" w:author="Steve Rozen, Ph.D." w:date="2025-03-10T10:02:00Z" w:initials="SR">
    <w:p w14:paraId="024C1BF0" w14:textId="7B67B3AF" w:rsidR="00CF5847" w:rsidRDefault="00CF5847">
      <w:pPr>
        <w:pStyle w:val="CommentText"/>
      </w:pPr>
      <w:r>
        <w:rPr>
          <w:rStyle w:val="CommentReference"/>
        </w:rPr>
        <w:annotationRef/>
      </w:r>
      <w:r>
        <w:t>N</w:t>
      </w:r>
      <w:r>
        <w:rPr>
          <w:rFonts w:hint="eastAsia"/>
        </w:rPr>
        <w:t>on</w:t>
      </w:r>
      <w:r>
        <w:t>-silent?</w:t>
      </w:r>
    </w:p>
  </w:comment>
  <w:comment w:id="11" w:author="Mo Liu" w:date="2025-03-12T17:19:00Z" w:initials="ML">
    <w:p w14:paraId="17FCC75C" w14:textId="77777777" w:rsidR="00F701ED" w:rsidRDefault="00F701ED" w:rsidP="00F701ED">
      <w:pPr>
        <w:pStyle w:val="CommentText"/>
      </w:pPr>
      <w:r>
        <w:rPr>
          <w:rStyle w:val="CommentReference"/>
        </w:rPr>
        <w:annotationRef/>
      </w:r>
      <w:r>
        <w:t>I re ran the analysis and found TP53 exonic indels were caused by ID3. I’ll update the figure and result.</w:t>
      </w:r>
    </w:p>
  </w:comment>
  <w:comment w:id="18" w:author="Steve Rozen, Ph.D." w:date="2025-03-10T09:53:00Z" w:initials="SR">
    <w:p w14:paraId="68702C3D" w14:textId="3A29B413" w:rsidR="00814D3A" w:rsidRDefault="00814D3A">
      <w:pPr>
        <w:pStyle w:val="CommentText"/>
      </w:pPr>
      <w:r>
        <w:rPr>
          <w:rStyle w:val="CommentReference"/>
        </w:rPr>
        <w:annotationRef/>
      </w:r>
      <w:r>
        <w:rPr>
          <w:rFonts w:hint="eastAsia"/>
        </w:rPr>
        <w:t>In all cancer types or just lung cancers? Which types of lung cancer?</w:t>
      </w:r>
    </w:p>
  </w:comment>
  <w:comment w:id="25" w:author="Steve Rozen, Ph.D." w:date="2025-03-10T09:54:00Z" w:initials="SR">
    <w:p w14:paraId="34CFA318" w14:textId="0F8DDEB6" w:rsidR="00814D3A" w:rsidRDefault="00814D3A">
      <w:pPr>
        <w:pStyle w:val="CommentText"/>
      </w:pPr>
      <w:r>
        <w:rPr>
          <w:rStyle w:val="CommentReference"/>
        </w:rPr>
        <w:annotationRef/>
      </w:r>
      <w:r>
        <w:rPr>
          <w:rFonts w:hint="eastAsia"/>
        </w:rPr>
        <w:t xml:space="preserve">This is vague and no supported </w:t>
      </w:r>
      <w:r>
        <w:t>in the</w:t>
      </w:r>
      <w:r>
        <w:rPr>
          <w:rFonts w:hint="eastAsia"/>
        </w:rPr>
        <w:t xml:space="preserve"> abstract; what are we referring to?</w:t>
      </w:r>
    </w:p>
  </w:comment>
  <w:comment w:id="26" w:author="Mo Liu" w:date="2025-03-12T17:18:00Z" w:initials="ML">
    <w:p w14:paraId="61A07FC4" w14:textId="77777777" w:rsidR="006D2266" w:rsidRDefault="006D2266" w:rsidP="006D2266">
      <w:pPr>
        <w:pStyle w:val="CommentText"/>
      </w:pPr>
      <w:r>
        <w:rPr>
          <w:rStyle w:val="CommentReference"/>
        </w:rPr>
        <w:annotationRef/>
      </w:r>
      <w:r>
        <w:t>TOP1-TAM and dMMR?</w:t>
      </w:r>
    </w:p>
  </w:comment>
  <w:comment w:id="27" w:author="Steve Rozen, Ph.D." w:date="2025-03-10T09:55:00Z" w:initials="SR">
    <w:p w14:paraId="40987358" w14:textId="43042B7F" w:rsidR="00761EAE" w:rsidRDefault="00761EAE">
      <w:pPr>
        <w:pStyle w:val="CommentText"/>
      </w:pPr>
      <w:r>
        <w:rPr>
          <w:rStyle w:val="CommentReference"/>
        </w:rPr>
        <w:annotationRef/>
      </w:r>
      <w:r>
        <w:rPr>
          <w:rFonts w:hint="eastAsia"/>
        </w:rPr>
        <w:t xml:space="preserve">This refers to looking at larger sequence context, correct? We need to </w:t>
      </w:r>
      <w:r>
        <w:t>support</w:t>
      </w:r>
      <w:r>
        <w:rPr>
          <w:rFonts w:hint="eastAsia"/>
        </w:rPr>
        <w:t xml:space="preserve"> this</w:t>
      </w:r>
    </w:p>
  </w:comment>
  <w:comment w:id="28" w:author="Mo Liu" w:date="2025-03-12T17:17:00Z" w:initials="ML">
    <w:p w14:paraId="7C255D55" w14:textId="77777777" w:rsidR="006D2266" w:rsidRDefault="006D2266" w:rsidP="006D2266">
      <w:pPr>
        <w:pStyle w:val="CommentText"/>
      </w:pPr>
      <w:r>
        <w:rPr>
          <w:rStyle w:val="CommentReference"/>
        </w:rPr>
        <w:annotationRef/>
      </w:r>
      <w:r>
        <w:t>yes</w:t>
      </w:r>
    </w:p>
  </w:comment>
  <w:comment w:id="29" w:author="Steve Rozen, Ph.D." w:date="2025-03-10T10:08:00Z" w:initials="SR">
    <w:p w14:paraId="60FA1C8D" w14:textId="5C7C2A12" w:rsidR="00CF5847" w:rsidRDefault="00CF5847">
      <w:pPr>
        <w:pStyle w:val="CommentText"/>
      </w:pPr>
      <w:r>
        <w:rPr>
          <w:rStyle w:val="CommentReference"/>
        </w:rPr>
        <w:annotationRef/>
      </w:r>
      <w:r>
        <w:t>Prev sentence redundant w/ this one</w:t>
      </w:r>
    </w:p>
  </w:comment>
  <w:comment w:id="32" w:author="Steve Rozen, Ph.D." w:date="2025-03-10T20:27:00Z" w:initials="SR">
    <w:p w14:paraId="567A3089" w14:textId="7CC08DA9" w:rsidR="0039733B" w:rsidRDefault="0039733B">
      <w:pPr>
        <w:pStyle w:val="CommentText"/>
      </w:pPr>
      <w:r>
        <w:rPr>
          <w:rStyle w:val="CommentReference"/>
        </w:rPr>
        <w:annotationRef/>
      </w:r>
      <w:r>
        <w:t>Suggest distributing these references to the previous 2 sentences. I doesn’t seem to make sense to cite Davies, Grolleman here when you just sited them 2 sentences before</w:t>
      </w:r>
    </w:p>
  </w:comment>
  <w:comment w:id="45" w:author="Steve Rozen, Ph.D." w:date="2025-03-10T20:32:00Z" w:initials="SR">
    <w:p w14:paraId="471D5C22" w14:textId="4E30FFA4" w:rsidR="0039733B" w:rsidRDefault="0039733B">
      <w:pPr>
        <w:pStyle w:val="CommentText"/>
      </w:pPr>
      <w:r>
        <w:rPr>
          <w:rStyle w:val="CommentReference"/>
        </w:rPr>
        <w:annotationRef/>
      </w:r>
      <w:r>
        <w:t>This isn’t what happened. We fo</w:t>
      </w:r>
      <w:r w:rsidR="00586BC8">
        <w:t>u</w:t>
      </w:r>
      <w:r>
        <w:t>nd the AA SBS signature in upper tract urothelial cancers from Taiwan, then used attribution to find the signature in liver cancers.</w:t>
      </w:r>
      <w:r w:rsidR="005146ED">
        <w:t xml:space="preserve"> You could start this sentence by calling out data mining in UTCC</w:t>
      </w:r>
    </w:p>
  </w:comment>
  <w:comment w:id="60" w:author="Steve Rozen, Ph.D." w:date="2025-03-10T20:40:00Z" w:initials="SR">
    <w:p w14:paraId="36ADBB6A" w14:textId="56472CDC" w:rsidR="005146ED" w:rsidRDefault="005146ED">
      <w:pPr>
        <w:pStyle w:val="CommentText"/>
      </w:pPr>
      <w:r>
        <w:rPr>
          <w:rStyle w:val="CommentReference"/>
        </w:rPr>
        <w:annotationRef/>
      </w:r>
      <w:r>
        <w:t xml:space="preserve">This isn’t a great example, partly because lots of exposures cause these deletion, and because we have not shown these yet. Maybe we could combine with the AA example </w:t>
      </w:r>
      <w:r w:rsidR="00936A09">
        <w:t>above. The AA DBS and ID signatures are quite distinctive.</w:t>
      </w:r>
    </w:p>
  </w:comment>
  <w:comment w:id="61" w:author="Mo Liu" w:date="2025-03-14T08:42:00Z" w:initials="ML">
    <w:p w14:paraId="2E1A0E00" w14:textId="77777777" w:rsidR="007570CA" w:rsidRDefault="007570CA" w:rsidP="007570CA">
      <w:pPr>
        <w:pStyle w:val="CommentText"/>
      </w:pPr>
      <w:r>
        <w:rPr>
          <w:rStyle w:val="CommentReference"/>
        </w:rPr>
        <w:annotationRef/>
      </w:r>
      <w:r>
        <w:t>Make a new figure on AA SBS, DBS and indel</w:t>
      </w:r>
    </w:p>
  </w:comment>
  <w:comment w:id="82" w:author="Mo Liu" w:date="2024-10-04T09:10:00Z" w:initials="ML">
    <w:p w14:paraId="540BB308" w14:textId="41580711"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51BFBC" w15:done="1"/>
  <w15:commentEx w15:paraId="39553CCA" w15:done="0"/>
  <w15:commentEx w15:paraId="0CC04D45" w15:done="0"/>
  <w15:commentEx w15:paraId="5BA4D8C1" w15:done="1"/>
  <w15:commentEx w15:paraId="024C1BF0" w15:done="0"/>
  <w15:commentEx w15:paraId="17FCC75C" w15:paraIdParent="024C1BF0" w15:done="0"/>
  <w15:commentEx w15:paraId="68702C3D" w15:done="0"/>
  <w15:commentEx w15:paraId="34CFA318" w15:done="0"/>
  <w15:commentEx w15:paraId="61A07FC4" w15:paraIdParent="34CFA318" w15:done="0"/>
  <w15:commentEx w15:paraId="40987358" w15:done="0"/>
  <w15:commentEx w15:paraId="7C255D55" w15:paraIdParent="40987358" w15:done="0"/>
  <w15:commentEx w15:paraId="60FA1C8D" w15:done="1"/>
  <w15:commentEx w15:paraId="567A3089" w15:done="0"/>
  <w15:commentEx w15:paraId="471D5C22" w15:done="0"/>
  <w15:commentEx w15:paraId="36ADBB6A" w15:done="0"/>
  <w15:commentEx w15:paraId="2E1A0E00" w15:paraIdParent="36ADBB6A"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9B6ABC" w16cex:dateUtc="2025-03-10T13:19:00Z"/>
  <w16cex:commentExtensible w16cex:durableId="1A98C747" w16cex:dateUtc="2025-03-10T13:32:00Z"/>
  <w16cex:commentExtensible w16cex:durableId="158CF419" w16cex:dateUtc="2025-03-10T13:57:00Z"/>
  <w16cex:commentExtensible w16cex:durableId="28C33362" w16cex:dateUtc="2025-03-10T13:43:00Z"/>
  <w16cex:commentExtensible w16cex:durableId="7A0051A3" w16cex:dateUtc="2025-03-10T14:02:00Z"/>
  <w16cex:commentExtensible w16cex:durableId="0CA3D625" w16cex:dateUtc="2025-03-12T09:19:00Z"/>
  <w16cex:commentExtensible w16cex:durableId="154E5D19" w16cex:dateUtc="2025-03-10T13:53:00Z"/>
  <w16cex:commentExtensible w16cex:durableId="077EC710" w16cex:dateUtc="2025-03-10T13:54:00Z"/>
  <w16cex:commentExtensible w16cex:durableId="13E241A0" w16cex:dateUtc="2025-03-12T09:18:00Z"/>
  <w16cex:commentExtensible w16cex:durableId="64488732" w16cex:dateUtc="2025-03-10T13:55:00Z"/>
  <w16cex:commentExtensible w16cex:durableId="3520ECF5" w16cex:dateUtc="2025-03-12T09:17:00Z"/>
  <w16cex:commentExtensible w16cex:durableId="0BE761E7" w16cex:dateUtc="2025-03-10T14:08:00Z"/>
  <w16cex:commentExtensible w16cex:durableId="6E51A3B0" w16cex:dateUtc="2025-03-11T00:27:00Z"/>
  <w16cex:commentExtensible w16cex:durableId="0C19E5FB" w16cex:dateUtc="2025-03-11T00:32:00Z"/>
  <w16cex:commentExtensible w16cex:durableId="6E0C111F" w16cex:dateUtc="2025-03-11T00:40:00Z"/>
  <w16cex:commentExtensible w16cex:durableId="73247482" w16cex:dateUtc="2025-03-14T00:42: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51BFBC" w16cid:durableId="389B6ABC"/>
  <w16cid:commentId w16cid:paraId="39553CCA" w16cid:durableId="1A98C747"/>
  <w16cid:commentId w16cid:paraId="0CC04D45" w16cid:durableId="158CF419"/>
  <w16cid:commentId w16cid:paraId="5BA4D8C1" w16cid:durableId="28C33362"/>
  <w16cid:commentId w16cid:paraId="024C1BF0" w16cid:durableId="7A0051A3"/>
  <w16cid:commentId w16cid:paraId="17FCC75C" w16cid:durableId="0CA3D625"/>
  <w16cid:commentId w16cid:paraId="68702C3D" w16cid:durableId="154E5D19"/>
  <w16cid:commentId w16cid:paraId="34CFA318" w16cid:durableId="077EC710"/>
  <w16cid:commentId w16cid:paraId="61A07FC4" w16cid:durableId="13E241A0"/>
  <w16cid:commentId w16cid:paraId="40987358" w16cid:durableId="64488732"/>
  <w16cid:commentId w16cid:paraId="7C255D55" w16cid:durableId="3520ECF5"/>
  <w16cid:commentId w16cid:paraId="60FA1C8D" w16cid:durableId="0BE761E7"/>
  <w16cid:commentId w16cid:paraId="567A3089" w16cid:durableId="6E51A3B0"/>
  <w16cid:commentId w16cid:paraId="471D5C22" w16cid:durableId="0C19E5FB"/>
  <w16cid:commentId w16cid:paraId="36ADBB6A" w16cid:durableId="6E0C111F"/>
  <w16cid:commentId w16cid:paraId="2E1A0E00" w16cid:durableId="73247482"/>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85B69" w14:textId="77777777" w:rsidR="009C31F2" w:rsidRDefault="009C31F2" w:rsidP="000F4F7D">
      <w:pPr>
        <w:spacing w:after="0" w:line="240" w:lineRule="auto"/>
      </w:pPr>
      <w:r>
        <w:separator/>
      </w:r>
    </w:p>
  </w:endnote>
  <w:endnote w:type="continuationSeparator" w:id="0">
    <w:p w14:paraId="205E2A25" w14:textId="77777777" w:rsidR="009C31F2" w:rsidRDefault="009C31F2" w:rsidP="000F4F7D">
      <w:pPr>
        <w:spacing w:after="0" w:line="240" w:lineRule="auto"/>
      </w:pPr>
      <w:r>
        <w:continuationSeparator/>
      </w:r>
    </w:p>
  </w:endnote>
  <w:endnote w:type="continuationNotice" w:id="1">
    <w:p w14:paraId="6C823732" w14:textId="77777777" w:rsidR="009C31F2" w:rsidRDefault="009C31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3624F" w14:textId="77777777" w:rsidR="009C31F2" w:rsidRDefault="009C31F2" w:rsidP="000F4F7D">
      <w:pPr>
        <w:spacing w:after="0" w:line="240" w:lineRule="auto"/>
      </w:pPr>
      <w:r>
        <w:separator/>
      </w:r>
    </w:p>
  </w:footnote>
  <w:footnote w:type="continuationSeparator" w:id="0">
    <w:p w14:paraId="7ED607BC" w14:textId="77777777" w:rsidR="009C31F2" w:rsidRDefault="009C31F2" w:rsidP="000F4F7D">
      <w:pPr>
        <w:spacing w:after="0" w:line="240" w:lineRule="auto"/>
      </w:pPr>
      <w:r>
        <w:continuationSeparator/>
      </w:r>
    </w:p>
  </w:footnote>
  <w:footnote w:type="continuationNotice" w:id="1">
    <w:p w14:paraId="666C2B7C" w14:textId="77777777" w:rsidR="009C31F2" w:rsidRDefault="009C31F2">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bordersDoNotSurroundHeader/>
  <w:bordersDoNotSurroundFooter/>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202D"/>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14DE"/>
    <w:rsid w:val="00043892"/>
    <w:rsid w:val="00044368"/>
    <w:rsid w:val="00044859"/>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A14"/>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97C8E"/>
    <w:rsid w:val="000A0AD0"/>
    <w:rsid w:val="000A1891"/>
    <w:rsid w:val="000A1C46"/>
    <w:rsid w:val="000A229C"/>
    <w:rsid w:val="000A4005"/>
    <w:rsid w:val="000A6499"/>
    <w:rsid w:val="000A6AB6"/>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3F8"/>
    <w:rsid w:val="00102B51"/>
    <w:rsid w:val="00103A9D"/>
    <w:rsid w:val="00104076"/>
    <w:rsid w:val="0010566E"/>
    <w:rsid w:val="00107097"/>
    <w:rsid w:val="001120AB"/>
    <w:rsid w:val="00112E7A"/>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0331"/>
    <w:rsid w:val="001719D1"/>
    <w:rsid w:val="0017529F"/>
    <w:rsid w:val="001759C0"/>
    <w:rsid w:val="00175A4F"/>
    <w:rsid w:val="0018380F"/>
    <w:rsid w:val="00184CEA"/>
    <w:rsid w:val="001857D3"/>
    <w:rsid w:val="00185AE9"/>
    <w:rsid w:val="0018652B"/>
    <w:rsid w:val="001865DC"/>
    <w:rsid w:val="00187F59"/>
    <w:rsid w:val="00190CFD"/>
    <w:rsid w:val="0019173B"/>
    <w:rsid w:val="001925AB"/>
    <w:rsid w:val="001947A6"/>
    <w:rsid w:val="001961FC"/>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49A"/>
    <w:rsid w:val="00200DD1"/>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2525C"/>
    <w:rsid w:val="00231172"/>
    <w:rsid w:val="00231AAB"/>
    <w:rsid w:val="00232D17"/>
    <w:rsid w:val="00234ED1"/>
    <w:rsid w:val="002379E4"/>
    <w:rsid w:val="002410D2"/>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0D5C"/>
    <w:rsid w:val="00282308"/>
    <w:rsid w:val="00290D76"/>
    <w:rsid w:val="00291BE7"/>
    <w:rsid w:val="0029228C"/>
    <w:rsid w:val="00293743"/>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5E0"/>
    <w:rsid w:val="002C2C52"/>
    <w:rsid w:val="002C2F7E"/>
    <w:rsid w:val="002C393C"/>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04034"/>
    <w:rsid w:val="00311A57"/>
    <w:rsid w:val="00323E61"/>
    <w:rsid w:val="00326B14"/>
    <w:rsid w:val="00326D63"/>
    <w:rsid w:val="00327535"/>
    <w:rsid w:val="00327E5C"/>
    <w:rsid w:val="00330C8B"/>
    <w:rsid w:val="0033122A"/>
    <w:rsid w:val="00332310"/>
    <w:rsid w:val="00332418"/>
    <w:rsid w:val="003345AF"/>
    <w:rsid w:val="00341629"/>
    <w:rsid w:val="00343520"/>
    <w:rsid w:val="003435F6"/>
    <w:rsid w:val="00343D4A"/>
    <w:rsid w:val="00344D0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194E"/>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165A8"/>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034F"/>
    <w:rsid w:val="0048166A"/>
    <w:rsid w:val="00484E72"/>
    <w:rsid w:val="00485228"/>
    <w:rsid w:val="0048561A"/>
    <w:rsid w:val="00486083"/>
    <w:rsid w:val="0048666F"/>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6A42"/>
    <w:rsid w:val="004B7A88"/>
    <w:rsid w:val="004C0A1F"/>
    <w:rsid w:val="004C3196"/>
    <w:rsid w:val="004C3B20"/>
    <w:rsid w:val="004C4F25"/>
    <w:rsid w:val="004C5649"/>
    <w:rsid w:val="004C5DA1"/>
    <w:rsid w:val="004C6265"/>
    <w:rsid w:val="004C7A6D"/>
    <w:rsid w:val="004D05F2"/>
    <w:rsid w:val="004D21FB"/>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1B52"/>
    <w:rsid w:val="00512901"/>
    <w:rsid w:val="00513645"/>
    <w:rsid w:val="005146ED"/>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43FB9"/>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ED"/>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07D"/>
    <w:rsid w:val="005E74A4"/>
    <w:rsid w:val="005E7727"/>
    <w:rsid w:val="005E7FF3"/>
    <w:rsid w:val="005F02FE"/>
    <w:rsid w:val="005F0FC8"/>
    <w:rsid w:val="005F1E2B"/>
    <w:rsid w:val="005F265D"/>
    <w:rsid w:val="005F315C"/>
    <w:rsid w:val="005F51F6"/>
    <w:rsid w:val="005F5F3C"/>
    <w:rsid w:val="005F6211"/>
    <w:rsid w:val="005F67C3"/>
    <w:rsid w:val="00600779"/>
    <w:rsid w:val="00600C72"/>
    <w:rsid w:val="00601E1F"/>
    <w:rsid w:val="00602F3F"/>
    <w:rsid w:val="00605380"/>
    <w:rsid w:val="006054D9"/>
    <w:rsid w:val="00606002"/>
    <w:rsid w:val="00607DEC"/>
    <w:rsid w:val="00610D52"/>
    <w:rsid w:val="0061101D"/>
    <w:rsid w:val="00611BCE"/>
    <w:rsid w:val="00612121"/>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03B8"/>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1797"/>
    <w:rsid w:val="006D2266"/>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4EE4"/>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7AF"/>
    <w:rsid w:val="00757CE3"/>
    <w:rsid w:val="00760774"/>
    <w:rsid w:val="00761EAE"/>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97AF0"/>
    <w:rsid w:val="007A6B40"/>
    <w:rsid w:val="007B0573"/>
    <w:rsid w:val="007B1439"/>
    <w:rsid w:val="007B1A8A"/>
    <w:rsid w:val="007B7124"/>
    <w:rsid w:val="007B7811"/>
    <w:rsid w:val="007C07ED"/>
    <w:rsid w:val="007C36B0"/>
    <w:rsid w:val="007C5737"/>
    <w:rsid w:val="007C582C"/>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732"/>
    <w:rsid w:val="00801AD6"/>
    <w:rsid w:val="0080251A"/>
    <w:rsid w:val="00806D6B"/>
    <w:rsid w:val="00807699"/>
    <w:rsid w:val="0081120F"/>
    <w:rsid w:val="00814652"/>
    <w:rsid w:val="00814D3A"/>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06F2"/>
    <w:rsid w:val="00881426"/>
    <w:rsid w:val="00881A08"/>
    <w:rsid w:val="00885FAE"/>
    <w:rsid w:val="00886667"/>
    <w:rsid w:val="00886F5F"/>
    <w:rsid w:val="00887307"/>
    <w:rsid w:val="00891073"/>
    <w:rsid w:val="00891183"/>
    <w:rsid w:val="00892860"/>
    <w:rsid w:val="008934D7"/>
    <w:rsid w:val="008943CA"/>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980"/>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2344"/>
    <w:rsid w:val="00915364"/>
    <w:rsid w:val="00915D73"/>
    <w:rsid w:val="00916530"/>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0985"/>
    <w:rsid w:val="00971F41"/>
    <w:rsid w:val="00972E29"/>
    <w:rsid w:val="00976F8E"/>
    <w:rsid w:val="00980B6E"/>
    <w:rsid w:val="0098346F"/>
    <w:rsid w:val="00985F40"/>
    <w:rsid w:val="00986D12"/>
    <w:rsid w:val="00987993"/>
    <w:rsid w:val="00992A3C"/>
    <w:rsid w:val="00994045"/>
    <w:rsid w:val="00995D03"/>
    <w:rsid w:val="00995F4D"/>
    <w:rsid w:val="00996E47"/>
    <w:rsid w:val="00997747"/>
    <w:rsid w:val="00997C34"/>
    <w:rsid w:val="009A22B1"/>
    <w:rsid w:val="009A6DA8"/>
    <w:rsid w:val="009A7E87"/>
    <w:rsid w:val="009B05C6"/>
    <w:rsid w:val="009B15DF"/>
    <w:rsid w:val="009B2504"/>
    <w:rsid w:val="009B59A3"/>
    <w:rsid w:val="009C28DA"/>
    <w:rsid w:val="009C31F2"/>
    <w:rsid w:val="009C4C83"/>
    <w:rsid w:val="009C6EB6"/>
    <w:rsid w:val="009C7C4A"/>
    <w:rsid w:val="009D0CC0"/>
    <w:rsid w:val="009D3010"/>
    <w:rsid w:val="009D4C65"/>
    <w:rsid w:val="009D7809"/>
    <w:rsid w:val="009E173C"/>
    <w:rsid w:val="009E2DF8"/>
    <w:rsid w:val="009E4988"/>
    <w:rsid w:val="009E4D47"/>
    <w:rsid w:val="009E603B"/>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1668"/>
    <w:rsid w:val="00A15879"/>
    <w:rsid w:val="00A16F79"/>
    <w:rsid w:val="00A2004A"/>
    <w:rsid w:val="00A201FF"/>
    <w:rsid w:val="00A21576"/>
    <w:rsid w:val="00A247A8"/>
    <w:rsid w:val="00A27788"/>
    <w:rsid w:val="00A279AA"/>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27D"/>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3F35"/>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1490"/>
    <w:rsid w:val="00B8209A"/>
    <w:rsid w:val="00B848E5"/>
    <w:rsid w:val="00B84B2B"/>
    <w:rsid w:val="00B865E1"/>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10FF"/>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367"/>
    <w:rsid w:val="00C76AB8"/>
    <w:rsid w:val="00C83163"/>
    <w:rsid w:val="00C9051E"/>
    <w:rsid w:val="00C91439"/>
    <w:rsid w:val="00C91CC9"/>
    <w:rsid w:val="00C91FF2"/>
    <w:rsid w:val="00C947A9"/>
    <w:rsid w:val="00C95039"/>
    <w:rsid w:val="00CA06D5"/>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0B90"/>
    <w:rsid w:val="00CE263B"/>
    <w:rsid w:val="00CE35BA"/>
    <w:rsid w:val="00CE48FE"/>
    <w:rsid w:val="00CF34CE"/>
    <w:rsid w:val="00CF3C1B"/>
    <w:rsid w:val="00CF5847"/>
    <w:rsid w:val="00CF5916"/>
    <w:rsid w:val="00CF768D"/>
    <w:rsid w:val="00CF78D9"/>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3FD"/>
    <w:rsid w:val="00D3551E"/>
    <w:rsid w:val="00D359AF"/>
    <w:rsid w:val="00D36707"/>
    <w:rsid w:val="00D374CC"/>
    <w:rsid w:val="00D37FA5"/>
    <w:rsid w:val="00D410A9"/>
    <w:rsid w:val="00D417E5"/>
    <w:rsid w:val="00D41DC7"/>
    <w:rsid w:val="00D43A34"/>
    <w:rsid w:val="00D43D34"/>
    <w:rsid w:val="00D43E0C"/>
    <w:rsid w:val="00D43E6E"/>
    <w:rsid w:val="00D45C89"/>
    <w:rsid w:val="00D45EF9"/>
    <w:rsid w:val="00D46B9F"/>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B3F"/>
    <w:rsid w:val="00DD181C"/>
    <w:rsid w:val="00DD19D2"/>
    <w:rsid w:val="00DD1F4B"/>
    <w:rsid w:val="00DD3CFD"/>
    <w:rsid w:val="00DD72A9"/>
    <w:rsid w:val="00DD740B"/>
    <w:rsid w:val="00DD7F84"/>
    <w:rsid w:val="00DE0DD0"/>
    <w:rsid w:val="00DE1F6B"/>
    <w:rsid w:val="00DE2296"/>
    <w:rsid w:val="00DE25E8"/>
    <w:rsid w:val="00DE3A7A"/>
    <w:rsid w:val="00DE572B"/>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140"/>
    <w:rsid w:val="00E3093B"/>
    <w:rsid w:val="00E31453"/>
    <w:rsid w:val="00E33938"/>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37A9"/>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05A1"/>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28F"/>
    <w:rsid w:val="00F364DB"/>
    <w:rsid w:val="00F407E7"/>
    <w:rsid w:val="00F420B2"/>
    <w:rsid w:val="00F42585"/>
    <w:rsid w:val="00F42D71"/>
    <w:rsid w:val="00F44040"/>
    <w:rsid w:val="00F44D71"/>
    <w:rsid w:val="00F50E0F"/>
    <w:rsid w:val="00F55B97"/>
    <w:rsid w:val="00F65EFB"/>
    <w:rsid w:val="00F66FE8"/>
    <w:rsid w:val="00F67022"/>
    <w:rsid w:val="00F701ED"/>
    <w:rsid w:val="00F75559"/>
    <w:rsid w:val="00F75DE6"/>
    <w:rsid w:val="00F76750"/>
    <w:rsid w:val="00F76D94"/>
    <w:rsid w:val="00F777BC"/>
    <w:rsid w:val="00F77BE2"/>
    <w:rsid w:val="00F844B2"/>
    <w:rsid w:val="00F84751"/>
    <w:rsid w:val="00F87437"/>
    <w:rsid w:val="00F87DED"/>
    <w:rsid w:val="00F91421"/>
    <w:rsid w:val="00F9335E"/>
    <w:rsid w:val="00F9457E"/>
    <w:rsid w:val="00F9475B"/>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5F11"/>
    <w:rsid w:val="00FD7BFB"/>
    <w:rsid w:val="00FD7D07"/>
    <w:rsid w:val="00FE19AA"/>
    <w:rsid w:val="00FE203D"/>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cancer.sanger.ac.uk/cosmic/census?tier=1"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dcc.icgc.org/releases/current/Proj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i.org/10.1038/srep1558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hyperlink" Target="https://cancer.sanger.ac.uk/signatures/"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synapse.or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mailto:mo.liu@gzhmu.edu.cn"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65FD"/>
    <w:rsid w:val="00034224"/>
    <w:rsid w:val="00046B90"/>
    <w:rsid w:val="000D4079"/>
    <w:rsid w:val="001239F1"/>
    <w:rsid w:val="00175A6B"/>
    <w:rsid w:val="001925AB"/>
    <w:rsid w:val="001B7519"/>
    <w:rsid w:val="001F555B"/>
    <w:rsid w:val="0025125E"/>
    <w:rsid w:val="00263BF2"/>
    <w:rsid w:val="003020F3"/>
    <w:rsid w:val="00341629"/>
    <w:rsid w:val="00357EC0"/>
    <w:rsid w:val="00361F99"/>
    <w:rsid w:val="00363FD3"/>
    <w:rsid w:val="0037481A"/>
    <w:rsid w:val="00384AA4"/>
    <w:rsid w:val="003D7FAC"/>
    <w:rsid w:val="003E3342"/>
    <w:rsid w:val="003F2736"/>
    <w:rsid w:val="004165A8"/>
    <w:rsid w:val="0048034F"/>
    <w:rsid w:val="00492925"/>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22DF7"/>
    <w:rsid w:val="008629B8"/>
    <w:rsid w:val="008731E2"/>
    <w:rsid w:val="008D2C2E"/>
    <w:rsid w:val="008F3341"/>
    <w:rsid w:val="00903844"/>
    <w:rsid w:val="0092418F"/>
    <w:rsid w:val="00935E29"/>
    <w:rsid w:val="009E603B"/>
    <w:rsid w:val="00A97ED7"/>
    <w:rsid w:val="00AF79AE"/>
    <w:rsid w:val="00B23970"/>
    <w:rsid w:val="00B4288D"/>
    <w:rsid w:val="00BE4664"/>
    <w:rsid w:val="00C5376A"/>
    <w:rsid w:val="00CA370A"/>
    <w:rsid w:val="00CA4B11"/>
    <w:rsid w:val="00CD1803"/>
    <w:rsid w:val="00D160E2"/>
    <w:rsid w:val="00D359AF"/>
    <w:rsid w:val="00D84AC5"/>
    <w:rsid w:val="00D9293B"/>
    <w:rsid w:val="00DD3CFD"/>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17972</Words>
  <Characters>102443</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cp:revision>
  <dcterms:created xsi:type="dcterms:W3CDTF">2025-03-14T00:53:00Z</dcterms:created>
  <dcterms:modified xsi:type="dcterms:W3CDTF">2025-03-14T00:53:00Z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