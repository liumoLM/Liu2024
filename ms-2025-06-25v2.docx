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004BEC21"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1B9BD778"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9B3A49">
        <w:rPr>
          <w:rFonts w:ascii="Times New Roman" w:hAnsi="Times New Roman" w:cs="Times New Roman"/>
          <w:sz w:val="24"/>
          <w:szCs w:val="24"/>
        </w:rPr>
        <w:t>&lt;switch to “indel” a generic name throughout&gt;</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w:t>
      </w:r>
      <w:r w:rsidR="00A81DE2">
        <w:rPr>
          <w:rFonts w:ascii="Times New Roman" w:hAnsi="Times New Roman" w:cs="Times New Roman"/>
          <w:sz w:val="24"/>
          <w:szCs w:val="24"/>
        </w:rPr>
        <w:t>.</w:t>
      </w:r>
      <w:r w:rsidRPr="00065370">
        <w:rPr>
          <w:rFonts w:ascii="Times New Roman" w:hAnsi="Times New Roman" w:cs="Times New Roman"/>
          <w:sz w:val="24"/>
          <w:szCs w:val="24"/>
        </w:rPr>
        <w:t xml:space="preserve">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del w:id="1" w:author="Steve Rozen, Ph.D." w:date="2025-06-25T15:24:00Z" w16du:dateUtc="2025-06-25T19:24:00Z">
        <w:r w:rsidR="00814D3A" w:rsidDel="005509B5">
          <w:rPr>
            <w:rFonts w:ascii="Times New Roman" w:hAnsi="Times New Roman" w:cs="Times New Roman" w:hint="eastAsia"/>
            <w:sz w:val="24"/>
            <w:szCs w:val="24"/>
          </w:rPr>
          <w:delText xml:space="preserve">is </w:delText>
        </w:r>
        <w:r w:rsidRPr="00065370" w:rsidDel="005509B5">
          <w:rPr>
            <w:rFonts w:ascii="Times New Roman" w:hAnsi="Times New Roman" w:cs="Times New Roman"/>
            <w:sz w:val="24"/>
            <w:szCs w:val="24"/>
          </w:rPr>
          <w:delText>associated with</w:delText>
        </w:r>
      </w:del>
      <w:ins w:id="2" w:author="Steve Rozen, Ph.D." w:date="2025-06-25T15:24:00Z" w16du:dateUtc="2025-06-25T19:24:00Z">
        <w:r w:rsidR="005509B5">
          <w:rPr>
            <w:rFonts w:ascii="Times New Roman" w:hAnsi="Times New Roman" w:cs="Times New Roman"/>
            <w:sz w:val="24"/>
            <w:szCs w:val="24"/>
          </w:rPr>
          <w:t>reflects</w:t>
        </w:r>
      </w:ins>
      <w:r w:rsidRPr="00065370">
        <w:rPr>
          <w:rFonts w:ascii="Times New Roman" w:hAnsi="Times New Roman" w:cs="Times New Roman"/>
          <w:sz w:val="24"/>
          <w:szCs w:val="24"/>
        </w:rPr>
        <w:t xml:space="preserve"> </w:t>
      </w:r>
      <w:r w:rsidR="00A81DE2" w:rsidRPr="005509B5">
        <w:rPr>
          <w:rFonts w:ascii="Times New Roman" w:hAnsi="Times New Roman" w:cs="Times New Roman"/>
          <w:sz w:val="24"/>
          <w:szCs w:val="24"/>
          <w:highlight w:val="yellow"/>
        </w:rPr>
        <w:t>t</w:t>
      </w:r>
      <w:r w:rsidR="002B316E" w:rsidRPr="005509B5">
        <w:rPr>
          <w:rFonts w:ascii="Times New Roman" w:hAnsi="Times New Roman" w:cs="Times New Roman"/>
          <w:sz w:val="24"/>
          <w:szCs w:val="24"/>
          <w:highlight w:val="yellow"/>
        </w:rPr>
        <w:t>opoisomerase</w:t>
      </w:r>
      <w:r w:rsidR="005509B5">
        <w:rPr>
          <w:rFonts w:ascii="Times New Roman" w:hAnsi="Times New Roman" w:cs="Times New Roman"/>
          <w:sz w:val="24"/>
          <w:szCs w:val="24"/>
          <w:highlight w:val="yellow"/>
        </w:rPr>
        <w:t>-</w:t>
      </w:r>
      <w:r w:rsidR="002B316E" w:rsidRPr="005509B5">
        <w:rPr>
          <w:rFonts w:ascii="Times New Roman" w:hAnsi="Times New Roman" w:cs="Times New Roman"/>
          <w:sz w:val="24"/>
          <w:szCs w:val="24"/>
          <w:highlight w:val="yellow"/>
        </w:rPr>
        <w:t>1 transcription</w:t>
      </w:r>
      <w:r w:rsidR="00374059" w:rsidRPr="005509B5">
        <w:rPr>
          <w:rFonts w:ascii="Times New Roman" w:hAnsi="Times New Roman" w:cs="Times New Roman"/>
          <w:sz w:val="24"/>
          <w:szCs w:val="24"/>
          <w:highlight w:val="yellow"/>
        </w:rPr>
        <w:t>-</w:t>
      </w:r>
      <w:r w:rsidR="002B316E" w:rsidRPr="005509B5">
        <w:rPr>
          <w:rFonts w:ascii="Times New Roman" w:hAnsi="Times New Roman" w:cs="Times New Roman"/>
          <w:sz w:val="24"/>
          <w:szCs w:val="24"/>
          <w:highlight w:val="yellow"/>
        </w:rPr>
        <w:t>associated mutagenesis</w:t>
      </w:r>
      <w:r w:rsidR="005652BA">
        <w:rPr>
          <w:rFonts w:ascii="Times New Roman" w:hAnsi="Times New Roman" w:cs="Times New Roman"/>
          <w:sz w:val="24"/>
          <w:szCs w:val="24"/>
        </w:rPr>
        <w:t xml:space="preserve"> &lt;is this always due to ribonucleotide incorporation? Can we </w:t>
      </w:r>
      <w:proofErr w:type="gramStart"/>
      <w:r w:rsidR="005652BA">
        <w:rPr>
          <w:rFonts w:ascii="Times New Roman" w:hAnsi="Times New Roman" w:cs="Times New Roman"/>
          <w:sz w:val="24"/>
          <w:szCs w:val="24"/>
        </w:rPr>
        <w:t>say</w:t>
      </w:r>
      <w:proofErr w:type="gramEnd"/>
      <w:r w:rsidR="005652BA">
        <w:rPr>
          <w:rFonts w:ascii="Times New Roman" w:hAnsi="Times New Roman" w:cs="Times New Roman"/>
          <w:sz w:val="24"/>
          <w:szCs w:val="24"/>
        </w:rPr>
        <w:t xml:space="preserve"> “reflects </w:t>
      </w:r>
      <w:r w:rsidR="008C790A">
        <w:rPr>
          <w:rFonts w:ascii="Times New Roman" w:hAnsi="Times New Roman" w:cs="Times New Roman"/>
          <w:sz w:val="24"/>
          <w:szCs w:val="24"/>
        </w:rPr>
        <w:t xml:space="preserve">transcription-associated mutagenesis by topoisomerase 1 at sites of ribonucleotides incorporated in genomic DNA”?&gt; </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w:t>
      </w:r>
      <w:r w:rsidR="00AC0224" w:rsidRPr="00F63C33">
        <w:rPr>
          <w:rFonts w:ascii="Times New Roman" w:hAnsi="Times New Roman" w:cs="Times New Roman"/>
          <w:sz w:val="24"/>
          <w:szCs w:val="24"/>
          <w:highlight w:val="yellow"/>
        </w:rPr>
        <w:t>&gt;</w:t>
      </w:r>
      <w:r w:rsidRPr="00F63C33">
        <w:rPr>
          <w:rFonts w:ascii="Times New Roman" w:hAnsi="Times New Roman" w:cs="Times New Roman"/>
          <w:sz w:val="24"/>
          <w:szCs w:val="24"/>
          <w:highlight w:val="yellow"/>
        </w:rPr>
        <w:t xml:space="preserve">. Notably, </w:t>
      </w:r>
      <w:r w:rsidR="00A81DE2" w:rsidRPr="00F63C33">
        <w:rPr>
          <w:rFonts w:ascii="Times New Roman" w:hAnsi="Times New Roman" w:cs="Times New Roman"/>
          <w:sz w:val="24"/>
          <w:szCs w:val="24"/>
          <w:highlight w:val="yellow"/>
        </w:rPr>
        <w:t xml:space="preserve">the prevalences of </w:t>
      </w:r>
      <w:r w:rsidR="00F75DE6" w:rsidRPr="00F63C33">
        <w:rPr>
          <w:rFonts w:ascii="Times New Roman" w:hAnsi="Times New Roman" w:cs="Times New Roman" w:hint="eastAsia"/>
          <w:sz w:val="24"/>
          <w:szCs w:val="24"/>
          <w:highlight w:val="yellow"/>
        </w:rPr>
        <w:t>three</w:t>
      </w:r>
      <w:r w:rsidRPr="00F63C33">
        <w:rPr>
          <w:rFonts w:ascii="Times New Roman" w:hAnsi="Times New Roman" w:cs="Times New Roman"/>
          <w:sz w:val="24"/>
          <w:szCs w:val="24"/>
          <w:highlight w:val="yellow"/>
        </w:rPr>
        <w:t xml:space="preserve"> ID signatures </w:t>
      </w:r>
      <w:r w:rsidR="00814D3A" w:rsidRPr="00F63C33">
        <w:rPr>
          <w:rFonts w:ascii="Times New Roman" w:hAnsi="Times New Roman" w:cs="Times New Roman"/>
          <w:sz w:val="24"/>
          <w:szCs w:val="24"/>
          <w:highlight w:val="yellow"/>
        </w:rPr>
        <w:t>differe</w:t>
      </w:r>
      <w:r w:rsidR="00A81DE2" w:rsidRPr="00F63C33">
        <w:rPr>
          <w:rFonts w:ascii="Times New Roman" w:hAnsi="Times New Roman" w:cs="Times New Roman"/>
          <w:sz w:val="24"/>
          <w:szCs w:val="24"/>
          <w:highlight w:val="yellow"/>
        </w:rPr>
        <w:t>d significantly</w:t>
      </w:r>
      <w:r w:rsidR="00814D3A" w:rsidRPr="00F63C33">
        <w:rPr>
          <w:rFonts w:ascii="Times New Roman" w:hAnsi="Times New Roman" w:cs="Times New Roman" w:hint="eastAsia"/>
          <w:sz w:val="24"/>
          <w:szCs w:val="24"/>
          <w:highlight w:val="yellow"/>
        </w:rPr>
        <w:t xml:space="preserve"> by </w:t>
      </w:r>
      <w:r w:rsidRPr="00F63C33">
        <w:rPr>
          <w:rFonts w:ascii="Times New Roman" w:hAnsi="Times New Roman" w:cs="Times New Roman"/>
          <w:sz w:val="24"/>
          <w:szCs w:val="24"/>
          <w:highlight w:val="yellow"/>
        </w:rPr>
        <w:t>gender</w:t>
      </w:r>
      <w:r w:rsidR="00814D3A" w:rsidRPr="00F63C33">
        <w:rPr>
          <w:rFonts w:ascii="Times New Roman" w:hAnsi="Times New Roman" w:cs="Times New Roman" w:hint="eastAsia"/>
          <w:sz w:val="24"/>
          <w:szCs w:val="24"/>
          <w:highlight w:val="yellow"/>
        </w:rPr>
        <w:t xml:space="preserve"> within </w:t>
      </w:r>
      <w:proofErr w:type="gramStart"/>
      <w:r w:rsidR="00814D3A" w:rsidRPr="00F63C33">
        <w:rPr>
          <w:rFonts w:ascii="Times New Roman" w:hAnsi="Times New Roman" w:cs="Times New Roman" w:hint="eastAsia"/>
          <w:sz w:val="24"/>
          <w:szCs w:val="24"/>
          <w:highlight w:val="yellow"/>
        </w:rPr>
        <w:t>particular cancer</w:t>
      </w:r>
      <w:proofErr w:type="gramEnd"/>
      <w:r w:rsidR="00814D3A" w:rsidRPr="00F63C33">
        <w:rPr>
          <w:rFonts w:ascii="Times New Roman" w:hAnsi="Times New Roman" w:cs="Times New Roman" w:hint="eastAsia"/>
          <w:sz w:val="24"/>
          <w:szCs w:val="24"/>
          <w:highlight w:val="yellow"/>
        </w:rPr>
        <w:t xml:space="preserve"> types</w:t>
      </w:r>
      <w:r w:rsidR="00F63C33">
        <w:rPr>
          <w:rFonts w:ascii="Times New Roman" w:hAnsi="Times New Roman" w:cs="Times New Roman"/>
          <w:sz w:val="24"/>
          <w:szCs w:val="24"/>
          <w:highlight w:val="yellow"/>
        </w:rPr>
        <w:t xml:space="preserve"> &lt;Still in the results?&gt;</w:t>
      </w:r>
      <w:r w:rsidRPr="00F63C33">
        <w:rPr>
          <w:rFonts w:ascii="Times New Roman" w:hAnsi="Times New Roman" w:cs="Times New Roman"/>
          <w:sz w:val="24"/>
          <w:szCs w:val="24"/>
          <w:highlight w:val="yellow"/>
        </w:rPr>
        <w:t>.</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types&gt;</w:t>
      </w:r>
      <w:r w:rsidRPr="006E1387">
        <w:rPr>
          <w:rFonts w:ascii="Times New Roman" w:hAnsi="Times New Roman" w:cs="Times New Roman"/>
          <w:sz w:val="24"/>
          <w:szCs w:val="24"/>
        </w:rPr>
        <w:t xml:space="preserve">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w:t>
      </w:r>
      <w:r w:rsidRPr="00065370">
        <w:rPr>
          <w:rFonts w:ascii="Times New Roman" w:hAnsi="Times New Roman" w:cs="Times New Roman"/>
          <w:sz w:val="24"/>
          <w:szCs w:val="24"/>
        </w:rPr>
        <w:lastRenderedPageBreak/>
        <w:t>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3" w:author="Steve Rozen, Ph.D." w:date="2025-06-05T08:59:00Z" w16du:dateUtc="2025-06-05T12:59:00Z">
        <w:r w:rsidR="009B3A49">
          <w:rPr>
            <w:rFonts w:ascii="Times New Roman" w:hAnsi="Times New Roman" w:cs="Times New Roman"/>
            <w:sz w:val="24"/>
            <w:szCs w:val="24"/>
          </w:rPr>
          <w:t xml:space="preserve"> &lt;make more 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and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5D3E6D6A"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.They can also be identified</w:t>
      </w:r>
      <w:r w:rsidR="00FA5CA0" w:rsidRPr="00FA5CA0">
        <w:rPr>
          <w:rFonts w:ascii="Times New Roman" w:hAnsi="Times New Roman" w:cs="Times New Roman"/>
          <w:sz w:val="24"/>
          <w:szCs w:val="24"/>
        </w:rPr>
        <w:t xml:space="preserve">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CE5A27">
        <w:rPr>
          <w:rFonts w:ascii="Times New Roman" w:hAnsi="Times New Roman" w:cs="Times New Roman" w:hint="eastAsia"/>
          <w:sz w:val="24"/>
          <w:szCs w:val="24"/>
        </w:rPr>
        <w:instrText> </w:instrText>
      </w:r>
      <w:r w:rsidR="00CE5A27">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that</w:t>
      </w:r>
      <w:r w:rsidR="00AB1B5D">
        <w:rPr>
          <w:rFonts w:ascii="Times New Roman" w:hAnsi="Times New Roman" w:cs="Times New Roman"/>
          <w:sz w:val="24"/>
          <w:szCs w:val="24"/>
        </w:rPr>
        <w:t>,</w:t>
      </w:r>
      <w:r w:rsidR="00736F8D">
        <w:rPr>
          <w:rFonts w:ascii="Times New Roman" w:hAnsi="Times New Roman" w:cs="Times New Roman"/>
          <w:sz w:val="24"/>
          <w:szCs w:val="24"/>
        </w:rPr>
        <w:t xml:space="preserve"> in addition to its SBS signature, AA also </w:t>
      </w:r>
      <w:r w:rsidR="00AB1B5D">
        <w:rPr>
          <w:rFonts w:ascii="Times New Roman" w:hAnsi="Times New Roman" w:cs="Times New Roman"/>
          <w:sz w:val="24"/>
          <w:szCs w:val="24"/>
        </w:rPr>
        <w:t xml:space="preserve">generates </w:t>
      </w:r>
      <w:r w:rsidR="00736F8D">
        <w:rPr>
          <w:rFonts w:ascii="Times New Roman" w:hAnsi="Times New Roman" w:cs="Times New Roman"/>
          <w:sz w:val="24"/>
          <w:szCs w:val="24"/>
        </w:rPr>
        <w:t xml:space="preserve">small insertion-and-deletion (ID) </w:t>
      </w:r>
      <w:r w:rsidR="00200278">
        <w:rPr>
          <w:rFonts w:ascii="Times New Roman" w:hAnsi="Times New Roman" w:cs="Times New Roman"/>
          <w:sz w:val="24"/>
          <w:szCs w:val="24"/>
        </w:rPr>
        <w:t xml:space="preserve">and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39665DE3" w14:textId="70006F3D" w:rsidR="006F083F"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 xml:space="preserve">While </w:t>
      </w:r>
      <w:r w:rsidR="002F5F56" w:rsidRPr="00CA73E4">
        <w:rPr>
          <w:rFonts w:ascii="Times New Roman" w:hAnsi="Times New Roman" w:cs="Times New Roman"/>
          <w:sz w:val="24"/>
          <w:szCs w:val="24"/>
        </w:rPr>
        <w:t>most</w:t>
      </w:r>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w:t>
      </w:r>
      <w:ins w:id="4" w:author="Steve Rozen, Ph.D." w:date="2025-06-25T15:50:00Z" w16du:dateUtc="2025-06-25T19:50:00Z">
        <w:r w:rsidR="006F083F">
          <w:rPr>
            <w:rFonts w:ascii="Times New Roman" w:hAnsi="Times New Roman" w:cs="Times New Roman"/>
            <w:sz w:val="24"/>
            <w:szCs w:val="24"/>
          </w:rPr>
          <w:t xml:space="preserve">, </w:t>
        </w:r>
        <w:commentRangeStart w:id="5"/>
        <w:r w:rsidR="006F083F">
          <w:rPr>
            <w:rFonts w:ascii="Times New Roman" w:hAnsi="Times New Roman" w:cs="Times New Roman"/>
            <w:sz w:val="24"/>
            <w:szCs w:val="24"/>
          </w:rPr>
          <w:t>and</w:t>
        </w:r>
      </w:ins>
      <w:del w:id="6" w:author="Steve Rozen, Ph.D." w:date="2025-06-25T15:50:00Z" w16du:dateUtc="2025-06-25T19:50:00Z">
        <w:r w:rsidRPr="00CA73E4" w:rsidDel="006F083F">
          <w:rPr>
            <w:rFonts w:ascii="Times New Roman" w:hAnsi="Times New Roman" w:cs="Times New Roman"/>
            <w:sz w:val="24"/>
            <w:szCs w:val="24"/>
          </w:rPr>
          <w:delText>. In particular, the characterization of indel signatures has evolved, with</w:delText>
        </w:r>
      </w:del>
      <w:r w:rsidRPr="00CA73E4">
        <w:rPr>
          <w:rFonts w:ascii="Times New Roman" w:hAnsi="Times New Roman" w:cs="Times New Roman"/>
          <w:sz w:val="24"/>
          <w:szCs w:val="24"/>
        </w:rPr>
        <w:t xml:space="preserve"> </w:t>
      </w:r>
      <w:ins w:id="7" w:author="Steve Rozen, Ph.D." w:date="2025-06-25T15:50:00Z" w16du:dateUtc="2025-06-25T19:50:00Z">
        <w:r w:rsidR="006F083F">
          <w:rPr>
            <w:rFonts w:ascii="Times New Roman" w:hAnsi="Times New Roman" w:cs="Times New Roman"/>
            <w:sz w:val="24"/>
            <w:szCs w:val="24"/>
          </w:rPr>
          <w:t xml:space="preserve">there </w:t>
        </w:r>
      </w:ins>
      <w:r w:rsidRPr="00CA73E4">
        <w:rPr>
          <w:rFonts w:ascii="Times New Roman" w:hAnsi="Times New Roman" w:cs="Times New Roman"/>
          <w:sz w:val="24"/>
          <w:szCs w:val="24"/>
        </w:rPr>
        <w:t xml:space="preserve">two main </w:t>
      </w:r>
      <w:commentRangeEnd w:id="5"/>
      <w:r w:rsidR="006F083F">
        <w:rPr>
          <w:rStyle w:val="CommentReference"/>
        </w:rPr>
        <w:commentReference w:id="5"/>
      </w:r>
      <w:ins w:id="8" w:author="Steve Rozen, Ph.D." w:date="2025-06-25T15:50:00Z" w16du:dateUtc="2025-06-25T19:50:00Z">
        <w:r w:rsidR="006F083F">
          <w:rPr>
            <w:rFonts w:ascii="Times New Roman" w:hAnsi="Times New Roman" w:cs="Times New Roman"/>
            <w:sz w:val="24"/>
            <w:szCs w:val="24"/>
          </w:rPr>
          <w:t>s</w:t>
        </w:r>
      </w:ins>
      <w:ins w:id="9" w:author="Steve Rozen, Ph.D." w:date="2025-06-25T15:51:00Z" w16du:dateUtc="2025-06-25T19:51:00Z">
        <w:r w:rsidR="006F083F">
          <w:rPr>
            <w:rFonts w:ascii="Times New Roman" w:hAnsi="Times New Roman" w:cs="Times New Roman"/>
            <w:sz w:val="24"/>
            <w:szCs w:val="24"/>
          </w:rPr>
          <w:t xml:space="preserve">ystem of indel-type </w:t>
        </w:r>
      </w:ins>
      <w:r w:rsidRPr="00CA73E4">
        <w:rPr>
          <w:rFonts w:ascii="Times New Roman" w:hAnsi="Times New Roman" w:cs="Times New Roman"/>
          <w:sz w:val="24"/>
          <w:szCs w:val="24"/>
        </w:rPr>
        <w:t>classification</w:t>
      </w:r>
      <w:del w:id="10" w:author="Steve Rozen, Ph.D." w:date="2025-06-25T15:50:00Z" w16du:dateUtc="2025-06-25T19:50:00Z">
        <w:r w:rsidRPr="00CA73E4" w:rsidDel="006F083F">
          <w:rPr>
            <w:rFonts w:ascii="Times New Roman" w:hAnsi="Times New Roman" w:cs="Times New Roman"/>
            <w:sz w:val="24"/>
            <w:szCs w:val="24"/>
          </w:rPr>
          <w:delText xml:space="preserve">s </w:delText>
        </w:r>
      </w:del>
      <w:del w:id="11" w:author="Steve Rozen, Ph.D." w:date="2025-06-25T15:51:00Z" w16du:dateUtc="2025-06-25T19:51:00Z">
        <w:r w:rsidRPr="00CA73E4" w:rsidDel="006F083F">
          <w:rPr>
            <w:rFonts w:ascii="Times New Roman" w:hAnsi="Times New Roman" w:cs="Times New Roman"/>
            <w:sz w:val="24"/>
            <w:szCs w:val="24"/>
          </w:rPr>
          <w:delText>now in use</w:delText>
        </w:r>
      </w:del>
      <w:r w:rsidR="002F5F56">
        <w:rPr>
          <w:rFonts w:ascii="Times New Roman" w:hAnsi="Times New Roman" w:cs="Times New Roman"/>
          <w:sz w:val="24"/>
          <w:szCs w:val="24"/>
        </w:rPr>
        <w:t>. One, which we term “</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del w:id="12" w:author="Steve Rozen, Ph.D." w:date="2025-06-25T15:52:00Z" w16du:dateUtc="2025-06-25T19:52:00Z">
        <w:r w:rsidR="002F5F56" w:rsidDel="00AF31C2">
          <w:rPr>
            <w:rFonts w:ascii="Times New Roman" w:hAnsi="Times New Roman" w:cs="Times New Roman"/>
            <w:sz w:val="24"/>
            <w:szCs w:val="24"/>
          </w:rPr>
          <w:delText xml:space="preserve">because it </w:delText>
        </w:r>
      </w:del>
      <w:r w:rsidR="002F5F56">
        <w:rPr>
          <w:rFonts w:ascii="Times New Roman" w:hAnsi="Times New Roman" w:cs="Times New Roman"/>
          <w:sz w:val="24"/>
          <w:szCs w:val="24"/>
        </w:rPr>
        <w:t>classifies indels into 83 types</w:t>
      </w:r>
      <w:ins w:id="13" w:author="Steve Rozen, Ph.D." w:date="2025-06-25T15:52:00Z" w16du:dateUtc="2025-06-25T19:52:00Z">
        <w:r w:rsidR="00AF31C2">
          <w:rPr>
            <w:rFonts w:ascii="Times New Roman" w:hAnsi="Times New Roman" w:cs="Times New Roman"/>
            <w:sz w:val="24"/>
            <w:szCs w:val="24"/>
          </w:rPr>
          <w:t xml:space="preserve"> and</w:t>
        </w:r>
      </w:ins>
      <w:del w:id="14" w:author="Steve Rozen, Ph.D." w:date="2025-06-25T15:52:00Z" w16du:dateUtc="2025-06-25T19:52:00Z">
        <w:r w:rsidR="002F5F56" w:rsidDel="00AF31C2">
          <w:rPr>
            <w:rFonts w:ascii="Times New Roman" w:hAnsi="Times New Roman" w:cs="Times New Roman"/>
            <w:sz w:val="24"/>
            <w:szCs w:val="24"/>
          </w:rPr>
          <w:delText>,</w:delText>
        </w:r>
      </w:del>
      <w:r w:rsidR="002F5F56">
        <w:rPr>
          <w:rFonts w:ascii="Times New Roman" w:hAnsi="Times New Roman" w:cs="Times New Roman"/>
          <w:sz w:val="24"/>
          <w:szCs w:val="24"/>
        </w:rPr>
        <w:t xml:space="preserve"> was used in </w:t>
      </w:r>
      <w:r w:rsidR="00CE5A27">
        <w:rPr>
          <w:rFonts w:ascii="Times New Roman" w:hAnsi="Times New Roman" w:cs="Times New Roman"/>
          <w:sz w:val="24"/>
          <w:szCs w:val="24"/>
        </w:rPr>
        <w:fldChar w:fldCharType="begin"/>
      </w:r>
      <w:r w:rsidR="00F663D5">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is used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Figure 1</w:t>
      </w:r>
      <w:r w:rsidR="0090003F">
        <w:rPr>
          <w:rFonts w:ascii="Times New Roman" w:hAnsi="Times New Roman" w:cs="Times New Roman" w:hint="eastAsia"/>
          <w:sz w:val="24"/>
          <w:szCs w:val="24"/>
        </w:rPr>
        <w:t>C</w:t>
      </w:r>
      <w:r w:rsidR="002F5F56">
        <w:rPr>
          <w:rFonts w:ascii="Times New Roman" w:hAnsi="Times New Roman" w:cs="Times New Roman"/>
          <w:sz w:val="24"/>
          <w:szCs w:val="24"/>
        </w:rPr>
        <w:t xml:space="preserve">). The other, </w:t>
      </w:r>
      <w:del w:id="15" w:author="Steve Rozen, Ph.D." w:date="2025-06-25T15:52:00Z" w16du:dateUtc="2025-06-25T19:52:00Z">
        <w:r w:rsidR="002F5F56" w:rsidDel="00AF31C2">
          <w:rPr>
            <w:rFonts w:ascii="Times New Roman" w:hAnsi="Times New Roman" w:cs="Times New Roman"/>
            <w:sz w:val="24"/>
            <w:szCs w:val="24"/>
          </w:rPr>
          <w:delText>which we term</w:delText>
        </w:r>
        <w:r w:rsidRPr="00CA73E4" w:rsidDel="00AF31C2">
          <w:rPr>
            <w:rFonts w:ascii="Times New Roman" w:hAnsi="Times New Roman" w:cs="Times New Roman"/>
            <w:sz w:val="24"/>
            <w:szCs w:val="24"/>
          </w:rPr>
          <w:delText xml:space="preserve"> </w:delText>
        </w:r>
      </w:del>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xml:space="preserve">”, </w:t>
      </w:r>
      <w:del w:id="16" w:author="Steve Rozen, Ph.D." w:date="2025-06-25T15:52:00Z" w16du:dateUtc="2025-06-25T19:52:00Z">
        <w:r w:rsidR="002F5F56" w:rsidDel="00AF31C2">
          <w:rPr>
            <w:rFonts w:ascii="Times New Roman" w:hAnsi="Times New Roman" w:cs="Times New Roman"/>
            <w:sz w:val="24"/>
            <w:szCs w:val="24"/>
          </w:rPr>
          <w:delText xml:space="preserve">because it </w:delText>
        </w:r>
      </w:del>
      <w:r w:rsidR="002F5F56">
        <w:rPr>
          <w:rFonts w:ascii="Times New Roman" w:hAnsi="Times New Roman" w:cs="Times New Roman"/>
          <w:sz w:val="24"/>
          <w:szCs w:val="24"/>
        </w:rPr>
        <w:t>classifies indels into 89 types, subdivides some single base substitutions according to</w:t>
      </w:r>
      <w:r w:rsidRPr="00CA73E4">
        <w:rPr>
          <w:rFonts w:ascii="Times New Roman" w:hAnsi="Times New Roman" w:cs="Times New Roman"/>
          <w:sz w:val="24"/>
          <w:szCs w:val="24"/>
        </w:rPr>
        <w:t xml:space="preserve"> </w:t>
      </w:r>
      <w:r>
        <w:rPr>
          <w:rFonts w:ascii="Times New Roman" w:hAnsi="Times New Roman" w:cs="Times New Roman" w:hint="eastAsia"/>
          <w:sz w:val="24"/>
          <w:szCs w:val="24"/>
        </w:rPr>
        <w:t>surrounding</w:t>
      </w:r>
      <w:r w:rsidRPr="00CA73E4">
        <w:rPr>
          <w:rFonts w:ascii="Times New Roman" w:hAnsi="Times New Roman" w:cs="Times New Roman"/>
          <w:sz w:val="24"/>
          <w:szCs w:val="24"/>
        </w:rPr>
        <w:t xml:space="preserve"> sequence context</w:t>
      </w:r>
      <w:r w:rsidR="00705C12">
        <w:rPr>
          <w:rFonts w:ascii="Times New Roman" w:hAnsi="Times New Roman" w:cs="Times New Roman"/>
          <w:sz w:val="24"/>
          <w:szCs w:val="24"/>
        </w:rPr>
        <w:t>, while at the same time merging</w:t>
      </w:r>
      <w:r w:rsidR="002F5F56">
        <w:rPr>
          <w:rFonts w:ascii="Times New Roman" w:hAnsi="Times New Roman" w:cs="Times New Roman"/>
          <w:sz w:val="24"/>
          <w:szCs w:val="24"/>
        </w:rPr>
        <w:t xml:space="preserve"> some indel types that are distinct in the </w:t>
      </w:r>
      <w:r w:rsidR="00705C12">
        <w:rPr>
          <w:rFonts w:ascii="Times New Roman" w:hAnsi="Times New Roman" w:cs="Times New Roman"/>
          <w:sz w:val="24"/>
          <w:szCs w:val="24"/>
        </w:rPr>
        <w:t>I</w:t>
      </w:r>
      <w:r w:rsidR="002F5F56">
        <w:rPr>
          <w:rFonts w:ascii="Times New Roman" w:hAnsi="Times New Roman" w:cs="Times New Roman"/>
          <w:sz w:val="24"/>
          <w:szCs w:val="24"/>
        </w:rPr>
        <w:t>ndel8</w:t>
      </w:r>
      <w:r w:rsidR="00705C12">
        <w:rPr>
          <w:rFonts w:ascii="Times New Roman" w:hAnsi="Times New Roman" w:cs="Times New Roman"/>
          <w:sz w:val="24"/>
          <w:szCs w:val="24"/>
        </w:rPr>
        <w:t>9</w:t>
      </w:r>
      <w:r w:rsidR="002F5F56">
        <w:rPr>
          <w:rFonts w:ascii="Times New Roman" w:hAnsi="Times New Roman" w:cs="Times New Roman"/>
          <w:sz w:val="24"/>
          <w:szCs w:val="24"/>
        </w:rPr>
        <w:t xml:space="preserve"> system</w:t>
      </w:r>
      <w:r w:rsidR="00CE5A27">
        <w:rPr>
          <w:rFonts w:ascii="Times New Roman" w:hAnsi="Times New Roman" w:cs="Times New Roman" w:hint="eastAsia"/>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90003F">
        <w:rPr>
          <w:rFonts w:ascii="Times New Roman" w:hAnsi="Times New Roman" w:cs="Times New Roman" w:hint="eastAsia"/>
          <w:sz w:val="24"/>
          <w:szCs w:val="24"/>
        </w:rPr>
        <w:t>D</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Because</w:t>
      </w:r>
      <w:r w:rsidR="006F083F">
        <w:rPr>
          <w:rFonts w:ascii="Times New Roman" w:hAnsi="Times New Roman" w:cs="Times New Roman"/>
          <w:sz w:val="24"/>
          <w:szCs w:val="24"/>
        </w:rPr>
        <w:t xml:space="preserve"> </w:t>
      </w:r>
      <w:r w:rsidR="006F083F">
        <w:rPr>
          <w:rFonts w:ascii="Times New Roman" w:hAnsi="Times New Roman" w:cs="Times New Roman"/>
          <w:sz w:val="24"/>
          <w:szCs w:val="24"/>
        </w:rPr>
        <w:t xml:space="preserve">each </w:t>
      </w:r>
      <w:r w:rsidR="006F083F">
        <w:rPr>
          <w:rFonts w:ascii="Times New Roman" w:hAnsi="Times New Roman" w:cs="Times New Roman"/>
          <w:sz w:val="24"/>
          <w:szCs w:val="24"/>
        </w:rPr>
        <w:t xml:space="preserve">system distinguishes mutation types that the other system groups together, </w:t>
      </w:r>
      <w:proofErr w:type="spellStart"/>
      <w:proofErr w:type="gramStart"/>
      <w:r w:rsidR="006F083F">
        <w:rPr>
          <w:rFonts w:ascii="Times New Roman" w:hAnsi="Times New Roman" w:cs="Times New Roman"/>
          <w:sz w:val="24"/>
          <w:szCs w:val="24"/>
        </w:rPr>
        <w:t>i</w:t>
      </w:r>
      <w:proofErr w:type="spellEnd"/>
      <w:r w:rsidR="006F083F">
        <w:rPr>
          <w:rFonts w:ascii="Times New Roman" w:hAnsi="Times New Roman" w:cs="Times New Roman"/>
          <w:sz w:val="24"/>
          <w:szCs w:val="24"/>
        </w:rPr>
        <w:t xml:space="preserve"> </w:t>
      </w:r>
      <w:r w:rsidR="006F083F">
        <w:rPr>
          <w:rFonts w:ascii="Times New Roman" w:hAnsi="Times New Roman" w:cs="Times New Roman"/>
          <w:sz w:val="24"/>
          <w:szCs w:val="24"/>
        </w:rPr>
        <w:t>impossible</w:t>
      </w:r>
      <w:proofErr w:type="gramEnd"/>
      <w:r w:rsidR="006F083F">
        <w:rPr>
          <w:rFonts w:ascii="Times New Roman" w:hAnsi="Times New Roman" w:cs="Times New Roman"/>
          <w:sz w:val="24"/>
          <w:szCs w:val="24"/>
        </w:rPr>
        <w:t xml:space="preserve"> to algorithmically map signatures between the two classifications. </w:t>
      </w:r>
    </w:p>
    <w:p w14:paraId="27B6E79C" w14:textId="0E0B2EF7" w:rsidR="00CA73E4" w:rsidDel="00493D69" w:rsidRDefault="00AF31C2" w:rsidP="008A1C58">
      <w:pPr>
        <w:spacing w:line="480" w:lineRule="auto"/>
        <w:rPr>
          <w:del w:id="17" w:author="Steve Rozen, Ph.D." w:date="2025-06-25T15:58:00Z" w16du:dateUtc="2025-06-25T19:58:00Z"/>
          <w:rFonts w:ascii="Times New Roman" w:hAnsi="Times New Roman" w:cs="Times New Roman"/>
          <w:sz w:val="24"/>
          <w:szCs w:val="24"/>
        </w:rPr>
      </w:pPr>
      <w:del w:id="18" w:author="Steve Rozen, Ph.D." w:date="2025-06-25T15:58:00Z" w16du:dateUtc="2025-06-25T19:58:00Z">
        <w:r w:rsidDel="00493D69">
          <w:rPr>
            <w:rFonts w:ascii="Times New Roman" w:hAnsi="Times New Roman" w:cs="Times New Roman"/>
            <w:sz w:val="24"/>
            <w:szCs w:val="24"/>
          </w:rPr>
          <w:delText xml:space="preserve">&lt;I think this whole paragraph is now redundant&gt; </w:delText>
        </w:r>
        <w:r w:rsidR="00705C12" w:rsidDel="00493D69">
          <w:rPr>
            <w:rFonts w:ascii="Times New Roman" w:hAnsi="Times New Roman" w:cs="Times New Roman"/>
            <w:sz w:val="24"/>
            <w:szCs w:val="24"/>
          </w:rPr>
          <w:delText>Use of the Indel89 system offered the ability to distinguish several signatures that could not be distinguished in Indel83. In general, the relationship between Indel83 and Indel89 signatures is many-to-many: in some cases</w:delText>
        </w:r>
        <w:r w:rsidR="00465904" w:rsidDel="00493D69">
          <w:rPr>
            <w:rFonts w:ascii="Times New Roman" w:hAnsi="Times New Roman" w:cs="Times New Roman"/>
            <w:sz w:val="24"/>
            <w:szCs w:val="24"/>
          </w:rPr>
          <w:delText>,</w:delText>
        </w:r>
        <w:r w:rsidR="00705C12" w:rsidDel="00493D69">
          <w:rPr>
            <w:rFonts w:ascii="Times New Roman" w:hAnsi="Times New Roman" w:cs="Times New Roman"/>
            <w:sz w:val="24"/>
            <w:szCs w:val="24"/>
          </w:rPr>
          <w:delText xml:space="preserve"> one Indel83 signature maps to multiple Indel89 signatures, and in other cases one Indel89 signature maps to multiple Indel83 signatures. T</w:delText>
        </w:r>
        <w:r w:rsidR="00CA73E4" w:rsidRPr="00CA73E4" w:rsidDel="00493D69">
          <w:rPr>
            <w:rFonts w:ascii="Times New Roman" w:hAnsi="Times New Roman" w:cs="Times New Roman"/>
            <w:sz w:val="24"/>
            <w:szCs w:val="24"/>
          </w:rPr>
          <w:delText>his study employ</w:delText>
        </w:r>
        <w:r w:rsidR="00D6391F" w:rsidDel="00493D69">
          <w:rPr>
            <w:rFonts w:ascii="Times New Roman" w:hAnsi="Times New Roman" w:cs="Times New Roman"/>
            <w:sz w:val="24"/>
            <w:szCs w:val="24"/>
          </w:rPr>
          <w:delText>ed</w:delText>
        </w:r>
        <w:r w:rsidR="00CA73E4" w:rsidRPr="00CA73E4" w:rsidDel="00493D69">
          <w:rPr>
            <w:rFonts w:ascii="Times New Roman" w:hAnsi="Times New Roman" w:cs="Times New Roman"/>
            <w:sz w:val="24"/>
            <w:szCs w:val="24"/>
          </w:rPr>
          <w:delText xml:space="preserve"> both </w:delText>
        </w:r>
        <w:r w:rsidR="00351BEF" w:rsidDel="00493D69">
          <w:rPr>
            <w:rFonts w:ascii="Times New Roman" w:hAnsi="Times New Roman" w:cs="Times New Roman"/>
            <w:sz w:val="24"/>
            <w:szCs w:val="24"/>
          </w:rPr>
          <w:delText>classifications</w:delText>
        </w:r>
        <w:r w:rsidR="00CA73E4" w:rsidRPr="00CA73E4" w:rsidDel="00493D69">
          <w:rPr>
            <w:rFonts w:ascii="Times New Roman" w:hAnsi="Times New Roman" w:cs="Times New Roman"/>
            <w:sz w:val="24"/>
            <w:szCs w:val="24"/>
          </w:rPr>
          <w:delText xml:space="preserve"> to comprehensively interpret indel mutational processes</w:delText>
        </w:r>
        <w:r w:rsidR="003B22AD" w:rsidDel="00493D69">
          <w:rPr>
            <w:rFonts w:ascii="Times New Roman" w:hAnsi="Times New Roman" w:cs="Times New Roman"/>
            <w:sz w:val="24"/>
            <w:szCs w:val="24"/>
          </w:rPr>
          <w:delText>.</w:delText>
        </w:r>
      </w:del>
    </w:p>
    <w:p w14:paraId="60479F4D" w14:textId="2C94292A"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CE5A27">
        <w:rPr>
          <w:rFonts w:ascii="Times New Roman" w:hAnsi="Times New Roman" w:cs="Times New Roman" w:hint="eastAsia"/>
          <w:sz w:val="24"/>
          <w:szCs w:val="24"/>
        </w:rPr>
        <w:t>Indel</w:t>
      </w:r>
      <w:r w:rsidRPr="00B8798B">
        <w:rPr>
          <w:rFonts w:ascii="Times New Roman" w:hAnsi="Times New Roman" w:cs="Times New Roman"/>
          <w:sz w:val="24"/>
          <w:szCs w:val="24"/>
        </w:rPr>
        <w:t>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3C048ECE"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lastRenderedPageBreak/>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some </w:t>
      </w:r>
      <w:ins w:id="19" w:author="Steve Rozen, Ph.D." w:date="2025-06-25T15:34:00Z" w16du:dateUtc="2025-06-25T19:34:00Z">
        <w:r w:rsidR="00D6391F">
          <w:rPr>
            <w:rFonts w:ascii="Times New Roman" w:hAnsi="Times New Roman" w:cs="Times New Roman"/>
            <w:sz w:val="24"/>
            <w:szCs w:val="24"/>
          </w:rPr>
          <w:t>single</w:t>
        </w:r>
      </w:ins>
      <w:del w:id="20" w:author="Steve Rozen, Ph.D." w:date="2025-06-25T15:34:00Z" w16du:dateUtc="2025-06-25T19:34:00Z">
        <w:r w:rsidR="00793B7C" w:rsidDel="00D6391F">
          <w:rPr>
            <w:rFonts w:ascii="Times New Roman" w:hAnsi="Times New Roman" w:cs="Times New Roman"/>
            <w:sz w:val="24"/>
            <w:szCs w:val="24"/>
          </w:rPr>
          <w:delText>one</w:delText>
        </w:r>
      </w:del>
      <w:r w:rsidR="00793B7C">
        <w:rPr>
          <w:rFonts w:ascii="Times New Roman" w:hAnsi="Times New Roman" w:cs="Times New Roman"/>
          <w:sz w:val="24"/>
          <w:szCs w:val="24"/>
        </w:rPr>
        <w:t xml:space="preserve">-base-pair indels, which </w:t>
      </w:r>
      <w:del w:id="21" w:author="Steve Rozen, Ph.D." w:date="2025-06-25T15:35:00Z" w16du:dateUtc="2025-06-25T19:35:00Z">
        <w:r w:rsidRPr="00B8798B" w:rsidDel="00D6391F">
          <w:rPr>
            <w:rFonts w:ascii="Times New Roman" w:hAnsi="Times New Roman" w:cs="Times New Roman"/>
            <w:sz w:val="24"/>
            <w:szCs w:val="24"/>
          </w:rPr>
          <w:delText>significantly enhanc</w:delText>
        </w:r>
        <w:r w:rsidR="00793B7C" w:rsidDel="00D6391F">
          <w:rPr>
            <w:rFonts w:ascii="Times New Roman" w:hAnsi="Times New Roman" w:cs="Times New Roman"/>
            <w:sz w:val="24"/>
            <w:szCs w:val="24"/>
          </w:rPr>
          <w:delText>es the</w:delText>
        </w:r>
        <w:r w:rsidRPr="00B8798B" w:rsidDel="00D6391F">
          <w:rPr>
            <w:rFonts w:ascii="Times New Roman" w:hAnsi="Times New Roman" w:cs="Times New Roman"/>
            <w:sz w:val="24"/>
            <w:szCs w:val="24"/>
          </w:rPr>
          <w:delText xml:space="preserve"> ability</w:delText>
        </w:r>
      </w:del>
      <w:ins w:id="22" w:author="Steve Rozen, Ph.D." w:date="2025-06-25T15:35:00Z" w16du:dateUtc="2025-06-25T19:35:00Z">
        <w:r w:rsidR="00D6391F">
          <w:rPr>
            <w:rFonts w:ascii="Times New Roman" w:hAnsi="Times New Roman" w:cs="Times New Roman"/>
            <w:sz w:val="24"/>
            <w:szCs w:val="24"/>
          </w:rPr>
          <w:t>lets it</w:t>
        </w:r>
      </w:ins>
      <w:del w:id="23" w:author="Steve Rozen, Ph.D." w:date="2025-06-25T15:35:00Z" w16du:dateUtc="2025-06-25T19:35:00Z">
        <w:r w:rsidRPr="00B8798B" w:rsidDel="00D6391F">
          <w:rPr>
            <w:rFonts w:ascii="Times New Roman" w:hAnsi="Times New Roman" w:cs="Times New Roman"/>
            <w:sz w:val="24"/>
            <w:szCs w:val="24"/>
          </w:rPr>
          <w:delText xml:space="preserve"> to</w:delText>
        </w:r>
      </w:del>
      <w:r w:rsidRPr="00B8798B">
        <w:rPr>
          <w:rFonts w:ascii="Times New Roman" w:hAnsi="Times New Roman" w:cs="Times New Roman"/>
          <w:sz w:val="24"/>
          <w:szCs w:val="24"/>
        </w:rPr>
        <w:t xml:space="preserve"> resolve 1 bp T insertions and deletions in diverse sequence </w:t>
      </w:r>
      <w:r w:rsidR="008904C8">
        <w:rPr>
          <w:rFonts w:ascii="Times New Roman" w:hAnsi="Times New Roman" w:cs="Times New Roman" w:hint="eastAsia"/>
          <w:sz w:val="24"/>
          <w:szCs w:val="24"/>
        </w:rPr>
        <w:t>contexts</w:t>
      </w:r>
      <w:r w:rsidRPr="00B8798B">
        <w:rPr>
          <w:rFonts w:ascii="Times New Roman" w:hAnsi="Times New Roman" w:cs="Times New Roman"/>
          <w:sz w:val="24"/>
          <w:szCs w:val="24"/>
        </w:rPr>
        <w:t xml:space="preserve">. For instance, the </w:t>
      </w:r>
      <w:r w:rsidR="008904C8">
        <w:rPr>
          <w:rFonts w:ascii="Times New Roman" w:hAnsi="Times New Roman" w:cs="Times New Roman" w:hint="eastAsia"/>
          <w:sz w:val="24"/>
          <w:szCs w:val="24"/>
        </w:rPr>
        <w:t>Indel83</w:t>
      </w:r>
      <w:r w:rsidRPr="00B8798B">
        <w:rPr>
          <w:rFonts w:ascii="Times New Roman" w:hAnsi="Times New Roman" w:cs="Times New Roman"/>
          <w:sz w:val="24"/>
          <w:szCs w:val="24"/>
        </w:rPr>
        <w:t xml:space="preserve">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w:t>
      </w:r>
      <w:r w:rsidR="008904C8">
        <w:rPr>
          <w:rFonts w:ascii="Times New Roman" w:hAnsi="Times New Roman" w:cs="Times New Roman" w:hint="eastAsia"/>
          <w:sz w:val="24"/>
          <w:szCs w:val="24"/>
        </w:rPr>
        <w:t>ndel</w:t>
      </w:r>
      <w:r w:rsidRPr="00B8798B">
        <w:rPr>
          <w:rFonts w:ascii="Times New Roman" w:hAnsi="Times New Roman" w:cs="Times New Roman"/>
          <w:sz w:val="24"/>
          <w:szCs w:val="24"/>
        </w:rPr>
        <w:t xml:space="preserve">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commentRangeStart w:id="24"/>
      <w:ins w:id="25" w:author="Steve Rozen, Ph.D." w:date="2025-06-05T09:44:00Z" w16du:dateUtc="2025-06-05T13:44:00Z">
        <w:r>
          <w:rPr>
            <w:rFonts w:ascii="Times New Roman" w:hAnsi="Times New Roman" w:cs="Times New Roman"/>
            <w:sz w:val="24"/>
            <w:szCs w:val="24"/>
          </w:rPr>
          <w:t xml:space="preserve">&lt;the point of this paragraph is that </w:t>
        </w:r>
      </w:ins>
      <w:ins w:id="26" w:author="Steve Rozen, Ph.D." w:date="2025-06-05T09:45:00Z" w16du:dateUtc="2025-06-05T13:45:00Z">
        <w:r>
          <w:rPr>
            <w:rFonts w:ascii="Times New Roman" w:hAnsi="Times New Roman" w:cs="Times New Roman"/>
            <w:sz w:val="24"/>
            <w:szCs w:val="24"/>
          </w:rPr>
          <w:t>Indel89 is more informative?&gt;</w:t>
        </w:r>
      </w:ins>
      <w:commentRangeEnd w:id="24"/>
      <w:r w:rsidR="00CC7CD8">
        <w:rPr>
          <w:rStyle w:val="CommentReference"/>
        </w:rPr>
        <w:commentReference w:id="24"/>
      </w:r>
      <w:ins w:id="27" w:author="Steve Rozen, Ph.D." w:date="2025-06-05T09:45:00Z" w16du:dateUtc="2025-06-05T13:45:00Z">
        <w:r>
          <w:rPr>
            <w:rFonts w:ascii="Times New Roman" w:hAnsi="Times New Roman" w:cs="Times New Roman"/>
            <w:sz w:val="24"/>
            <w:szCs w:val="24"/>
          </w:rPr>
          <w:t xml:space="preserve"> </w:t>
        </w:r>
      </w:ins>
      <w:r w:rsidR="00B8798B" w:rsidRPr="00B8798B">
        <w:rPr>
          <w:rFonts w:ascii="Times New Roman" w:hAnsi="Times New Roman" w:cs="Times New Roman"/>
          <w:sz w:val="24"/>
          <w:szCs w:val="24"/>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Pr>
          <w:rFonts w:ascii="Times New Roman" w:hAnsi="Times New Roman" w:cs="Times New Roman" w:hint="eastAsia"/>
          <w:sz w:val="24"/>
          <w:szCs w:val="24"/>
        </w:rPr>
        <w:t>followed by A (e.g., CA&gt;A, CCA&gt;CA</w:t>
      </w:r>
      <w:r w:rsidR="006B3CB6">
        <w:rPr>
          <w:rFonts w:ascii="Times New Roman" w:hAnsi="Times New Roman" w:cs="Times New Roman"/>
          <w:sz w:val="24"/>
          <w:szCs w:val="24"/>
        </w:rPr>
        <w:t>…</w:t>
      </w:r>
      <w:r w:rsidR="006B3CB6">
        <w:rPr>
          <w:rFonts w:ascii="Times New Roman" w:hAnsi="Times New Roman" w:cs="Times New Roman" w:hint="eastAsia"/>
          <w:sz w:val="24"/>
          <w:szCs w:val="24"/>
        </w:rPr>
        <w:t xml:space="preserve">) </w:t>
      </w:r>
      <w:r w:rsidR="00B8798B" w:rsidRPr="00B8798B">
        <w:rPr>
          <w:rFonts w:ascii="Times New Roman" w:hAnsi="Times New Roman" w:cs="Times New Roman"/>
          <w:sz w:val="24"/>
          <w:szCs w:val="24"/>
        </w:rPr>
        <w:t>as captured by ID3</w:t>
      </w:r>
      <w:r w:rsidR="006B3CB6">
        <w:rPr>
          <w:rFonts w:ascii="Times New Roman" w:hAnsi="Times New Roman" w:cs="Times New Roman" w:hint="eastAsia"/>
          <w:sz w:val="24"/>
          <w:szCs w:val="24"/>
        </w:rPr>
        <w:t xml:space="preserve"> and InsDel3</w:t>
      </w:r>
      <w:r w:rsidR="00B8798B" w:rsidRPr="00B8798B">
        <w:rPr>
          <w:rFonts w:ascii="Times New Roman" w:hAnsi="Times New Roman" w:cs="Times New Roman"/>
          <w:sz w:val="24"/>
          <w:szCs w:val="24"/>
        </w:rPr>
        <w:t>. UV exposure, conversely, induces C&gt;T (SBS7a) and CC&gt;TT (DBS1) substitutions, as well as indel events such as GTTA&gt;GTA or ATTA&gt;ATA</w:t>
      </w:r>
      <w:r w:rsidR="008615B8">
        <w:rPr>
          <w:rFonts w:ascii="Times New Roman" w:hAnsi="Times New Roman" w:cs="Times New Roman" w:hint="eastAsia"/>
          <w:sz w:val="24"/>
          <w:szCs w:val="24"/>
        </w:rPr>
        <w:t xml:space="preserve"> (ID13 and InsDel13)</w:t>
      </w:r>
      <w:r w:rsidR="00B8798B"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p>
    <w:p w14:paraId="2229B932" w14:textId="40445897"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w:t>
      </w:r>
      <w:r w:rsidRPr="008D60CC">
        <w:rPr>
          <w:rFonts w:ascii="Times New Roman" w:hAnsi="Times New Roman" w:cs="Times New Roman"/>
          <w:sz w:val="24"/>
          <w:szCs w:val="24"/>
        </w:rPr>
        <w:lastRenderedPageBreak/>
        <w:t>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w:t>
      </w:r>
      <w:proofErr w:type="gramStart"/>
      <w:r w:rsidRPr="008D60CC">
        <w:rPr>
          <w:rFonts w:ascii="Times New Roman" w:hAnsi="Times New Roman" w:cs="Times New Roman"/>
          <w:sz w:val="24"/>
          <w:szCs w:val="24"/>
        </w:rPr>
        <w:t>similar to</w:t>
      </w:r>
      <w:proofErr w:type="gramEnd"/>
      <w:r w:rsidRPr="008D60CC">
        <w:rPr>
          <w:rFonts w:ascii="Times New Roman" w:hAnsi="Times New Roman" w:cs="Times New Roman"/>
          <w:sz w:val="24"/>
          <w:szCs w:val="24"/>
        </w:rPr>
        <w:t xml:space="preserve"> any known ID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ins w:id="28" w:author="Steve Rozen, Ph.D." w:date="2025-06-25T16:05:00Z" w16du:dateUtc="2025-06-25T20:05:00Z">
        <w:r w:rsidR="00573DD4">
          <w:rPr>
            <w:rFonts w:ascii="Times New Roman" w:hAnsi="Times New Roman" w:cs="Times New Roman"/>
            <w:sz w:val="24"/>
            <w:szCs w:val="24"/>
          </w:rPr>
          <w:t xml:space="preserve"> in a cells with deficient </w:t>
        </w:r>
      </w:ins>
      <w:r w:rsidR="00EB4AAF" w:rsidRPr="00EB4AAF">
        <w:rPr>
          <w:rFonts w:ascii="Times New Roman" w:hAnsi="Times New Roman" w:cs="Times New Roman"/>
          <w:sz w:val="24"/>
          <w:szCs w:val="24"/>
        </w:rPr>
        <w:t xml:space="preserve"> </w:t>
      </w:r>
      <w:ins w:id="29" w:author="Steve Rozen, Ph.D." w:date="2025-06-25T16:06:00Z" w16du:dateUtc="2025-06-25T20:06:00Z">
        <w:r w:rsidR="00573DD4" w:rsidRPr="00573DD4">
          <w:rPr>
            <w:rFonts w:ascii="Times New Roman" w:hAnsi="Times New Roman" w:cs="Times New Roman"/>
            <w:sz w:val="24"/>
            <w:szCs w:val="24"/>
          </w:rPr>
          <w:t>ribonucleotide excision repair</w:t>
        </w:r>
        <w:r w:rsidR="00573DD4" w:rsidRPr="00573DD4">
          <w:rPr>
            <w:rFonts w:ascii="Times New Roman" w:hAnsi="Times New Roman" w:cs="Times New Roman"/>
            <w:sz w:val="24"/>
            <w:szCs w:val="24"/>
          </w:rPr>
          <w:t xml:space="preserve"> </w:t>
        </w:r>
      </w:ins>
      <w:del w:id="30" w:author="Steve Rozen, Ph.D." w:date="2025-06-25T16:09:00Z" w16du:dateUtc="2025-06-25T20:09:00Z">
        <w:r w:rsidR="00EB4AAF" w:rsidRPr="00EB4AAF" w:rsidDel="00573DD4">
          <w:rPr>
            <w:rFonts w:ascii="Times New Roman" w:hAnsi="Times New Roman" w:cs="Times New Roman"/>
            <w:sz w:val="24"/>
            <w:szCs w:val="24"/>
          </w:rPr>
          <w:delText xml:space="preserve">confirmed </w:delText>
        </w:r>
      </w:del>
      <w:ins w:id="31" w:author="Steve Rozen, Ph.D." w:date="2025-06-25T16:09:00Z" w16du:dateUtc="2025-06-25T20:09:00Z">
        <w:r w:rsidR="00573DD4">
          <w:rPr>
            <w:rFonts w:ascii="Times New Roman" w:hAnsi="Times New Roman" w:cs="Times New Roman"/>
            <w:sz w:val="24"/>
            <w:szCs w:val="24"/>
          </w:rPr>
          <w:t xml:space="preserve">showed that </w:t>
        </w:r>
        <w:r w:rsidR="00573DD4">
          <w:rPr>
            <w:rFonts w:ascii="Times New Roman" w:hAnsi="Times New Roman" w:cs="Times New Roman"/>
            <w:sz w:val="24"/>
            <w:szCs w:val="24"/>
          </w:rPr>
          <w:t>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generates previously </w:t>
        </w:r>
      </w:ins>
      <w:del w:id="32" w:author="Steve Rozen, Ph.D." w:date="2025-06-25T16:09:00Z" w16du:dateUtc="2025-06-25T20:09:00Z">
        <w:r w:rsidR="00EB4AAF" w:rsidRPr="00EB4AAF" w:rsidDel="00573DD4">
          <w:rPr>
            <w:rFonts w:ascii="Times New Roman" w:hAnsi="Times New Roman" w:cs="Times New Roman"/>
            <w:sz w:val="24"/>
            <w:szCs w:val="24"/>
          </w:rPr>
          <w:delText xml:space="preserve">that </w:delText>
        </w:r>
      </w:del>
      <w:del w:id="33" w:author="Steve Rozen, Ph.D." w:date="2025-06-25T16:06:00Z" w16du:dateUtc="2025-06-25T20:06:00Z">
        <w:r w:rsidR="00EB4AAF" w:rsidRPr="00EB4AAF" w:rsidDel="00573DD4">
          <w:rPr>
            <w:rFonts w:ascii="Times New Roman" w:hAnsi="Times New Roman" w:cs="Times New Roman"/>
            <w:sz w:val="24"/>
            <w:szCs w:val="24"/>
          </w:rPr>
          <w:delText xml:space="preserve">one </w:delText>
        </w:r>
      </w:del>
      <w:del w:id="34" w:author="Steve Rozen, Ph.D." w:date="2025-06-25T16:07:00Z" w16du:dateUtc="2025-06-25T20:07:00Z">
        <w:r w:rsidR="00EB4AAF" w:rsidRPr="00EB4AAF" w:rsidDel="00573DD4">
          <w:rPr>
            <w:rFonts w:ascii="Times New Roman" w:hAnsi="Times New Roman" w:cs="Times New Roman"/>
            <w:sz w:val="24"/>
            <w:szCs w:val="24"/>
          </w:rPr>
          <w:delText>novel</w:delText>
        </w:r>
      </w:del>
      <w:ins w:id="35" w:author="Steve Rozen, Ph.D." w:date="2025-06-25T16:07:00Z" w16du:dateUtc="2025-06-25T20:07:00Z">
        <w:r w:rsidR="00573DD4">
          <w:rPr>
            <w:rFonts w:ascii="Times New Roman" w:hAnsi="Times New Roman" w:cs="Times New Roman"/>
            <w:sz w:val="24"/>
            <w:szCs w:val="24"/>
          </w:rPr>
          <w:t>unreported</w:t>
        </w:r>
      </w:ins>
      <w:r w:rsidR="00EB4AAF" w:rsidRPr="00EB4AAF">
        <w:rPr>
          <w:rFonts w:ascii="Times New Roman" w:hAnsi="Times New Roman" w:cs="Times New Roman"/>
          <w:sz w:val="24"/>
          <w:szCs w:val="24"/>
        </w:rPr>
        <w:t xml:space="preserve"> </w:t>
      </w:r>
      <w:ins w:id="36" w:author="Steve Rozen, Ph.D." w:date="2025-06-25T16:04:00Z" w16du:dateUtc="2025-06-25T20:04:00Z">
        <w:r w:rsidR="00573DD4">
          <w:rPr>
            <w:rFonts w:ascii="Times New Roman" w:hAnsi="Times New Roman" w:cs="Times New Roman"/>
            <w:sz w:val="24"/>
            <w:szCs w:val="24"/>
          </w:rPr>
          <w:t>i</w:t>
        </w:r>
      </w:ins>
      <w:del w:id="37" w:author="Steve Rozen, Ph.D." w:date="2025-06-25T16:04:00Z" w16du:dateUtc="2025-06-25T20:04:00Z">
        <w:r w:rsidR="00EB4AAF" w:rsidRPr="00EB4AAF" w:rsidDel="00573DD4">
          <w:rPr>
            <w:rFonts w:ascii="Times New Roman" w:hAnsi="Times New Roman" w:cs="Times New Roman"/>
            <w:sz w:val="24"/>
            <w:szCs w:val="24"/>
          </w:rPr>
          <w:delText>I</w:delText>
        </w:r>
      </w:del>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ins w:id="38" w:author="Steve Rozen, Ph.D." w:date="2025-06-25T16:06:00Z" w16du:dateUtc="2025-06-25T20:06:00Z">
        <w:r w:rsidR="00573DD4">
          <w:rPr>
            <w:rFonts w:ascii="Times New Roman" w:hAnsi="Times New Roman" w:cs="Times New Roman"/>
            <w:sz w:val="24"/>
            <w:szCs w:val="24"/>
          </w:rPr>
          <w:t>s</w:t>
        </w:r>
      </w:ins>
      <w:del w:id="39" w:author="Steve Rozen, Ph.D." w:date="2025-06-25T16:07:00Z" w16du:dateUtc="2025-06-25T20:07:00Z">
        <w:r w:rsidR="00EB4AAF" w:rsidRPr="00EB4AAF" w:rsidDel="00573DD4">
          <w:rPr>
            <w:rFonts w:ascii="Times New Roman" w:hAnsi="Times New Roman" w:cs="Times New Roman"/>
            <w:sz w:val="24"/>
            <w:szCs w:val="24"/>
          </w:rPr>
          <w:delText>,</w:delText>
        </w:r>
      </w:del>
      <w:r w:rsidR="00EB4AAF" w:rsidRPr="00EB4AAF">
        <w:rPr>
          <w:rFonts w:ascii="Times New Roman" w:hAnsi="Times New Roman" w:cs="Times New Roman"/>
          <w:sz w:val="24"/>
          <w:szCs w:val="24"/>
        </w:rPr>
        <w:t xml:space="preserve"> </w:t>
      </w:r>
      <w:ins w:id="40" w:author="Steve Rozen, Ph.D." w:date="2025-06-25T16:08:00Z" w16du:dateUtc="2025-06-25T20:08:00Z">
        <w:r w:rsidR="00573DD4">
          <w:rPr>
            <w:rFonts w:ascii="Times New Roman" w:hAnsi="Times New Roman" w:cs="Times New Roman"/>
            <w:sz w:val="24"/>
            <w:szCs w:val="24"/>
          </w:rPr>
          <w:t xml:space="preserve">that we </w:t>
        </w:r>
      </w:ins>
      <w:r w:rsidR="00EB4AAF" w:rsidRPr="00EB4AAF">
        <w:rPr>
          <w:rFonts w:ascii="Times New Roman" w:hAnsi="Times New Roman" w:cs="Times New Roman"/>
          <w:sz w:val="24"/>
          <w:szCs w:val="24"/>
        </w:rPr>
        <w:t xml:space="preserve">identified </w:t>
      </w:r>
      <w:ins w:id="41" w:author="Steve Rozen, Ph.D." w:date="2025-06-25T16:06:00Z" w16du:dateUtc="2025-06-25T20:06:00Z">
        <w:r w:rsidR="00573DD4">
          <w:rPr>
            <w:rFonts w:ascii="Times New Roman" w:hAnsi="Times New Roman" w:cs="Times New Roman"/>
            <w:sz w:val="24"/>
            <w:szCs w:val="24"/>
          </w:rPr>
          <w:t>independen</w:t>
        </w:r>
      </w:ins>
      <w:ins w:id="42" w:author="Steve Rozen, Ph.D." w:date="2025-06-25T16:07:00Z" w16du:dateUtc="2025-06-25T20:07:00Z">
        <w:r w:rsidR="00573DD4">
          <w:rPr>
            <w:rFonts w:ascii="Times New Roman" w:hAnsi="Times New Roman" w:cs="Times New Roman"/>
            <w:sz w:val="24"/>
            <w:szCs w:val="24"/>
          </w:rPr>
          <w:t xml:space="preserve">tly </w:t>
        </w:r>
      </w:ins>
      <w:ins w:id="43" w:author="Steve Rozen, Ph.D." w:date="2025-06-25T16:04:00Z" w16du:dateUtc="2025-06-25T20:04:00Z">
        <w:r w:rsidR="00573DD4">
          <w:rPr>
            <w:rFonts w:ascii="Times New Roman" w:hAnsi="Times New Roman" w:cs="Times New Roman"/>
            <w:sz w:val="24"/>
            <w:szCs w:val="24"/>
          </w:rPr>
          <w:t>in both indel classification systems</w:t>
        </w:r>
      </w:ins>
      <w:del w:id="44" w:author="Steve Rozen, Ph.D." w:date="2025-06-25T16:04:00Z" w16du:dateUtc="2025-06-25T20:04:00Z">
        <w:r w:rsidR="00EB4AAF" w:rsidRPr="00EB4AAF" w:rsidDel="00573DD4">
          <w:rPr>
            <w:rFonts w:ascii="Times New Roman" w:hAnsi="Times New Roman" w:cs="Times New Roman"/>
            <w:sz w:val="24"/>
            <w:szCs w:val="24"/>
          </w:rPr>
          <w:delText xml:space="preserve">in both </w:delText>
        </w:r>
      </w:del>
      <w:del w:id="45" w:author="Steve Rozen, Ph.D." w:date="2025-06-25T16:05:00Z" w16du:dateUtc="2025-06-25T20:05:00Z">
        <w:r w:rsidR="00EB4AAF" w:rsidRPr="00EB4AAF" w:rsidDel="00573DD4">
          <w:rPr>
            <w:rFonts w:ascii="Times New Roman" w:hAnsi="Times New Roman" w:cs="Times New Roman"/>
            <w:sz w:val="24"/>
            <w:szCs w:val="24"/>
          </w:rPr>
          <w:delText xml:space="preserve">the </w:delText>
        </w:r>
        <w:r w:rsidR="00E5449E" w:rsidRPr="008D60CC" w:rsidDel="00573DD4">
          <w:rPr>
            <w:rFonts w:ascii="Times New Roman" w:hAnsi="Times New Roman" w:cs="Times New Roman"/>
            <w:sz w:val="24"/>
            <w:szCs w:val="24"/>
          </w:rPr>
          <w:delText>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 xml:space="preserve">83 </w:delText>
        </w:r>
        <w:r w:rsidR="00E5449E" w:rsidDel="00573DD4">
          <w:rPr>
            <w:rFonts w:ascii="Times New Roman" w:hAnsi="Times New Roman" w:cs="Times New Roman" w:hint="eastAsia"/>
            <w:sz w:val="24"/>
            <w:szCs w:val="24"/>
          </w:rPr>
          <w:delText xml:space="preserve">(H_ID29) </w:delText>
        </w:r>
        <w:r w:rsidR="00E5449E" w:rsidRPr="008D60CC" w:rsidDel="00573DD4">
          <w:rPr>
            <w:rFonts w:ascii="Times New Roman" w:hAnsi="Times New Roman" w:cs="Times New Roman"/>
            <w:sz w:val="24"/>
            <w:szCs w:val="24"/>
          </w:rPr>
          <w:delText>and 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89</w:delText>
        </w:r>
        <w:r w:rsidR="00E5449E" w:rsidDel="00573DD4">
          <w:rPr>
            <w:rFonts w:ascii="Times New Roman" w:hAnsi="Times New Roman" w:cs="Times New Roman" w:hint="eastAsia"/>
            <w:sz w:val="24"/>
            <w:szCs w:val="24"/>
          </w:rPr>
          <w:delText xml:space="preserve"> (InsDel29)</w:delText>
        </w:r>
        <w:r w:rsidR="00EB4AAF" w:rsidRPr="00EB4AAF" w:rsidDel="00573DD4">
          <w:rPr>
            <w:rFonts w:ascii="Times New Roman" w:hAnsi="Times New Roman" w:cs="Times New Roman"/>
            <w:sz w:val="24"/>
            <w:szCs w:val="24"/>
          </w:rPr>
          <w:delText xml:space="preserve"> </w:delText>
        </w:r>
        <w:r w:rsidR="007E780E" w:rsidDel="00573DD4">
          <w:rPr>
            <w:rFonts w:ascii="Times New Roman" w:hAnsi="Times New Roman" w:cs="Times New Roman" w:hint="eastAsia"/>
            <w:sz w:val="24"/>
            <w:szCs w:val="24"/>
          </w:rPr>
          <w:delText>taxonomies</w:delText>
        </w:r>
        <w:r w:rsidR="00EB4AAF" w:rsidRPr="00EB4AAF" w:rsidDel="00573DD4">
          <w:rPr>
            <w:rFonts w:ascii="Times New Roman" w:hAnsi="Times New Roman" w:cs="Times New Roman"/>
            <w:sz w:val="24"/>
            <w:szCs w:val="24"/>
          </w:rPr>
          <w:delText>,</w:delText>
        </w:r>
      </w:del>
      <w:del w:id="46" w:author="Steve Rozen, Ph.D." w:date="2025-06-25T16:09:00Z" w16du:dateUtc="2025-06-25T20:09:00Z">
        <w:r w:rsidR="00EB4AAF" w:rsidRPr="00EB4AAF" w:rsidDel="00573DD4">
          <w:rPr>
            <w:rFonts w:ascii="Times New Roman" w:hAnsi="Times New Roman" w:cs="Times New Roman"/>
            <w:sz w:val="24"/>
            <w:szCs w:val="24"/>
          </w:rPr>
          <w:delText xml:space="preserve"> </w:delText>
        </w:r>
      </w:del>
      <w:del w:id="47" w:author="Steve Rozen, Ph.D." w:date="2025-06-25T16:02:00Z" w16du:dateUtc="2025-06-25T20:02:00Z">
        <w:r w:rsidR="00EB4AAF" w:rsidRPr="00EB4AAF" w:rsidDel="00573DD4">
          <w:rPr>
            <w:rFonts w:ascii="Times New Roman" w:hAnsi="Times New Roman" w:cs="Times New Roman"/>
            <w:sz w:val="24"/>
            <w:szCs w:val="24"/>
          </w:rPr>
          <w:delText>is associated</w:delText>
        </w:r>
      </w:del>
      <w:del w:id="48" w:author="Steve Rozen, Ph.D." w:date="2025-06-25T16:09:00Z" w16du:dateUtc="2025-06-25T20:09:00Z">
        <w:r w:rsidR="00EB4AAF" w:rsidRPr="00EB4AAF" w:rsidDel="00573DD4">
          <w:rPr>
            <w:rFonts w:ascii="Times New Roman" w:hAnsi="Times New Roman" w:cs="Times New Roman"/>
            <w:sz w:val="24"/>
            <w:szCs w:val="24"/>
          </w:rPr>
          <w:delText xml:space="preserve"> </w:delText>
        </w:r>
      </w:del>
      <w:ins w:id="49" w:author="Steve Rozen, Ph.D." w:date="2025-06-25T16:03:00Z" w16du:dateUtc="2025-06-25T20:03:00Z">
        <w:r w:rsidR="00573DD4" w:rsidRPr="00EB4AAF">
          <w:rPr>
            <w:rFonts w:ascii="Times New Roman" w:hAnsi="Times New Roman" w:cs="Times New Roman"/>
            <w:sz w:val="24"/>
            <w:szCs w:val="24"/>
          </w:rPr>
          <w:t xml:space="preserve"> </w:t>
        </w:r>
      </w:ins>
      <w:del w:id="50" w:author="Steve Rozen, Ph.D." w:date="2025-06-25T16:07:00Z" w16du:dateUtc="2025-06-25T20:07:00Z">
        <w:r w:rsidR="00EB4AAF" w:rsidRPr="00EB4AAF" w:rsidDel="00573DD4">
          <w:rPr>
            <w:rFonts w:ascii="Times New Roman" w:hAnsi="Times New Roman" w:cs="Times New Roman"/>
            <w:sz w:val="24"/>
            <w:szCs w:val="24"/>
          </w:rPr>
          <w:delText>with t</w:delText>
        </w:r>
        <w:r w:rsidR="00EB4AAF" w:rsidRPr="00465904" w:rsidDel="00573DD4">
          <w:rPr>
            <w:rFonts w:ascii="Times New Roman" w:hAnsi="Times New Roman" w:cs="Times New Roman"/>
            <w:sz w:val="24"/>
            <w:szCs w:val="24"/>
            <w:highlight w:val="yellow"/>
          </w:rPr>
          <w:delText>opoisomerase-1-transcription-associated mutagenesis in the context of RNASEH2B deficiency</w:delText>
        </w:r>
      </w:del>
      <w:ins w:id="51" w:author="Steve Rozen, Ph.D." w:date="2025-06-25T16:01:00Z" w16du:dateUtc="2025-06-25T20:01:00Z">
        <w:r w:rsidR="00493D69">
          <w:rPr>
            <w:rFonts w:ascii="Times New Roman" w:hAnsi="Times New Roman" w:cs="Times New Roman"/>
            <w:sz w:val="24"/>
            <w:szCs w:val="24"/>
          </w:rPr>
          <w:t xml:space="preserve">&lt;cite </w:t>
        </w:r>
      </w:ins>
      <w:ins w:id="52" w:author="Steve Rozen, Ph.D." w:date="2025-06-25T16:01:00Z">
        <w:r w:rsidR="00493D69" w:rsidRPr="00493D69">
          <w:rPr>
            <w:rFonts w:ascii="Times New Roman" w:hAnsi="Times New Roman" w:cs="Times New Roman"/>
            <w:sz w:val="24"/>
            <w:szCs w:val="24"/>
          </w:rPr>
          <w:fldChar w:fldCharType="begin"/>
        </w:r>
        <w:r w:rsidR="00493D69" w:rsidRPr="00493D69">
          <w:rPr>
            <w:rFonts w:ascii="Times New Roman" w:hAnsi="Times New Roman" w:cs="Times New Roman"/>
            <w:sz w:val="24"/>
            <w:szCs w:val="24"/>
          </w:rPr>
          <w:instrText>HYPERLINK "https://doi.org/10.1016/j.dnarep.2012.12.004" \o "Persistent link using digital object identifier" \t "_blank"</w:instrText>
        </w:r>
        <w:r w:rsidR="00493D69" w:rsidRPr="00493D69">
          <w:rPr>
            <w:rFonts w:ascii="Times New Roman" w:hAnsi="Times New Roman" w:cs="Times New Roman"/>
            <w:sz w:val="24"/>
            <w:szCs w:val="24"/>
          </w:rPr>
        </w:r>
        <w:r w:rsidR="00493D69" w:rsidRPr="00493D69">
          <w:rPr>
            <w:rFonts w:ascii="Times New Roman" w:hAnsi="Times New Roman" w:cs="Times New Roman"/>
            <w:sz w:val="24"/>
            <w:szCs w:val="24"/>
          </w:rPr>
          <w:fldChar w:fldCharType="separate"/>
        </w:r>
        <w:r w:rsidR="00493D69" w:rsidRPr="00493D69">
          <w:rPr>
            <w:rStyle w:val="Hyperlink"/>
            <w:rFonts w:ascii="Times New Roman" w:hAnsi="Times New Roman" w:cs="Times New Roman"/>
            <w:sz w:val="24"/>
            <w:szCs w:val="24"/>
          </w:rPr>
          <w:t>10.1016/j.dnarep.2012.12.004</w:t>
        </w:r>
      </w:ins>
      <w:ins w:id="53" w:author="Steve Rozen, Ph.D." w:date="2025-06-25T16:01:00Z" w16du:dateUtc="2025-06-25T20:01:00Z">
        <w:r w:rsidR="00493D69" w:rsidRPr="00493D69">
          <w:rPr>
            <w:rFonts w:ascii="Times New Roman" w:hAnsi="Times New Roman" w:cs="Times New Roman"/>
            <w:sz w:val="24"/>
            <w:szCs w:val="24"/>
          </w:rPr>
          <w:fldChar w:fldCharType="end"/>
        </w:r>
        <w:r w:rsidR="00493D69">
          <w:rPr>
            <w:rFonts w:ascii="Times New Roman" w:hAnsi="Times New Roman" w:cs="Times New Roman"/>
            <w:sz w:val="24"/>
            <w:szCs w:val="24"/>
          </w:rPr>
          <w:t xml:space="preserve"> or </w:t>
        </w:r>
      </w:ins>
      <w:ins w:id="54" w:author="Steve Rozen, Ph.D." w:date="2025-06-25T16:01:00Z">
        <w:r w:rsidR="00493D69" w:rsidRPr="00493D69">
          <w:rPr>
            <w:rFonts w:ascii="Times New Roman" w:hAnsi="Times New Roman" w:cs="Times New Roman"/>
            <w:sz w:val="24"/>
            <w:szCs w:val="24"/>
          </w:rPr>
          <w:fldChar w:fldCharType="begin"/>
        </w:r>
        <w:r w:rsidR="00493D69" w:rsidRPr="00493D69">
          <w:rPr>
            <w:rFonts w:ascii="Times New Roman" w:hAnsi="Times New Roman" w:cs="Times New Roman"/>
            <w:sz w:val="24"/>
            <w:szCs w:val="24"/>
          </w:rPr>
          <w:instrText>HYPERLINK "https://doi.org/10.1073/pnas.1012363108"</w:instrText>
        </w:r>
        <w:r w:rsidR="00493D69" w:rsidRPr="00493D69">
          <w:rPr>
            <w:rFonts w:ascii="Times New Roman" w:hAnsi="Times New Roman" w:cs="Times New Roman"/>
            <w:sz w:val="24"/>
            <w:szCs w:val="24"/>
          </w:rPr>
        </w:r>
        <w:r w:rsidR="00493D69" w:rsidRPr="00493D69">
          <w:rPr>
            <w:rFonts w:ascii="Times New Roman" w:hAnsi="Times New Roman" w:cs="Times New Roman"/>
            <w:sz w:val="24"/>
            <w:szCs w:val="24"/>
          </w:rPr>
          <w:fldChar w:fldCharType="separate"/>
        </w:r>
        <w:r w:rsidR="00493D69" w:rsidRPr="00493D69">
          <w:rPr>
            <w:rStyle w:val="Hyperlink"/>
            <w:rFonts w:ascii="Times New Roman" w:hAnsi="Times New Roman" w:cs="Times New Roman"/>
            <w:sz w:val="24"/>
            <w:szCs w:val="24"/>
          </w:rPr>
          <w:t>10.1073/pnas.1012363108</w:t>
        </w:r>
      </w:ins>
      <w:ins w:id="55" w:author="Steve Rozen, Ph.D." w:date="2025-06-25T16:01:00Z" w16du:dateUtc="2025-06-25T20:01:00Z">
        <w:r w:rsidR="00493D69" w:rsidRPr="00493D69">
          <w:rPr>
            <w:rFonts w:ascii="Times New Roman" w:hAnsi="Times New Roman" w:cs="Times New Roman"/>
            <w:sz w:val="24"/>
            <w:szCs w:val="24"/>
          </w:rPr>
          <w:fldChar w:fldCharType="end"/>
        </w:r>
        <w:r w:rsidR="00493D69">
          <w:rPr>
            <w:rFonts w:ascii="Times New Roman" w:hAnsi="Times New Roman" w:cs="Times New Roman"/>
            <w:sz w:val="24"/>
            <w:szCs w:val="24"/>
          </w:rPr>
          <w:t xml:space="preserve">, and maybe </w:t>
        </w:r>
      </w:ins>
      <w:ins w:id="56" w:author="Steve Rozen, Ph.D." w:date="2025-06-25T16:02:00Z" w16du:dateUtc="2025-06-25T20:02:00Z">
        <w:r w:rsidR="00CA1CBC" w:rsidRPr="00CA1CBC">
          <w:rPr>
            <w:rFonts w:ascii="Times New Roman" w:hAnsi="Times New Roman" w:cs="Times New Roman"/>
            <w:sz w:val="24"/>
            <w:szCs w:val="24"/>
          </w:rPr>
          <w:t>10.1073/pnas.1012582108</w:t>
        </w:r>
        <w:r w:rsidR="00CA1CBC">
          <w:rPr>
            <w:rFonts w:ascii="Times New Roman" w:hAnsi="Times New Roman" w:cs="Times New Roman"/>
            <w:sz w:val="24"/>
            <w:szCs w:val="24"/>
          </w:rPr>
          <w:t>&gt;</w:t>
        </w:r>
      </w:ins>
      <w:r w:rsidR="00EB4AAF" w:rsidRPr="00EB4AAF">
        <w:rPr>
          <w:rFonts w:ascii="Times New Roman" w:hAnsi="Times New Roman" w:cs="Times New Roman"/>
          <w:sz w:val="24"/>
          <w:szCs w:val="24"/>
        </w:rPr>
        <w:t xml:space="preserve">. Additionally, four novel signatures from both </w:t>
      </w:r>
      <w:ins w:id="57" w:author="Steve Rozen, Ph.D." w:date="2025-06-25T16:11:00Z" w16du:dateUtc="2025-06-25T20:11:00Z">
        <w:r w:rsidR="00573DD4">
          <w:rPr>
            <w:rFonts w:ascii="Times New Roman" w:hAnsi="Times New Roman" w:cs="Times New Roman"/>
            <w:sz w:val="24"/>
            <w:szCs w:val="24"/>
          </w:rPr>
          <w:t>indel</w:t>
        </w:r>
      </w:ins>
      <w:del w:id="58" w:author="Steve Rozen, Ph.D." w:date="2025-06-25T16:11:00Z" w16du:dateUtc="2025-06-25T20:11:00Z">
        <w:r w:rsidR="00E5449E" w:rsidRPr="008D60CC" w:rsidDel="00573DD4">
          <w:rPr>
            <w:rFonts w:ascii="Times New Roman" w:hAnsi="Times New Roman" w:cs="Times New Roman"/>
            <w:sz w:val="24"/>
            <w:szCs w:val="24"/>
          </w:rPr>
          <w:delText>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83 and 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89</w:delText>
        </w:r>
      </w:del>
      <w:r w:rsidR="00EB4AAF" w:rsidRPr="00EB4AAF">
        <w:rPr>
          <w:rFonts w:ascii="Times New Roman" w:hAnsi="Times New Roman" w:cs="Times New Roman"/>
          <w:sz w:val="24"/>
          <w:szCs w:val="24"/>
        </w:rPr>
        <w:t xml:space="preserve"> </w:t>
      </w:r>
      <w:ins w:id="59" w:author="Steve Rozen, Ph.D." w:date="2025-06-25T15:57:00Z" w16du:dateUtc="2025-06-25T19:57:00Z">
        <w:r w:rsidR="00AF31C2">
          <w:rPr>
            <w:rFonts w:ascii="Times New Roman" w:hAnsi="Times New Roman" w:cs="Times New Roman"/>
            <w:sz w:val="24"/>
            <w:szCs w:val="24"/>
          </w:rPr>
          <w:t>classifications</w:t>
        </w:r>
      </w:ins>
      <w:ins w:id="60" w:author="Steve Rozen, Ph.D." w:date="2025-06-25T16:11:00Z" w16du:dateUtc="2025-06-25T20:11:00Z">
        <w:r w:rsidR="00573DD4">
          <w:rPr>
            <w:rFonts w:ascii="Times New Roman" w:hAnsi="Times New Roman" w:cs="Times New Roman"/>
            <w:sz w:val="24"/>
            <w:szCs w:val="24"/>
          </w:rPr>
          <w:t xml:space="preserve"> systems</w:t>
        </w:r>
      </w:ins>
      <w:ins w:id="61" w:author="Steve Rozen, Ph.D." w:date="2025-06-25T15:57:00Z" w16du:dateUtc="2025-06-25T19:57:00Z">
        <w:r w:rsidR="00AF31C2">
          <w:rPr>
            <w:rFonts w:ascii="Times New Roman" w:hAnsi="Times New Roman" w:cs="Times New Roman"/>
            <w:sz w:val="24"/>
            <w:szCs w:val="24"/>
          </w:rPr>
          <w:t xml:space="preserve"> </w:t>
        </w:r>
      </w:ins>
      <w:del w:id="62" w:author="Steve Rozen, Ph.D." w:date="2025-06-25T16:11:00Z" w16du:dateUtc="2025-06-25T20:11:00Z">
        <w:r w:rsidR="00EB4AAF" w:rsidRPr="00EB4AAF" w:rsidDel="00573DD4">
          <w:rPr>
            <w:rFonts w:ascii="Times New Roman" w:hAnsi="Times New Roman" w:cs="Times New Roman"/>
            <w:sz w:val="24"/>
            <w:szCs w:val="24"/>
          </w:rPr>
          <w:delText>were detected</w:delText>
        </w:r>
      </w:del>
      <w:ins w:id="63" w:author="Steve Rozen, Ph.D." w:date="2025-06-25T16:11:00Z" w16du:dateUtc="2025-06-25T20:11:00Z">
        <w:r w:rsidR="00573DD4">
          <w:rPr>
            <w:rFonts w:ascii="Times New Roman" w:hAnsi="Times New Roman" w:cs="Times New Roman"/>
            <w:sz w:val="24"/>
            <w:szCs w:val="24"/>
          </w:rPr>
          <w:t>occurred</w:t>
        </w:r>
      </w:ins>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mSigHdp (mutational signatures from hierarchical </w:t>
      </w:r>
      <w:r w:rsidR="00637985">
        <w:rPr>
          <w:rFonts w:ascii="Times New Roman" w:hAnsi="Times New Roman" w:cs="Times New Roman"/>
          <w:sz w:val="24"/>
          <w:szCs w:val="24"/>
        </w:rPr>
        <w:lastRenderedPageBreak/>
        <w:t>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2F6F698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InDel83 classification and the more recent InDel89 taxonomy. </w:t>
      </w:r>
      <w:commentRangeStart w:id="64"/>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64"/>
      <w:r w:rsidR="00FC0DE7">
        <w:rPr>
          <w:rStyle w:val="CommentReference"/>
        </w:rPr>
        <w:commentReference w:id="64"/>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24C0885"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330CA2">
        <w:rPr>
          <w:rFonts w:ascii="Times New Roman" w:hAnsi="Times New Roman" w:cs="Times New Roman" w:hint="eastAsia"/>
          <w:sz w:val="24"/>
          <w:szCs w:val="24"/>
        </w:rPr>
        <w:t xml:space="preserve">InDel83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w:t>
      </w:r>
      <w:r w:rsidRPr="00BF36B6">
        <w:rPr>
          <w:rFonts w:ascii="Times New Roman" w:hAnsi="Times New Roman" w:cs="Times New Roman"/>
          <w:sz w:val="24"/>
          <w:szCs w:val="24"/>
        </w:rPr>
        <w:lastRenderedPageBreak/>
        <w:t xml:space="preserve">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7A4418" w:rsidRPr="007A4418">
        <w:rPr>
          <w:rFonts w:ascii="Times New Roman" w:hAnsi="Times New Roman" w:cs="Times New Roman"/>
          <w:sz w:val="24"/>
          <w:szCs w:val="24"/>
        </w:rPr>
        <w:t xml:space="preserve">InDel89 signatures were named according to their corresponding InDel83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 xml:space="preserve">Figure </w:t>
      </w:r>
      <w:proofErr w:type="spellStart"/>
      <w:r w:rsidR="00986700" w:rsidRPr="00986700">
        <w:rPr>
          <w:rFonts w:ascii="Times New Roman" w:hAnsi="Times New Roman" w:cs="Times New Roman" w:hint="eastAsia"/>
          <w:sz w:val="24"/>
          <w:szCs w:val="24"/>
          <w:highlight w:val="lightGray"/>
        </w:rPr>
        <w:t>S_vignettes</w:t>
      </w:r>
      <w:proofErr w:type="spellEnd"/>
      <w:r w:rsidR="00986700" w:rsidRPr="00986700">
        <w:rPr>
          <w:rFonts w:ascii="Times New Roman" w:hAnsi="Times New Roman" w:cs="Times New Roman" w:hint="eastAsia"/>
          <w:sz w:val="24"/>
          <w:szCs w:val="24"/>
          <w:highlight w:val="lightGray"/>
        </w:rPr>
        <w:t>?</w:t>
      </w:r>
      <w:r w:rsidR="007A4418" w:rsidRPr="007A4418">
        <w:rPr>
          <w:rFonts w:ascii="Times New Roman" w:hAnsi="Times New Roman" w:cs="Times New Roman"/>
          <w:sz w:val="24"/>
          <w:szCs w:val="24"/>
        </w:rPr>
        <w:t xml:space="preserve">). If multiple InDel89 signatures mapped to a single InDel83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7F9DB2A9"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83 signatures and 41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21969F0C"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w:t>
      </w:r>
      <w:proofErr w:type="gramStart"/>
      <w:r w:rsidRPr="00FD1165">
        <w:rPr>
          <w:rFonts w:ascii="Times New Roman" w:hAnsi="Times New Roman" w:cs="Times New Roman"/>
          <w:sz w:val="24"/>
          <w:szCs w:val="24"/>
        </w:rPr>
        <w:t>similar to</w:t>
      </w:r>
      <w:proofErr w:type="gramEnd"/>
      <w:r w:rsidRPr="00FD1165">
        <w:rPr>
          <w:rFonts w:ascii="Times New Roman" w:hAnsi="Times New Roman" w:cs="Times New Roman"/>
          <w:sz w:val="24"/>
          <w:szCs w:val="24"/>
        </w:rPr>
        <w:t xml:space="preserve"> 18 of the 23 COSMIC (v3.4) InDel83 signatures.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11B2C63E"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InDel89 signatures are not catalogued in COSMIC, we compared our InDel89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InDel89 signatures (see Methods and Table S). Beyond the signatures reported by Koh et al., </w:t>
      </w:r>
      <w:r w:rsidRPr="00FD1165">
        <w:rPr>
          <w:rFonts w:ascii="Times New Roman" w:hAnsi="Times New Roman" w:cs="Times New Roman"/>
          <w:sz w:val="24"/>
          <w:szCs w:val="24"/>
        </w:rPr>
        <w:lastRenderedPageBreak/>
        <w:t xml:space="preserve">we identified 23 InDel89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map to COSMIC InDel83 signatures, 10 correspond to the novel InDel83 signatures, and one does not align with any InDel83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5B940738"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ID89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 xml:space="preserve">Overall, our analysis indicates that C_ID5 </w:t>
      </w:r>
      <w:r w:rsidR="00A70D28" w:rsidRPr="00A70D28">
        <w:rPr>
          <w:rFonts w:ascii="Times New Roman" w:hAnsi="Times New Roman" w:cs="Times New Roman"/>
          <w:sz w:val="24"/>
          <w:szCs w:val="24"/>
        </w:rPr>
        <w:lastRenderedPageBreak/>
        <w:t>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7F13A986"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33 InDel83 and 41 InDel89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344529">
        <w:rPr>
          <w:rFonts w:ascii="Times New Roman" w:hAnsi="Times New Roman" w:cs="Times New Roman" w:hint="eastAsia"/>
          <w:sz w:val="24"/>
          <w:szCs w:val="24"/>
        </w:rPr>
        <w:t xml:space="preserve">InDel83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77777777"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lastRenderedPageBreak/>
        <w:t xml:space="preserve">Consistent with previous reports, C_ID1, C_ID2, C_ID5, and C_ID8 were detected in </w:t>
      </w:r>
      <w:proofErr w:type="gramStart"/>
      <w:r w:rsidRPr="0096596C">
        <w:rPr>
          <w:rFonts w:ascii="Times New Roman" w:hAnsi="Times New Roman" w:cs="Times New Roman"/>
          <w:sz w:val="24"/>
          <w:szCs w:val="24"/>
        </w:rPr>
        <w:t>the majority of</w:t>
      </w:r>
      <w:proofErr w:type="gramEnd"/>
      <w:r w:rsidRPr="0096596C">
        <w:rPr>
          <w:rFonts w:ascii="Times New Roman" w:hAnsi="Times New Roman" w:cs="Times New Roman"/>
          <w:sz w:val="24"/>
          <w:szCs w:val="24"/>
        </w:rPr>
        <w:t xml:space="preserve"> cancer types, while C_ID3 was particularly prominent in lung and liver cancers, and C_ID13 was enriched in skin cancers. The novel signatures identified by mSigHdp generally exhibited activity in fewer cancer types compared to established COSMIC signatures, </w:t>
      </w:r>
      <w:proofErr w:type="gramStart"/>
      <w:r w:rsidRPr="0096596C">
        <w:rPr>
          <w:rFonts w:ascii="Times New Roman" w:hAnsi="Times New Roman" w:cs="Times New Roman"/>
          <w:sz w:val="24"/>
          <w:szCs w:val="24"/>
        </w:rPr>
        <w:t>with the exception of</w:t>
      </w:r>
      <w:proofErr w:type="gramEnd"/>
      <w:r w:rsidRPr="0096596C">
        <w:rPr>
          <w:rFonts w:ascii="Times New Roman" w:hAnsi="Times New Roman" w:cs="Times New Roman"/>
          <w:sz w:val="24"/>
          <w:szCs w:val="24"/>
        </w:rPr>
        <w:t xml:space="preserve"> H_ID24 and H_ID25, which were prevalent across a wide range of cancers (Figure 3).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0E4FA8C9"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proofErr w:type="spellStart"/>
      <w:r w:rsidR="00344529">
        <w:rPr>
          <w:rFonts w:ascii="Times New Roman" w:hAnsi="Times New Roman" w:cs="Times New Roman" w:hint="eastAsia"/>
          <w:sz w:val="24"/>
          <w:szCs w:val="24"/>
        </w:rPr>
        <w:t>InDel</w:t>
      </w:r>
      <w:proofErr w:type="spellEnd"/>
      <w:r w:rsidRPr="0096596C">
        <w:rPr>
          <w:rFonts w:ascii="Times New Roman" w:hAnsi="Times New Roman" w:cs="Times New Roman"/>
          <w:sz w:val="24"/>
          <w:szCs w:val="24"/>
        </w:rPr>
        <w:t xml:space="preserve"> signature activities and SBS signature activities from Degasperi et al. in both PCAWG and HMF samples (Table S5). The correlation analysis demonstrated that InDel89 signatures </w:t>
      </w:r>
      <w:proofErr w:type="gramStart"/>
      <w:r w:rsidRPr="0096596C">
        <w:rPr>
          <w:rFonts w:ascii="Times New Roman" w:hAnsi="Times New Roman" w:cs="Times New Roman"/>
          <w:sz w:val="24"/>
          <w:szCs w:val="24"/>
        </w:rPr>
        <w:t>are able to</w:t>
      </w:r>
      <w:proofErr w:type="gramEnd"/>
      <w:r w:rsidRPr="0096596C">
        <w:rPr>
          <w:rFonts w:ascii="Times New Roman" w:hAnsi="Times New Roman" w:cs="Times New Roman"/>
          <w:sz w:val="24"/>
          <w:szCs w:val="24"/>
        </w:rPr>
        <w:t xml:space="preserve">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w:t>
      </w:r>
      <w:proofErr w:type="spellStart"/>
      <w:r w:rsidR="00535A72">
        <w:rPr>
          <w:rFonts w:ascii="Times New Roman" w:hAnsi="Times New Roman" w:cs="Times New Roman" w:hint="eastAsia"/>
          <w:sz w:val="24"/>
          <w:szCs w:val="24"/>
        </w:rPr>
        <w:t>dHR</w:t>
      </w:r>
      <w:proofErr w:type="spellEnd"/>
      <w:r w:rsidR="00535A72">
        <w:rPr>
          <w:rFonts w:ascii="Times New Roman" w:hAnsi="Times New Roman" w:cs="Times New Roman" w:hint="eastAsia"/>
          <w:sz w:val="24"/>
          <w:szCs w:val="24"/>
        </w:rPr>
        <w:t xml:space="preserve">(SBS3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 xml:space="preserve">We also observed strong correlations within a </w:t>
      </w:r>
      <w:proofErr w:type="spellStart"/>
      <w:r w:rsidR="00982CEB" w:rsidRPr="0096596C">
        <w:rPr>
          <w:rFonts w:ascii="Times New Roman" w:hAnsi="Times New Roman" w:cs="Times New Roman"/>
          <w:sz w:val="24"/>
          <w:szCs w:val="24"/>
        </w:rPr>
        <w:t>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w:t>
      </w:r>
      <w:proofErr w:type="spellEnd"/>
      <w:r w:rsidR="00904D10">
        <w:rPr>
          <w:rFonts w:ascii="Times New Roman" w:hAnsi="Times New Roman" w:cs="Times New Roman" w:hint="eastAsia"/>
          <w:sz w:val="24"/>
          <w:szCs w:val="24"/>
        </w:rPr>
        <w: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w:t>
      </w:r>
      <w:proofErr w:type="gramStart"/>
      <w:r w:rsidRPr="0096596C">
        <w:rPr>
          <w:rFonts w:ascii="Times New Roman" w:hAnsi="Times New Roman" w:cs="Times New Roman"/>
          <w:sz w:val="24"/>
          <w:szCs w:val="24"/>
        </w:rPr>
        <w:t>similar to</w:t>
      </w:r>
      <w:proofErr w:type="gramEnd"/>
      <w:r w:rsidRPr="0096596C">
        <w:rPr>
          <w:rFonts w:ascii="Times New Roman" w:hAnsi="Times New Roman" w:cs="Times New Roman"/>
          <w:sz w:val="24"/>
          <w:szCs w:val="24"/>
        </w:rPr>
        <w:t xml:space="preserve">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lastRenderedPageBreak/>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 xml:space="preserve">was more strongly associated with </w:t>
      </w:r>
      <w:proofErr w:type="spellStart"/>
      <w:r w:rsidRPr="0096596C">
        <w:rPr>
          <w:rFonts w:ascii="Times New Roman" w:hAnsi="Times New Roman" w:cs="Times New Roman"/>
          <w:sz w:val="24"/>
          <w:szCs w:val="24"/>
        </w:rPr>
        <w:t>PolE</w:t>
      </w:r>
      <w:proofErr w:type="spellEnd"/>
      <w:r w:rsidRPr="0096596C">
        <w:rPr>
          <w:rFonts w:ascii="Times New Roman" w:hAnsi="Times New Roman" w:cs="Times New Roman"/>
          <w:sz w:val="24"/>
          <w:szCs w:val="24"/>
        </w:rPr>
        <w:t xml:space="preserve"> proofreading activity (SBS10a), and InsDel1d were more closely related to reactive oxygen species-induced mutations (SBS17 and SBS18). We also observed strong correlations within a </w:t>
      </w:r>
      <w:proofErr w:type="spellStart"/>
      <w:r w:rsidRPr="0096596C">
        <w:rPr>
          <w:rFonts w:ascii="Times New Roman" w:hAnsi="Times New Roman" w:cs="Times New Roman"/>
          <w:sz w:val="24"/>
          <w:szCs w:val="24"/>
        </w:rPr>
        <w:t>dMMR</w:t>
      </w:r>
      <w:proofErr w:type="spellEnd"/>
      <w:r w:rsidRPr="0096596C">
        <w:rPr>
          <w:rFonts w:ascii="Times New Roman" w:hAnsi="Times New Roman" w:cs="Times New Roman"/>
          <w:sz w:val="24"/>
          <w:szCs w:val="24"/>
        </w:rPr>
        <w:t xml:space="preserve">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07A5E97C" w:rsidR="008C1E46" w:rsidRPr="008C1E46" w:rsidRDefault="008C1E46" w:rsidP="0096596C">
      <w:pPr>
        <w:spacing w:line="480" w:lineRule="auto"/>
        <w:rPr>
          <w:rFonts w:ascii="Times New Roman" w:hAnsi="Times New Roman" w:cs="Times New Roman"/>
          <w:b/>
          <w:bCs/>
          <w:sz w:val="24"/>
          <w:szCs w:val="24"/>
        </w:rPr>
      </w:pPr>
      <w:proofErr w:type="spellStart"/>
      <w:r w:rsidRPr="008C1E46">
        <w:rPr>
          <w:rFonts w:ascii="Times New Roman" w:hAnsi="Times New Roman" w:cs="Times New Roman" w:hint="eastAsia"/>
          <w:b/>
          <w:bCs/>
          <w:sz w:val="24"/>
          <w:szCs w:val="24"/>
        </w:rPr>
        <w:t>Tophography</w:t>
      </w:r>
      <w:proofErr w:type="spellEnd"/>
      <w:r w:rsidRPr="008C1E46">
        <w:rPr>
          <w:rFonts w:ascii="Times New Roman" w:hAnsi="Times New Roman" w:cs="Times New Roman" w:hint="eastAsia"/>
          <w:b/>
          <w:bCs/>
          <w:sz w:val="24"/>
          <w:szCs w:val="24"/>
        </w:rPr>
        <w:t xml:space="preserve"> of </w:t>
      </w:r>
      <w:proofErr w:type="spellStart"/>
      <w:r w:rsidRPr="008C1E46">
        <w:rPr>
          <w:rFonts w:ascii="Times New Roman" w:hAnsi="Times New Roman" w:cs="Times New Roman" w:hint="eastAsia"/>
          <w:b/>
          <w:bCs/>
          <w:sz w:val="24"/>
          <w:szCs w:val="24"/>
        </w:rPr>
        <w:t>InDel</w:t>
      </w:r>
      <w:proofErr w:type="spellEnd"/>
      <w:r w:rsidRPr="008C1E46">
        <w:rPr>
          <w:rFonts w:ascii="Times New Roman" w:hAnsi="Times New Roman" w:cs="Times New Roman" w:hint="eastAsia"/>
          <w:b/>
          <w:bCs/>
          <w:sz w:val="24"/>
          <w:szCs w:val="24"/>
        </w:rPr>
        <w:t xml:space="preserve"> mutational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5387FBA6"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w:t>
      </w:r>
      <w:r w:rsidR="008A7B6B">
        <w:rPr>
          <w:rFonts w:ascii="Times New Roman" w:hAnsi="Times New Roman" w:cs="Times New Roman"/>
          <w:sz w:val="24"/>
          <w:szCs w:val="24"/>
        </w:rPr>
        <w:fldChar w:fldCharType="begin"/>
      </w:r>
      <w:r w:rsidR="008A7B6B">
        <w:rPr>
          <w:rFonts w:ascii="Times New Roman" w:hAnsi="Times New Roman" w:cs="Times New Roman"/>
          <w:sz w:val="24"/>
          <w:szCs w:val="24"/>
        </w:rPr>
        <w:instrText xml:space="preserve"> ADDIN ZOTERO_ITEM CSL_CITATION {"citationID":"Dkst3xq7","properties":{"formattedCitation":"(Ni Huang et al. 2015)","plainCitation":"(Ni Huang et al. 2015)","noteIndex":0},"citationItems":[{"id":825,"uris":["http://zotero.org/users/14858941/items/2V7URUSU"],"itemData":{"id":825,"type":"article-journal","abstract":"Abstract\n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Mutations","title-short":"MSIseq","volume":"5","author":[{"family":"Ni Huang","given":"Mi"},{"family":"McPherson","given":"John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w:t>
      </w:r>
      <w:r w:rsidRPr="00442D83">
        <w:rPr>
          <w:rFonts w:ascii="Times New Roman" w:hAnsi="Times New Roman" w:cs="Times New Roman"/>
          <w:sz w:val="24"/>
          <w:szCs w:val="24"/>
        </w:rPr>
        <w:lastRenderedPageBreak/>
        <w:t xml:space="preserve">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608E9116"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Leveraging the higher prevalence of MSI tumors in our combined dataset, we identified five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83 signatures and their six corresponding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 xml:space="preserve">89 signatures associated with MSI: C_ID2 (InsDel2b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I</w:t>
      </w:r>
      <w:r w:rsidR="00EC0A80">
        <w:rPr>
          <w:rFonts w:ascii="Times New Roman" w:hAnsi="Times New Roman" w:cs="Times New Roman" w:hint="eastAsia"/>
          <w:sz w:val="24"/>
          <w:szCs w:val="24"/>
        </w:rPr>
        <w:t>n</w:t>
      </w:r>
      <w:r w:rsidR="001A4173" w:rsidRPr="00995E34">
        <w:rPr>
          <w:rFonts w:ascii="Times New Roman" w:hAnsi="Times New Roman" w:cs="Times New Roman"/>
          <w:sz w:val="24"/>
          <w:szCs w:val="24"/>
        </w:rPr>
        <w:t>D</w:t>
      </w:r>
      <w:r w:rsidR="00EC0A80">
        <w:rPr>
          <w:rFonts w:ascii="Times New Roman" w:hAnsi="Times New Roman" w:cs="Times New Roman" w:hint="eastAsia"/>
          <w:sz w:val="24"/>
          <w:szCs w:val="24"/>
        </w:rPr>
        <w:t>el</w:t>
      </w:r>
      <w:r w:rsidR="001A4173" w:rsidRPr="00995E34">
        <w:rPr>
          <w:rFonts w:ascii="Times New Roman" w:hAnsi="Times New Roman" w:cs="Times New Roman"/>
          <w:sz w:val="24"/>
          <w:szCs w:val="24"/>
        </w:rPr>
        <w:t xml:space="preserve">89 signatures revealed that InsDel33 captures the deletion patterns of both H_ID33 and H_ID37, characterized by a predominant peak at ‘L(2, ):U(1,2):R(5,9)’. Both InsDel33 and InsDel7 also share peaks reflecting 1 bp T deletions from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tracts of 5–9 bp and the same </w:t>
      </w:r>
      <w:r w:rsidR="001A4173" w:rsidRPr="00995E34">
        <w:rPr>
          <w:rFonts w:ascii="Times New Roman" w:hAnsi="Times New Roman" w:cs="Times New Roman"/>
          <w:sz w:val="24"/>
          <w:szCs w:val="24"/>
        </w:rPr>
        <w:lastRenderedPageBreak/>
        <w:t xml:space="preserve">‘L(2, ):U(1,2):R(5,9)’ motif, suggesting they may represent similar processes but in different proportions.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MSI signatures showed strong correlations with each other, indicating shared downstream pathways of MMR deficiency (Figure 6D). In contrast, C_ID1—characterized by 1 bp T insertions into </w:t>
      </w:r>
      <w:proofErr w:type="spellStart"/>
      <w:r w:rsidRPr="00995E34">
        <w:rPr>
          <w:rFonts w:ascii="Times New Roman" w:hAnsi="Times New Roman" w:cs="Times New Roman"/>
          <w:sz w:val="24"/>
          <w:szCs w:val="24"/>
        </w:rPr>
        <w:t>polyT</w:t>
      </w:r>
      <w:proofErr w:type="spellEnd"/>
      <w:r w:rsidRPr="00995E34">
        <w:rPr>
          <w:rFonts w:ascii="Times New Roman" w:hAnsi="Times New Roman" w:cs="Times New Roman"/>
          <w:sz w:val="24"/>
          <w:szCs w:val="24"/>
        </w:rPr>
        <w:t xml:space="preserve">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7C49E29F"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w:t>
      </w:r>
      <w:r w:rsidRPr="00995E34">
        <w:rPr>
          <w:rFonts w:ascii="Times New Roman" w:hAnsi="Times New Roman" w:cs="Times New Roman"/>
          <w:sz w:val="24"/>
          <w:szCs w:val="24"/>
        </w:rPr>
        <w:lastRenderedPageBreak/>
        <w:t xml:space="preserve">and </w:t>
      </w:r>
      <w:proofErr w:type="spellStart"/>
      <w:r w:rsidRPr="00995E34">
        <w:rPr>
          <w:rFonts w:ascii="Times New Roman" w:hAnsi="Times New Roman" w:cs="Times New Roman"/>
          <w:sz w:val="24"/>
          <w:szCs w:val="24"/>
        </w:rPr>
        <w:t>MSISeq</w:t>
      </w:r>
      <w:proofErr w:type="spellEnd"/>
      <w:r w:rsidRPr="00995E34">
        <w:rPr>
          <w:rFonts w:ascii="Times New Roman" w:hAnsi="Times New Roman" w:cs="Times New Roman"/>
          <w:sz w:val="24"/>
          <w:szCs w:val="24"/>
        </w:rPr>
        <w:t xml:space="preserve">-derived status (Figure S). In both cases, the AUROC exceeded 0.9, demonstrating high predictive accuracy for MSI detection using </w:t>
      </w:r>
      <w:r w:rsidR="00C11032">
        <w:rPr>
          <w:rFonts w:ascii="Times New Roman" w:hAnsi="Times New Roman" w:cs="Times New Roman" w:hint="eastAsia"/>
          <w:sz w:val="24"/>
          <w:szCs w:val="24"/>
        </w:rPr>
        <w:t xml:space="preserve">InDel83 and InDel89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07BC8EBC"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382668">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InDel89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InDel89 representations: InsDel4a and InsDel4b show a higher proportion of peaks at L(3,):</w:t>
      </w:r>
      <w:r w:rsidRPr="008F14CF">
        <w:rPr>
          <w:rFonts w:ascii="Times New Roman" w:hAnsi="Times New Roman" w:cs="Times New Roman"/>
          <w:i/>
          <w:iCs/>
          <w:sz w:val="24"/>
          <w:szCs w:val="24"/>
        </w:rPr>
        <w:t>U(3,)</w:t>
      </w:r>
      <w:r w:rsidRPr="0034283E">
        <w:rPr>
          <w:rFonts w:ascii="Times New Roman" w:hAnsi="Times New Roman" w:cs="Times New Roman"/>
          <w:sz w:val="24"/>
          <w:szCs w:val="24"/>
        </w:rPr>
        <w:t>:</w:t>
      </w:r>
      <w:r w:rsidRPr="008F14CF">
        <w:rPr>
          <w:rFonts w:ascii="Times New Roman" w:hAnsi="Times New Roman" w:cs="Times New Roman"/>
          <w:i/>
          <w:iCs/>
          <w:sz w:val="24"/>
          <w:szCs w:val="24"/>
        </w:rPr>
        <w:t>R(2,9)</w:t>
      </w:r>
      <w:r w:rsidRPr="0034283E">
        <w:rPr>
          <w:rFonts w:ascii="Times New Roman" w:hAnsi="Times New Roman" w:cs="Times New Roman"/>
          <w:sz w:val="24"/>
          <w:szCs w:val="24"/>
        </w:rPr>
        <w:t>, while InsDel29 is dominated by the peak at L(2,8):</w:t>
      </w:r>
      <w:r w:rsidRPr="008F14CF">
        <w:rPr>
          <w:rFonts w:ascii="Times New Roman" w:hAnsi="Times New Roman" w:cs="Times New Roman"/>
          <w:i/>
          <w:iCs/>
          <w:sz w:val="24"/>
          <w:szCs w:val="24"/>
        </w:rPr>
        <w:t>U(1,2)</w:t>
      </w:r>
      <w:r w:rsidRPr="0034283E">
        <w:rPr>
          <w:rFonts w:ascii="Times New Roman" w:hAnsi="Times New Roman" w:cs="Times New Roman"/>
          <w:sz w:val="24"/>
          <w:szCs w:val="24"/>
        </w:rPr>
        <w:t>:</w:t>
      </w:r>
      <w:r w:rsidRPr="008F14CF">
        <w:rPr>
          <w:rFonts w:ascii="Times New Roman" w:hAnsi="Times New Roman" w:cs="Times New Roman"/>
          <w:i/>
          <w:iCs/>
          <w:sz w:val="24"/>
          <w:szCs w:val="24"/>
        </w:rPr>
        <w:t>R(2,4)</w:t>
      </w:r>
      <w:r w:rsidRPr="0034283E">
        <w:rPr>
          <w:rFonts w:ascii="Times New Roman" w:hAnsi="Times New Roman" w:cs="Times New Roman"/>
          <w:sz w:val="24"/>
          <w:szCs w:val="24"/>
        </w:rPr>
        <w:t>.</w:t>
      </w:r>
    </w:p>
    <w:p w14:paraId="0B07F063" w14:textId="42EC9E2E" w:rsidR="00744AA4" w:rsidRPr="00744AA4" w:rsidRDefault="004F5B35" w:rsidP="00744AA4">
      <w:pPr>
        <w:spacing w:line="480" w:lineRule="auto"/>
        <w:rPr>
          <w:rFonts w:ascii="Times New Roman" w:hAnsi="Times New Roman" w:cs="Times New Roman"/>
          <w:sz w:val="24"/>
          <w:szCs w:val="24"/>
        </w:rPr>
      </w:pPr>
      <w:commentRangeStart w:id="65"/>
      <w:commentRangeEnd w:id="65"/>
      <w:r>
        <w:rPr>
          <w:rStyle w:val="CommentReference"/>
        </w:rPr>
        <w:commentReference w:id="65"/>
      </w:r>
      <w:r w:rsidR="0088308B" w:rsidRPr="0088308B">
        <w:t xml:space="preserve"> </w:t>
      </w:r>
      <w:r w:rsidR="0088308B" w:rsidRPr="0088308B">
        <w:rPr>
          <w:rFonts w:ascii="Times New Roman" w:hAnsi="Times New Roman" w:cs="Times New Roman"/>
          <w:sz w:val="24"/>
          <w:szCs w:val="24"/>
        </w:rPr>
        <w:t>Because InDel89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w:t>
      </w:r>
      <w:proofErr w:type="gramStart"/>
      <w:r w:rsidR="00971A8D" w:rsidRPr="00744AA4">
        <w:rPr>
          <w:rFonts w:ascii="Times New Roman" w:hAnsi="Times New Roman" w:cs="Times New Roman"/>
          <w:sz w:val="24"/>
          <w:szCs w:val="24"/>
        </w:rPr>
        <w:t>similar to</w:t>
      </w:r>
      <w:proofErr w:type="gramEnd"/>
      <w:r w:rsidR="00971A8D" w:rsidRPr="00744AA4">
        <w:rPr>
          <w:rFonts w:ascii="Times New Roman" w:hAnsi="Times New Roman" w:cs="Times New Roman"/>
          <w:sz w:val="24"/>
          <w:szCs w:val="24"/>
        </w:rPr>
        <w:t xml:space="preserve"> those of H_ID29, although deletions within microhomology were depleted (Williams </w:t>
      </w:r>
      <w:r w:rsidR="00971A8D" w:rsidRPr="00744AA4">
        <w:rPr>
          <w:rFonts w:ascii="Times New Roman" w:hAnsi="Times New Roman" w:cs="Times New Roman"/>
          <w:sz w:val="24"/>
          <w:szCs w:val="24"/>
        </w:rPr>
        <w:lastRenderedPageBreak/>
        <w:t>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09E27EFA"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34CBA55B"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w:t>
      </w:r>
      <w:proofErr w:type="gramStart"/>
      <w:r w:rsidRPr="00744AA4">
        <w:rPr>
          <w:rFonts w:ascii="Times New Roman" w:hAnsi="Times New Roman" w:cs="Times New Roman"/>
          <w:sz w:val="24"/>
          <w:szCs w:val="24"/>
        </w:rPr>
        <w:t>signature</w:t>
      </w:r>
      <w:proofErr w:type="gramEnd"/>
      <w:r w:rsidRPr="00744AA4">
        <w:rPr>
          <w:rFonts w:ascii="Times New Roman" w:hAnsi="Times New Roman" w:cs="Times New Roman"/>
          <w:sz w:val="24"/>
          <w:szCs w:val="24"/>
        </w:rPr>
        <w:t xml:space="preserv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w:t>
      </w:r>
      <w:r w:rsidRPr="00744AA4">
        <w:rPr>
          <w:rFonts w:ascii="Times New Roman" w:hAnsi="Times New Roman" w:cs="Times New Roman"/>
          <w:sz w:val="24"/>
          <w:szCs w:val="24"/>
        </w:rPr>
        <w:lastRenderedPageBreak/>
        <w:t xml:space="preserve">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DEL:1:T:5+ and INS:1:T:5+ indels from our analysis, as these are predominantly driven by C_ID1 and C_ID2, and single-</w:t>
      </w:r>
      <w:proofErr w:type="gramStart"/>
      <w:r w:rsidRPr="00524A21">
        <w:rPr>
          <w:rFonts w:ascii="Times New Roman" w:hAnsi="Times New Roman" w:cs="Times New Roman"/>
          <w:sz w:val="24"/>
          <w:szCs w:val="24"/>
        </w:rPr>
        <w:t>base</w:t>
      </w:r>
      <w:proofErr w:type="gramEnd"/>
      <w:r w:rsidRPr="00524A21">
        <w:rPr>
          <w:rFonts w:ascii="Times New Roman" w:hAnsi="Times New Roman" w:cs="Times New Roman"/>
          <w:sz w:val="24"/>
          <w:szCs w:val="24"/>
        </w:rPr>
        <w:t xml:space="preserv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Deletions were most prevalent in genes such as ARID1A, EGFR, TP53, RNF43, and KMT2D, primarily driven by DNA replication slippage, defective MMR, non-homologous end joining </w:t>
      </w:r>
      <w:r w:rsidRPr="00524A21">
        <w:rPr>
          <w:rFonts w:ascii="Times New Roman" w:hAnsi="Times New Roman" w:cs="Times New Roman"/>
          <w:sz w:val="24"/>
          <w:szCs w:val="24"/>
        </w:rPr>
        <w:lastRenderedPageBreak/>
        <w:t>(NHEJ)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5666B687"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InDel83 and InDel89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w:t>
      </w:r>
      <w:r w:rsidR="00C5640C">
        <w:rPr>
          <w:rFonts w:ascii="Times New Roman" w:hAnsi="Times New Roman" w:cs="Times New Roman" w:hint="eastAsia"/>
          <w:sz w:val="24"/>
          <w:szCs w:val="24"/>
        </w:rPr>
        <w:t>n</w:t>
      </w:r>
      <w:r w:rsidR="00B759FF" w:rsidRPr="008A1C58">
        <w:rPr>
          <w:rFonts w:ascii="Times New Roman" w:hAnsi="Times New Roman" w:cs="Times New Roman"/>
          <w:sz w:val="24"/>
          <w:szCs w:val="24"/>
        </w:rPr>
        <w:t>D</w:t>
      </w:r>
      <w:r w:rsidR="00C5640C">
        <w:rPr>
          <w:rFonts w:ascii="Times New Roman" w:hAnsi="Times New Roman" w:cs="Times New Roman" w:hint="eastAsia"/>
          <w:sz w:val="24"/>
          <w:szCs w:val="24"/>
        </w:rPr>
        <w:t>el83 and 41 InDel89</w:t>
      </w:r>
      <w:r w:rsidR="00B759FF" w:rsidRPr="008A1C58">
        <w:rPr>
          <w:rFonts w:ascii="Times New Roman" w:hAnsi="Times New Roman" w:cs="Times New Roman"/>
          <w:sz w:val="24"/>
          <w:szCs w:val="24"/>
        </w:rPr>
        <w:t xml:space="preserve"> mutational signatures.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 xml:space="preserve">implement the understanding of indel footprints left my defective </w:t>
      </w:r>
      <w:r w:rsidR="00D73736" w:rsidRPr="008A1C58">
        <w:rPr>
          <w:rFonts w:ascii="Times New Roman" w:hAnsi="Times New Roman" w:cs="Times New Roman"/>
          <w:sz w:val="24"/>
          <w:szCs w:val="24"/>
        </w:rPr>
        <w:lastRenderedPageBreak/>
        <w:t>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0C820A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p>
    <w:p w14:paraId="499335AA" w14:textId="4899EAE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66"/>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66"/>
      <w:proofErr w:type="spellEnd"/>
      <w:r w:rsidR="00706990">
        <w:rPr>
          <w:rStyle w:val="CommentReference"/>
        </w:rPr>
        <w:commentReference w:id="66"/>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DA9E69A"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F713A">
        <w:rPr>
          <w:rFonts w:ascii="Times New Roman" w:hAnsi="Times New Roman" w:cs="Times New Roman" w:hint="eastAsia"/>
          <w:sz w:val="24"/>
          <w:szCs w:val="24"/>
        </w:rPr>
        <w:t>In</w:t>
      </w:r>
      <w:r w:rsidR="008E4AC9">
        <w:rPr>
          <w:rFonts w:ascii="Times New Roman" w:hAnsi="Times New Roman" w:cs="Times New Roman" w:hint="eastAsia"/>
          <w:sz w:val="24"/>
          <w:szCs w:val="24"/>
        </w:rPr>
        <w:t>Del83 and InDel89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Simulating synthetic cancer datasets</w:t>
      </w:r>
    </w:p>
    <w:p w14:paraId="2CDA498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Synthetic cancer datasets were simulated using SigProfilerSimulator (</w:t>
      </w:r>
      <w:hyperlink r:id="rId18" w:history="1">
        <w:r w:rsidRPr="00FA028E">
          <w:rPr>
            <w:rStyle w:val="Hyperlink"/>
            <w:rFonts w:ascii="Times New Roman" w:hAnsi="Times New Roman" w:cs="Times New Roman"/>
          </w:rPr>
          <w:t>https://bmcbioinformatics.biomedcentral.com/articles/10.1186/s12859-020-03772-3</w:t>
        </w:r>
      </w:hyperlink>
      <w:r w:rsidRPr="00864504">
        <w:rPr>
          <w:rFonts w:ascii="Times New Roman" w:hAnsi="Times New Roman" w:cs="Times New Roman"/>
        </w:rPr>
        <w:t>)</w:t>
      </w:r>
      <w:r>
        <w:rPr>
          <w:rFonts w:ascii="Times New Roman" w:hAnsi="Times New Roman" w:cs="Times New Roman"/>
        </w:rPr>
        <w:t xml:space="preserve">. </w:t>
      </w:r>
    </w:p>
    <w:p w14:paraId="4D440508" w14:textId="77777777" w:rsidR="006F713A" w:rsidRPr="00864504" w:rsidRDefault="006F713A" w:rsidP="006F713A">
      <w:pPr>
        <w:spacing w:line="360" w:lineRule="auto"/>
        <w:rPr>
          <w:rFonts w:ascii="Times New Roman" w:hAnsi="Times New Roman" w:cs="Times New Roman"/>
        </w:rPr>
      </w:pPr>
    </w:p>
    <w:p w14:paraId="4581E2D7"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 xml:space="preserve">Annotating somatic indels based on </w:t>
      </w:r>
      <w:r>
        <w:rPr>
          <w:rFonts w:ascii="Times New Roman" w:hAnsi="Times New Roman" w:cs="Times New Roman"/>
          <w:b/>
          <w:bCs/>
        </w:rPr>
        <w:t>transcribed versus non-transcribed strand</w:t>
      </w:r>
    </w:p>
    <w:p w14:paraId="22E83144" w14:textId="77777777" w:rsidR="006F713A" w:rsidRPr="00864504" w:rsidRDefault="006F713A" w:rsidP="006F713A">
      <w:pPr>
        <w:spacing w:line="360" w:lineRule="auto"/>
        <w:rPr>
          <w:rFonts w:ascii="Times New Roman" w:hAnsi="Times New Roman" w:cs="Times New Roman"/>
        </w:rPr>
      </w:pPr>
      <w:r>
        <w:rPr>
          <w:rFonts w:ascii="Times New Roman" w:hAnsi="Times New Roman" w:cs="Times New Roman"/>
        </w:rPr>
        <w:t>We followed the method in</w:t>
      </w:r>
      <w:r w:rsidRPr="00864504">
        <w:rPr>
          <w:rFonts w:ascii="Times New Roman" w:hAnsi="Times New Roman" w:cs="Times New Roman"/>
        </w:rPr>
        <w:t xml:space="preserve"> (</w:t>
      </w:r>
      <w:hyperlink r:id="rId19" w:history="1">
        <w:r w:rsidRPr="00864504">
          <w:rPr>
            <w:rStyle w:val="Hyperlink"/>
            <w:rFonts w:ascii="Times New Roman" w:hAnsi="Times New Roman" w:cs="Times New Roman"/>
          </w:rPr>
          <w:t>https://doi.org/10.1016/j.celrep.2023.112930</w:t>
        </w:r>
      </w:hyperlink>
      <w:r w:rsidRPr="00864504">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Briefly</w:t>
      </w:r>
      <w:proofErr w:type="gramEnd"/>
      <w:r w:rsidRPr="00864504">
        <w:rPr>
          <w:rFonts w:ascii="Times New Roman" w:hAnsi="Times New Roman" w:cs="Times New Roman"/>
        </w:rPr>
        <w:t xml:space="preserve"> somatic indels were called with respect to </w:t>
      </w:r>
      <w:r>
        <w:rPr>
          <w:rFonts w:ascii="Times New Roman" w:hAnsi="Times New Roman" w:cs="Times New Roman"/>
        </w:rPr>
        <w:t xml:space="preserve">the </w:t>
      </w:r>
      <w:r w:rsidRPr="00864504">
        <w:rPr>
          <w:rFonts w:ascii="Times New Roman" w:hAnsi="Times New Roman" w:cs="Times New Roman"/>
        </w:rPr>
        <w:t xml:space="preserve">+ strand of the reference genome and further annotated </w:t>
      </w:r>
      <w:proofErr w:type="gramStart"/>
      <w:r w:rsidRPr="00864504">
        <w:rPr>
          <w:rFonts w:ascii="Times New Roman" w:hAnsi="Times New Roman" w:cs="Times New Roman"/>
        </w:rPr>
        <w:t>in regard to</w:t>
      </w:r>
      <w:proofErr w:type="gramEnd"/>
      <w:r w:rsidRPr="00864504">
        <w:rPr>
          <w:rFonts w:ascii="Times New Roman" w:hAnsi="Times New Roman" w:cs="Times New Roman"/>
        </w:rPr>
        <w:t xml:space="preserve"> the pyrimidine base(s) of the insertion/deletion. </w:t>
      </w:r>
      <w:r>
        <w:rPr>
          <w:rFonts w:ascii="Times New Roman" w:hAnsi="Times New Roman" w:cs="Times New Roman"/>
        </w:rPr>
        <w:t>Thus</w:t>
      </w:r>
      <w:r w:rsidRPr="00864504">
        <w:rPr>
          <w:rFonts w:ascii="Times New Roman" w:hAnsi="Times New Roman" w:cs="Times New Roman"/>
        </w:rPr>
        <w:t xml:space="preserve">, indels with only C or T bases were annotated as + </w:t>
      </w:r>
      <w:r w:rsidRPr="00864504">
        <w:rPr>
          <w:rFonts w:ascii="Times New Roman" w:hAnsi="Times New Roman" w:cs="Times New Roman"/>
        </w:rPr>
        <w:lastRenderedPageBreak/>
        <w:t>strand mutation</w:t>
      </w:r>
      <w:r>
        <w:rPr>
          <w:rFonts w:ascii="Times New Roman" w:hAnsi="Times New Roman" w:cs="Times New Roman"/>
        </w:rPr>
        <w:t>s</w:t>
      </w:r>
      <w:r w:rsidRPr="00864504">
        <w:rPr>
          <w:rFonts w:ascii="Times New Roman" w:hAnsi="Times New Roman" w:cs="Times New Roman"/>
        </w:rPr>
        <w:t>; indels with only A or G bases were annotated as – strand mutation</w:t>
      </w:r>
      <w:r>
        <w:rPr>
          <w:rFonts w:ascii="Times New Roman" w:hAnsi="Times New Roman" w:cs="Times New Roman"/>
        </w:rPr>
        <w:t>s. The</w:t>
      </w:r>
      <w:r w:rsidRPr="00864504">
        <w:rPr>
          <w:rFonts w:ascii="Times New Roman" w:hAnsi="Times New Roman" w:cs="Times New Roman"/>
        </w:rPr>
        <w:t xml:space="preserve"> </w:t>
      </w:r>
      <w:r>
        <w:rPr>
          <w:rFonts w:ascii="Times New Roman" w:hAnsi="Times New Roman" w:cs="Times New Roman"/>
        </w:rPr>
        <w:t>remaining</w:t>
      </w:r>
      <w:r w:rsidRPr="00864504">
        <w:rPr>
          <w:rFonts w:ascii="Times New Roman" w:hAnsi="Times New Roman" w:cs="Times New Roman"/>
        </w:rPr>
        <w:t xml:space="preserve"> indels were </w:t>
      </w:r>
      <w:r>
        <w:rPr>
          <w:rFonts w:ascii="Times New Roman" w:hAnsi="Times New Roman" w:cs="Times New Roman"/>
        </w:rPr>
        <w:t>not included</w:t>
      </w:r>
      <w:r w:rsidRPr="00864504">
        <w:rPr>
          <w:rFonts w:ascii="Times New Roman" w:hAnsi="Times New Roman" w:cs="Times New Roman"/>
        </w:rPr>
        <w:t xml:space="preserve"> in the analysis. Next, </w:t>
      </w:r>
      <w:r>
        <w:rPr>
          <w:rFonts w:ascii="Times New Roman" w:hAnsi="Times New Roman" w:cs="Times New Roman"/>
        </w:rPr>
        <w:t xml:space="preserve">+ strand </w:t>
      </w:r>
      <w:r w:rsidRPr="00864504">
        <w:rPr>
          <w:rFonts w:ascii="Times New Roman" w:hAnsi="Times New Roman" w:cs="Times New Roman"/>
        </w:rPr>
        <w:t xml:space="preserve">indels in </w:t>
      </w:r>
      <w:r>
        <w:rPr>
          <w:rFonts w:ascii="Times New Roman" w:hAnsi="Times New Roman" w:cs="Times New Roman"/>
        </w:rPr>
        <w:t>protein coding genes</w:t>
      </w:r>
      <w:r w:rsidRPr="00864504">
        <w:rPr>
          <w:rFonts w:ascii="Times New Roman" w:hAnsi="Times New Roman" w:cs="Times New Roman"/>
        </w:rPr>
        <w:t xml:space="preserve"> </w:t>
      </w:r>
      <w:r>
        <w:rPr>
          <w:rFonts w:ascii="Times New Roman" w:hAnsi="Times New Roman" w:cs="Times New Roman"/>
        </w:rPr>
        <w:t>were</w:t>
      </w:r>
      <w:r w:rsidRPr="00864504">
        <w:rPr>
          <w:rFonts w:ascii="Times New Roman" w:hAnsi="Times New Roman" w:cs="Times New Roman"/>
        </w:rPr>
        <w:t xml:space="preserve"> further subclassified as transcribed </w:t>
      </w:r>
      <w:r>
        <w:rPr>
          <w:rFonts w:ascii="Times New Roman" w:hAnsi="Times New Roman" w:cs="Times New Roman"/>
        </w:rPr>
        <w:t xml:space="preserve">(template) if the gene’s sense strand was on the + strand of the genome, or else </w:t>
      </w:r>
      <w:r w:rsidRPr="00864504">
        <w:rPr>
          <w:rFonts w:ascii="Times New Roman" w:hAnsi="Times New Roman" w:cs="Times New Roman"/>
        </w:rPr>
        <w:t>un-transcribed</w:t>
      </w:r>
      <w:r>
        <w:rPr>
          <w:rFonts w:ascii="Times New Roman" w:hAnsi="Times New Roman" w:cs="Times New Roman"/>
        </w:rPr>
        <w:t xml:space="preserve"> (sense)</w:t>
      </w:r>
      <w:r w:rsidRPr="00864504">
        <w:rPr>
          <w:rFonts w:ascii="Times New Roman" w:hAnsi="Times New Roman" w:cs="Times New Roman"/>
        </w:rPr>
        <w:t>.</w:t>
      </w:r>
      <w:r>
        <w:rPr>
          <w:rFonts w:ascii="Times New Roman" w:hAnsi="Times New Roman" w:cs="Times New Roman"/>
        </w:rPr>
        <w:t xml:space="preserve"> The logic was inverted for – strand indels. 3wsI</w:t>
      </w:r>
      <w:r w:rsidRPr="00864504">
        <w:rPr>
          <w:rFonts w:ascii="Times New Roman" w:hAnsi="Times New Roman" w:cs="Times New Roman"/>
        </w:rPr>
        <w:t>ndels in bidirectionally transcribed regions were ignored.</w:t>
      </w:r>
      <w:r>
        <w:rPr>
          <w:rFonts w:ascii="Times New Roman" w:hAnsi="Times New Roman" w:cs="Times New Roman"/>
        </w:rPr>
        <w:t xml:space="preserve"> (</w:t>
      </w:r>
      <w:proofErr w:type="spellStart"/>
      <w:r>
        <w:rPr>
          <w:rFonts w:ascii="Times New Roman" w:hAnsi="Times New Roman" w:cs="Times New Roman"/>
        </w:rPr>
        <w:t>non transcribed</w:t>
      </w:r>
      <w:proofErr w:type="spellEnd"/>
      <w:r>
        <w:rPr>
          <w:rFonts w:ascii="Times New Roman" w:hAnsi="Times New Roman" w:cs="Times New Roman"/>
        </w:rPr>
        <w:t>?)</w:t>
      </w:r>
    </w:p>
    <w:p w14:paraId="40B6CB67" w14:textId="77777777" w:rsidR="006F713A" w:rsidRPr="00864504" w:rsidRDefault="006F713A" w:rsidP="006F713A">
      <w:pPr>
        <w:spacing w:line="360" w:lineRule="auto"/>
        <w:rPr>
          <w:rFonts w:ascii="Times New Roman" w:hAnsi="Times New Roman" w:cs="Times New Roman"/>
        </w:rPr>
      </w:pPr>
    </w:p>
    <w:p w14:paraId="3FA6161E"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 xml:space="preserve">Annotating somatic indels based on </w:t>
      </w:r>
      <w:r>
        <w:rPr>
          <w:rFonts w:ascii="Times New Roman" w:hAnsi="Times New Roman" w:cs="Times New Roman"/>
          <w:b/>
          <w:bCs/>
        </w:rPr>
        <w:t xml:space="preserve">leading versus lagging </w:t>
      </w:r>
      <w:r w:rsidRPr="00864504">
        <w:rPr>
          <w:rFonts w:ascii="Times New Roman" w:hAnsi="Times New Roman" w:cs="Times New Roman"/>
          <w:b/>
          <w:bCs/>
        </w:rPr>
        <w:t>replication</w:t>
      </w:r>
      <w:r>
        <w:rPr>
          <w:rFonts w:ascii="Times New Roman" w:hAnsi="Times New Roman" w:cs="Times New Roman"/>
          <w:b/>
          <w:bCs/>
        </w:rPr>
        <w:t xml:space="preserve"> strand</w:t>
      </w:r>
    </w:p>
    <w:p w14:paraId="61AB65B9"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Replication strand w</w:t>
      </w:r>
      <w:r>
        <w:rPr>
          <w:rFonts w:ascii="Times New Roman" w:hAnsi="Times New Roman" w:cs="Times New Roman"/>
        </w:rPr>
        <w:t>as</w:t>
      </w:r>
      <w:r w:rsidRPr="00864504">
        <w:rPr>
          <w:rFonts w:ascii="Times New Roman" w:hAnsi="Times New Roman" w:cs="Times New Roman"/>
        </w:rPr>
        <w:t xml:space="preserve"> determined by wavelet-smoothed replication</w:t>
      </w:r>
      <w:r>
        <w:rPr>
          <w:rFonts w:ascii="Times New Roman" w:hAnsi="Times New Roman" w:cs="Times New Roman"/>
        </w:rPr>
        <w:t>-</w:t>
      </w:r>
      <w:r w:rsidRPr="00864504">
        <w:rPr>
          <w:rFonts w:ascii="Times New Roman" w:hAnsi="Times New Roman" w:cs="Times New Roman"/>
        </w:rPr>
        <w:t>timing signal data</w:t>
      </w:r>
      <w:r>
        <w:rPr>
          <w:rFonts w:ascii="Times New Roman" w:hAnsi="Times New Roman" w:cs="Times New Roman"/>
        </w:rPr>
        <w:t xml:space="preserve"> that indicated both</w:t>
      </w:r>
      <w:r w:rsidRPr="00864504">
        <w:rPr>
          <w:rFonts w:ascii="Times New Roman" w:hAnsi="Times New Roman" w:cs="Times New Roman"/>
        </w:rPr>
        <w:t xml:space="preserve"> </w:t>
      </w:r>
      <w:r>
        <w:rPr>
          <w:rFonts w:ascii="Times New Roman" w:hAnsi="Times New Roman" w:cs="Times New Roman"/>
        </w:rPr>
        <w:t>“</w:t>
      </w:r>
      <w:r w:rsidRPr="00864504">
        <w:rPr>
          <w:rFonts w:ascii="Times New Roman" w:hAnsi="Times New Roman" w:cs="Times New Roman"/>
        </w:rPr>
        <w:t>valleys</w:t>
      </w:r>
      <w:r>
        <w:rPr>
          <w:rFonts w:ascii="Times New Roman" w:hAnsi="Times New Roman" w:cs="Times New Roman"/>
        </w:rPr>
        <w:t>”</w:t>
      </w:r>
      <w:r w:rsidRPr="00864504">
        <w:rPr>
          <w:rFonts w:ascii="Times New Roman" w:hAnsi="Times New Roman" w:cs="Times New Roman"/>
        </w:rPr>
        <w:t xml:space="preserve"> (replication termination zones) and </w:t>
      </w:r>
      <w:r>
        <w:rPr>
          <w:rFonts w:ascii="Times New Roman" w:hAnsi="Times New Roman" w:cs="Times New Roman"/>
        </w:rPr>
        <w:t>“</w:t>
      </w:r>
      <w:r w:rsidRPr="00864504">
        <w:rPr>
          <w:rFonts w:ascii="Times New Roman" w:hAnsi="Times New Roman" w:cs="Times New Roman"/>
        </w:rPr>
        <w:t>peaks</w:t>
      </w:r>
      <w:r>
        <w:rPr>
          <w:rFonts w:ascii="Times New Roman" w:hAnsi="Times New Roman" w:cs="Times New Roman"/>
        </w:rPr>
        <w:t>”</w:t>
      </w:r>
      <w:r w:rsidRPr="00864504">
        <w:rPr>
          <w:rFonts w:ascii="Times New Roman" w:hAnsi="Times New Roman" w:cs="Times New Roman"/>
        </w:rPr>
        <w:t xml:space="preserve"> (replication initiation zones) (</w:t>
      </w:r>
      <w:hyperlink r:id="rId20" w:history="1">
        <w:r w:rsidRPr="00FA028E">
          <w:rPr>
            <w:rStyle w:val="Hyperlink"/>
            <w:rFonts w:ascii="Times New Roman" w:hAnsi="Times New Roman" w:cs="Times New Roman"/>
          </w:rPr>
          <w:t>https://hgdownload.cse.ucsc.edu/goldenPath/hg19/encodeDCC/wgEncodeUwRepliSeq/</w:t>
        </w:r>
      </w:hyperlink>
      <w:r w:rsidRPr="00864504">
        <w:rPr>
          <w:rFonts w:ascii="Times New Roman" w:hAnsi="Times New Roman" w:cs="Times New Roman"/>
        </w:rPr>
        <w:t>).</w:t>
      </w:r>
      <w:r>
        <w:rPr>
          <w:rFonts w:ascii="Times New Roman" w:hAnsi="Times New Roman" w:cs="Times New Roman"/>
        </w:rPr>
        <w:t xml:space="preserve"> </w:t>
      </w:r>
      <w:r w:rsidRPr="00864504">
        <w:rPr>
          <w:rFonts w:ascii="Times New Roman" w:hAnsi="Times New Roman" w:cs="Times New Roman"/>
        </w:rPr>
        <w:t xml:space="preserve">Valleys and peaks were sorted by the genomic coordinate in ascending order. </w:t>
      </w:r>
      <w:proofErr w:type="gramStart"/>
      <w:r w:rsidRPr="00864504">
        <w:rPr>
          <w:rFonts w:ascii="Times New Roman" w:hAnsi="Times New Roman" w:cs="Times New Roman"/>
        </w:rPr>
        <w:t>In regard to</w:t>
      </w:r>
      <w:proofErr w:type="gramEnd"/>
      <w:r w:rsidRPr="00864504">
        <w:rPr>
          <w:rFonts w:ascii="Times New Roman" w:hAnsi="Times New Roman" w:cs="Times New Roman"/>
        </w:rPr>
        <w:t xml:space="preserve"> + strand of the reference genome, replication timing signal were examined for consecutive stretche</w:t>
      </w:r>
      <w:r>
        <w:rPr>
          <w:rFonts w:ascii="Times New Roman" w:hAnsi="Times New Roman" w:cs="Times New Roman"/>
        </w:rPr>
        <w:t>s</w:t>
      </w:r>
      <w:r w:rsidRPr="00864504">
        <w:rPr>
          <w:rFonts w:ascii="Times New Roman" w:hAnsi="Times New Roman" w:cs="Times New Roman"/>
        </w:rPr>
        <w:t xml:space="preserve"> of </w:t>
      </w:r>
      <w:r>
        <w:rPr>
          <w:rFonts w:ascii="Times New Roman" w:hAnsi="Times New Roman" w:cs="Times New Roman"/>
        </w:rPr>
        <w:t>the genome</w:t>
      </w:r>
      <w:r w:rsidRPr="00864504">
        <w:rPr>
          <w:rFonts w:ascii="Times New Roman" w:hAnsi="Times New Roman" w:cs="Times New Roman"/>
        </w:rPr>
        <w:t xml:space="preserv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w:t>
      </w:r>
      <w:proofErr w:type="gramStart"/>
      <w:r w:rsidRPr="00864504">
        <w:rPr>
          <w:rFonts w:ascii="Times New Roman" w:hAnsi="Times New Roman" w:cs="Times New Roman"/>
        </w:rPr>
        <w:t>Similar to</w:t>
      </w:r>
      <w:proofErr w:type="gramEnd"/>
      <w:r w:rsidRPr="00864504">
        <w:rPr>
          <w:rFonts w:ascii="Times New Roman" w:hAnsi="Times New Roman" w:cs="Times New Roman"/>
        </w:rPr>
        <w:t xml:space="preserve"> the annotation for transcription, indels were first annotated as + or – strand mutations based on the pyrimidine bases. Next, indels were counted as being on leading strand or lagging strand based on their occupancy in a leading or lagging region.</w:t>
      </w:r>
    </w:p>
    <w:p w14:paraId="076A4878" w14:textId="77777777" w:rsidR="006F713A" w:rsidRPr="00864504" w:rsidRDefault="006F713A" w:rsidP="006F713A">
      <w:pPr>
        <w:spacing w:line="360" w:lineRule="auto"/>
        <w:rPr>
          <w:rFonts w:ascii="Times New Roman" w:hAnsi="Times New Roman" w:cs="Times New Roman"/>
        </w:rPr>
      </w:pPr>
    </w:p>
    <w:p w14:paraId="136AEA67" w14:textId="77777777" w:rsidR="006F713A" w:rsidRPr="00864504" w:rsidRDefault="006F713A" w:rsidP="006F713A">
      <w:pPr>
        <w:keepNext/>
        <w:spacing w:line="360" w:lineRule="auto"/>
        <w:rPr>
          <w:rFonts w:ascii="Times New Roman" w:hAnsi="Times New Roman" w:cs="Times New Roman"/>
          <w:b/>
          <w:bCs/>
        </w:rPr>
      </w:pPr>
      <w:r w:rsidRPr="00864504">
        <w:rPr>
          <w:rFonts w:ascii="Times New Roman" w:hAnsi="Times New Roman" w:cs="Times New Roman"/>
          <w:b/>
          <w:bCs/>
        </w:rPr>
        <w:t>Detecting strand asymmetries across cancer types</w:t>
      </w:r>
    </w:p>
    <w:p w14:paraId="07AF3DD9"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Strand asymmetry analyses were based on the assignment of signature probabilities to each individual indel mutation (</w:t>
      </w:r>
      <w:r w:rsidRPr="00864504">
        <w:rPr>
          <w:rFonts w:ascii="Times New Roman" w:hAnsi="Times New Roman" w:cs="Times New Roman"/>
          <w:highlight w:val="yellow"/>
        </w:rPr>
        <w:t>expand if needed</w:t>
      </w:r>
      <w:r w:rsidRPr="00864504">
        <w:rPr>
          <w:rFonts w:ascii="Times New Roman" w:hAnsi="Times New Roman" w:cs="Times New Roman"/>
        </w:rPr>
        <w:t>).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68E46BCC" w14:textId="77777777" w:rsidR="006F713A" w:rsidRPr="00864504" w:rsidRDefault="006F713A" w:rsidP="006F713A">
      <w:pPr>
        <w:spacing w:line="360" w:lineRule="auto"/>
        <w:rPr>
          <w:rFonts w:ascii="Times New Roman" w:hAnsi="Times New Roman" w:cs="Times New Roman"/>
        </w:rPr>
      </w:pPr>
    </w:p>
    <w:p w14:paraId="1E085345" w14:textId="77777777" w:rsidR="006F713A" w:rsidRDefault="006F713A" w:rsidP="006F713A">
      <w:pPr>
        <w:spacing w:line="360" w:lineRule="auto"/>
        <w:rPr>
          <w:rFonts w:ascii="Times New Roman" w:hAnsi="Times New Roman" w:cs="Times New Roman"/>
        </w:rPr>
      </w:pPr>
      <w:r>
        <w:rPr>
          <w:rFonts w:ascii="Times New Roman" w:hAnsi="Times New Roman" w:cs="Times New Roman"/>
        </w:rPr>
        <w:t xml:space="preserve">For each </w:t>
      </w:r>
      <w:r w:rsidRPr="00C404B1">
        <w:rPr>
          <w:rFonts w:ascii="Times New Roman" w:hAnsi="Times New Roman" w:cs="Times New Roman"/>
        </w:rPr>
        <w:t>strand asymmetr</w:t>
      </w:r>
      <w:r>
        <w:rPr>
          <w:rFonts w:ascii="Times New Roman" w:hAnsi="Times New Roman" w:cs="Times New Roman"/>
        </w:rPr>
        <w:t>y analyses (</w:t>
      </w:r>
      <w:r w:rsidRPr="00864504">
        <w:rPr>
          <w:rFonts w:ascii="Times New Roman" w:hAnsi="Times New Roman" w:cs="Times New Roman"/>
        </w:rPr>
        <w:t>genic and intergenic region</w:t>
      </w:r>
      <w:r>
        <w:rPr>
          <w:rFonts w:ascii="Times New Roman" w:hAnsi="Times New Roman" w:cs="Times New Roman"/>
        </w:rPr>
        <w:t xml:space="preserve"> </w:t>
      </w:r>
      <w:r w:rsidRPr="00864504">
        <w:rPr>
          <w:rFonts w:ascii="Times New Roman" w:hAnsi="Times New Roman" w:cs="Times New Roman"/>
        </w:rPr>
        <w:t>asymmetry</w:t>
      </w:r>
      <w:r>
        <w:rPr>
          <w:rFonts w:ascii="Times New Roman" w:hAnsi="Times New Roman" w:cs="Times New Roman" w:hint="eastAsia"/>
        </w:rPr>
        <w:t>,</w:t>
      </w:r>
      <w:r>
        <w:rPr>
          <w:rFonts w:ascii="Times New Roman" w:hAnsi="Times New Roman" w:cs="Times New Roman"/>
        </w:rPr>
        <w:t xml:space="preserve"> </w:t>
      </w:r>
      <w:r w:rsidRPr="00864504">
        <w:rPr>
          <w:rFonts w:ascii="Times New Roman" w:hAnsi="Times New Roman" w:cs="Times New Roman"/>
        </w:rPr>
        <w:t>transcription strand asymmetry</w:t>
      </w:r>
      <w:r>
        <w:rPr>
          <w:rFonts w:ascii="Times New Roman" w:hAnsi="Times New Roman" w:cs="Times New Roman"/>
        </w:rPr>
        <w:t xml:space="preserve">, </w:t>
      </w:r>
      <w:r w:rsidRPr="00864504">
        <w:rPr>
          <w:rFonts w:ascii="Times New Roman" w:hAnsi="Times New Roman" w:cs="Times New Roman"/>
        </w:rPr>
        <w:t>replication strand asymmetry</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indel mutations were split into two types and counted (</w:t>
      </w:r>
      <w:r w:rsidRPr="00864504">
        <w:rPr>
          <w:rFonts w:ascii="Times New Roman" w:hAnsi="Times New Roman" w:cs="Times New Roman"/>
        </w:rPr>
        <w:t xml:space="preserve">genic </w:t>
      </w:r>
      <w:r>
        <w:rPr>
          <w:rFonts w:ascii="Times New Roman" w:hAnsi="Times New Roman" w:cs="Times New Roman"/>
        </w:rPr>
        <w:t xml:space="preserve">vs </w:t>
      </w:r>
      <w:r w:rsidRPr="00864504">
        <w:rPr>
          <w:rFonts w:ascii="Times New Roman" w:hAnsi="Times New Roman" w:cs="Times New Roman"/>
        </w:rPr>
        <w:t>intergenic</w:t>
      </w:r>
      <w:r>
        <w:rPr>
          <w:rFonts w:ascii="Times New Roman" w:hAnsi="Times New Roman" w:cs="Times New Roman"/>
        </w:rPr>
        <w:t xml:space="preserve"> mutation, </w:t>
      </w:r>
      <w:r w:rsidRPr="00864504">
        <w:rPr>
          <w:rFonts w:ascii="Times New Roman" w:hAnsi="Times New Roman" w:cs="Times New Roman"/>
        </w:rPr>
        <w:t xml:space="preserve">leading strand </w:t>
      </w:r>
      <w:r>
        <w:rPr>
          <w:rFonts w:ascii="Times New Roman" w:hAnsi="Times New Roman" w:cs="Times New Roman"/>
        </w:rPr>
        <w:t xml:space="preserve">vs </w:t>
      </w:r>
      <w:r w:rsidRPr="00864504">
        <w:rPr>
          <w:rFonts w:ascii="Times New Roman" w:hAnsi="Times New Roman" w:cs="Times New Roman"/>
        </w:rPr>
        <w:t>lagging strand</w:t>
      </w:r>
      <w:r w:rsidRPr="007F1503">
        <w:rPr>
          <w:rFonts w:ascii="Times New Roman" w:hAnsi="Times New Roman" w:cs="Times New Roman"/>
        </w:rPr>
        <w:t xml:space="preserve"> </w:t>
      </w:r>
      <w:r>
        <w:rPr>
          <w:rFonts w:ascii="Times New Roman" w:hAnsi="Times New Roman" w:cs="Times New Roman"/>
        </w:rPr>
        <w:t xml:space="preserve">mutation, </w:t>
      </w:r>
      <w:r w:rsidRPr="00864504">
        <w:rPr>
          <w:rFonts w:ascii="Times New Roman" w:hAnsi="Times New Roman" w:cs="Times New Roman"/>
        </w:rPr>
        <w:t>un</w:t>
      </w:r>
      <w:r>
        <w:rPr>
          <w:rFonts w:ascii="Times New Roman" w:hAnsi="Times New Roman" w:cs="Times New Roman"/>
        </w:rPr>
        <w:t>-</w:t>
      </w:r>
      <w:r w:rsidRPr="00864504">
        <w:rPr>
          <w:rFonts w:ascii="Times New Roman" w:hAnsi="Times New Roman" w:cs="Times New Roman"/>
        </w:rPr>
        <w:t>transcribed</w:t>
      </w:r>
      <w:r>
        <w:rPr>
          <w:rFonts w:ascii="Times New Roman" w:hAnsi="Times New Roman" w:cs="Times New Roman"/>
        </w:rPr>
        <w:t xml:space="preserve"> strand vs </w:t>
      </w:r>
      <w:r w:rsidRPr="00864504">
        <w:rPr>
          <w:rFonts w:ascii="Times New Roman" w:hAnsi="Times New Roman" w:cs="Times New Roman"/>
        </w:rPr>
        <w:t>transcribed</w:t>
      </w:r>
      <w:r>
        <w:rPr>
          <w:rFonts w:ascii="Times New Roman" w:hAnsi="Times New Roman" w:cs="Times New Roman"/>
        </w:rPr>
        <w:t xml:space="preserve"> </w:t>
      </w:r>
      <w:r>
        <w:rPr>
          <w:rFonts w:ascii="Times New Roman" w:hAnsi="Times New Roman" w:cs="Times New Roman"/>
        </w:rPr>
        <w:lastRenderedPageBreak/>
        <w:t>strand mutation). The two types were denoted as +/- strand mutations strand mutations in all three cases. T</w:t>
      </w:r>
      <w:r w:rsidRPr="00864504">
        <w:rPr>
          <w:rFonts w:ascii="Times New Roman" w:hAnsi="Times New Roman" w:cs="Times New Roman"/>
        </w:rPr>
        <w:t xml:space="preserve">he ratio of real </w:t>
      </w:r>
      <w:r>
        <w:rPr>
          <w:rFonts w:ascii="Times New Roman" w:hAnsi="Times New Roman" w:cs="Times New Roman"/>
        </w:rPr>
        <w:t>somatic indels</w:t>
      </w:r>
      <w:r w:rsidRPr="00864504">
        <w:rPr>
          <w:rFonts w:ascii="Times New Roman" w:hAnsi="Times New Roman" w:cs="Times New Roman"/>
        </w:rPr>
        <w:t xml:space="preserve"> and the ratio of simulated </w:t>
      </w:r>
      <w:r>
        <w:rPr>
          <w:rFonts w:ascii="Times New Roman" w:hAnsi="Times New Roman" w:cs="Times New Roman"/>
        </w:rPr>
        <w:t>somatic indels was calculated separately:</w:t>
      </w:r>
    </w:p>
    <w:p w14:paraId="406F2F98" w14:textId="77777777" w:rsidR="006F713A" w:rsidRPr="00410A55" w:rsidRDefault="006F713A" w:rsidP="006F713A">
      <w:pPr>
        <w:spacing w:line="480" w:lineRule="auto"/>
        <w:rPr>
          <w:rFonts w:ascii="Times New Roman" w:hAnsi="Times New Roman" w:cs="Times New Roman"/>
          <w:i/>
        </w:rPr>
      </w:pPr>
      <m:oMathPara>
        <m:oMath>
          <m:r>
            <w:rPr>
              <w:rFonts w:ascii="Cambria Math" w:hAnsi="Cambria Math" w:cs="Times New Roman"/>
            </w:rPr>
            <m:t>Ratio Value=</m:t>
          </m:r>
          <m:f>
            <m:fPr>
              <m:ctrlPr>
                <w:rPr>
                  <w:rFonts w:ascii="Cambria Math" w:hAnsi="Cambria Math" w:cs="Times New Roman"/>
                  <w:i/>
                </w:rPr>
              </m:ctrlPr>
            </m:fPr>
            <m:num>
              <m:r>
                <w:rPr>
                  <w:rFonts w:ascii="Cambria Math" w:hAnsi="Cambria Math" w:cs="Times New Roman"/>
                </w:rPr>
                <m:t>+ strand mutation counts</m:t>
              </m:r>
            </m:num>
            <m:den>
              <m:r>
                <w:rPr>
                  <w:rFonts w:ascii="Cambria Math" w:hAnsi="Cambria Math" w:cs="Times New Roman"/>
                </w:rPr>
                <m:t>- strand mutation counts</m:t>
              </m:r>
            </m:den>
          </m:f>
        </m:oMath>
      </m:oMathPara>
    </w:p>
    <w:p w14:paraId="0481B689" w14:textId="77777777" w:rsidR="006F713A" w:rsidRDefault="006F713A" w:rsidP="006F713A">
      <w:pPr>
        <w:spacing w:line="480" w:lineRule="auto"/>
        <w:rPr>
          <w:rFonts w:ascii="Times New Roman" w:hAnsi="Times New Roman" w:cs="Times New Roman"/>
        </w:rPr>
      </w:pPr>
      <w:r>
        <w:rPr>
          <w:rFonts w:ascii="Times New Roman" w:hAnsi="Times New Roman" w:cs="Times New Roman"/>
        </w:rPr>
        <w:t>O</w:t>
      </w:r>
      <w:r w:rsidRPr="00864504">
        <w:rPr>
          <w:rFonts w:ascii="Times New Roman" w:hAnsi="Times New Roman" w:cs="Times New Roman"/>
        </w:rPr>
        <w:t xml:space="preserve">dds ratio between the ratio of real </w:t>
      </w:r>
      <w:r>
        <w:rPr>
          <w:rFonts w:ascii="Times New Roman" w:hAnsi="Times New Roman" w:cs="Times New Roman"/>
        </w:rPr>
        <w:t>somatic indels</w:t>
      </w:r>
      <w:r w:rsidRPr="00864504">
        <w:rPr>
          <w:rFonts w:ascii="Times New Roman" w:hAnsi="Times New Roman" w:cs="Times New Roman"/>
        </w:rPr>
        <w:t xml:space="preserve"> and the ratio of simulated </w:t>
      </w:r>
      <w:r>
        <w:rPr>
          <w:rFonts w:ascii="Times New Roman" w:hAnsi="Times New Roman" w:cs="Times New Roman"/>
        </w:rPr>
        <w:t>somatic indels was calculated:</w:t>
      </w:r>
    </w:p>
    <w:p w14:paraId="7F4450DA" w14:textId="77777777" w:rsidR="006F713A" w:rsidRPr="00956EFA" w:rsidRDefault="006F713A" w:rsidP="006F713A">
      <w:pPr>
        <w:spacing w:line="480" w:lineRule="auto"/>
        <w:rPr>
          <w:rFonts w:ascii="Times New Roman" w:hAnsi="Times New Roman" w:cs="Times New Roman"/>
          <w:sz w:val="20"/>
          <w:szCs w:val="21"/>
        </w:rPr>
      </w:pPr>
      <m:oMathPara>
        <m:oMath>
          <m:r>
            <w:rPr>
              <w:rFonts w:ascii="Cambria Math" w:hAnsi="Cambria Math" w:cs="Times New Roman"/>
            </w:rPr>
            <m:t>Odds Ratio=</m:t>
          </m:r>
          <m:f>
            <m:fPr>
              <m:ctrlPr>
                <w:rPr>
                  <w:rFonts w:ascii="Cambria Math" w:hAnsi="Cambria Math" w:cs="Times New Roman"/>
                  <w:i/>
                </w:rPr>
              </m:ctrlPr>
            </m:fPr>
            <m:num>
              <m:r>
                <w:rPr>
                  <w:rFonts w:ascii="Cambria Math" w:hAnsi="Cambria Math" w:cs="Times New Roman"/>
                </w:rPr>
                <m:t>Real Ratio Value</m:t>
              </m:r>
            </m:num>
            <m:den>
              <m:r>
                <w:rPr>
                  <w:rFonts w:ascii="Cambria Math" w:hAnsi="Cambria Math" w:cs="Times New Roman"/>
                </w:rPr>
                <m:t>Simulation Ratio Value</m:t>
              </m:r>
            </m:den>
          </m:f>
        </m:oMath>
      </m:oMathPara>
    </w:p>
    <w:p w14:paraId="7ADEA60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p values were calculated for the odds ratio using Fisher’s exact test. </w:t>
      </w:r>
      <w:r w:rsidRPr="00942584">
        <w:rPr>
          <w:rFonts w:ascii="Times New Roman" w:hAnsi="Times New Roman" w:cs="Times New Roman"/>
          <w:highlight w:val="yellow"/>
        </w:rPr>
        <w:t>Only strand asymmetries with p value &gt; 0.05 and odds ratios above 1.10 were considered showing strand asymmetries (</w:t>
      </w:r>
      <w:r>
        <w:rPr>
          <w:rFonts w:ascii="Times New Roman" w:hAnsi="Times New Roman" w:cs="Times New Roman"/>
          <w:highlight w:val="yellow"/>
        </w:rPr>
        <w:t>Do</w:t>
      </w:r>
      <w:r w:rsidRPr="00942584">
        <w:rPr>
          <w:rFonts w:ascii="Times New Roman" w:hAnsi="Times New Roman" w:cs="Times New Roman"/>
          <w:highlight w:val="yellow"/>
        </w:rPr>
        <w:t xml:space="preserve"> we</w:t>
      </w:r>
      <w:r>
        <w:rPr>
          <w:rFonts w:ascii="Times New Roman" w:hAnsi="Times New Roman" w:cs="Times New Roman"/>
          <w:highlight w:val="yellow"/>
        </w:rPr>
        <w:t xml:space="preserve"> want to</w:t>
      </w:r>
      <w:r w:rsidRPr="00942584">
        <w:rPr>
          <w:rFonts w:ascii="Times New Roman" w:hAnsi="Times New Roman" w:cs="Times New Roman"/>
          <w:highlight w:val="yellow"/>
        </w:rPr>
        <w:t xml:space="preserve"> use </w:t>
      </w:r>
      <w:proofErr w:type="gramStart"/>
      <w:r w:rsidRPr="00942584">
        <w:rPr>
          <w:rFonts w:ascii="Times New Roman" w:hAnsi="Times New Roman" w:cs="Times New Roman"/>
          <w:highlight w:val="yellow"/>
        </w:rPr>
        <w:t>this criteria</w:t>
      </w:r>
      <w:proofErr w:type="gramEnd"/>
      <w:r>
        <w:rPr>
          <w:rFonts w:ascii="Times New Roman" w:hAnsi="Times New Roman" w:cs="Times New Roman"/>
          <w:highlight w:val="yellow"/>
        </w:rPr>
        <w:t>?</w:t>
      </w:r>
      <w:r w:rsidRPr="00942584">
        <w:rPr>
          <w:rFonts w:ascii="Times New Roman" w:hAnsi="Times New Roman" w:cs="Times New Roman"/>
          <w:highlight w:val="yellow"/>
        </w:rPr>
        <w:t>).</w:t>
      </w:r>
    </w:p>
    <w:p w14:paraId="4A94CEBC" w14:textId="77777777" w:rsidR="006F713A" w:rsidRPr="00864504" w:rsidRDefault="006F713A" w:rsidP="006F713A">
      <w:pPr>
        <w:spacing w:line="360" w:lineRule="auto"/>
        <w:rPr>
          <w:rFonts w:ascii="Times New Roman" w:hAnsi="Times New Roman" w:cs="Times New Roman"/>
        </w:rPr>
      </w:pPr>
    </w:p>
    <w:p w14:paraId="49CBDAF0" w14:textId="77777777" w:rsidR="006F713A" w:rsidRPr="00864504" w:rsidRDefault="006F713A" w:rsidP="006F713A">
      <w:pPr>
        <w:spacing w:line="360" w:lineRule="auto"/>
        <w:rPr>
          <w:rFonts w:ascii="Times New Roman" w:hAnsi="Times New Roman" w:cs="Times New Roman"/>
        </w:rPr>
      </w:pPr>
    </w:p>
    <w:p w14:paraId="2C9AFE75"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Analyses of replication timing across cancer types</w:t>
      </w:r>
    </w:p>
    <w:p w14:paraId="51209D1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Replication tim</w:t>
      </w:r>
      <w:r>
        <w:rPr>
          <w:rFonts w:ascii="Times New Roman" w:hAnsi="Times New Roman" w:cs="Times New Roman"/>
        </w:rPr>
        <w:t>ing</w:t>
      </w:r>
      <w:r w:rsidRPr="00864504">
        <w:rPr>
          <w:rFonts w:ascii="Times New Roman" w:hAnsi="Times New Roman" w:cs="Times New Roman"/>
        </w:rPr>
        <w:t xml:space="preserve"> data were obtained from XXX(</w:t>
      </w:r>
      <w:r w:rsidRPr="00864504">
        <w:rPr>
          <w:rFonts w:ascii="Times New Roman" w:hAnsi="Times New Roman" w:cs="Times New Roman"/>
          <w:highlight w:val="yellow"/>
        </w:rPr>
        <w:t>per_base_territories_20kb (2).mat – where does this table come from?</w:t>
      </w:r>
      <w:r w:rsidRPr="00864504">
        <w:rPr>
          <w:rFonts w:ascii="Times New Roman" w:hAnsi="Times New Roman" w:cs="Times New Roman"/>
        </w:rPr>
        <w:t>)</w:t>
      </w:r>
      <w:r>
        <w:rPr>
          <w:rFonts w:ascii="Times New Roman" w:hAnsi="Times New Roman" w:cs="Times New Roman"/>
        </w:rPr>
        <w:t xml:space="preserve"> &lt;was this the source of the peaks and valleys above?&gt;</w:t>
      </w:r>
      <w:r w:rsidRPr="00864504">
        <w:rPr>
          <w:rFonts w:ascii="Times New Roman" w:hAnsi="Times New Roman" w:cs="Times New Roman"/>
        </w:rPr>
        <w:t>. 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6B37DD0A" w14:textId="77777777" w:rsidR="006F713A" w:rsidRPr="00864504" w:rsidRDefault="006F713A" w:rsidP="006F713A">
      <w:pPr>
        <w:spacing w:line="360" w:lineRule="auto"/>
        <w:rPr>
          <w:rFonts w:ascii="Times New Roman" w:hAnsi="Times New Roman" w:cs="Times New Roman"/>
        </w:rPr>
      </w:pPr>
    </w:p>
    <w:p w14:paraId="5927A65E"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Replication timing mutation counts were generated for both real and simulated somatic indels. </w:t>
      </w:r>
    </w:p>
    <w:p w14:paraId="612646F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Normalized mutation density vectors across replication timing deciles were calculated</w:t>
      </w:r>
      <w:r>
        <w:rPr>
          <w:rFonts w:ascii="Times New Roman" w:hAnsi="Times New Roman" w:cs="Times New Roman"/>
        </w:rPr>
        <w:t xml:space="preserve"> as following</w:t>
      </w:r>
      <w:r w:rsidRPr="00864504">
        <w:rPr>
          <w:rFonts w:ascii="Times New Roman" w:hAnsi="Times New Roman" w:cs="Times New Roman"/>
        </w:rPr>
        <w:t xml:space="preserve">: </w:t>
      </w:r>
    </w:p>
    <w:p w14:paraId="147DD511" w14:textId="77777777" w:rsidR="006F713A" w:rsidRPr="00F435FE" w:rsidRDefault="006F713A" w:rsidP="006F713A">
      <w:pPr>
        <w:spacing w:line="360" w:lineRule="auto"/>
        <w:rPr>
          <w:rFonts w:ascii="Times New Roman" w:hAnsi="Times New Roman" w:cs="Times New Roman"/>
        </w:rPr>
      </w:pPr>
      <m:oMathPara>
        <m:oMath>
          <m:r>
            <w:rPr>
              <w:rFonts w:ascii="Cambria Math" w:hAnsi="Cambria Math" w:cs="Times New Roman"/>
            </w:rPr>
            <m:t>Normalized mutation density=</m:t>
          </m:r>
          <m:f>
            <m:fPr>
              <m:ctrlPr>
                <w:rPr>
                  <w:rFonts w:ascii="Cambria Math" w:hAnsi="Cambria Math" w:cs="Times New Roman"/>
                  <w:i/>
                </w:rPr>
              </m:ctrlPr>
            </m:fPr>
            <m:num>
              <m:r>
                <w:rPr>
                  <w:rFonts w:ascii="Cambria Math" w:hAnsi="Cambria Math" w:cs="Times New Roman"/>
                </w:rPr>
                <m:t>Real  somatic indels count</m:t>
              </m:r>
            </m:num>
            <m:den>
              <m:r>
                <w:rPr>
                  <w:rFonts w:ascii="Cambria Math" w:hAnsi="Cambria Math" w:cs="Times New Roman"/>
                </w:rPr>
                <m:t>Simulated somatic indels count</m:t>
              </m:r>
            </m:den>
          </m:f>
        </m:oMath>
      </m:oMathPara>
    </w:p>
    <w:p w14:paraId="3A63A466" w14:textId="77777777" w:rsidR="006F713A" w:rsidRDefault="006F713A" w:rsidP="006F713A">
      <w:pPr>
        <w:spacing w:line="360" w:lineRule="auto"/>
        <w:rPr>
          <w:rFonts w:ascii="Times New Roman" w:hAnsi="Times New Roman" w:cs="Times New Roman"/>
        </w:rPr>
      </w:pPr>
      <w:r w:rsidRPr="00864504">
        <w:rPr>
          <w:rFonts w:ascii="Times New Roman" w:hAnsi="Times New Roman" w:cs="Times New Roman"/>
        </w:rPr>
        <w:t>To classify whether the replication timing mutation density was increasing, flat, or decreasing, a linear</w:t>
      </w:r>
      <w:r>
        <w:rPr>
          <w:rFonts w:ascii="Times New Roman" w:hAnsi="Times New Roman" w:cs="Times New Roman"/>
        </w:rPr>
        <w:t xml:space="preserve"> </w:t>
      </w:r>
      <w:r w:rsidRPr="00864504">
        <w:rPr>
          <w:rFonts w:ascii="Times New Roman" w:hAnsi="Times New Roman" w:cs="Times New Roman"/>
        </w:rPr>
        <w:t xml:space="preserve">regression model </w:t>
      </w:r>
      <w:r>
        <w:rPr>
          <w:rFonts w:ascii="Times New Roman" w:hAnsi="Times New Roman" w:cs="Times New Roman"/>
        </w:rPr>
        <w:t xml:space="preserve">was fitted </w:t>
      </w:r>
      <w:r w:rsidRPr="00864504">
        <w:rPr>
          <w:rFonts w:ascii="Times New Roman" w:hAnsi="Times New Roman" w:cs="Times New Roman"/>
        </w:rPr>
        <w:t>to the values of the normalized mutation densities.</w:t>
      </w:r>
      <w:r>
        <w:rPr>
          <w:rFonts w:ascii="Times New Roman" w:hAnsi="Times New Roman" w:cs="Times New Roman"/>
        </w:rPr>
        <w:t xml:space="preserve"> An ID </w:t>
      </w:r>
      <w:r w:rsidRPr="00864504">
        <w:rPr>
          <w:rFonts w:ascii="Times New Roman" w:hAnsi="Times New Roman" w:cs="Times New Roman"/>
        </w:rPr>
        <w:t xml:space="preserve">signature </w:t>
      </w:r>
      <w:proofErr w:type="gramStart"/>
      <w:r w:rsidRPr="00864504">
        <w:rPr>
          <w:rFonts w:ascii="Times New Roman" w:hAnsi="Times New Roman" w:cs="Times New Roman"/>
        </w:rPr>
        <w:t>was considered to be</w:t>
      </w:r>
      <w:proofErr w:type="gramEnd"/>
      <w:r w:rsidRPr="00864504">
        <w:rPr>
          <w:rFonts w:ascii="Times New Roman" w:hAnsi="Times New Roman" w:cs="Times New Roman"/>
        </w:rPr>
        <w:t xml:space="preserve"> generally unaffected by replication timing </w:t>
      </w:r>
      <w:r>
        <w:rPr>
          <w:rFonts w:ascii="Times New Roman" w:hAnsi="Times New Roman" w:cs="Times New Roman"/>
        </w:rPr>
        <w:t>i</w:t>
      </w:r>
      <w:r w:rsidRPr="00864504">
        <w:rPr>
          <w:rFonts w:ascii="Times New Roman" w:hAnsi="Times New Roman" w:cs="Times New Roman"/>
        </w:rPr>
        <w:t xml:space="preserve">f the slope m was not statistically significant </w:t>
      </w:r>
      <w:r w:rsidRPr="00864504">
        <w:rPr>
          <w:rFonts w:ascii="Times New Roman" w:hAnsi="Times New Roman" w:cs="Times New Roman"/>
        </w:rPr>
        <w:lastRenderedPageBreak/>
        <w:t>from a flat line</w:t>
      </w:r>
      <w:r>
        <w:rPr>
          <w:rFonts w:ascii="Times New Roman" w:hAnsi="Times New Roman" w:cs="Times New Roman"/>
        </w:rPr>
        <w:t xml:space="preserve">. Otherwise, with </w:t>
      </w:r>
      <w:r w:rsidRPr="00864504">
        <w:rPr>
          <w:rFonts w:ascii="Times New Roman" w:hAnsi="Times New Roman" w:cs="Times New Roman"/>
        </w:rPr>
        <w:t>the slope m statistically significant from a flat line</w:t>
      </w:r>
      <w:r>
        <w:rPr>
          <w:rFonts w:ascii="Times New Roman" w:hAnsi="Times New Roman" w:cs="Times New Roman"/>
        </w:rPr>
        <w:t xml:space="preserve">, an ID </w:t>
      </w:r>
      <w:r w:rsidRPr="00864504">
        <w:rPr>
          <w:rFonts w:ascii="Times New Roman" w:hAnsi="Times New Roman" w:cs="Times New Roman"/>
        </w:rPr>
        <w:t xml:space="preserve">signature </w:t>
      </w:r>
      <w:proofErr w:type="gramStart"/>
      <w:r w:rsidRPr="00864504">
        <w:rPr>
          <w:rFonts w:ascii="Times New Roman" w:hAnsi="Times New Roman" w:cs="Times New Roman"/>
        </w:rPr>
        <w:t>was considered to be</w:t>
      </w:r>
      <w:proofErr w:type="gramEnd"/>
      <w:r>
        <w:rPr>
          <w:rFonts w:ascii="Times New Roman" w:hAnsi="Times New Roman" w:cs="Times New Roman"/>
        </w:rPr>
        <w:t xml:space="preserve"> </w:t>
      </w:r>
      <w:r w:rsidRPr="00864504">
        <w:rPr>
          <w:rFonts w:ascii="Times New Roman" w:hAnsi="Times New Roman" w:cs="Times New Roman"/>
        </w:rPr>
        <w:t xml:space="preserve">increasing from early to late replicating regions </w:t>
      </w:r>
      <w:r>
        <w:rPr>
          <w:rFonts w:ascii="Times New Roman" w:hAnsi="Times New Roman" w:cs="Times New Roman"/>
        </w:rPr>
        <w:t>i</w:t>
      </w:r>
      <w:r w:rsidRPr="00864504">
        <w:rPr>
          <w:rFonts w:ascii="Times New Roman" w:hAnsi="Times New Roman" w:cs="Times New Roman"/>
        </w:rPr>
        <w:t xml:space="preserve">f the slope m </w:t>
      </w:r>
      <w:r>
        <w:rPr>
          <w:rFonts w:ascii="Times New Roman" w:hAnsi="Times New Roman" w:cs="Times New Roman"/>
        </w:rPr>
        <w:t xml:space="preserve">&gt; </w:t>
      </w:r>
      <w:proofErr w:type="gramStart"/>
      <w:r>
        <w:rPr>
          <w:rFonts w:ascii="Times New Roman" w:hAnsi="Times New Roman" w:cs="Times New Roman"/>
        </w:rPr>
        <w:t>0, and</w:t>
      </w:r>
      <w:proofErr w:type="gramEnd"/>
      <w:r>
        <w:rPr>
          <w:rFonts w:ascii="Times New Roman" w:hAnsi="Times New Roman" w:cs="Times New Roman"/>
        </w:rPr>
        <w:t xml:space="preserve"> </w:t>
      </w:r>
      <w:proofErr w:type="gramStart"/>
      <w:r w:rsidRPr="00864504">
        <w:rPr>
          <w:rFonts w:ascii="Times New Roman" w:hAnsi="Times New Roman" w:cs="Times New Roman"/>
        </w:rPr>
        <w:t>was considered to be</w:t>
      </w:r>
      <w:proofErr w:type="gramEnd"/>
      <w:r w:rsidRPr="00864504">
        <w:rPr>
          <w:rFonts w:ascii="Times New Roman" w:hAnsi="Times New Roman" w:cs="Times New Roman"/>
        </w:rPr>
        <w:t xml:space="preserve"> decreasing from early to late replicating regions if the slope m </w:t>
      </w:r>
      <w:r>
        <w:rPr>
          <w:rFonts w:ascii="Times New Roman" w:hAnsi="Times New Roman" w:cs="Times New Roman"/>
        </w:rPr>
        <w:t>&lt; 0.</w:t>
      </w:r>
    </w:p>
    <w:p w14:paraId="65F4F7FB" w14:textId="77777777" w:rsidR="006F713A" w:rsidRPr="006F713A" w:rsidRDefault="006F713A" w:rsidP="008A1C58">
      <w:pPr>
        <w:spacing w:line="480" w:lineRule="auto"/>
        <w:rPr>
          <w:rFonts w:ascii="Times New Roman" w:hAnsi="Times New Roman" w:cs="Times New Roman"/>
          <w:sz w:val="24"/>
          <w:szCs w:val="24"/>
        </w:rPr>
      </w:pP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67" w:name="_Hlk191059301"/>
      <w:r w:rsidRPr="00D343FD">
        <w:rPr>
          <w:rFonts w:ascii="Times New Roman" w:hAnsi="Times New Roman" w:cs="Times New Roman"/>
          <w:sz w:val="24"/>
          <w:szCs w:val="24"/>
        </w:rPr>
        <w:t>RNASEH2b</w:t>
      </w:r>
      <w:bookmarkEnd w:id="67"/>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w:t>
      </w:r>
      <w:r w:rsidRPr="00D343FD">
        <w:rPr>
          <w:rFonts w:ascii="Times New Roman" w:hAnsi="Times New Roman" w:cs="Times New Roman"/>
          <w:sz w:val="24"/>
          <w:szCs w:val="24"/>
        </w:rPr>
        <w:lastRenderedPageBreak/>
        <w:t xml:space="preserve">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lastRenderedPageBreak/>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1"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lastRenderedPageBreak/>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A897491" w14:textId="77777777" w:rsidR="00382668" w:rsidRPr="00382668" w:rsidRDefault="000B60F3" w:rsidP="00382668">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382668" w:rsidRPr="00382668">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382668" w:rsidRPr="00382668">
        <w:rPr>
          <w:rFonts w:ascii="Times New Roman" w:hAnsi="Times New Roman" w:cs="Times New Roman"/>
          <w:i/>
          <w:iCs/>
          <w:sz w:val="24"/>
        </w:rPr>
        <w:t>Science</w:t>
      </w:r>
      <w:r w:rsidR="00382668" w:rsidRPr="00382668">
        <w:rPr>
          <w:rFonts w:ascii="Times New Roman" w:hAnsi="Times New Roman" w:cs="Times New Roman"/>
          <w:sz w:val="24"/>
        </w:rPr>
        <w:t xml:space="preserve"> 354 (6312): 618–22. https://doi.org/10.1126/science.aag0299.</w:t>
      </w:r>
    </w:p>
    <w:p w14:paraId="5649A7C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94–101. https://doi.org/10.1038/s41586-020-1943-3.</w:t>
      </w:r>
    </w:p>
    <w:p w14:paraId="62B76E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15A2E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82–93. https://doi.org/10.1038/s41586-020-1969-6.</w:t>
      </w:r>
    </w:p>
    <w:p w14:paraId="031718F7"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28 (5): 654–65. https://doi.org/10.1101/gr.230219.117.</w:t>
      </w:r>
    </w:p>
    <w:p w14:paraId="2825732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30 (6): 803–13. https://doi.org/10.1101/gr.255620.119.</w:t>
      </w:r>
    </w:p>
    <w:p w14:paraId="3FC06F1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382668">
        <w:rPr>
          <w:rFonts w:ascii="Times New Roman" w:hAnsi="Times New Roman" w:cs="Times New Roman"/>
          <w:i/>
          <w:iCs/>
          <w:sz w:val="24"/>
        </w:rPr>
        <w:t>Chemical Research in Toxicology</w:t>
      </w:r>
      <w:r w:rsidRPr="00382668">
        <w:rPr>
          <w:rFonts w:ascii="Times New Roman" w:hAnsi="Times New Roman" w:cs="Times New Roman"/>
          <w:sz w:val="24"/>
        </w:rPr>
        <w:t xml:space="preserve"> 37 (2): 234–47. https://doi.org/10.1021/acs.chemrestox.3c00255.</w:t>
      </w:r>
    </w:p>
    <w:p w14:paraId="547201B2"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Chen, Lei, Chong Zhang, Ruidong Xue, Mo Liu, Jian Bai, Jinxia Bao, Yin Wang, et al. 2024. ‘Deep Whole-Genome Analysis of 494 Hepatocellular Carcinomas’. </w:t>
      </w:r>
      <w:r w:rsidRPr="00382668">
        <w:rPr>
          <w:rFonts w:ascii="Times New Roman" w:hAnsi="Times New Roman" w:cs="Times New Roman"/>
          <w:i/>
          <w:iCs/>
          <w:sz w:val="24"/>
        </w:rPr>
        <w:t>Nature</w:t>
      </w:r>
      <w:r w:rsidRPr="00382668">
        <w:rPr>
          <w:rFonts w:ascii="Times New Roman" w:hAnsi="Times New Roman" w:cs="Times New Roman"/>
          <w:sz w:val="24"/>
        </w:rPr>
        <w:t>, March. https://doi.org/10.1038/s41586-024-07054-3.</w:t>
      </w:r>
    </w:p>
    <w:p w14:paraId="34B7E2A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D7FFE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23 (4): 517–25. https://doi.org/10.1038/nm.4292.</w:t>
      </w:r>
    </w:p>
    <w:p w14:paraId="0264DD5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Degasperi, Andrea, Xueqing Zou, Tauanne Dias Amarante, Andrea Martinez-Martinez, Gene Ching Chiek Koh, João M.L. Dias, Laura Heskin, et al. 2022. ‘Substitution Mutational </w:t>
      </w:r>
      <w:r w:rsidRPr="00382668">
        <w:rPr>
          <w:rFonts w:ascii="Times New Roman" w:hAnsi="Times New Roman" w:cs="Times New Roman"/>
          <w:sz w:val="24"/>
        </w:rPr>
        <w:lastRenderedPageBreak/>
        <w:t xml:space="preserve">Signatures in Whole-Genome–Sequenced Cancers in the UK Population’. </w:t>
      </w:r>
      <w:r w:rsidRPr="00382668">
        <w:rPr>
          <w:rFonts w:ascii="Times New Roman" w:hAnsi="Times New Roman" w:cs="Times New Roman"/>
          <w:i/>
          <w:iCs/>
          <w:sz w:val="24"/>
        </w:rPr>
        <w:t>Science</w:t>
      </w:r>
      <w:r w:rsidRPr="00382668">
        <w:rPr>
          <w:rFonts w:ascii="Times New Roman" w:hAnsi="Times New Roman" w:cs="Times New Roman"/>
          <w:sz w:val="24"/>
        </w:rPr>
        <w:t xml:space="preserve"> 376 (6591). https://doi.org/10.1126/science.abl9283.</w:t>
      </w:r>
    </w:p>
    <w:p w14:paraId="728D02E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26 (7): 1063–69. https://doi.org/10.1038/s41591-020-0908-2.</w:t>
      </w:r>
    </w:p>
    <w:p w14:paraId="26B4B0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382668">
        <w:rPr>
          <w:rFonts w:ascii="Times New Roman" w:hAnsi="Times New Roman" w:cs="Times New Roman"/>
          <w:i/>
          <w:iCs/>
          <w:sz w:val="24"/>
        </w:rPr>
        <w:t>Cancer Cell</w:t>
      </w:r>
      <w:r w:rsidRPr="00382668">
        <w:rPr>
          <w:rFonts w:ascii="Times New Roman" w:hAnsi="Times New Roman" w:cs="Times New Roman"/>
          <w:sz w:val="24"/>
        </w:rPr>
        <w:t xml:space="preserve"> 35 (2): 256-266.e5. https://doi.org/10.1016/j.ccell.2018.12.011.</w:t>
      </w:r>
    </w:p>
    <w:p w14:paraId="7CF5868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382668">
        <w:rPr>
          <w:rFonts w:ascii="Times New Roman" w:hAnsi="Times New Roman" w:cs="Times New Roman"/>
          <w:i/>
          <w:iCs/>
          <w:sz w:val="24"/>
        </w:rPr>
        <w:t>Science Translational Medicine</w:t>
      </w:r>
      <w:r w:rsidRPr="00382668">
        <w:rPr>
          <w:rFonts w:ascii="Times New Roman" w:hAnsi="Times New Roman" w:cs="Times New Roman"/>
          <w:sz w:val="24"/>
        </w:rPr>
        <w:t xml:space="preserve"> 5 (197). https://doi.org/10.1126/scitranslmed.3006200.</w:t>
      </w:r>
    </w:p>
    <w:p w14:paraId="723726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27 (9): 1475–86. https://doi.org/10.1101/gr.220038.116.</w:t>
      </w:r>
    </w:p>
    <w:p w14:paraId="48C59E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Jiang, Nanhai, Yang Wu, and Steven G Rozen. 2024. ‘A New Approach to the Challenging Problem of Mutational Signature Attribution’. </w:t>
      </w:r>
      <w:r w:rsidRPr="00382668">
        <w:rPr>
          <w:rFonts w:ascii="Times New Roman" w:hAnsi="Times New Roman" w:cs="Times New Roman"/>
          <w:i/>
          <w:iCs/>
          <w:sz w:val="24"/>
        </w:rPr>
        <w:t>bioRxiv</w:t>
      </w:r>
      <w:r w:rsidRPr="00382668">
        <w:rPr>
          <w:rFonts w:ascii="Times New Roman" w:hAnsi="Times New Roman" w:cs="Times New Roman"/>
          <w:sz w:val="24"/>
        </w:rPr>
        <w:t>. https://doi.org/10.1101/2024.05.20.594967.</w:t>
      </w:r>
    </w:p>
    <w:p w14:paraId="60570F0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56 (3): 541–52. https://doi.org/10.1038/s41588-024-01659-0.</w:t>
      </w:r>
    </w:p>
    <w:p w14:paraId="06E90AB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382668">
        <w:rPr>
          <w:rFonts w:ascii="Times New Roman" w:hAnsi="Times New Roman" w:cs="Times New Roman"/>
          <w:i/>
          <w:iCs/>
          <w:sz w:val="24"/>
        </w:rPr>
        <w:t>Nature Genetics</w:t>
      </w:r>
      <w:r w:rsidRPr="00382668">
        <w:rPr>
          <w:rFonts w:ascii="Times New Roman" w:hAnsi="Times New Roman" w:cs="Times New Roman"/>
          <w:sz w:val="24"/>
        </w:rPr>
        <w:t>, April. https://doi.org/10.1038/s41588-025-02152-y.</w:t>
      </w:r>
    </w:p>
    <w:p w14:paraId="354DC42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382668">
        <w:rPr>
          <w:rFonts w:ascii="Times New Roman" w:hAnsi="Times New Roman" w:cs="Times New Roman"/>
          <w:i/>
          <w:iCs/>
          <w:sz w:val="24"/>
        </w:rPr>
        <w:t>Cell</w:t>
      </w:r>
      <w:r w:rsidRPr="00382668">
        <w:rPr>
          <w:rFonts w:ascii="Times New Roman" w:hAnsi="Times New Roman" w:cs="Times New Roman"/>
          <w:sz w:val="24"/>
        </w:rPr>
        <w:t xml:space="preserve"> 177 (4): 821-836.e16. https://doi.org/10.1016/j.cell.2019.03.001.</w:t>
      </w:r>
    </w:p>
    <w:p w14:paraId="036B280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382668">
        <w:rPr>
          <w:rFonts w:ascii="Times New Roman" w:hAnsi="Times New Roman" w:cs="Times New Roman"/>
          <w:i/>
          <w:iCs/>
          <w:sz w:val="24"/>
        </w:rPr>
        <w:t>NAR Genomics and Bioinformatics</w:t>
      </w:r>
      <w:r w:rsidRPr="00382668">
        <w:rPr>
          <w:rFonts w:ascii="Times New Roman" w:hAnsi="Times New Roman" w:cs="Times New Roman"/>
          <w:sz w:val="24"/>
        </w:rPr>
        <w:t xml:space="preserve"> 5 (1): lqad005. https://doi.org/10.1093/nargab/lqad005.</w:t>
      </w:r>
    </w:p>
    <w:p w14:paraId="40EB1A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Martínez-Jiménez, Francisco, Ali Movasati, Sascha Remy Brunner, Luan Nguyen, Peter Priestley, Edwin Cuppen, and Arne Van Hoeck. 2023. ‘Pan-Cancer Whole-Genome Comparison of Primary and Metastatic Solid Tumours’. </w:t>
      </w:r>
      <w:r w:rsidRPr="00382668">
        <w:rPr>
          <w:rFonts w:ascii="Times New Roman" w:hAnsi="Times New Roman" w:cs="Times New Roman"/>
          <w:i/>
          <w:iCs/>
          <w:sz w:val="24"/>
        </w:rPr>
        <w:t>Nature</w:t>
      </w:r>
      <w:r w:rsidRPr="00382668">
        <w:rPr>
          <w:rFonts w:ascii="Times New Roman" w:hAnsi="Times New Roman" w:cs="Times New Roman"/>
          <w:sz w:val="24"/>
        </w:rPr>
        <w:t xml:space="preserve"> 618 (7964): 333–41. https://doi.org/10.1038/s41586-023-06054-z.</w:t>
      </w:r>
    </w:p>
    <w:p w14:paraId="1663081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703B4C4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 Huang, Mi, John R. McPherson, Ioana Cutcutache, Bin Tean Teh, Patrick Tan, and Steven G. Rozen. 2015. ‘MSIseq: Software for Assessing Microsatellite Instability from Catalogs of Somatic Mutations’. </w:t>
      </w:r>
      <w:r w:rsidRPr="00382668">
        <w:rPr>
          <w:rFonts w:ascii="Times New Roman" w:hAnsi="Times New Roman" w:cs="Times New Roman"/>
          <w:i/>
          <w:iCs/>
          <w:sz w:val="24"/>
        </w:rPr>
        <w:t>Scientific Reports</w:t>
      </w:r>
      <w:r w:rsidRPr="00382668">
        <w:rPr>
          <w:rFonts w:ascii="Times New Roman" w:hAnsi="Times New Roman" w:cs="Times New Roman"/>
          <w:sz w:val="24"/>
        </w:rPr>
        <w:t xml:space="preserve"> 5 (1): 13321. https://doi.org/10.1038/srep13321.</w:t>
      </w:r>
    </w:p>
    <w:p w14:paraId="2DEA106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lastRenderedPageBreak/>
        <w:t xml:space="preserve">Nik-Zainal, Serena, Ludmil B. Alexandrov, David C. Wedge, Peter Van Loo, Christopher D. Greenman, Keiran Raine, David Jones, et al. 2012. ‘Mutational Processes Molding the Genomes of 21 Breast Cancers’. </w:t>
      </w:r>
      <w:r w:rsidRPr="00382668">
        <w:rPr>
          <w:rFonts w:ascii="Times New Roman" w:hAnsi="Times New Roman" w:cs="Times New Roman"/>
          <w:i/>
          <w:iCs/>
          <w:sz w:val="24"/>
        </w:rPr>
        <w:t>Cell</w:t>
      </w:r>
      <w:r w:rsidRPr="00382668">
        <w:rPr>
          <w:rFonts w:ascii="Times New Roman" w:hAnsi="Times New Roman" w:cs="Times New Roman"/>
          <w:sz w:val="24"/>
        </w:rPr>
        <w:t xml:space="preserve"> 149 (5): 979–93. https://doi.org/10.1016/j.cell.2012.04.024.</w:t>
      </w:r>
    </w:p>
    <w:p w14:paraId="07849D6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382668">
        <w:rPr>
          <w:rFonts w:ascii="Times New Roman" w:hAnsi="Times New Roman" w:cs="Times New Roman"/>
          <w:i/>
          <w:iCs/>
          <w:sz w:val="24"/>
        </w:rPr>
        <w:t>Genome Medicine</w:t>
      </w:r>
      <w:r w:rsidRPr="00382668">
        <w:rPr>
          <w:rFonts w:ascii="Times New Roman" w:hAnsi="Times New Roman" w:cs="Times New Roman"/>
          <w:sz w:val="24"/>
        </w:rPr>
        <w:t xml:space="preserve"> 7 (1): 38. https://doi.org/10.1186/s13073-015-0161-3.</w:t>
      </w:r>
    </w:p>
    <w:p w14:paraId="05986685"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382668">
        <w:rPr>
          <w:rFonts w:ascii="Times New Roman" w:hAnsi="Times New Roman" w:cs="Times New Roman"/>
          <w:i/>
          <w:iCs/>
          <w:sz w:val="24"/>
        </w:rPr>
        <w:t>Nature</w:t>
      </w:r>
      <w:r w:rsidRPr="00382668">
        <w:rPr>
          <w:rFonts w:ascii="Times New Roman" w:hAnsi="Times New Roman" w:cs="Times New Roman"/>
          <w:sz w:val="24"/>
        </w:rPr>
        <w:t xml:space="preserve"> 602 (7898): 623–31. https://doi.org/10.1038/s41586-022-04403-y.</w:t>
      </w:r>
    </w:p>
    <w:p w14:paraId="42A1C2D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52 (11): 1189–97. https://doi.org/10.1038/s41588-020-0692-4.</w:t>
      </w:r>
    </w:p>
    <w:p w14:paraId="038B8379" w14:textId="0EE2827E"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2"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Steve Rozen, Ph.D." w:date="2025-06-25T15:51:00Z" w:initials="SR">
    <w:p w14:paraId="2F9D9EF7" w14:textId="5FD30361" w:rsidR="006F083F" w:rsidRDefault="006F083F">
      <w:pPr>
        <w:pStyle w:val="CommentText"/>
      </w:pPr>
      <w:r>
        <w:rPr>
          <w:rStyle w:val="CommentReference"/>
        </w:rPr>
        <w:annotationRef/>
      </w:r>
      <w:r>
        <w:t>I simplified this by removing the concept of temporal change, which is not important.</w:t>
      </w:r>
    </w:p>
  </w:comment>
  <w:comment w:id="24" w:author="Mo Liu" w:date="2025-06-10T13:37:00Z" w:initials="ML">
    <w:p w14:paraId="0C994567" w14:textId="77777777" w:rsidR="00CC7CD8" w:rsidRDefault="00CC7CD8" w:rsidP="00CC7CD8">
      <w:pPr>
        <w:pStyle w:val="CommentText"/>
      </w:pPr>
      <w:r>
        <w:rPr>
          <w:rStyle w:val="CommentReference"/>
        </w:rPr>
        <w:annotationRef/>
      </w:r>
      <w:r>
        <w:t>This paragraph describes the importance of analyzing ID83 and ID89. additional evidence than AA.</w:t>
      </w:r>
    </w:p>
  </w:comment>
  <w:comment w:id="64" w:author="Mo Liu" w:date="2025-06-24T16:45:00Z" w:initials="ML">
    <w:p w14:paraId="7F453A41" w14:textId="77777777" w:rsidR="00FC0DE7" w:rsidRDefault="00FC0DE7" w:rsidP="00FC0DE7">
      <w:pPr>
        <w:pStyle w:val="CommentText"/>
      </w:pPr>
      <w:r>
        <w:rPr>
          <w:rStyle w:val="CommentReference"/>
        </w:rPr>
        <w:annotationRef/>
      </w:r>
      <w:r>
        <w:t xml:space="preserve">Should we mention this in the </w:t>
      </w:r>
      <w:proofErr w:type="spellStart"/>
      <w:r>
        <w:t>absract</w:t>
      </w:r>
      <w:proofErr w:type="spellEnd"/>
      <w:r>
        <w:t xml:space="preserve"> or claim it as a novelty?</w:t>
      </w:r>
    </w:p>
  </w:comment>
  <w:comment w:id="65"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 w:id="66" w:author="Mo Liu" w:date="2024-10-04T09:10:00Z" w:initials="ML">
    <w:p w14:paraId="540BB308" w14:textId="6FE0111F"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9D9EF7" w15:done="0"/>
  <w15:commentEx w15:paraId="0C994567" w15:done="0"/>
  <w15:commentEx w15:paraId="7F453A41" w15:done="0"/>
  <w15:commentEx w15:paraId="5BDE848F"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A91BC5" w16cex:dateUtc="2025-06-25T19:51:00Z"/>
  <w16cex:commentExtensible w16cex:durableId="71EDBB79" w16cex:dateUtc="2025-06-10T05:37:00Z"/>
  <w16cex:commentExtensible w16cex:durableId="6566E6AB" w16cex:dateUtc="2025-06-24T08:45:00Z"/>
  <w16cex:commentExtensible w16cex:durableId="2182850F" w16cex:dateUtc="2025-06-20T06:24: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9D9EF7" w16cid:durableId="5CA91BC5"/>
  <w16cid:commentId w16cid:paraId="0C994567" w16cid:durableId="71EDBB79"/>
  <w16cid:commentId w16cid:paraId="7F453A41" w16cid:durableId="6566E6AB"/>
  <w16cid:commentId w16cid:paraId="5BDE848F" w16cid:durableId="2182850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074BD" w14:textId="77777777" w:rsidR="00CE137E" w:rsidRDefault="00CE137E" w:rsidP="000F4F7D">
      <w:pPr>
        <w:spacing w:after="0" w:line="240" w:lineRule="auto"/>
      </w:pPr>
      <w:r>
        <w:separator/>
      </w:r>
    </w:p>
  </w:endnote>
  <w:endnote w:type="continuationSeparator" w:id="0">
    <w:p w14:paraId="7EA690BE" w14:textId="77777777" w:rsidR="00CE137E" w:rsidRDefault="00CE137E" w:rsidP="000F4F7D">
      <w:pPr>
        <w:spacing w:after="0" w:line="240" w:lineRule="auto"/>
      </w:pPr>
      <w:r>
        <w:continuationSeparator/>
      </w:r>
    </w:p>
  </w:endnote>
  <w:endnote w:type="continuationNotice" w:id="1">
    <w:p w14:paraId="7989EF5F" w14:textId="77777777" w:rsidR="00CE137E" w:rsidRDefault="00CE13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5D141" w14:textId="77777777" w:rsidR="00CE137E" w:rsidRDefault="00CE137E" w:rsidP="000F4F7D">
      <w:pPr>
        <w:spacing w:after="0" w:line="240" w:lineRule="auto"/>
      </w:pPr>
      <w:r>
        <w:separator/>
      </w:r>
    </w:p>
  </w:footnote>
  <w:footnote w:type="continuationSeparator" w:id="0">
    <w:p w14:paraId="789946D9" w14:textId="77777777" w:rsidR="00CE137E" w:rsidRDefault="00CE137E" w:rsidP="000F4F7D">
      <w:pPr>
        <w:spacing w:after="0" w:line="240" w:lineRule="auto"/>
      </w:pPr>
      <w:r>
        <w:continuationSeparator/>
      </w:r>
    </w:p>
  </w:footnote>
  <w:footnote w:type="continuationNotice" w:id="1">
    <w:p w14:paraId="4E084147" w14:textId="77777777" w:rsidR="00CE137E" w:rsidRDefault="00CE13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27335399">
    <w:abstractNumId w:val="0"/>
  </w:num>
  <w:num w:numId="2" w16cid:durableId="1361877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62A8"/>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919"/>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380F"/>
    <w:rsid w:val="00184CEA"/>
    <w:rsid w:val="001857D3"/>
    <w:rsid w:val="00185AE9"/>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4A23"/>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8F9"/>
    <w:rsid w:val="002F7F90"/>
    <w:rsid w:val="003020F3"/>
    <w:rsid w:val="003028D1"/>
    <w:rsid w:val="00303B16"/>
    <w:rsid w:val="00304034"/>
    <w:rsid w:val="003063D3"/>
    <w:rsid w:val="0031016E"/>
    <w:rsid w:val="00311A57"/>
    <w:rsid w:val="003128DC"/>
    <w:rsid w:val="00323E61"/>
    <w:rsid w:val="003267ED"/>
    <w:rsid w:val="00326B14"/>
    <w:rsid w:val="00326D63"/>
    <w:rsid w:val="00327535"/>
    <w:rsid w:val="00327E5C"/>
    <w:rsid w:val="00330C8B"/>
    <w:rsid w:val="00330CA2"/>
    <w:rsid w:val="0033122A"/>
    <w:rsid w:val="00332310"/>
    <w:rsid w:val="00332418"/>
    <w:rsid w:val="00333A49"/>
    <w:rsid w:val="003345AF"/>
    <w:rsid w:val="00334F1B"/>
    <w:rsid w:val="003404DC"/>
    <w:rsid w:val="00341629"/>
    <w:rsid w:val="0034283E"/>
    <w:rsid w:val="00343520"/>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F1F"/>
    <w:rsid w:val="00372C91"/>
    <w:rsid w:val="00372F43"/>
    <w:rsid w:val="00374059"/>
    <w:rsid w:val="0037464F"/>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E27"/>
    <w:rsid w:val="003D7FAC"/>
    <w:rsid w:val="003E0A31"/>
    <w:rsid w:val="003E11F9"/>
    <w:rsid w:val="003E150E"/>
    <w:rsid w:val="003E2879"/>
    <w:rsid w:val="003E3342"/>
    <w:rsid w:val="003E5861"/>
    <w:rsid w:val="003E6C29"/>
    <w:rsid w:val="003E7179"/>
    <w:rsid w:val="003F001C"/>
    <w:rsid w:val="003F1927"/>
    <w:rsid w:val="003F1FF0"/>
    <w:rsid w:val="003F2736"/>
    <w:rsid w:val="003F5A79"/>
    <w:rsid w:val="003F6FBF"/>
    <w:rsid w:val="003F75F8"/>
    <w:rsid w:val="004003A5"/>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657C"/>
    <w:rsid w:val="00446E5B"/>
    <w:rsid w:val="00447794"/>
    <w:rsid w:val="004522E4"/>
    <w:rsid w:val="00453ADF"/>
    <w:rsid w:val="004547AB"/>
    <w:rsid w:val="0045501C"/>
    <w:rsid w:val="00455482"/>
    <w:rsid w:val="00464AD3"/>
    <w:rsid w:val="00464AFE"/>
    <w:rsid w:val="00465904"/>
    <w:rsid w:val="00466EBC"/>
    <w:rsid w:val="00470BD2"/>
    <w:rsid w:val="00471B49"/>
    <w:rsid w:val="00472B1F"/>
    <w:rsid w:val="00472D8C"/>
    <w:rsid w:val="0047472C"/>
    <w:rsid w:val="00475D49"/>
    <w:rsid w:val="00477509"/>
    <w:rsid w:val="00477E63"/>
    <w:rsid w:val="0048034F"/>
    <w:rsid w:val="0048166A"/>
    <w:rsid w:val="0048271B"/>
    <w:rsid w:val="00483217"/>
    <w:rsid w:val="00484E72"/>
    <w:rsid w:val="00484F29"/>
    <w:rsid w:val="00485228"/>
    <w:rsid w:val="0048561A"/>
    <w:rsid w:val="00486083"/>
    <w:rsid w:val="0048666F"/>
    <w:rsid w:val="00486F5E"/>
    <w:rsid w:val="00487B54"/>
    <w:rsid w:val="00493722"/>
    <w:rsid w:val="00493D69"/>
    <w:rsid w:val="00493F2A"/>
    <w:rsid w:val="00494B10"/>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EC8"/>
    <w:rsid w:val="00562BFD"/>
    <w:rsid w:val="00563C68"/>
    <w:rsid w:val="00565208"/>
    <w:rsid w:val="005652BA"/>
    <w:rsid w:val="00566CDB"/>
    <w:rsid w:val="00572A06"/>
    <w:rsid w:val="00572FAE"/>
    <w:rsid w:val="00573DD4"/>
    <w:rsid w:val="00574DF5"/>
    <w:rsid w:val="0057559A"/>
    <w:rsid w:val="005756BC"/>
    <w:rsid w:val="00575F4E"/>
    <w:rsid w:val="00575FF1"/>
    <w:rsid w:val="00576AC2"/>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6B67"/>
    <w:rsid w:val="005B72B1"/>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53931"/>
    <w:rsid w:val="00653D62"/>
    <w:rsid w:val="00654B26"/>
    <w:rsid w:val="00655174"/>
    <w:rsid w:val="0065763E"/>
    <w:rsid w:val="00657C0D"/>
    <w:rsid w:val="00657D1C"/>
    <w:rsid w:val="0066156C"/>
    <w:rsid w:val="0066319A"/>
    <w:rsid w:val="00664E82"/>
    <w:rsid w:val="00665AFC"/>
    <w:rsid w:val="00666B67"/>
    <w:rsid w:val="00666BB4"/>
    <w:rsid w:val="00667C7D"/>
    <w:rsid w:val="006719C0"/>
    <w:rsid w:val="00671CA4"/>
    <w:rsid w:val="006727F2"/>
    <w:rsid w:val="00675F67"/>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3F20"/>
    <w:rsid w:val="007246D3"/>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A94"/>
    <w:rsid w:val="00742A99"/>
    <w:rsid w:val="00743039"/>
    <w:rsid w:val="00743370"/>
    <w:rsid w:val="00743AA0"/>
    <w:rsid w:val="00744913"/>
    <w:rsid w:val="00744AA4"/>
    <w:rsid w:val="00745E2F"/>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EAE"/>
    <w:rsid w:val="00763348"/>
    <w:rsid w:val="00763AFA"/>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D3A"/>
    <w:rsid w:val="00815BDD"/>
    <w:rsid w:val="008162CB"/>
    <w:rsid w:val="008163E3"/>
    <w:rsid w:val="00817327"/>
    <w:rsid w:val="00817D33"/>
    <w:rsid w:val="00817D86"/>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C58"/>
    <w:rsid w:val="008A219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C790A"/>
    <w:rsid w:val="008D1C17"/>
    <w:rsid w:val="008D2281"/>
    <w:rsid w:val="008D2B4C"/>
    <w:rsid w:val="008D39A4"/>
    <w:rsid w:val="008D5684"/>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62A7"/>
    <w:rsid w:val="008F6711"/>
    <w:rsid w:val="008F6F5D"/>
    <w:rsid w:val="008F735A"/>
    <w:rsid w:val="008F7B95"/>
    <w:rsid w:val="0090003F"/>
    <w:rsid w:val="00901F66"/>
    <w:rsid w:val="009025BD"/>
    <w:rsid w:val="009028E9"/>
    <w:rsid w:val="00902D65"/>
    <w:rsid w:val="009038C9"/>
    <w:rsid w:val="00904D10"/>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BEB"/>
    <w:rsid w:val="00976F8E"/>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108D"/>
    <w:rsid w:val="00AE14E5"/>
    <w:rsid w:val="00AE1A01"/>
    <w:rsid w:val="00AE1ADE"/>
    <w:rsid w:val="00AE4DA7"/>
    <w:rsid w:val="00AE58C7"/>
    <w:rsid w:val="00AE7306"/>
    <w:rsid w:val="00AF127D"/>
    <w:rsid w:val="00AF1622"/>
    <w:rsid w:val="00AF1C30"/>
    <w:rsid w:val="00AF31C2"/>
    <w:rsid w:val="00AF3ADC"/>
    <w:rsid w:val="00AF41FC"/>
    <w:rsid w:val="00AF7895"/>
    <w:rsid w:val="00AF79AE"/>
    <w:rsid w:val="00B00EB8"/>
    <w:rsid w:val="00B01736"/>
    <w:rsid w:val="00B02197"/>
    <w:rsid w:val="00B028D3"/>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1109"/>
    <w:rsid w:val="00B426DB"/>
    <w:rsid w:val="00B4288D"/>
    <w:rsid w:val="00B42C16"/>
    <w:rsid w:val="00B42C86"/>
    <w:rsid w:val="00B43DFE"/>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56DA"/>
    <w:rsid w:val="00B6588F"/>
    <w:rsid w:val="00B660FE"/>
    <w:rsid w:val="00B665F4"/>
    <w:rsid w:val="00B705D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C96"/>
    <w:rsid w:val="00B9412A"/>
    <w:rsid w:val="00B9464D"/>
    <w:rsid w:val="00B97012"/>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58CA"/>
    <w:rsid w:val="00BC6290"/>
    <w:rsid w:val="00BC6FC4"/>
    <w:rsid w:val="00BD10FF"/>
    <w:rsid w:val="00BD2F24"/>
    <w:rsid w:val="00BD3C64"/>
    <w:rsid w:val="00BD7285"/>
    <w:rsid w:val="00BE1386"/>
    <w:rsid w:val="00BE1962"/>
    <w:rsid w:val="00BE2102"/>
    <w:rsid w:val="00BE223F"/>
    <w:rsid w:val="00BE28DB"/>
    <w:rsid w:val="00BE50D9"/>
    <w:rsid w:val="00BE5404"/>
    <w:rsid w:val="00BE6ABE"/>
    <w:rsid w:val="00BE6E6E"/>
    <w:rsid w:val="00BE75C8"/>
    <w:rsid w:val="00BE7D89"/>
    <w:rsid w:val="00BF0848"/>
    <w:rsid w:val="00BF14B3"/>
    <w:rsid w:val="00BF3513"/>
    <w:rsid w:val="00BF36B6"/>
    <w:rsid w:val="00BF4231"/>
    <w:rsid w:val="00BF4EC8"/>
    <w:rsid w:val="00BF7590"/>
    <w:rsid w:val="00C02014"/>
    <w:rsid w:val="00C02B91"/>
    <w:rsid w:val="00C02D0F"/>
    <w:rsid w:val="00C02F5F"/>
    <w:rsid w:val="00C0430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20B8"/>
    <w:rsid w:val="00C22602"/>
    <w:rsid w:val="00C23250"/>
    <w:rsid w:val="00C244CE"/>
    <w:rsid w:val="00C24BAD"/>
    <w:rsid w:val="00C266DF"/>
    <w:rsid w:val="00C274DB"/>
    <w:rsid w:val="00C3422A"/>
    <w:rsid w:val="00C354D7"/>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73E4"/>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2DB8"/>
    <w:rsid w:val="00CD3484"/>
    <w:rsid w:val="00CD3592"/>
    <w:rsid w:val="00CD394D"/>
    <w:rsid w:val="00CD4010"/>
    <w:rsid w:val="00CD413A"/>
    <w:rsid w:val="00CD413F"/>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F5B"/>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A16"/>
    <w:rsid w:val="00DF3B49"/>
    <w:rsid w:val="00DF43ED"/>
    <w:rsid w:val="00DF535C"/>
    <w:rsid w:val="00DF6F62"/>
    <w:rsid w:val="00DF7234"/>
    <w:rsid w:val="00E001BA"/>
    <w:rsid w:val="00E02D8C"/>
    <w:rsid w:val="00E02FB3"/>
    <w:rsid w:val="00E066B4"/>
    <w:rsid w:val="00E07C17"/>
    <w:rsid w:val="00E07F96"/>
    <w:rsid w:val="00E1001D"/>
    <w:rsid w:val="00E10CB1"/>
    <w:rsid w:val="00E116A8"/>
    <w:rsid w:val="00E1296D"/>
    <w:rsid w:val="00E12DF8"/>
    <w:rsid w:val="00E13128"/>
    <w:rsid w:val="00E145FD"/>
    <w:rsid w:val="00E147B6"/>
    <w:rsid w:val="00E1608B"/>
    <w:rsid w:val="00E253B9"/>
    <w:rsid w:val="00E25823"/>
    <w:rsid w:val="00E2694B"/>
    <w:rsid w:val="00E30140"/>
    <w:rsid w:val="00E3093B"/>
    <w:rsid w:val="00E31453"/>
    <w:rsid w:val="00E33938"/>
    <w:rsid w:val="00E371D0"/>
    <w:rsid w:val="00E374C4"/>
    <w:rsid w:val="00E37E7D"/>
    <w:rsid w:val="00E4048D"/>
    <w:rsid w:val="00E40E7F"/>
    <w:rsid w:val="00E416D9"/>
    <w:rsid w:val="00E4174F"/>
    <w:rsid w:val="00E430FD"/>
    <w:rsid w:val="00E45F97"/>
    <w:rsid w:val="00E47B77"/>
    <w:rsid w:val="00E50A5B"/>
    <w:rsid w:val="00E50EEF"/>
    <w:rsid w:val="00E52BB4"/>
    <w:rsid w:val="00E5449E"/>
    <w:rsid w:val="00E54C2D"/>
    <w:rsid w:val="00E5597E"/>
    <w:rsid w:val="00E55B34"/>
    <w:rsid w:val="00E55F45"/>
    <w:rsid w:val="00E578B8"/>
    <w:rsid w:val="00E60E52"/>
    <w:rsid w:val="00E61BF5"/>
    <w:rsid w:val="00E62205"/>
    <w:rsid w:val="00E62E6E"/>
    <w:rsid w:val="00E6352C"/>
    <w:rsid w:val="00E637E3"/>
    <w:rsid w:val="00E64267"/>
    <w:rsid w:val="00E64C2C"/>
    <w:rsid w:val="00E66247"/>
    <w:rsid w:val="00E665C8"/>
    <w:rsid w:val="00E6747B"/>
    <w:rsid w:val="00E67C3E"/>
    <w:rsid w:val="00E709D7"/>
    <w:rsid w:val="00E70F27"/>
    <w:rsid w:val="00E7187E"/>
    <w:rsid w:val="00E72856"/>
    <w:rsid w:val="00E734FE"/>
    <w:rsid w:val="00E7362A"/>
    <w:rsid w:val="00E74567"/>
    <w:rsid w:val="00E75FED"/>
    <w:rsid w:val="00E76428"/>
    <w:rsid w:val="00E81114"/>
    <w:rsid w:val="00E8178E"/>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628F"/>
    <w:rsid w:val="00F364DB"/>
    <w:rsid w:val="00F407E7"/>
    <w:rsid w:val="00F41580"/>
    <w:rsid w:val="00F420B2"/>
    <w:rsid w:val="00F42585"/>
    <w:rsid w:val="00F42D71"/>
    <w:rsid w:val="00F44040"/>
    <w:rsid w:val="00F44D71"/>
    <w:rsid w:val="00F50E0F"/>
    <w:rsid w:val="00F519C4"/>
    <w:rsid w:val="00F55B97"/>
    <w:rsid w:val="00F577E3"/>
    <w:rsid w:val="00F6225E"/>
    <w:rsid w:val="00F6285A"/>
    <w:rsid w:val="00F63C33"/>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5F11"/>
    <w:rsid w:val="00FD7BFB"/>
    <w:rsid w:val="00FD7D07"/>
    <w:rsid w:val="00FE19AA"/>
    <w:rsid w:val="00FE203D"/>
    <w:rsid w:val="00FE3664"/>
    <w:rsid w:val="00FE3D8A"/>
    <w:rsid w:val="00FE45C7"/>
    <w:rsid w:val="00FE5043"/>
    <w:rsid w:val="00FE54BA"/>
    <w:rsid w:val="00FE6A24"/>
    <w:rsid w:val="00FF03FC"/>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bmcbioinformatics.biomedcentral.com/articles/10.1186/s12859-020-03772-3"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synapse.org/"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i.org/10.1016/j.celrep.2023.1129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doi.org/10.1038/srep15587"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47032"/>
    <w:rsid w:val="00087812"/>
    <w:rsid w:val="000963E9"/>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822DF7"/>
    <w:rsid w:val="00835276"/>
    <w:rsid w:val="008629B8"/>
    <w:rsid w:val="008731E2"/>
    <w:rsid w:val="008D2C2E"/>
    <w:rsid w:val="008F3341"/>
    <w:rsid w:val="00903844"/>
    <w:rsid w:val="0092418F"/>
    <w:rsid w:val="00935E29"/>
    <w:rsid w:val="00975BEB"/>
    <w:rsid w:val="009E56CE"/>
    <w:rsid w:val="009E603B"/>
    <w:rsid w:val="00A02748"/>
    <w:rsid w:val="00A43319"/>
    <w:rsid w:val="00A568FE"/>
    <w:rsid w:val="00A97ED7"/>
    <w:rsid w:val="00AA1E28"/>
    <w:rsid w:val="00AC3C06"/>
    <w:rsid w:val="00AF79AE"/>
    <w:rsid w:val="00B23970"/>
    <w:rsid w:val="00B4288D"/>
    <w:rsid w:val="00B90F76"/>
    <w:rsid w:val="00BE4664"/>
    <w:rsid w:val="00C5376A"/>
    <w:rsid w:val="00CA370A"/>
    <w:rsid w:val="00CA4B11"/>
    <w:rsid w:val="00CA7AB5"/>
    <w:rsid w:val="00CD1803"/>
    <w:rsid w:val="00D160E2"/>
    <w:rsid w:val="00D359AF"/>
    <w:rsid w:val="00D41C1D"/>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30</Pages>
  <Words>29758</Words>
  <Characters>169624</Characters>
  <Application>Microsoft Office Word</Application>
  <DocSecurity>0</DocSecurity>
  <Lines>1413</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6</cp:revision>
  <cp:lastPrinted>2025-06-06T09:23:00Z</cp:lastPrinted>
  <dcterms:created xsi:type="dcterms:W3CDTF">2025-06-25T19:32:00Z</dcterms:created>
  <dcterms:modified xsi:type="dcterms:W3CDTF">2025-06-25T20:12:00Z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id="NQFYwlEF"/&gt;&lt;style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