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commentsExtended.xml" ContentType="application/vnd.openxmlformats-officedocument.wordprocessingml.commentsExtended+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_rels/document.xml.rels" ContentType="application/vnd.openxmlformats-package.relationships+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4.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4.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120"/>
        <w:contextualSpacing/>
        <w:rPr/>
      </w:pPr>
      <w:r>
        <w:rPr/>
        <w:t>Mutation</w:t>
      </w:r>
      <w:r>
        <w:rPr>
          <w:rFonts w:hint="eastAsia"/>
        </w:rPr>
        <w:t>al</w:t>
      </w:r>
      <w:r>
        <w:rPr/>
        <w:t xml:space="preserve"> </w:t>
      </w:r>
      <w:r>
        <w:rPr>
          <w:rFonts w:hint="eastAsia"/>
        </w:rPr>
        <w:t>signatures</w:t>
      </w:r>
      <w:r>
        <w:rPr/>
        <w:t xml:space="preserve"> of small</w:t>
      </w:r>
      <w:r>
        <w:rPr>
          <w:rFonts w:hint="eastAsia"/>
        </w:rPr>
        <w:t xml:space="preserve"> </w:t>
      </w:r>
      <w:r>
        <w:rPr/>
        <w:t>insertion</w:t>
      </w:r>
      <w:r>
        <w:rPr>
          <w:rFonts w:hint="eastAsia"/>
        </w:rPr>
        <w:t xml:space="preserve">s </w:t>
      </w:r>
      <w:r>
        <w:rPr/>
        <w:t>and</w:t>
      </w:r>
      <w:r>
        <w:rPr>
          <w:rFonts w:hint="eastAsia"/>
        </w:rPr>
        <w:t xml:space="preserve"> </w:t>
      </w:r>
      <w:r>
        <w:rPr/>
        <w:t xml:space="preserve">deletions </w:t>
      </w:r>
      <w:r>
        <w:rPr>
          <w:rFonts w:hint="eastAsia"/>
        </w:rPr>
        <w:t>in 7,000 tumors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Mo Liu</w:t>
      </w:r>
      <w:r>
        <w:rPr>
          <w:rFonts w:cs="Times New Roman" w:hint="eastAsia" w:ascii="Times New Roman" w:hAnsi="Times New Roman"/>
          <w:sz w:val="24"/>
          <w:szCs w:val="24"/>
          <w:vertAlign w:val="superscript"/>
        </w:rPr>
        <w:t>1,2,3*#</w:t>
      </w:r>
      <w:r>
        <w:rPr>
          <w:rFonts w:cs="Times New Roman" w:ascii="Times New Roman" w:hAnsi="Times New Roman"/>
          <w:sz w:val="24"/>
          <w:szCs w:val="24"/>
        </w:rPr>
        <w:t>,</w:t>
      </w:r>
      <w:r>
        <w:rPr>
          <w:rFonts w:cs="Times New Roman" w:hint="eastAsia" w:ascii="Times New Roman" w:hAnsi="Times New Roman"/>
          <w:sz w:val="24"/>
          <w:szCs w:val="24"/>
        </w:rPr>
        <w:t xml:space="preserve"> Mini Huang</w:t>
      </w:r>
      <w:r>
        <w:rPr>
          <w:rFonts w:cs="Times New Roman" w:hint="eastAsia" w:ascii="Times New Roman" w:hAnsi="Times New Roman"/>
          <w:sz w:val="24"/>
          <w:szCs w:val="24"/>
          <w:vertAlign w:val="superscript"/>
        </w:rPr>
        <w:t>4*</w:t>
      </w:r>
      <w:r>
        <w:rPr>
          <w:rFonts w:cs="Times New Roman" w:hint="eastAsia" w:ascii="Times New Roman" w:hAnsi="Times New Roman"/>
          <w:sz w:val="24"/>
          <w:szCs w:val="24"/>
        </w:rPr>
        <w:t>,</w:t>
      </w:r>
      <w:r>
        <w:rPr>
          <w:rFonts w:cs="Times New Roman" w:ascii="Times New Roman" w:hAnsi="Times New Roman"/>
          <w:sz w:val="24"/>
          <w:szCs w:val="24"/>
        </w:rPr>
        <w:t xml:space="preserve"> Qi Zheng</w:t>
      </w:r>
      <w:r>
        <w:rPr>
          <w:rFonts w:cs="Times New Roman" w:hint="eastAsia" w:ascii="Times New Roman" w:hAnsi="Times New Roman"/>
          <w:sz w:val="24"/>
          <w:szCs w:val="24"/>
          <w:vertAlign w:val="superscript"/>
        </w:rPr>
        <w:t>1</w:t>
      </w:r>
      <w:r>
        <w:rPr>
          <w:rFonts w:cs="Times New Roman" w:ascii="Times New Roman" w:hAnsi="Times New Roman"/>
          <w:sz w:val="24"/>
          <w:szCs w:val="24"/>
        </w:rPr>
        <w:t>,</w:t>
      </w:r>
      <w:r>
        <w:rPr>
          <w:rFonts w:cs="Times New Roman" w:hint="eastAsia" w:ascii="Times New Roman" w:hAnsi="Times New Roman"/>
          <w:sz w:val="24"/>
          <w:szCs w:val="24"/>
        </w:rPr>
        <w:t xml:space="preserve"> Arnoud Boot</w:t>
      </w:r>
      <w:r>
        <w:rPr>
          <w:rFonts w:cs="Times New Roman" w:hint="eastAsia" w:ascii="Times New Roman" w:hAnsi="Times New Roman"/>
          <w:sz w:val="24"/>
          <w:szCs w:val="24"/>
          <w:vertAlign w:val="superscript"/>
        </w:rPr>
        <w:t>2,3</w:t>
      </w:r>
      <w:r>
        <w:rPr>
          <w:rFonts w:cs="Times New Roman" w:hint="eastAsia" w:ascii="Times New Roman" w:hAnsi="Times New Roman"/>
          <w:sz w:val="24"/>
          <w:szCs w:val="24"/>
        </w:rPr>
        <w:t>, Shenli Zhang</w:t>
      </w:r>
      <w:r>
        <w:rPr>
          <w:rFonts w:cs="Times New Roman" w:hint="eastAsia" w:ascii="Times New Roman" w:hAnsi="Times New Roman"/>
          <w:sz w:val="24"/>
          <w:szCs w:val="24"/>
          <w:vertAlign w:val="superscript"/>
        </w:rPr>
        <w:t>2,3</w:t>
      </w:r>
      <w:r>
        <w:rPr>
          <w:rFonts w:cs="Times New Roman" w:hint="eastAsia" w:ascii="Times New Roman" w:hAnsi="Times New Roman"/>
          <w:sz w:val="24"/>
          <w:szCs w:val="24"/>
        </w:rPr>
        <w:t>, Szh-Chi Ho</w:t>
      </w:r>
      <w:r>
        <w:rPr>
          <w:rFonts w:cs="Times New Roman" w:hint="eastAsia" w:ascii="Times New Roman" w:hAnsi="Times New Roman"/>
          <w:sz w:val="24"/>
          <w:szCs w:val="24"/>
          <w:vertAlign w:val="superscript"/>
        </w:rPr>
        <w:t>2,3</w:t>
      </w:r>
      <w:r>
        <w:rPr>
          <w:rFonts w:cs="Times New Roman" w:hint="eastAsia" w:ascii="Times New Roman" w:hAnsi="Times New Roman"/>
          <w:sz w:val="24"/>
          <w:szCs w:val="24"/>
        </w:rPr>
        <w:t xml:space="preserve">, </w:t>
      </w:r>
      <w:r>
        <w:rPr>
          <w:rFonts w:cs="Times New Roman" w:ascii="Times New Roman" w:hAnsi="Times New Roman"/>
          <w:sz w:val="24"/>
          <w:szCs w:val="24"/>
        </w:rPr>
        <w:t>Runtian Yao</w:t>
      </w:r>
      <w:r>
        <w:rPr>
          <w:rFonts w:cs="Times New Roman" w:hint="eastAsia" w:ascii="Times New Roman" w:hAnsi="Times New Roman"/>
          <w:sz w:val="24"/>
          <w:szCs w:val="24"/>
          <w:vertAlign w:val="superscript"/>
        </w:rPr>
        <w:t>4</w:t>
      </w:r>
      <w:r>
        <w:rPr>
          <w:rFonts w:cs="Times New Roman" w:ascii="Times New Roman" w:hAnsi="Times New Roman"/>
          <w:sz w:val="24"/>
          <w:szCs w:val="24"/>
        </w:rPr>
        <w:t xml:space="preserve">, </w:t>
      </w:r>
      <w:r>
        <w:rPr>
          <w:rFonts w:cs="Times New Roman" w:hint="eastAsia" w:ascii="Times New Roman" w:hAnsi="Times New Roman"/>
          <w:sz w:val="24"/>
          <w:szCs w:val="24"/>
        </w:rPr>
        <w:t>Ying Yang</w:t>
      </w:r>
      <w:r>
        <w:rPr>
          <w:rFonts w:cs="Times New Roman" w:hint="eastAsia" w:ascii="Times New Roman" w:hAnsi="Times New Roman"/>
          <w:sz w:val="24"/>
          <w:szCs w:val="24"/>
          <w:vertAlign w:val="superscript"/>
        </w:rPr>
        <w:t>1</w:t>
      </w:r>
      <w:r>
        <w:rPr>
          <w:rFonts w:cs="Times New Roman" w:hint="eastAsia" w:ascii="Times New Roman" w:hAnsi="Times New Roman"/>
          <w:sz w:val="24"/>
          <w:szCs w:val="24"/>
        </w:rPr>
        <w:t>, Runxi Shen</w:t>
      </w:r>
      <w:r>
        <w:rPr>
          <w:rFonts w:cs="Times New Roman" w:hint="eastAsia" w:ascii="Times New Roman" w:hAnsi="Times New Roman"/>
          <w:sz w:val="24"/>
          <w:szCs w:val="24"/>
          <w:vertAlign w:val="superscript"/>
        </w:rPr>
        <w:t>5</w:t>
      </w:r>
      <w:r>
        <w:rPr>
          <w:rFonts w:cs="Times New Roman" w:hint="eastAsia" w:ascii="Times New Roman" w:hAnsi="Times New Roman"/>
          <w:sz w:val="24"/>
          <w:szCs w:val="24"/>
        </w:rPr>
        <w:t xml:space="preserve">, </w:t>
      </w:r>
      <w:r>
        <w:rPr>
          <w:rFonts w:cs="Times New Roman" w:ascii="Times New Roman" w:hAnsi="Times New Roman"/>
          <w:sz w:val="24"/>
          <w:szCs w:val="24"/>
        </w:rPr>
        <w:t>Steven G. Rozen</w:t>
      </w:r>
      <w:r>
        <w:rPr>
          <w:rFonts w:cs="Times New Roman" w:hint="eastAsia" w:ascii="Times New Roman" w:hAnsi="Times New Roman"/>
          <w:sz w:val="24"/>
          <w:szCs w:val="24"/>
          <w:vertAlign w:val="superscript"/>
        </w:rPr>
        <w:t>2,3,6</w:t>
      </w:r>
      <w:ins w:id="0" w:author="Unknown Author" w:date="2025-09-04T18:58:18Z">
        <w:r>
          <w:rPr>
            <w:rFonts w:cs="Times New Roman" w:hint="eastAsia" w:ascii="Times New Roman" w:hAnsi="Times New Roman"/>
            <w:sz w:val="24"/>
            <w:szCs w:val="24"/>
            <w:vertAlign w:val="superscript"/>
          </w:rPr>
          <w:t>,</w:t>
        </w:r>
      </w:ins>
      <w:ins w:id="1" w:author="Unknown Author" w:date="2025-09-04T18:58:18Z">
        <w:r>
          <w:rPr>
            <w:rFonts w:cs="Times New Roman" w:hint="eastAsia" w:ascii="Times New Roman" w:hAnsi="Times New Roman"/>
            <w:sz w:val="24"/>
            <w:szCs w:val="24"/>
            <w:vertAlign w:val="superscript"/>
          </w:rPr>
          <w:t>7</w:t>
        </w:r>
      </w:ins>
      <w:r>
        <w:rPr>
          <w:rFonts w:cs="Times New Roman" w:hint="eastAsia" w:ascii="Times New Roman" w:hAnsi="Times New Roman"/>
          <w:sz w:val="24"/>
          <w:szCs w:val="24"/>
          <w:vertAlign w:val="superscript"/>
        </w:rPr>
        <w:t>#</w:t>
      </w:r>
    </w:p>
    <w:p>
      <w:pPr>
        <w:pStyle w:val="Normal"/>
        <w:spacing w:lineRule="auto" w:line="480"/>
        <w:rPr>
          <w:rFonts w:ascii="Times New Roman" w:hAnsi="Times New Roman" w:cs="Times New Roman"/>
        </w:rPr>
      </w:pPr>
      <w:r>
        <w:rPr>
          <w:rFonts w:cs="Times New Roman" w:ascii="Times New Roman" w:hAnsi="Times New Roman"/>
        </w:rPr>
        <w:t>1 Sino-French Hoffmann Institute, School of Basic Medical Sciences, Guangzhou Medical University, Guangzhou, Guangdong 511436, China</w:t>
      </w:r>
    </w:p>
    <w:p>
      <w:pPr>
        <w:pStyle w:val="Normal"/>
        <w:spacing w:lineRule="auto" w:line="480"/>
        <w:rPr>
          <w:rFonts w:ascii="Times New Roman" w:hAnsi="Times New Roman" w:cs="Times New Roman"/>
        </w:rPr>
      </w:pPr>
      <w:r>
        <w:rPr>
          <w:rFonts w:cs="Times New Roman" w:hint="eastAsia" w:ascii="Times New Roman" w:hAnsi="Times New Roman"/>
        </w:rPr>
        <w:t>2</w:t>
      </w:r>
      <w:r>
        <w:rPr>
          <w:rFonts w:cs="Times New Roman" w:ascii="Times New Roman" w:hAnsi="Times New Roman"/>
        </w:rPr>
        <w:t xml:space="preserve"> Centre for Computational Biology, Duke–NUS Medical School, 169857 Singapore</w:t>
      </w:r>
      <w:del w:id="2" w:author="Unknown Author" w:date="2025-09-04T19:11:21Z">
        <w:r>
          <w:rPr>
            <w:rFonts w:cs="Times New Roman" w:ascii="Times New Roman" w:hAnsi="Times New Roman"/>
          </w:rPr>
          <w:delText>;</w:delText>
        </w:r>
      </w:del>
    </w:p>
    <w:p>
      <w:pPr>
        <w:pStyle w:val="Normal"/>
        <w:spacing w:lineRule="auto" w:line="480"/>
        <w:rPr>
          <w:rFonts w:ascii="Times New Roman" w:hAnsi="Times New Roman" w:cs="Times New Roman"/>
        </w:rPr>
      </w:pPr>
      <w:r>
        <w:rPr>
          <w:rFonts w:cs="Times New Roman" w:hint="eastAsia" w:ascii="Times New Roman" w:hAnsi="Times New Roman"/>
        </w:rPr>
        <w:t>3</w:t>
      </w:r>
      <w:r>
        <w:rPr>
          <w:rFonts w:cs="Times New Roman" w:ascii="Times New Roman" w:hAnsi="Times New Roman"/>
        </w:rPr>
        <w:t xml:space="preserve"> Programme in Cancer and Stem Cell Biology, Duke University–National University of Singapore Medical School (Duke–NUS Medical School), 169857 Singapore</w:t>
      </w:r>
      <w:del w:id="3" w:author="Unknown Author" w:date="2025-09-04T19:11:18Z">
        <w:r>
          <w:rPr>
            <w:rFonts w:cs="Times New Roman" w:ascii="Times New Roman" w:hAnsi="Times New Roman"/>
          </w:rPr>
          <w:delText>;</w:delText>
        </w:r>
      </w:del>
      <w:r>
        <w:rPr>
          <w:rFonts w:cs="Times New Roman" w:ascii="Times New Roman" w:hAnsi="Times New Roman"/>
        </w:rPr>
        <w:t xml:space="preserve">  </w:t>
      </w:r>
    </w:p>
    <w:p>
      <w:pPr>
        <w:pStyle w:val="Normal"/>
        <w:spacing w:lineRule="auto" w:line="480"/>
        <w:rPr>
          <w:rFonts w:ascii="Times New Roman" w:hAnsi="Times New Roman" w:cs="Times New Roman"/>
        </w:rPr>
      </w:pPr>
      <w:r>
        <w:rPr>
          <w:rFonts w:cs="Times New Roman" w:hint="eastAsia" w:ascii="Times New Roman" w:hAnsi="Times New Roman"/>
        </w:rPr>
        <w:t xml:space="preserve">4 </w:t>
      </w:r>
      <w:r>
        <w:rPr>
          <w:rFonts w:cs="Times New Roman" w:ascii="Times New Roman" w:hAnsi="Times New Roman"/>
        </w:rPr>
        <w:t>Molecular Cancer Research Center, School of Medicine, Shenzhen Campus of Sun Yat-</w:t>
      </w:r>
      <w:r>
        <w:rPr>
          <w:rFonts w:cs="Times New Roman" w:hint="eastAsia" w:ascii="Times New Roman" w:hAnsi="Times New Roman"/>
        </w:rPr>
        <w:t>S</w:t>
      </w:r>
      <w:r>
        <w:rPr>
          <w:rFonts w:cs="Times New Roman" w:ascii="Times New Roman" w:hAnsi="Times New Roman"/>
        </w:rPr>
        <w:t>en University, Sun Yat-sen University, Shenzhen, 518107, China</w:t>
      </w:r>
      <w:del w:id="4" w:author="Unknown Author" w:date="2025-09-04T19:11:24Z">
        <w:r>
          <w:rPr>
            <w:rFonts w:cs="Times New Roman" w:ascii="Times New Roman" w:hAnsi="Times New Roman"/>
          </w:rPr>
          <w:delText>.</w:delText>
        </w:r>
      </w:del>
    </w:p>
    <w:p>
      <w:pPr>
        <w:pStyle w:val="Normal"/>
        <w:spacing w:lineRule="auto" w:line="480"/>
        <w:rPr>
          <w:rFonts w:ascii="Times New Roman" w:hAnsi="Times New Roman" w:cs="Times New Roman"/>
        </w:rPr>
      </w:pPr>
      <w:r>
        <w:rPr>
          <w:rFonts w:cs="Times New Roman" w:hint="eastAsia" w:ascii="Times New Roman" w:hAnsi="Times New Roman"/>
        </w:rPr>
        <w:t xml:space="preserve">5 </w:t>
      </w:r>
      <w:r>
        <w:rPr>
          <w:rFonts w:cs="Times New Roman" w:ascii="Times New Roman" w:hAnsi="Times New Roman"/>
        </w:rPr>
        <w:t>Imaging Platform, Broad Institute of Harvard and MIT, Cambridge, Massachusetts, United States</w:t>
      </w:r>
    </w:p>
    <w:p>
      <w:pPr>
        <w:pStyle w:val="Normal"/>
        <w:spacing w:lineRule="auto" w:line="480"/>
        <w:rPr>
          <w:rFonts w:ascii="Times New Roman" w:hAnsi="Times New Roman" w:cs="Times New Roman"/>
          <w:ins w:id="5" w:author="Unknown Author" w:date="2025-09-04T18:58:22Z"/>
        </w:rPr>
      </w:pPr>
      <w:r>
        <w:rPr>
          <w:rFonts w:cs="Times New Roman" w:hint="eastAsia" w:ascii="Times New Roman" w:hAnsi="Times New Roman"/>
        </w:rPr>
        <w:t>6</w:t>
      </w:r>
      <w:r>
        <w:rPr>
          <w:rFonts w:cs="Times New Roman" w:ascii="Times New Roman" w:hAnsi="Times New Roman"/>
        </w:rPr>
        <w:t xml:space="preserve"> Department of Biostatistics and Bioinformatics, Duke University School of Medicine, Durham, North Carolina, 27710, United States</w:t>
      </w:r>
    </w:p>
    <w:p>
      <w:pPr>
        <w:pStyle w:val="Normal"/>
        <w:spacing w:lineRule="auto" w:line="480"/>
        <w:rPr>
          <w:rFonts w:ascii="Times New Roman" w:hAnsi="Times New Roman"/>
        </w:rPr>
      </w:pPr>
      <w:ins w:id="6" w:author="Unknown Author" w:date="2025-09-04T18:58:22Z">
        <w:r>
          <w:rPr>
            <w:rFonts w:cs="Times New Roman" w:ascii="Times New Roman" w:hAnsi="Times New Roman"/>
            <w:rFonts w:ascii="Times New Roman" w:hAnsi="Times New Roman" w:eastAsia="" w:cs="Times New Roman" w:eastAsiaTheme="minorEastAsia"/>
            <w:color w:val="auto"/>
            <w:lang w:val="en-US" w:eastAsia="zh-CN" w:bidi="ar-SA"/>
            <w:rPrChange w:id="0" w:author="Unknown Author" w:date="2025-09-04T19:00:19Z">
              <w:rPr>
                <w:sz w:val="22"/>
                <w:kern w:val="0"/>
                <w:szCs w:val="22"/>
              </w:rPr>
            </w:rPrChange>
          </w:rPr>
          <w:t>7</w:t>
        </w:r>
      </w:ins>
      <w:ins w:id="8" w:author="Unknown Author" w:date="2025-09-04T19:00:06Z">
        <w:r>
          <w:rPr>
            <w:rFonts w:cs="Times New Roman" w:ascii="Times New Roman" w:hAnsi="Times New Roman"/>
          </w:rPr>
          <w:t xml:space="preserve"> </w:t>
        </w:r>
      </w:ins>
      <w:ins w:id="9" w:author="Unknown Author" w:date="2025-09-04T19:00:06Z">
        <w:r>
          <w:rPr>
            <w:rFonts w:ascii="Times New Roman" w:hAnsi="Times New Roman"/>
          </w:rPr>
          <w:t xml:space="preserve">Graduate Institute of Biomedical Sciences, Chang Gung University, Taoyuan City, 33302, Taiwan </w:t>
        </w:r>
      </w:ins>
      <w:ins w:id="10" w:author="Unknown Author" w:date="2025-09-04T18:58:22Z">
        <w:r>
          <w:rPr>
            <w:rFonts w:cs="Times New Roman" w:ascii="Times New Roman" w:hAnsi="Times New Roman"/>
          </w:rPr>
          <w:t xml:space="preserve"> </w:t>
        </w:r>
      </w:ins>
    </w:p>
    <w:p>
      <w:pPr>
        <w:pStyle w:val="Normal"/>
        <w:spacing w:lineRule="auto" w:line="480"/>
        <w:rPr>
          <w:rFonts w:ascii="Times New Roman" w:hAnsi="Times New Roman" w:cs="Times New Roman"/>
        </w:rPr>
      </w:pPr>
      <w:r>
        <w:rPr>
          <w:rFonts w:cs="Times New Roman" w:ascii="Times New Roman" w:hAnsi="Times New Roman"/>
        </w:rPr>
        <w:t xml:space="preserve"># Corresponding authors: E-mails: </w:t>
      </w:r>
      <w:hyperlink r:id="rId2">
        <w:r>
          <w:rPr>
            <w:rStyle w:val="Style8"/>
            <w:rFonts w:cs="Times New Roman" w:hint="eastAsia" w:ascii="Times New Roman" w:hAnsi="Times New Roman"/>
          </w:rPr>
          <w:t>mo.liu@gzhmu.edu.cn</w:t>
        </w:r>
      </w:hyperlink>
      <w:r>
        <w:rPr>
          <w:rFonts w:cs="Times New Roman" w:hint="eastAsia" w:ascii="Times New Roman" w:hAnsi="Times New Roman"/>
        </w:rPr>
        <w:t>, steverozen@pm.me</w:t>
      </w:r>
    </w:p>
    <w:p>
      <w:pPr>
        <w:pStyle w:val="Normal"/>
        <w:rPr>
          <w:rFonts w:ascii="Times New Roman" w:hAnsi="Times New Roman" w:cs="Times New Roman"/>
          <w:b/>
          <w:bCs/>
          <w:sz w:val="24"/>
          <w:szCs w:val="24"/>
        </w:rPr>
      </w:pPr>
      <w:r>
        <w:rPr>
          <w:rFonts w:cs="Times New Roman" w:ascii="Times New Roman" w:hAnsi="Times New Roman"/>
          <w:b/>
          <w:bCs/>
          <w:sz w:val="24"/>
          <w:szCs w:val="24"/>
        </w:rPr>
      </w:r>
      <w:r>
        <w:br w:type="page"/>
      </w:r>
    </w:p>
    <w:p>
      <w:pPr>
        <w:pStyle w:val="Heading1"/>
        <w:spacing w:before="0" w:after="120"/>
        <w:rPr/>
      </w:pPr>
      <w:r>
        <w:rPr>
          <w:rFonts w:hint="eastAsia"/>
        </w:rPr>
        <w:t>Abstract</w:t>
      </w:r>
    </w:p>
    <w:p>
      <w:pPr>
        <w:pStyle w:val="Normal"/>
        <w:spacing w:lineRule="auto" w:line="480"/>
        <w:rPr>
          <w:rFonts w:ascii="Times New Roman" w:hAnsi="Times New Roman" w:cs="Times New Roman"/>
          <w:sz w:val="24"/>
          <w:szCs w:val="24"/>
        </w:rPr>
      </w:pPr>
      <w:bookmarkStart w:id="0" w:name="OLE_LINK1"/>
      <w:r>
        <w:rPr>
          <w:rFonts w:cs="Times New Roman" w:ascii="Times New Roman" w:hAnsi="Times New Roman"/>
          <w:sz w:val="24"/>
          <w:szCs w:val="24"/>
        </w:rPr>
        <w:t>Somatic mutations resulting from various mutational processes are key driver</w:t>
      </w:r>
      <w:r>
        <w:rPr>
          <w:rFonts w:cs="Times New Roman" w:hint="eastAsia" w:ascii="Times New Roman" w:hAnsi="Times New Roman"/>
          <w:sz w:val="24"/>
          <w:szCs w:val="24"/>
        </w:rPr>
        <w:t>s</w:t>
      </w:r>
      <w:r>
        <w:rPr>
          <w:rFonts w:cs="Times New Roman" w:ascii="Times New Roman" w:hAnsi="Times New Roman"/>
          <w:sz w:val="24"/>
          <w:szCs w:val="24"/>
        </w:rPr>
        <w:t xml:space="preserve"> of tumorigenesis. Mutational signatures, which are distinctive patterns left by mutational processes, can be identified through experimental exposures to mutagens or </w:t>
      </w:r>
      <w:r>
        <w:rPr>
          <w:rFonts w:cs="Times New Roman" w:hint="eastAsia" w:ascii="Times New Roman" w:hAnsi="Times New Roman"/>
          <w:sz w:val="24"/>
          <w:szCs w:val="24"/>
        </w:rPr>
        <w:t xml:space="preserve">through </w:t>
      </w:r>
      <w:r>
        <w:rPr>
          <w:rFonts w:cs="Times New Roman" w:ascii="Times New Roman" w:hAnsi="Times New Roman"/>
          <w:sz w:val="24"/>
          <w:szCs w:val="24"/>
        </w:rPr>
        <w:t xml:space="preserve">computational </w:t>
      </w:r>
      <w:r>
        <w:rPr>
          <w:rFonts w:cs="Times New Roman" w:hint="eastAsia" w:ascii="Times New Roman" w:hAnsi="Times New Roman"/>
          <w:sz w:val="24"/>
          <w:szCs w:val="24"/>
        </w:rPr>
        <w:t xml:space="preserve">analysis of somatic mutations from large </w:t>
      </w:r>
      <w:r>
        <w:rPr>
          <w:rFonts w:cs="Times New Roman" w:ascii="Times New Roman" w:hAnsi="Times New Roman"/>
          <w:sz w:val="24"/>
          <w:szCs w:val="24"/>
        </w:rPr>
        <w:t>collections</w:t>
      </w:r>
      <w:r>
        <w:rPr>
          <w:rFonts w:cs="Times New Roman" w:hint="eastAsia" w:ascii="Times New Roman" w:hAnsi="Times New Roman"/>
          <w:sz w:val="24"/>
          <w:szCs w:val="24"/>
        </w:rPr>
        <w:t xml:space="preserve"> of samples</w:t>
      </w:r>
      <w:r>
        <w:rPr>
          <w:rFonts w:cs="Times New Roman" w:ascii="Times New Roman" w:hAnsi="Times New Roman"/>
          <w:sz w:val="24"/>
          <w:szCs w:val="24"/>
        </w:rP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 hierarchical-Dirichlet-process-based approach to discover signatures according to each of the two indel classifications, and we elucidated the correspondences between the two classifications for both known and novel signatures We identified 15 signatures that were novel in both classifications, and we re-identified 23 signatures in the classification system used in the COSMIC</w:t>
      </w:r>
      <w:r>
        <w:rPr>
          <w:rFonts w:cs="Times New Roman" w:hint="eastAsia" w:ascii="Times New Roman" w:hAnsi="Times New Roman"/>
          <w:sz w:val="24"/>
          <w:szCs w:val="24"/>
        </w:rPr>
        <w:t xml:space="preserve"> reference database of signatures</w:t>
      </w:r>
      <w:r>
        <w:rPr>
          <w:rFonts w:cs="Times New Roman" w:ascii="Times New Roman" w:hAnsi="Times New Roman"/>
          <w:sz w:val="24"/>
          <w:szCs w:val="24"/>
        </w:rPr>
        <w:t xml:space="preserve">. </w:t>
      </w:r>
      <w:r>
        <w:rPr>
          <w:rFonts w:cs="Times New Roman" w:hint="eastAsia" w:ascii="Times New Roman" w:hAnsi="Times New Roman"/>
          <w:sz w:val="24"/>
          <w:szCs w:val="24"/>
        </w:rPr>
        <w:t xml:space="preserve">Of note, </w:t>
      </w:r>
      <w:r>
        <w:rPr>
          <w:rFonts w:cs="Times New Roman" w:ascii="Times New Roman" w:hAnsi="Times New Roman"/>
          <w:sz w:val="24"/>
          <w:szCs w:val="24"/>
        </w:rPr>
        <w:t xml:space="preserve">in cell-line experiments </w:t>
      </w:r>
      <w:r>
        <w:rPr>
          <w:rFonts w:cs="Times New Roman" w:hint="eastAsia" w:ascii="Times New Roman" w:hAnsi="Times New Roman"/>
          <w:sz w:val="24"/>
          <w:szCs w:val="24"/>
        </w:rPr>
        <w:t>w</w:t>
      </w:r>
      <w:r>
        <w:rPr>
          <w:rFonts w:cs="Times New Roman" w:ascii="Times New Roman" w:hAnsi="Times New Roman"/>
          <w:sz w:val="24"/>
          <w:szCs w:val="24"/>
        </w:rPr>
        <w:t>e</w:t>
      </w:r>
      <w:r>
        <w:rPr>
          <w:rFonts w:cs="Times New Roman" w:hint="eastAsia" w:ascii="Times New Roman" w:hAnsi="Times New Roman"/>
          <w:sz w:val="24"/>
          <w:szCs w:val="24"/>
        </w:rPr>
        <w:t xml:space="preserve"> showed that </w:t>
      </w:r>
      <w:r>
        <w:rPr>
          <w:rFonts w:cs="Times New Roman" w:ascii="Times New Roman" w:hAnsi="Times New Roman"/>
          <w:sz w:val="24"/>
          <w:szCs w:val="24"/>
        </w:rPr>
        <w:t>one</w:t>
      </w:r>
      <w:r>
        <w:rPr>
          <w:rFonts w:cs="Times New Roman" w:hint="eastAsia" w:ascii="Times New Roman" w:hAnsi="Times New Roman"/>
          <w:sz w:val="24"/>
          <w:szCs w:val="24"/>
        </w:rPr>
        <w:t xml:space="preserve"> pair of </w:t>
      </w:r>
      <w:r>
        <w:rPr>
          <w:rFonts w:cs="Times New Roman" w:ascii="Times New Roman" w:hAnsi="Times New Roman"/>
          <w:sz w:val="24"/>
          <w:szCs w:val="24"/>
        </w:rPr>
        <w:t>novel signature, H_ID29</w:t>
      </w:r>
      <w:r>
        <w:rPr>
          <w:rFonts w:cs="Times New Roman" w:hint="eastAsia" w:ascii="Times New Roman" w:hAnsi="Times New Roman"/>
          <w:sz w:val="24"/>
          <w:szCs w:val="24"/>
        </w:rPr>
        <w:t xml:space="preserve"> and InsDel29, </w:t>
      </w:r>
      <w:r>
        <w:rPr>
          <w:rFonts w:cs="Times New Roman" w:ascii="Times New Roman" w:hAnsi="Times New Roman"/>
          <w:sz w:val="24"/>
          <w:szCs w:val="24"/>
        </w:rPr>
        <w:t>reflects transcription-associated mutagenesis by topoisomerase 1 at sites of ribonucleotides incorporated in genomic DNA. Among the novel signatures, four,</w:t>
      </w:r>
      <w:r>
        <w:rPr>
          <w:rFonts w:cs="Times New Roman" w:hint="eastAsia" w:ascii="Times New Roman" w:hAnsi="Times New Roman"/>
          <w:sz w:val="24"/>
          <w:szCs w:val="24"/>
        </w:rPr>
        <w:t xml:space="preserve"> </w:t>
      </w:r>
      <w:r>
        <w:rPr>
          <w:rFonts w:cs="Times New Roman" w:ascii="Times New Roman" w:hAnsi="Times New Roman"/>
          <w:sz w:val="24"/>
          <w:szCs w:val="24"/>
        </w:rPr>
        <w:t xml:space="preserve">H_ID33, </w:t>
      </w:r>
      <w:r>
        <w:rPr>
          <w:rFonts w:cs="Times New Roman" w:hint="eastAsia" w:ascii="Times New Roman" w:hAnsi="Times New Roman"/>
          <w:sz w:val="24"/>
          <w:szCs w:val="24"/>
        </w:rPr>
        <w:t xml:space="preserve">H_ID34, </w:t>
      </w:r>
      <w:r>
        <w:rPr>
          <w:rFonts w:cs="Times New Roman" w:ascii="Times New Roman" w:hAnsi="Times New Roman"/>
          <w:sz w:val="24"/>
          <w:szCs w:val="24"/>
        </w:rPr>
        <w:t>H_ID37, and H_ID38</w:t>
      </w:r>
      <w:r>
        <w:rPr>
          <w:rFonts w:cs="Times New Roman" w:hint="eastAsia" w:ascii="Times New Roman" w:hAnsi="Times New Roman"/>
          <w:sz w:val="24"/>
          <w:szCs w:val="24"/>
        </w:rPr>
        <w:t xml:space="preserve">, </w:t>
      </w:r>
      <w:r>
        <w:rPr>
          <w:rFonts w:cs="Times New Roman" w:ascii="Times New Roman" w:hAnsi="Times New Roman"/>
          <w:sz w:val="24"/>
          <w:szCs w:val="24"/>
        </w:rPr>
        <w:t xml:space="preserve">occurred </w:t>
      </w:r>
      <w:r>
        <w:rPr>
          <w:rFonts w:cs="Times New Roman" w:hint="eastAsia" w:ascii="Times New Roman" w:hAnsi="Times New Roman"/>
          <w:sz w:val="24"/>
          <w:szCs w:val="24"/>
        </w:rPr>
        <w:t xml:space="preserve">in </w:t>
      </w:r>
      <w:r>
        <w:rPr>
          <w:rFonts w:cs="Times New Roman" w:ascii="Times New Roman" w:hAnsi="Times New Roman"/>
          <w:sz w:val="24"/>
          <w:szCs w:val="24"/>
        </w:rPr>
        <w:t>tumors</w:t>
      </w:r>
      <w:r>
        <w:rPr>
          <w:rFonts w:cs="Times New Roman" w:hint="eastAsia" w:ascii="Times New Roman" w:hAnsi="Times New Roman"/>
          <w:sz w:val="24"/>
          <w:szCs w:val="24"/>
        </w:rPr>
        <w:t xml:space="preserve"> with </w:t>
      </w:r>
      <w:r>
        <w:rPr>
          <w:rFonts w:cs="Times New Roman" w:ascii="Times New Roman" w:hAnsi="Times New Roman"/>
          <w:sz w:val="24"/>
          <w:szCs w:val="24"/>
        </w:rPr>
        <w:t xml:space="preserve">defective DNA mismatch repair, which were analyzed more extensively </w:t>
      </w:r>
      <w:r>
        <w:rPr>
          <w:rFonts w:cs="Times New Roman" w:hint="eastAsia" w:ascii="Times New Roman" w:hAnsi="Times New Roman"/>
          <w:sz w:val="24"/>
          <w:szCs w:val="24"/>
        </w:rPr>
        <w:t>in this study</w:t>
      </w:r>
      <w:r>
        <w:rPr>
          <w:rFonts w:cs="Times New Roman" w:ascii="Times New Roman" w:hAnsi="Times New Roman"/>
          <w:sz w:val="24"/>
          <w:szCs w:val="24"/>
        </w:rPr>
        <w:t xml:space="preserve">. Notably, the prevalences of </w:t>
      </w:r>
      <w:r>
        <w:rPr>
          <w:rFonts w:cs="Times New Roman" w:hint="eastAsia" w:ascii="Times New Roman" w:hAnsi="Times New Roman"/>
          <w:sz w:val="24"/>
          <w:szCs w:val="24"/>
        </w:rPr>
        <w:t>9</w:t>
      </w:r>
      <w:r>
        <w:rPr>
          <w:rFonts w:cs="Times New Roman" w:ascii="Times New Roman" w:hAnsi="Times New Roman"/>
          <w:sz w:val="24"/>
          <w:szCs w:val="24"/>
        </w:rPr>
        <w:t xml:space="preserve"> </w:t>
      </w:r>
      <w:r>
        <w:rPr>
          <w:rFonts w:cs="Times New Roman" w:hint="eastAsia" w:ascii="Times New Roman" w:hAnsi="Times New Roman"/>
          <w:sz w:val="24"/>
          <w:szCs w:val="24"/>
        </w:rPr>
        <w:t>Indel</w:t>
      </w:r>
      <w:r>
        <w:rPr>
          <w:rFonts w:cs="Times New Roman" w:ascii="Times New Roman" w:hAnsi="Times New Roman"/>
          <w:sz w:val="24"/>
          <w:szCs w:val="24"/>
        </w:rPr>
        <w:t xml:space="preserve"> signatures differed significantly</w:t>
      </w:r>
      <w:r>
        <w:rPr>
          <w:rFonts w:cs="Times New Roman" w:hint="eastAsia" w:ascii="Times New Roman" w:hAnsi="Times New Roman"/>
          <w:sz w:val="24"/>
          <w:szCs w:val="24"/>
        </w:rPr>
        <w:t xml:space="preserve"> by </w:t>
      </w:r>
      <w:r>
        <w:rPr>
          <w:rFonts w:cs="Times New Roman" w:ascii="Times New Roman" w:hAnsi="Times New Roman"/>
          <w:sz w:val="24"/>
          <w:szCs w:val="24"/>
        </w:rPr>
        <w:t>gender</w:t>
      </w:r>
      <w:r>
        <w:rPr>
          <w:rFonts w:cs="Times New Roman" w:hint="eastAsia" w:ascii="Times New Roman" w:hAnsi="Times New Roman"/>
          <w:sz w:val="24"/>
          <w:szCs w:val="24"/>
        </w:rPr>
        <w:t xml:space="preserve"> within particular cancer types</w:t>
      </w:r>
      <w:r>
        <w:rPr>
          <w:rFonts w:cs="Times New Roman" w:ascii="Times New Roman" w:hAnsi="Times New Roman"/>
          <w:sz w:val="24"/>
          <w:szCs w:val="24"/>
        </w:rPr>
        <w:t xml:space="preserve">. </w:t>
      </w:r>
      <w:r>
        <w:rPr>
          <w:rFonts w:cs="Times New Roman" w:hint="eastAsia" w:ascii="Times New Roman" w:hAnsi="Times New Roman"/>
          <w:sz w:val="24"/>
          <w:szCs w:val="24"/>
        </w:rPr>
        <w:t>E</w:t>
      </w:r>
      <w:r>
        <w:rPr>
          <w:rFonts w:cs="Times New Roman" w:ascii="Times New Roman" w:hAnsi="Times New Roman"/>
          <w:sz w:val="24"/>
          <w:szCs w:val="24"/>
        </w:rPr>
        <w:t>xamination of signature contributions to somatic mutations in cancer genes revealed that C_ID3</w:t>
      </w:r>
      <w:r>
        <w:rPr>
          <w:rFonts w:cs="Times New Roman" w:hint="eastAsia" w:ascii="Times New Roman" w:hAnsi="Times New Roman"/>
          <w:sz w:val="24"/>
          <w:szCs w:val="24"/>
        </w:rPr>
        <w:t xml:space="preserve"> and InsDel3</w:t>
      </w:r>
      <w:r>
        <w:rPr>
          <w:rFonts w:cs="Times New Roman" w:ascii="Times New Roman" w:hAnsi="Times New Roman"/>
          <w:sz w:val="24"/>
          <w:szCs w:val="24"/>
        </w:rPr>
        <w:t>, associated with tobacco smoke exposure, account</w:t>
      </w:r>
      <w:del w:id="11" w:author="Unknown Author" w:date="2025-09-04T18:54:08Z">
        <w:r>
          <w:rPr>
            <w:rFonts w:cs="Times New Roman" w:ascii="Times New Roman" w:hAnsi="Times New Roman"/>
            <w:sz w:val="24"/>
            <w:szCs w:val="24"/>
          </w:rPr>
          <w:delText>s</w:delText>
        </w:r>
      </w:del>
      <w:r>
        <w:rPr>
          <w:rFonts w:cs="Times New Roman" w:ascii="Times New Roman" w:hAnsi="Times New Roman"/>
          <w:sz w:val="24"/>
          <w:szCs w:val="24"/>
        </w:rPr>
        <w:t xml:space="preserve"> for nearly </w:t>
      </w:r>
      <w:r>
        <w:rPr>
          <w:rFonts w:cs="Times New Roman" w:hint="eastAsia" w:ascii="Times New Roman" w:hAnsi="Times New Roman"/>
          <w:sz w:val="24"/>
          <w:szCs w:val="24"/>
        </w:rPr>
        <w:t>80</w:t>
      </w:r>
      <w:r>
        <w:rPr>
          <w:rFonts w:cs="Times New Roman" w:ascii="Times New Roman" w:hAnsi="Times New Roman"/>
          <w:sz w:val="24"/>
          <w:szCs w:val="24"/>
        </w:rPr>
        <w:t xml:space="preserve">% of </w:t>
      </w:r>
      <w:r>
        <w:rPr>
          <w:rFonts w:cs="Times New Roman" w:hint="eastAsia" w:ascii="Times New Roman" w:hAnsi="Times New Roman"/>
          <w:sz w:val="24"/>
          <w:szCs w:val="24"/>
        </w:rPr>
        <w:t xml:space="preserve">exonic </w:t>
      </w:r>
      <w:del w:id="12" w:author="Unknown Author" w:date="2025-09-04T18:53:09Z">
        <w:r>
          <w:rPr>
            <w:rFonts w:cs="Times New Roman" w:hint="eastAsia" w:ascii="Times New Roman" w:hAnsi="Times New Roman"/>
            <w:sz w:val="24"/>
            <w:szCs w:val="24"/>
          </w:rPr>
          <w:delText>I</w:delText>
        </w:r>
      </w:del>
      <w:ins w:id="13" w:author="Unknown Author" w:date="2025-09-04T18:53:11Z">
        <w:r>
          <w:rPr>
            <w:rFonts w:cs="Times New Roman" w:hint="eastAsia" w:ascii="Times New Roman" w:hAnsi="Times New Roman"/>
            <w:sz w:val="24"/>
            <w:szCs w:val="24"/>
          </w:rPr>
          <w:t>i</w:t>
        </w:r>
      </w:ins>
      <w:r>
        <w:rPr>
          <w:rFonts w:cs="Times New Roman" w:hint="eastAsia" w:ascii="Times New Roman" w:hAnsi="Times New Roman"/>
          <w:sz w:val="24"/>
          <w:szCs w:val="24"/>
        </w:rPr>
        <w:t>ndels</w:t>
      </w:r>
      <w:r>
        <w:rPr>
          <w:rFonts w:cs="Times New Roman" w:ascii="Times New Roman" w:hAnsi="Times New Roman"/>
          <w:sz w:val="24"/>
          <w:szCs w:val="24"/>
        </w:rPr>
        <w:t xml:space="preserve"> in the tumor suppressor gene </w:t>
      </w:r>
      <w:r>
        <w:rPr>
          <w:rFonts w:cs="Times New Roman" w:hint="eastAsia" w:ascii="Times New Roman" w:hAnsi="Times New Roman"/>
          <w:i/>
          <w:iCs/>
          <w:sz w:val="24"/>
          <w:szCs w:val="24"/>
        </w:rPr>
        <w:t>TP53</w:t>
      </w:r>
      <w:r>
        <w:rPr>
          <w:rFonts w:cs="Times New Roman" w:hint="eastAsia" w:ascii="Times New Roman" w:hAnsi="Times New Roman"/>
          <w:sz w:val="24"/>
          <w:szCs w:val="24"/>
        </w:rPr>
        <w:t xml:space="preserve"> in </w:t>
      </w:r>
      <w:del w:id="14" w:author="Unknown Author" w:date="2025-09-04T18:54:14Z">
        <w:r>
          <w:rPr>
            <w:rFonts w:cs="Times New Roman" w:hint="eastAsia" w:ascii="Times New Roman" w:hAnsi="Times New Roman"/>
            <w:sz w:val="24"/>
            <w:szCs w:val="24"/>
          </w:rPr>
          <w:delText>L</w:delText>
        </w:r>
      </w:del>
      <w:ins w:id="15" w:author="Unknown Author" w:date="2025-09-04T18:54:15Z">
        <w:r>
          <w:rPr>
            <w:rFonts w:cs="Times New Roman" w:hint="eastAsia" w:ascii="Times New Roman" w:hAnsi="Times New Roman"/>
            <w:sz w:val="24"/>
            <w:szCs w:val="24"/>
          </w:rPr>
          <w:t>l</w:t>
        </w:r>
      </w:ins>
      <w:r>
        <w:rPr>
          <w:rFonts w:cs="Times New Roman" w:hint="eastAsia" w:ascii="Times New Roman" w:hAnsi="Times New Roman"/>
          <w:sz w:val="24"/>
          <w:szCs w:val="24"/>
        </w:rPr>
        <w:t xml:space="preserve">ung and </w:t>
      </w:r>
      <w:ins w:id="16" w:author="Unknown Author" w:date="2025-09-04T18:54:19Z">
        <w:r>
          <w:rPr>
            <w:rFonts w:cs="Times New Roman" w:hint="eastAsia" w:ascii="Times New Roman" w:hAnsi="Times New Roman"/>
            <w:sz w:val="24"/>
            <w:szCs w:val="24"/>
          </w:rPr>
          <w:t>l</w:t>
        </w:r>
      </w:ins>
      <w:del w:id="17" w:author="Unknown Author" w:date="2025-09-04T18:54:18Z">
        <w:r>
          <w:rPr>
            <w:rFonts w:cs="Times New Roman" w:hint="eastAsia" w:ascii="Times New Roman" w:hAnsi="Times New Roman"/>
            <w:sz w:val="24"/>
            <w:szCs w:val="24"/>
          </w:rPr>
          <w:delText>L</w:delText>
        </w:r>
      </w:del>
      <w:r>
        <w:rPr>
          <w:rFonts w:cs="Times New Roman" w:ascii="Times New Roman" w:hAnsi="Times New Roman"/>
          <w:sz w:val="24"/>
          <w:szCs w:val="24"/>
        </w:rPr>
        <w:t>i</w:t>
      </w:r>
      <w:r>
        <w:rPr>
          <w:rFonts w:cs="Times New Roman" w:hint="eastAsia" w:ascii="Times New Roman" w:hAnsi="Times New Roman"/>
          <w:sz w:val="24"/>
          <w:szCs w:val="24"/>
        </w:rPr>
        <w:t>ver cancers</w:t>
      </w:r>
      <w:r>
        <w:rPr>
          <w:rFonts w:cs="Times New Roman" w:ascii="Times New Roman" w:hAnsi="Times New Roman"/>
          <w:sz w:val="24"/>
          <w:szCs w:val="24"/>
        </w:rPr>
        <w:t xml:space="preserve">. This work </w:t>
      </w:r>
      <w:r>
        <w:rPr>
          <w:rFonts w:cs="Times New Roman" w:hint="eastAsia" w:ascii="Times New Roman" w:hAnsi="Times New Roman"/>
          <w:sz w:val="24"/>
          <w:szCs w:val="24"/>
        </w:rPr>
        <w:t xml:space="preserve">has </w:t>
      </w:r>
      <w:r>
        <w:rPr>
          <w:rFonts w:cs="Times New Roman" w:ascii="Times New Roman" w:hAnsi="Times New Roman"/>
          <w:sz w:val="24"/>
          <w:szCs w:val="24"/>
        </w:rPr>
        <w:t>establishe</w:t>
      </w:r>
      <w:r>
        <w:rPr>
          <w:rFonts w:cs="Times New Roman" w:hint="eastAsia" w:ascii="Times New Roman" w:hAnsi="Times New Roman"/>
          <w:sz w:val="24"/>
          <w:szCs w:val="24"/>
        </w:rPr>
        <w:t>d</w:t>
      </w:r>
      <w:r>
        <w:rPr>
          <w:rFonts w:cs="Times New Roman" w:ascii="Times New Roman" w:hAnsi="Times New Roman"/>
          <w:sz w:val="24"/>
          <w:szCs w:val="24"/>
        </w:rPr>
        <w:t xml:space="preserve"> an expanded collection of </w:t>
      </w:r>
      <w:r>
        <w:rPr>
          <w:rFonts w:cs="Times New Roman" w:hint="eastAsia" w:ascii="Times New Roman" w:hAnsi="Times New Roman"/>
          <w:sz w:val="24"/>
          <w:szCs w:val="24"/>
        </w:rPr>
        <w:t>Indel</w:t>
      </w:r>
      <w:r>
        <w:rPr>
          <w:rFonts w:cs="Times New Roman" w:ascii="Times New Roman" w:hAnsi="Times New Roman"/>
          <w:sz w:val="24"/>
          <w:szCs w:val="24"/>
        </w:rPr>
        <w:t xml:space="preserve"> signatures in both indel classification schemes, validate</w:t>
      </w:r>
      <w:r>
        <w:rPr>
          <w:rFonts w:cs="Times New Roman" w:hint="eastAsia" w:ascii="Times New Roman" w:hAnsi="Times New Roman"/>
          <w:sz w:val="24"/>
          <w:szCs w:val="24"/>
        </w:rPr>
        <w:t>d</w:t>
      </w:r>
      <w:r>
        <w:rPr>
          <w:rFonts w:cs="Times New Roman" w:ascii="Times New Roman" w:hAnsi="Times New Roman"/>
          <w:sz w:val="24"/>
          <w:szCs w:val="24"/>
        </w:rPr>
        <w:t xml:space="preserve"> a novel signature through functional modeling, elucidate</w:t>
      </w:r>
      <w:r>
        <w:rPr>
          <w:rFonts w:cs="Times New Roman" w:hint="eastAsia" w:ascii="Times New Roman" w:hAnsi="Times New Roman"/>
          <w:sz w:val="24"/>
          <w:szCs w:val="24"/>
        </w:rPr>
        <w:t>d</w:t>
      </w:r>
      <w:r>
        <w:rPr>
          <w:rFonts w:cs="Times New Roman" w:ascii="Times New Roman" w:hAnsi="Times New Roman"/>
          <w:sz w:val="24"/>
          <w:szCs w:val="24"/>
        </w:rPr>
        <w:t xml:space="preserve"> </w:t>
      </w:r>
      <w:r>
        <w:rPr>
          <w:rFonts w:cs="Times New Roman" w:hint="eastAsia" w:ascii="Times New Roman" w:hAnsi="Times New Roman"/>
          <w:sz w:val="24"/>
          <w:szCs w:val="24"/>
        </w:rPr>
        <w:t xml:space="preserve">indel signatures left by defective </w:t>
      </w:r>
      <w:del w:id="18" w:author="Unknown Author" w:date="2025-09-04T18:53:53Z">
        <w:r>
          <w:rPr>
            <w:rFonts w:cs="Times New Roman" w:hint="eastAsia" w:ascii="Times New Roman" w:hAnsi="Times New Roman"/>
            <w:sz w:val="24"/>
            <w:szCs w:val="24"/>
          </w:rPr>
          <w:delText>MMR</w:delText>
        </w:r>
      </w:del>
      <w:ins w:id="19" w:author="Unknown Author" w:date="2025-09-04T18:53:53Z">
        <w:r>
          <w:rPr>
            <w:rFonts w:cs="Times New Roman" w:hint="eastAsia" w:ascii="Times New Roman" w:hAnsi="Times New Roman"/>
            <w:sz w:val="24"/>
            <w:szCs w:val="24"/>
          </w:rPr>
          <w:t>DNA mismatch repair</w:t>
        </w:r>
      </w:ins>
      <w:r>
        <w:rPr>
          <w:rFonts w:cs="Times New Roman" w:ascii="Times New Roman" w:hAnsi="Times New Roman"/>
          <w:sz w:val="24"/>
          <w:szCs w:val="24"/>
        </w:rPr>
        <w:t xml:space="preserve">, and has provided insights into biological implications through trait associations. </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120"/>
        <w:rPr/>
      </w:pPr>
      <w:r>
        <w:rPr/>
        <w:t>Introduction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Somatic mutations</w:t>
      </w:r>
      <w:r>
        <w:rPr>
          <w:rFonts w:cs="Times New Roman" w:hint="eastAsia" w:ascii="Times New Roman" w:hAnsi="Times New Roman"/>
          <w:sz w:val="24"/>
          <w:szCs w:val="24"/>
        </w:rPr>
        <w:t xml:space="preserve"> are caused by</w:t>
      </w:r>
      <w:r>
        <w:rPr>
          <w:rFonts w:cs="Times New Roman" w:ascii="Times New Roman" w:hAnsi="Times New Roman"/>
          <w:sz w:val="24"/>
          <w:szCs w:val="24"/>
        </w:rPr>
        <w:t xml:space="preserve"> various mutational processes</w:t>
      </w:r>
      <w:r>
        <w:rPr>
          <w:rFonts w:cs="Times New Roman" w:hint="eastAsia" w:ascii="Times New Roman" w:hAnsi="Times New Roman"/>
          <w:sz w:val="24"/>
          <w:szCs w:val="24"/>
        </w:rPr>
        <w:t xml:space="preserve"> and</w:t>
      </w:r>
      <w:r>
        <w:rPr>
          <w:rFonts w:cs="Times New Roman" w:ascii="Times New Roman" w:hAnsi="Times New Roman"/>
          <w:sz w:val="24"/>
          <w:szCs w:val="24"/>
        </w:rPr>
        <w:t xml:space="preserve"> represent a driving force behind tumorigenesis and cancer development</w:t>
      </w:r>
      <w:r>
        <w:rPr>
          <w:rFonts w:cs="Times New Roman" w:hint="eastAsia" w:ascii="Times New Roman" w:hAnsi="Times New Roman"/>
          <w:sz w:val="24"/>
          <w:szCs w:val="24"/>
        </w:rPr>
        <w:t xml:space="preserve"> </w:t>
      </w:r>
      <w:r>
        <w:fldChar w:fldCharType="begin"/>
      </w:r>
      <w:r>
        <w:rPr>
          <w:sz w:val="24"/>
          <w:szCs w:val="24"/>
          <w:rFonts w:cs="Times New Roman" w:hint="eastAsia" w:ascii="Times New Roman" w:hAnsi="Times New Roman"/>
        </w:rPr>
        <w:instrText xml:space="preserve">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w:instrText>
      </w:r>
      <w:r>
        <w:rPr>
          <w:rFonts w:cs="Times New Roman" w:hint="eastAsia" w:ascii="Times New Roman" w:hAnsi="Times New Roman"/>
          <w:sz w:val="24"/>
          <w:szCs w:val="24"/>
        </w:rPr>
      </w:r>
      <w:r>
        <w:rPr>
          <w:sz w:val="24"/>
          <w:szCs w:val="24"/>
          <w:rFonts w:cs="Times New Roman" w:hint="eastAsia" w:ascii="Times New Roman" w:hAnsi="Times New Roman"/>
        </w:rPr>
        <w:fldChar w:fldCharType="separate"/>
      </w:r>
      <w:r>
        <w:rPr>
          <w:rFonts w:cs="Times New Roman" w:hint="eastAsia" w:ascii="Times New Roman" w:hAnsi="Times New Roman"/>
          <w:sz w:val="24"/>
          <w:szCs w:val="24"/>
        </w:rPr>
      </w:r>
      <w:r>
        <w:rPr>
          <w:rFonts w:cs="Times New Roman" w:ascii="Times New Roman" w:hAnsi="Times New Roman"/>
          <w:sz w:val="24"/>
        </w:rPr>
        <w:t>(Alexandrov et al. 2014)</w:t>
      </w:r>
      <w:r>
        <w:rPr>
          <w:rFonts w:cs="Times New Roman" w:hint="eastAsia" w:ascii="Times New Roman" w:hAnsi="Times New Roman"/>
          <w:sz w:val="24"/>
          <w:szCs w:val="24"/>
        </w:rPr>
      </w:r>
      <w:r>
        <w:rPr>
          <w:sz w:val="24"/>
          <w:szCs w:val="24"/>
          <w:rFonts w:cs="Times New Roman" w:hint="eastAsia" w:ascii="Times New Roman" w:hAnsi="Times New Roman"/>
        </w:rPr>
        <w:fldChar w:fldCharType="end"/>
      </w:r>
      <w:r>
        <w:rPr>
          <w:rFonts w:cs="Times New Roman" w:hint="eastAsia" w:ascii="Times New Roman" w:hAnsi="Times New Roman"/>
          <w:sz w:val="24"/>
          <w:szCs w:val="24"/>
        </w:rPr>
        <w:t>.</w:t>
      </w:r>
      <w:r>
        <w:rPr>
          <w:rFonts w:cs="Times New Roman" w:ascii="Times New Roman" w:hAnsi="Times New Roman"/>
          <w:sz w:val="24"/>
          <w:szCs w:val="24"/>
        </w:rPr>
        <w:t xml:space="preserve"> </w:t>
      </w:r>
      <w:r>
        <w:rPr>
          <w:rFonts w:cs="Times New Roman" w:hint="eastAsia" w:ascii="Times New Roman" w:hAnsi="Times New Roman"/>
          <w:sz w:val="24"/>
          <w:szCs w:val="24"/>
        </w:rPr>
        <w:t>T</w:t>
      </w:r>
      <w:r>
        <w:rPr>
          <w:rFonts w:cs="Times New Roman" w:ascii="Times New Roman" w:hAnsi="Times New Roman"/>
          <w:sz w:val="24"/>
          <w:szCs w:val="24"/>
        </w:rPr>
        <w:t xml:space="preserve">hese mutations can result from either endogenous sources, such as 5-methylcytosine deamination or defective DNA repair mechanisms </w:t>
      </w:r>
      <w:r>
        <w:fldChar w:fldCharType="begin"/>
      </w:r>
      <w:r>
        <w:rPr>
          <w:sz w:val="24"/>
          <w:szCs w:val="24"/>
          <w:rFonts w:cs="Times New Roman" w:ascii="Times New Roman" w:hAnsi="Times New Roman"/>
        </w:rPr>
        <w:instrText xml:space="preserve">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(Davies et al. 2017; Cooper et al. 2010; Grolleman et al. 2019</w:t>
      </w:r>
      <w:r>
        <w:rPr>
          <w:rFonts w:cs="Times New Roman" w:hint="eastAsia" w:ascii="Times New Roman" w:hAnsi="Times New Roman"/>
          <w:sz w:val="24"/>
        </w:rPr>
        <w:t>;</w:t>
      </w:r>
      <w:r>
        <w:rPr>
          <w:rFonts w:cs="Times New Roman" w:ascii="Times New Roman" w:hAnsi="Times New Roman"/>
          <w:sz w:val="24"/>
        </w:rPr>
        <w:t xml:space="preserve"> Boot et al. 2022)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or exogenous sources, including exposure to chemical carcinogens </w:t>
      </w:r>
      <w:r>
        <w:rPr>
          <w:rFonts w:cs="Times New Roman" w:hint="eastAsia" w:ascii="Times New Roman" w:hAnsi="Times New Roman"/>
          <w:sz w:val="24"/>
          <w:szCs w:val="24"/>
        </w:rPr>
        <w:t>in</w:t>
      </w:r>
      <w:r>
        <w:rPr>
          <w:rFonts w:cs="Times New Roman" w:ascii="Times New Roman" w:hAnsi="Times New Roman"/>
          <w:sz w:val="24"/>
          <w:szCs w:val="24"/>
        </w:rPr>
        <w:t xml:space="preserve"> tobacco smok</w:t>
      </w:r>
      <w:r>
        <w:rPr>
          <w:rFonts w:cs="Times New Roman" w:hint="eastAsia" w:ascii="Times New Roman" w:hAnsi="Times New Roman"/>
          <w:sz w:val="24"/>
          <w:szCs w:val="24"/>
        </w:rPr>
        <w:t>e</w:t>
      </w:r>
      <w:r>
        <w:rPr>
          <w:rFonts w:cs="Times New Roman" w:ascii="Times New Roman" w:hAnsi="Times New Roman"/>
          <w:sz w:val="24"/>
          <w:szCs w:val="24"/>
        </w:rPr>
        <w:t xml:space="preserve"> or certain herbal medicines </w:t>
      </w:r>
      <w:r>
        <w:fldChar w:fldCharType="begin"/>
      </w:r>
      <w:r>
        <w:rPr>
          <w:sz w:val="24"/>
          <w:szCs w:val="24"/>
          <w:rFonts w:cs="Times New Roman" w:ascii="Times New Roman" w:hAnsi="Times New Roman"/>
        </w:rPr>
        <w:instrText xml:space="preserve">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(Alexandrov et al. 2016; Ng et al. 2017; Dziubańska-Kusibab et al. 2020; Boot et al. 2020)</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Mutational signature analysis provides insights into cancer etiology, prognosis, prevention, </w:t>
      </w:r>
      <w:r>
        <w:rPr>
          <w:rFonts w:cs="Times New Roman" w:hint="eastAsia" w:ascii="Times New Roman" w:hAnsi="Times New Roman"/>
          <w:sz w:val="24"/>
          <w:szCs w:val="24"/>
        </w:rPr>
        <w:t xml:space="preserve">evolution, </w:t>
      </w:r>
      <w:r>
        <w:rPr>
          <w:rFonts w:cs="Times New Roman" w:ascii="Times New Roman" w:hAnsi="Times New Roman"/>
          <w:sz w:val="24"/>
          <w:szCs w:val="24"/>
        </w:rPr>
        <w:t xml:space="preserve">and </w:t>
      </w:r>
      <w:r>
        <w:rPr>
          <w:rFonts w:cs="Times New Roman" w:hint="eastAsia" w:ascii="Times New Roman" w:hAnsi="Times New Roman"/>
          <w:sz w:val="24"/>
          <w:szCs w:val="24"/>
        </w:rPr>
        <w:t xml:space="preserve">mutational signatures can </w:t>
      </w:r>
      <w:r>
        <w:rPr>
          <w:rFonts w:cs="Times New Roman" w:ascii="Times New Roman" w:hAnsi="Times New Roman"/>
          <w:sz w:val="24"/>
          <w:szCs w:val="24"/>
        </w:rPr>
        <w:t>also serv</w:t>
      </w:r>
      <w:r>
        <w:rPr>
          <w:rFonts w:cs="Times New Roman" w:hint="eastAsia" w:ascii="Times New Roman" w:hAnsi="Times New Roman"/>
          <w:sz w:val="24"/>
          <w:szCs w:val="24"/>
        </w:rPr>
        <w:t>e</w:t>
      </w:r>
      <w:r>
        <w:rPr>
          <w:rFonts w:cs="Times New Roman" w:ascii="Times New Roman" w:hAnsi="Times New Roman"/>
          <w:sz w:val="24"/>
          <w:szCs w:val="24"/>
        </w:rPr>
        <w:t xml:space="preserve"> as biomarkers for mutagenic exposures</w:t>
      </w:r>
      <w:r>
        <w:rPr>
          <w:rFonts w:cs="Times New Roman" w:hint="eastAsia" w:ascii="Times New Roman" w:hAnsi="Times New Roman"/>
          <w:sz w:val="24"/>
          <w:szCs w:val="24"/>
        </w:rPr>
        <w:t xml:space="preser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By “mutational signatures” we mean distinctive patterns </w:t>
      </w:r>
      <w:r>
        <w:rPr>
          <w:rFonts w:cs="Times New Roman" w:hint="eastAsia" w:ascii="Times New Roman" w:hAnsi="Times New Roman"/>
          <w:sz w:val="24"/>
          <w:szCs w:val="24"/>
        </w:rPr>
        <w:t xml:space="preserve">of mutations </w:t>
      </w:r>
      <w:r>
        <w:rPr>
          <w:rFonts w:cs="Times New Roman" w:ascii="Times New Roman" w:hAnsi="Times New Roman"/>
          <w:sz w:val="24"/>
          <w:szCs w:val="24"/>
        </w:rPr>
        <w:t>left on genomes by mutagenic processes or exposures. They can be identified by exposing cultured cells</w:t>
      </w:r>
      <w:r>
        <w:rPr>
          <w:rFonts w:cs="Times New Roman" w:hint="eastAsia" w:ascii="Times New Roman" w:hAnsi="Times New Roman"/>
          <w:sz w:val="24"/>
          <w:szCs w:val="24"/>
        </w:rPr>
        <w:t>, organoids, or experimental animals</w:t>
      </w:r>
      <w:r>
        <w:rPr>
          <w:rFonts w:cs="Times New Roman" w:ascii="Times New Roman" w:hAnsi="Times New Roman"/>
          <w:sz w:val="24"/>
          <w:szCs w:val="24"/>
        </w:rPr>
        <w:t xml:space="preserve"> to suspected mutagens or </w:t>
      </w:r>
      <w:r>
        <w:rPr>
          <w:rFonts w:cs="Times New Roman" w:hint="eastAsia" w:ascii="Times New Roman" w:hAnsi="Times New Roman"/>
          <w:sz w:val="24"/>
          <w:szCs w:val="24"/>
        </w:rPr>
        <w:t xml:space="preserve">perturbing DNA repair pathways </w:t>
      </w:r>
      <w:r>
        <w:rPr>
          <w:rFonts w:cs="Times New Roman" w:ascii="Times New Roman" w:hAnsi="Times New Roman"/>
          <w:sz w:val="24"/>
          <w:szCs w:val="24"/>
        </w:rPr>
        <w:t xml:space="preserve">and then sequencing the </w:t>
      </w:r>
      <w:r>
        <w:rPr>
          <w:rFonts w:cs="Times New Roman" w:hint="eastAsia" w:ascii="Times New Roman" w:hAnsi="Times New Roman"/>
          <w:sz w:val="24"/>
          <w:szCs w:val="24"/>
        </w:rPr>
        <w:t xml:space="preserve">affected </w:t>
      </w:r>
      <w:r>
        <w:rPr>
          <w:rFonts w:cs="Times New Roman" w:ascii="Times New Roman" w:hAnsi="Times New Roman"/>
          <w:sz w:val="24"/>
          <w:szCs w:val="24"/>
        </w:rPr>
        <w:t xml:space="preserve">genomes </w:t>
      </w:r>
      <w:r>
        <w:fldChar w:fldCharType="begin"/>
      </w:r>
      <w:r>
        <w:rPr>
          <w:sz w:val="24"/>
          <w:szCs w:val="24"/>
          <w:rFonts w:cs="Times New Roman" w:ascii="Times New Roman" w:hAnsi="Times New Roman"/>
        </w:rPr>
        <w:instrText xml:space="preserve">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(Boot et al. 2018; M. N. Huang et al. 2017; Kucab et al. 2019; Caipa Garcia et al. 2024; Riva et al. 2020)</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In addition, machine learning can identify mutational signatures as latent factors that explain the patterns of mutations in large collections of somatic mutation dat</w:t>
      </w:r>
      <w:r>
        <w:rPr>
          <w:rFonts w:cs="Times New Roman" w:hint="eastAsia" w:ascii="Times New Roman" w:hAnsi="Times New Roman"/>
          <w:sz w:val="24"/>
          <w:szCs w:val="24"/>
        </w:rPr>
        <w:t xml:space="preserve">a </w:t>
      </w:r>
      <w:r>
        <w:fldChar w:fldCharType="begin"/>
      </w:r>
      <w:r>
        <w:rPr>
          <w:sz w:val="24"/>
          <w:szCs w:val="24"/>
          <w:rFonts w:cs="Times New Roman" w:hint="eastAsia" w:ascii="Times New Roman" w:hAnsi="Times New Roman"/>
        </w:rPr>
        <w:instrText xml:space="preserve">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w:instrText>
      </w:r>
      <w:r>
        <w:rPr>
          <w:rFonts w:cs="Times New Roman" w:hint="eastAsia" w:ascii="Times New Roman" w:hAnsi="Times New Roman"/>
          <w:sz w:val="24"/>
          <w:szCs w:val="24"/>
        </w:rPr>
      </w:r>
      <w:r>
        <w:rPr>
          <w:sz w:val="24"/>
          <w:szCs w:val="24"/>
          <w:rFonts w:cs="Times New Roman" w:hint="eastAsia" w:ascii="Times New Roman" w:hAnsi="Times New Roman"/>
        </w:rPr>
        <w:fldChar w:fldCharType="separate"/>
      </w:r>
      <w:r>
        <w:rPr>
          <w:rFonts w:cs="Times New Roman" w:hint="eastAsia" w:ascii="Times New Roman" w:hAnsi="Times New Roman"/>
          <w:sz w:val="24"/>
          <w:szCs w:val="24"/>
        </w:rPr>
      </w:r>
      <w:r>
        <w:rPr>
          <w:rFonts w:cs="Times New Roman" w:ascii="Times New Roman" w:hAnsi="Times New Roman"/>
          <w:sz w:val="24"/>
        </w:rPr>
        <w:t>(Alexandrov et al. 2020; 2014; Nik-Zainal et al. 2012; Degasperi et al. 2022; Chen et al. 2024; Jin et al. 2024; Koh et al. 2025)</w:t>
      </w:r>
      <w:r>
        <w:rPr>
          <w:rFonts w:cs="Times New Roman" w:hint="eastAsia" w:ascii="Times New Roman" w:hAnsi="Times New Roman"/>
          <w:sz w:val="24"/>
          <w:szCs w:val="24"/>
        </w:rPr>
      </w:r>
      <w:r>
        <w:rPr>
          <w:sz w:val="24"/>
          <w:szCs w:val="24"/>
          <w:rFonts w:cs="Times New Roman" w:hint="eastAsia" w:ascii="Times New Roman" w:hAnsi="Times New Roman"/>
        </w:rPr>
        <w:fldChar w:fldCharType="end"/>
      </w:r>
      <w:r>
        <w:rPr>
          <w:rFonts w:cs="Times New Roman" w:ascii="Times New Roman" w:hAnsi="Times New Roman"/>
          <w:sz w:val="24"/>
          <w:szCs w:val="24"/>
        </w:rPr>
        <w:t>.</w:t>
      </w:r>
      <w:r>
        <w:rPr/>
        <w:t xml:space="preserve"> </w:t>
      </w:r>
      <w:r>
        <w:rPr>
          <w:rFonts w:cs="Times New Roman" w:ascii="Times New Roman" w:hAnsi="Times New Roman"/>
          <w:sz w:val="24"/>
          <w:szCs w:val="24"/>
        </w:rPr>
        <w:t>For example, data mining of upper tract urothelial cancers (UTUC) from Taiwan initially identified the aristolochic acid (AA) single-base substitution (SBS) signature</w:t>
      </w:r>
      <w:r>
        <w:rPr>
          <w:rFonts w:cs="Times New Roman" w:hint="eastAsia" w:ascii="Times New Roman" w:hAnsi="Times New Roman"/>
          <w:sz w:val="24"/>
          <w:szCs w:val="24"/>
        </w:rPr>
        <w:t xml:space="preserve"> </w:t>
      </w:r>
      <w:r>
        <w:fldChar w:fldCharType="begin"/>
      </w:r>
      <w:r>
        <w:rPr>
          <w:sz w:val="24"/>
          <w:szCs w:val="24"/>
          <w:rFonts w:cs="Times New Roman" w:hint="eastAsia" w:ascii="Times New Roman" w:hAnsi="Times New Roman"/>
        </w:rPr>
        <w:instrText xml:space="preserve">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w:instrText>
      </w:r>
      <w:r>
        <w:rPr>
          <w:rFonts w:cs="Times New Roman" w:hint="eastAsia" w:ascii="Times New Roman" w:hAnsi="Times New Roman"/>
          <w:sz w:val="24"/>
          <w:szCs w:val="24"/>
        </w:rPr>
      </w:r>
      <w:r>
        <w:rPr>
          <w:sz w:val="24"/>
          <w:szCs w:val="24"/>
          <w:rFonts w:cs="Times New Roman" w:hint="eastAsia" w:ascii="Times New Roman" w:hAnsi="Times New Roman"/>
        </w:rPr>
        <w:fldChar w:fldCharType="separate"/>
      </w:r>
      <w:r>
        <w:rPr>
          <w:rFonts w:cs="Times New Roman" w:hint="eastAsia" w:ascii="Times New Roman" w:hAnsi="Times New Roman"/>
          <w:sz w:val="24"/>
          <w:szCs w:val="24"/>
        </w:rPr>
      </w:r>
      <w:r>
        <w:rPr>
          <w:rFonts w:cs="Times New Roman" w:ascii="Times New Roman" w:hAnsi="Times New Roman"/>
          <w:sz w:val="24"/>
        </w:rPr>
        <w:t>(Hoang et al. 2013)</w:t>
      </w:r>
      <w:r>
        <w:rPr>
          <w:rFonts w:cs="Times New Roman" w:hint="eastAsia" w:ascii="Times New Roman" w:hAnsi="Times New Roman"/>
          <w:sz w:val="24"/>
          <w:szCs w:val="24"/>
        </w:rPr>
      </w:r>
      <w:r>
        <w:rPr>
          <w:sz w:val="24"/>
          <w:szCs w:val="24"/>
          <w:rFonts w:cs="Times New Roman" w:hint="eastAsia" w:ascii="Times New Roman" w:hAnsi="Times New Roman"/>
        </w:rPr>
        <w:fldChar w:fldCharType="end"/>
      </w:r>
      <w:del w:id="20" w:author="Unknown Author" w:date="2025-09-04T19:12:53Z">
        <w:r>
          <w:rPr>
            <w:rFonts w:cs="Times New Roman" w:hint="eastAsia" w:ascii="Times New Roman" w:hAnsi="Times New Roman"/>
            <w:sz w:val="24"/>
            <w:szCs w:val="24"/>
          </w:rPr>
          <w:delText>.</w:delText>
        </w:r>
      </w:del>
      <w:ins w:id="21" w:author="Unknown Author" w:date="2025-09-04T19:12:53Z">
        <w:r>
          <w:rPr>
            <w:rFonts w:cs="Times New Roman" w:ascii="Times New Roman" w:hAnsi="Times New Roman"/>
            <w:sz w:val="24"/>
            <w:szCs w:val="24"/>
          </w:rPr>
          <w:t>&lt;</w:t>
        </w:r>
      </w:ins>
      <w:ins w:id="22" w:author="Unknown Author" w:date="2025-09-04T19:12:53Z">
        <w:r>
          <w:rPr>
            <w:rFonts w:cs="Times New Roman" w:ascii="Times New Roman" w:hAnsi="Times New Roman"/>
            <w:sz w:val="24"/>
            <w:szCs w:val="24"/>
          </w:rPr>
          <w:t xml:space="preserve">definitely need to add Poon 2013 – same journal issue&gt; </w:t>
        </w:r>
      </w:ins>
      <w:r>
        <w:rPr>
          <w:rFonts w:cs="Times New Roman" w:ascii="Times New Roman" w:hAnsi="Times New Roman"/>
          <w:sz w:val="24"/>
          <w:szCs w:val="24"/>
        </w:rPr>
        <w:t xml:space="preserve"> Subsequent analysis revealed that this SBS signature was also present in bladder, kidney, and liver cancers</w:t>
      </w:r>
      <w:r>
        <w:rPr>
          <w:rFonts w:cs="Times New Roman" w:hint="eastAsia" w:ascii="Times New Roman" w:hAnsi="Times New Roman"/>
          <w:sz w:val="24"/>
          <w:szCs w:val="24"/>
        </w:rPr>
        <w:t xml:space="preserve"> </w:t>
      </w:r>
      <w:r>
        <w:fldChar w:fldCharType="begin"/>
      </w:r>
      <w:r>
        <w:rPr>
          <w:sz w:val="24"/>
          <w:szCs w:val="24"/>
          <w:rFonts w:cs="Times New Roman" w:hint="eastAsia" w:ascii="Times New Roman" w:hAnsi="Times New Roman"/>
        </w:rPr>
        <w:instrText xml:space="preserve">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w:instrText>
      </w:r>
      <w:r>
        <w:rPr>
          <w:rFonts w:cs="Times New Roman" w:hint="eastAsia" w:ascii="Times New Roman" w:hAnsi="Times New Roman"/>
          <w:sz w:val="24"/>
          <w:szCs w:val="24"/>
        </w:rPr>
      </w:r>
      <w:r>
        <w:rPr>
          <w:sz w:val="24"/>
          <w:szCs w:val="24"/>
          <w:rFonts w:cs="Times New Roman" w:hint="eastAsia" w:ascii="Times New Roman" w:hAnsi="Times New Roman"/>
        </w:rPr>
        <w:fldChar w:fldCharType="separate"/>
      </w:r>
      <w:r>
        <w:rPr>
          <w:rFonts w:cs="Times New Roman" w:hint="eastAsia" w:ascii="Times New Roman" w:hAnsi="Times New Roman"/>
          <w:sz w:val="24"/>
          <w:szCs w:val="24"/>
        </w:rPr>
      </w:r>
      <w:r>
        <w:rPr>
          <w:rFonts w:cs="Times New Roman" w:ascii="Times New Roman" w:hAnsi="Times New Roman"/>
          <w:sz w:val="24"/>
        </w:rPr>
        <w:t>(Ng et al. 2017; Poon et al. 2015)</w:t>
      </w:r>
      <w:r>
        <w:rPr>
          <w:rFonts w:cs="Times New Roman" w:hint="eastAsia" w:ascii="Times New Roman" w:hAnsi="Times New Roman"/>
          <w:sz w:val="24"/>
          <w:szCs w:val="24"/>
        </w:rPr>
      </w:r>
      <w:r>
        <w:rPr>
          <w:sz w:val="24"/>
          <w:szCs w:val="24"/>
          <w:rFonts w:cs="Times New Roman" w:hint="eastAsia" w:ascii="Times New Roman" w:hAnsi="Times New Roman"/>
        </w:rPr>
        <w:fldChar w:fldCharType="end"/>
      </w:r>
      <w:r>
        <w:rPr>
          <w:rFonts w:cs="Times New Roman" w:ascii="Times New Roman" w:hAnsi="Times New Roman"/>
          <w:sz w:val="24"/>
          <w:szCs w:val="24"/>
        </w:rPr>
        <w:t xml:space="preserve">. </w:t>
      </w:r>
      <w:r>
        <w:rPr>
          <w:rFonts w:cs="Times New Roman" w:hint="eastAsia" w:ascii="Times New Roman" w:hAnsi="Times New Roman"/>
          <w:sz w:val="24"/>
          <w:szCs w:val="24"/>
        </w:rPr>
        <w:t xml:space="preserve">More recently, </w:t>
      </w:r>
      <w:r>
        <w:rPr>
          <w:rFonts w:cs="Times New Roman" w:ascii="Times New Roman" w:hAnsi="Times New Roman"/>
          <w:sz w:val="24"/>
          <w:szCs w:val="24"/>
        </w:rPr>
        <w:t xml:space="preserve">data mining of </w:t>
      </w:r>
      <w:r>
        <w:rPr>
          <w:rFonts w:cs="Times New Roman" w:hint="eastAsia" w:ascii="Times New Roman" w:hAnsi="Times New Roman"/>
          <w:sz w:val="24"/>
          <w:szCs w:val="24"/>
        </w:rPr>
        <w:t xml:space="preserve">Chinese </w:t>
      </w:r>
      <w:r>
        <w:rPr>
          <w:rFonts w:cs="Times New Roman" w:ascii="Times New Roman" w:hAnsi="Times New Roman"/>
          <w:sz w:val="24"/>
          <w:szCs w:val="24"/>
        </w:rPr>
        <w:t>liver cancer genom</w:t>
      </w:r>
      <w:r>
        <w:rPr>
          <w:rFonts w:cs="Times New Roman" w:hint="eastAsia" w:ascii="Times New Roman" w:hAnsi="Times New Roman"/>
          <w:sz w:val="24"/>
          <w:szCs w:val="24"/>
        </w:rPr>
        <w:t>es</w:t>
      </w:r>
      <w:r>
        <w:rPr>
          <w:rFonts w:cs="Times New Roman" w:ascii="Times New Roman" w:hAnsi="Times New Roman"/>
          <w:sz w:val="24"/>
          <w:szCs w:val="24"/>
        </w:rPr>
        <w:t xml:space="preserve"> and experiments in cell culture showed that AA also generates double-base-substitution (DBS) signatures and, relevant to the current study, small insertion-and-deletion (indel) signatures (Figure 1)</w:t>
      </w:r>
      <w:r>
        <w:rPr>
          <w:rFonts w:cs="Times New Roman" w:hint="eastAsia" w:ascii="Times New Roman" w:hAnsi="Times New Roman"/>
          <w:sz w:val="24"/>
          <w:szCs w:val="24"/>
        </w:rPr>
        <w:t xml:space="preserve"> </w:t>
      </w:r>
      <w:r>
        <w:fldChar w:fldCharType="begin"/>
      </w:r>
      <w:r>
        <w:rPr>
          <w:sz w:val="24"/>
          <w:szCs w:val="24"/>
          <w:rFonts w:cs="Times New Roman" w:hint="eastAsia" w:ascii="Times New Roman" w:hAnsi="Times New Roman"/>
        </w:rPr>
        <w:instrText xml:space="preserve">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w:instrText>
      </w:r>
      <w:r>
        <w:rPr>
          <w:rFonts w:cs="Times New Roman" w:hint="eastAsia" w:ascii="Times New Roman" w:hAnsi="Times New Roman"/>
          <w:sz w:val="24"/>
          <w:szCs w:val="24"/>
        </w:rPr>
      </w:r>
      <w:r>
        <w:rPr>
          <w:sz w:val="24"/>
          <w:szCs w:val="24"/>
          <w:rFonts w:cs="Times New Roman" w:hint="eastAsia" w:ascii="Times New Roman" w:hAnsi="Times New Roman"/>
        </w:rPr>
        <w:fldChar w:fldCharType="separate"/>
      </w:r>
      <w:r>
        <w:rPr>
          <w:rFonts w:cs="Times New Roman" w:hint="eastAsia" w:ascii="Times New Roman" w:hAnsi="Times New Roman"/>
          <w:sz w:val="24"/>
          <w:szCs w:val="24"/>
        </w:rPr>
      </w:r>
      <w:r>
        <w:rPr>
          <w:rFonts w:cs="Times New Roman" w:ascii="Times New Roman" w:hAnsi="Times New Roman"/>
          <w:sz w:val="24"/>
        </w:rPr>
        <w:t>(Chen et al. 2024)</w:t>
      </w:r>
      <w:r>
        <w:rPr>
          <w:rFonts w:cs="Times New Roman" w:hint="eastAsia" w:ascii="Times New Roman" w:hAnsi="Times New Roman"/>
          <w:sz w:val="24"/>
          <w:szCs w:val="24"/>
        </w:rPr>
      </w:r>
      <w:r>
        <w:rPr>
          <w:sz w:val="24"/>
          <w:szCs w:val="24"/>
          <w:rFonts w:cs="Times New Roman" w:hint="eastAsia" w:ascii="Times New Roman" w:hAnsi="Times New Roman"/>
        </w:rPr>
        <w:fldChar w:fldCharType="end"/>
      </w:r>
      <w:r>
        <w:rPr>
          <w:rFonts w:cs="Times New Roman" w:hint="eastAsia" w:ascii="Times New Roman" w:hAnsi="Times New Roman"/>
          <w:sz w:val="24"/>
          <w:szCs w:val="24"/>
        </w:rPr>
        <w: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While mutational-signature research has emphasized SBSs, indel signatures also yield important insights into mutagenic mechanisms, and there are two main systems for classifying indel mutations. One, termed “Indel83” here, classifies indels into 83 types and appears in </w:t>
      </w:r>
      <w:r>
        <w:fldChar w:fldCharType="begin"/>
      </w:r>
      <w:r>
        <w:rPr>
          <w:sz w:val="24"/>
          <w:szCs w:val="24"/>
          <w:rFonts w:cs="Times New Roman" w:ascii="Times New Roman" w:hAnsi="Times New Roman"/>
        </w:rPr>
        <w:instrText xml:space="preserve">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Alexandrov et al. 2020</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and on the COSMIC web site (https://cancer.sanger.ac.uk/signatures/id/, </w:t>
      </w:r>
      <w:hyperlink r:id="rId3">
        <w:r>
          <w:rPr>
            <w:rStyle w:val="Hyperlink"/>
            <w:rFonts w:cs="Times New Roman" w:ascii="Times New Roman" w:hAnsi="Times New Roman"/>
            <w:sz w:val="24"/>
            <w:szCs w:val="24"/>
          </w:rPr>
          <w:t>https://cancer.sanger.ac.uk/signatures/documents/4/PCAWG7_indel_classification_2021_08_31.xlsx</w:t>
        </w:r>
      </w:hyperlink>
      <w:r>
        <w:rPr>
          <w:rFonts w:cs="Times New Roman" w:ascii="Times New Roman" w:hAnsi="Times New Roman"/>
          <w:sz w:val="24"/>
          <w:szCs w:val="24"/>
        </w:rPr>
        <w:t xml:space="preserve">, Figure 1A). The other, “Indel89”, classifies indels into 89 types </w:t>
      </w:r>
      <w:r>
        <w:fldChar w:fldCharType="begin"/>
      </w:r>
      <w:r>
        <w:rPr>
          <w:sz w:val="24"/>
          <w:szCs w:val="24"/>
          <w:rFonts w:cs="Times New Roman" w:ascii="Times New Roman" w:hAnsi="Times New Roman"/>
        </w:rPr>
        <w:instrText xml:space="preserve">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(Koh et al. 2025)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(Figure 1B). In </w:t>
      </w:r>
      <w:ins w:id="23" w:author="Unknown Author" w:date="2025-09-04T19:41:44Z">
        <w:r>
          <w:rPr>
            <w:rFonts w:cs="Times New Roman" w:ascii="Times New Roman" w:hAnsi="Times New Roman"/>
            <w:sz w:val="24"/>
            <w:szCs w:val="24"/>
          </w:rPr>
          <w:t xml:space="preserve">the current study </w:t>
        </w:r>
      </w:ins>
      <w:del w:id="24" w:author="Unknown Author" w:date="2025-09-04T19:41:53Z">
        <w:r>
          <w:rPr>
            <w:rFonts w:cs="Times New Roman" w:ascii="Times New Roman" w:hAnsi="Times New Roman"/>
            <w:sz w:val="24"/>
            <w:szCs w:val="24"/>
          </w:rPr>
          <w:delText>this paper</w:delText>
        </w:r>
      </w:del>
      <w:r>
        <w:rPr>
          <w:rFonts w:cs="Times New Roman" w:ascii="Times New Roman" w:hAnsi="Times New Roman"/>
          <w:sz w:val="24"/>
          <w:szCs w:val="24"/>
        </w:rPr>
        <w:t xml:space="preserve"> we </w:t>
      </w:r>
      <w:del w:id="25" w:author="Unknown Author" w:date="2025-09-04T19:41:57Z">
        <w:r>
          <w:rPr>
            <w:rFonts w:cs="Times New Roman" w:ascii="Times New Roman" w:hAnsi="Times New Roman"/>
            <w:sz w:val="24"/>
            <w:szCs w:val="24"/>
          </w:rPr>
          <w:delText xml:space="preserve">have </w:delText>
        </w:r>
      </w:del>
      <w:r>
        <w:rPr>
          <w:rFonts w:cs="Times New Roman" w:ascii="Times New Roman" w:hAnsi="Times New Roman"/>
          <w:sz w:val="24"/>
          <w:szCs w:val="24"/>
        </w:rPr>
        <w:t>follow</w:t>
      </w:r>
      <w:del w:id="26" w:author="Unknown Author" w:date="2025-09-04T19:42:02Z">
        <w:r>
          <w:rPr>
            <w:rFonts w:cs="Times New Roman" w:ascii="Times New Roman" w:hAnsi="Times New Roman"/>
            <w:sz w:val="24"/>
            <w:szCs w:val="24"/>
          </w:rPr>
          <w:delText>ed</w:delText>
        </w:r>
      </w:del>
      <w:r>
        <w:rPr>
          <w:rFonts w:cs="Times New Roman" w:ascii="Times New Roman" w:hAnsi="Times New Roman"/>
          <w:sz w:val="24"/>
          <w:szCs w:val="24"/>
        </w:rPr>
        <w:t xml:space="preserve"> the convention of designating Indel83 signatures with the prefix ID (e.g. ID23 in Figure 1A), and </w:t>
      </w:r>
      <w:ins w:id="27" w:author="Unknown Author" w:date="2025-09-04T20:01:12Z">
        <w:r>
          <w:rPr>
            <w:rFonts w:cs="Times New Roman" w:ascii="Times New Roman" w:hAnsi="Times New Roman"/>
            <w:sz w:val="24"/>
            <w:szCs w:val="24"/>
          </w:rPr>
          <w:t xml:space="preserve">designating the </w:t>
        </w:r>
      </w:ins>
      <w:r>
        <w:rPr>
          <w:rFonts w:cs="Times New Roman" w:ascii="Times New Roman" w:hAnsi="Times New Roman"/>
          <w:sz w:val="24"/>
          <w:szCs w:val="24"/>
        </w:rPr>
        <w:t xml:space="preserve">Indel89 signatures </w:t>
      </w:r>
      <w:ins w:id="28" w:author="Unknown Author" w:date="2025-09-04T20:01:19Z">
        <w:r>
          <w:rPr>
            <w:rFonts w:cs="Times New Roman" w:ascii="Times New Roman" w:hAnsi="Times New Roman"/>
            <w:sz w:val="24"/>
            <w:szCs w:val="24"/>
          </w:rPr>
          <w:t xml:space="preserve">that we extracted </w:t>
        </w:r>
      </w:ins>
      <w:r>
        <w:rPr>
          <w:rFonts w:cs="Times New Roman" w:ascii="Times New Roman" w:hAnsi="Times New Roman"/>
          <w:sz w:val="24"/>
          <w:szCs w:val="24"/>
        </w:rPr>
        <w:t xml:space="preserve">with the prefix InsDel (e.g. InsDel23 in Figure 1B). </w:t>
      </w:r>
      <w:ins w:id="29" w:author="Unknown Author" w:date="2025-09-04T20:01:28Z">
        <w:r>
          <w:rPr>
            <w:rFonts w:cs="Times New Roman" w:ascii="Times New Roman" w:hAnsi="Times New Roman"/>
            <w:sz w:val="24"/>
            <w:szCs w:val="24"/>
          </w:rPr>
          <w:t>Following Koh et al. 2025, we designate the Indel89 signature as extracted in that study with the prefix InD</w:t>
        </w:r>
      </w:ins>
      <w:ins w:id="30" w:author="Unknown Author" w:date="2025-09-04T20:02:50Z">
        <w:r>
          <w:rPr>
            <w:rFonts w:cs="Times New Roman" w:ascii="Times New Roman" w:hAnsi="Times New Roman"/>
            <w:sz w:val="24"/>
            <w:szCs w:val="24"/>
          </w:rPr>
          <w:t xml:space="preserve">. </w:t>
        </w:r>
      </w:ins>
      <w:r>
        <w:rPr>
          <w:rFonts w:cs="Times New Roman" w:ascii="Times New Roman" w:hAnsi="Times New Roman"/>
          <w:sz w:val="24"/>
          <w:szCs w:val="24"/>
        </w:rPr>
        <w:t xml:space="preserve">We have based the numbering of signatures on the </w:t>
      </w:r>
      <w:ins w:id="31" w:author="Unknown Author" w:date="2025-09-04T19:53:09Z">
        <w:r>
          <w:rPr>
            <w:rFonts w:cs="Times New Roman" w:ascii="Times New Roman" w:hAnsi="Times New Roman"/>
            <w:sz w:val="24"/>
            <w:szCs w:val="24"/>
          </w:rPr>
          <w:t xml:space="preserve">signature </w:t>
        </w:r>
      </w:ins>
      <w:r>
        <w:rPr>
          <w:rFonts w:cs="Times New Roman" w:ascii="Times New Roman" w:hAnsi="Times New Roman"/>
          <w:sz w:val="24"/>
          <w:szCs w:val="24"/>
        </w:rPr>
        <w:t>number</w:t>
      </w:r>
      <w:ins w:id="32" w:author="Unknown Author" w:date="2025-09-04T19:53:14Z">
        <w:r>
          <w:rPr>
            <w:rFonts w:cs="Times New Roman" w:ascii="Times New Roman" w:hAnsi="Times New Roman"/>
            <w:sz w:val="24"/>
            <w:szCs w:val="24"/>
          </w:rPr>
          <w:t>s</w:t>
        </w:r>
      </w:ins>
      <w:r>
        <w:rPr>
          <w:rFonts w:cs="Times New Roman" w:ascii="Times New Roman" w:hAnsi="Times New Roman"/>
          <w:sz w:val="24"/>
          <w:szCs w:val="24"/>
        </w:rPr>
        <w:t xml:space="preserve"> in &lt;ref cosmic&gt;, and when a single Indel83 signature maps to several Indel89 signatures, we distinguish them by single-letter suffixes: for example, ID1 is subdivided into InsDel1a, InsDel1b, InsDel1c, and InsDel1d.</w:t>
      </w:r>
      <w:ins w:id="33" w:author="Unknown Author" w:date="2025-09-04T20:05:39Z">
        <w:r>
          <w:rPr>
            <w:rFonts w:cs="Times New Roman" w:ascii="Times New Roman" w:hAnsi="Times New Roman"/>
            <w:sz w:val="24"/>
            <w:szCs w:val="24"/>
          </w:rPr>
          <w:t xml:space="preserve"> </w:t>
        </w:r>
      </w:ins>
      <w:ins w:id="34" w:author="Unknown Author" w:date="2025-09-04T20:07:47Z">
        <w:r>
          <w:rPr>
            <w:rFonts w:cs="Times New Roman" w:ascii="Times New Roman" w:hAnsi="Times New Roman"/>
            <w:sz w:val="24"/>
            <w:szCs w:val="24"/>
          </w:rPr>
          <w:t xml:space="preserve">While in many cases Koh et al </w:t>
        </w:r>
      </w:ins>
      <w:ins w:id="35" w:author="Unknown Author" w:date="2025-09-04T20:09:12Z">
        <w:r>
          <w:rPr>
            <w:rFonts w:cs="Times New Roman" w:ascii="Times New Roman" w:hAnsi="Times New Roman"/>
            <w:sz w:val="24"/>
            <w:szCs w:val="24"/>
          </w:rPr>
          <w:t xml:space="preserve">assigned InD numbers to signatures with the same number in &lt;cosmic reference&gt;, </w:t>
        </w:r>
      </w:ins>
      <w:ins w:id="36" w:author="Unknown Author" w:date="2025-09-04T20:10:27Z">
        <w:r>
          <w:rPr>
            <w:rFonts w:cs="Times New Roman" w:ascii="Times New Roman" w:hAnsi="Times New Roman"/>
            <w:sz w:val="24"/>
            <w:szCs w:val="24"/>
          </w:rPr>
          <w:t xml:space="preserve">our analysis finds that some are discrepant, and we believe the InsDel IDs provide better correspondence, </w:t>
        </w:r>
      </w:ins>
      <w:ins w:id="37" w:author="Unknown Author" w:date="2025-09-04T20:10:27Z">
        <w:r>
          <w:rPr>
            <w:rFonts w:eastAsia="" w:cs="Times New Roman" w:ascii="Times New Roman" w:hAnsi="Times New Roman" w:eastAsiaTheme="minorEastAsia"/>
            <w:color w:val="auto"/>
            <w:kern w:val="0"/>
            <w:sz w:val="24"/>
            <w:szCs w:val="24"/>
            <w:lang w:val="en-US" w:eastAsia="zh-CN" w:bidi="ar-SA"/>
          </w:rPr>
          <w:t>which</w:t>
        </w:r>
      </w:ins>
      <w:ins w:id="38" w:author="Unknown Author" w:date="2025-09-04T20:10:27Z">
        <w:r>
          <w:rPr>
            <w:rFonts w:cs="Times New Roman" w:ascii="Times New Roman" w:hAnsi="Times New Roman"/>
            <w:sz w:val="24"/>
            <w:szCs w:val="24"/>
          </w:rPr>
          <w:t xml:space="preserve"> based on analysis of the </w:t>
        </w:r>
      </w:ins>
      <w:ins w:id="39" w:author="Unknown Author" w:date="2025-09-04T20:11:28Z">
        <w:r>
          <w:rPr>
            <w:rFonts w:cs="Times New Roman" w:ascii="Times New Roman" w:hAnsi="Times New Roman"/>
            <w:sz w:val="24"/>
            <w:szCs w:val="24"/>
          </w:rPr>
          <w:t xml:space="preserve">indels in individual tumors that dominated by a particular indel signature. That is, </w:t>
        </w:r>
      </w:ins>
      <w:ins w:id="40" w:author="Unknown Author" w:date="2025-09-04T20:11:28Z">
        <w:r>
          <w:rPr>
            <w:rFonts w:eastAsia="" w:cs="Times New Roman" w:ascii="Times New Roman" w:hAnsi="Times New Roman" w:eastAsiaTheme="minorEastAsia"/>
            <w:color w:val="auto"/>
            <w:kern w:val="0"/>
            <w:sz w:val="24"/>
            <w:szCs w:val="24"/>
            <w:lang w:val="en-US" w:eastAsia="zh-CN" w:bidi="ar-SA"/>
          </w:rPr>
          <w:t xml:space="preserve">if a tumor is </w:t>
        </w:r>
      </w:ins>
      <w:ins w:id="41" w:author="Unknown Author" w:date="2025-09-04T20:12:29Z">
        <w:r>
          <w:rPr>
            <w:rFonts w:eastAsia="" w:cs="Times New Roman" w:ascii="Times New Roman" w:hAnsi="Times New Roman" w:eastAsiaTheme="minorEastAsia"/>
            <w:color w:val="auto"/>
            <w:kern w:val="0"/>
            <w:sz w:val="24"/>
            <w:szCs w:val="24"/>
            <w:lang w:val="en-US" w:eastAsia="zh-CN" w:bidi="ar-SA"/>
          </w:rPr>
          <w:t>dominated by signature I</w:t>
        </w:r>
      </w:ins>
      <w:ins w:id="42" w:author="Unknown Author" w:date="2025-09-04T20:13:46Z">
        <w:r>
          <w:rPr>
            <w:rFonts w:eastAsia="" w:cs="Times New Roman" w:ascii="Times New Roman" w:hAnsi="Times New Roman" w:eastAsiaTheme="minorEastAsia"/>
            <w:color w:val="auto"/>
            <w:kern w:val="0"/>
            <w:sz w:val="24"/>
            <w:szCs w:val="24"/>
            <w:lang w:val="en-US" w:eastAsia="zh-CN" w:bidi="ar-SA"/>
          </w:rPr>
          <w:t>D</w:t>
        </w:r>
      </w:ins>
      <w:ins w:id="43" w:author="Unknown Author" w:date="2025-09-04T20:13:46Z">
        <w:r>
          <w:rPr>
            <w:rFonts w:eastAsia="" w:cs="Times New Roman" w:ascii="Times New Roman" w:hAnsi="Times New Roman" w:eastAsiaTheme="minorEastAsia"/>
            <w:i/>
            <w:iCs/>
            <w:color w:val="auto"/>
            <w:kern w:val="0"/>
            <w:sz w:val="24"/>
            <w:szCs w:val="24"/>
            <w:lang w:val="en-US" w:eastAsia="zh-CN" w:bidi="ar-SA"/>
          </w:rPr>
          <w:t>x</w:t>
        </w:r>
      </w:ins>
      <w:ins w:id="44" w:author="Unknown Author" w:date="2025-09-04T20:13:46Z">
        <w:r>
          <w:rPr>
            <w:rFonts w:eastAsia="" w:cs="Times New Roman" w:ascii="Times New Roman" w:hAnsi="Times New Roman" w:eastAsiaTheme="minorEastAsia"/>
            <w:color w:val="auto"/>
            <w:kern w:val="0"/>
            <w:sz w:val="24"/>
            <w:szCs w:val="24"/>
            <w:lang w:val="en-US" w:eastAsia="zh-CN" w:bidi="ar-SA"/>
          </w:rPr>
          <w:t xml:space="preserve"> in the Indel83 scheme, we designate the signature that is dominant in the Indel89 scheme InsDel</w:t>
        </w:r>
      </w:ins>
      <w:ins w:id="45" w:author="Unknown Author" w:date="2025-09-04T20:13:46Z">
        <w:r>
          <w:rPr>
            <w:rFonts w:eastAsia="" w:cs="Times New Roman" w:ascii="Times New Roman" w:hAnsi="Times New Roman" w:eastAsiaTheme="minorEastAsia"/>
            <w:i/>
            <w:iCs/>
            <w:color w:val="auto"/>
            <w:kern w:val="0"/>
            <w:sz w:val="24"/>
            <w:szCs w:val="24"/>
            <w:lang w:val="en-US" w:eastAsia="zh-CN" w:bidi="ar-SA"/>
          </w:rPr>
          <w:t>x</w:t>
        </w:r>
      </w:ins>
      <w:ins w:id="46" w:author="Unknown Author" w:date="2025-09-04T20:13:46Z">
        <w:r>
          <w:rPr>
            <w:rFonts w:eastAsia="" w:cs="Times New Roman" w:ascii="Times New Roman" w:hAnsi="Times New Roman" w:eastAsiaTheme="minorEastAsia"/>
            <w:color w:val="auto"/>
            <w:kern w:val="0"/>
            <w:sz w:val="24"/>
            <w:szCs w:val="24"/>
            <w:lang w:val="en-US" w:eastAsia="zh-CN" w:bidi="ar-SA"/>
          </w:rPr>
          <w:t>.</w:t>
        </w:r>
      </w:ins>
    </w:p>
    <w:p>
      <w:pPr>
        <w:pStyle w:val="Normal"/>
        <w:spacing w:lineRule="auto" w:line="480"/>
        <w:rPr>
          <w:rFonts w:ascii="Times New Roman" w:hAnsi="Times New Roman" w:cs="Times New Roman"/>
          <w:sz w:val="24"/>
          <w:szCs w:val="24"/>
          <w:del w:id="48" w:author="Steve Rozen, Ph.D." w:date="2025-07-17T20:18:00Z"/>
        </w:rPr>
      </w:pPr>
      <w:del w:id="47" w:author="Steve Rozen, Ph.D." w:date="2025-07-17T20:18:00Z">
        <w:r>
          <w:rPr>
            <w:rFonts w:cs="Times New Roman" w:ascii="Times New Roman" w:hAnsi="Times New Roman"/>
            <w:sz w:val="24"/>
            <w:szCs w:val="24"/>
            <w:highlight w:val="yellow"/>
          </w:rPr>
        </w:r>
      </w:del>
    </w:p>
    <w:p>
      <w:pPr>
        <w:pStyle w:val="Normal"/>
        <w:spacing w:lineRule="auto" w:line="480"/>
        <w:rPr>
          <w:rFonts w:ascii="Times New Roman" w:hAnsi="Times New Roman" w:cs="Times New Roman"/>
          <w:sz w:val="24"/>
          <w:szCs w:val="24"/>
        </w:rPr>
      </w:pPr>
      <w:r>
        <w:rPr>
          <w:rFonts w:cs="Times New Roman" w:ascii="Times New Roman" w:hAnsi="Times New Roman"/>
          <w:sz w:val="24"/>
          <w:szCs w:val="24"/>
          <w:highlight w:val="yellow"/>
        </w:rPr>
        <w:t xml:space="preserve">The </w:t>
      </w:r>
      <w:r>
        <w:rPr>
          <w:rFonts w:cs="Times New Roman" w:hint="eastAsia" w:ascii="Times New Roman" w:hAnsi="Times New Roman"/>
          <w:sz w:val="24"/>
          <w:szCs w:val="24"/>
          <w:highlight w:val="yellow"/>
        </w:rPr>
        <w:t>Indel</w:t>
      </w:r>
      <w:r>
        <w:rPr>
          <w:rFonts w:cs="Times New Roman" w:ascii="Times New Roman" w:hAnsi="Times New Roman"/>
          <w:sz w:val="24"/>
          <w:szCs w:val="24"/>
          <w:highlight w:val="yellow"/>
        </w:rPr>
        <w:t xml:space="preserve">83 </w:t>
      </w:r>
      <w:r>
        <w:rPr>
          <w:rFonts w:cs="Times New Roman" w:ascii="Times New Roman" w:hAnsi="Times New Roman"/>
          <w:sz w:val="24"/>
          <w:szCs w:val="24"/>
        </w:rPr>
        <w:t>system primarily categorizes indels based on the number of base pairs inserted or deleted, the identity of the deleted or inserted base (conventionally shown as pyrimidines, C or T), and the sequence context, including the number of flanking C or T residues (Figure 1A). Larger indels are further classified by their occu</w:t>
      </w:r>
      <w:r>
        <w:rPr>
          <w:rFonts w:cs="Times New Roman" w:hint="eastAsia" w:ascii="Times New Roman" w:hAnsi="Times New Roman"/>
          <w:sz w:val="24"/>
          <w:szCs w:val="24"/>
        </w:rPr>
        <w:t xml:space="preserve">rrence within repetitive sequences </w:t>
      </w:r>
      <w:r>
        <w:rPr>
          <w:rFonts w:cs="Times New Roman" w:ascii="Times New Roman" w:hAnsi="Times New Roman"/>
          <w:sz w:val="24"/>
          <w:szCs w:val="24"/>
        </w:rPr>
        <w:t xml:space="preserve">(i.e. microsatellite, simple tandem repeat) </w:t>
      </w:r>
      <w:r>
        <w:rPr>
          <w:rFonts w:cs="Times New Roman" w:hint="eastAsia" w:ascii="Times New Roman" w:hAnsi="Times New Roman"/>
          <w:sz w:val="24"/>
          <w:szCs w:val="24"/>
        </w:rPr>
        <w:t>or, in the case of deletions ≥2 bp</w:t>
      </w:r>
      <w:r>
        <w:rPr>
          <w:rFonts w:cs="Times New Roman" w:ascii="Times New Roman" w:hAnsi="Times New Roman"/>
          <w:sz w:val="24"/>
          <w:szCs w:val="24"/>
        </w:rPr>
        <w:t xml:space="preserve"> in length</w:t>
      </w:r>
      <w:r>
        <w:rPr>
          <w:rFonts w:cs="Times New Roman" w:hint="eastAsia" w:ascii="Times New Roman" w:hAnsi="Times New Roman"/>
          <w:sz w:val="24"/>
          <w:szCs w:val="24"/>
        </w:rPr>
        <w:t xml:space="preserve"> </w:t>
      </w:r>
      <w:r>
        <w:rPr>
          <w:rFonts w:cs="Times New Roman" w:ascii="Times New Roman" w:hAnsi="Times New Roman"/>
          <w:sz w:val="24"/>
          <w:szCs w:val="24"/>
        </w:rPr>
        <w:t xml:space="preserve">outside of </w:t>
      </w:r>
      <w:r>
        <w:rPr>
          <w:rFonts w:cs="Times New Roman" w:hint="eastAsia" w:ascii="Times New Roman" w:hAnsi="Times New Roman"/>
          <w:sz w:val="24"/>
          <w:szCs w:val="24"/>
        </w:rPr>
        <w:t xml:space="preserve">repetitive </w:t>
      </w:r>
      <w:r>
        <w:rPr>
          <w:rFonts w:cs="Times New Roman" w:ascii="Times New Roman" w:hAnsi="Times New Roman"/>
          <w:sz w:val="24"/>
          <w:szCs w:val="24"/>
        </w:rPr>
        <w:t>sequences</w:t>
      </w:r>
      <w:r>
        <w:rPr>
          <w:rFonts w:cs="Times New Roman" w:hint="eastAsia" w:ascii="Times New Roman" w:hAnsi="Times New Roman"/>
          <w:sz w:val="24"/>
          <w:szCs w:val="24"/>
        </w:rPr>
        <w:t>, by the presence of microhomology</w:t>
      </w:r>
      <w:r>
        <w:rPr>
          <w:rFonts w:cs="Times New Roman" w:ascii="Times New Roman" w:hAnsi="Times New Roman"/>
          <w:sz w:val="24"/>
          <w:szCs w:val="24"/>
        </w:rPr>
        <w:t>. Microhomology, which is</w:t>
      </w:r>
      <w:r>
        <w:rPr>
          <w:rFonts w:cs="Times New Roman" w:ascii="Times New Roman" w:hAnsi="Times New Roman"/>
          <w:sz w:val="24"/>
          <w:szCs w:val="24"/>
        </w:rPr>
        <w:t xml:space="preserve"> </w:t>
      </w:r>
      <w:r>
        <w:rPr>
          <w:rFonts w:cs="Times New Roman" w:hint="eastAsia" w:ascii="Times New Roman" w:hAnsi="Times New Roman"/>
          <w:sz w:val="24"/>
          <w:szCs w:val="24"/>
        </w:rPr>
        <w:t>a hallmark of non-homologous end-joining repair, particularly in BRCA-deficient tumors. For example, a 3-bp deletion (A</w:t>
      </w:r>
      <w:r>
        <w:rPr>
          <w:rFonts w:cs="Times New Roman" w:ascii="Times New Roman" w:hAnsi="Times New Roman"/>
          <w:b/>
          <w:bCs/>
          <w:sz w:val="24"/>
          <w:szCs w:val="24"/>
        </w:rPr>
        <w:t>CA</w:t>
      </w:r>
      <w:r>
        <w:rPr>
          <w:rFonts w:cs="Times New Roman" w:hint="eastAsia" w:ascii="Times New Roman" w:hAnsi="Times New Roman"/>
          <w:sz w:val="24"/>
          <w:szCs w:val="24"/>
        </w:rPr>
        <w:t>|T</w:t>
      </w:r>
      <w:r>
        <w:rPr>
          <w:rFonts w:cs="Times New Roman" w:ascii="Times New Roman" w:hAnsi="Times New Roman"/>
          <w:b/>
          <w:bCs/>
          <w:sz w:val="24"/>
          <w:szCs w:val="24"/>
        </w:rPr>
        <w:t>CA</w:t>
      </w:r>
      <w:r>
        <w:rPr>
          <w:rFonts w:cs="Times New Roman" w:hint="eastAsia" w:ascii="Times New Roman" w:hAnsi="Times New Roman"/>
          <w:sz w:val="24"/>
          <w:szCs w:val="24"/>
        </w:rPr>
        <w:t>|GG → A</w:t>
      </w:r>
      <w:r>
        <w:rPr>
          <w:rFonts w:cs="Times New Roman" w:ascii="Times New Roman" w:hAnsi="Times New Roman"/>
          <w:b/>
          <w:bCs/>
          <w:sz w:val="24"/>
          <w:szCs w:val="24"/>
        </w:rPr>
        <w:t>CA</w:t>
      </w:r>
      <w:r>
        <w:rPr>
          <w:rFonts w:cs="Times New Roman" w:hint="eastAsia" w:ascii="Times New Roman" w:hAnsi="Times New Roman"/>
          <w:sz w:val="24"/>
          <w:szCs w:val="24"/>
        </w:rPr>
        <w:t>GG) exhibits a 2-bp microhomology (CA)</w:t>
      </w:r>
      <w:r>
        <w:rPr>
          <w:rFonts w:cs="Times New Roman" w:ascii="Times New Roman" w:hAnsi="Times New Roman"/>
          <w:sz w:val="24"/>
          <w:szCs w:val="24"/>
        </w:rPr>
        <w:t xml:space="preserve">. </w:t>
      </w:r>
      <w:r>
        <w:rPr>
          <w:rFonts w:cs="Times New Roman" w:ascii="Times New Roman" w:hAnsi="Times New Roman"/>
          <w:sz w:val="24"/>
          <w:szCs w:val="24"/>
        </w:rPr>
        <w:t>This kind of microhomology can stem from error-prone non-homologous end joining, which operates when repair by homologous recombination is not available</w:t>
      </w:r>
    </w:p>
    <w:p>
      <w:pPr>
        <w:pStyle w:val="Normal"/>
        <w:spacing w:lineRule="auto" w:line="480"/>
        <w:rPr>
          <w:rFonts w:ascii="Times New Roman" w:hAnsi="Times New Roman" w:cs="Times New Roman"/>
          <w:sz w:val="24"/>
          <w:szCs w:val="24"/>
        </w:rPr>
      </w:pPr>
      <w:ins w:id="49" w:author="Unknown Author" w:date="2025-09-04T20:17:29Z">
        <w:r>
          <w:rPr>
            <w:rFonts w:cs="Times New Roman" w:ascii="Times New Roman" w:hAnsi="Times New Roman"/>
            <w:sz w:val="24"/>
            <w:szCs w:val="24"/>
          </w:rPr>
          <w:t>Compared to the Indel83 classification, for deletions or insertions of a single T or Cm t</w:t>
        </w:r>
      </w:ins>
      <w:del w:id="50" w:author="Unknown Author" w:date="2025-09-04T20:17:38Z">
        <w:r>
          <w:rPr>
            <w:rFonts w:cs="Times New Roman" w:ascii="Times New Roman" w:hAnsi="Times New Roman"/>
            <w:sz w:val="24"/>
            <w:szCs w:val="24"/>
          </w:rPr>
          <w:delText>T</w:delText>
        </w:r>
      </w:del>
      <w:r>
        <w:rPr>
          <w:rFonts w:cs="Times New Roman" w:ascii="Times New Roman" w:hAnsi="Times New Roman"/>
          <w:sz w:val="24"/>
          <w:szCs w:val="24"/>
        </w:rPr>
        <w:t xml:space="preserve">he </w:t>
      </w:r>
      <w:r>
        <w:rPr>
          <w:rFonts w:cs="Times New Roman" w:hint="eastAsia" w:ascii="Times New Roman" w:hAnsi="Times New Roman"/>
          <w:sz w:val="24"/>
          <w:szCs w:val="24"/>
        </w:rPr>
        <w:t>Indel</w:t>
      </w:r>
      <w:r>
        <w:rPr>
          <w:rFonts w:cs="Times New Roman" w:ascii="Times New Roman" w:hAnsi="Times New Roman"/>
          <w:sz w:val="24"/>
          <w:szCs w:val="24"/>
        </w:rPr>
        <w:t xml:space="preserve">89 classification incorporates </w:t>
      </w:r>
      <w:del w:id="51" w:author="Unknown Author" w:date="2025-09-04T20:21:13Z">
        <w:r>
          <w:rPr>
            <w:rFonts w:cs="Times New Roman" w:ascii="Times New Roman" w:hAnsi="Times New Roman"/>
            <w:sz w:val="24"/>
            <w:szCs w:val="24"/>
          </w:rPr>
          <w:delText xml:space="preserve">a </w:delText>
        </w:r>
      </w:del>
      <w:r>
        <w:rPr>
          <w:rFonts w:cs="Times New Roman" w:ascii="Times New Roman" w:hAnsi="Times New Roman"/>
          <w:sz w:val="24"/>
          <w:szCs w:val="24"/>
        </w:rPr>
        <w:t xml:space="preserve">more granular </w:t>
      </w:r>
      <w:del w:id="52" w:author="Unknown Author" w:date="2025-09-04T20:21:18Z">
        <w:r>
          <w:rPr>
            <w:rFonts w:cs="Times New Roman" w:ascii="Times New Roman" w:hAnsi="Times New Roman"/>
            <w:sz w:val="24"/>
            <w:szCs w:val="24"/>
          </w:rPr>
          <w:delText>analysis of</w:delText>
        </w:r>
      </w:del>
      <w:ins w:id="53" w:author="Unknown Author" w:date="2025-09-04T20:21:19Z">
        <w:r>
          <w:rPr>
            <w:rFonts w:cs="Times New Roman" w:ascii="Times New Roman" w:hAnsi="Times New Roman"/>
            <w:sz w:val="24"/>
            <w:szCs w:val="24"/>
          </w:rPr>
          <w:t>distinctions based on the</w:t>
        </w:r>
      </w:ins>
      <w:r>
        <w:rPr>
          <w:rFonts w:cs="Times New Roman" w:ascii="Times New Roman" w:hAnsi="Times New Roman"/>
          <w:sz w:val="24"/>
          <w:szCs w:val="24"/>
        </w:rPr>
        <w:t xml:space="preserve"> </w:t>
      </w:r>
      <w:ins w:id="54" w:author="Unknown Author" w:date="2025-09-04T20:20:21Z">
        <w:r>
          <w:rPr>
            <w:rFonts w:cs="Times New Roman" w:ascii="Times New Roman" w:hAnsi="Times New Roman"/>
            <w:sz w:val="24"/>
            <w:szCs w:val="24"/>
          </w:rPr>
          <w:t xml:space="preserve">the non-T (or, respectively, the non C) flaking bases, but less granular distinctions based on the number of Ts or Cs in homopolymers at the sites the deletions </w:t>
        </w:r>
      </w:ins>
      <w:del w:id="55" w:author="Unknown Author" w:date="2025-09-04T20:22:28Z">
        <w:r>
          <w:rPr>
            <w:rFonts w:cs="Times New Roman" w:ascii="Times New Roman" w:hAnsi="Times New Roman"/>
            <w:sz w:val="24"/>
            <w:szCs w:val="24"/>
          </w:rPr>
          <w:delText>the sequence context in which the deletion or insertion of a single T or C occurs</w:delText>
        </w:r>
      </w:del>
      <w:r>
        <w:rPr>
          <w:rFonts w:cs="Times New Roman" w:ascii="Times New Roman" w:hAnsi="Times New Roman"/>
          <w:sz w:val="24"/>
          <w:szCs w:val="24"/>
        </w:rPr>
        <w:t xml:space="preserve"> (Figure 1B). For example, </w:t>
      </w:r>
      <w:ins w:id="56" w:author="Unknown Author" w:date="2025-09-04T20:24:29Z">
        <w:r>
          <w:rPr>
            <w:rFonts w:cs="Times New Roman" w:ascii="Times New Roman" w:hAnsi="Times New Roman"/>
            <w:sz w:val="24"/>
            <w:szCs w:val="24"/>
          </w:rPr>
          <w:t xml:space="preserve">the Indel89 classification distinguishes between deletions </w:t>
        </w:r>
      </w:ins>
      <w:ins w:id="57" w:author="Unknown Author" w:date="2025-09-04T20:24:29Z">
        <w:r>
          <w:rPr>
            <w:rFonts w:cs="Times New Roman" w:ascii="Times New Roman" w:hAnsi="Times New Roman"/>
            <w:sz w:val="24"/>
            <w:szCs w:val="24"/>
          </w:rPr>
          <w:t xml:space="preserve">of </w:t>
        </w:r>
      </w:ins>
      <w:ins w:id="58" w:author="Unknown Author" w:date="2025-09-04T20:24:29Z">
        <w:r>
          <w:rPr>
            <w:rFonts w:cs="Times New Roman" w:ascii="Times New Roman" w:hAnsi="Times New Roman"/>
            <w:sz w:val="24"/>
            <w:szCs w:val="24"/>
          </w:rPr>
          <w:t xml:space="preserve">a T in which the preceding base is A, C, or G (in </w:t>
        </w:r>
      </w:ins>
      <w:ins w:id="59" w:author="Unknown Author" w:date="2025-09-04T20:24:29Z">
        <w:r>
          <w:rPr>
            <w:rFonts w:cs="Times New Roman" w:ascii="Times New Roman" w:hAnsi="Times New Roman"/>
            <w:sz w:val="24"/>
            <w:szCs w:val="24"/>
          </w:rPr>
          <w:t xml:space="preserve">Figure 1B, </w:t>
        </w:r>
      </w:ins>
      <w:ins w:id="60" w:author="Unknown Author" w:date="2025-09-04T20:24:29Z">
        <w:r>
          <w:rPr>
            <w:rFonts w:cs="Times New Roman" w:ascii="Times New Roman" w:hAnsi="Times New Roman"/>
            <w:sz w:val="24"/>
            <w:szCs w:val="24"/>
          </w:rPr>
          <w:t xml:space="preserve">signature InsDel23, deletions of ATA&gt;AA or ATTA&gt;ATA </w:t>
        </w:r>
      </w:ins>
      <w:ins w:id="61" w:author="Unknown Author" w:date="2025-09-04T20:24:29Z">
        <w:r>
          <w:rPr>
            <w:rFonts w:cs="Times New Roman" w:ascii="Times New Roman" w:hAnsi="Times New Roman"/>
            <w:sz w:val="24"/>
            <w:szCs w:val="24"/>
          </w:rPr>
          <w:t xml:space="preserve">are </w:t>
        </w:r>
      </w:ins>
      <w:ins w:id="62" w:author="Unknown Author" w:date="2025-09-04T20:24:29Z">
        <w:r>
          <w:rPr>
            <w:rFonts w:eastAsia="" w:cs="Times New Roman" w:ascii="Times New Roman" w:hAnsi="Times New Roman" w:eastAsiaTheme="minorEastAsia"/>
            <w:color w:val="auto"/>
            <w:kern w:val="0"/>
            <w:sz w:val="24"/>
            <w:szCs w:val="24"/>
            <w:lang w:val="en-US" w:eastAsia="zh-CN" w:bidi="ar-SA"/>
          </w:rPr>
          <w:t>distinguished</w:t>
        </w:r>
      </w:ins>
      <w:ins w:id="63" w:author="Unknown Author" w:date="2025-09-04T20:24:29Z">
        <w:r>
          <w:rPr>
            <w:rFonts w:cs="Times New Roman" w:ascii="Times New Roman" w:hAnsi="Times New Roman"/>
            <w:sz w:val="24"/>
            <w:szCs w:val="24"/>
          </w:rPr>
          <w:t xml:space="preserve"> from deletions of</w:t>
        </w:r>
      </w:ins>
      <w:ins w:id="64" w:author="Unknown Author" w:date="2025-09-04T20:24:29Z">
        <w:r>
          <w:rPr>
            <w:rFonts w:cs="Times New Roman" w:ascii="Times New Roman" w:hAnsi="Times New Roman"/>
            <w:sz w:val="24"/>
            <w:szCs w:val="24"/>
          </w:rPr>
          <w:t xml:space="preserve"> CTA&gt;CA or CTTA&gt;CT, distinctions in the identity of the flanking base</w:t>
        </w:r>
      </w:ins>
      <w:ins w:id="65" w:author="Unknown Author" w:date="2025-09-04T20:24:29Z">
        <w:r>
          <w:rPr>
            <w:rFonts w:cs="Times New Roman" w:ascii="Times New Roman" w:hAnsi="Times New Roman"/>
            <w:sz w:val="24"/>
            <w:szCs w:val="24"/>
          </w:rPr>
          <w:t>s</w:t>
        </w:r>
      </w:ins>
      <w:ins w:id="66" w:author="Unknown Author" w:date="2025-09-04T20:24:29Z">
        <w:r>
          <w:rPr>
            <w:rFonts w:cs="Times New Roman" w:ascii="Times New Roman" w:hAnsi="Times New Roman"/>
            <w:sz w:val="24"/>
            <w:szCs w:val="24"/>
          </w:rPr>
          <w:t xml:space="preserve"> (in the example, A and C) that the Indel83 classification does not capture . </w:t>
        </w:r>
      </w:ins>
      <w:del w:id="67" w:author="Unknown Author" w:date="2025-09-04T20:24:27Z">
        <w:r>
          <w:rPr>
            <w:rFonts w:cs="Times New Roman" w:ascii="Times New Roman" w:hAnsi="Times New Roman"/>
            <w:sz w:val="24"/>
            <w:szCs w:val="24"/>
          </w:rPr>
          <w:delText>f</w:delText>
        </w:r>
      </w:del>
      <w:del w:id="68" w:author="Unknown Author" w:date="2025-09-04T20:23:05Z">
        <w:r>
          <w:rPr>
            <w:rFonts w:cs="Times New Roman" w:ascii="Times New Roman" w:hAnsi="Times New Roman"/>
            <w:sz w:val="24"/>
            <w:szCs w:val="24"/>
          </w:rPr>
          <w:delText>or deletions of</w:delText>
        </w:r>
      </w:del>
      <w:ins w:id="69" w:author="Steve Rozen, Ph.D." w:date="2025-07-17T18:10:00Z">
        <w:del w:id="70" w:author="Unknown Author" w:date="2025-09-04T20:23:05Z">
          <w:r>
            <w:rPr>
              <w:rFonts w:cs="Times New Roman" w:ascii="Times New Roman" w:hAnsi="Times New Roman"/>
              <w:sz w:val="24"/>
              <w:szCs w:val="24"/>
            </w:rPr>
            <w:delText xml:space="preserve"> a single T, the Indel89 classification </w:delText>
          </w:r>
        </w:del>
      </w:ins>
      <w:del w:id="71" w:author="Unknown Author" w:date="2025-09-04T20:23:05Z">
        <w:r>
          <w:rPr>
            <w:rFonts w:cs="Times New Roman" w:ascii="Times New Roman" w:hAnsi="Times New Roman"/>
            <w:sz w:val="24"/>
            <w:szCs w:val="24"/>
          </w:rPr>
          <w:delText>groups together deletions of a single T in isolation along with deletion</w:delText>
        </w:r>
      </w:del>
      <w:ins w:id="72" w:author="Steve Rozen, Ph.D." w:date="2025-07-17T18:28:00Z">
        <w:del w:id="73" w:author="Unknown Author" w:date="2025-09-04T20:23:05Z">
          <w:r>
            <w:rPr>
              <w:rFonts w:cs="Times New Roman" w:ascii="Times New Roman" w:hAnsi="Times New Roman"/>
              <w:sz w:val="24"/>
              <w:szCs w:val="24"/>
            </w:rPr>
            <w:delText>s</w:delText>
          </w:r>
        </w:del>
      </w:ins>
      <w:ins w:id="74" w:author="Steve Rozen, Ph.D." w:date="2025-07-17T18:12:00Z">
        <w:del w:id="75" w:author="Unknown Author" w:date="2025-09-04T20:23:05Z">
          <w:r>
            <w:rPr>
              <w:rFonts w:cs="Times New Roman" w:ascii="Times New Roman" w:hAnsi="Times New Roman"/>
              <w:sz w:val="24"/>
              <w:szCs w:val="24"/>
            </w:rPr>
            <w:delText xml:space="preserve"> of a single T from repeats of 2 to 4 T</w:delText>
          </w:r>
        </w:del>
      </w:ins>
      <w:ins w:id="76" w:author="Steve Rozen, Ph.D." w:date="2025-07-17T18:15:00Z">
        <w:del w:id="77" w:author="Unknown Author" w:date="2025-09-04T20:23:05Z">
          <w:r>
            <w:rPr>
              <w:rFonts w:cs="Times New Roman" w:ascii="Times New Roman" w:hAnsi="Times New Roman"/>
              <w:sz w:val="24"/>
              <w:szCs w:val="24"/>
            </w:rPr>
            <w:delText>s, a distinction that Indel83 makes (compare Figure 1B to Figure 1C)</w:delText>
          </w:r>
        </w:del>
      </w:ins>
      <w:ins w:id="78" w:author="Steve Rozen, Ph.D." w:date="2025-07-17T18:15:00Z">
        <w:r>
          <w:rPr>
            <w:rFonts w:cs="Times New Roman" w:ascii="Times New Roman" w:hAnsi="Times New Roman"/>
            <w:sz w:val="24"/>
            <w:szCs w:val="24"/>
          </w:rPr>
          <w:t xml:space="preserve">. At the same time, however, </w:t>
        </w:r>
      </w:ins>
      <w:ins w:id="79" w:author="Unknown Author" w:date="2025-09-04T20:23:35Z">
        <w:r>
          <w:rPr>
            <w:rFonts w:cs="Times New Roman" w:ascii="Times New Roman" w:hAnsi="Times New Roman"/>
            <w:sz w:val="24"/>
            <w:szCs w:val="24"/>
          </w:rPr>
          <w:t>f</w:t>
        </w:r>
      </w:ins>
      <w:ins w:id="80" w:author="Unknown Author" w:date="2025-09-04T20:23:18Z">
        <w:r>
          <w:rPr>
            <w:rFonts w:cs="Times New Roman" w:ascii="Times New Roman" w:hAnsi="Times New Roman"/>
            <w:sz w:val="24"/>
            <w:szCs w:val="24"/>
          </w:rPr>
          <w:t>or deletions of a single T, the Indel89 classification groups together deletions of a single T in isolation along with deletions of a single T from repeats of 2 to 4 Ts, a distinction that Indel83 makes (compare Figure 1B to Figure 1C)</w:t>
        </w:r>
      </w:ins>
      <w:ins w:id="81" w:author="Unknown Author" w:date="2025-09-04T20:23:45Z">
        <w:r>
          <w:rPr>
            <w:rFonts w:cs="Times New Roman" w:ascii="Times New Roman" w:hAnsi="Times New Roman"/>
            <w:sz w:val="24"/>
            <w:szCs w:val="24"/>
          </w:rPr>
          <w:t xml:space="preserve"> </w:t>
        </w:r>
      </w:ins>
      <w:ins w:id="82" w:author="Steve Rozen, Ph.D." w:date="2025-07-17T18:15:00Z">
        <w:del w:id="83" w:author="Unknown Author" w:date="2025-09-04T20:24:15Z">
          <w:r>
            <w:rPr>
              <w:rFonts w:cs="Times New Roman" w:ascii="Times New Roman" w:hAnsi="Times New Roman"/>
              <w:sz w:val="24"/>
              <w:szCs w:val="24"/>
            </w:rPr>
            <w:delText xml:space="preserve">the Indel89 classification </w:delText>
          </w:r>
        </w:del>
      </w:ins>
      <w:ins w:id="84" w:author="Steve Rozen, Ph.D." w:date="2025-07-17T18:13:00Z">
        <w:del w:id="85" w:author="Unknown Author" w:date="2025-09-04T20:24:15Z">
          <w:r>
            <w:rPr>
              <w:rFonts w:cs="Times New Roman" w:ascii="Times New Roman" w:hAnsi="Times New Roman"/>
              <w:sz w:val="24"/>
              <w:szCs w:val="24"/>
            </w:rPr>
            <w:delText>distinguis</w:delText>
          </w:r>
        </w:del>
      </w:ins>
      <w:ins w:id="86" w:author="Steve Rozen, Ph.D." w:date="2025-07-17T18:16:00Z">
        <w:del w:id="87" w:author="Unknown Author" w:date="2025-09-04T20:24:15Z">
          <w:r>
            <w:rPr>
              <w:rFonts w:cs="Times New Roman" w:ascii="Times New Roman" w:hAnsi="Times New Roman"/>
              <w:sz w:val="24"/>
              <w:szCs w:val="24"/>
            </w:rPr>
            <w:delText xml:space="preserve">hes </w:delText>
          </w:r>
        </w:del>
      </w:ins>
      <w:ins w:id="88" w:author="Steve Rozen, Ph.D." w:date="2025-07-17T18:13:00Z">
        <w:del w:id="89" w:author="Unknown Author" w:date="2025-09-04T20:24:15Z">
          <w:r>
            <w:rPr>
              <w:rFonts w:cs="Times New Roman" w:ascii="Times New Roman" w:hAnsi="Times New Roman"/>
              <w:sz w:val="24"/>
              <w:szCs w:val="24"/>
            </w:rPr>
            <w:delText>between deletions a T in which the preceding base is A, C, or G</w:delText>
          </w:r>
        </w:del>
      </w:ins>
      <w:ins w:id="90" w:author="Steve Rozen, Ph.D." w:date="2025-07-17T18:17:00Z">
        <w:del w:id="91" w:author="Unknown Author" w:date="2025-09-04T20:24:15Z">
          <w:r>
            <w:rPr>
              <w:rFonts w:cs="Times New Roman" w:ascii="Times New Roman" w:hAnsi="Times New Roman"/>
              <w:sz w:val="24"/>
              <w:szCs w:val="24"/>
            </w:rPr>
            <w:delText xml:space="preserve"> (for example</w:delText>
          </w:r>
        </w:del>
      </w:ins>
      <w:ins w:id="92" w:author="Steve Rozen, Ph.D." w:date="2025-07-17T18:22:00Z">
        <w:del w:id="93" w:author="Unknown Author" w:date="2025-09-04T20:24:15Z">
          <w:r>
            <w:rPr>
              <w:rFonts w:cs="Times New Roman" w:ascii="Times New Roman" w:hAnsi="Times New Roman"/>
              <w:sz w:val="24"/>
              <w:szCs w:val="24"/>
            </w:rPr>
            <w:delText xml:space="preserve">, in signature InsDel23, </w:delText>
          </w:r>
        </w:del>
      </w:ins>
      <w:ins w:id="94" w:author="Steve Rozen, Ph.D." w:date="2025-07-17T18:17:00Z">
        <w:del w:id="95" w:author="Unknown Author" w:date="2025-09-04T20:24:15Z">
          <w:r>
            <w:rPr>
              <w:rFonts w:cs="Times New Roman" w:ascii="Times New Roman" w:hAnsi="Times New Roman"/>
              <w:sz w:val="24"/>
              <w:szCs w:val="24"/>
            </w:rPr>
            <w:delText>deletions of ATA&gt;AA or ATTA&gt;ATA and CTA&gt;CA or CTTA&gt;CT in Figure 1B)</w:delText>
          </w:r>
        </w:del>
      </w:ins>
      <w:ins w:id="96" w:author="Steve Rozen, Ph.D." w:date="2025-07-17T18:13:00Z">
        <w:del w:id="97" w:author="Unknown Author" w:date="2025-09-04T20:24:15Z">
          <w:r>
            <w:rPr>
              <w:rFonts w:cs="Times New Roman" w:ascii="Times New Roman" w:hAnsi="Times New Roman"/>
              <w:sz w:val="24"/>
              <w:szCs w:val="24"/>
            </w:rPr>
            <w:delText xml:space="preserve">, distinctions </w:delText>
          </w:r>
        </w:del>
      </w:ins>
      <w:ins w:id="98" w:author="Steve Rozen, Ph.D." w:date="2025-07-17T18:18:00Z">
        <w:del w:id="99" w:author="Unknown Author" w:date="2025-09-04T20:24:15Z">
          <w:r>
            <w:rPr>
              <w:rFonts w:cs="Times New Roman" w:ascii="Times New Roman" w:hAnsi="Times New Roman"/>
              <w:sz w:val="24"/>
              <w:szCs w:val="24"/>
            </w:rPr>
            <w:delText xml:space="preserve">in the identity of the flanking based (in the example, A and C) </w:delText>
          </w:r>
        </w:del>
      </w:ins>
      <w:ins w:id="100" w:author="Steve Rozen, Ph.D." w:date="2025-07-17T18:14:00Z">
        <w:del w:id="101" w:author="Unknown Author" w:date="2025-09-04T20:24:15Z">
          <w:r>
            <w:rPr>
              <w:rFonts w:cs="Times New Roman" w:ascii="Times New Roman" w:hAnsi="Times New Roman"/>
              <w:sz w:val="24"/>
              <w:szCs w:val="24"/>
            </w:rPr>
            <w:delText xml:space="preserve">that the Indel83 classification does not capture . </w:delText>
          </w:r>
        </w:del>
      </w:ins>
      <w:del w:id="102" w:author="Steve Rozen, Ph.D." w:date="2025-07-17T18:14:00Z">
        <w:r>
          <w:rPr>
            <w:rFonts w:cs="Times New Roman" w:ascii="Times New Roman" w:hAnsi="Times New Roman"/>
            <w:sz w:val="24"/>
            <w:szCs w:val="24"/>
          </w:rPr>
          <w:delText xml:space="preserve">some single-base-pair indels, which lets it resolve 1 bp T insertions and deletions in diverse sequence </w:delText>
        </w:r>
      </w:del>
      <w:del w:id="103" w:author="Steve Rozen, Ph.D." w:date="2025-07-17T18:14:00Z">
        <w:r>
          <w:rPr>
            <w:rFonts w:cs="Times New Roman" w:hint="eastAsia" w:ascii="Times New Roman" w:hAnsi="Times New Roman"/>
            <w:sz w:val="24"/>
            <w:szCs w:val="24"/>
          </w:rPr>
          <w:delText>contexts</w:delText>
        </w:r>
      </w:del>
      <w:del w:id="104" w:author="Steve Rozen, Ph.D." w:date="2025-07-17T18:14:00Z">
        <w:r>
          <w:rPr>
            <w:rFonts w:cs="Times New Roman" w:ascii="Times New Roman" w:hAnsi="Times New Roman"/>
            <w:sz w:val="24"/>
            <w:szCs w:val="24"/>
          </w:rPr>
          <w:delText xml:space="preserve">. </w:delText>
        </w:r>
      </w:del>
      <w:ins w:id="105" w:author="Steve Rozen, Ph.D." w:date="2025-07-17T18:19:00Z">
        <w:r>
          <w:rPr>
            <w:rFonts w:cs="Times New Roman" w:ascii="Times New Roman" w:hAnsi="Times New Roman"/>
            <w:sz w:val="24"/>
            <w:szCs w:val="24"/>
          </w:rPr>
          <w:t>The Indel89 classification of longer deletions and insertions is generally less granular than that of the Indel83 classification. &lt;adv</w:t>
        </w:r>
      </w:ins>
      <w:ins w:id="106" w:author="Steve Rozen, Ph.D." w:date="2025-07-17T18:21:00Z">
        <w:r>
          <w:rPr>
            <w:rFonts w:cs="Times New Roman" w:ascii="Times New Roman" w:hAnsi="Times New Roman"/>
            <w:sz w:val="24"/>
            <w:szCs w:val="24"/>
          </w:rPr>
          <w:t>antages and disadvantages&gt;. Return</w:t>
        </w:r>
      </w:ins>
      <w:ins w:id="107" w:author="Steve Rozen, Ph.D." w:date="2025-07-17T18:49:00Z">
        <w:r>
          <w:rPr>
            <w:rFonts w:cs="Times New Roman" w:ascii="Times New Roman" w:hAnsi="Times New Roman"/>
            <w:sz w:val="24"/>
            <w:szCs w:val="24"/>
          </w:rPr>
          <w:t>ing</w:t>
        </w:r>
      </w:ins>
      <w:ins w:id="108" w:author="Steve Rozen, Ph.D." w:date="2025-07-17T18:22:00Z">
        <w:r>
          <w:rPr>
            <w:rFonts w:cs="Times New Roman" w:ascii="Times New Roman" w:hAnsi="Times New Roman"/>
            <w:sz w:val="24"/>
            <w:szCs w:val="24"/>
          </w:rPr>
          <w:t xml:space="preserve"> to the examples of single base deletions associated with </w:t>
        </w:r>
      </w:ins>
      <w:ins w:id="109" w:author="Steve Rozen, Ph.D." w:date="2025-07-17T18:24:00Z">
        <w:r>
          <w:rPr>
            <w:rFonts w:cs="Times New Roman" w:ascii="Times New Roman" w:hAnsi="Times New Roman"/>
            <w:sz w:val="24"/>
            <w:szCs w:val="24"/>
          </w:rPr>
          <w:t>AA, in Indel83 signature ID23 and the corresponding Indel89 signature InsDel23</w:t>
        </w:r>
      </w:ins>
      <w:ins w:id="110" w:author="Unknown Author" w:date="2025-09-04T20:27:02Z">
        <w:r>
          <w:rPr>
            <w:rFonts w:cs="Times New Roman" w:ascii="Times New Roman" w:hAnsi="Times New Roman"/>
            <w:sz w:val="24"/>
            <w:szCs w:val="24"/>
          </w:rPr>
          <w:t>,</w:t>
        </w:r>
      </w:ins>
      <w:ins w:id="111" w:author="Steve Rozen, Ph.D." w:date="2025-07-17T18:24:00Z">
        <w:r>
          <w:rPr>
            <w:rFonts w:cs="Times New Roman" w:ascii="Times New Roman" w:hAnsi="Times New Roman"/>
            <w:sz w:val="24"/>
            <w:szCs w:val="24"/>
          </w:rPr>
          <w:t xml:space="preserve"> </w:t>
        </w:r>
      </w:ins>
      <w:del w:id="112" w:author="Steve Rozen, Ph.D." w:date="2025-07-17T18:24:00Z">
        <w:r>
          <w:rPr>
            <w:rFonts w:cs="Times New Roman" w:ascii="Times New Roman" w:hAnsi="Times New Roman"/>
            <w:sz w:val="24"/>
            <w:szCs w:val="24"/>
          </w:rPr>
          <w:delText xml:space="preserve">For instance, the </w:delText>
        </w:r>
      </w:del>
      <w:del w:id="113" w:author="Steve Rozen, Ph.D." w:date="2025-07-17T18:24:00Z">
        <w:r>
          <w:rPr>
            <w:rFonts w:cs="Times New Roman" w:hint="eastAsia" w:ascii="Times New Roman" w:hAnsi="Times New Roman"/>
            <w:sz w:val="24"/>
            <w:szCs w:val="24"/>
          </w:rPr>
          <w:delText>Indel83</w:delText>
        </w:r>
      </w:del>
      <w:del w:id="114" w:author="Steve Rozen, Ph.D." w:date="2025-07-17T18:24:00Z">
        <w:r>
          <w:rPr>
            <w:rFonts w:cs="Times New Roman" w:ascii="Times New Roman" w:hAnsi="Times New Roman"/>
            <w:sz w:val="24"/>
            <w:szCs w:val="24"/>
          </w:rPr>
          <w:delText xml:space="preserve"> signature </w:delText>
        </w:r>
      </w:del>
      <w:r>
        <w:rPr>
          <w:rFonts w:cs="Times New Roman" w:ascii="Times New Roman" w:hAnsi="Times New Roman"/>
          <w:sz w:val="24"/>
          <w:szCs w:val="24"/>
        </w:rPr>
        <w:t xml:space="preserve">ID23 </w:t>
      </w:r>
      <w:ins w:id="115" w:author="Steve Rozen, Ph.D." w:date="2025-07-17T18:24:00Z">
        <w:r>
          <w:rPr>
            <w:rFonts w:cs="Times New Roman" w:ascii="Times New Roman" w:hAnsi="Times New Roman"/>
            <w:sz w:val="24"/>
            <w:szCs w:val="24"/>
          </w:rPr>
          <w:t>shows that the most common deletion of a single T occurs as V</w:t>
        </w:r>
      </w:ins>
      <w:ins w:id="116" w:author="Unknown Author" w:date="2025-09-04T20:27:41Z">
        <w:r>
          <w:rPr>
            <w:rFonts w:cs="Times New Roman" w:ascii="Times New Roman" w:hAnsi="Times New Roman"/>
            <w:sz w:val="24"/>
            <w:szCs w:val="24"/>
          </w:rPr>
          <w:t>1</w:t>
        </w:r>
      </w:ins>
      <w:ins w:id="117" w:author="Steve Rozen, Ph.D." w:date="2025-07-17T18:26:00Z">
        <w:r>
          <w:rPr>
            <w:rFonts w:cs="Times New Roman" w:ascii="Times New Roman" w:hAnsi="Times New Roman"/>
            <w:sz w:val="24"/>
            <w:szCs w:val="24"/>
          </w:rPr>
          <w:t>TV</w:t>
        </w:r>
      </w:ins>
      <w:ins w:id="118" w:author="Unknown Author" w:date="2025-09-04T20:27:42Z">
        <w:r>
          <w:rPr>
            <w:rFonts w:cs="Times New Roman" w:ascii="Times New Roman" w:hAnsi="Times New Roman"/>
            <w:sz w:val="24"/>
            <w:szCs w:val="24"/>
          </w:rPr>
          <w:t>2</w:t>
        </w:r>
      </w:ins>
      <w:ins w:id="119" w:author="Steve Rozen, Ph.D." w:date="2025-07-17T18:26:00Z">
        <w:r>
          <w:rPr>
            <w:rFonts w:cs="Times New Roman" w:ascii="Times New Roman" w:hAnsi="Times New Roman"/>
            <w:sz w:val="24"/>
            <w:szCs w:val="24"/>
          </w:rPr>
          <w:t xml:space="preserve"> &gt; V</w:t>
        </w:r>
      </w:ins>
      <w:ins w:id="120" w:author="Unknown Author" w:date="2025-09-04T20:27:43Z">
        <w:r>
          <w:rPr>
            <w:rFonts w:cs="Times New Roman" w:ascii="Times New Roman" w:hAnsi="Times New Roman"/>
            <w:sz w:val="24"/>
            <w:szCs w:val="24"/>
          </w:rPr>
          <w:t>1</w:t>
        </w:r>
      </w:ins>
      <w:ins w:id="121" w:author="Steve Rozen, Ph.D." w:date="2025-07-17T18:26:00Z">
        <w:r>
          <w:rPr>
            <w:rFonts w:cs="Times New Roman" w:ascii="Times New Roman" w:hAnsi="Times New Roman"/>
            <w:sz w:val="24"/>
            <w:szCs w:val="24"/>
          </w:rPr>
          <w:t>V</w:t>
        </w:r>
      </w:ins>
      <w:ins w:id="122" w:author="Unknown Author" w:date="2025-09-04T20:27:44Z">
        <w:r>
          <w:rPr>
            <w:rFonts w:cs="Times New Roman" w:ascii="Times New Roman" w:hAnsi="Times New Roman"/>
            <w:sz w:val="24"/>
            <w:szCs w:val="24"/>
          </w:rPr>
          <w:t>2</w:t>
        </w:r>
      </w:ins>
      <w:ins w:id="123" w:author="Steve Rozen, Ph.D." w:date="2025-07-17T18:26:00Z">
        <w:r>
          <w:rPr>
            <w:rFonts w:cs="Times New Roman" w:ascii="Times New Roman" w:hAnsi="Times New Roman"/>
            <w:sz w:val="24"/>
            <w:szCs w:val="24"/>
          </w:rPr>
          <w:t xml:space="preserve"> (where V indicates any base other than </w:t>
        </w:r>
      </w:ins>
      <w:ins w:id="124" w:author="Unknown Author" w:date="2025-09-04T20:27:16Z">
        <w:r>
          <w:rPr>
            <w:rFonts w:cs="Times New Roman" w:ascii="Times New Roman" w:hAnsi="Times New Roman"/>
            <w:sz w:val="24"/>
            <w:szCs w:val="24"/>
          </w:rPr>
          <w:t>T</w:t>
        </w:r>
      </w:ins>
      <w:ins w:id="125" w:author="Steve Rozen, Ph.D." w:date="2025-07-17T18:26:00Z">
        <w:del w:id="126" w:author="Unknown Author" w:date="2025-09-04T20:27:16Z">
          <w:r>
            <w:rPr>
              <w:rFonts w:cs="Times New Roman" w:ascii="Times New Roman" w:hAnsi="Times New Roman"/>
              <w:sz w:val="24"/>
              <w:szCs w:val="24"/>
            </w:rPr>
            <w:delText>V</w:delText>
          </w:r>
        </w:del>
      </w:ins>
      <w:ins w:id="127" w:author="Unknown Author" w:date="2025-09-04T20:27:22Z">
        <w:r>
          <w:rPr>
            <w:rFonts w:cs="Times New Roman" w:ascii="Times New Roman" w:hAnsi="Times New Roman"/>
            <w:sz w:val="24"/>
            <w:szCs w:val="24"/>
          </w:rPr>
          <w:t xml:space="preserve">, </w:t>
        </w:r>
      </w:ins>
      <w:ins w:id="128" w:author="Steve Rozen, Ph.D." w:date="2025-07-17T18:26:00Z">
        <w:r>
          <w:rPr>
            <w:rFonts w:cs="Times New Roman" w:ascii="Times New Roman" w:hAnsi="Times New Roman"/>
            <w:sz w:val="24"/>
            <w:szCs w:val="24"/>
          </w:rPr>
          <w:t xml:space="preserve"> and </w:t>
        </w:r>
      </w:ins>
      <w:ins w:id="129" w:author="Steve Rozen, Ph.D." w:date="2025-07-17T18:26:00Z">
        <w:del w:id="130" w:author="Unknown Author" w:date="2025-09-04T20:27:51Z">
          <w:r>
            <w:rPr>
              <w:rFonts w:cs="Times New Roman" w:ascii="Times New Roman" w:hAnsi="Times New Roman"/>
              <w:sz w:val="24"/>
              <w:szCs w:val="24"/>
            </w:rPr>
            <w:delText xml:space="preserve">the two </w:delText>
          </w:r>
        </w:del>
      </w:ins>
      <w:ins w:id="131" w:author="Steve Rozen, Ph.D." w:date="2025-07-17T18:26:00Z">
        <w:r>
          <w:rPr>
            <w:rFonts w:cs="Times New Roman" w:ascii="Times New Roman" w:hAnsi="Times New Roman"/>
            <w:sz w:val="24"/>
            <w:szCs w:val="24"/>
          </w:rPr>
          <w:t>V</w:t>
        </w:r>
      </w:ins>
      <w:ins w:id="132" w:author="Unknown Author" w:date="2025-09-04T20:27:55Z">
        <w:r>
          <w:rPr>
            <w:rFonts w:cs="Times New Roman" w:ascii="Times New Roman" w:hAnsi="Times New Roman"/>
            <w:sz w:val="24"/>
            <w:szCs w:val="24"/>
          </w:rPr>
          <w:t>1 need not be the same as V2. This is</w:t>
        </w:r>
      </w:ins>
      <w:ins w:id="133" w:author="Steve Rozen, Ph.D." w:date="2025-07-17T18:26:00Z">
        <w:del w:id="134" w:author="Unknown Author" w:date="2025-09-04T20:27:54Z">
          <w:r>
            <w:rPr>
              <w:rFonts w:cs="Times New Roman" w:ascii="Times New Roman" w:hAnsi="Times New Roman"/>
              <w:sz w:val="24"/>
              <w:szCs w:val="24"/>
            </w:rPr>
            <w:delText xml:space="preserve"> need not be the same base),</w:delText>
          </w:r>
        </w:del>
      </w:ins>
      <w:ins w:id="135" w:author="Steve Rozen, Ph.D." w:date="2025-07-17T18:26:00Z">
        <w:r>
          <w:rPr>
            <w:rFonts w:cs="Times New Roman" w:ascii="Times New Roman" w:hAnsi="Times New Roman"/>
            <w:sz w:val="24"/>
            <w:szCs w:val="24"/>
          </w:rPr>
          <w:t xml:space="preserve"> a distinction that Indel83’s signature InsDel23 does not capture. But </w:t>
        </w:r>
      </w:ins>
      <w:ins w:id="136" w:author="Unknown Author" w:date="2025-09-04T20:28:19Z">
        <w:r>
          <w:rPr>
            <w:rFonts w:cs="Times New Roman" w:ascii="Times New Roman" w:hAnsi="Times New Roman"/>
            <w:sz w:val="24"/>
            <w:szCs w:val="24"/>
          </w:rPr>
          <w:t xml:space="preserve">in </w:t>
        </w:r>
      </w:ins>
      <w:ins w:id="137" w:author="Steve Rozen, Ph.D." w:date="2025-07-17T18:26:00Z">
        <w:r>
          <w:rPr>
            <w:rFonts w:cs="Times New Roman" w:ascii="Times New Roman" w:hAnsi="Times New Roman"/>
            <w:sz w:val="24"/>
            <w:szCs w:val="24"/>
          </w:rPr>
          <w:t>InsDel23</w:t>
        </w:r>
      </w:ins>
      <w:ins w:id="138" w:author="Steve Rozen, Ph.D." w:date="2025-07-17T18:50:00Z">
        <w:r>
          <w:rPr>
            <w:rFonts w:cs="Times New Roman" w:ascii="Times New Roman" w:hAnsi="Times New Roman"/>
            <w:sz w:val="24"/>
            <w:szCs w:val="24"/>
          </w:rPr>
          <w:t xml:space="preserve"> we can see that deletions of T is usually associated with a flanking A, which </w:t>
        </w:r>
      </w:ins>
      <w:ins w:id="139" w:author="Steve Rozen, Ph.D." w:date="2025-07-17T18:52:00Z">
        <w:r>
          <w:rPr>
            <w:rFonts w:cs="Times New Roman" w:ascii="Times New Roman" w:hAnsi="Times New Roman"/>
            <w:sz w:val="24"/>
            <w:szCs w:val="24"/>
          </w:rPr>
          <w:t>one might hypothesize is related to the adenine adducts caused by AA</w:t>
        </w:r>
      </w:ins>
      <w:ins w:id="140" w:author="Steve Rozen, Ph.D." w:date="2025-07-17T18:57:00Z">
        <w:r>
          <w:rPr>
            <w:rFonts w:cs="Times New Roman" w:ascii="Times New Roman" w:hAnsi="Times New Roman"/>
            <w:sz w:val="24"/>
            <w:szCs w:val="24"/>
          </w:rPr>
          <w:t>, which are also thought to be responsible for the predominance of A&gt;T single base substitutions in SBB22 (Figure 1C) and the dinucleotide mutations in</w:t>
        </w:r>
      </w:ins>
      <w:ins w:id="141" w:author="Steve Rozen, Ph.D." w:date="2025-07-17T18:59:00Z">
        <w:r>
          <w:rPr>
            <w:rFonts w:cs="Times New Roman" w:ascii="Times New Roman" w:hAnsi="Times New Roman"/>
            <w:sz w:val="24"/>
            <w:szCs w:val="24"/>
          </w:rPr>
          <w:t>volving A and T in DBS20 (Figure 1D).</w:t>
        </w:r>
      </w:ins>
      <w:ins w:id="142" w:author="Steve Rozen, Ph.D." w:date="2025-07-17T18:52:00Z">
        <w:r>
          <w:rPr>
            <w:rFonts w:cs="Times New Roman" w:ascii="Times New Roman" w:hAnsi="Times New Roman"/>
            <w:sz w:val="24"/>
            <w:szCs w:val="24"/>
          </w:rPr>
          <w:t xml:space="preserve"> </w:t>
        </w:r>
      </w:ins>
      <w:del w:id="143" w:author="Steve Rozen, Ph.D." w:date="2025-07-17T18:52:00Z">
        <w:r>
          <w:rPr>
            <w:rFonts w:cs="Times New Roman" w:ascii="Times New Roman" w:hAnsi="Times New Roman"/>
            <w:sz w:val="24"/>
            <w:szCs w:val="24"/>
          </w:rPr>
          <w:delText>reflects the removal of single-base Cs from dinucleotide Cs or single-base Ts from mono- or dinucleotide Ts</w:delText>
        </w:r>
      </w:del>
      <w:del w:id="144" w:author="Steve Rozen, Ph.D." w:date="2025-07-17T18:52:00Z">
        <w:r>
          <w:rPr>
            <w:rFonts w:cs="Times New Roman" w:hint="eastAsia" w:ascii="Times New Roman" w:hAnsi="Times New Roman"/>
            <w:sz w:val="24"/>
            <w:szCs w:val="24"/>
          </w:rPr>
          <w:delText xml:space="preserve"> (Figure 1C)</w:delText>
        </w:r>
      </w:del>
      <w:del w:id="145" w:author="Steve Rozen, Ph.D." w:date="2025-07-17T18:52:00Z">
        <w:r>
          <w:rPr>
            <w:rFonts w:cs="Times New Roman" w:ascii="Times New Roman" w:hAnsi="Times New Roman"/>
            <w:sz w:val="24"/>
            <w:szCs w:val="24"/>
          </w:rPr>
          <w:delText>. In contrast, the I</w:delText>
        </w:r>
      </w:del>
      <w:del w:id="146" w:author="Steve Rozen, Ph.D." w:date="2025-07-17T18:52:00Z">
        <w:r>
          <w:rPr>
            <w:rFonts w:cs="Times New Roman" w:hint="eastAsia" w:ascii="Times New Roman" w:hAnsi="Times New Roman"/>
            <w:sz w:val="24"/>
            <w:szCs w:val="24"/>
          </w:rPr>
          <w:delText>ndel</w:delText>
        </w:r>
      </w:del>
      <w:del w:id="147" w:author="Steve Rozen, Ph.D." w:date="2025-07-17T18:52:00Z">
        <w:r>
          <w:rPr>
            <w:rFonts w:cs="Times New Roman" w:ascii="Times New Roman" w:hAnsi="Times New Roman"/>
            <w:sz w:val="24"/>
            <w:szCs w:val="24"/>
          </w:rPr>
          <w:delText xml:space="preserve">89 signature InsDel23 </w:delText>
        </w:r>
      </w:del>
      <w:del w:id="148" w:author="Steve Rozen, Ph.D." w:date="2025-07-17T18:52:00Z">
        <w:r>
          <w:rPr>
            <w:rFonts w:cs="Times New Roman" w:hint="eastAsia" w:ascii="Times New Roman" w:hAnsi="Times New Roman"/>
            <w:sz w:val="24"/>
            <w:szCs w:val="24"/>
          </w:rPr>
          <w:delText xml:space="preserve">(identified in this study) </w:delText>
        </w:r>
      </w:del>
      <w:del w:id="149" w:author="Steve Rozen, Ph.D." w:date="2025-07-17T18:52:00Z">
        <w:r>
          <w:rPr>
            <w:rFonts w:cs="Times New Roman" w:ascii="Times New Roman" w:hAnsi="Times New Roman"/>
            <w:sz w:val="24"/>
            <w:szCs w:val="24"/>
          </w:rPr>
          <w:delText>predominantly characterizes the removal of 1 bp C from CCA ([C2]A) and 1 bp T from AXA, CXA, and GXA contexts, where X represents poly-T tracts of varying lengths (1–4 bp)</w:delText>
        </w:r>
      </w:del>
      <w:del w:id="150" w:author="Steve Rozen, Ph.D." w:date="2025-07-17T18:52:00Z">
        <w:r>
          <w:rPr>
            <w:rFonts w:cs="Times New Roman" w:hint="eastAsia" w:ascii="Times New Roman" w:hAnsi="Times New Roman"/>
            <w:sz w:val="24"/>
            <w:szCs w:val="24"/>
          </w:rPr>
          <w:delText xml:space="preserve"> (Figure 1D)</w:delText>
        </w:r>
      </w:del>
      <w:del w:id="151" w:author="Steve Rozen, Ph.D." w:date="2025-07-17T18:52:00Z">
        <w:r>
          <w:rPr>
            <w:rFonts w:cs="Times New Roman" w:ascii="Times New Roman" w:hAnsi="Times New Roman"/>
            <w:sz w:val="24"/>
            <w:szCs w:val="24"/>
          </w:rPr>
          <w:delText>.</w:delText>
        </w:r>
      </w:del>
      <w:r>
        <w:rPr>
          <w:rFonts w:cs="Times New Roman" w:ascii="Times New Roman" w:hAnsi="Times New Roman"/>
          <w:sz w:val="24"/>
          <w:szCs w:val="24"/>
        </w:rPr>
        <w:t xml:space="preserve"> </w:t>
      </w:r>
      <w:del w:id="152" w:author="Steve Rozen, Ph.D." w:date="2025-07-17T20:19:00Z">
        <w:r>
          <w:rPr>
            <w:rFonts w:cs="Times New Roman" w:ascii="Times New Roman" w:hAnsi="Times New Roman"/>
            <w:sz w:val="24"/>
            <w:szCs w:val="24"/>
          </w:rPr>
          <w:delText>Collectively, these indel signatures consistently demonstrate that AA exposure preferentially removes 1 bp T from ATA, CTA, and GTA contexts, mirroring the strong SBS22 signal observed genome-wide</w:delText>
        </w:r>
      </w:del>
      <w:del w:id="153" w:author="Steve Rozen, Ph.D." w:date="2025-07-17T20:19:00Z">
        <w:r>
          <w:rPr>
            <w:rFonts w:cs="Times New Roman" w:hint="eastAsia" w:ascii="Times New Roman" w:hAnsi="Times New Roman"/>
            <w:sz w:val="24"/>
            <w:szCs w:val="24"/>
          </w:rPr>
          <w:delText xml:space="preserve"> (Figure 1A)</w:delText>
        </w:r>
      </w:del>
      <w:del w:id="154" w:author="Steve Rozen, Ph.D." w:date="2025-07-17T20:19:00Z">
        <w:r>
          <w:rPr>
            <w:rFonts w:cs="Times New Roman" w:ascii="Times New Roman" w:hAnsi="Times New Roman"/>
            <w:sz w:val="24"/>
            <w:szCs w:val="24"/>
          </w:rPr>
          <w:delText xml:space="preserve">. </w:delText>
        </w:r>
      </w:del>
      <w:r>
        <w:rPr>
          <w:rFonts w:cs="Times New Roman" w:ascii="Times New Roman" w:hAnsi="Times New Roman"/>
          <w:sz w:val="24"/>
          <w:szCs w:val="24"/>
          <w:highlight w:val="yellow"/>
          <w:rPrChange w:id="0" w:author="Steve Rozen, Ph.D." w:date="2025-07-17T20:19:00Z">
            <w:rPr>
              <w:sz w:val="24"/>
              <w:szCs w:val="24"/>
            </w:rPr>
          </w:rPrChange>
        </w:rPr>
        <w:t>Nevertheless, despite their mechanistic importance, indel signatures have historically received less attention: as of COSMIC v3.4, 99 SBS signatures are catalogued, compared to only 23 I</w:t>
      </w:r>
      <w:r>
        <w:rPr>
          <w:rFonts w:cs="Times New Roman" w:hint="eastAsia" w:ascii="Times New Roman" w:hAnsi="Times New Roman"/>
          <w:sz w:val="24"/>
          <w:szCs w:val="24"/>
          <w:highlight w:val="yellow"/>
        </w:rPr>
        <w:t>ndel</w:t>
      </w:r>
      <w:r>
        <w:rPr>
          <w:rFonts w:cs="Times New Roman" w:ascii="Times New Roman" w:hAnsi="Times New Roman"/>
          <w:sz w:val="24"/>
          <w:szCs w:val="24"/>
          <w:highlight w:val="yellow"/>
          <w:rPrChange w:id="0" w:author="Steve Rozen, Ph.D." w:date="2025-07-17T20:19:00Z">
            <w:rPr>
              <w:sz w:val="24"/>
              <w:szCs w:val="24"/>
            </w:rPr>
          </w:rPrChange>
        </w:rPr>
        <w:t>83 signatures.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Pr>
          <w:rFonts w:cs="Times New Roman" w:hint="eastAsia" w:ascii="Times New Roman" w:hAnsi="Times New Roman"/>
          <w:sz w:val="24"/>
          <w:szCs w:val="24"/>
        </w:rPr>
        <w:t>ndel</w:t>
      </w:r>
      <w:r>
        <w:rPr>
          <w:rFonts w:cs="Times New Roman" w:ascii="Times New Roman" w:hAnsi="Times New Roman"/>
          <w:sz w:val="24"/>
          <w:szCs w:val="24"/>
        </w:rPr>
        <w:t>83 mutational signatures and 41 I</w:t>
      </w:r>
      <w:r>
        <w:rPr>
          <w:rFonts w:cs="Times New Roman" w:hint="eastAsia" w:ascii="Times New Roman" w:hAnsi="Times New Roman"/>
          <w:sz w:val="24"/>
          <w:szCs w:val="24"/>
        </w:rPr>
        <w:t>ndel</w:t>
      </w:r>
      <w:r>
        <w:rPr>
          <w:rFonts w:cs="Times New Roman" w:ascii="Times New Roman" w:hAnsi="Times New Roman"/>
          <w:sz w:val="24"/>
          <w:szCs w:val="24"/>
        </w:rPr>
        <w:t xml:space="preserve">89 mutational signatures. A signature was considered novel if it was not similar to any known </w:t>
      </w:r>
      <w:r>
        <w:rPr>
          <w:rFonts w:cs="Times New Roman" w:hint="eastAsia" w:ascii="Times New Roman" w:hAnsi="Times New Roman"/>
          <w:sz w:val="24"/>
          <w:szCs w:val="24"/>
        </w:rPr>
        <w:t>Indel</w:t>
      </w:r>
      <w:r>
        <w:rPr>
          <w:rFonts w:cs="Times New Roman" w:ascii="Times New Roman" w:hAnsi="Times New Roman"/>
          <w:sz w:val="24"/>
          <w:szCs w:val="24"/>
        </w:rPr>
        <w:t xml:space="preserve"> signature or could not be reconstructed from them</w:t>
      </w:r>
      <w:r>
        <w:rPr>
          <w:rFonts w:cs="Times New Roman" w:hint="eastAsia" w:ascii="Times New Roman" w:hAnsi="Times New Roman"/>
          <w:sz w:val="24"/>
          <w:szCs w:val="24"/>
        </w:rPr>
        <w:t xml:space="preserve"> (more details in Methods and Results)</w:t>
      </w:r>
      <w:r>
        <w:rPr>
          <w:rFonts w:cs="Times New Roman" w:ascii="Times New Roman" w:hAnsi="Times New Roman"/>
          <w:sz w:val="24"/>
          <w:szCs w:val="24"/>
        </w:rPr>
        <w:t>. To systematically compare the two signature catalogs, we developed and applied a new pipeline to match I</w:t>
      </w:r>
      <w:r>
        <w:rPr>
          <w:rFonts w:cs="Times New Roman" w:hint="eastAsia" w:ascii="Times New Roman" w:hAnsi="Times New Roman"/>
          <w:sz w:val="24"/>
          <w:szCs w:val="24"/>
        </w:rPr>
        <w:t>ndel</w:t>
      </w:r>
      <w:r>
        <w:rPr>
          <w:rFonts w:cs="Times New Roman" w:ascii="Times New Roman" w:hAnsi="Times New Roman"/>
          <w:sz w:val="24"/>
          <w:szCs w:val="24"/>
        </w:rPr>
        <w:t>83 and I</w:t>
      </w:r>
      <w:r>
        <w:rPr>
          <w:rFonts w:cs="Times New Roman" w:hint="eastAsia" w:ascii="Times New Roman" w:hAnsi="Times New Roman"/>
          <w:sz w:val="24"/>
          <w:szCs w:val="24"/>
        </w:rPr>
        <w:t>ndel</w:t>
      </w:r>
      <w:r>
        <w:rPr>
          <w:rFonts w:cs="Times New Roman" w:ascii="Times New Roman" w:hAnsi="Times New Roman"/>
          <w:sz w:val="24"/>
          <w:szCs w:val="24"/>
        </w:rPr>
        <w:t>89 signatures based on tumor samples with high signature proportions</w:t>
      </w:r>
      <w:r>
        <w:rPr>
          <w:rFonts w:cs="Times New Roman" w:hint="eastAsia" w:ascii="Times New Roman" w:hAnsi="Times New Roman"/>
          <w:sz w:val="24"/>
          <w:szCs w:val="24"/>
        </w:rPr>
        <w:t xml:space="preserve"> and cosine similarities</w:t>
      </w:r>
      <w:r>
        <w:rPr>
          <w:rFonts w:cs="Times New Roman" w:ascii="Times New Roman" w:hAnsi="Times New Roman"/>
          <w:sz w:val="24"/>
          <w:szCs w:val="24"/>
        </w:rPr>
        <w:t>. We further profiled the replication timing, asymmetry</w:t>
      </w:r>
      <w:r>
        <w:rPr>
          <w:rFonts w:cs="Times New Roman" w:hint="eastAsia" w:ascii="Times New Roman" w:hAnsi="Times New Roman"/>
          <w:sz w:val="24"/>
          <w:szCs w:val="24"/>
        </w:rPr>
        <w:t xml:space="preserve"> between genic and intergenic regions and </w:t>
      </w:r>
      <w:r>
        <w:rPr>
          <w:rFonts w:cs="Times New Roman" w:ascii="Times New Roman" w:hAnsi="Times New Roman"/>
          <w:sz w:val="24"/>
          <w:szCs w:val="24"/>
        </w:rPr>
        <w:t>asymmetry</w:t>
      </w:r>
      <w:r>
        <w:rPr>
          <w:rFonts w:cs="Times New Roman" w:hint="eastAsia" w:ascii="Times New Roman" w:hAnsi="Times New Roman"/>
          <w:sz w:val="24"/>
          <w:szCs w:val="24"/>
        </w:rPr>
        <w:t xml:space="preserve"> between leading and lagging </w:t>
      </w:r>
      <w:r>
        <w:rPr>
          <w:rFonts w:cs="Times New Roman" w:ascii="Times New Roman" w:hAnsi="Times New Roman"/>
          <w:sz w:val="24"/>
          <w:szCs w:val="24"/>
        </w:rPr>
        <w:t>replication strand of each signature, providing insights into their underlying mutational processes. Experimental validation in a cells with deficient  ribonucleotide excision repair showed that transcription-associated mutagenesis by topoisomerase 1 at sites of ribonucleotides incorporated in genomic DNA generates previously unreported i</w:t>
      </w:r>
      <w:r>
        <w:rPr>
          <w:rFonts w:cs="Times New Roman" w:hint="eastAsia" w:ascii="Times New Roman" w:hAnsi="Times New Roman"/>
          <w:sz w:val="24"/>
          <w:szCs w:val="24"/>
        </w:rPr>
        <w:t>ndel</w:t>
      </w:r>
      <w:r>
        <w:rPr>
          <w:rFonts w:cs="Times New Roman" w:ascii="Times New Roman" w:hAnsi="Times New Roman"/>
          <w:sz w:val="24"/>
          <w:szCs w:val="24"/>
        </w:rPr>
        <w:t xml:space="preserve"> signatures that we identified independently in both indel classification systems </w:t>
      </w:r>
      <w:r>
        <w:fldChar w:fldCharType="begin"/>
      </w:r>
      <w:r>
        <w:rPr>
          <w:sz w:val="24"/>
          <w:szCs w:val="24"/>
          <w:rFonts w:cs="Times New Roman" w:ascii="Times New Roman" w:hAnsi="Times New Roman"/>
        </w:rPr>
        <w:instrText xml:space="preserve">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level of transcription. This mutation type, characteristic of TAM, is sequence dependent, occurring prefentially at di- and trinucleotides repeats, notably at two mutational hotspots encompassing the same 5′-ACATAT-3′ sequence.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 mutation assay for studying transcription-associated mutagenesis (TAM) in yeast. In a wild-type background with no alterations in DNA repair capacity, ≈50% of forward mutations that arise in the            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(Cho et al. 2013; Takahashi et al. 2011; Lippert et al. 2011)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Additionally, four novel signatures from both indel classifications systems occurred predominantly in the HMF dataset, due to its larger representation of tumors with microsatellite instability (MSI). Together, our analyses provide an expanded and detailed landscape of both I</w:t>
      </w:r>
      <w:r>
        <w:rPr>
          <w:rFonts w:cs="Times New Roman" w:hint="eastAsia" w:ascii="Times New Roman" w:hAnsi="Times New Roman"/>
          <w:sz w:val="24"/>
          <w:szCs w:val="24"/>
        </w:rPr>
        <w:t>ndel</w:t>
      </w:r>
      <w:r>
        <w:rPr>
          <w:rFonts w:cs="Times New Roman" w:ascii="Times New Roman" w:hAnsi="Times New Roman"/>
          <w:sz w:val="24"/>
          <w:szCs w:val="24"/>
        </w:rPr>
        <w:t>83 and I</w:t>
      </w:r>
      <w:r>
        <w:rPr>
          <w:rFonts w:cs="Times New Roman" w:hint="eastAsia" w:ascii="Times New Roman" w:hAnsi="Times New Roman"/>
          <w:sz w:val="24"/>
          <w:szCs w:val="24"/>
        </w:rPr>
        <w:t>ndel</w:t>
      </w:r>
      <w:r>
        <w:rPr>
          <w:rFonts w:cs="Times New Roman" w:ascii="Times New Roman" w:hAnsi="Times New Roman"/>
          <w:sz w:val="24"/>
          <w:szCs w:val="24"/>
        </w:rPr>
        <w:t>89 mutational signatures, comprehensively contributions to key cancer genes, as well as their replication timing, replication strand bias, and genic versus intergenic distributions.</w:t>
      </w:r>
    </w:p>
    <w:p>
      <w:pPr>
        <w:pStyle w:val="Normal"/>
        <w:keepNext w:val="true"/>
        <w:spacing w:lineRule="auto" w:line="480"/>
        <w:rPr>
          <w:rFonts w:ascii="Times New Roman" w:hAnsi="Times New Roman" w:cs="Times New Roman"/>
          <w:b/>
          <w:bCs/>
          <w:sz w:val="24"/>
          <w:szCs w:val="24"/>
        </w:rPr>
      </w:pPr>
      <w:r>
        <w:rPr>
          <w:rFonts w:cs="Times New Roman" w:ascii="Times New Roman" w:hAnsi="Times New Roman"/>
          <w:b/>
          <w:bCs/>
          <w:sz w:val="24"/>
          <w:szCs w:val="24"/>
        </w:rPr>
        <w:t>Results</w:t>
      </w:r>
    </w:p>
    <w:p>
      <w:pPr>
        <w:pStyle w:val="Normal"/>
        <w:keepNext w:val="true"/>
        <w:spacing w:lineRule="auto" w:line="480"/>
        <w:rPr>
          <w:rFonts w:ascii="Times New Roman" w:hAnsi="Times New Roman" w:cs="Times New Roman"/>
          <w:b/>
          <w:bCs/>
          <w:sz w:val="24"/>
          <w:szCs w:val="24"/>
        </w:rPr>
      </w:pPr>
      <w:r>
        <w:rPr>
          <w:rFonts w:cs="Times New Roman" w:ascii="Times New Roman" w:hAnsi="Times New Roman"/>
          <w:b/>
          <w:bCs/>
          <w:i/>
          <w:iCs/>
          <w:sz w:val="24"/>
          <w:szCs w:val="24"/>
        </w:rPr>
        <w:t>De novo</w:t>
      </w:r>
      <w:r>
        <w:rPr>
          <w:rFonts w:cs="Times New Roman" w:ascii="Times New Roman" w:hAnsi="Times New Roman"/>
          <w:b/>
          <w:bCs/>
          <w:sz w:val="24"/>
          <w:szCs w:val="24"/>
        </w:rPr>
        <w:t xml:space="preserve"> ID mutational signature discovery from large cohorts with mSigHdp.</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Although Non-negative Matrix Factorization (NMF) is widely used for in-silico signature discovery, complementary approaches based on hierarchical Dirichlet process may offer advantages. In particular, the R package mSigHdp (mutational signatures from hierarchical Dirichlet processes) had better benchmarking results on mutational signature discovery in synthetic </w:t>
      </w:r>
      <w:r>
        <w:rPr>
          <w:rFonts w:cs="Times New Roman" w:hint="eastAsia" w:ascii="Times New Roman" w:hAnsi="Times New Roman"/>
          <w:sz w:val="24"/>
          <w:szCs w:val="24"/>
        </w:rPr>
        <w:t>Indel</w:t>
      </w:r>
      <w:r>
        <w:rPr>
          <w:rFonts w:cs="Times New Roman" w:ascii="Times New Roman" w:hAnsi="Times New Roman"/>
          <w:sz w:val="24"/>
          <w:szCs w:val="24"/>
        </w:rPr>
        <w:t xml:space="preserve"> (and SBS) data </w:t>
      </w:r>
      <w:r>
        <w:fldChar w:fldCharType="begin"/>
      </w:r>
      <w:r>
        <w:rPr>
          <w:sz w:val="24"/>
          <w:szCs w:val="24"/>
          <w:rFonts w:cs="Times New Roman" w:ascii="Times New Roman" w:hAnsi="Times New Roman"/>
        </w:rPr>
        <w:instrText xml:space="preserve">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(Liu et al. 2023)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In addition, mSigHdp’s model directly infers a posterior distribution of the number of signatures present in a data set, while by contrast, NMF based approaches sometimes struggle with determining the number of signatures present</w:t>
      </w:r>
      <w:r>
        <w:rPr>
          <w:rFonts w:cs="Times New Roman" w:hint="eastAsia" w:ascii="Times New Roman" w:hAnsi="Times New Roman"/>
          <w:sz w:val="24"/>
          <w:szCs w:val="24"/>
        </w:rPr>
        <w:t xml:space="preserve"> (more details in Discussion)</w:t>
      </w:r>
      <w:r>
        <w:rPr>
          <w:rFonts w:cs="Times New Roman" w:ascii="Times New Roman" w:hAnsi="Times New Roman"/>
          <w:sz w:val="24"/>
          <w:szCs w:val="24"/>
        </w:rPr>
        <w: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Mutational catalogs were generated using both the established Indel83 classification and the more recent Indel89 taxonomy. </w:t>
      </w:r>
      <w:commentRangeStart w:id="0"/>
      <w:commentRangeStart w:id="1"/>
      <w:r>
        <w:rPr>
          <w:rFonts w:cs="Times New Roman" w:ascii="Times New Roman" w:hAnsi="Times New Roman"/>
          <w:sz w:val="24"/>
          <w:szCs w:val="24"/>
        </w:rPr>
        <w:t xml:space="preserve">Notably, we modified one category from Koh et al.’s original classification, expanding the 1 bp C deletion from </w:t>
      </w:r>
      <w:r>
        <w:rPr>
          <w:rFonts w:cs="Times New Roman" w:ascii="Times New Roman" w:hAnsi="Times New Roman"/>
          <w:i/>
          <w:iCs/>
          <w:sz w:val="24"/>
          <w:szCs w:val="24"/>
        </w:rPr>
        <w:t>C(6</w:t>
      </w:r>
      <w:r>
        <w:rPr>
          <w:rFonts w:cs="Times New Roman" w:hint="eastAsia" w:ascii="Times New Roman" w:hAnsi="Times New Roman"/>
          <w:i/>
          <w:iCs/>
          <w:sz w:val="24"/>
          <w:szCs w:val="24"/>
        </w:rPr>
        <w:t>,</w:t>
      </w:r>
      <w:r>
        <w:rPr>
          <w:rFonts w:cs="Times New Roman" w:ascii="Times New Roman" w:hAnsi="Times New Roman"/>
          <w:i/>
          <w:iCs/>
          <w:sz w:val="24"/>
          <w:szCs w:val="24"/>
        </w:rPr>
        <w:t>9)</w:t>
      </w:r>
      <w:r>
        <w:rPr>
          <w:rFonts w:cs="Times New Roman" w:ascii="Times New Roman" w:hAnsi="Times New Roman"/>
          <w:sz w:val="24"/>
          <w:szCs w:val="24"/>
        </w:rPr>
        <w:t xml:space="preserve"> to </w:t>
      </w:r>
      <w:r>
        <w:rPr>
          <w:rFonts w:cs="Times New Roman" w:ascii="Times New Roman" w:hAnsi="Times New Roman"/>
          <w:i/>
          <w:iCs/>
          <w:sz w:val="24"/>
          <w:szCs w:val="24"/>
        </w:rPr>
        <w:t>C(6</w:t>
      </w:r>
      <w:r>
        <w:rPr>
          <w:rFonts w:cs="Times New Roman" w:hint="eastAsia" w:ascii="Times New Roman" w:hAnsi="Times New Roman"/>
          <w:i/>
          <w:iCs/>
          <w:sz w:val="24"/>
          <w:szCs w:val="24"/>
        </w:rPr>
        <w:t>,</w:t>
      </w:r>
      <w:r>
        <w:rPr>
          <w:rFonts w:cs="Times New Roman" w:ascii="Times New Roman" w:hAnsi="Times New Roman"/>
          <w:i/>
          <w:iCs/>
          <w:sz w:val="24"/>
          <w:szCs w:val="24"/>
        </w:rPr>
        <w:t>)</w:t>
      </w:r>
      <w:r>
        <w:rPr>
          <w:rFonts w:cs="Times New Roman" w:ascii="Times New Roman" w:hAnsi="Times New Roman"/>
          <w:sz w:val="24"/>
          <w:szCs w:val="24"/>
        </w:rPr>
        <w:t>, as we observed 1 bp C deletions from polyC tracts as long as 10–15 bp in 853 samples within our dataset.</w:t>
      </w:r>
      <w:r>
        <w:rPr>
          <w:rFonts w:cs="Times New Roman" w:hint="eastAsia" w:ascii="Times New Roman" w:hAnsi="Times New Roman"/>
          <w:sz w:val="24"/>
          <w:szCs w:val="24"/>
        </w:rPr>
        <w:t xml:space="preserve"> </w:t>
      </w:r>
      <w:r>
        <w:rPr>
          <w:rFonts w:cs="Times New Roman" w:hint="eastAsia" w:ascii="Times New Roman" w:hAnsi="Times New Roman"/>
          <w:sz w:val="24"/>
          <w:szCs w:val="24"/>
        </w:rPr>
      </w:r>
      <w:commentRangeEnd w:id="1"/>
      <w:r>
        <w:commentReference w:id="1"/>
      </w:r>
      <w:r>
        <w:rPr>
          <w:rFonts w:cs="Times New Roman" w:hint="eastAsia" w:ascii="Times New Roman" w:hAnsi="Times New Roman"/>
          <w:sz w:val="24"/>
          <w:szCs w:val="24"/>
        </w:rPr>
      </w:r>
      <w:commentRangeEnd w:id="0"/>
      <w:r>
        <w:commentReference w:id="0"/>
      </w:r>
      <w:r>
        <w:rPr>
          <w:rFonts w:cs="Times New Roman" w:ascii="Times New Roman" w:hAnsi="Times New Roman"/>
          <w:sz w:val="24"/>
          <w:szCs w:val="24"/>
        </w:rPr>
        <w:t>Our de novo signature discovery followed a three-step approach:</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Highly similar signatures from all extractions were consolidated, and those reconstructible by other signatures were removed</w:t>
      </w:r>
      <w:r>
        <w:rPr>
          <w:rFonts w:cs="Times New Roman" w:hint="eastAsia" w:ascii="Times New Roman" w:hAnsi="Times New Roman"/>
          <w:sz w:val="24"/>
          <w:szCs w:val="24"/>
        </w:rPr>
        <w:t xml:space="preserve"> (Methods)</w:t>
      </w:r>
      <w:r>
        <w:rPr>
          <w:rFonts w:cs="Times New Roman" w:ascii="Times New Roman" w:hAnsi="Times New Roman"/>
          <w:sz w:val="24"/>
          <w:szCs w:val="24"/>
        </w:rPr>
        <w:t>.</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 xml:space="preserve">The resulting mSigHdp </w:t>
      </w:r>
      <w:r>
        <w:rPr>
          <w:rFonts w:cs="Times New Roman" w:hint="eastAsia" w:ascii="Times New Roman" w:hAnsi="Times New Roman"/>
          <w:sz w:val="24"/>
          <w:szCs w:val="24"/>
        </w:rPr>
        <w:t xml:space="preserve">Indel83 </w:t>
      </w:r>
      <w:r>
        <w:rPr>
          <w:rFonts w:cs="Times New Roman" w:ascii="Times New Roman" w:hAnsi="Times New Roman"/>
          <w:sz w:val="24"/>
          <w:szCs w:val="24"/>
        </w:rPr>
        <w:t>signatures were compared to COSMIC v3.4 signatures and classified into three groups: (a) 18 signatures matching COSMIC v3.4 with cosine similarity &gt; 0.85 (designated "C_IDx," where x corresponds to the COSMIC ID; see Figure 2B and Figure S1), (b) signatures reconstructible as combinations of multiple COSMIC signatures (</w:t>
      </w:r>
      <w:r>
        <w:rPr>
          <w:rFonts w:cs="Times New Roman" w:hint="eastAsia" w:ascii="Times New Roman" w:hAnsi="Times New Roman"/>
          <w:sz w:val="24"/>
          <w:szCs w:val="24"/>
        </w:rPr>
        <w:t>Methods</w:t>
      </w:r>
      <w:r>
        <w:rPr>
          <w:rFonts w:cs="Times New Roman" w:ascii="Times New Roman" w:hAnsi="Times New Roman"/>
          <w:sz w:val="24"/>
          <w:szCs w:val="24"/>
        </w:rPr>
        <w:t xml:space="preserve">), and (c) 15 novel signatures not fitting these categories, labeled "H_IDx" starting from ID24, as COSMIC v3.4 ends at ID23 (Figure 2C). All novel signatures are supported by at least one sample, reinforcing their biological relevance </w:t>
      </w:r>
      <w:r>
        <w:rPr>
          <w:rFonts w:cs="Times New Roman" w:hint="eastAsia" w:ascii="Times New Roman" w:hAnsi="Times New Roman"/>
          <w:sz w:val="24"/>
          <w:szCs w:val="24"/>
        </w:rPr>
        <w:t>(Vignettes</w:t>
      </w:r>
      <w:r>
        <w:rPr>
          <w:rFonts w:cs="Times New Roman" w:ascii="Times New Roman" w:hAnsi="Times New Roman"/>
          <w:sz w:val="24"/>
          <w:szCs w:val="24"/>
        </w:rPr>
        <w:t>)</w:t>
      </w:r>
      <w:r>
        <w:rPr>
          <w:rFonts w:cs="Times New Roman" w:hint="eastAsia" w:ascii="Times New Roman" w:hAnsi="Times New Roman"/>
          <w:sz w:val="24"/>
          <w:szCs w:val="24"/>
        </w:rPr>
        <w:t xml:space="preserve">; </w:t>
      </w:r>
      <w:r>
        <w:rPr>
          <w:rFonts w:cs="Times New Roman" w:ascii="Times New Roman" w:hAnsi="Times New Roman"/>
          <w:sz w:val="24"/>
          <w:szCs w:val="24"/>
        </w:rPr>
        <w:t>Indel89 signatures were named according to their corresponding Indel83 signatures (designated as InsDelx for matches to C_IDx or H_IDx</w:t>
      </w:r>
      <w:r>
        <w:rPr>
          <w:rFonts w:cs="Times New Roman" w:hint="eastAsia" w:ascii="Times New Roman" w:hAnsi="Times New Roman"/>
          <w:sz w:val="24"/>
          <w:szCs w:val="24"/>
        </w:rPr>
        <w:t xml:space="preserve">, details in Methods, </w:t>
      </w:r>
      <w:r>
        <w:rPr>
          <w:rFonts w:cs="Times New Roman" w:hint="eastAsia" w:ascii="Times New Roman" w:hAnsi="Times New Roman"/>
          <w:sz w:val="24"/>
          <w:szCs w:val="24"/>
          <w:highlight w:val="lightGray"/>
        </w:rPr>
        <w:t>Vignettes</w:t>
      </w:r>
      <w:r>
        <w:rPr>
          <w:rFonts w:cs="Times New Roman" w:ascii="Times New Roman" w:hAnsi="Times New Roman"/>
          <w:sz w:val="24"/>
          <w:szCs w:val="24"/>
        </w:rPr>
        <w:t>). If multiple Indel89 signatures mapped to a single Indel83 signature, they were named InsDelx_a, InsDelx_b, and so forth.</w:t>
      </w:r>
      <w:r>
        <w:rPr>
          <w:rFonts w:cs="Times New Roman" w:hint="eastAsia" w:ascii="Times New Roman" w:hAnsi="Times New Roman"/>
          <w:sz w:val="24"/>
          <w:szCs w:val="24"/>
        </w:rPr>
        <w:t xml:space="preser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Our analysis primarily focuses on groups (a) and (c). Overall, we identified 33 distinct Indel83 signatures and 41 Indel89 signatures (</w:t>
      </w:r>
      <w:r>
        <w:rPr>
          <w:rFonts w:cs="Times New Roman" w:hint="eastAsia" w:ascii="Times New Roman" w:hAnsi="Times New Roman"/>
          <w:sz w:val="24"/>
          <w:szCs w:val="24"/>
        </w:rPr>
        <w:t>Figure 2 &amp; Figure 3</w:t>
      </w:r>
      <w:r>
        <w:rPr>
          <w:rFonts w:cs="Times New Roman" w:ascii="Times New Roman" w:hAnsi="Times New Roman"/>
          <w:sz w:val="24"/>
          <w:szCs w:val="24"/>
        </w:rPr>
        <w:t>).</w:t>
      </w:r>
    </w:p>
    <w:p>
      <w:pPr>
        <w:pStyle w:val="Normal"/>
        <w:keepNext w:val="true"/>
        <w:spacing w:lineRule="auto" w:line="480"/>
        <w:rPr>
          <w:rFonts w:ascii="Times New Roman" w:hAnsi="Times New Roman" w:cs="Times New Roman"/>
          <w:b/>
          <w:bCs/>
          <w:sz w:val="24"/>
          <w:szCs w:val="24"/>
        </w:rPr>
      </w:pPr>
      <w:r>
        <w:rPr>
          <w:rFonts w:cs="Times New Roman" w:ascii="Times New Roman" w:hAnsi="Times New Roman"/>
          <w:b/>
          <w:bCs/>
          <w:sz w:val="24"/>
          <w:szCs w:val="24"/>
        </w:rPr>
        <w:t>Previously reported signatures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mSigHdp analysis successfully re-identified signatures similar to 18 of the 23 COSMIC (v3.4) Indel83 signatures</w:t>
      </w:r>
      <w:r>
        <w:rPr>
          <w:rFonts w:cs="Times New Roman" w:hint="eastAsia" w:ascii="Times New Roman" w:hAnsi="Times New Roman"/>
          <w:sz w:val="24"/>
          <w:szCs w:val="24"/>
        </w:rPr>
        <w:t xml:space="preserve"> (C_ID1 to C_ID23 in Figure2)</w:t>
      </w:r>
      <w:r>
        <w:rPr>
          <w:rFonts w:cs="Times New Roman" w:ascii="Times New Roman" w:hAnsi="Times New Roman"/>
          <w:sz w:val="24"/>
          <w:szCs w:val="24"/>
        </w:rPr>
        <w:t>. The remaining five COSMIC signatures (ID15, ID16, ID20, ID21, and ID22) were not detected, as they are absent from the PCAWG dataset. The ability of mSigHdp to recover all COSMIC signatures present in PCAWG highlights its robustness for mutational signature analysis.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Since Indel89 signatures are not catalogued in COSMIC, we compared our Indel89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w:t>
      </w:r>
      <w:r>
        <w:rPr>
          <w:rFonts w:cs="Times New Roman" w:hint="eastAsia" w:ascii="Times New Roman" w:hAnsi="Times New Roman"/>
          <w:sz w:val="24"/>
          <w:szCs w:val="24"/>
        </w:rPr>
        <w:t>1</w:t>
      </w:r>
      <w:r>
        <w:rPr>
          <w:rFonts w:cs="Times New Roman" w:ascii="Times New Roman" w:hAnsi="Times New Roman"/>
          <w:sz w:val="24"/>
          <w:szCs w:val="24"/>
        </w:rPr>
        <w:t xml:space="preserve">). Beyond the signatures reported by Koh et al., we identified 23 Indel89 signatures: 12 </w:t>
      </w:r>
      <w:r>
        <w:rPr>
          <w:rFonts w:cs="Times New Roman" w:hint="eastAsia" w:ascii="Times New Roman" w:hAnsi="Times New Roman"/>
          <w:sz w:val="24"/>
          <w:szCs w:val="24"/>
        </w:rPr>
        <w:t xml:space="preserve">signatures </w:t>
      </w:r>
      <w:r>
        <w:rPr>
          <w:rFonts w:cs="Times New Roman" w:ascii="Times New Roman" w:hAnsi="Times New Roman"/>
          <w:sz w:val="24"/>
          <w:szCs w:val="24"/>
        </w:rPr>
        <w:t>map to COSMIC Indel83 signatures, 10 correspond to the novel Indel83 signatures, and one does not align with any Indel83 signature</w:t>
      </w:r>
      <w:r>
        <w:rPr>
          <w:rFonts w:cs="Times New Roman" w:hint="eastAsia" w:ascii="Times New Roman" w:hAnsi="Times New Roman"/>
          <w:sz w:val="24"/>
          <w:szCs w:val="24"/>
        </w:rPr>
        <w:t xml:space="preserve"> </w:t>
      </w:r>
      <w:commentRangeStart w:id="2"/>
      <w:r>
        <w:rPr>
          <w:rFonts w:cs="Times New Roman" w:hint="eastAsia" w:ascii="Times New Roman" w:hAnsi="Times New Roman"/>
          <w:sz w:val="24"/>
          <w:szCs w:val="24"/>
        </w:rPr>
        <w:t>(Table 1</w:t>
      </w:r>
      <w:r>
        <w:rPr>
          <w:rFonts w:cs="Times New Roman" w:hint="eastAsia" w:ascii="Times New Roman" w:hAnsi="Times New Roman"/>
          <w:sz w:val="24"/>
          <w:szCs w:val="24"/>
        </w:rPr>
      </w:r>
      <w:commentRangeEnd w:id="2"/>
      <w:r>
        <w:commentReference w:id="2"/>
      </w:r>
      <w:r>
        <w:rPr>
          <w:rFonts w:cs="Times New Roman" w:hint="eastAsia" w:ascii="Times New Roman" w:hAnsi="Times New Roman"/>
          <w:sz w:val="24"/>
          <w:szCs w:val="24"/>
        </w:rPr>
        <w:t>)</w:t>
      </w:r>
      <w:r>
        <w:rPr>
          <w:rFonts w:cs="Times New Roman" w:ascii="Times New Roman" w:hAnsi="Times New Roman"/>
          <w:sz w:val="24"/>
          <w:szCs w:val="24"/>
        </w:rPr>
        <w: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Notably, there were nuanced differences between some COSMIC signatures and those extracted by mSigHdp, with our mSigHdp-derived signatures often providing more biologically plausible characterizations: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hint="eastAsia" w:ascii="Times New Roman" w:hAnsi="Times New Roman"/>
          <w:sz w:val="24"/>
          <w:szCs w:val="24"/>
        </w:rPr>
        <w:t xml:space="preserve">ID9: </w:t>
      </w:r>
      <w:r>
        <w:rPr>
          <w:rFonts w:cs="Times New Roman" w:ascii="Times New Roman" w:hAnsi="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polyT tracts of 1–4 bp would likely also operate on longer polyT stretches. The </w:t>
      </w:r>
      <w:r>
        <w:rPr>
          <w:rFonts w:cs="Times New Roman" w:hint="eastAsia" w:ascii="Times New Roman" w:hAnsi="Times New Roman"/>
          <w:sz w:val="24"/>
          <w:szCs w:val="24"/>
        </w:rPr>
        <w:t>Indel89</w:t>
      </w:r>
      <w:r>
        <w:rPr>
          <w:rFonts w:cs="Times New Roman" w:ascii="Times New Roman" w:hAnsi="Times New Roman"/>
          <w:sz w:val="24"/>
          <w:szCs w:val="24"/>
        </w:rPr>
        <w:t xml:space="preserve"> classification supports this, as InsDel9 captures 1 bp T deletions from polyT sequences ranging from 1–9 bp. Similarly, </w:t>
      </w:r>
      <w:r>
        <w:rPr>
          <w:rFonts w:cs="Times New Roman" w:hint="eastAsia" w:ascii="Times New Roman" w:hAnsi="Times New Roman"/>
          <w:sz w:val="24"/>
          <w:szCs w:val="24"/>
        </w:rPr>
        <w:t>we identified InsDel9 (</w:t>
      </w:r>
      <w:r>
        <w:rPr>
          <w:rFonts w:cs="Times New Roman" w:ascii="Times New Roman" w:hAnsi="Times New Roman"/>
          <w:sz w:val="24"/>
          <w:szCs w:val="24"/>
        </w:rPr>
        <w:t xml:space="preserve">comparable to </w:t>
      </w:r>
      <w:r>
        <w:rPr>
          <w:rFonts w:cs="Times New Roman" w:hint="eastAsia" w:ascii="Times New Roman" w:hAnsi="Times New Roman"/>
          <w:sz w:val="24"/>
          <w:szCs w:val="24"/>
        </w:rPr>
        <w:t>Koh et al</w:t>
      </w:r>
      <w:r>
        <w:rPr>
          <w:rFonts w:cs="Times New Roman" w:ascii="Times New Roman" w:hAnsi="Times New Roman"/>
          <w:sz w:val="24"/>
          <w:szCs w:val="24"/>
        </w:rPr>
        <w:t>’</w:t>
      </w:r>
      <w:r>
        <w:rPr>
          <w:rFonts w:cs="Times New Roman" w:hint="eastAsia" w:ascii="Times New Roman" w:hAnsi="Times New Roman"/>
          <w:sz w:val="24"/>
          <w:szCs w:val="24"/>
        </w:rPr>
        <w:t>s InD</w:t>
      </w:r>
      <w:r>
        <w:rPr>
          <w:rFonts w:cs="Times New Roman" w:ascii="Times New Roman" w:hAnsi="Times New Roman"/>
          <w:sz w:val="24"/>
          <w:szCs w:val="24"/>
        </w:rPr>
        <w:t>9</w:t>
      </w:r>
      <w:r>
        <w:rPr>
          <w:rFonts w:cs="Times New Roman" w:hint="eastAsia" w:ascii="Times New Roman" w:hAnsi="Times New Roman"/>
          <w:sz w:val="24"/>
          <w:szCs w:val="24"/>
        </w:rPr>
        <w:t>b</w:t>
      </w:r>
      <w:r>
        <w:rPr>
          <w:rFonts w:cs="Times New Roman" w:ascii="Times New Roman" w:hAnsi="Times New Roman"/>
          <w:sz w:val="24"/>
          <w:szCs w:val="24"/>
        </w:rPr>
        <w:t>), which capture</w:t>
      </w:r>
      <w:r>
        <w:rPr>
          <w:rFonts w:cs="Times New Roman" w:hint="eastAsia" w:ascii="Times New Roman" w:hAnsi="Times New Roman"/>
          <w:sz w:val="24"/>
          <w:szCs w:val="24"/>
        </w:rPr>
        <w:t>s</w:t>
      </w:r>
      <w:r>
        <w:rPr>
          <w:rFonts w:cs="Times New Roman" w:ascii="Times New Roman" w:hAnsi="Times New Roman"/>
          <w:sz w:val="24"/>
          <w:szCs w:val="24"/>
        </w:rPr>
        <w:t xml:space="preserve"> the depletion 1 bp T across polyT tracts of various lengths</w:t>
      </w:r>
      <w:r>
        <w:rPr>
          <w:rFonts w:cs="Times New Roman" w:hint="eastAsia" w:ascii="Times New Roman" w:hAnsi="Times New Roman"/>
          <w:sz w:val="24"/>
          <w:szCs w:val="24"/>
        </w:rPr>
        <w:t xml:space="preser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(2) ID5: The </w:t>
      </w:r>
      <w:r>
        <w:rPr>
          <w:rFonts w:cs="Times New Roman" w:hint="eastAsia" w:ascii="Times New Roman" w:hAnsi="Times New Roman"/>
          <w:sz w:val="24"/>
          <w:szCs w:val="24"/>
        </w:rPr>
        <w:t xml:space="preserve">clock-like </w:t>
      </w:r>
      <w:r>
        <w:rPr>
          <w:rFonts w:cs="Times New Roman" w:ascii="Times New Roman" w:hAnsi="Times New Roman"/>
          <w:sz w:val="24"/>
          <w:szCs w:val="24"/>
        </w:rPr>
        <w:t>C_ID5 signature incorporates elements from both COSMIC ID5 and ID8, despite a cosine similarity of 0.9</w:t>
      </w:r>
      <w:r>
        <w:rPr>
          <w:rFonts w:cs="Times New Roman" w:hint="eastAsia" w:ascii="Times New Roman" w:hAnsi="Times New Roman"/>
          <w:sz w:val="24"/>
          <w:szCs w:val="24"/>
        </w:rPr>
        <w:t>22</w:t>
      </w:r>
      <w:r>
        <w:rPr>
          <w:rFonts w:cs="Times New Roman" w:ascii="Times New Roman" w:hAnsi="Times New Roman"/>
          <w:sz w:val="24"/>
          <w:szCs w:val="24"/>
        </w:rPr>
        <w:t xml:space="preserve"> to COSMIC ID5</w:t>
      </w:r>
      <w:r>
        <w:rPr>
          <w:rFonts w:cs="Times New Roman" w:hint="eastAsia" w:ascii="Times New Roman" w:hAnsi="Times New Roman"/>
          <w:sz w:val="24"/>
          <w:szCs w:val="24"/>
        </w:rPr>
        <w:t xml:space="preserve"> (Figure S2A,B)</w:t>
      </w:r>
      <w:r>
        <w:rPr>
          <w:rFonts w:cs="Times New Roman" w:ascii="Times New Roman" w:hAnsi="Times New Roman"/>
          <w:sz w:val="24"/>
          <w:szCs w:val="24"/>
        </w:rPr>
        <w:t>. 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Pr>
          <w:rFonts w:cs="Times New Roman" w:hint="eastAsia" w:ascii="Times New Roman" w:hAnsi="Times New Roman"/>
          <w:sz w:val="24"/>
          <w:szCs w:val="24"/>
        </w:rPr>
        <w:t>Figure S2C</w:t>
      </w:r>
      <w:r>
        <w:rPr>
          <w:rFonts w:cs="Times New Roman" w:ascii="Times New Roman" w:hAnsi="Times New Roman"/>
          <w:sz w:val="24"/>
          <w:szCs w:val="24"/>
        </w:rPr>
        <w:t>)</w:t>
      </w:r>
      <w:r>
        <w:rPr>
          <w:rFonts w:cs="Times New Roman" w:hint="eastAsia" w:ascii="Times New Roman" w:hAnsi="Times New Roman"/>
          <w:sz w:val="24"/>
          <w:szCs w:val="24"/>
        </w:rPr>
        <w:t xml:space="preserve">. </w:t>
      </w:r>
      <w:r>
        <w:rPr>
          <w:rFonts w:cs="Times New Roman" w:ascii="Times New Roman" w:hAnsi="Times New Roman"/>
          <w:sz w:val="24"/>
          <w:szCs w:val="24"/>
        </w:rPr>
        <w:t>Our analysis revealed no tumor samples supporting COSMIC ID5 in isolation</w:t>
      </w:r>
      <w:r>
        <w:rPr>
          <w:rFonts w:cs="Times New Roman" w:hint="eastAsia" w:ascii="Times New Roman" w:hAnsi="Times New Roman"/>
          <w:sz w:val="24"/>
          <w:szCs w:val="24"/>
        </w:rPr>
        <w:t xml:space="preserve">, while </w:t>
      </w:r>
      <w:r>
        <w:rPr>
          <w:rFonts w:cs="Times New Roman" w:ascii="Times New Roman" w:hAnsi="Times New Roman"/>
          <w:sz w:val="24"/>
          <w:szCs w:val="24"/>
        </w:rPr>
        <w:t>we identified tumors that support C_ID8 alone (</w:t>
      </w:r>
      <w:r>
        <w:rPr>
          <w:rFonts w:cs="Times New Roman" w:hint="eastAsia" w:ascii="Times New Roman" w:hAnsi="Times New Roman"/>
          <w:sz w:val="24"/>
          <w:szCs w:val="24"/>
        </w:rPr>
        <w:t>Figure S2D</w:t>
      </w:r>
      <w:r>
        <w:rPr>
          <w:rFonts w:cs="Times New Roman" w:ascii="Times New Roman" w:hAnsi="Times New Roman"/>
          <w:sz w:val="24"/>
          <w:szCs w:val="24"/>
        </w:rPr>
        <w:t>). We examined PCAWG tumors with reported ID5 activity from Alexandrov et al., finding that there is a high</w:t>
      </w:r>
      <w:r>
        <w:rPr>
          <w:rFonts w:cs="Times New Roman" w:hint="eastAsia" w:ascii="Times New Roman" w:hAnsi="Times New Roman"/>
          <w:sz w:val="24"/>
          <w:szCs w:val="24"/>
        </w:rPr>
        <w:t xml:space="preserve"> correlation between ID5 activity and ID8 activity in most cancer types with both active ID5 and ID8 (Figure S2E)</w:t>
      </w:r>
      <w:r>
        <w:rPr>
          <w:rFonts w:cs="Times New Roman" w:ascii="Times New Roman" w:hAnsi="Times New Roman"/>
          <w:sz w:val="24"/>
          <w:szCs w:val="24"/>
        </w:rPr>
        <w:t>. These findings suggest that the mutational process represented by ID5 is also responsible for long deletions in these contexts.</w:t>
      </w:r>
      <w:r>
        <w:rPr>
          <w:rFonts w:cs="Times New Roman" w:hint="eastAsia" w:ascii="Times New Roman" w:hAnsi="Times New Roman"/>
          <w:sz w:val="24"/>
          <w:szCs w:val="24"/>
        </w:rPr>
        <w:t xml:space="preserve"> </w:t>
      </w:r>
      <w:r>
        <w:rPr>
          <w:rFonts w:cs="Times New Roman" w:ascii="Times New Roman" w:hAnsi="Times New Roman"/>
          <w:sz w:val="24"/>
          <w:szCs w:val="24"/>
        </w:rPr>
        <w:t>Overall, our analysis indicates that C_ID5 provides a more comprehensive view of genomic alterations rather than simply merging ID5 and ID8.</w:t>
      </w:r>
      <w:r>
        <w:rPr>
          <w:rFonts w:cs="Times New Roman" w:hint="eastAsia" w:ascii="Times New Roman" w:hAnsi="Times New Roman"/>
          <w:sz w:val="24"/>
          <w:szCs w:val="24"/>
        </w:rPr>
        <w:t xml:space="preserve"> </w:t>
      </w:r>
      <w:r>
        <w:rPr>
          <w:rFonts w:cs="Times New Roman" w:ascii="Times New Roman" w:hAnsi="Times New Roman"/>
          <w:sz w:val="24"/>
          <w:szCs w:val="24"/>
        </w:rPr>
        <w:t xml:space="preserve">Supporting this, the </w:t>
      </w:r>
      <w:r>
        <w:rPr>
          <w:rFonts w:cs="Times New Roman" w:hint="eastAsia" w:ascii="Times New Roman" w:hAnsi="Times New Roman"/>
          <w:sz w:val="24"/>
          <w:szCs w:val="24"/>
        </w:rPr>
        <w:t>Indel89</w:t>
      </w:r>
      <w:r>
        <w:rPr>
          <w:rFonts w:cs="Times New Roman" w:ascii="Times New Roman" w:hAnsi="Times New Roman"/>
          <w:sz w:val="24"/>
          <w:szCs w:val="24"/>
        </w:rPr>
        <w:t xml:space="preserve"> signatures InsDel5a and InsDel5b show a high prevalence of long deletions and deletions within microhomologies, reinforcing the </w:t>
      </w:r>
      <w:r>
        <w:rPr>
          <w:rFonts w:cs="Times New Roman" w:hint="eastAsia" w:ascii="Times New Roman" w:hAnsi="Times New Roman"/>
          <w:sz w:val="24"/>
          <w:szCs w:val="24"/>
        </w:rPr>
        <w:t>presence</w:t>
      </w:r>
      <w:r>
        <w:rPr>
          <w:rFonts w:cs="Times New Roman" w:ascii="Times New Roman" w:hAnsi="Times New Roman"/>
          <w:sz w:val="24"/>
          <w:szCs w:val="24"/>
        </w:rPr>
        <w:t xml:space="preserve"> of these features in C_ID5</w:t>
      </w:r>
      <w:r>
        <w:rPr>
          <w:rFonts w:cs="Times New Roman" w:hint="eastAsia" w:ascii="Times New Roman" w:hAnsi="Times New Roman"/>
          <w:sz w:val="24"/>
          <w:szCs w:val="24"/>
        </w:rPr>
        <w:t xml:space="preserve"> (Figure 3).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(3) ID17: Compared to COSMIC ID17, </w:t>
      </w:r>
      <w:r>
        <w:rPr>
          <w:rFonts w:cs="Times New Roman" w:hint="eastAsia" w:ascii="Times New Roman" w:hAnsi="Times New Roman"/>
          <w:sz w:val="24"/>
          <w:szCs w:val="24"/>
        </w:rPr>
        <w:t xml:space="preserve">we found that </w:t>
      </w:r>
      <w:r>
        <w:rPr>
          <w:rFonts w:cs="Times New Roman" w:ascii="Times New Roman" w:hAnsi="Times New Roman"/>
          <w:sz w:val="24"/>
          <w:szCs w:val="24"/>
        </w:rPr>
        <w:t>C_ID17 signature enhanced the pattern of deletions at repeats and microhomologies, showing similarities to ID8 deletions. Boot et al. identified and validated an association between the TOP2A (Topoisomerase 2A) p.K743N mutation and ID17 (also known as ID_TOP2A) using a yeast model. Our analysis revealed that our C_ID</w:t>
      </w:r>
      <w:r>
        <w:rPr>
          <w:rFonts w:cs="Times New Roman" w:hint="eastAsia" w:ascii="Times New Roman" w:hAnsi="Times New Roman"/>
          <w:sz w:val="24"/>
          <w:szCs w:val="24"/>
        </w:rPr>
        <w:t>1</w:t>
      </w:r>
      <w:r>
        <w:rPr>
          <w:rFonts w:cs="Times New Roman" w:ascii="Times New Roman" w:hAnsi="Times New Roman"/>
          <w:sz w:val="24"/>
          <w:szCs w:val="24"/>
        </w:rPr>
        <w:t xml:space="preserve">7 signature demonstrates a closer resemblance to the ID_TOP2A signature identified by Boot et al. than to COSMIC ID17 (Figure </w:t>
      </w:r>
      <w:r>
        <w:rPr>
          <w:rFonts w:cs="Times New Roman" w:hint="eastAsia" w:ascii="Times New Roman" w:hAnsi="Times New Roman"/>
          <w:sz w:val="24"/>
          <w:szCs w:val="24"/>
        </w:rPr>
        <w:t>S3A, B</w:t>
      </w:r>
      <w:r>
        <w:rPr>
          <w:rFonts w:cs="Times New Roman" w:ascii="Times New Roman" w:hAnsi="Times New Roman"/>
          <w:sz w:val="24"/>
          <w:szCs w:val="24"/>
        </w:rPr>
        <w:t>, cosine similarity = 0.982).</w:t>
      </w:r>
    </w:p>
    <w:p>
      <w:pPr>
        <w:pStyle w:val="Normal"/>
        <w:keepNext w:val="true"/>
        <w:spacing w:lineRule="auto" w:line="480"/>
        <w:rPr>
          <w:rFonts w:ascii="Times New Roman" w:hAnsi="Times New Roman" w:cs="Times New Roman"/>
          <w:b/>
          <w:bCs/>
          <w:sz w:val="24"/>
          <w:szCs w:val="24"/>
        </w:rPr>
      </w:pPr>
      <w:r>
        <w:rPr>
          <w:rFonts w:cs="Times New Roman" w:ascii="Times New Roman" w:hAnsi="Times New Roman"/>
          <w:b/>
          <w:bCs/>
          <w:sz w:val="24"/>
          <w:szCs w:val="24"/>
        </w:rPr>
        <w:t>Signature activity</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We evaluated the activity of </w:t>
      </w:r>
      <w:r>
        <w:rPr>
          <w:rFonts w:cs="Times New Roman" w:hint="eastAsia" w:ascii="Times New Roman" w:hAnsi="Times New Roman"/>
          <w:sz w:val="24"/>
          <w:szCs w:val="24"/>
        </w:rPr>
        <w:t>33 Indel83 and 41 Indel89</w:t>
      </w:r>
      <w:r>
        <w:rPr>
          <w:rFonts w:cs="Times New Roman" w:ascii="Times New Roman" w:hAnsi="Times New Roman"/>
          <w:sz w:val="24"/>
          <w:szCs w:val="24"/>
        </w:rPr>
        <w:t xml:space="preserve"> signatures using mSigAct, a tool </w:t>
      </w:r>
      <w:r>
        <w:rPr>
          <w:rFonts w:cs="Times New Roman" w:hint="eastAsia" w:ascii="Times New Roman" w:hAnsi="Times New Roman"/>
          <w:sz w:val="24"/>
          <w:szCs w:val="24"/>
        </w:rPr>
        <w:t xml:space="preserve">incorporating statistical analysis for the presence of a given signature </w:t>
      </w:r>
      <w:r>
        <w:fldChar w:fldCharType="begin"/>
      </w:r>
      <w:r>
        <w:rPr>
          <w:sz w:val="24"/>
          <w:szCs w:val="24"/>
          <w:rFonts w:cs="Times New Roman" w:hint="eastAsia" w:ascii="Times New Roman" w:hAnsi="Times New Roman"/>
        </w:rPr>
        <w:instrText xml:space="preserve">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w:instrText>
      </w:r>
      <w:r>
        <w:rPr>
          <w:rFonts w:cs="Times New Roman" w:hint="eastAsia" w:ascii="Times New Roman" w:hAnsi="Times New Roman"/>
          <w:sz w:val="24"/>
          <w:szCs w:val="24"/>
        </w:rPr>
      </w:r>
      <w:r>
        <w:rPr>
          <w:sz w:val="24"/>
          <w:szCs w:val="24"/>
          <w:rFonts w:cs="Times New Roman" w:hint="eastAsia" w:ascii="Times New Roman" w:hAnsi="Times New Roman"/>
        </w:rPr>
        <w:fldChar w:fldCharType="separate"/>
      </w:r>
      <w:r>
        <w:rPr>
          <w:rFonts w:cs="Times New Roman" w:hint="eastAsia" w:ascii="Times New Roman" w:hAnsi="Times New Roman"/>
          <w:sz w:val="24"/>
          <w:szCs w:val="24"/>
        </w:rPr>
      </w:r>
      <w:r>
        <w:rPr>
          <w:rFonts w:cs="Times New Roman" w:ascii="Times New Roman" w:hAnsi="Times New Roman"/>
          <w:sz w:val="24"/>
        </w:rPr>
        <w:t>(Jiang, Wu, and Rozen 2024)</w:t>
      </w:r>
      <w:r>
        <w:rPr>
          <w:rFonts w:cs="Times New Roman" w:hint="eastAsia" w:ascii="Times New Roman" w:hAnsi="Times New Roman"/>
          <w:sz w:val="24"/>
          <w:szCs w:val="24"/>
        </w:rPr>
      </w:r>
      <w:r>
        <w:rPr>
          <w:sz w:val="24"/>
          <w:szCs w:val="24"/>
          <w:rFonts w:cs="Times New Roman" w:hint="eastAsia" w:ascii="Times New Roman" w:hAnsi="Times New Roman"/>
        </w:rPr>
        <w:fldChar w:fldCharType="end"/>
      </w:r>
      <w:r>
        <w:rPr>
          <w:rFonts w:cs="Times New Roman" w:ascii="Times New Roman" w:hAnsi="Times New Roman"/>
          <w:sz w:val="24"/>
          <w:szCs w:val="24"/>
        </w:rPr>
        <w:t xml:space="preserve">. </w:t>
      </w:r>
      <w:commentRangeStart w:id="3"/>
      <w:r>
        <w:rPr>
          <w:rFonts w:cs="Times New Roman" w:ascii="Times New Roman" w:hAnsi="Times New Roman"/>
          <w:sz w:val="24"/>
          <w:szCs w:val="24"/>
        </w:rPr>
        <w:t xml:space="preserve">Tumors with high TMB often exhibit </w:t>
      </w:r>
      <w:r>
        <w:rPr>
          <w:rFonts w:cs="Times New Roman" w:hint="eastAsia" w:ascii="Times New Roman" w:hAnsi="Times New Roman"/>
          <w:sz w:val="24"/>
          <w:szCs w:val="24"/>
        </w:rPr>
        <w:t xml:space="preserve">large amounts of </w:t>
      </w:r>
      <w:r>
        <w:rPr>
          <w:rFonts w:cs="Times New Roman" w:ascii="Times New Roman" w:hAnsi="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Pr>
          <w:rFonts w:cs="Times New Roman" w:hint="eastAsia" w:ascii="Times New Roman" w:hAnsi="Times New Roman"/>
          <w:sz w:val="24"/>
          <w:szCs w:val="24"/>
        </w:rPr>
        <w:t>novel</w:t>
      </w:r>
      <w:r>
        <w:rPr>
          <w:rFonts w:cs="Times New Roman" w:ascii="Times New Roman" w:hAnsi="Times New Roman"/>
          <w:sz w:val="24"/>
          <w:szCs w:val="24"/>
        </w:rPr>
        <w:t xml:space="preserve"> approach for analyzing signature assignments </w:t>
      </w:r>
      <w:r>
        <w:rPr>
          <w:rFonts w:cs="Times New Roman" w:hint="eastAsia" w:ascii="Times New Roman" w:hAnsi="Times New Roman"/>
          <w:sz w:val="24"/>
          <w:szCs w:val="24"/>
        </w:rPr>
        <w:t>specialized for Indel83 spectra</w:t>
      </w:r>
      <w:r>
        <w:rPr>
          <w:rFonts w:cs="Times New Roman" w:hint="eastAsia" w:ascii="Times New Roman" w:hAnsi="Times New Roman"/>
          <w:sz w:val="24"/>
          <w:szCs w:val="24"/>
        </w:rPr>
      </w:r>
      <w:commentRangeEnd w:id="3"/>
      <w:r>
        <w:commentReference w:id="3"/>
      </w:r>
      <w:r>
        <w:rPr>
          <w:rFonts w:cs="Times New Roman" w:hint="eastAsia" w:ascii="Times New Roman" w:hAnsi="Times New Roman"/>
          <w:sz w:val="24"/>
          <w:szCs w:val="24"/>
        </w:rPr>
        <w:t>:</w:t>
      </w:r>
      <w:r>
        <w:rPr>
          <w:rFonts w:cs="Times New Roman" w:ascii="Times New Roman" w:hAnsi="Times New Roman"/>
          <w:sz w:val="24"/>
          <w:szCs w:val="24"/>
        </w:rPr>
        <w:t xml:space="preserve"> </w:t>
      </w:r>
      <w:r>
        <w:rPr>
          <w:rFonts w:cs="Times New Roman" w:hint="eastAsia" w:ascii="Times New Roman" w:hAnsi="Times New Roman"/>
          <w:sz w:val="24"/>
          <w:szCs w:val="24"/>
        </w:rPr>
        <w:t>f</w:t>
      </w:r>
      <w:r>
        <w:rPr>
          <w:rFonts w:cs="Times New Roman" w:ascii="Times New Roman" w:hAnsi="Times New Roman"/>
          <w:sz w:val="24"/>
          <w:szCs w:val="24"/>
        </w:rPr>
        <w:t xml:space="preserve">irst, we removed DEL:T:1:5+ and INS:T:1:5+ mutations to enhance the visibility of other peaks, resulting in </w:t>
      </w:r>
      <w:r>
        <w:rPr>
          <w:rFonts w:cs="Times New Roman" w:hint="eastAsia" w:ascii="Times New Roman" w:hAnsi="Times New Roman"/>
          <w:sz w:val="24"/>
          <w:szCs w:val="24"/>
        </w:rPr>
        <w:t xml:space="preserve">Indel81 </w:t>
      </w:r>
      <w:r>
        <w:rPr>
          <w:rFonts w:cs="Times New Roman" w:ascii="Times New Roman" w:hAnsi="Times New Roman"/>
          <w:sz w:val="24"/>
          <w:szCs w:val="24"/>
        </w:rPr>
        <w:t xml:space="preserve">catalogs/signatures. Next, these </w:t>
      </w:r>
      <w:r>
        <w:rPr>
          <w:rFonts w:cs="Times New Roman" w:hint="eastAsia" w:ascii="Times New Roman" w:hAnsi="Times New Roman"/>
          <w:sz w:val="24"/>
          <w:szCs w:val="24"/>
        </w:rPr>
        <w:t xml:space="preserve">Indel81 </w:t>
      </w:r>
      <w:r>
        <w:rPr>
          <w:rFonts w:cs="Times New Roman" w:ascii="Times New Roman" w:hAnsi="Times New Roman"/>
          <w:sz w:val="24"/>
          <w:szCs w:val="24"/>
        </w:rPr>
        <w:t xml:space="preserve">catalogs were reconstructed from the </w:t>
      </w:r>
      <w:r>
        <w:rPr>
          <w:rFonts w:cs="Times New Roman" w:hint="eastAsia" w:ascii="Times New Roman" w:hAnsi="Times New Roman"/>
          <w:sz w:val="24"/>
          <w:szCs w:val="24"/>
        </w:rPr>
        <w:t xml:space="preserve">Indel81 </w:t>
      </w:r>
      <w:r>
        <w:rPr>
          <w:rFonts w:cs="Times New Roman" w:ascii="Times New Roman" w:hAnsi="Times New Roman"/>
          <w:sz w:val="24"/>
          <w:szCs w:val="24"/>
        </w:rPr>
        <w:t>signatures. After this reconstruction, DEL:T:1:5+ and INS:T:1:5+ mutations were reintroduced, and the signature assignment analysis was performed by comparing the original and reconstructed catalogs with C_ID1 and C_ID2. This strategy enables the extraction of more nuanced information from indel spectra that may otherwise be masked by high-frequency events.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Consistent with previous reports, C_ID1, C_ID2, C_ID5, and C_ID8 were detected in the majority of cancer types, while C_ID3 was particularly prominent in lung and liver cancers, and C_ID13 was enriched in skin cancers (Figure </w:t>
      </w:r>
      <w:r>
        <w:rPr>
          <w:rFonts w:cs="Times New Roman" w:hint="eastAsia" w:ascii="Times New Roman" w:hAnsi="Times New Roman"/>
          <w:sz w:val="24"/>
          <w:szCs w:val="24"/>
        </w:rPr>
        <w:t>4a</w:t>
      </w:r>
      <w:r>
        <w:rPr>
          <w:rFonts w:cs="Times New Roman" w:ascii="Times New Roman" w:hAnsi="Times New Roman"/>
          <w:sz w:val="24"/>
          <w:szCs w:val="24"/>
        </w:rPr>
        <w:t xml:space="preserve">). The novel signatures identified by mSigHdp generally exhibited activity in fewer cancer types compared to established COSMIC signatures, with the exception of H_ID24 and H_ID25, which were prevalent across a wide range of cancers (Figure </w:t>
      </w:r>
      <w:r>
        <w:rPr>
          <w:rFonts w:cs="Times New Roman" w:hint="eastAsia" w:ascii="Times New Roman" w:hAnsi="Times New Roman"/>
          <w:sz w:val="24"/>
          <w:szCs w:val="24"/>
        </w:rPr>
        <w:t>4b</w:t>
      </w:r>
      <w:r>
        <w:rPr>
          <w:rFonts w:cs="Times New Roman" w:ascii="Times New Roman" w:hAnsi="Times New Roman"/>
          <w:sz w:val="24"/>
          <w:szCs w:val="24"/>
        </w:rPr>
        <w:t>).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Pr>
          <w:rFonts w:cs="Times New Roman" w:hint="eastAsia" w:ascii="Times New Roman" w:hAnsi="Times New Roman"/>
          <w:sz w:val="24"/>
          <w:szCs w:val="24"/>
        </w:rPr>
        <w:t xml:space="preserve"> (</w:t>
      </w:r>
      <w:r>
        <w:rPr>
          <w:rFonts w:cs="Times New Roman" w:ascii="Times New Roman" w:hAnsi="Times New Roman"/>
          <w:sz w:val="24"/>
          <w:szCs w:val="24"/>
        </w:rPr>
        <w:t xml:space="preserve">Figure </w:t>
      </w:r>
      <w:r>
        <w:rPr>
          <w:rFonts w:cs="Times New Roman" w:hint="eastAsia" w:ascii="Times New Roman" w:hAnsi="Times New Roman"/>
          <w:sz w:val="24"/>
          <w:szCs w:val="24"/>
        </w:rPr>
        <w:t>4a</w:t>
      </w:r>
      <w:r>
        <w:rPr>
          <w:rFonts w:cs="Times New Roman" w:ascii="Times New Roman" w:hAnsi="Times New Roman"/>
          <w:sz w:val="24"/>
          <w:szCs w:val="24"/>
        </w:rPr>
        <w: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We further analyzed the correlations between our </w:t>
      </w:r>
      <w:r>
        <w:rPr>
          <w:rFonts w:cs="Times New Roman" w:hint="eastAsia" w:ascii="Times New Roman" w:hAnsi="Times New Roman"/>
          <w:sz w:val="24"/>
          <w:szCs w:val="24"/>
        </w:rPr>
        <w:t>Indel</w:t>
      </w:r>
      <w:r>
        <w:rPr>
          <w:rFonts w:cs="Times New Roman" w:ascii="Times New Roman" w:hAnsi="Times New Roman"/>
          <w:sz w:val="24"/>
          <w:szCs w:val="24"/>
        </w:rPr>
        <w:t xml:space="preserve"> signature activities and SBS signature activities from Degasperi et al. in both PCAWG and HMF samples (Table S</w:t>
      </w:r>
      <w:r>
        <w:rPr>
          <w:rFonts w:cs="Times New Roman" w:hint="eastAsia" w:ascii="Times New Roman" w:hAnsi="Times New Roman"/>
          <w:sz w:val="24"/>
          <w:szCs w:val="24"/>
        </w:rPr>
        <w:t>2&amp;S3</w:t>
      </w:r>
      <w:r>
        <w:rPr>
          <w:rFonts w:cs="Times New Roman" w:ascii="Times New Roman" w:hAnsi="Times New Roman"/>
          <w:sz w:val="24"/>
          <w:szCs w:val="24"/>
        </w:rPr>
        <w:t xml:space="preserve">). Correlation analysis revealed that InDel89 signatures can distinguish more nuanced mutational processes—showing distinct correlation patterns </w:t>
      </w:r>
      <w:r>
        <w:rPr>
          <w:rFonts w:cs="Times New Roman" w:hint="eastAsia" w:ascii="Times New Roman" w:hAnsi="Times New Roman"/>
          <w:sz w:val="24"/>
          <w:szCs w:val="24"/>
        </w:rPr>
        <w:t>with SBS signatures</w:t>
      </w:r>
      <w:r>
        <w:rPr>
          <w:rFonts w:cs="Times New Roman" w:ascii="Times New Roman" w:hAnsi="Times New Roman"/>
          <w:sz w:val="24"/>
          <w:szCs w:val="24"/>
        </w:rPr>
        <w:t>—highlighting the greater resolution and specificity provided by the InDel89 taxonomy compared to InDel83.</w:t>
      </w:r>
      <w:r>
        <w:rPr>
          <w:rFonts w:cs="Times New Roman" w:hint="eastAsia" w:ascii="Times New Roman" w:hAnsi="Times New Roman"/>
          <w:sz w:val="24"/>
          <w:szCs w:val="24"/>
        </w:rPr>
        <w:t xml:space="preserve">The unsupervised hierarchical clustering (Method) classified the endogenous processes signatures into several groups: </w:t>
      </w:r>
      <w:commentRangeStart w:id="4"/>
      <w:r>
        <w:rPr>
          <w:rFonts w:cs="Times New Roman" w:hint="eastAsia" w:ascii="Times New Roman" w:hAnsi="Times New Roman"/>
          <w:sz w:val="24"/>
          <w:szCs w:val="24"/>
        </w:rPr>
        <w:t xml:space="preserve">APOBEC (SBS2 and SBS13) with the moderate </w:t>
      </w:r>
      <w:r>
        <w:rPr>
          <w:rFonts w:cs="Times New Roman" w:ascii="Times New Roman" w:hAnsi="Times New Roman"/>
          <w:sz w:val="24"/>
          <w:szCs w:val="24"/>
        </w:rPr>
        <w:t>correlation</w:t>
      </w:r>
      <w:r>
        <w:rPr>
          <w:rFonts w:cs="Times New Roman" w:hint="eastAsia" w:ascii="Times New Roman" w:hAnsi="Times New Roman"/>
          <w:sz w:val="24"/>
          <w:szCs w:val="24"/>
        </w:rPr>
        <w:t xml:space="preserve"> of InsDel24b; dHR(SBS3 and SBS8) with the strong correlation with C_ID6, InsDel6; </w:t>
      </w:r>
      <w:r>
        <w:rPr>
          <w:rFonts w:cs="Times New Roman" w:ascii="Times New Roman" w:hAnsi="Times New Roman"/>
          <w:sz w:val="24"/>
          <w:szCs w:val="24"/>
        </w:rPr>
        <w:t>We also observed strong correlations within a dMMR</w:t>
      </w:r>
      <w:r>
        <w:rPr>
          <w:rFonts w:cs="Times New Roman" w:hint="eastAsia" w:ascii="Times New Roman" w:hAnsi="Times New Roman"/>
          <w:sz w:val="24"/>
          <w:szCs w:val="24"/>
        </w:rPr>
        <w:t>+Pol-mut(mutant Polymerase)</w:t>
      </w:r>
      <w:r>
        <w:rPr>
          <w:rFonts w:cs="Times New Roman" w:ascii="Times New Roman" w:hAnsi="Times New Roman"/>
          <w:sz w:val="24"/>
          <w:szCs w:val="24"/>
        </w:rPr>
        <w:t xml:space="preserve"> signature module, specifically between SBS6, SBS26, SBS44 and C_ID2,  InsDel2c, C_ID7, </w:t>
      </w:r>
      <w:r>
        <w:rPr>
          <w:rFonts w:cs="Times New Roman" w:hint="eastAsia" w:ascii="Times New Roman" w:hAnsi="Times New Roman"/>
          <w:sz w:val="24"/>
          <w:szCs w:val="24"/>
        </w:rPr>
        <w:t>H</w:t>
      </w:r>
      <w:r>
        <w:rPr>
          <w:rFonts w:cs="Times New Roman" w:ascii="Times New Roman" w:hAnsi="Times New Roman"/>
          <w:sz w:val="24"/>
          <w:szCs w:val="24"/>
        </w:rPr>
        <w:t xml:space="preserve">_ID33, </w:t>
      </w:r>
      <w:r>
        <w:rPr>
          <w:rFonts w:cs="Times New Roman" w:hint="eastAsia" w:ascii="Times New Roman" w:hAnsi="Times New Roman"/>
          <w:sz w:val="24"/>
          <w:szCs w:val="24"/>
        </w:rPr>
        <w:t>InsDel33, H</w:t>
      </w:r>
      <w:r>
        <w:rPr>
          <w:rFonts w:cs="Times New Roman" w:ascii="Times New Roman" w:hAnsi="Times New Roman"/>
          <w:sz w:val="24"/>
          <w:szCs w:val="24"/>
        </w:rPr>
        <w:t xml:space="preserve">_ID34, </w:t>
      </w:r>
      <w:r>
        <w:rPr>
          <w:rFonts w:cs="Times New Roman" w:hint="eastAsia" w:ascii="Times New Roman" w:hAnsi="Times New Roman"/>
          <w:sz w:val="24"/>
          <w:szCs w:val="24"/>
        </w:rPr>
        <w:t>H</w:t>
      </w:r>
      <w:r>
        <w:rPr>
          <w:rFonts w:cs="Times New Roman" w:ascii="Times New Roman" w:hAnsi="Times New Roman"/>
          <w:sz w:val="24"/>
          <w:szCs w:val="24"/>
        </w:rPr>
        <w:t xml:space="preserve">_ID37, and </w:t>
      </w:r>
      <w:r>
        <w:rPr>
          <w:rFonts w:cs="Times New Roman" w:hint="eastAsia" w:ascii="Times New Roman" w:hAnsi="Times New Roman"/>
          <w:sz w:val="24"/>
          <w:szCs w:val="24"/>
        </w:rPr>
        <w:t>H</w:t>
      </w:r>
      <w:r>
        <w:rPr>
          <w:rFonts w:cs="Times New Roman" w:ascii="Times New Roman" w:hAnsi="Times New Roman"/>
          <w:sz w:val="24"/>
          <w:szCs w:val="24"/>
        </w:rPr>
        <w:t>_ID38</w:t>
      </w:r>
      <w:r>
        <w:rPr>
          <w:rFonts w:cs="Times New Roman" w:hint="eastAsia" w:ascii="Times New Roman" w:hAnsi="Times New Roman"/>
          <w:sz w:val="24"/>
          <w:szCs w:val="24"/>
        </w:rPr>
        <w:t xml:space="preserve"> </w:t>
      </w:r>
      <w:r>
        <w:rPr>
          <w:rFonts w:cs="Times New Roman" w:hint="eastAsia" w:ascii="Times New Roman" w:hAnsi="Times New Roman"/>
          <w:sz w:val="24"/>
          <w:szCs w:val="24"/>
        </w:rPr>
      </w:r>
      <w:commentRangeEnd w:id="4"/>
      <w:r>
        <w:commentReference w:id="4"/>
      </w:r>
      <w:r>
        <w:rPr>
          <w:rFonts w:cs="Times New Roman" w:hint="eastAsia" w:ascii="Times New Roman" w:hAnsi="Times New Roman"/>
          <w:sz w:val="24"/>
          <w:szCs w:val="24"/>
        </w:rPr>
        <w:t xml:space="preserve">(Figure 5).  </w:t>
      </w:r>
      <w:r>
        <w:rPr>
          <w:rFonts w:cs="Times New Roman" w:ascii="Times New Roman" w:hAnsi="Times New Roman"/>
          <w:sz w:val="24"/>
          <w:szCs w:val="24"/>
        </w:rPr>
        <w:t xml:space="preserve">Notably, InsDel1a exhibited correlation patterns similar to C_ID1, suggesting that it recapitulates C_ID1 in most cases, while InsDel1b </w:t>
      </w:r>
      <w:r>
        <w:rPr>
          <w:rFonts w:cs="Times New Roman" w:hint="eastAsia" w:ascii="Times New Roman" w:hAnsi="Times New Roman"/>
          <w:sz w:val="24"/>
          <w:szCs w:val="24"/>
        </w:rPr>
        <w:t xml:space="preserve">and </w:t>
      </w:r>
      <w:r>
        <w:rPr>
          <w:rFonts w:cs="Times New Roman" w:ascii="Times New Roman" w:hAnsi="Times New Roman"/>
          <w:sz w:val="24"/>
          <w:szCs w:val="24"/>
        </w:rPr>
        <w:t>InsDel1</w:t>
      </w:r>
      <w:r>
        <w:rPr>
          <w:rFonts w:cs="Times New Roman" w:hint="eastAsia" w:ascii="Times New Roman" w:hAnsi="Times New Roman"/>
          <w:sz w:val="24"/>
          <w:szCs w:val="24"/>
        </w:rPr>
        <w:t xml:space="preserve">c </w:t>
      </w:r>
      <w:r>
        <w:rPr>
          <w:rFonts w:cs="Times New Roman" w:ascii="Times New Roman" w:hAnsi="Times New Roman"/>
          <w:sz w:val="24"/>
          <w:szCs w:val="24"/>
        </w:rPr>
        <w:t>was more strongly associated with PolE proofreading activity (SBS10a), and InsDel1d were more closely related to reactive oxygen species-induced mutations (SBS17 and SBS18). We also observed strong correlations within a dMMR signature module, specifically between SBS6, SBS26, SBS44 and C_ID2, InsDel2b, InsDel2c, C_ID7, C_ID33, C_ID34, C_ID37, and C_ID38</w:t>
      </w:r>
      <w:r>
        <w:rPr>
          <w:rFonts w:cs="Times New Roman" w:hint="eastAsia" w:ascii="Times New Roman" w:hAnsi="Times New Roman"/>
          <w:sz w:val="24"/>
          <w:szCs w:val="24"/>
        </w:rPr>
        <w:t xml:space="preserve"> (Figure 5A). The similar correlation profile also provides some clues on SBS signatures with unknown etiologies: SBS92 has highly similar profile compared to SBS4, especially the strong correlation with C_ID3 and InsDel3, which suggests its potential </w:t>
      </w:r>
      <w:r>
        <w:rPr>
          <w:rFonts w:cs="Times New Roman" w:ascii="Times New Roman" w:hAnsi="Times New Roman"/>
          <w:sz w:val="24"/>
          <w:szCs w:val="24"/>
        </w:rPr>
        <w:t>association</w:t>
      </w:r>
      <w:r>
        <w:rPr>
          <w:rFonts w:cs="Times New Roman" w:hint="eastAsia" w:ascii="Times New Roman" w:hAnsi="Times New Roman"/>
          <w:sz w:val="24"/>
          <w:szCs w:val="24"/>
        </w:rPr>
        <w:t xml:space="preserve"> with tobacco smoking process (Figure 5B); similarly, the ROS cluster include SBS17 and SBS18 (ROS), SBS1 (5-mC deamination which is also a result of ROS), and SBS93, which raises the inference of the potential </w:t>
      </w:r>
      <w:r>
        <w:rPr>
          <w:rFonts w:cs="Times New Roman" w:ascii="Times New Roman" w:hAnsi="Times New Roman"/>
          <w:sz w:val="24"/>
          <w:szCs w:val="24"/>
        </w:rPr>
        <w:t>association</w:t>
      </w:r>
      <w:r>
        <w:rPr>
          <w:rFonts w:cs="Times New Roman" w:hint="eastAsia" w:ascii="Times New Roman" w:hAnsi="Times New Roman"/>
          <w:sz w:val="24"/>
          <w:szCs w:val="24"/>
        </w:rPr>
        <w:t xml:space="preserve"> between SBS93 and ROS. </w:t>
      </w:r>
    </w:p>
    <w:p>
      <w:pPr>
        <w:pStyle w:val="Normal"/>
        <w:spacing w:lineRule="auto" w:line="480"/>
        <w:rPr>
          <w:rFonts w:ascii="Times New Roman" w:hAnsi="Times New Roman" w:cs="Times New Roman"/>
          <w:b/>
          <w:bCs/>
          <w:sz w:val="24"/>
          <w:szCs w:val="24"/>
        </w:rPr>
      </w:pPr>
      <w:r>
        <w:rPr>
          <w:rFonts w:cs="Times New Roman" w:hint="eastAsia" w:ascii="Times New Roman" w:hAnsi="Times New Roman"/>
          <w:b/>
          <w:bCs/>
          <w:sz w:val="24"/>
          <w:szCs w:val="24"/>
        </w:rPr>
        <w:t>Topography of Indel mutational signatures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We evaluated the interplay between our In</w:t>
      </w:r>
      <w:r>
        <w:rPr>
          <w:rFonts w:cs="Times New Roman" w:hint="eastAsia" w:ascii="Times New Roman" w:hAnsi="Times New Roman"/>
          <w:sz w:val="24"/>
          <w:szCs w:val="24"/>
        </w:rPr>
        <w:t>d</w:t>
      </w:r>
      <w:r>
        <w:rPr>
          <w:rFonts w:cs="Times New Roman" w:ascii="Times New Roman" w:hAnsi="Times New Roman"/>
          <w:sz w:val="24"/>
          <w:szCs w:val="24"/>
        </w:rPr>
        <w:t xml:space="preserve">el83 signatures and certain genomic topographical features. Transcription-coupled nucleotide excision repair was known to cause transcription strand asymmetries, </w:t>
      </w:r>
      <w:r>
        <w:rPr>
          <w:rFonts w:cs="Times New Roman" w:hint="eastAsia" w:ascii="Times New Roman" w:hAnsi="Times New Roman"/>
          <w:sz w:val="24"/>
          <w:szCs w:val="24"/>
        </w:rPr>
        <w:t>si</w:t>
      </w:r>
      <w:r>
        <w:rPr>
          <w:rFonts w:cs="Times New Roman" w:ascii="Times New Roman" w:hAnsi="Times New Roman"/>
          <w:sz w:val="24"/>
          <w:szCs w:val="24"/>
        </w:rPr>
        <w:t xml:space="preserve">nce DNA bulky adducts on the transcribed strand will be preferentially repaired in the transcription active region across the genome. Transcription strand asymmetries were shown in 20 out of 33 Indel83 signatures (Figure </w:t>
      </w:r>
      <w:r>
        <w:rPr>
          <w:rFonts w:cs="Times New Roman" w:hint="eastAsia" w:ascii="Times New Roman" w:hAnsi="Times New Roman"/>
          <w:sz w:val="24"/>
          <w:szCs w:val="24"/>
        </w:rPr>
        <w:t>6A</w:t>
      </w:r>
      <w:r>
        <w:rPr>
          <w:rFonts w:cs="Times New Roman" w:ascii="Times New Roman" w:hAnsi="Times New Roman"/>
          <w:sz w:val="24"/>
          <w:szCs w:val="24"/>
        </w:rPr>
        <w:t xml:space="preserve">, </w:t>
      </w:r>
      <w:r>
        <w:rPr>
          <w:rFonts w:cs="Times New Roman" w:ascii="Times New Roman" w:hAnsi="Times New Roman"/>
          <w:sz w:val="24"/>
          <w:szCs w:val="24"/>
          <w:highlight w:val="yellow"/>
        </w:rPr>
        <w:t xml:space="preserve">Table </w:t>
      </w:r>
      <w:r>
        <w:rPr>
          <w:rFonts w:cs="Times New Roman" w:hint="eastAsia" w:ascii="Times New Roman" w:hAnsi="Times New Roman"/>
          <w:sz w:val="24"/>
          <w:szCs w:val="24"/>
          <w:highlight w:val="yellow"/>
        </w:rPr>
        <w:t>S</w:t>
      </w:r>
      <w:r>
        <w:rPr>
          <w:rFonts w:cs="Times New Roman" w:hint="eastAsia" w:ascii="Times New Roman" w:hAnsi="Times New Roman"/>
          <w:sz w:val="24"/>
          <w:szCs w:val="24"/>
        </w:rPr>
        <w:t>4</w:t>
      </w:r>
      <w:r>
        <w:rPr>
          <w:rFonts w:cs="Times New Roman" w:ascii="Times New Roman" w:hAnsi="Times New Roman"/>
          <w:sz w:val="24"/>
          <w:szCs w:val="24"/>
        </w:rPr>
        <w:t xml:space="preserve">). Signatures attributed to exogenous mutational processes, such as C_ID3 (Tobacco smoking exposure), C_ID14 (GI-platinum treatment associated) and C_ID18 (Colibactin exposure), showed consistent transcription strand bias </w:t>
      </w:r>
      <w:r>
        <w:rPr>
          <w:rFonts w:cs="Times New Roman" w:hint="eastAsia" w:ascii="Times New Roman" w:hAnsi="Times New Roman"/>
          <w:sz w:val="24"/>
          <w:szCs w:val="24"/>
        </w:rPr>
        <w:t>with</w:t>
      </w:r>
      <w:r>
        <w:rPr>
          <w:rFonts w:cs="Times New Roman" w:ascii="Times New Roman" w:hAnsi="Times New Roman"/>
          <w:sz w:val="24"/>
          <w:szCs w:val="24"/>
        </w:rPr>
        <w:t xml:space="preserve"> mutations enriched in the transcribed strand. Another exogenous mutational signature C_ID13, which is attributed to UV exposure, showed enrichment in the un-transcribed strand. This is due to the damage caused by UV happened on cytosine instead of guanine. In Indel83 signatures associated with defective endogenous mutational processes, enriched mutations on the un-transcribed strand was observed for C_ID1(Slippage during DNA replication) and C_ID5(Clock-like signature), while enriched mutations on the transcribed strand was observed for C_ID29 (TOP1-mediated mutagenesis). Interestingly, 4 defective MMR signatures also showed transcription strand asymmetries in different directions, with two of them (H_ID33 and H_ID37) having enriched mutations on the un-transcribed strand, and two of them (H_ID7 and H_ID34) having enriched mutations on the transcribed strand. Replication strand asymmetries were observed in 18 out of 33 In</w:t>
      </w:r>
      <w:r>
        <w:rPr>
          <w:rFonts w:cs="Times New Roman" w:hint="eastAsia" w:ascii="Times New Roman" w:hAnsi="Times New Roman"/>
          <w:sz w:val="24"/>
          <w:szCs w:val="24"/>
        </w:rPr>
        <w:t>d</w:t>
      </w:r>
      <w:r>
        <w:rPr>
          <w:rFonts w:cs="Times New Roman" w:ascii="Times New Roman" w:hAnsi="Times New Roman"/>
          <w:sz w:val="24"/>
          <w:szCs w:val="24"/>
        </w:rPr>
        <w:t xml:space="preserve">el83 signatures (Figure </w:t>
      </w:r>
      <w:r>
        <w:rPr>
          <w:rFonts w:cs="Times New Roman" w:hint="eastAsia" w:ascii="Times New Roman" w:hAnsi="Times New Roman"/>
          <w:sz w:val="24"/>
          <w:szCs w:val="24"/>
        </w:rPr>
        <w:t>6A</w:t>
      </w:r>
      <w:r>
        <w:rPr>
          <w:rFonts w:cs="Times New Roman" w:ascii="Times New Roman" w:hAnsi="Times New Roman"/>
          <w:sz w:val="24"/>
          <w:szCs w:val="24"/>
        </w:rPr>
        <w:t xml:space="preserve">, Table </w:t>
      </w:r>
      <w:r>
        <w:rPr>
          <w:rFonts w:cs="Times New Roman" w:hint="eastAsia" w:ascii="Times New Roman" w:hAnsi="Times New Roman"/>
          <w:sz w:val="24"/>
          <w:szCs w:val="24"/>
        </w:rPr>
        <w:t>S4</w:t>
      </w:r>
      <w:r>
        <w:rPr>
          <w:rFonts w:cs="Times New Roman" w:ascii="Times New Roman" w:hAnsi="Times New Roman"/>
          <w:sz w:val="24"/>
          <w:szCs w:val="24"/>
        </w:rPr>
        <w:t>). Similar to transcription strand asymmetries, most signatures attributed to either exogenous mutagenic or defective endogenous mutational processes showed bias towards the replication leading or lagging strand. For example, 3 defective MMR signatures exhibited replication strand bias either on the leading strand (H_ID34) or on the lagging strand (C_ID7 and H_ID33).</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We also examined the mutation enrichment of Indel83 signatures in genic and intergenic regions. Most signatures showed mutation bias towards intergenic regions, while 8 signatures showed enrichment in genic regions</w:t>
      </w:r>
      <w:r>
        <w:rPr>
          <w:rFonts w:cs="Times New Roman" w:hint="eastAsia" w:ascii="Times New Roman" w:hAnsi="Times New Roman"/>
          <w:sz w:val="24"/>
          <w:szCs w:val="24"/>
        </w:rPr>
        <w:t xml:space="preserve"> (</w:t>
      </w:r>
      <w:r>
        <w:rPr>
          <w:rFonts w:cs="Times New Roman" w:ascii="Times New Roman" w:hAnsi="Times New Roman"/>
          <w:sz w:val="24"/>
          <w:szCs w:val="24"/>
        </w:rPr>
        <w:t xml:space="preserve">Figure </w:t>
      </w:r>
      <w:r>
        <w:rPr>
          <w:rFonts w:cs="Times New Roman" w:hint="eastAsia" w:ascii="Times New Roman" w:hAnsi="Times New Roman"/>
          <w:sz w:val="24"/>
          <w:szCs w:val="24"/>
        </w:rPr>
        <w:t>6A)</w:t>
      </w:r>
      <w:r>
        <w:rPr>
          <w:rFonts w:cs="Times New Roman" w:ascii="Times New Roman" w:hAnsi="Times New Roman"/>
          <w:sz w:val="24"/>
          <w:szCs w:val="24"/>
        </w:rPr>
        <w:t xml:space="preserve">. Among the 8 signatures, 5 of them were associated with defective endogenous mutational processes, including C_ID17(TOP2A K743N mediated mutagenesis), H_ID29(TOP1-mediated mutagenesis), </w:t>
      </w:r>
      <w:r>
        <w:rPr>
          <w:rFonts w:cs="Times New Roman" w:hint="eastAsia" w:ascii="Times New Roman" w:hAnsi="Times New Roman"/>
          <w:sz w:val="24"/>
          <w:szCs w:val="24"/>
        </w:rPr>
        <w:t>a</w:t>
      </w:r>
      <w:r>
        <w:rPr>
          <w:rFonts w:cs="Times New Roman" w:ascii="Times New Roman" w:hAnsi="Times New Roman"/>
          <w:sz w:val="24"/>
          <w:szCs w:val="24"/>
        </w:rPr>
        <w:t>nd 3 defective MMR signatures (C_ID7, H_ID33 and H_ID37). Another 3 signatures with mutation enriched in genic regions were of unknown etiology (C_ID10, H_ID30, H_ID31).</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effect of DNA replication timing was also observed in many Indel83 signatures</w:t>
      </w:r>
      <w:r>
        <w:rPr>
          <w:rFonts w:cs="Times New Roman" w:hint="eastAsia" w:ascii="Times New Roman" w:hAnsi="Times New Roman"/>
          <w:sz w:val="24"/>
          <w:szCs w:val="24"/>
        </w:rPr>
        <w:t xml:space="preserve"> (Figure 6B)</w:t>
      </w:r>
      <w:r>
        <w:rPr>
          <w:rFonts w:cs="Times New Roman" w:ascii="Times New Roman" w:hAnsi="Times New Roman"/>
          <w:sz w:val="24"/>
          <w:szCs w:val="24"/>
        </w:rPr>
        <w:t>. Most signatures were consistently enriched in late-replicating regions across different cancer types, while only one signature C_ID17 (TOP2A K743N mediated mutagenesis) showed enrichment in early-replicating regions. Four signatures were un-affected by replication timing in the majority of cancers presenting this signature, including C_ID1 (Slippage during DNA replication), C_ID5 (Clock-like signature), C_ID13 (Ultraviolet light exposure), C_ID18 (Colibactin exposure). Interestingly, Several signatures showed cancer-specific enrichment in replication timing, especially for defective MMR signatures. In the 5 defective MMR signatures, C_ID7, C_ID33 and C_ID34 showed enriched mutations in early replication regions in breast cancer, while C_ID37 and C_ID38 showed this enrichment in colon cancer and stomach cancer, respectively.</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Novel Signatures</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highlight w:val="lightGray"/>
        </w:rPr>
        <w:t>M</w:t>
      </w:r>
      <w:r>
        <w:rPr>
          <w:rFonts w:cs="Times New Roman" w:hint="eastAsia" w:ascii="Times New Roman" w:hAnsi="Times New Roman"/>
          <w:b/>
          <w:bCs/>
          <w:sz w:val="24"/>
          <w:szCs w:val="24"/>
          <w:highlight w:val="lightGray"/>
        </w:rPr>
        <w:t>icrosatellite Instability associated</w:t>
      </w:r>
      <w:r>
        <w:rPr>
          <w:rFonts w:cs="Times New Roman" w:ascii="Times New Roman" w:hAnsi="Times New Roman"/>
          <w:b/>
          <w:bCs/>
          <w:sz w:val="24"/>
          <w:szCs w:val="24"/>
          <w:highlight w:val="lightGray"/>
        </w:rPr>
        <w:t xml:space="preserve"> signatures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Some microsatellite stable (MSS) tumors exhibit a high ratio of </w:t>
      </w:r>
      <w:r>
        <w:rPr>
          <w:rFonts w:cs="Times New Roman" w:hint="eastAsia" w:ascii="Times New Roman" w:hAnsi="Times New Roman"/>
          <w:sz w:val="24"/>
          <w:szCs w:val="24"/>
        </w:rPr>
        <w:t>microsatellite instability (</w:t>
      </w:r>
      <w:r>
        <w:rPr>
          <w:rFonts w:cs="Times New Roman" w:ascii="Times New Roman" w:hAnsi="Times New Roman"/>
          <w:sz w:val="24"/>
          <w:szCs w:val="24"/>
        </w:rPr>
        <w:t>MSI</w:t>
      </w:r>
      <w:r>
        <w:rPr>
          <w:rFonts w:cs="Times New Roman" w:hint="eastAsia" w:ascii="Times New Roman" w:hAnsi="Times New Roman"/>
          <w:sz w:val="24"/>
          <w:szCs w:val="24"/>
        </w:rPr>
        <w:t>)</w:t>
      </w:r>
      <w:r>
        <w:rPr>
          <w:rFonts w:cs="Times New Roman" w:ascii="Times New Roman" w:hAnsi="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Pr>
          <w:rFonts w:cs="Times New Roman" w:hint="eastAsia" w:ascii="Times New Roman" w:hAnsi="Times New Roman"/>
          <w:sz w:val="24"/>
          <w:szCs w:val="24"/>
        </w:rPr>
        <w:t xml:space="preserve"> </w:t>
      </w:r>
      <w:r>
        <w:fldChar w:fldCharType="begin"/>
      </w:r>
      <w:r>
        <w:rPr>
          <w:sz w:val="24"/>
          <w:szCs w:val="24"/>
          <w:rFonts w:cs="Times New Roman" w:hint="eastAsia" w:ascii="Times New Roman" w:hAnsi="Times New Roman"/>
        </w:rPr>
        <w:instrText xml:space="preserve">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w:instrText>
      </w:r>
      <w:r>
        <w:rPr>
          <w:rFonts w:cs="Times New Roman" w:hint="eastAsia" w:ascii="Times New Roman" w:hAnsi="Times New Roman"/>
          <w:sz w:val="24"/>
          <w:szCs w:val="24"/>
        </w:rPr>
      </w:r>
      <w:r>
        <w:rPr>
          <w:sz w:val="24"/>
          <w:szCs w:val="24"/>
          <w:rFonts w:cs="Times New Roman" w:hint="eastAsia" w:ascii="Times New Roman" w:hAnsi="Times New Roman"/>
        </w:rPr>
        <w:fldChar w:fldCharType="separate"/>
      </w:r>
      <w:r>
        <w:rPr>
          <w:rFonts w:cs="Times New Roman" w:hint="eastAsia" w:ascii="Times New Roman" w:hAnsi="Times New Roman"/>
          <w:sz w:val="24"/>
          <w:szCs w:val="24"/>
        </w:rPr>
      </w:r>
      <w:r>
        <w:rPr>
          <w:rFonts w:cs="Times New Roman" w:ascii="Times New Roman" w:hAnsi="Times New Roman"/>
          <w:sz w:val="24"/>
        </w:rPr>
        <w:t>(Martínez-Jiménez et al. 2023; Bavi et al. 2020)</w:t>
      </w:r>
      <w:r>
        <w:rPr>
          <w:rFonts w:cs="Times New Roman" w:hint="eastAsia" w:ascii="Times New Roman" w:hAnsi="Times New Roman"/>
          <w:sz w:val="24"/>
          <w:szCs w:val="24"/>
        </w:rPr>
      </w:r>
      <w:r>
        <w:rPr>
          <w:sz w:val="24"/>
          <w:szCs w:val="24"/>
          <w:rFonts w:cs="Times New Roman" w:hint="eastAsia" w:ascii="Times New Roman" w:hAnsi="Times New Roman"/>
        </w:rPr>
        <w:fldChar w:fldCharType="end"/>
      </w:r>
      <w:r>
        <w:rPr>
          <w:rFonts w:cs="Times New Roman" w:ascii="Times New Roman" w:hAnsi="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w:t>
      </w:r>
      <w:r>
        <w:fldChar w:fldCharType="begin"/>
      </w:r>
      <w:r>
        <w:rPr>
          <w:sz w:val="24"/>
          <w:szCs w:val="24"/>
          <w:rFonts w:cs="Times New Roman" w:ascii="Times New Roman" w:hAnsi="Times New Roman"/>
        </w:rPr>
        <w:instrText xml:space="preserve">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(Huang et al. 2015)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MSISeq identified an additional </w:t>
      </w:r>
      <w:r>
        <w:rPr>
          <w:rFonts w:cs="Times New Roman" w:hint="eastAsia" w:ascii="Times New Roman" w:hAnsi="Times New Roman"/>
          <w:sz w:val="24"/>
          <w:szCs w:val="24"/>
        </w:rPr>
        <w:t>98</w:t>
      </w:r>
      <w:r>
        <w:rPr>
          <w:rFonts w:cs="Times New Roman" w:ascii="Times New Roman" w:hAnsi="Times New Roman"/>
          <w:sz w:val="24"/>
          <w:szCs w:val="24"/>
        </w:rPr>
        <w:t xml:space="preserve"> MSI tumors beyond the 91 previously reported in the literature</w:t>
      </w:r>
      <w:r>
        <w:rPr>
          <w:rFonts w:cs="Times New Roman" w:hint="eastAsia" w:ascii="Times New Roman" w:hAnsi="Times New Roman"/>
          <w:sz w:val="24"/>
          <w:szCs w:val="24"/>
        </w:rPr>
        <w:t xml:space="preserve"> </w:t>
      </w:r>
      <w:r>
        <w:rPr>
          <w:rFonts w:cs="Times New Roman" w:hint="eastAsia" w:ascii="Times New Roman" w:hAnsi="Times New Roman"/>
          <w:sz w:val="24"/>
          <w:szCs w:val="24"/>
          <w:highlight w:val="yellow"/>
        </w:rPr>
        <w:t>(Figure S4A)</w:t>
      </w:r>
      <w:r>
        <w:rPr>
          <w:rFonts w:cs="Times New Roman" w:ascii="Times New Roman" w:hAnsi="Times New Roman"/>
          <w:sz w:val="24"/>
          <w:szCs w:val="24"/>
        </w:rPr>
        <w:t xml:space="preserve">. In total, we identified </w:t>
      </w:r>
      <w:r>
        <w:rPr>
          <w:rFonts w:cs="Times New Roman" w:hint="eastAsia" w:ascii="Times New Roman" w:hAnsi="Times New Roman"/>
          <w:sz w:val="24"/>
          <w:szCs w:val="24"/>
        </w:rPr>
        <w:t>189</w:t>
      </w:r>
      <w:r>
        <w:rPr>
          <w:rFonts w:cs="Times New Roman" w:ascii="Times New Roman" w:hAnsi="Times New Roman"/>
          <w:sz w:val="24"/>
          <w:szCs w:val="24"/>
        </w:rPr>
        <w:t xml:space="preserve"> MSI tumors with SBS mutation counts ranging from 10,839 to 2,432,617 and indel mutations ranging from 5,060 to 318,631. For subsequent analyses, we will refer to these </w:t>
      </w:r>
      <w:r>
        <w:rPr>
          <w:rFonts w:cs="Times New Roman" w:hint="eastAsia" w:ascii="Times New Roman" w:hAnsi="Times New Roman"/>
          <w:sz w:val="24"/>
          <w:szCs w:val="24"/>
        </w:rPr>
        <w:t>189</w:t>
      </w:r>
      <w:r>
        <w:rPr>
          <w:rFonts w:cs="Times New Roman" w:ascii="Times New Roman" w:hAnsi="Times New Roman"/>
          <w:sz w:val="24"/>
          <w:szCs w:val="24"/>
        </w:rPr>
        <w:t xml:space="preserve"> tumors as MSI tumors. Notably, these MSI tumors typically exhibit a higher prevalence of deletions compared to insertions </w:t>
      </w:r>
      <w:r>
        <w:rPr>
          <w:rFonts w:cs="Times New Roman" w:ascii="Times New Roman" w:hAnsi="Times New Roman"/>
          <w:sz w:val="24"/>
          <w:szCs w:val="24"/>
          <w:highlight w:val="yellow"/>
        </w:rPr>
        <w:t>(</w:t>
      </w:r>
      <w:r>
        <w:rPr>
          <w:rFonts w:cs="Times New Roman" w:hint="eastAsia" w:ascii="Times New Roman" w:hAnsi="Times New Roman"/>
          <w:sz w:val="24"/>
          <w:szCs w:val="24"/>
          <w:highlight w:val="yellow"/>
        </w:rPr>
        <w:t>Figure S4B</w:t>
      </w:r>
      <w:r>
        <w:rPr>
          <w:rFonts w:cs="Times New Roman" w:ascii="Times New Roman" w:hAnsi="Times New Roman"/>
          <w:sz w:val="24"/>
          <w:szCs w:val="24"/>
          <w:highlight w:val="yellow"/>
        </w:rPr>
        <w:t>)</w:t>
      </w:r>
      <w:r>
        <w:rPr>
          <w:rFonts w:cs="Times New Roman" w:ascii="Times New Roman" w:hAnsi="Times New Roman"/>
          <w:sz w:val="24"/>
          <w:szCs w:val="24"/>
        </w:rPr>
        <w:t>, suggesting that defective DNA mismatch repair predominantly leads to nucleotide removal rather than insertions.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Leveraging the higher prevalence of MSI tumors in our combined dataset, we identified five Indel83 signatures and their six corresponding Indel89 signatures associated with MSI: C_ID2 (InsDel2b &amp; InsDel2c</w:t>
      </w:r>
      <w:r>
        <w:rPr>
          <w:rFonts w:cs="Times New Roman" w:hint="eastAsia" w:ascii="Times New Roman" w:hAnsi="Times New Roman"/>
          <w:sz w:val="24"/>
          <w:szCs w:val="24"/>
        </w:rPr>
        <w:t>, Figure 7A</w:t>
      </w:r>
      <w:r>
        <w:rPr>
          <w:rFonts w:cs="Times New Roman" w:ascii="Times New Roman" w:hAnsi="Times New Roman"/>
          <w:sz w:val="24"/>
          <w:szCs w:val="24"/>
        </w:rPr>
        <w:t>), C_ID7 (InsDel7</w:t>
      </w:r>
      <w:r>
        <w:rPr>
          <w:rFonts w:cs="Times New Roman" w:hint="eastAsia" w:ascii="Times New Roman" w:hAnsi="Times New Roman"/>
          <w:sz w:val="24"/>
          <w:szCs w:val="24"/>
        </w:rPr>
        <w:t>, Figure 7B</w:t>
      </w:r>
      <w:r>
        <w:rPr>
          <w:rFonts w:cs="Times New Roman" w:ascii="Times New Roman" w:hAnsi="Times New Roman"/>
          <w:sz w:val="24"/>
          <w:szCs w:val="24"/>
        </w:rPr>
        <w:t>), H_ID33 and H_ID37 (InsDel33</w:t>
      </w:r>
      <w:r>
        <w:rPr>
          <w:rFonts w:cs="Times New Roman" w:hint="eastAsia" w:ascii="Times New Roman" w:hAnsi="Times New Roman"/>
          <w:sz w:val="24"/>
          <w:szCs w:val="24"/>
        </w:rPr>
        <w:t>, Figure 7C</w:t>
      </w:r>
      <w:r>
        <w:rPr>
          <w:rFonts w:cs="Times New Roman" w:ascii="Times New Roman" w:hAnsi="Times New Roman"/>
          <w:sz w:val="24"/>
          <w:szCs w:val="24"/>
        </w:rPr>
        <w:t>), H_ID34 (InsDel34</w:t>
      </w:r>
      <w:r>
        <w:rPr>
          <w:rFonts w:cs="Times New Roman" w:hint="eastAsia" w:ascii="Times New Roman" w:hAnsi="Times New Roman"/>
          <w:sz w:val="24"/>
          <w:szCs w:val="24"/>
        </w:rPr>
        <w:t>, Figure 7D</w:t>
      </w:r>
      <w:r>
        <w:rPr>
          <w:rFonts w:cs="Times New Roman" w:ascii="Times New Roman" w:hAnsi="Times New Roman"/>
          <w:sz w:val="24"/>
          <w:szCs w:val="24"/>
        </w:rPr>
        <w:t>), and H_ID38 (InsDel38</w:t>
      </w:r>
      <w:r>
        <w:rPr>
          <w:rFonts w:cs="Times New Roman" w:hint="eastAsia" w:ascii="Times New Roman" w:hAnsi="Times New Roman"/>
          <w:sz w:val="24"/>
          <w:szCs w:val="24"/>
        </w:rPr>
        <w:t>, Figure 7E</w:t>
      </w:r>
      <w:r>
        <w:rPr>
          <w:rFonts w:cs="Times New Roman" w:ascii="Times New Roman" w:hAnsi="Times New Roman"/>
          <w:sz w:val="24"/>
          <w:szCs w:val="24"/>
        </w:rPr>
        <w:t xml:space="preserve">). </w:t>
      </w:r>
      <w:r>
        <w:rPr>
          <w:rFonts w:cs="Times New Roman" w:hint="eastAsia" w:ascii="Times New Roman" w:hAnsi="Times New Roman"/>
          <w:sz w:val="24"/>
          <w:szCs w:val="24"/>
        </w:rPr>
        <w:t xml:space="preserve">All these signatures </w:t>
      </w:r>
      <w:r>
        <w:rPr>
          <w:rFonts w:cs="Times New Roman" w:ascii="Times New Roman" w:hAnsi="Times New Roman"/>
          <w:sz w:val="24"/>
          <w:szCs w:val="24"/>
        </w:rPr>
        <w:t>showed significantly higher activity and enrichment in MSI tumors compared to MSS tumors (</w:t>
      </w:r>
      <w:r>
        <w:rPr>
          <w:rFonts w:cs="Times New Roman" w:hint="eastAsia" w:ascii="Times New Roman" w:hAnsi="Times New Roman"/>
          <w:sz w:val="24"/>
          <w:szCs w:val="24"/>
        </w:rPr>
        <w:t xml:space="preserve">Figure 7F, </w:t>
      </w:r>
      <w:r>
        <w:rPr>
          <w:rFonts w:cs="Times New Roman" w:ascii="Times New Roman" w:hAnsi="Times New Roman"/>
          <w:sz w:val="24"/>
          <w:szCs w:val="24"/>
        </w:rPr>
        <w:t>Table S</w:t>
      </w:r>
      <w:r>
        <w:rPr>
          <w:rFonts w:cs="Times New Roman" w:hint="eastAsia" w:ascii="Times New Roman" w:hAnsi="Times New Roman"/>
          <w:sz w:val="24"/>
          <w:szCs w:val="24"/>
        </w:rPr>
        <w:t>5</w:t>
      </w:r>
      <w:r>
        <w:rPr>
          <w:rFonts w:cs="Times New Roman" w:ascii="Times New Roman" w:hAnsi="Times New Roman"/>
          <w:sz w:val="24"/>
          <w:szCs w:val="24"/>
        </w:rPr>
        <w:t>).</w:t>
      </w:r>
      <w:r>
        <w:rPr>
          <w:rFonts w:cs="Times New Roman" w:hint="eastAsia" w:ascii="Times New Roman" w:hAnsi="Times New Roman"/>
          <w:sz w:val="24"/>
          <w:szCs w:val="24"/>
        </w:rPr>
        <w:t xml:space="preserve"> </w:t>
      </w:r>
      <w:r>
        <w:rPr>
          <w:rFonts w:cs="Times New Roman" w:ascii="Times New Roman" w:hAnsi="Times New Roman"/>
          <w:sz w:val="24"/>
          <w:szCs w:val="24"/>
        </w:rPr>
        <w:t>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we observed that H_ID33, H_ID37, and C_ID7 all display &gt;1 bp deletions at repeat sequences, but are associated with distinct indel types</w:t>
      </w:r>
      <w:r>
        <w:rPr>
          <w:rFonts w:cs="Times New Roman" w:hint="eastAsia" w:ascii="Times New Roman" w:hAnsi="Times New Roman"/>
          <w:sz w:val="24"/>
          <w:szCs w:val="24"/>
        </w:rPr>
        <w:t>:</w:t>
      </w:r>
      <w:r>
        <w:rPr>
          <w:rFonts w:cs="Times New Roman" w:ascii="Times New Roman" w:hAnsi="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S</w:t>
      </w:r>
      <w:r>
        <w:rPr>
          <w:rFonts w:cs="Times New Roman" w:hint="eastAsia" w:ascii="Times New Roman" w:hAnsi="Times New Roman"/>
          <w:sz w:val="24"/>
          <w:szCs w:val="24"/>
        </w:rPr>
        <w:t>4D&amp;E</w:t>
      </w:r>
      <w:r>
        <w:rPr>
          <w:rFonts w:cs="Times New Roman" w:ascii="Times New Roman" w:hAnsi="Times New Roman"/>
          <w:sz w:val="24"/>
          <w:szCs w:val="24"/>
        </w:rPr>
        <w:t>). Although H_ID33 and H_ID37 both describe similar patterns, H_ID37 is found exclusively in tumors with high C_ID2 activity, whereas H_ID33 more commonly co-occurs with C_ID2 (Figure S</w:t>
      </w:r>
      <w:r>
        <w:rPr>
          <w:rFonts w:cs="Times New Roman" w:hint="eastAsia" w:ascii="Times New Roman" w:hAnsi="Times New Roman"/>
          <w:sz w:val="24"/>
          <w:szCs w:val="24"/>
        </w:rPr>
        <w:t>4C</w:t>
      </w:r>
      <w:r>
        <w:rPr>
          <w:rFonts w:cs="Times New Roman" w:ascii="Times New Roman" w:hAnsi="Times New Roman"/>
          <w:sz w:val="24"/>
          <w:szCs w:val="24"/>
        </w:rPr>
        <w:t>). Analysis of the corresponding Indel89 signatures revealed that InsDel33 captures the deletion patterns of both H_ID33 and H_ID37, characterized by a predominant peak at ‘L(2, ):U(1,2):R(5,9)’. Further examination showed that tumors with high H_ID33 activity predominantly exhibit TT deletions from long repeats, H_ID37 tumors show TTT and TTTT deletions, whereas C_ID7 tumors are characterized by more dinucleotide deletions and longer polyT deletions</w:t>
      </w:r>
      <w:r>
        <w:rPr>
          <w:rFonts w:cs="Times New Roman" w:hint="eastAsia" w:ascii="Times New Roman" w:hAnsi="Times New Roman"/>
          <w:sz w:val="24"/>
          <w:szCs w:val="24"/>
        </w:rPr>
        <w:t xml:space="preserve"> </w:t>
      </w:r>
      <w:r>
        <w:rPr>
          <w:rFonts w:cs="Times New Roman" w:ascii="Times New Roman" w:hAnsi="Times New Roman"/>
          <w:sz w:val="24"/>
          <w:szCs w:val="24"/>
        </w:rPr>
        <w:t xml:space="preserve">(Figure </w:t>
      </w:r>
      <w:r>
        <w:rPr>
          <w:rFonts w:cs="Times New Roman" w:hint="eastAsia" w:ascii="Times New Roman" w:hAnsi="Times New Roman"/>
          <w:sz w:val="24"/>
          <w:szCs w:val="24"/>
        </w:rPr>
        <w:t>7G</w:t>
      </w:r>
      <w:r>
        <w:rPr>
          <w:rFonts w:cs="Times New Roman" w:ascii="Times New Roman" w:hAnsi="Times New Roman"/>
          <w:sz w:val="24"/>
          <w:szCs w:val="24"/>
        </w:rPr>
        <w:t>). Thus, despite shared features, these signatures arise from distinct mutational processes.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Pr>
          <w:rFonts w:cs="Times New Roman" w:hint="eastAsia" w:ascii="Times New Roman" w:hAnsi="Times New Roman"/>
          <w:sz w:val="24"/>
          <w:szCs w:val="24"/>
        </w:rPr>
        <w:t>4F</w:t>
      </w:r>
      <w:r>
        <w:rPr>
          <w:rFonts w:cs="Times New Roman" w:ascii="Times New Roman" w:hAnsi="Times New Roman"/>
          <w:sz w:val="24"/>
          <w:szCs w:val="24"/>
        </w:rPr>
        <w:t>). Among the five MSI-associated signatures, only H_ID38 primarily describes insertions, further reinforcing the tendency for MSI tumors to exhibit more deletions than insertions.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Finally, we assessed the predictive performance of MSI signature activity as a biomarker for MSI status by performing AUROC analyses using both pre-labeled MSI status and MSISeq-derived status. Given the predominance of MSS tumors in our dataset, we evalua</w:t>
      </w:r>
      <w:r>
        <w:rPr>
          <w:rFonts w:cs="Times New Roman" w:hint="eastAsia" w:ascii="Times New Roman" w:hAnsi="Times New Roman"/>
          <w:sz w:val="24"/>
          <w:szCs w:val="24"/>
        </w:rPr>
        <w:t>ted predictive accuracy across all tumors, as well as subsets with ≥500 and ≥2000 indels. In every scenario, the AUROC exceeded 0.95, indicating that both Indel83 and Indel89 signature profiles provide highly accurate detection of MSI status (Figure S4G &amp; H)</w:t>
      </w:r>
      <w:r>
        <w:rPr>
          <w:rFonts w:cs="Times New Roman" w:ascii="Times New Roman" w:hAnsi="Times New Roman"/>
          <w:sz w:val="24"/>
          <w:szCs w:val="24"/>
        </w:rPr>
        <w:t xml:space="preserve">. </w:t>
      </w:r>
    </w:p>
    <w:p>
      <w:pPr>
        <w:pStyle w:val="Normal"/>
        <w:spacing w:lineRule="auto" w:line="480"/>
        <w:rPr>
          <w:rFonts w:ascii="Times New Roman" w:hAnsi="Times New Roman" w:cs="Times New Roman"/>
          <w:b/>
          <w:bCs/>
          <w:sz w:val="24"/>
          <w:szCs w:val="24"/>
        </w:rPr>
      </w:pPr>
      <w:r>
        <w:rPr>
          <w:rFonts w:cs="Times New Roman" w:hint="eastAsia" w:ascii="Times New Roman" w:hAnsi="Times New Roman"/>
          <w:b/>
          <w:bCs/>
          <w:sz w:val="24"/>
          <w:szCs w:val="24"/>
        </w:rPr>
        <w:t>A novel ID-TOP1 signature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We identified a novel pair of mutational signatures, H_ID29 and InsDel29, both characterized by 1–3 bp deletions from two repeats or microhomology, with strong support from both PCAWG and HMF samples (Figure </w:t>
      </w:r>
      <w:r>
        <w:rPr>
          <w:rFonts w:cs="Times New Roman" w:hint="eastAsia" w:ascii="Times New Roman" w:hAnsi="Times New Roman"/>
          <w:sz w:val="24"/>
          <w:szCs w:val="24"/>
        </w:rPr>
        <w:t>8</w:t>
      </w:r>
      <w:r>
        <w:rPr>
          <w:rFonts w:cs="Times New Roman" w:ascii="Times New Roman" w:hAnsi="Times New Roman"/>
          <w:sz w:val="24"/>
          <w:szCs w:val="24"/>
        </w:rPr>
        <w:t xml:space="preserve">A, </w:t>
      </w:r>
      <w:r>
        <w:rPr>
          <w:rFonts w:cs="Times New Roman" w:hint="eastAsia" w:ascii="Times New Roman" w:hAnsi="Times New Roman"/>
          <w:sz w:val="24"/>
          <w:szCs w:val="24"/>
        </w:rPr>
        <w:t>Figure S5</w:t>
      </w:r>
      <w:r>
        <w:rPr>
          <w:rFonts w:cs="Times New Roman" w:ascii="Times New Roman" w:hAnsi="Times New Roman"/>
          <w:sz w:val="24"/>
          <w:szCs w:val="24"/>
        </w:rPr>
        <w:t>). Notably, two PCAWG samples exhibited high H_ID29 activity: a skin melanoma genome (SP103894) with 3,772 H_ID29 mutations, and a breast cancer genome (SP5559) with 949 H_ID29 mutations</w:t>
      </w:r>
      <w:r>
        <w:rPr>
          <w:rFonts w:cs="Times New Roman" w:hint="eastAsia" w:ascii="Times New Roman" w:hAnsi="Times New Roman"/>
          <w:sz w:val="24"/>
          <w:szCs w:val="24"/>
        </w:rPr>
        <w:t xml:space="preserve"> (Figure S5B)</w:t>
      </w:r>
      <w:r>
        <w:rPr>
          <w:rFonts w:cs="Times New Roman" w:ascii="Times New Roman" w:hAnsi="Times New Roman"/>
          <w:sz w:val="24"/>
          <w:szCs w:val="24"/>
        </w:rPr>
        <w:t xml:space="preserve">. The inclusion of additional samples enabled the detection of these rare signatures within the PCAWG dataset. </w:t>
      </w:r>
      <w:commentRangeStart w:id="5"/>
      <w:r>
        <w:rPr>
          <w:rFonts w:cs="Times New Roman" w:ascii="Times New Roman" w:hAnsi="Times New Roman"/>
          <w:sz w:val="24"/>
          <w:szCs w:val="24"/>
        </w:rPr>
        <w:t xml:space="preserve">Importantly, previous analyses often failed to extract ID4 and ID29 simultaneously, and frequently misclassified ID4 as ID-TOP1-TAM </w:t>
      </w:r>
      <w:r>
        <w:fldChar w:fldCharType="begin"/>
      </w:r>
      <w:r>
        <w:rPr>
          <w:sz w:val="24"/>
          <w:szCs w:val="24"/>
          <w:rFonts w:cs="Times New Roman" w:ascii="Times New Roman" w:hAnsi="Times New Roman"/>
        </w:rPr>
        <w:instrText xml:space="preserve">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(Jin et al. 2024; Koh et al. 2025; Reijns et al. 2022)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r>
      <w:commentRangeEnd w:id="5"/>
      <w:r>
        <w:commentReference w:id="5"/>
      </w:r>
      <w:r>
        <w:rPr>
          <w:rFonts w:cs="Times New Roman" w:ascii="Times New Roman" w:hAnsi="Times New Roman"/>
          <w:sz w:val="24"/>
          <w:szCs w:val="24"/>
        </w:rPr>
        <w:t xml:space="preserve">. Here, for the first time, we identified C_ID4 and H_ID29, along with their corresponding Indel89 representations (InsDel4a, InsDel4b, and InsDel29), using a de novo extraction approach. Compared to C_ID4, H_ID29 (corresponding to ID-TOP1-TAM) lacks signals representing the removal of 1–3 bp sequences from regions with more than three repeats or microhomologies. This pattern is also reflected in the Indel89 representations: InsDel4a and InsDel4b show a higher proportion of peaks at </w:t>
      </w:r>
      <w:r>
        <w:rPr>
          <w:rFonts w:cs="Times New Roman" w:ascii="Times New Roman" w:hAnsi="Times New Roman"/>
          <w:i/>
          <w:iCs/>
          <w:sz w:val="24"/>
          <w:szCs w:val="24"/>
        </w:rPr>
        <w:t>L(3,):U(3,):R(2,9)</w:t>
      </w:r>
      <w:r>
        <w:rPr>
          <w:rFonts w:cs="Times New Roman" w:ascii="Times New Roman" w:hAnsi="Times New Roman"/>
          <w:sz w:val="24"/>
          <w:szCs w:val="24"/>
        </w:rPr>
        <w:t xml:space="preserve">, while InsDel29 is dominated by the peak at </w:t>
      </w:r>
      <w:r>
        <w:rPr>
          <w:rFonts w:cs="Times New Roman" w:ascii="Times New Roman" w:hAnsi="Times New Roman"/>
          <w:i/>
          <w:iCs/>
          <w:sz w:val="24"/>
          <w:szCs w:val="24"/>
        </w:rPr>
        <w:t>L(2,8):U(1,2):R(2,4)</w:t>
      </w:r>
      <w:r>
        <w:rPr>
          <w:rFonts w:cs="Times New Roman" w:ascii="Times New Roman" w:hAnsi="Times New Roman"/>
          <w:sz w:val="24"/>
          <w:szCs w:val="24"/>
        </w:rPr>
        <w: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Because Indel89 analysis is currently limited to human genomes (Koh et al., 2025), and due to the strong resemblance between InDel29 and InDel4a</w:t>
      </w:r>
      <w:r>
        <w:rPr>
          <w:rFonts w:cs="Times New Roman" w:hint="eastAsia" w:ascii="Times New Roman" w:hAnsi="Times New Roman"/>
          <w:sz w:val="24"/>
          <w:szCs w:val="24"/>
        </w:rPr>
        <w:t>/4b</w:t>
      </w:r>
      <w:r>
        <w:rPr>
          <w:rFonts w:cs="Times New Roman" w:ascii="Times New Roman" w:hAnsi="Times New Roman"/>
          <w:sz w:val="24"/>
          <w:szCs w:val="24"/>
        </w:rPr>
        <w:t xml:space="preserve"> and their corresponding </w:t>
      </w:r>
      <w:r>
        <w:rPr>
          <w:rFonts w:cs="Times New Roman" w:hint="eastAsia" w:ascii="Times New Roman" w:hAnsi="Times New Roman"/>
          <w:sz w:val="24"/>
          <w:szCs w:val="24"/>
        </w:rPr>
        <w:t>Indel83</w:t>
      </w:r>
      <w:r>
        <w:rPr>
          <w:rFonts w:cs="Times New Roman" w:ascii="Times New Roman" w:hAnsi="Times New Roman"/>
          <w:sz w:val="24"/>
          <w:szCs w:val="24"/>
        </w:rPr>
        <w:t xml:space="preserve"> signatures, we focused </w:t>
      </w:r>
      <w:r>
        <w:rPr>
          <w:rFonts w:cs="Times New Roman" w:hint="eastAsia" w:ascii="Times New Roman" w:hAnsi="Times New Roman"/>
          <w:sz w:val="24"/>
          <w:szCs w:val="24"/>
        </w:rPr>
        <w:t xml:space="preserve">most of </w:t>
      </w:r>
      <w:r>
        <w:rPr>
          <w:rFonts w:cs="Times New Roman" w:ascii="Times New Roman" w:hAnsi="Times New Roman"/>
          <w:sz w:val="24"/>
          <w:szCs w:val="24"/>
        </w:rPr>
        <w:t>our subsequent analyses specifically on H_ID29.</w:t>
      </w:r>
      <w:r>
        <w:rPr>
          <w:rFonts w:cs="Times New Roman" w:hint="eastAsia" w:ascii="Times New Roman" w:hAnsi="Times New Roman"/>
          <w:sz w:val="24"/>
          <w:szCs w:val="24"/>
        </w:rPr>
        <w:t xml:space="preserve"> </w:t>
      </w:r>
      <w:r>
        <w:rPr>
          <w:rFonts w:cs="Times New Roman" w:ascii="Times New Roman" w:hAnsi="Times New Roman"/>
          <w:sz w:val="24"/>
          <w:szCs w:val="24"/>
        </w:rPr>
        <w:t>Upon re-examining the rnh201Δ</w:t>
      </w:r>
      <w:r>
        <w:rPr>
          <w:rFonts w:cs="Times New Roman" w:hint="eastAsia" w:ascii="Times New Roman" w:hAnsi="Times New Roman"/>
          <w:sz w:val="24"/>
          <w:szCs w:val="24"/>
        </w:rPr>
        <w:t xml:space="preserve"> </w:t>
      </w:r>
      <w:r>
        <w:rPr>
          <w:rFonts w:cs="Times New Roman" w:ascii="Times New Roman" w:hAnsi="Times New Roman"/>
          <w:i/>
          <w:iCs/>
          <w:sz w:val="24"/>
          <w:szCs w:val="24"/>
        </w:rPr>
        <w:t>Saccharomyces cerevisiae</w:t>
      </w:r>
      <w:r>
        <w:rPr>
          <w:rFonts w:cs="Times New Roman" w:ascii="Times New Roman" w:hAnsi="Times New Roman"/>
          <w:sz w:val="24"/>
          <w:szCs w:val="24"/>
        </w:rPr>
        <w:t xml:space="preserve"> genomes, we observed 2 bp deletion patterns similar to those of H_ID29, although deletions within microhomology were depleted (Williams et al. 2019; Conover et al. 2015</w:t>
      </w:r>
      <w:r>
        <w:rPr>
          <w:rFonts w:cs="Times New Roman" w:hint="eastAsia" w:ascii="Times New Roman" w:hAnsi="Times New Roman"/>
          <w:sz w:val="24"/>
          <w:szCs w:val="24"/>
        </w:rPr>
        <w:t>, Figures S6</w:t>
      </w:r>
      <w:r>
        <w:rPr>
          <w:rFonts w:cs="Times New Roman" w:ascii="Times New Roman" w:hAnsi="Times New Roman"/>
          <w:sz w:val="24"/>
          <w:szCs w:val="24"/>
        </w:rPr>
        <w:t>).</w:t>
      </w:r>
      <w:r>
        <w:rPr>
          <w:rFonts w:cs="Times New Roman" w:hint="eastAsia" w:ascii="Times New Roman" w:hAnsi="Times New Roman"/>
          <w:sz w:val="24"/>
          <w:szCs w:val="24"/>
        </w:rPr>
        <w:t xml:space="preserve"> </w:t>
      </w:r>
      <w:r>
        <w:rPr>
          <w:rFonts w:cs="Times New Roman" w:ascii="Times New Roman" w:hAnsi="Times New Roman"/>
          <w:sz w:val="24"/>
          <w:szCs w:val="24"/>
        </w:rPr>
        <w:t>We established an RNASEH2B deficiency model using the CRISPR/Cas9 system in the HEK293T cell line, and whole genome sequencing revealed patterns consistent with H_ID29</w:t>
      </w:r>
      <w:r>
        <w:rPr>
          <w:rFonts w:cs="Times New Roman" w:hint="eastAsia" w:ascii="Times New Roman" w:hAnsi="Times New Roman"/>
          <w:sz w:val="24"/>
          <w:szCs w:val="24"/>
        </w:rPr>
        <w:t xml:space="preserve"> and InsDel29</w:t>
      </w:r>
      <w:r>
        <w:rPr>
          <w:rFonts w:cs="Times New Roman" w:ascii="Times New Roman" w:hAnsi="Times New Roman"/>
          <w:sz w:val="24"/>
          <w:szCs w:val="24"/>
        </w:rPr>
        <w:t xml:space="preserve"> (Figure </w:t>
      </w:r>
      <w:r>
        <w:rPr>
          <w:rFonts w:cs="Times New Roman" w:hint="eastAsia" w:ascii="Times New Roman" w:hAnsi="Times New Roman"/>
          <w:sz w:val="24"/>
          <w:szCs w:val="24"/>
        </w:rPr>
        <w:t>8B</w:t>
      </w:r>
      <w:r>
        <w:rPr>
          <w:rFonts w:cs="Times New Roman" w:ascii="Times New Roman" w:hAnsi="Times New Roman"/>
          <w:sz w:val="24"/>
          <w:szCs w:val="24"/>
        </w:rPr>
        <w:t xml:space="preserve">). The primary peak predominantly represents the deletion of CT from 5’-CTCT-3’ (or AG from 5’-AGAG-3’), as indicated by the extended sequence analysis of RNASEH2B-KO cell lines and </w:t>
      </w:r>
      <w:r>
        <w:rPr>
          <w:rFonts w:cs="Times New Roman" w:hint="eastAsia" w:ascii="Times New Roman" w:hAnsi="Times New Roman"/>
          <w:sz w:val="24"/>
          <w:szCs w:val="24"/>
        </w:rPr>
        <w:t xml:space="preserve">the </w:t>
      </w:r>
      <w:r>
        <w:rPr>
          <w:rFonts w:cs="Times New Roman" w:ascii="Times New Roman" w:hAnsi="Times New Roman"/>
          <w:sz w:val="24"/>
          <w:szCs w:val="24"/>
        </w:rPr>
        <w:t xml:space="preserve">five </w:t>
      </w:r>
      <w:r>
        <w:rPr>
          <w:rFonts w:cs="Times New Roman" w:hint="eastAsia" w:ascii="Times New Roman" w:hAnsi="Times New Roman"/>
          <w:sz w:val="24"/>
          <w:szCs w:val="24"/>
        </w:rPr>
        <w:t>genomes</w:t>
      </w:r>
      <w:r>
        <w:rPr>
          <w:rFonts w:cs="Times New Roman" w:ascii="Times New Roman" w:hAnsi="Times New Roman"/>
          <w:sz w:val="24"/>
          <w:szCs w:val="24"/>
        </w:rPr>
        <w:t xml:space="preserve"> exhibiting the highest H_ID29 activity.</w:t>
      </w:r>
      <w:r>
        <w:rPr>
          <w:rFonts w:cs="Times New Roman" w:hint="eastAsia" w:ascii="Times New Roman" w:hAnsi="Times New Roman"/>
          <w:sz w:val="24"/>
          <w:szCs w:val="24"/>
        </w:rPr>
        <w:t xml:space="preserve"> The weights of each </w:t>
      </w:r>
      <w:r>
        <w:rPr>
          <w:rFonts w:cs="Times New Roman" w:ascii="Times New Roman" w:hAnsi="Times New Roman"/>
          <w:sz w:val="24"/>
          <w:szCs w:val="24"/>
        </w:rPr>
        <w:t>nucleotide</w:t>
      </w:r>
      <w:r>
        <w:rPr>
          <w:rFonts w:cs="Times New Roman" w:hint="eastAsia" w:ascii="Times New Roman" w:hAnsi="Times New Roman"/>
          <w:sz w:val="24"/>
          <w:szCs w:val="24"/>
        </w:rPr>
        <w:t xml:space="preserve"> on each position </w:t>
      </w:r>
      <w:r>
        <w:rPr>
          <w:rFonts w:cs="Times New Roman" w:ascii="Times New Roman" w:hAnsi="Times New Roman"/>
          <w:sz w:val="24"/>
          <w:szCs w:val="24"/>
        </w:rPr>
        <w:t>suggest</w:t>
      </w:r>
      <w:r>
        <w:rPr>
          <w:rFonts w:cs="Times New Roman" w:hint="eastAsia" w:ascii="Times New Roman" w:hAnsi="Times New Roman"/>
          <w:sz w:val="24"/>
          <w:szCs w:val="24"/>
        </w:rPr>
        <w:t xml:space="preserve"> a preference of CTCT(deletion from repeats) or NTNT (deletion with microhomology) sequences at deletion sites for H_ID29, while NTNT (deletion from repeats) and CTNT (deletion from microhomology) at deletion sites for C_ID4 (Figure 8C). T</w:t>
      </w:r>
      <w:r>
        <w:rPr>
          <w:rFonts w:cs="Times New Roman" w:ascii="Times New Roman" w:hAnsi="Times New Roman"/>
          <w:sz w:val="24"/>
          <w:szCs w:val="24"/>
        </w:rPr>
        <w:t>umors exhibiting high H_ID29 activity show deletion sequences that closely resemble those observed in RNASEH2B null HEK293T cells, as well as in Rnaseh2b knockout mouse tumors and RNaseH2</w:t>
      </w:r>
      <w:r>
        <w:rPr>
          <w:rFonts w:cs="Times New Roman" w:hint="eastAsia" w:ascii="Times New Roman" w:hAnsi="Times New Roman"/>
          <w:sz w:val="24"/>
          <w:szCs w:val="24"/>
        </w:rPr>
        <w:t>-</w:t>
      </w:r>
      <w:r>
        <w:rPr>
          <w:rFonts w:cs="Times New Roman" w:ascii="Times New Roman" w:hAnsi="Times New Roman"/>
          <w:sz w:val="24"/>
          <w:szCs w:val="24"/>
        </w:rPr>
        <w:t>null RPE1 cells (Figure</w:t>
      </w:r>
      <w:r>
        <w:rPr>
          <w:rFonts w:cs="Times New Roman" w:hint="eastAsia" w:ascii="Times New Roman" w:hAnsi="Times New Roman"/>
          <w:sz w:val="24"/>
          <w:szCs w:val="24"/>
        </w:rPr>
        <w:t xml:space="preserve"> S6, Figure S7</w:t>
      </w:r>
      <w:r>
        <w:rPr>
          <w:rFonts w:cs="Times New Roman" w:ascii="Times New Roman" w:hAnsi="Times New Roman"/>
          <w:sz w:val="24"/>
          <w:szCs w:val="24"/>
        </w:rPr>
        <w:t>). In contrast, C_ID4 displays a more balanced preference for deleting CT and TT within tandem repeats, with a prevalent CTNTN motif found in microhomologies (</w:t>
      </w:r>
      <w:r>
        <w:rPr>
          <w:rFonts w:cs="Times New Roman" w:hint="eastAsia" w:ascii="Times New Roman" w:hAnsi="Times New Roman"/>
          <w:sz w:val="24"/>
          <w:szCs w:val="24"/>
        </w:rPr>
        <w:t xml:space="preserve">Figure 8C, </w:t>
      </w:r>
      <w:r>
        <w:rPr>
          <w:rFonts w:cs="Times New Roman" w:ascii="Times New Roman" w:hAnsi="Times New Roman"/>
          <w:sz w:val="24"/>
          <w:szCs w:val="24"/>
        </w:rPr>
        <w:t>Figure</w:t>
      </w:r>
      <w:r>
        <w:rPr>
          <w:rFonts w:cs="Times New Roman" w:hint="eastAsia" w:ascii="Times New Roman" w:hAnsi="Times New Roman"/>
          <w:sz w:val="24"/>
          <w:szCs w:val="24"/>
        </w:rPr>
        <w:t xml:space="preserve"> S7</w:t>
      </w:r>
      <w:r>
        <w:rPr>
          <w:rFonts w:cs="Times New Roman" w:ascii="Times New Roman" w:hAnsi="Times New Roman"/>
          <w:sz w:val="24"/>
          <w:szCs w:val="24"/>
        </w:rPr>
        <w: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Collectively, </w:t>
      </w:r>
      <w:r>
        <w:rPr>
          <w:rFonts w:cs="Times New Roman" w:hint="eastAsia" w:ascii="Times New Roman" w:hAnsi="Times New Roman"/>
          <w:sz w:val="24"/>
          <w:szCs w:val="24"/>
        </w:rPr>
        <w:t>our analysis</w:t>
      </w:r>
      <w:r>
        <w:rPr>
          <w:rFonts w:cs="Times New Roman" w:ascii="Times New Roman" w:hAnsi="Times New Roman"/>
          <w:sz w:val="24"/>
          <w:szCs w:val="24"/>
        </w:rPr>
        <w:t xml:space="preserve"> presents H_ID29 </w:t>
      </w:r>
      <w:r>
        <w:rPr>
          <w:rFonts w:cs="Times New Roman" w:hint="eastAsia" w:ascii="Times New Roman" w:hAnsi="Times New Roman"/>
          <w:sz w:val="24"/>
          <w:szCs w:val="24"/>
        </w:rPr>
        <w:t xml:space="preserve">and InsDel29 </w:t>
      </w:r>
      <w:r>
        <w:rPr>
          <w:rFonts w:cs="Times New Roman" w:ascii="Times New Roman" w:hAnsi="Times New Roman"/>
          <w:sz w:val="24"/>
          <w:szCs w:val="24"/>
        </w:rPr>
        <w:t xml:space="preserve">as </w:t>
      </w:r>
      <w:r>
        <w:rPr>
          <w:rFonts w:cs="Times New Roman" w:hint="eastAsia" w:ascii="Times New Roman" w:hAnsi="Times New Roman"/>
          <w:sz w:val="24"/>
          <w:szCs w:val="24"/>
        </w:rPr>
        <w:t>two</w:t>
      </w:r>
      <w:r>
        <w:rPr>
          <w:rFonts w:cs="Times New Roman" w:ascii="Times New Roman" w:hAnsi="Times New Roman"/>
          <w:sz w:val="24"/>
          <w:szCs w:val="24"/>
        </w:rPr>
        <w:t xml:space="preserve"> novel mutational signatures identified through de novo extraction from cancer genomic dat</w:t>
      </w:r>
      <w:r>
        <w:rPr>
          <w:rFonts w:cs="Times New Roman" w:hint="eastAsia" w:ascii="Times New Roman" w:hAnsi="Times New Roman"/>
          <w:sz w:val="24"/>
          <w:szCs w:val="24"/>
        </w:rPr>
        <w:t>a, su</w:t>
      </w:r>
      <w:r>
        <w:rPr>
          <w:rFonts w:cs="Times New Roman" w:ascii="Times New Roman" w:hAnsi="Times New Roman"/>
          <w:sz w:val="24"/>
          <w:szCs w:val="24"/>
        </w:rPr>
        <w:t>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Pr>
          <w:rFonts w:cs="Times New Roman" w:hint="eastAsia" w:ascii="Times New Roman" w:hAnsi="Times New Roman"/>
          <w:sz w:val="24"/>
          <w:szCs w:val="24"/>
        </w:rPr>
        <w:t>, Figure S7B, C</w:t>
      </w:r>
      <w:r>
        <w:rPr>
          <w:rFonts w:cs="Times New Roman" w:ascii="Times New Roman" w:hAnsi="Times New Roman"/>
          <w:sz w:val="24"/>
          <w:szCs w:val="24"/>
        </w:rPr>
        <w:t>).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Pr>
          <w:rFonts w:cs="Times New Roman" w:hint="eastAsia" w:ascii="Times New Roman" w:hAnsi="Times New Roman"/>
          <w:sz w:val="24"/>
          <w:szCs w:val="24"/>
        </w:rPr>
        <w:t>Figure S6 B-D</w:t>
      </w:r>
      <w:r>
        <w:rPr>
          <w:rFonts w:cs="Times New Roman" w:ascii="Times New Roman" w:hAnsi="Times New Roman"/>
          <w:sz w:val="24"/>
          <w:szCs w:val="24"/>
        </w:rPr>
        <w:t xml:space="preserve">). </w:t>
      </w:r>
      <w:r>
        <w:rPr>
          <w:rFonts w:cs="Times New Roman" w:hint="eastAsia" w:ascii="Times New Roman" w:hAnsi="Times New Roman"/>
          <w:sz w:val="24"/>
          <w:szCs w:val="24"/>
        </w:rPr>
        <w:t xml:space="preserve">Compared to ID4, H_ID29 shows </w:t>
      </w:r>
      <w:r>
        <w:rPr>
          <w:rFonts w:cs="Times New Roman" w:ascii="Times New Roman" w:hAnsi="Times New Roman"/>
          <w:sz w:val="24"/>
          <w:szCs w:val="24"/>
        </w:rPr>
        <w:t>an</w:t>
      </w:r>
      <w:r>
        <w:rPr>
          <w:rFonts w:cs="Times New Roman" w:hint="eastAsia" w:ascii="Times New Roman" w:hAnsi="Times New Roman"/>
          <w:sz w:val="24"/>
          <w:szCs w:val="24"/>
        </w:rPr>
        <w:t xml:space="preserve"> almost depletion of long deletions (deletion length≥3) at repeats and microhomologies (Figure S6A). H_ID29 contributes to more mutations </w:t>
      </w:r>
      <w:r>
        <w:rPr>
          <w:rFonts w:cs="Times New Roman" w:ascii="Times New Roman" w:hAnsi="Times New Roman"/>
          <w:sz w:val="24"/>
          <w:szCs w:val="24"/>
        </w:rPr>
        <w:t xml:space="preserve">in </w:t>
      </w:r>
      <w:r>
        <w:rPr>
          <w:rFonts w:cs="Times New Roman" w:hint="eastAsia" w:ascii="Times New Roman" w:hAnsi="Times New Roman"/>
          <w:sz w:val="24"/>
          <w:szCs w:val="24"/>
        </w:rPr>
        <w:t xml:space="preserve">transcribed regions compared to untranscribed regions, which is also observed in RNase H2 null in vitro models (Figure 8D). The consistent observations </w:t>
      </w:r>
      <w:r>
        <w:rPr>
          <w:rFonts w:cs="Times New Roman" w:ascii="Times New Roman" w:hAnsi="Times New Roman"/>
          <w:sz w:val="24"/>
          <w:szCs w:val="24"/>
        </w:rPr>
        <w:t>suggest</w:t>
      </w:r>
      <w:r>
        <w:rPr>
          <w:rFonts w:cs="Times New Roman" w:hint="eastAsia" w:ascii="Times New Roman" w:hAnsi="Times New Roman"/>
          <w:sz w:val="24"/>
          <w:szCs w:val="24"/>
        </w:rPr>
        <w:t xml:space="preserve"> that H_ID29 is associated with a transcription associated mutational process. </w:t>
      </w:r>
      <w:r>
        <w:rPr>
          <w:rFonts w:cs="Times New Roman" w:ascii="Times New Roman" w:hAnsi="Times New Roman"/>
          <w:sz w:val="24"/>
          <w:szCs w:val="24"/>
        </w:rPr>
        <w:t>Thus, H_ID29</w:t>
      </w:r>
      <w:r>
        <w:rPr>
          <w:rFonts w:cs="Times New Roman" w:hint="eastAsia" w:ascii="Times New Roman" w:hAnsi="Times New Roman"/>
          <w:sz w:val="24"/>
          <w:szCs w:val="24"/>
        </w:rPr>
        <w:t xml:space="preserve"> and InsDel29</w:t>
      </w:r>
      <w:r>
        <w:rPr>
          <w:rFonts w:cs="Times New Roman" w:ascii="Times New Roman" w:hAnsi="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 xml:space="preserve">Functional and Demographic Associations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To assess the impact of mutational signatures on indel formation within cancer-related genes, we analyzed exonic regions of 581 Tier 1 genes from the Cancer Gene Census (Sondka et al., 2018). Deletions were most prevalent in ACVR2A, ARID1A, ATM, BAX, BCL11B, EBF1, ESR1, HNRNPA2B1, KAT6B, KMT2C, MECOM, NFIB, PBX1, PTPRK, QKI, RNF43, RPL22, TCF7L2, TPM4, and TP53</w:t>
      </w:r>
      <w:r>
        <w:rPr>
          <w:rFonts w:cs="Times New Roman" w:hint="eastAsia" w:ascii="Times New Roman" w:hAnsi="Times New Roman"/>
          <w:sz w:val="24"/>
          <w:szCs w:val="24"/>
        </w:rPr>
        <w:t xml:space="preserve"> </w:t>
      </w:r>
      <w:r>
        <w:rPr>
          <w:rFonts w:cs="Times New Roman" w:ascii="Times New Roman" w:hAnsi="Times New Roman"/>
          <w:sz w:val="24"/>
          <w:szCs w:val="24"/>
        </w:rPr>
        <w:t xml:space="preserve">(Figure </w:t>
      </w:r>
      <w:r>
        <w:rPr>
          <w:rFonts w:cs="Times New Roman" w:hint="eastAsia" w:ascii="Times New Roman" w:hAnsi="Times New Roman"/>
          <w:sz w:val="24"/>
          <w:szCs w:val="24"/>
        </w:rPr>
        <w:t>9A&amp;B</w:t>
      </w:r>
      <w:r>
        <w:rPr>
          <w:rFonts w:cs="Times New Roman" w:ascii="Times New Roman" w:hAnsi="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Pr>
          <w:rFonts w:cs="Times New Roman" w:hint="eastAsia" w:ascii="Times New Roman" w:hAnsi="Times New Roman"/>
          <w:sz w:val="24"/>
          <w:szCs w:val="24"/>
        </w:rPr>
        <w:t>, [DEL(C):R2]T</w:t>
      </w:r>
      <w:r>
        <w:rPr>
          <w:rFonts w:cs="Times New Roman" w:ascii="Times New Roman" w:hAnsi="Times New Roman"/>
          <w:sz w:val="24"/>
          <w:szCs w:val="24"/>
        </w:rPr>
        <w:t>) were predominantly linked to tobacco smoking, while 2 bp deletions arising from tandem repeats or microhomologies were mediated by TOP1-TAM (H_ID29, InsDel29) and TOP2A p.K743N (C_ID17, InsDel17) signatures. Larger de novo deletions (&gt;5 bp) were associated mainly with HR deficiency and NHEJ activity.</w:t>
      </w:r>
      <w:r>
        <w:rPr>
          <w:rFonts w:cs="Times New Roman" w:hint="eastAsia" w:ascii="Times New Roman" w:hAnsi="Times New Roman"/>
          <w:sz w:val="24"/>
          <w:szCs w:val="24"/>
        </w:rPr>
        <w:t xml:space="preserve"> </w:t>
      </w:r>
      <w:r>
        <w:rPr>
          <w:rFonts w:cs="Times New Roman" w:ascii="Times New Roman" w:hAnsi="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(INS:repeats:5+:1), largely attributable to signatures associated with DNA replication slippage, defective mismatch repair (MMR), TOP1-TAM, and non-homologous end joining (NHEJ) DNA repair</w:t>
      </w:r>
      <w:r>
        <w:rPr>
          <w:rFonts w:cs="Times New Roman" w:hint="eastAsia" w:ascii="Times New Roman" w:hAnsi="Times New Roman"/>
          <w:sz w:val="24"/>
          <w:szCs w:val="24"/>
        </w:rPr>
        <w:t xml:space="preserve"> (</w:t>
      </w:r>
      <w:r>
        <w:rPr>
          <w:rFonts w:cs="Times New Roman" w:ascii="Times New Roman" w:hAnsi="Times New Roman"/>
          <w:sz w:val="24"/>
          <w:szCs w:val="24"/>
        </w:rPr>
        <w:t xml:space="preserve">Figure </w:t>
      </w:r>
      <w:r>
        <w:rPr>
          <w:rFonts w:cs="Times New Roman" w:hint="eastAsia" w:ascii="Times New Roman" w:hAnsi="Times New Roman"/>
          <w:sz w:val="24"/>
          <w:szCs w:val="24"/>
        </w:rPr>
        <w:t>9 C&amp;D)</w:t>
      </w:r>
      <w:r>
        <w:rPr>
          <w:rFonts w:cs="Times New Roman" w:ascii="Times New Roman" w:hAnsi="Times New Roman"/>
          <w:sz w:val="24"/>
          <w:szCs w:val="24"/>
        </w:rPr>
        <w:t>.</w:t>
      </w:r>
    </w:p>
    <w:p>
      <w:pPr>
        <w:pStyle w:val="Normal"/>
        <w:spacing w:lineRule="auto" w:line="480"/>
        <w:rPr>
          <w:rFonts w:ascii="Times New Roman" w:hAnsi="Times New Roman" w:cs="Times New Roman"/>
          <w:sz w:val="24"/>
          <w:szCs w:val="24"/>
          <w:ins w:id="157" w:author="Mo Liu" w:date="2025-08-12T15:20:00Z"/>
        </w:rPr>
      </w:pPr>
      <w:r>
        <w:rPr>
          <w:rFonts w:cs="Times New Roman" w:ascii="Times New Roman" w:hAnsi="Times New Roman"/>
          <w:sz w:val="24"/>
          <w:szCs w:val="24"/>
        </w:rPr>
        <w:t xml:space="preserve">We further explored the distribution of TP53 deletions across cancer types. While tobacco smoking signatures dominated in </w:t>
      </w:r>
      <w:r>
        <w:rPr>
          <w:rFonts w:cs="Times New Roman" w:hint="eastAsia" w:ascii="Times New Roman" w:hAnsi="Times New Roman"/>
          <w:sz w:val="24"/>
          <w:szCs w:val="24"/>
        </w:rPr>
        <w:t xml:space="preserve">both deletion and insertions of single base cytosine in </w:t>
      </w:r>
      <w:r>
        <w:rPr>
          <w:rFonts w:cs="Times New Roman" w:ascii="Times New Roman" w:hAnsi="Times New Roman"/>
          <w:sz w:val="24"/>
          <w:szCs w:val="24"/>
        </w:rPr>
        <w:t xml:space="preserve">lung cancers, NHEJ DNA repair was the primary driver of TP53 deletions </w:t>
      </w:r>
      <w:r>
        <w:rPr>
          <w:rFonts w:cs="Times New Roman" w:hint="eastAsia" w:ascii="Times New Roman" w:hAnsi="Times New Roman"/>
          <w:sz w:val="24"/>
          <w:szCs w:val="24"/>
        </w:rPr>
        <w:t xml:space="preserve">with length more than 5bp </w:t>
      </w:r>
      <w:r>
        <w:rPr>
          <w:rFonts w:cs="Times New Roman" w:ascii="Times New Roman" w:hAnsi="Times New Roman"/>
          <w:sz w:val="24"/>
          <w:szCs w:val="24"/>
        </w:rPr>
        <w:t>in bladder and biliary cancers (Figure S</w:t>
      </w:r>
      <w:r>
        <w:rPr>
          <w:rFonts w:cs="Times New Roman" w:hint="eastAsia" w:ascii="Times New Roman" w:hAnsi="Times New Roman"/>
          <w:sz w:val="24"/>
          <w:szCs w:val="24"/>
        </w:rPr>
        <w:t>9</w:t>
      </w:r>
      <w:r>
        <w:rPr>
          <w:rFonts w:cs="Times New Roman" w:ascii="Times New Roman" w:hAnsi="Times New Roman"/>
          <w:sz w:val="24"/>
          <w:szCs w:val="24"/>
        </w:rPr>
        <w:t>)</w:t>
      </w:r>
      <w:r>
        <w:rPr>
          <w:rFonts w:cs="Times New Roman" w:hint="eastAsia" w:ascii="Times New Roman" w:hAnsi="Times New Roman"/>
          <w:sz w:val="24"/>
          <w:szCs w:val="24"/>
        </w:rPr>
        <w:t xml:space="preserve">. </w:t>
      </w:r>
      <w:r>
        <w:rPr>
          <w:rFonts w:cs="Times New Roman" w:ascii="Times New Roman" w:hAnsi="Times New Roman"/>
          <w:sz w:val="24"/>
          <w:szCs w:val="24"/>
        </w:rPr>
        <w:t xml:space="preserve">This divergence underscores how tissue-specific mutational processes </w:t>
      </w:r>
      <w:r>
        <w:rPr>
          <w:rFonts w:cs="Times New Roman" w:hint="eastAsia" w:ascii="Times New Roman" w:hAnsi="Times New Roman"/>
          <w:sz w:val="24"/>
          <w:szCs w:val="24"/>
        </w:rPr>
        <w:t>drive the key gene mutations in different type of cancers</w:t>
      </w:r>
    </w:p>
    <w:p>
      <w:pPr>
        <w:pStyle w:val="Normal"/>
        <w:spacing w:lineRule="auto" w:line="480"/>
        <w:rPr>
          <w:rFonts w:ascii="Times New Roman" w:hAnsi="Times New Roman" w:cs="Times New Roman"/>
          <w:sz w:val="24"/>
          <w:szCs w:val="24"/>
        </w:rPr>
      </w:pPr>
      <w:r>
        <w:rPr>
          <w:rFonts w:cs="Times New Roman" w:hint="eastAsia" w:ascii="Times New Roman" w:hAnsi="Times New Roman"/>
          <w:sz w:val="24"/>
          <w:szCs w:val="24"/>
        </w:rPr>
        <w:t>T</w:t>
      </w:r>
      <w:r>
        <w:rPr>
          <w:rFonts w:cs="Times New Roman" w:ascii="Times New Roman" w:hAnsi="Times New Roman"/>
          <w:sz w:val="24"/>
          <w:szCs w:val="24"/>
        </w:rPr>
        <w:t>o explore potential gender differences in mutational signature activity, we performed two-sided Fisher’s exact tests with Benjamini–Hochberg correction (q &lt; 0.2; female as reference, OR &lt; 1 indicating male enrichment</w:t>
      </w:r>
      <w:r>
        <w:rPr>
          <w:rFonts w:cs="Times New Roman" w:hint="eastAsia" w:ascii="Times New Roman" w:hAnsi="Times New Roman"/>
          <w:sz w:val="24"/>
          <w:szCs w:val="24"/>
        </w:rPr>
        <w:t>, Table S6</w:t>
      </w:r>
      <w:r>
        <w:rPr>
          <w:rFonts w:cs="Times New Roman" w:ascii="Times New Roman" w:hAnsi="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cs="Times New Roman" w:hint="eastAsia" w:ascii="Times New Roman" w:hAnsi="Times New Roman"/>
          <w:sz w:val="24"/>
          <w:szCs w:val="24"/>
          <w:vertAlign w:val="superscript"/>
        </w:rPr>
        <w:t>-5</w:t>
      </w:r>
      <w:r>
        <w:rPr>
          <w:rFonts w:cs="Times New Roman" w:ascii="Times New Roman" w:hAnsi="Times New Roman"/>
          <w:sz w:val="24"/>
          <w:szCs w:val="24"/>
        </w:rPr>
        <w:t>) and InsDel19a (OR = 0.118, q = 1.84×10</w:t>
      </w:r>
      <w:r>
        <w:rPr>
          <w:rFonts w:cs="Times New Roman" w:hint="eastAsia" w:ascii="Times New Roman" w:hAnsi="Times New Roman"/>
          <w:sz w:val="24"/>
          <w:szCs w:val="24"/>
          <w:vertAlign w:val="superscript"/>
        </w:rPr>
        <w:t>-4</w:t>
      </w:r>
      <w:r>
        <w:rPr>
          <w:rFonts w:cs="Times New Roman" w:ascii="Times New Roman" w:hAnsi="Times New Roman"/>
          <w:sz w:val="24"/>
          <w:szCs w:val="24"/>
        </w:rPr>
        <w:t>) were strongly enriched in males, while C_ID4 (OR = 3.13, q = 0.140) showed enrichment in females. Additional male-enriched signatures were observed in lung cancer (InsDel3: OR = 0.336, q = 0.051; C_ID3: OR = 0.359, q = 0.101</w:t>
      </w:r>
      <w:r>
        <w:rPr>
          <w:rFonts w:cs="Times New Roman" w:hint="eastAsia" w:ascii="Times New Roman" w:hAnsi="Times New Roman"/>
          <w:sz w:val="24"/>
          <w:szCs w:val="24"/>
        </w:rPr>
        <w:t>; both due to tobacco smoking</w:t>
      </w:r>
      <w:r>
        <w:rPr>
          <w:rFonts w:cs="Times New Roman" w:ascii="Times New Roman" w:hAnsi="Times New Roman"/>
          <w:sz w:val="24"/>
          <w:szCs w:val="24"/>
        </w:rPr>
        <w:t>) and skin cancer (InsDel13: OR = 0.407, q = 0.144; C_ID13: OR = 0.408, q = 0.109</w:t>
      </w:r>
      <w:r>
        <w:rPr>
          <w:rFonts w:cs="Times New Roman" w:hint="eastAsia" w:ascii="Times New Roman" w:hAnsi="Times New Roman"/>
          <w:sz w:val="24"/>
          <w:szCs w:val="24"/>
        </w:rPr>
        <w:t>; both due to ultraviolet light exposure</w:t>
      </w:r>
      <w:r>
        <w:rPr>
          <w:rFonts w:cs="Times New Roman" w:ascii="Times New Roman" w:hAnsi="Times New Roman"/>
          <w:sz w:val="24"/>
          <w:szCs w:val="24"/>
        </w:rPr>
        <w:t>). These findings likely reflect behavioral factors, as males are more likely to engage in tobacco smoking and experience greater sun exposure without adequate protection, resulting in higher prevalence of tobacco- and UV-associated mutational signatures. 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Discussion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Pr>
          <w:rFonts w:cs="Times New Roman" w:hint="eastAsia" w:ascii="Times New Roman" w:hAnsi="Times New Roman"/>
          <w:sz w:val="24"/>
          <w:szCs w:val="24"/>
        </w:rPr>
        <w:t xml:space="preserve">The study reported a 37 InDel signature database sourced from 4,775 genomes across 7 cancer types. </w:t>
      </w:r>
      <w:r>
        <w:rPr>
          <w:rFonts w:cs="Times New Roman" w:ascii="Times New Roman" w:hAnsi="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Pr>
          <w:rFonts w:cs="Times New Roman" w:hint="eastAsia" w:ascii="Times New Roman" w:hAnsi="Times New Roman"/>
          <w:sz w:val="24"/>
          <w:szCs w:val="24"/>
        </w:rPr>
        <w:t xml:space="preserve"> (Vignette).</w:t>
      </w:r>
    </w:p>
    <w:p>
      <w:pPr>
        <w:pStyle w:val="Normal"/>
        <w:spacing w:lineRule="auto" w:line="480"/>
        <w:rPr>
          <w:rFonts w:ascii="Times New Roman" w:hAnsi="Times New Roman" w:cs="Times New Roman"/>
          <w:sz w:val="24"/>
          <w:szCs w:val="24"/>
        </w:rPr>
      </w:pPr>
      <w:commentRangeStart w:id="6"/>
      <w:r>
        <w:rPr>
          <w:rFonts w:cs="Times New Roman" w:ascii="Times New Roman" w:hAnsi="Times New Roman"/>
          <w:sz w:val="24"/>
          <w:szCs w:val="24"/>
        </w:rPr>
        <w:t>We also conducted signature extraction using SigProfilerExtractor, an NMF-based model known for its robust performance in signature analysis (Figure S</w:t>
      </w:r>
      <w:r>
        <w:rPr>
          <w:rFonts w:cs="Times New Roman" w:hint="eastAsia" w:ascii="Times New Roman" w:hAnsi="Times New Roman"/>
          <w:sz w:val="24"/>
          <w:szCs w:val="24"/>
        </w:rPr>
        <w:t>8</w:t>
      </w:r>
      <w:r>
        <w:rPr>
          <w:rFonts w:cs="Times New Roman" w:ascii="Times New Roman" w:hAnsi="Times New Roman"/>
          <w:sz w:val="24"/>
          <w:szCs w:val="24"/>
        </w:rPr>
        <w:t>, Islam et al., 2022</w:t>
      </w:r>
      <w:r>
        <w:rPr>
          <w:rFonts w:cs="Times New Roman" w:hint="eastAsia" w:ascii="Times New Roman" w:hAnsi="Times New Roman"/>
          <w:sz w:val="24"/>
          <w:szCs w:val="24"/>
        </w:rPr>
        <w:t>, Table S7</w:t>
      </w:r>
      <w:r>
        <w:rPr>
          <w:rFonts w:cs="Times New Roman" w:ascii="Times New Roman" w:hAnsi="Times New Roman"/>
          <w:sz w:val="24"/>
          <w:szCs w:val="24"/>
        </w:rPr>
        <w:t>). However, this method proved ineffective for our large cohort, yielding an optimal solution of K=12 but failing to identify several previously established COSMIC signatures. Notably, a recent study reanalyze</w:t>
      </w:r>
      <w:r>
        <w:rPr>
          <w:rFonts w:cs="Times New Roman" w:hint="eastAsia" w:ascii="Times New Roman" w:hAnsi="Times New Roman"/>
          <w:sz w:val="24"/>
          <w:szCs w:val="24"/>
        </w:rPr>
        <w:t>d</w:t>
      </w:r>
      <w:r>
        <w:rPr>
          <w:rFonts w:cs="Times New Roman" w:ascii="Times New Roman" w:hAnsi="Times New Roman"/>
          <w:sz w:val="24"/>
          <w:szCs w:val="24"/>
        </w:rPr>
        <w:t xml:space="preserve"> PCAWG indel genomes and discovered 25 </w:t>
      </w:r>
      <w:r>
        <w:rPr>
          <w:rFonts w:cs="Times New Roman" w:hint="eastAsia" w:ascii="Times New Roman" w:hAnsi="Times New Roman"/>
          <w:sz w:val="24"/>
          <w:szCs w:val="24"/>
        </w:rPr>
        <w:t>I</w:t>
      </w:r>
      <w:r>
        <w:rPr>
          <w:rFonts w:cs="Times New Roman" w:ascii="Times New Roman" w:hAnsi="Times New Roman"/>
          <w:sz w:val="24"/>
          <w:szCs w:val="24"/>
        </w:rPr>
        <w:t>ndel</w:t>
      </w:r>
      <w:r>
        <w:rPr>
          <w:rFonts w:cs="Times New Roman" w:hint="eastAsia" w:ascii="Times New Roman" w:hAnsi="Times New Roman"/>
          <w:sz w:val="24"/>
          <w:szCs w:val="24"/>
        </w:rPr>
        <w:t>83</w:t>
      </w:r>
      <w:r>
        <w:rPr>
          <w:rFonts w:cs="Times New Roman" w:ascii="Times New Roman" w:hAnsi="Times New Roman"/>
          <w:sz w:val="24"/>
          <w:szCs w:val="24"/>
        </w:rPr>
        <w:t xml:space="preserve"> mutational signatures, including 9 novel signatures. Our analysis revealed that 3 of the 9 novel signatures identified by MuSiCal were also recapitulated in our findings</w:t>
      </w:r>
      <w:r>
        <w:rPr>
          <w:rFonts w:cs="Times New Roman" w:hint="eastAsia" w:ascii="Times New Roman" w:hAnsi="Times New Roman"/>
          <w:sz w:val="24"/>
          <w:szCs w:val="24"/>
        </w:rPr>
        <w:t xml:space="preserve"> (Figure S9, </w:t>
      </w:r>
      <w:r>
        <w:rPr>
          <w:rFonts w:cs="Times New Roman" w:ascii="Times New Roman" w:hAnsi="Times New Roman"/>
          <w:sz w:val="24"/>
          <w:szCs w:val="24"/>
        </w:rPr>
        <w:t>Jin et al., 2024</w:t>
      </w:r>
      <w:r>
        <w:rPr>
          <w:rFonts w:cs="Times New Roman" w:hint="eastAsia" w:ascii="Times New Roman" w:hAnsi="Times New Roman"/>
          <w:sz w:val="24"/>
          <w:szCs w:val="24"/>
        </w:rPr>
        <w:t>)</w:t>
      </w:r>
      <w:r>
        <w:rPr>
          <w:rFonts w:cs="Times New Roman" w:ascii="Times New Roman" w:hAnsi="Times New Roman"/>
          <w:sz w:val="24"/>
          <w:szCs w:val="24"/>
        </w:rPr>
        <w:t xml:space="preserve">. This limitation of SigProfilerExtractor is likely attributable to the challenges Non-negative Matrix Factorization faces in managing the high data sparsity </w:t>
      </w:r>
      <w:r>
        <w:rPr>
          <w:rFonts w:cs="Times New Roman" w:hint="eastAsia" w:ascii="Times New Roman" w:hAnsi="Times New Roman"/>
          <w:sz w:val="24"/>
          <w:szCs w:val="24"/>
        </w:rPr>
        <w:t xml:space="preserve">and large sample size </w:t>
      </w:r>
      <w:r>
        <w:rPr>
          <w:rFonts w:cs="Times New Roman" w:ascii="Times New Roman" w:hAnsi="Times New Roman"/>
          <w:sz w:val="24"/>
          <w:szCs w:val="24"/>
        </w:rPr>
        <w:t>associated with indels. Our study underscores the effectiveness of mSigHdp for mining large datasets and demonstrates its capability to reveal novel signatures in highly sparse, low-count data.</w:t>
      </w:r>
      <w:commentRangeEnd w:id="6"/>
      <w:r>
        <w:commentReference w:id="6"/>
      </w: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Pr>
          <w:rFonts w:cs="Times New Roman" w:hint="eastAsia" w:ascii="Times New Roman" w:hAnsi="Times New Roman"/>
          <w:sz w:val="24"/>
          <w:szCs w:val="24"/>
        </w:rPr>
        <w:t xml:space="preserve"> </w:t>
      </w:r>
      <w:r>
        <w:rPr>
          <w:rFonts w:cs="Times New Roman" w:ascii="Times New Roman" w:hAnsi="Times New Roman"/>
          <w:sz w:val="24"/>
          <w:szCs w:val="24"/>
        </w:rPr>
        <w:t>Furthermore, we expect the development of mutational signatures as clinical biomarkers to enhance cancer diagnosis and treatment strategies.</w:t>
      </w:r>
      <w:bookmarkEnd w:id="0"/>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Materials and methods</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Data source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We considered two large pan-cancer whole genome cohorts: the PCAWG cohort which comprises 2780 whole-genome–sequenced samples; and the HMF cohort, comprising 34</w:t>
      </w:r>
      <w:r>
        <w:rPr>
          <w:rFonts w:cs="Times New Roman" w:hint="eastAsia" w:ascii="Times New Roman" w:hAnsi="Times New Roman"/>
          <w:sz w:val="24"/>
          <w:szCs w:val="24"/>
        </w:rPr>
        <w:t>30</w:t>
      </w:r>
      <w:r>
        <w:rPr>
          <w:rFonts w:cs="Times New Roman" w:ascii="Times New Roman" w:hAnsi="Times New Roman"/>
          <w:sz w:val="24"/>
          <w:szCs w:val="24"/>
        </w:rPr>
        <w:t xml:space="preserve"> whole-genome–sequenced tumor samples. The </w:t>
      </w:r>
      <w:r>
        <w:rPr>
          <w:rFonts w:cs="Times New Roman" w:hint="eastAsia" w:ascii="Times New Roman" w:hAnsi="Times New Roman"/>
          <w:sz w:val="24"/>
          <w:szCs w:val="24"/>
        </w:rPr>
        <w:t xml:space="preserve">Indel83 and Indel89 </w:t>
      </w:r>
      <w:r>
        <w:rPr>
          <w:rFonts w:cs="Times New Roman" w:ascii="Times New Roman" w:hAnsi="Times New Roman"/>
          <w:sz w:val="24"/>
          <w:szCs w:val="24"/>
        </w:rPr>
        <w:t>mutational spectra used for mutational signature extraction were provided in Table S</w:t>
      </w:r>
      <w:r>
        <w:rPr>
          <w:rFonts w:cs="Times New Roman" w:hint="eastAsia" w:ascii="Times New Roman" w:hAnsi="Times New Roman"/>
          <w:sz w:val="24"/>
          <w:szCs w:val="24"/>
        </w:rPr>
        <w:t>8&amp;S9</w:t>
      </w:r>
      <w:r>
        <w:rPr>
          <w:rFonts w:cs="Times New Roman" w:ascii="Times New Roman" w:hAnsi="Times New Roman"/>
          <w:sz w:val="24"/>
          <w:szCs w:val="24"/>
        </w:rPr>
        <w:t>. Variant calls for 2,780 WGS samples from the ICGC/TCGA (International Cancer Genome Consortium/The Cancer Genome Atlas) Pan-Cancer Analysis of Whole Genomes Consortium and clinical traits were obtained from the ICGC data portal (</w:t>
      </w:r>
      <w:hyperlink r:id="rId4">
        <w:r>
          <w:rPr>
            <w:rStyle w:val="Hyperlink"/>
            <w:rFonts w:cs="Times New Roman" w:ascii="Times New Roman" w:hAnsi="Times New Roman"/>
            <w:sz w:val="24"/>
            <w:szCs w:val="24"/>
          </w:rPr>
          <w:t>https://dcc.icgc.org/releases/current/Projects/</w:t>
        </w:r>
      </w:hyperlink>
      <w:r>
        <w:rPr>
          <w:rFonts w:cs="Times New Roman" w:ascii="Times New Roman" w:hAnsi="Times New Roman"/>
          <w:sz w:val="24"/>
          <w:szCs w:val="24"/>
        </w:rPr>
        <w:t>, now the repository is retired, the data was downloaded on 9 May, 2024). Hartwig Medical Foundation through standardized procedures and request forms that can be found at https://www.hartwigmedicalfoundation.nl/en/appyling-for-data/</w:t>
      </w:r>
      <w:r>
        <w:rPr>
          <w:rFonts w:cs="Times New Roman" w:hint="eastAsia" w:ascii="Times New Roman" w:hAnsi="Times New Roman"/>
          <w:sz w:val="24"/>
          <w:szCs w:val="24"/>
        </w:rPr>
        <w:t>.</w:t>
      </w:r>
      <w:r>
        <w:rPr>
          <w:rFonts w:cs="Times New Roman" w:ascii="Times New Roman" w:hAnsi="Times New Roman"/>
          <w:sz w:val="24"/>
          <w:szCs w:val="24"/>
        </w:rPr>
        <w:t xml:space="preserve"> Clinical traits such as cancer type, age and gender of the HMF genomes were found from supplementary files of </w:t>
      </w:r>
      <w:r>
        <w:rPr>
          <w:rFonts w:cs="Times New Roman" w:ascii="Times New Roman" w:hAnsi="Times New Roman"/>
          <w:color w:val="000000"/>
          <w:sz w:val="24"/>
          <w:szCs w:val="24"/>
        </w:rPr>
        <w:t>Priestley et al., 2019.</w:t>
      </w:r>
      <w:r>
        <w:rPr>
          <w:rFonts w:cs="Times New Roman" w:ascii="Times New Roman" w:hAnsi="Times New Roman"/>
          <w:sz w:val="24"/>
          <w:szCs w:val="24"/>
        </w:rPr>
        <w:t xml:space="preserve"> These data was also provided in Table S</w:t>
      </w:r>
      <w:r>
        <w:rPr>
          <w:rFonts w:cs="Times New Roman" w:hint="eastAsia" w:ascii="Times New Roman" w:hAnsi="Times New Roman"/>
          <w:sz w:val="24"/>
          <w:szCs w:val="24"/>
        </w:rPr>
        <w:t>10</w:t>
      </w:r>
      <w:r>
        <w:rPr>
          <w:rFonts w:cs="Times New Roman" w:ascii="Times New Roman" w:hAnsi="Times New Roman"/>
          <w:sz w:val="24"/>
          <w:szCs w:val="24"/>
        </w:rPr>
        <w:t xml:space="preserve">. The COSMIC Cancer Gene Census was used to identify known cancer driver genes </w:t>
      </w:r>
      <w:sdt>
        <w:sdtPr>
          <w:placeholder>
            <w:docPart w:val="DefaultPlaceholder_-1854013440"/>
          </w:placeholde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sdtPr>
        <w:sdtContent>
          <w:r>
            <w:rPr>
              <w:rFonts w:cs="Times New Roman" w:ascii="Times New Roman" w:hAnsi="Times New Roman"/>
              <w:sz w:val="24"/>
              <w:szCs w:val="24"/>
            </w:rPr>
          </w:r>
          <w:r>
            <w:rPr>
              <w:rFonts w:cs="Times New Roman" w:ascii="Times New Roman" w:hAnsi="Times New Roman"/>
              <w:color w:val="000000"/>
              <w:sz w:val="24"/>
              <w:szCs w:val="24"/>
            </w:rPr>
            <w:t>(Sondka et al., 2018</w:t>
          </w:r>
          <w:r>
            <w:rPr>
              <w:rFonts w:cs="Times New Roman" w:hint="eastAsia" w:ascii="Times New Roman" w:hAnsi="Times New Roman"/>
              <w:color w:val="000000"/>
              <w:sz w:val="24"/>
              <w:szCs w:val="24"/>
            </w:rPr>
            <w:t xml:space="preserve">, downloaded from </w:t>
          </w:r>
          <w:hyperlink r:id="rId5">
            <w:r>
              <w:rPr>
                <w:rStyle w:val="Hyperlink"/>
                <w:rFonts w:cs="Times New Roman" w:ascii="Times New Roman" w:hAnsi="Times New Roman"/>
                <w:sz w:val="24"/>
                <w:szCs w:val="24"/>
              </w:rPr>
              <w:t>https://cancer.sanger.ac.uk/cosmic/census?tier=1</w:t>
            </w:r>
          </w:hyperlink>
          <w:r>
            <w:rPr>
              <w:rFonts w:cs="Times New Roman" w:hint="eastAsia" w:ascii="Times New Roman" w:hAnsi="Times New Roman"/>
              <w:color w:val="000000"/>
              <w:sz w:val="24"/>
              <w:szCs w:val="24"/>
            </w:rPr>
            <w:t xml:space="preserve"> on 9 Jun, 2024</w:t>
          </w:r>
          <w:r>
            <w:rPr>
              <w:rFonts w:cs="Times New Roman" w:ascii="Times New Roman" w:hAnsi="Times New Roman"/>
              <w:color w:val="000000"/>
              <w:sz w:val="24"/>
              <w:szCs w:val="24"/>
            </w:rPr>
            <w:t>)</w:t>
          </w:r>
        </w:sdtContent>
      </w:sdt>
      <w:r>
        <w:rPr>
          <w:rFonts w:cs="Times New Roman" w:ascii="Times New Roman" w:hAnsi="Times New Roman"/>
          <w:sz w:val="24"/>
          <w:szCs w:val="24"/>
        </w:rPr>
        <w:t>.</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Mutational signature extraction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We used mSigHdp (v 2.1.2) for de novo mutational signature extraction analysis. When applying to all samples de novo mutational signatures were extracted using the cancer type to construct the hierarchy; when applying to </w:t>
      </w:r>
      <w:r>
        <w:rPr>
          <w:rFonts w:cs="Times New Roman" w:hint="eastAsia" w:ascii="Times New Roman" w:hAnsi="Times New Roman"/>
          <w:sz w:val="24"/>
          <w:szCs w:val="24"/>
        </w:rPr>
        <w:t>genomes</w:t>
      </w:r>
      <w:r>
        <w:rPr>
          <w:rFonts w:cs="Times New Roman" w:ascii="Times New Roman" w:hAnsi="Times New Roman"/>
          <w:sz w:val="24"/>
          <w:szCs w:val="24"/>
        </w:rPr>
        <w:t xml:space="preserve"> of each cancer type</w:t>
      </w:r>
      <w:r>
        <w:rPr>
          <w:rFonts w:cs="Times New Roman" w:hint="eastAsia" w:ascii="Times New Roman" w:hAnsi="Times New Roman"/>
          <w:sz w:val="24"/>
          <w:szCs w:val="24"/>
        </w:rPr>
        <w:t xml:space="preserve"> and high TMB genomes</w:t>
      </w:r>
      <w:r>
        <w:rPr>
          <w:rFonts w:cs="Times New Roman" w:ascii="Times New Roman" w:hAnsi="Times New Roman"/>
          <w:sz w:val="24"/>
          <w:szCs w:val="24"/>
        </w:rPr>
        <w:t>, the de novo mutational signatures were extracted with 2-layer HDP mixture models. In both scenario, we used the following parameters:  seedNumber=1234, burnin=1000, bunin.multiplier=20, post.n = 200, post.space = 100, num.child.process=20, gamma.alpha=1, gamma.beta=</w:t>
      </w:r>
      <w:r>
        <w:rPr>
          <w:rFonts w:cs="Times New Roman" w:hint="eastAsia" w:ascii="Times New Roman" w:hAnsi="Times New Roman"/>
          <w:sz w:val="24"/>
          <w:szCs w:val="24"/>
        </w:rPr>
        <w:t>50</w:t>
      </w:r>
      <w:r>
        <w:rPr>
          <w:rFonts w:cs="Times New Roman" w:ascii="Times New Roman" w:hAnsi="Times New Roman"/>
          <w:sz w:val="24"/>
          <w:szCs w:val="24"/>
        </w:rPr>
        <w:t xml:space="preser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For SigProfilerExtractor, </w:t>
      </w:r>
      <w:r>
        <w:rPr>
          <w:rFonts w:cs="Times New Roman" w:ascii="Times New Roman" w:hAnsi="Times New Roman"/>
          <w:i/>
          <w:iCs/>
          <w:sz w:val="24"/>
          <w:szCs w:val="24"/>
        </w:rPr>
        <w:t>de novo</w:t>
      </w:r>
      <w:r>
        <w:rPr>
          <w:rFonts w:cs="Times New Roman" w:ascii="Times New Roman" w:hAnsi="Times New Roman"/>
          <w:sz w:val="24"/>
          <w:szCs w:val="24"/>
        </w:rPr>
        <w:t xml:space="preserve"> mutational signatures were extracted from each mutational matrix using SigProfilerExtractor and default parameters (v1.1.24). NMF was performed with finding solutions between k = 10 and k = 30 signatures; each factorization was repeated 100 times.</w:t>
      </w:r>
      <w:r>
        <w:rPr>
          <w:rFonts w:cs="Times New Roman" w:hint="eastAsia" w:ascii="Times New Roman" w:hAnsi="Times New Roman"/>
          <w:sz w:val="24"/>
          <w:szCs w:val="24"/>
        </w:rPr>
        <w:t xml:space="preserve"> We ran MuSiCal with the following parameters: min_n_components=9, max_n_components=33, method=“mvnmf”, n_replicates=100, max_iter=10000, min_iter=1000.</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Match mSigHdp signatures into COSMIC reference signatures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mSigHdp signatures were matched to previously identified COSMIC signatures (v3.4). We compared all de novo signatures to COSMIC signatures and categorized them into three groups: (1) known signature: if a mSigHdp signature has a cosine similarity of ≥ 0.</w:t>
      </w:r>
      <w:r>
        <w:rPr>
          <w:rFonts w:cs="Times New Roman" w:hint="eastAsia" w:ascii="Times New Roman" w:hAnsi="Times New Roman"/>
          <w:sz w:val="24"/>
          <w:szCs w:val="24"/>
        </w:rPr>
        <w:t>85</w:t>
      </w:r>
      <w:r>
        <w:rPr>
          <w:rFonts w:cs="Times New Roman" w:ascii="Times New Roman" w:hAnsi="Times New Roman"/>
          <w:sz w:val="24"/>
          <w:szCs w:val="24"/>
        </w:rPr>
        <w:t xml:space="preserve"> with a COSMIC signature; (2) merged signatures: if a mSigHdp signatures can be reconstructed by at most </w:t>
      </w:r>
      <w:r>
        <w:rPr>
          <w:rFonts w:cs="Times New Roman" w:hint="eastAsia" w:ascii="Times New Roman" w:hAnsi="Times New Roman"/>
          <w:sz w:val="24"/>
          <w:szCs w:val="24"/>
        </w:rPr>
        <w:t>3</w:t>
      </w:r>
      <w:r>
        <w:rPr>
          <w:rFonts w:cs="Times New Roman" w:ascii="Times New Roman" w:hAnsi="Times New Roman"/>
          <w:sz w:val="24"/>
          <w:szCs w:val="24"/>
        </w:rPr>
        <w:t xml:space="preserve"> COSMIC signatures with a reconstructed similarity of ≥ 0.</w:t>
      </w:r>
      <w:r>
        <w:rPr>
          <w:rFonts w:cs="Times New Roman" w:hint="eastAsia" w:ascii="Times New Roman" w:hAnsi="Times New Roman"/>
          <w:sz w:val="24"/>
          <w:szCs w:val="24"/>
        </w:rPr>
        <w:t>9</w:t>
      </w:r>
      <w:r>
        <w:rPr>
          <w:rFonts w:cs="Times New Roman" w:ascii="Times New Roman" w:hAnsi="Times New Roman"/>
          <w:sz w:val="24"/>
          <w:szCs w:val="24"/>
        </w:rPr>
        <w:t xml:space="preserve">; (3) novel signatures: the signatures do not fit into the known signatures or the merged signatures. </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Signature attribution analysis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w:t>
      </w:r>
      <w:r>
        <w:rPr>
          <w:rFonts w:cs="Times New Roman" w:hint="eastAsia" w:ascii="Times New Roman" w:hAnsi="Times New Roman"/>
          <w:sz w:val="24"/>
          <w:szCs w:val="24"/>
        </w:rPr>
        <w:t>Indel83 and Indel89</w:t>
      </w:r>
      <w:r>
        <w:rPr>
          <w:rFonts w:cs="Times New Roman" w:ascii="Times New Roman" w:hAnsi="Times New Roman"/>
          <w:sz w:val="24"/>
          <w:szCs w:val="24"/>
        </w:rPr>
        <w:t xml:space="preserve"> signature activities were attributed to each sample using a two-step approach: first, we used find_best_reconstruction_QP function of SigTools R package (v1.0.7) to which provides a fast signature attribution analysis with quadratic programming optimization; second, we used the PresenceAttributeSigActivity function and default parameters in mSigAct R package (v3.0.1) to further refined the result from the previous step. </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Simulating synthetic cancer datasets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Synthetic cancer datasets were simulated using SigProfilerSimulator (</w:t>
      </w:r>
      <w:hyperlink r:id="rId6">
        <w:r>
          <w:rPr>
            <w:rStyle w:val="Hyperlink"/>
            <w:rFonts w:cs="Times New Roman" w:ascii="Times New Roman" w:hAnsi="Times New Roman"/>
            <w:sz w:val="24"/>
            <w:szCs w:val="24"/>
          </w:rPr>
          <w:t>https://bmcbioinformatics.biomedcentral.com/articles/10.1186/s12859-020-03772-3</w:t>
        </w:r>
      </w:hyperlink>
      <w:r>
        <w:rPr>
          <w:rFonts w:cs="Times New Roman" w:ascii="Times New Roman" w:hAnsi="Times New Roman"/>
          <w:sz w:val="24"/>
          <w:szCs w:val="24"/>
        </w:rPr>
        <w:t xml:space="preserve">). </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Annotating somatic indels based on transcribed versus un-transcribed strand</w:t>
      </w:r>
    </w:p>
    <w:p>
      <w:pPr>
        <w:pStyle w:val="Normal"/>
        <w:spacing w:lineRule="auto" w:line="480"/>
        <w:pPrChange w:id="0" w:author="Mini Huang" w:date="2025-07-04T09:43:00Z">
          <w:pPr>
            <w:spacing w:lineRule="auto" w:line="360"/>
          </w:pPr>
        </w:pPrChange>
        <w:rPr>
          <w:rFonts w:ascii="Times New Roman" w:hAnsi="Times New Roman" w:cs="Times New Roman"/>
          <w:sz w:val="24"/>
          <w:szCs w:val="24"/>
        </w:rPr>
      </w:pPr>
      <w:r>
        <w:rPr>
          <w:rFonts w:cs="Times New Roman" w:ascii="Times New Roman" w:hAnsi="Times New Roman"/>
          <w:sz w:val="24"/>
          <w:szCs w:val="24"/>
        </w:rPr>
        <w:t>We followed the method in (</w:t>
      </w:r>
      <w:hyperlink r:id="rId7">
        <w:r>
          <w:rPr>
            <w:rStyle w:val="Style8"/>
            <w:rFonts w:cs="Times New Roman" w:ascii="Times New Roman" w:hAnsi="Times New Roman"/>
            <w:sz w:val="24"/>
            <w:szCs w:val="24"/>
          </w:rPr>
          <w:t>https://doi.org/10.1016/j.celrep.2023.112930</w:t>
        </w:r>
      </w:hyperlink>
      <w:r>
        <w:rPr>
          <w:rFonts w:cs="Times New Roman" w:ascii="Times New Roman" w:hAnsi="Times New Roman"/>
          <w:sz w:val="24"/>
          <w:szCs w:val="24"/>
        </w:rPr>
        <w:t xml:space="preserve">).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 Indels in bidirectionally transcribed regions were ignored. </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Annotating somatic indels based on leading versus lagging replication strand</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Replication strand was determined by wavelet-smoothed replication-timing signal data that indicated both “valleys” (replication termination zones) and “peaks” (replication initiation zones) (</w:t>
      </w:r>
      <w:hyperlink r:id="rId8">
        <w:r>
          <w:rPr>
            <w:rStyle w:val="Hyperlink"/>
            <w:rFonts w:cs="Times New Roman" w:ascii="Times New Roman" w:hAnsi="Times New Roman"/>
            <w:sz w:val="24"/>
            <w:szCs w:val="24"/>
          </w:rPr>
          <w:t>https://hgdownload.cse.ucsc.edu/goldenPath/hg19/encodeDCC/wgEncodeUwRepliSeq/</w:t>
        </w:r>
      </w:hyperlink>
      <w:r>
        <w:rPr>
          <w:rFonts w:cs="Times New Roman" w:ascii="Times New Roman" w:hAnsi="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Detecting strand asymmetries across cancer types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For each strand asymmetry analyses (genic and intergenic region asymmetry</w:t>
      </w:r>
      <w:r>
        <w:rPr>
          <w:rFonts w:cs="Times New Roman" w:hint="eastAsia" w:ascii="Times New Roman" w:hAnsi="Times New Roman"/>
          <w:sz w:val="24"/>
          <w:szCs w:val="24"/>
        </w:rPr>
        <w:t>,</w:t>
      </w:r>
      <w:r>
        <w:rPr>
          <w:rFonts w:cs="Times New Roman" w:ascii="Times New Roman" w:hAnsi="Times New Roman"/>
          <w:sz w:val="24"/>
          <w:szCs w:val="24"/>
        </w:rPr>
        <w:t xml:space="preserve"> transcription strand asymmetry, replication strand asymmetry)</w:t>
      </w:r>
      <w:r>
        <w:rPr>
          <w:rFonts w:cs="Times New Roman" w:hint="eastAsia" w:ascii="Times New Roman" w:hAnsi="Times New Roman"/>
          <w:sz w:val="24"/>
          <w:szCs w:val="24"/>
        </w:rPr>
        <w:t>,</w:t>
      </w:r>
      <w:r>
        <w:rPr>
          <w:rFonts w:cs="Times New Roman" w:ascii="Times New Roman" w:hAnsi="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pPr>
        <w:pStyle w:val="Normal"/>
        <w:spacing w:lineRule="auto" w:line="480"/>
        <w:jc w:val="center"/>
        <w:rPr>
          <w:rFonts w:ascii="Times New Roman" w:hAnsi="Times New Roman" w:cs="Times New Roman"/>
          <w:i/>
          <w:i/>
          <w:sz w:val="24"/>
          <w:szCs w:val="24"/>
        </w:rPr>
      </w:pPr>
      <w:r>
        <w:rPr/>
      </w:r>
      <m:oMathPara xmlns:m="http://schemas.openxmlformats.org/officeDocument/2006/math">
        <m:oMathParaPr>
          <m:jc m:val="center"/>
        </m:oMathParaPr>
        <m:oMath>
          <m:r>
            <m:t xml:space="preserve">Ratio</m:t>
          </m:r>
          <m:r>
            <m:rPr>
              <m:lit/>
              <m:nor/>
            </m:rPr>
            <m:t xml:space="preserve"> </m:t>
          </m:r>
          <m:r>
            <m:t xml:space="preserve">Value</m:t>
          </m:r>
          <m:r>
            <m:rPr>
              <m:lit/>
              <m:nor/>
            </m:rPr>
            <m:t xml:space="preserve">=</m:t>
          </m:r>
          <m:f>
            <m:num>
              <m:r>
                <m:rPr>
                  <m:lit/>
                  <m:nor/>
                </m:rPr>
                <m:t xml:space="preserve">+</m:t>
              </m:r>
              <m:r>
                <m:rPr>
                  <m:lit/>
                  <m:nor/>
                </m:rPr>
                <m:t xml:space="preserve"> </m:t>
              </m:r>
              <m:r>
                <m:t xml:space="preserve">strand</m:t>
              </m:r>
              <m:r>
                <m:rPr>
                  <m:lit/>
                  <m:nor/>
                </m:rPr>
                <m:t xml:space="preserve"> </m:t>
              </m:r>
              <m:r>
                <m:t xml:space="preserve">mutation</m:t>
              </m:r>
              <m:r>
                <m:rPr>
                  <m:lit/>
                  <m:nor/>
                </m:rPr>
                <m:t xml:space="preserve"> </m:t>
              </m:r>
              <m:r>
                <m:t xml:space="preserve">counts</m:t>
              </m:r>
            </m:num>
            <m:den>
              <m:r>
                <m:rPr>
                  <m:lit/>
                  <m:nor/>
                </m:rPr>
                <m:t xml:space="preserve">-</m:t>
              </m:r>
              <m:r>
                <m:rPr>
                  <m:lit/>
                  <m:nor/>
                </m:rPr>
                <m:t xml:space="preserve"> </m:t>
              </m:r>
              <m:r>
                <m:t xml:space="preserve">strand</m:t>
              </m:r>
              <m:r>
                <m:rPr>
                  <m:lit/>
                  <m:nor/>
                </m:rPr>
                <m:t xml:space="preserve"> </m:t>
              </m:r>
              <m:r>
                <m:t xml:space="preserve">mutation</m:t>
              </m:r>
              <m:r>
                <m:rPr>
                  <m:lit/>
                  <m:nor/>
                </m:rPr>
                <m:t xml:space="preserve"> </m:t>
              </m:r>
              <m:r>
                <m:t xml:space="preserve">counts</m:t>
              </m:r>
            </m:den>
          </m:f>
        </m:oMath>
      </m:oMathPara>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Odds ratio between the ratio of real somatic indels and the ratio of simulated somatic indels was calculated:</w:t>
      </w:r>
    </w:p>
    <w:p>
      <w:pPr>
        <w:pStyle w:val="Normal"/>
        <w:spacing w:lineRule="auto" w:line="480"/>
        <w:jc w:val="center"/>
        <w:rPr>
          <w:rFonts w:ascii="Times New Roman" w:hAnsi="Times New Roman" w:cs="Times New Roman"/>
          <w:sz w:val="24"/>
          <w:szCs w:val="24"/>
        </w:rPr>
      </w:pPr>
      <w:r>
        <w:rPr/>
      </w:r>
      <m:oMathPara xmlns:m="http://schemas.openxmlformats.org/officeDocument/2006/math">
        <m:oMathParaPr>
          <m:jc m:val="center"/>
        </m:oMathParaPr>
        <m:oMath>
          <m:r>
            <m:t xml:space="preserve">Odds</m:t>
          </m:r>
          <m:r>
            <m:rPr>
              <m:lit/>
              <m:nor/>
            </m:rPr>
            <m:t xml:space="preserve"> </m:t>
          </m:r>
          <m:r>
            <m:t xml:space="preserve">Ratio</m:t>
          </m:r>
          <m:r>
            <m:rPr>
              <m:lit/>
              <m:nor/>
            </m:rPr>
            <m:t xml:space="preserve">=</m:t>
          </m:r>
          <m:f>
            <m:num>
              <m:r>
                <m:t xml:space="preserve">Real</m:t>
              </m:r>
              <m:r>
                <m:rPr>
                  <m:lit/>
                  <m:nor/>
                </m:rPr>
                <m:t xml:space="preserve"> </m:t>
              </m:r>
              <m:r>
                <m:t xml:space="preserve">Ratio</m:t>
              </m:r>
              <m:r>
                <m:rPr>
                  <m:lit/>
                  <m:nor/>
                </m:rPr>
                <m:t xml:space="preserve"> </m:t>
              </m:r>
              <m:r>
                <m:t xml:space="preserve">Value</m:t>
              </m:r>
            </m:num>
            <m:den>
              <m:r>
                <m:t xml:space="preserve">Simulation</m:t>
              </m:r>
              <m:r>
                <m:rPr>
                  <m:lit/>
                  <m:nor/>
                </m:rPr>
                <m:t xml:space="preserve"> </m:t>
              </m:r>
              <m:r>
                <m:t xml:space="preserve">Ratio</m:t>
              </m:r>
              <m:r>
                <m:rPr>
                  <m:lit/>
                  <m:nor/>
                </m:rPr>
                <m:t xml:space="preserve"> </m:t>
              </m:r>
              <m:r>
                <m:t xml:space="preserve">Value</m:t>
              </m:r>
            </m:den>
          </m:f>
        </m:oMath>
      </m:oMathPara>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 values were calculated for the odds ratio using Fisher’s exact test. Only strand asymmetries with p value &gt; 0.05 were considered showing strand asymmetries.</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Analyses of replication timing across cancer types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Replication timing data were obtained from (</w:t>
      </w:r>
      <w:hyperlink r:id="rId9">
        <w:r>
          <w:rPr>
            <w:rStyle w:val="Hyperlink"/>
            <w:rFonts w:cs="Times New Roman" w:ascii="Times New Roman" w:hAnsi="Times New Roman"/>
            <w:sz w:val="24"/>
            <w:szCs w:val="24"/>
          </w:rPr>
          <w:t>https://genomebiology.biomedcentral.com/articles/10.1186/s13059-018-1509-y</w:t>
        </w:r>
      </w:hyperlink>
      <w:r>
        <w:rPr>
          <w:rFonts w:cs="Times New Roman" w:ascii="Times New Roman" w:hAnsi="Times New Roman"/>
          <w:sz w:val="24"/>
          <w:szCs w:val="24"/>
        </w:rPr>
        <w:t>) 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Replication timing mutation counts were generated for both real and simulated somatic indels. To classify whether the replication timing mutation density was increasing, flat, or decreasing, two linear regression models were fitted to the values of the real somatic indels count R(X</w:t>
      </w:r>
      <w:r>
        <w:rPr>
          <w:rFonts w:cs="Times New Roman" w:ascii="Times New Roman" w:hAnsi="Times New Roman"/>
          <w:sz w:val="24"/>
          <w:szCs w:val="24"/>
          <w:vertAlign w:val="subscript"/>
        </w:rPr>
        <w:t>1</w:t>
      </w:r>
      <w:r>
        <w:rPr>
          <w:rFonts w:cs="Times New Roman" w:ascii="Times New Roman" w:hAnsi="Times New Roman"/>
          <w:sz w:val="24"/>
          <w:szCs w:val="24"/>
        </w:rPr>
        <w:t>, X</w:t>
      </w:r>
      <w:r>
        <w:rPr>
          <w:rFonts w:cs="Times New Roman" w:ascii="Times New Roman" w:hAnsi="Times New Roman"/>
          <w:sz w:val="24"/>
          <w:szCs w:val="24"/>
          <w:vertAlign w:val="subscript"/>
        </w:rPr>
        <w:t>2</w:t>
      </w:r>
      <w:r>
        <w:rPr>
          <w:rFonts w:cs="Times New Roman" w:ascii="Times New Roman" w:hAnsi="Times New Roman"/>
          <w:sz w:val="24"/>
          <w:szCs w:val="24"/>
        </w:rPr>
        <w:t>, X</w:t>
      </w:r>
      <w:r>
        <w:rPr>
          <w:rFonts w:cs="Times New Roman" w:ascii="Times New Roman" w:hAnsi="Times New Roman"/>
          <w:sz w:val="24"/>
          <w:szCs w:val="24"/>
          <w:vertAlign w:val="subscript"/>
        </w:rPr>
        <w:t>3</w:t>
      </w:r>
      <w:r>
        <w:rPr>
          <w:rFonts w:cs="Times New Roman" w:ascii="Times New Roman" w:hAnsi="Times New Roman"/>
          <w:sz w:val="24"/>
          <w:szCs w:val="24"/>
        </w:rPr>
        <w:t>, … X</w:t>
      </w:r>
      <w:r>
        <w:rPr>
          <w:rFonts w:cs="Times New Roman" w:ascii="Times New Roman" w:hAnsi="Times New Roman"/>
          <w:sz w:val="24"/>
          <w:szCs w:val="24"/>
          <w:vertAlign w:val="subscript"/>
        </w:rPr>
        <w:t>10</w:t>
      </w:r>
      <w:r>
        <w:rPr>
          <w:rFonts w:cs="Times New Roman" w:ascii="Times New Roman" w:hAnsi="Times New Roman"/>
          <w:sz w:val="24"/>
          <w:szCs w:val="24"/>
        </w:rPr>
        <w:t>) and the values of simulated somatic indel counts S(X</w:t>
      </w:r>
      <w:r>
        <w:rPr>
          <w:rFonts w:cs="Times New Roman" w:ascii="Times New Roman" w:hAnsi="Times New Roman"/>
          <w:sz w:val="24"/>
          <w:szCs w:val="24"/>
          <w:vertAlign w:val="subscript"/>
        </w:rPr>
        <w:t>1</w:t>
      </w:r>
      <w:r>
        <w:rPr>
          <w:rFonts w:cs="Times New Roman" w:ascii="Times New Roman" w:hAnsi="Times New Roman"/>
          <w:sz w:val="24"/>
          <w:szCs w:val="24"/>
        </w:rPr>
        <w:t>, X</w:t>
      </w:r>
      <w:r>
        <w:rPr>
          <w:rFonts w:cs="Times New Roman" w:ascii="Times New Roman" w:hAnsi="Times New Roman"/>
          <w:sz w:val="24"/>
          <w:szCs w:val="24"/>
          <w:vertAlign w:val="subscript"/>
        </w:rPr>
        <w:t>2</w:t>
      </w:r>
      <w:r>
        <w:rPr>
          <w:rFonts w:cs="Times New Roman" w:ascii="Times New Roman" w:hAnsi="Times New Roman"/>
          <w:sz w:val="24"/>
          <w:szCs w:val="24"/>
        </w:rPr>
        <w:t>, X</w:t>
      </w:r>
      <w:r>
        <w:rPr>
          <w:rFonts w:cs="Times New Roman" w:ascii="Times New Roman" w:hAnsi="Times New Roman"/>
          <w:sz w:val="24"/>
          <w:szCs w:val="24"/>
          <w:vertAlign w:val="subscript"/>
        </w:rPr>
        <w:t>3</w:t>
      </w:r>
      <w:r>
        <w:rPr>
          <w:rFonts w:cs="Times New Roman" w:ascii="Times New Roman" w:hAnsi="Times New Roman"/>
          <w:sz w:val="24"/>
          <w:szCs w:val="24"/>
        </w:rPr>
        <w:t>, … X</w:t>
      </w:r>
      <w:r>
        <w:rPr>
          <w:rFonts w:cs="Times New Roman" w:ascii="Times New Roman" w:hAnsi="Times New Roman"/>
          <w:sz w:val="24"/>
          <w:szCs w:val="24"/>
          <w:vertAlign w:val="subscript"/>
        </w:rPr>
        <w:t>10</w:t>
      </w:r>
      <w:r>
        <w:rPr>
          <w:rFonts w:cs="Times New Roman" w:ascii="Times New Roman" w:hAnsi="Times New Roman"/>
          <w:sz w:val="24"/>
          <w:szCs w:val="24"/>
        </w:rPr>
        <w:t>), respectively.</w:t>
      </w:r>
    </w:p>
    <w:p>
      <w:pPr>
        <w:pStyle w:val="Normal"/>
        <w:spacing w:lineRule="auto" w:line="480"/>
        <w:jc w:val="center"/>
        <w:rPr>
          <w:rFonts w:ascii="Times New Roman" w:hAnsi="Times New Roman" w:cs="Times New Roman"/>
          <w:sz w:val="24"/>
          <w:szCs w:val="24"/>
        </w:rPr>
      </w:pPr>
      <w:r>
        <w:rPr/>
      </w:r>
      <m:oMathPara xmlns:m="http://schemas.openxmlformats.org/officeDocument/2006/math">
        <m:oMathParaPr>
          <m:jc m:val="center"/>
        </m:oMathParaPr>
        <m:oMath>
          <m:r>
            <m:t xml:space="preserve">lm</m:t>
          </m:r>
          <m:r>
            <m:t xml:space="preserve">(</m:t>
          </m:r>
          <m:r>
            <m:t xml:space="preserve">Real</m:t>
          </m:r>
          <m:r>
            <m:rPr>
              <m:lit/>
              <m:nor/>
            </m:rPr>
            <m:t xml:space="preserve"> </m:t>
          </m:r>
          <m:r>
            <m:t xml:space="preserve">somatic</m:t>
          </m:r>
          <m:r>
            <m:rPr>
              <m:lit/>
              <m:nor/>
            </m:rPr>
            <m:t xml:space="preserve"> </m:t>
          </m:r>
          <m:r>
            <m:t xml:space="preserve">indels</m:t>
          </m:r>
          <m:r>
            <m:rPr>
              <m:lit/>
              <m:nor/>
            </m:rPr>
            <m:t xml:space="preserve"> </m:t>
          </m:r>
          <m:r>
            <m:t xml:space="preserve">count</m:t>
          </m:r>
          <m:r>
            <m:rPr>
              <m:lit/>
              <m:nor/>
            </m:rPr>
            <m:t xml:space="preserve"> </m:t>
          </m:r>
          <m:r>
            <m:rPr>
              <m:lit/>
              <m:nor/>
            </m:rPr>
            <m:t xml:space="preserve">~</m:t>
          </m:r>
          <m:r>
            <m:rPr>
              <m:lit/>
              <m:nor/>
            </m:rPr>
            <m:t xml:space="preserve"> </m:t>
          </m:r>
          <m:r>
            <m:t xml:space="preserve">replication</m:t>
          </m:r>
          <m:r>
            <m:rPr>
              <m:lit/>
              <m:nor/>
            </m:rPr>
            <m:t xml:space="preserve"> </m:t>
          </m:r>
          <m:r>
            <m:t xml:space="preserve">timing</m:t>
          </m:r>
          <m:r>
            <m:t xml:space="preserve">)</m:t>
          </m:r>
          <m:r>
            <m:rPr>
              <m:lit/>
              <m:nor/>
            </m:rPr>
            <m:t xml:space="preserve"> </m:t>
          </m:r>
        </m:oMath>
      </m:oMathPara>
    </w:p>
    <w:p>
      <w:pPr>
        <w:pStyle w:val="Normal"/>
        <w:spacing w:lineRule="auto" w:line="480"/>
        <w:jc w:val="center"/>
        <w:rPr>
          <w:rFonts w:ascii="Times New Roman" w:hAnsi="Times New Roman" w:cs="Times New Roman"/>
          <w:sz w:val="24"/>
          <w:szCs w:val="24"/>
        </w:rPr>
      </w:pPr>
      <w:r>
        <w:rPr/>
      </w:r>
      <m:oMathPara xmlns:m="http://schemas.openxmlformats.org/officeDocument/2006/math">
        <m:oMathParaPr>
          <m:jc m:val="center"/>
        </m:oMathParaPr>
        <m:oMath>
          <m:r>
            <m:t xml:space="preserve">lm</m:t>
          </m:r>
          <m:r>
            <m:t xml:space="preserve">(</m:t>
          </m:r>
          <m:r>
            <m:t xml:space="preserve">Simulated</m:t>
          </m:r>
          <m:r>
            <m:rPr>
              <m:lit/>
              <m:nor/>
            </m:rPr>
            <m:t xml:space="preserve"> </m:t>
          </m:r>
          <m:r>
            <m:t xml:space="preserve">somatic</m:t>
          </m:r>
          <m:r>
            <m:rPr>
              <m:lit/>
              <m:nor/>
            </m:rPr>
            <m:t xml:space="preserve"> </m:t>
          </m:r>
          <m:r>
            <m:t xml:space="preserve">indels</m:t>
          </m:r>
          <m:r>
            <m:rPr>
              <m:lit/>
              <m:nor/>
            </m:rPr>
            <m:t xml:space="preserve"> </m:t>
          </m:r>
          <m:r>
            <m:t xml:space="preserve">count</m:t>
          </m:r>
          <m:r>
            <m:rPr>
              <m:lit/>
              <m:nor/>
            </m:rPr>
            <m:t xml:space="preserve"> </m:t>
          </m:r>
          <m:r>
            <m:rPr>
              <m:lit/>
              <m:nor/>
            </m:rPr>
            <m:t xml:space="preserve">~</m:t>
          </m:r>
          <m:r>
            <m:rPr>
              <m:lit/>
              <m:nor/>
            </m:rPr>
            <m:t xml:space="preserve"> </m:t>
          </m:r>
          <m:r>
            <m:t xml:space="preserve">replication</m:t>
          </m:r>
          <m:r>
            <m:rPr>
              <m:lit/>
              <m:nor/>
            </m:rPr>
            <m:t xml:space="preserve"> </m:t>
          </m:r>
          <m:r>
            <m:t xml:space="preserve">timing</m:t>
          </m:r>
          <m:r>
            <m:t xml:space="preserve">)</m:t>
          </m:r>
        </m:oMath>
      </m:oMathPara>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 the above formula, replication timing denotes a vector c(1,2,3 … 10).</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replication timing trend for an ID signature was determined for both real and simulated data. 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If the trends of a certain ID signature for the two dataset (real and simulated data) were different, the relative trend for real data comparing the simulated data was the final trend for the ID signature. Otherwise, if the trends of a certain ID signature for the two dataset were the same, a third multiple linear regression model was fitted. </w:t>
      </w:r>
    </w:p>
    <w:p>
      <w:pPr>
        <w:pStyle w:val="Normal"/>
        <w:spacing w:lineRule="auto" w:line="480"/>
        <w:jc w:val="center"/>
        <w:rPr>
          <w:rFonts w:ascii="Times New Roman" w:hAnsi="Times New Roman" w:cs="Times New Roman"/>
          <w:sz w:val="24"/>
          <w:szCs w:val="24"/>
        </w:rPr>
      </w:pPr>
      <w:r>
        <w:rPr/>
      </w:r>
      <m:oMathPara xmlns:m="http://schemas.openxmlformats.org/officeDocument/2006/math">
        <m:oMathParaPr>
          <m:jc m:val="center"/>
        </m:oMathParaPr>
        <m:oMath>
          <m:r>
            <m:t xml:space="preserve">lm</m:t>
          </m:r>
          <m:r>
            <m:t xml:space="preserve">(</m:t>
          </m:r>
          <m:r>
            <m:t xml:space="preserve">Real</m:t>
          </m:r>
          <m:r>
            <m:rPr>
              <m:lit/>
              <m:nor/>
            </m:rPr>
            <m:t xml:space="preserve"> </m:t>
          </m:r>
          <m:r>
            <m:t xml:space="preserve">somatic</m:t>
          </m:r>
          <m:r>
            <m:rPr>
              <m:lit/>
              <m:nor/>
            </m:rPr>
            <m:t xml:space="preserve"> </m:t>
          </m:r>
          <m:r>
            <m:t xml:space="preserve">indels</m:t>
          </m:r>
          <m:r>
            <m:rPr>
              <m:lit/>
              <m:nor/>
            </m:rPr>
            <m:t xml:space="preserve"> </m:t>
          </m:r>
          <m:r>
            <m:t xml:space="preserve">count</m:t>
          </m:r>
          <m:r>
            <m:rPr>
              <m:lit/>
              <m:nor/>
            </m:rPr>
            <m:t xml:space="preserve"> </m:t>
          </m:r>
          <m:r>
            <m:rPr>
              <m:lit/>
              <m:nor/>
            </m:rPr>
            <m:t xml:space="preserve">~</m:t>
          </m:r>
          <m:r>
            <m:rPr>
              <m:lit/>
              <m:nor/>
            </m:rPr>
            <m:t xml:space="preserve"> </m:t>
          </m:r>
          <m:r>
            <m:t xml:space="preserve">Replication</m:t>
          </m:r>
          <m:r>
            <m:rPr>
              <m:lit/>
              <m:nor/>
            </m:rPr>
            <m:t xml:space="preserve"> </m:t>
          </m:r>
          <m:r>
            <m:t xml:space="preserve">timing</m:t>
          </m:r>
          <m:r>
            <m:rPr>
              <m:lit/>
              <m:nor/>
            </m:rPr>
            <m:t xml:space="preserve"> </m:t>
          </m:r>
          <m:r>
            <m:rPr>
              <m:lit/>
              <m:nor/>
            </m:rPr>
            <m:t xml:space="preserve">+</m:t>
          </m:r>
          <m:r>
            <m:rPr>
              <m:lit/>
              <m:nor/>
            </m:rPr>
            <m:t xml:space="preserve"> </m:t>
          </m:r>
          <m:r>
            <m:t xml:space="preserve">Simulated</m:t>
          </m:r>
          <m:r>
            <m:rPr>
              <m:lit/>
              <m:nor/>
            </m:rPr>
            <m:t xml:space="preserve"> </m:t>
          </m:r>
          <m:r>
            <m:t xml:space="preserve">somatic</m:t>
          </m:r>
          <m:r>
            <m:rPr>
              <m:lit/>
              <m:nor/>
            </m:rPr>
            <m:t xml:space="preserve"> </m:t>
          </m:r>
          <m:r>
            <m:t xml:space="preserve">indel</m:t>
          </m:r>
          <m:r>
            <m:rPr>
              <m:lit/>
              <m:nor/>
            </m:rPr>
            <m:t xml:space="preserve"> </m:t>
          </m:r>
          <m:r>
            <m:t xml:space="preserve">counts</m:t>
          </m:r>
          <m:r>
            <m:t xml:space="preserve">)</m:t>
          </m:r>
        </m:oMath>
      </m:oMathPara>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Similarly, the final trend of an ID signature were determined by the significance of the coefficient of replication timing. If it is not significant, an ID signature was considered to be generally unaffected by replication timing. Otherwise, if the coefficient of replication timing &gt; 0, an ID signature was considered to be increasing from early to late replicating regions; if the coefficient of replication timing &lt; 0, an ID signature was considered to be decreasing from early to late replicating regions.</w:t>
      </w:r>
    </w:p>
    <w:p>
      <w:pPr>
        <w:pStyle w:val="Normal"/>
        <w:rPr>
          <w:rFonts w:ascii="Times New Roman" w:hAnsi="Times New Roman" w:cs="Times New Roman"/>
          <w:b/>
          <w:bCs/>
          <w:sz w:val="24"/>
          <w:szCs w:val="24"/>
        </w:rPr>
      </w:pPr>
      <w:r>
        <w:rPr>
          <w:rFonts w:cs="Times New Roman" w:ascii="Times New Roman" w:hAnsi="Times New Roman"/>
          <w:b/>
          <w:bCs/>
          <w:sz w:val="24"/>
          <w:szCs w:val="24"/>
        </w:rPr>
        <w:t>sgRNA design and Plasmid construction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Exon 1 human </w:t>
      </w:r>
      <w:bookmarkStart w:id="1" w:name="_Hlk191059301"/>
      <w:r>
        <w:rPr>
          <w:rFonts w:cs="Times New Roman" w:ascii="Times New Roman" w:hAnsi="Times New Roman"/>
          <w:sz w:val="24"/>
          <w:szCs w:val="24"/>
        </w:rPr>
        <w:t>RNASEH2b</w:t>
      </w:r>
      <w:bookmarkEnd w:id="1"/>
      <w:r>
        <w:rPr>
          <w:rFonts w:cs="Times New Roman" w:ascii="Times New Roman" w:hAnsi="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pPr>
        <w:pStyle w:val="Normal"/>
        <w:rPr>
          <w:rFonts w:ascii="Times New Roman" w:hAnsi="Times New Roman" w:cs="Times New Roman"/>
          <w:b/>
          <w:bCs/>
          <w:sz w:val="24"/>
          <w:szCs w:val="24"/>
        </w:rPr>
      </w:pPr>
      <w:r>
        <w:rPr>
          <w:rFonts w:cs="Times New Roman" w:ascii="Times New Roman" w:hAnsi="Times New Roman"/>
          <w:b/>
          <w:bCs/>
          <w:sz w:val="24"/>
          <w:szCs w:val="24"/>
        </w:rPr>
        <w:t xml:space="preserve">Cell culture and plasmid transfection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pPr>
        <w:pStyle w:val="Normal"/>
        <w:rPr>
          <w:rFonts w:ascii="Times New Roman" w:hAnsi="Times New Roman" w:cs="Times New Roman"/>
          <w:b/>
          <w:bCs/>
          <w:sz w:val="24"/>
          <w:szCs w:val="24"/>
        </w:rPr>
      </w:pPr>
      <w:r>
        <w:rPr>
          <w:rFonts w:cs="Times New Roman" w:ascii="Times New Roman" w:hAnsi="Times New Roman"/>
          <w:b/>
          <w:bCs/>
          <w:sz w:val="24"/>
          <w:szCs w:val="24"/>
          <w:shd w:fill="FFFFFF" w:val="clear"/>
        </w:rPr>
        <w:t>RNASEH2</w:t>
      </w:r>
      <w:r>
        <w:rPr>
          <w:rFonts w:cs="Times New Roman" w:hint="eastAsia" w:ascii="Times New Roman" w:hAnsi="Times New Roman"/>
          <w:b/>
          <w:bCs/>
          <w:sz w:val="24"/>
          <w:szCs w:val="24"/>
          <w:shd w:fill="FFFFFF" w:val="clear"/>
        </w:rPr>
        <w:t>B</w:t>
      </w:r>
      <w:r>
        <w:rPr>
          <w:rFonts w:cs="Times New Roman" w:ascii="Times New Roman" w:hAnsi="Times New Roman"/>
          <w:b/>
          <w:bCs/>
          <w:sz w:val="24"/>
          <w:szCs w:val="24"/>
          <w:shd w:fill="FFFFFF" w:val="clear"/>
        </w:rPr>
        <w:t xml:space="preserve"> KO cells selection by direct Cell lysis PCR and </w:t>
      </w:r>
      <w:r>
        <w:rPr>
          <w:rFonts w:cs="Times New Roman" w:ascii="Times New Roman" w:hAnsi="Times New Roman"/>
          <w:b/>
          <w:bCs/>
          <w:sz w:val="24"/>
          <w:szCs w:val="24"/>
        </w:rPr>
        <w:t>Western blot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b/>
          <w:bCs/>
          <w:sz w:val="24"/>
          <w:szCs w:val="24"/>
        </w:rPr>
      </w:pPr>
      <w:r>
        <w:rPr>
          <w:rFonts w:cs="Times New Roman" w:ascii="Times New Roman" w:hAnsi="Times New Roman"/>
          <w:b/>
          <w:bCs/>
          <w:sz w:val="24"/>
          <w:szCs w:val="24"/>
        </w:rPr>
        <w:t>Whole genome sequencing</w:t>
      </w:r>
      <w:r>
        <w:rPr>
          <w:rFonts w:cs="Times New Roman" w:hint="eastAsia" w:ascii="Times New Roman" w:hAnsi="Times New Roman"/>
          <w:b/>
          <w:bCs/>
          <w:sz w:val="24"/>
          <w:szCs w:val="24"/>
        </w:rPr>
        <w:t xml:space="preserve"> of </w:t>
      </w:r>
      <w:r>
        <w:rPr>
          <w:rFonts w:cs="Times New Roman" w:ascii="Times New Roman" w:hAnsi="Times New Roman"/>
          <w:b/>
          <w:bCs/>
          <w:sz w:val="24"/>
          <w:szCs w:val="24"/>
          <w:shd w:fill="FFFFFF" w:val="clear"/>
        </w:rPr>
        <w:t>RNASEH2</w:t>
      </w:r>
      <w:r>
        <w:rPr>
          <w:rFonts w:cs="Times New Roman" w:hint="eastAsia" w:ascii="Times New Roman" w:hAnsi="Times New Roman"/>
          <w:b/>
          <w:bCs/>
          <w:sz w:val="24"/>
          <w:szCs w:val="24"/>
          <w:shd w:fill="FFFFFF" w:val="clear"/>
        </w:rPr>
        <w:t>B</w:t>
      </w:r>
      <w:r>
        <w:rPr>
          <w:rFonts w:cs="Times New Roman" w:ascii="Times New Roman" w:hAnsi="Times New Roman"/>
          <w:b/>
          <w:bCs/>
          <w:sz w:val="24"/>
          <w:szCs w:val="24"/>
          <w:shd w:fill="FFFFFF" w:val="clear"/>
        </w:rPr>
        <w:t xml:space="preserve"> KO cell</w:t>
      </w:r>
      <w:r>
        <w:rPr>
          <w:rFonts w:cs="Times New Roman" w:hint="eastAsia" w:ascii="Times New Roman" w:hAnsi="Times New Roman"/>
          <w:b/>
          <w:bCs/>
          <w:sz w:val="24"/>
          <w:szCs w:val="24"/>
          <w:shd w:fill="FFFFFF" w:val="clear"/>
        </w:rPr>
        <w:t xml:space="preserve"> clones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Genomic DNA of the completed knout out RNASEH2</w:t>
      </w:r>
      <w:r>
        <w:rPr>
          <w:rFonts w:cs="Times New Roman" w:hint="eastAsia" w:ascii="Times New Roman" w:hAnsi="Times New Roman"/>
          <w:sz w:val="24"/>
          <w:szCs w:val="24"/>
        </w:rPr>
        <w:t>B</w:t>
      </w:r>
      <w:r>
        <w:rPr>
          <w:rFonts w:cs="Times New Roman" w:ascii="Times New Roman" w:hAnsi="Times New Roman"/>
          <w:sz w:val="24"/>
          <w:szCs w:val="24"/>
        </w:rPr>
        <w:t xml:space="preserve"> cells were extracted using DNeasy Blood &amp; Tissue Kit (Qiagen cat no.69506) and sent for whole genome sequencing (NovogeneAIT Singapore). </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 xml:space="preserve">MSI/MSS </w:t>
      </w:r>
      <w:r>
        <w:rPr>
          <w:rFonts w:cs="Times New Roman" w:hint="eastAsia" w:ascii="Times New Roman" w:hAnsi="Times New Roman"/>
          <w:b/>
          <w:bCs/>
          <w:sz w:val="24"/>
          <w:szCs w:val="24"/>
        </w:rPr>
        <w:t>s</w:t>
      </w:r>
      <w:r>
        <w:rPr>
          <w:rFonts w:cs="Times New Roman" w:ascii="Times New Roman" w:hAnsi="Times New Roman"/>
          <w:b/>
          <w:bCs/>
          <w:sz w:val="24"/>
          <w:szCs w:val="24"/>
        </w:rPr>
        <w:t>tatus</w:t>
      </w:r>
      <w:r>
        <w:rPr>
          <w:rFonts w:cs="Times New Roman" w:hint="eastAsia" w:ascii="Times New Roman" w:hAnsi="Times New Roman"/>
          <w:b/>
          <w:bCs/>
          <w:sz w:val="24"/>
          <w:szCs w:val="24"/>
        </w:rPr>
        <w:t xml:space="preserve"> and high/low TMB status</w:t>
      </w:r>
    </w:p>
    <w:p>
      <w:pPr>
        <w:pStyle w:val="Normal"/>
        <w:spacing w:lineRule="auto" w:line="480"/>
        <w:rPr>
          <w:rFonts w:ascii="Times New Roman" w:hAnsi="Times New Roman" w:cs="Times New Roman"/>
          <w:color w:val="000000"/>
          <w:sz w:val="24"/>
          <w:szCs w:val="24"/>
        </w:rPr>
      </w:pPr>
      <w:r>
        <w:rPr>
          <w:rFonts w:cs="Times New Roman" w:ascii="Times New Roman" w:hAnsi="Times New Roman"/>
          <w:sz w:val="24"/>
          <w:szCs w:val="24"/>
        </w:rPr>
        <w:t>For PCAWG genomes, the MSI status was evaluated by the PCAWG working group and obtained from the synapse repository (</w:t>
      </w:r>
      <w:r>
        <w:fldChar w:fldCharType="begin"/>
      </w:r>
      <w:r>
        <w:rPr>
          <w:rStyle w:val="Hyperlink"/>
          <w:sz w:val="24"/>
          <w:szCs w:val="24"/>
          <w:rFonts w:cs="Times New Roman" w:ascii="Times New Roman" w:hAnsi="Times New Roman"/>
        </w:rPr>
        <w:instrText xml:space="preserve"> HYPERLINK "https://www.synapse.org/" \l "!Synapse:syn8016399"</w:instrText>
      </w:r>
      <w:r>
        <w:rPr>
          <w:rStyle w:val="Hyperlink"/>
          <w:sz w:val="24"/>
          <w:szCs w:val="24"/>
          <w:rFonts w:cs="Times New Roman" w:ascii="Times New Roman" w:hAnsi="Times New Roman"/>
        </w:rPr>
        <w:fldChar w:fldCharType="separate"/>
      </w:r>
      <w:r>
        <w:rPr>
          <w:rStyle w:val="Hyperlink"/>
          <w:rFonts w:cs="Times New Roman" w:ascii="Times New Roman" w:hAnsi="Times New Roman"/>
          <w:sz w:val="24"/>
          <w:szCs w:val="24"/>
        </w:rPr>
        <w:t>https://www.synapse.org/#!Synapse:syn8016399</w:t>
      </w:r>
      <w:r>
        <w:rPr>
          <w:rStyle w:val="Hyperlink"/>
          <w:sz w:val="24"/>
          <w:szCs w:val="24"/>
          <w:rFonts w:cs="Times New Roman" w:ascii="Times New Roman" w:hAnsi="Times New Roman"/>
        </w:rPr>
        <w:fldChar w:fldCharType="end"/>
      </w:r>
      <w:r>
        <w:rPr>
          <w:rFonts w:hint="eastAsia"/>
        </w:rPr>
        <w:t xml:space="preserve">, </w:t>
      </w:r>
      <w:r>
        <w:rPr>
          <w:rFonts w:cs="Times New Roman" w:hint="eastAsia" w:ascii="Times New Roman" w:hAnsi="Times New Roman"/>
          <w:sz w:val="24"/>
          <w:szCs w:val="24"/>
        </w:rPr>
        <w:t>the data was downloaded on May 2022</w:t>
      </w:r>
      <w:r>
        <w:rPr>
          <w:rFonts w:cs="Times New Roman" w:ascii="Times New Roman" w:hAnsi="Times New Roman"/>
          <w:sz w:val="24"/>
          <w:szCs w:val="24"/>
        </w:rPr>
        <w:t xml:space="preserve">). For HMF genomes, the MSI status was downloaded from the supplementary data of </w:t>
      </w:r>
      <w:sdt>
        <w:sdtPr>
          <w:placeholder>
            <w:docPart w:val="DefaultPlaceholder_-1854013440"/>
          </w:placeholde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sdtPr>
        <w:sdtContent>
          <w:r>
            <w:rPr>
              <w:rFonts w:cs="Times New Roman" w:ascii="Times New Roman" w:hAnsi="Times New Roman"/>
              <w:sz w:val="24"/>
              <w:szCs w:val="24"/>
            </w:rPr>
          </w:r>
          <w:r>
            <w:rPr>
              <w:rFonts w:cs="Times New Roman" w:ascii="Times New Roman" w:hAnsi="Times New Roman"/>
              <w:color w:val="000000"/>
              <w:sz w:val="24"/>
              <w:szCs w:val="24"/>
            </w:rPr>
            <w:t>Priestley et al., 2019.</w:t>
          </w:r>
        </w:sdtContent>
      </w:sdt>
      <w:r>
        <w:rPr>
          <w:rFonts w:cs="Times New Roman" w:ascii="Times New Roman" w:hAnsi="Times New Roman"/>
          <w:color w:val="000000"/>
          <w:sz w:val="24"/>
          <w:szCs w:val="24"/>
        </w:rPr>
        <w:t xml:space="preserve"> </w:t>
      </w:r>
      <w:r>
        <w:rPr>
          <w:rFonts w:cs="Times New Roman" w:hint="eastAsia" w:ascii="Times New Roman" w:hAnsi="Times New Roman"/>
          <w:color w:val="000000"/>
          <w:sz w:val="24"/>
          <w:szCs w:val="24"/>
        </w:rPr>
        <w:t>The genomes with &gt;14,000 IDs and &gt;15,000 SBSs were labelled as high TMB tumors. The thresholds were selected based on the minimum number of mutations of the pre-defined MSI tumors. We then used MSI-seq to predict the MSI status of high TMB tumors.</w:t>
      </w:r>
    </w:p>
    <w:p>
      <w:pPr>
        <w:pStyle w:val="Normal"/>
        <w:spacing w:lineRule="auto" w:line="480"/>
        <w:rPr>
          <w:rFonts w:ascii="Times New Roman" w:hAnsi="Times New Roman" w:cs="Times New Roman"/>
          <w:b/>
          <w:bCs/>
          <w:color w:val="000000"/>
          <w:sz w:val="24"/>
          <w:szCs w:val="24"/>
        </w:rPr>
      </w:pPr>
      <w:r>
        <w:rPr>
          <w:rFonts w:cs="Times New Roman" w:ascii="Times New Roman" w:hAnsi="Times New Roman"/>
          <w:b/>
          <w:bCs/>
          <w:color w:val="000000"/>
          <w:sz w:val="24"/>
          <w:szCs w:val="24"/>
        </w:rPr>
        <w:t>Extended sequence context</w:t>
      </w:r>
      <w:r>
        <w:rPr>
          <w:rFonts w:cs="Times New Roman" w:hint="eastAsia" w:ascii="Times New Roman" w:hAnsi="Times New Roman"/>
          <w:b/>
          <w:bCs/>
          <w:color w:val="000000"/>
          <w:sz w:val="24"/>
          <w:szCs w:val="24"/>
        </w:rPr>
        <w:t xml:space="preserve"> analysis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To analyze a specific signature and indel type of interest, we first identified the </w:t>
      </w:r>
      <w:r>
        <w:rPr>
          <w:rFonts w:cs="Times New Roman" w:hint="eastAsia" w:ascii="Times New Roman" w:hAnsi="Times New Roman"/>
          <w:color w:val="000000"/>
          <w:sz w:val="24"/>
          <w:szCs w:val="24"/>
        </w:rPr>
        <w:t>5</w:t>
      </w:r>
      <w:r>
        <w:rPr>
          <w:rFonts w:cs="Times New Roman" w:ascii="Times New Roman" w:hAnsi="Times New Roman"/>
          <w:color w:val="000000"/>
          <w:sz w:val="24"/>
          <w:szCs w:val="24"/>
        </w:rPr>
        <w:t xml:space="preserve"> genomes with the highest </w:t>
      </w:r>
      <w:r>
        <w:rPr>
          <w:rFonts w:cs="Times New Roman" w:hint="eastAsia" w:ascii="Times New Roman" w:hAnsi="Times New Roman"/>
          <w:color w:val="000000"/>
          <w:sz w:val="24"/>
          <w:szCs w:val="24"/>
        </w:rPr>
        <w:t xml:space="preserve">contribution of the </w:t>
      </w:r>
      <w:r>
        <w:rPr>
          <w:rFonts w:cs="Times New Roman" w:ascii="Times New Roman" w:hAnsi="Times New Roman"/>
          <w:color w:val="000000"/>
          <w:sz w:val="24"/>
          <w:szCs w:val="24"/>
        </w:rPr>
        <w:t>corresponding signature</w:t>
      </w:r>
      <w:r>
        <w:rPr>
          <w:rFonts w:cs="Times New Roman" w:hint="eastAsia" w:ascii="Times New Roman" w:hAnsi="Times New Roman"/>
          <w:color w:val="000000"/>
          <w:sz w:val="24"/>
          <w:szCs w:val="24"/>
        </w:rPr>
        <w:t xml:space="preserve"> activity</w:t>
      </w:r>
      <w:r>
        <w:rPr>
          <w:rFonts w:cs="Times New Roman" w:ascii="Times New Roman" w:hAnsi="Times New Roman"/>
          <w:color w:val="000000"/>
          <w:sz w:val="24"/>
          <w:szCs w:val="24"/>
        </w:rPr>
        <w:t>. From these genomes, we extracted all indels of the relevant type. We then examined the nucleotide sequence within a 21-base pair window centered on each indel site (±10 nucleotides from the indel position). For each position within this window, we calculated the frequency of each nucleotide (A, T, C, and G).</w:t>
      </w:r>
      <w:r>
        <w:rPr>
          <w:rFonts w:cs="Times New Roman" w:hint="eastAsia" w:ascii="Times New Roman" w:hAnsi="Times New Roman"/>
          <w:color w:val="000000"/>
          <w:sz w:val="24"/>
          <w:szCs w:val="24"/>
        </w:rPr>
        <w:t xml:space="preserve"> The logo was plotted based on the frequency matrix by </w:t>
      </w:r>
      <w:r>
        <w:rPr>
          <w:rFonts w:cs="Times New Roman" w:ascii="Times New Roman" w:hAnsi="Times New Roman"/>
          <w:color w:val="000000"/>
          <w:sz w:val="24"/>
          <w:szCs w:val="24"/>
        </w:rPr>
        <w:t>seqLogo</w:t>
      </w:r>
      <w:r>
        <w:rPr>
          <w:rFonts w:cs="Times New Roman" w:hint="eastAsia" w:ascii="Times New Roman" w:hAnsi="Times New Roman"/>
          <w:color w:val="000000"/>
          <w:sz w:val="24"/>
          <w:szCs w:val="24"/>
        </w:rPr>
        <w:t xml:space="preserve"> function of </w:t>
      </w:r>
      <w:r>
        <w:rPr>
          <w:rFonts w:cs="Times New Roman" w:ascii="Times New Roman" w:hAnsi="Times New Roman"/>
          <w:color w:val="000000"/>
          <w:sz w:val="24"/>
          <w:szCs w:val="24"/>
        </w:rPr>
        <w:t>seqLogo</w:t>
      </w:r>
      <w:r>
        <w:rPr>
          <w:rFonts w:cs="Times New Roman" w:hint="eastAsia" w:ascii="Times New Roman" w:hAnsi="Times New Roman"/>
          <w:color w:val="000000"/>
          <w:sz w:val="24"/>
          <w:szCs w:val="24"/>
        </w:rPr>
        <w:t xml:space="preserve"> R package (version 1.71.0)</w:t>
      </w:r>
    </w:p>
    <w:p>
      <w:pPr>
        <w:pStyle w:val="Normal"/>
        <w:spacing w:lineRule="auto" w:line="480"/>
        <w:rPr>
          <w:rFonts w:ascii="Times New Roman" w:hAnsi="Times New Roman" w:cs="Times New Roman"/>
          <w:b/>
          <w:bCs/>
          <w:color w:val="000000"/>
          <w:sz w:val="24"/>
          <w:szCs w:val="24"/>
        </w:rPr>
      </w:pPr>
      <w:r>
        <w:rPr>
          <w:rFonts w:cs="Times New Roman" w:ascii="Times New Roman" w:hAnsi="Times New Roman"/>
          <w:b/>
          <w:bCs/>
          <w:color w:val="000000"/>
          <w:sz w:val="24"/>
          <w:szCs w:val="24"/>
        </w:rPr>
        <w:t>Acknowledgement</w:t>
      </w:r>
    </w:p>
    <w:p>
      <w:pPr>
        <w:pStyle w:val="Normal"/>
        <w:spacing w:lineRule="auto" w:line="480"/>
        <w:rPr>
          <w:rFonts w:ascii="Times New Roman" w:hAnsi="Times New Roman" w:cs="Times New Roman"/>
          <w:b/>
          <w:bCs/>
          <w:color w:val="000000"/>
          <w:sz w:val="24"/>
          <w:szCs w:val="24"/>
        </w:rPr>
      </w:pPr>
      <w:r>
        <w:rPr>
          <w:rFonts w:cs="Times New Roman" w:hint="eastAsia" w:ascii="Times New Roman" w:hAnsi="Times New Roman"/>
          <w:b/>
          <w:bCs/>
          <w:color w:val="000000"/>
          <w:sz w:val="24"/>
          <w:szCs w:val="24"/>
        </w:rPr>
        <w:t xml:space="preserve">Thank Shang Li for plsmid. </w:t>
      </w:r>
    </w:p>
    <w:p>
      <w:pPr>
        <w:pStyle w:val="Normal"/>
        <w:spacing w:lineRule="auto" w:line="480"/>
        <w:rPr>
          <w:rFonts w:ascii="Times New Roman" w:hAnsi="Times New Roman" w:cs="Times New Roman"/>
          <w:b/>
          <w:bCs/>
          <w:color w:val="000000"/>
          <w:sz w:val="24"/>
          <w:szCs w:val="24"/>
        </w:rPr>
      </w:pPr>
      <w:r>
        <w:rPr>
          <w:rFonts w:cs="Times New Roman" w:hint="eastAsia" w:ascii="Times New Roman" w:hAnsi="Times New Roman"/>
          <w:b/>
          <w:bCs/>
          <w:color w:val="000000"/>
          <w:sz w:val="24"/>
          <w:szCs w:val="24"/>
        </w:rPr>
        <w:t>Funding</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Reference</w:t>
      </w:r>
    </w:p>
    <w:p>
      <w:pPr>
        <w:pStyle w:val="Bibliography"/>
        <w:rPr>
          <w:rFonts w:ascii="Times New Roman" w:hAnsi="Times New Roman" w:cs="Times New Roman"/>
          <w:sz w:val="24"/>
        </w:rPr>
      </w:pPr>
      <w:r>
        <w:fldChar w:fldCharType="begin"/>
      </w:r>
      <w:r>
        <w:rPr>
          <w:szCs w:val="24"/>
        </w:rPr>
        <w:instrText xml:space="preserve">ADDIN ZOTERO_BIBL {"uncited":[],"omitted":[],"custom":[]} CSL_BIBLIOGRAPHY</w:instrText>
      </w:r>
      <w:r>
        <w:rPr>
          <w:szCs w:val="24"/>
        </w:rPr>
      </w:r>
      <w:r>
        <w:rPr>
          <w:szCs w:val="24"/>
        </w:rPr>
        <w:fldChar w:fldCharType="separate"/>
      </w:r>
      <w:r>
        <w:rPr>
          <w:szCs w:val="24"/>
        </w:rPr>
      </w:r>
      <w:r>
        <w:rPr>
          <w:rFonts w:cs="Times New Roman" w:ascii="Times New Roman" w:hAnsi="Times New Roman"/>
          <w:sz w:val="24"/>
        </w:rPr>
        <w:t xml:space="preserve">Alexandrov, Ludmil B., Young Seok Ju, Kerstin Haase, Peter Van Loo, Iñigo Martincorena, Serena Nik-Zainal, Yasushi Totoki, et al. 2016. ‘Mutational Signatures Associated with Tobacco Smoking in Human Cancer’. </w:t>
      </w:r>
      <w:r>
        <w:rPr>
          <w:rFonts w:cs="Times New Roman" w:ascii="Times New Roman" w:hAnsi="Times New Roman"/>
          <w:i/>
          <w:iCs/>
          <w:sz w:val="24"/>
        </w:rPr>
        <w:t>Science</w:t>
      </w:r>
      <w:r>
        <w:rPr>
          <w:rFonts w:cs="Times New Roman" w:ascii="Times New Roman" w:hAnsi="Times New Roman"/>
          <w:sz w:val="24"/>
        </w:rPr>
        <w:t xml:space="preserve"> 354 (6312): 618–22. https://doi.org/10.1126/science.aag0299.</w:t>
      </w:r>
    </w:p>
    <w:p>
      <w:pPr>
        <w:pStyle w:val="Bibliography"/>
        <w:rPr>
          <w:rFonts w:ascii="Times New Roman" w:hAnsi="Times New Roman" w:cs="Times New Roman"/>
          <w:sz w:val="24"/>
        </w:rPr>
      </w:pPr>
      <w:r>
        <w:rPr>
          <w:rFonts w:cs="Times New Roman" w:ascii="Times New Roman" w:hAnsi="Times New Roman"/>
          <w:sz w:val="24"/>
        </w:rPr>
        <w:t xml:space="preserve">Alexandrov, Ludmil B., Jaegil Kim, Nicholas J. Haradhvala, Mi Ni Huang, Alvin Wei Tian Ng, Yang Wu, Arnoud Boot, et al. 2020. ‘The Repertoire of Mutational Signatures in Human Cancer’. </w:t>
      </w:r>
      <w:r>
        <w:rPr>
          <w:rFonts w:cs="Times New Roman" w:ascii="Times New Roman" w:hAnsi="Times New Roman"/>
          <w:i/>
          <w:iCs/>
          <w:sz w:val="24"/>
        </w:rPr>
        <w:t>Nature</w:t>
      </w:r>
      <w:r>
        <w:rPr>
          <w:rFonts w:cs="Times New Roman" w:ascii="Times New Roman" w:hAnsi="Times New Roman"/>
          <w:sz w:val="24"/>
        </w:rPr>
        <w:t xml:space="preserve"> 578 (7793): 94–101. https://doi.org/10.1038/s41586-020-1943-3.</w:t>
      </w:r>
    </w:p>
    <w:p>
      <w:pPr>
        <w:pStyle w:val="Bibliography"/>
        <w:rPr>
          <w:rFonts w:ascii="Times New Roman" w:hAnsi="Times New Roman" w:cs="Times New Roman"/>
          <w:sz w:val="24"/>
        </w:rPr>
      </w:pPr>
      <w:r>
        <w:rPr>
          <w:rFonts w:cs="Times New Roman" w:ascii="Times New Roman" w:hAnsi="Times New Roman"/>
          <w:sz w:val="24"/>
        </w:rPr>
        <w:t>Alexandrov, Ludmil B, Serena Nik-zainal, David C Wedge, and Samuel A J R Aparicio. 2014. ‘Signatures of Mutational Processes in Human Cancer’ 500 (7463): 415–21. https://doi.org/10.1038/nature12477.Signatures.</w:t>
      </w:r>
    </w:p>
    <w:p>
      <w:pPr>
        <w:pStyle w:val="Bibliography"/>
        <w:rPr>
          <w:rFonts w:ascii="Times New Roman" w:hAnsi="Times New Roman" w:cs="Times New Roman"/>
          <w:sz w:val="24"/>
        </w:rPr>
      </w:pPr>
      <w:r>
        <w:rPr>
          <w:rFonts w:cs="Times New Roman" w:ascii="Times New Roman" w:hAnsi="Times New Roman"/>
          <w:sz w:val="24"/>
        </w:rPr>
        <w:t xml:space="preserve">Bavi, Prashant, Stephen B. Baylin, Wojciech Bazant, Duncan Beardsmore, Timothy A. Beck, Sam Behjati, Andreas Behren, et al. 2020. ‘Pan-Cancer Analysis of Whole Genomes’. </w:t>
      </w:r>
      <w:r>
        <w:rPr>
          <w:rFonts w:cs="Times New Roman" w:ascii="Times New Roman" w:hAnsi="Times New Roman"/>
          <w:i/>
          <w:iCs/>
          <w:sz w:val="24"/>
        </w:rPr>
        <w:t>Nature</w:t>
      </w:r>
      <w:r>
        <w:rPr>
          <w:rFonts w:cs="Times New Roman" w:ascii="Times New Roman" w:hAnsi="Times New Roman"/>
          <w:sz w:val="24"/>
        </w:rPr>
        <w:t xml:space="preserve"> 578 (7793): 82–93. https://doi.org/10.1038/s41586-020-1969-6.</w:t>
      </w:r>
    </w:p>
    <w:p>
      <w:pPr>
        <w:pStyle w:val="Bibliography"/>
        <w:rPr>
          <w:rFonts w:ascii="Times New Roman" w:hAnsi="Times New Roman" w:cs="Times New Roman"/>
          <w:sz w:val="24"/>
        </w:rPr>
      </w:pPr>
      <w:r>
        <w:rPr>
          <w:rFonts w:cs="Times New Roman" w:ascii="Times New Roman" w:hAnsi="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Pr>
          <w:rFonts w:cs="Times New Roman" w:ascii="Times New Roman" w:hAnsi="Times New Roman"/>
          <w:i/>
          <w:iCs/>
          <w:sz w:val="24"/>
        </w:rPr>
        <w:t>Genome Research</w:t>
      </w:r>
      <w:r>
        <w:rPr>
          <w:rFonts w:cs="Times New Roman" w:ascii="Times New Roman" w:hAnsi="Times New Roman"/>
          <w:sz w:val="24"/>
        </w:rPr>
        <w:t xml:space="preserve"> 28 (5): 654–65. https://doi.org/10.1101/gr.230219.117.</w:t>
      </w:r>
    </w:p>
    <w:p>
      <w:pPr>
        <w:pStyle w:val="Bibliography"/>
        <w:rPr>
          <w:rFonts w:ascii="Times New Roman" w:hAnsi="Times New Roman" w:cs="Times New Roman"/>
          <w:sz w:val="24"/>
        </w:rPr>
      </w:pPr>
      <w:r>
        <w:rPr>
          <w:rFonts w:cs="Times New Roman" w:ascii="Times New Roman" w:hAnsi="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Pr>
          <w:rFonts w:cs="Times New Roman" w:ascii="Times New Roman" w:hAnsi="Times New Roman"/>
          <w:i/>
          <w:iCs/>
          <w:sz w:val="24"/>
        </w:rPr>
        <w:t>Genome Research</w:t>
      </w:r>
      <w:r>
        <w:rPr>
          <w:rFonts w:cs="Times New Roman" w:ascii="Times New Roman" w:hAnsi="Times New Roman"/>
          <w:sz w:val="24"/>
        </w:rPr>
        <w:t xml:space="preserve"> 30 (6): 803–13. https://doi.org/10.1101/gr.255620.119.</w:t>
      </w:r>
    </w:p>
    <w:p>
      <w:pPr>
        <w:pStyle w:val="Bibliography"/>
        <w:rPr>
          <w:rFonts w:ascii="Times New Roman" w:hAnsi="Times New Roman" w:cs="Times New Roman"/>
          <w:sz w:val="24"/>
        </w:rPr>
      </w:pPr>
      <w:r>
        <w:rPr>
          <w:rFonts w:cs="Times New Roman" w:ascii="Times New Roman" w:hAnsi="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Pr>
          <w:rFonts w:cs="Times New Roman" w:ascii="Times New Roman" w:hAnsi="Times New Roman"/>
          <w:i/>
          <w:iCs/>
          <w:sz w:val="24"/>
        </w:rPr>
        <w:t>Chemical Research in Toxicology</w:t>
      </w:r>
      <w:r>
        <w:rPr>
          <w:rFonts w:cs="Times New Roman" w:ascii="Times New Roman" w:hAnsi="Times New Roman"/>
          <w:sz w:val="24"/>
        </w:rPr>
        <w:t xml:space="preserve"> 37 (2): 234–47. https://doi.org/10.1021/acs.chemrestox.3c00255.</w:t>
      </w:r>
    </w:p>
    <w:p>
      <w:pPr>
        <w:pStyle w:val="Bibliography"/>
        <w:rPr>
          <w:rFonts w:ascii="Times New Roman" w:hAnsi="Times New Roman" w:cs="Times New Roman"/>
          <w:sz w:val="24"/>
        </w:rPr>
      </w:pPr>
      <w:r>
        <w:rPr>
          <w:rFonts w:cs="Times New Roman" w:ascii="Times New Roman" w:hAnsi="Times New Roman"/>
          <w:sz w:val="24"/>
        </w:rPr>
        <w:t xml:space="preserve">Chen, Lei, Chong Zhang, Ruidong Xue, Mo Liu, Jian Bai, Jinxia Bao, Yin Wang, et al. 2024. ‘Deep Whole-Genome Analysis of 494 Hepatocellular Carcinomas’. </w:t>
      </w:r>
      <w:r>
        <w:rPr>
          <w:rFonts w:cs="Times New Roman" w:ascii="Times New Roman" w:hAnsi="Times New Roman"/>
          <w:i/>
          <w:iCs/>
          <w:sz w:val="24"/>
        </w:rPr>
        <w:t>Nature</w:t>
      </w:r>
      <w:r>
        <w:rPr>
          <w:rFonts w:cs="Times New Roman" w:ascii="Times New Roman" w:hAnsi="Times New Roman"/>
          <w:sz w:val="24"/>
        </w:rPr>
        <w:t>, March. https://doi.org/10.1038/s41586-024-07054-3.</w:t>
      </w:r>
    </w:p>
    <w:p>
      <w:pPr>
        <w:pStyle w:val="Bibliography"/>
        <w:rPr>
          <w:rFonts w:ascii="Times New Roman" w:hAnsi="Times New Roman" w:cs="Times New Roman"/>
          <w:sz w:val="24"/>
        </w:rPr>
      </w:pPr>
      <w:r>
        <w:rPr>
          <w:rFonts w:cs="Times New Roman" w:ascii="Times New Roman" w:hAnsi="Times New Roman"/>
          <w:sz w:val="24"/>
        </w:rPr>
        <w:t xml:space="preserve">Cho, Jang-Eun, Nayun Kim, Yue C. Li, and Sue Jinks-Robertson. 2013. ‘Two Distinct Mechanisms of Topoisomerase 1-Dependent Mutagenesis in Yeast’. </w:t>
      </w:r>
      <w:r>
        <w:rPr>
          <w:rFonts w:cs="Times New Roman" w:ascii="Times New Roman" w:hAnsi="Times New Roman"/>
          <w:i/>
          <w:iCs/>
          <w:sz w:val="24"/>
        </w:rPr>
        <w:t>DNA Repair</w:t>
      </w:r>
      <w:r>
        <w:rPr>
          <w:rFonts w:cs="Times New Roman" w:ascii="Times New Roman" w:hAnsi="Times New Roman"/>
          <w:sz w:val="24"/>
        </w:rPr>
        <w:t xml:space="preserve"> 12 (3): 205–11. https://doi.org/10.1016/j.dnarep.2012.12.004.</w:t>
      </w:r>
    </w:p>
    <w:p>
      <w:pPr>
        <w:pStyle w:val="Bibliography"/>
        <w:rPr>
          <w:rFonts w:ascii="Times New Roman" w:hAnsi="Times New Roman" w:cs="Times New Roman"/>
          <w:sz w:val="24"/>
        </w:rPr>
      </w:pPr>
      <w:r>
        <w:rPr>
          <w:rFonts w:cs="Times New Roman" w:ascii="Times New Roman" w:hAnsi="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pPr>
        <w:pStyle w:val="Bibliography"/>
        <w:rPr>
          <w:rFonts w:ascii="Times New Roman" w:hAnsi="Times New Roman" w:cs="Times New Roman"/>
          <w:sz w:val="24"/>
        </w:rPr>
      </w:pPr>
      <w:r>
        <w:rPr>
          <w:rFonts w:cs="Times New Roman" w:ascii="Times New Roman" w:hAnsi="Times New Roman"/>
          <w:sz w:val="24"/>
        </w:rPr>
        <w:t xml:space="preserve">Davies, Helen, Dominik Glodzik, Sandro Morganella, Lucy R. Yates, Johan Staaf, Xueqing Zou, Manasa Ramakrishna, et al. 2017. ‘HRDetect Is a Predictor of BRCA1 and BRCA2 Deficiency Based on Mutational Signatures’. </w:t>
      </w:r>
      <w:r>
        <w:rPr>
          <w:rFonts w:cs="Times New Roman" w:ascii="Times New Roman" w:hAnsi="Times New Roman"/>
          <w:i/>
          <w:iCs/>
          <w:sz w:val="24"/>
        </w:rPr>
        <w:t>Nature Medicine</w:t>
      </w:r>
      <w:r>
        <w:rPr>
          <w:rFonts w:cs="Times New Roman" w:ascii="Times New Roman" w:hAnsi="Times New Roman"/>
          <w:sz w:val="24"/>
        </w:rPr>
        <w:t xml:space="preserve"> 23 (4): 517–25. https://doi.org/10.1038/nm.4292.</w:t>
      </w:r>
    </w:p>
    <w:p>
      <w:pPr>
        <w:pStyle w:val="Bibliography"/>
        <w:rPr>
          <w:rFonts w:ascii="Times New Roman" w:hAnsi="Times New Roman" w:cs="Times New Roman"/>
          <w:sz w:val="24"/>
        </w:rPr>
      </w:pPr>
      <w:r>
        <w:rPr>
          <w:rFonts w:cs="Times New Roman" w:ascii="Times New Roman" w:hAnsi="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Pr>
          <w:rFonts w:cs="Times New Roman" w:ascii="Times New Roman" w:hAnsi="Times New Roman"/>
          <w:i/>
          <w:iCs/>
          <w:sz w:val="24"/>
        </w:rPr>
        <w:t>Science</w:t>
      </w:r>
      <w:r>
        <w:rPr>
          <w:rFonts w:cs="Times New Roman" w:ascii="Times New Roman" w:hAnsi="Times New Roman"/>
          <w:sz w:val="24"/>
        </w:rPr>
        <w:t xml:space="preserve"> 376 (6591). https://doi.org/10.1126/science.abl9283.</w:t>
      </w:r>
    </w:p>
    <w:p>
      <w:pPr>
        <w:pStyle w:val="Bibliography"/>
        <w:rPr>
          <w:rFonts w:ascii="Times New Roman" w:hAnsi="Times New Roman" w:cs="Times New Roman"/>
          <w:sz w:val="24"/>
        </w:rPr>
      </w:pPr>
      <w:r>
        <w:rPr>
          <w:rFonts w:cs="Times New Roman" w:ascii="Times New Roman" w:hAnsi="Times New Roman"/>
          <w:sz w:val="24"/>
        </w:rPr>
        <w:t xml:space="preserve">Dziubańska-Kusibab, Paulina J., Hilmar Berger, Federica Battistini, Britta A.M. Bouwman, Amina Iftekhar, Riku Katainen, Tatiana Cajuso, et al. 2020. ‘Colibactin DNA-Damage Signature Indicates Mutational Impact in Colorectal Cancer’. </w:t>
      </w:r>
      <w:r>
        <w:rPr>
          <w:rFonts w:cs="Times New Roman" w:ascii="Times New Roman" w:hAnsi="Times New Roman"/>
          <w:i/>
          <w:iCs/>
          <w:sz w:val="24"/>
        </w:rPr>
        <w:t>Nature Medicine</w:t>
      </w:r>
      <w:r>
        <w:rPr>
          <w:rFonts w:cs="Times New Roman" w:ascii="Times New Roman" w:hAnsi="Times New Roman"/>
          <w:sz w:val="24"/>
        </w:rPr>
        <w:t xml:space="preserve"> 26 (7): 1063–69. https://doi.org/10.1038/s41591-020-0908-2.</w:t>
      </w:r>
    </w:p>
    <w:p>
      <w:pPr>
        <w:pStyle w:val="Bibliography"/>
        <w:rPr>
          <w:rFonts w:ascii="Times New Roman" w:hAnsi="Times New Roman" w:cs="Times New Roman"/>
          <w:sz w:val="24"/>
        </w:rPr>
      </w:pPr>
      <w:r>
        <w:rPr>
          <w:rFonts w:cs="Times New Roman" w:ascii="Times New Roman" w:hAnsi="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Pr>
          <w:rFonts w:cs="Times New Roman" w:ascii="Times New Roman" w:hAnsi="Times New Roman"/>
          <w:i/>
          <w:iCs/>
          <w:sz w:val="24"/>
        </w:rPr>
        <w:t>Cancer Cell</w:t>
      </w:r>
      <w:r>
        <w:rPr>
          <w:rFonts w:cs="Times New Roman" w:ascii="Times New Roman" w:hAnsi="Times New Roman"/>
          <w:sz w:val="24"/>
        </w:rPr>
        <w:t xml:space="preserve"> 35 (2): 256-266.e5. https://doi.org/10.1016/j.ccell.2018.12.011.</w:t>
      </w:r>
    </w:p>
    <w:p>
      <w:pPr>
        <w:pStyle w:val="Bibliography"/>
        <w:rPr>
          <w:rFonts w:ascii="Times New Roman" w:hAnsi="Times New Roman" w:cs="Times New Roman"/>
          <w:sz w:val="24"/>
        </w:rPr>
      </w:pPr>
      <w:r>
        <w:rPr>
          <w:rFonts w:cs="Times New Roman" w:ascii="Times New Roman" w:hAnsi="Times New Roman"/>
          <w:sz w:val="24"/>
        </w:rPr>
        <w:t xml:space="preserve">Hoang, Margaret L., Chung-Hsin Chen, Viktoriya S. Sidorenko, Jian He, Kathleen G. Dickman, Byeong Hwa Yun, Masaaki Moriya, et al. 2013. ‘Mutational Signature of Aristolochic Acid Exposure as Revealed by Whole-Exome Sequencing’. </w:t>
      </w:r>
      <w:r>
        <w:rPr>
          <w:rFonts w:cs="Times New Roman" w:ascii="Times New Roman" w:hAnsi="Times New Roman"/>
          <w:i/>
          <w:iCs/>
          <w:sz w:val="24"/>
        </w:rPr>
        <w:t>Science Translational Medicine</w:t>
      </w:r>
      <w:r>
        <w:rPr>
          <w:rFonts w:cs="Times New Roman" w:ascii="Times New Roman" w:hAnsi="Times New Roman"/>
          <w:sz w:val="24"/>
        </w:rPr>
        <w:t xml:space="preserve"> 5 (197). https://doi.org/10.1126/scitranslmed.3006200.</w:t>
      </w:r>
    </w:p>
    <w:p>
      <w:pPr>
        <w:pStyle w:val="Bibliography"/>
        <w:rPr>
          <w:rFonts w:ascii="Times New Roman" w:hAnsi="Times New Roman" w:cs="Times New Roman"/>
          <w:sz w:val="24"/>
        </w:rPr>
      </w:pPr>
      <w:r>
        <w:rPr>
          <w:rFonts w:cs="Times New Roman" w:ascii="Times New Roman" w:hAnsi="Times New Roman"/>
          <w:sz w:val="24"/>
        </w:rPr>
        <w:t xml:space="preserve">Huang, Mi Ni, Willie Yu, Wei Wei Teoh, Maude Ardin, Apinya Jusakul, Alvin Wei Tian Ng, Arnoud Boot, et al. 2017. ‘Genome-Scale Mutational Signatures of Aflatoxin in Cells, Mice, and Human Tumors’. </w:t>
      </w:r>
      <w:r>
        <w:rPr>
          <w:rFonts w:cs="Times New Roman" w:ascii="Times New Roman" w:hAnsi="Times New Roman"/>
          <w:i/>
          <w:iCs/>
          <w:sz w:val="24"/>
        </w:rPr>
        <w:t>Genome Research</w:t>
      </w:r>
      <w:r>
        <w:rPr>
          <w:rFonts w:cs="Times New Roman" w:ascii="Times New Roman" w:hAnsi="Times New Roman"/>
          <w:sz w:val="24"/>
        </w:rPr>
        <w:t xml:space="preserve"> 27 (9): 1475–86. https://doi.org/10.1101/gr.220038.116.</w:t>
      </w:r>
    </w:p>
    <w:p>
      <w:pPr>
        <w:pStyle w:val="Bibliography"/>
        <w:rPr>
          <w:rFonts w:ascii="Times New Roman" w:hAnsi="Times New Roman" w:cs="Times New Roman"/>
          <w:sz w:val="24"/>
        </w:rPr>
      </w:pPr>
      <w:r>
        <w:rPr>
          <w:rFonts w:cs="Times New Roman" w:ascii="Times New Roman" w:hAnsi="Times New Roman"/>
          <w:sz w:val="24"/>
        </w:rPr>
        <w:t xml:space="preserve">Huang, Mini, John R. McPherson, Ioana Cutcutache, Bin Tean Teh, Patrick Tan, and Steven G. Rozen. 2015. ‘MSIseq: Software for Assessing Microsatellite Instability from Catalogs of Somatic Mutations’. </w:t>
      </w:r>
      <w:r>
        <w:rPr>
          <w:rFonts w:cs="Times New Roman" w:ascii="Times New Roman" w:hAnsi="Times New Roman"/>
          <w:i/>
          <w:iCs/>
          <w:sz w:val="24"/>
        </w:rPr>
        <w:t>Scientific Reports</w:t>
      </w:r>
      <w:r>
        <w:rPr>
          <w:rFonts w:cs="Times New Roman" w:ascii="Times New Roman" w:hAnsi="Times New Roman"/>
          <w:sz w:val="24"/>
        </w:rPr>
        <w:t xml:space="preserve"> 5 (1): 13321. https://doi.org/10.1038/srep13321.</w:t>
      </w:r>
    </w:p>
    <w:p>
      <w:pPr>
        <w:pStyle w:val="Bibliography"/>
        <w:rPr>
          <w:rFonts w:ascii="Times New Roman" w:hAnsi="Times New Roman" w:cs="Times New Roman"/>
          <w:sz w:val="24"/>
        </w:rPr>
      </w:pPr>
      <w:r>
        <w:rPr>
          <w:rFonts w:cs="Times New Roman" w:ascii="Times New Roman" w:hAnsi="Times New Roman"/>
          <w:sz w:val="24"/>
        </w:rPr>
        <w:t xml:space="preserve">Jiang, Nanhai, Yang Wu, and Steven G Rozen. 2024. ‘A New Approach to the Challenging Problem of Mutational Signature Attribution’. </w:t>
      </w:r>
      <w:r>
        <w:rPr>
          <w:rFonts w:cs="Times New Roman" w:ascii="Times New Roman" w:hAnsi="Times New Roman"/>
          <w:i/>
          <w:iCs/>
          <w:sz w:val="24"/>
        </w:rPr>
        <w:t>bioRxiv</w:t>
      </w:r>
      <w:r>
        <w:rPr>
          <w:rFonts w:cs="Times New Roman" w:ascii="Times New Roman" w:hAnsi="Times New Roman"/>
          <w:sz w:val="24"/>
        </w:rPr>
        <w:t>. https://doi.org/10.1101/2024.05.20.594967.</w:t>
      </w:r>
    </w:p>
    <w:p>
      <w:pPr>
        <w:pStyle w:val="Bibliography"/>
        <w:rPr>
          <w:rFonts w:ascii="Times New Roman" w:hAnsi="Times New Roman" w:cs="Times New Roman"/>
          <w:sz w:val="24"/>
        </w:rPr>
      </w:pPr>
      <w:r>
        <w:rPr>
          <w:rFonts w:cs="Times New Roman" w:ascii="Times New Roman" w:hAnsi="Times New Roman"/>
          <w:sz w:val="24"/>
        </w:rPr>
        <w:t xml:space="preserve">Jin, Hu, Doga C. Gulhan, Benedikt Geiger, Daniel Ben-Isvy, David Geng, Viktor Ljungström, and Peter J. Park. 2024. ‘Accurate and Sensitive Mutational Signature Analysis with MuSiCal’. </w:t>
      </w:r>
      <w:r>
        <w:rPr>
          <w:rFonts w:cs="Times New Roman" w:ascii="Times New Roman" w:hAnsi="Times New Roman"/>
          <w:i/>
          <w:iCs/>
          <w:sz w:val="24"/>
        </w:rPr>
        <w:t>Nature Genetics</w:t>
      </w:r>
      <w:r>
        <w:rPr>
          <w:rFonts w:cs="Times New Roman" w:ascii="Times New Roman" w:hAnsi="Times New Roman"/>
          <w:sz w:val="24"/>
        </w:rPr>
        <w:t xml:space="preserve"> 56 (3): 541–52. https://doi.org/10.1038/s41588-024-01659-0.</w:t>
      </w:r>
    </w:p>
    <w:p>
      <w:pPr>
        <w:pStyle w:val="Bibliography"/>
        <w:rPr>
          <w:rFonts w:ascii="Times New Roman" w:hAnsi="Times New Roman" w:cs="Times New Roman"/>
          <w:sz w:val="24"/>
        </w:rPr>
      </w:pPr>
      <w:r>
        <w:rPr>
          <w:rFonts w:cs="Times New Roman" w:ascii="Times New Roman" w:hAnsi="Times New Roman"/>
          <w:sz w:val="24"/>
        </w:rPr>
        <w:t xml:space="preserve">Koh, Gene Ching Chiek, Arjun Scott Nanda, Giuseppe Rinaldi, Soraya Boushaki, Andrea Degasperi, Cherif Badja, Andrew Marcel Pregnall, et al. 2025. ‘A Redefined InDel Taxonomy Provides Insights into Mutational Signatures’. </w:t>
      </w:r>
      <w:r>
        <w:rPr>
          <w:rFonts w:cs="Times New Roman" w:ascii="Times New Roman" w:hAnsi="Times New Roman"/>
          <w:i/>
          <w:iCs/>
          <w:sz w:val="24"/>
        </w:rPr>
        <w:t>Nature Genetics</w:t>
      </w:r>
      <w:r>
        <w:rPr>
          <w:rFonts w:cs="Times New Roman" w:ascii="Times New Roman" w:hAnsi="Times New Roman"/>
          <w:sz w:val="24"/>
        </w:rPr>
        <w:t>, April. https://doi.org/10.1038/s41588-025-02152-y.</w:t>
      </w:r>
    </w:p>
    <w:p>
      <w:pPr>
        <w:pStyle w:val="Bibliography"/>
        <w:rPr>
          <w:rFonts w:ascii="Times New Roman" w:hAnsi="Times New Roman" w:cs="Times New Roman"/>
          <w:sz w:val="24"/>
        </w:rPr>
      </w:pPr>
      <w:r>
        <w:rPr>
          <w:rFonts w:cs="Times New Roman" w:ascii="Times New Roman" w:hAnsi="Times New Roman"/>
          <w:sz w:val="24"/>
        </w:rPr>
        <w:t xml:space="preserve">Kucab, Jill E., Xueqing Zou, Sandro Morganella, Madeleine Joel, A. Scott Nanda, Eszter Nagy, Celine Gomez, et al. 2019. ‘A Compendium of Mutational Signatures of Environmental Agents’. </w:t>
      </w:r>
      <w:r>
        <w:rPr>
          <w:rFonts w:cs="Times New Roman" w:ascii="Times New Roman" w:hAnsi="Times New Roman"/>
          <w:i/>
          <w:iCs/>
          <w:sz w:val="24"/>
        </w:rPr>
        <w:t>Cell</w:t>
      </w:r>
      <w:r>
        <w:rPr>
          <w:rFonts w:cs="Times New Roman" w:ascii="Times New Roman" w:hAnsi="Times New Roman"/>
          <w:sz w:val="24"/>
        </w:rPr>
        <w:t xml:space="preserve"> 177 (4): 821-836.e16. https://doi.org/10.1016/j.cell.2019.03.001.</w:t>
      </w:r>
    </w:p>
    <w:p>
      <w:pPr>
        <w:pStyle w:val="Bibliography"/>
        <w:rPr>
          <w:rFonts w:ascii="Times New Roman" w:hAnsi="Times New Roman" w:cs="Times New Roman"/>
          <w:sz w:val="24"/>
        </w:rPr>
      </w:pPr>
      <w:r>
        <w:rPr>
          <w:rFonts w:cs="Times New Roman" w:ascii="Times New Roman" w:hAnsi="Times New Roman"/>
          <w:sz w:val="24"/>
        </w:rPr>
        <w:t xml:space="preserve">Lippert, Malcolm J., Nayun Kim, Jang-Eun Cho, Ryan P. Larson, Nathan E. Schoenly, Shannon H. O’Shea, and Sue Jinks-Robertson. 2011. ‘Role for Topoisomerase 1 in Transcription-Associated Mutagenesis in Yeast’. </w:t>
      </w:r>
      <w:r>
        <w:rPr>
          <w:rFonts w:cs="Times New Roman" w:ascii="Times New Roman" w:hAnsi="Times New Roman"/>
          <w:i/>
          <w:iCs/>
          <w:sz w:val="24"/>
        </w:rPr>
        <w:t>Proceedings of the National Academy of Sciences</w:t>
      </w:r>
      <w:r>
        <w:rPr>
          <w:rFonts w:cs="Times New Roman" w:ascii="Times New Roman" w:hAnsi="Times New Roman"/>
          <w:sz w:val="24"/>
        </w:rPr>
        <w:t xml:space="preserve"> 108 (2): 698–703. https://doi.org/10.1073/pnas.1012363108.</w:t>
      </w:r>
    </w:p>
    <w:p>
      <w:pPr>
        <w:pStyle w:val="Bibliography"/>
        <w:rPr>
          <w:rFonts w:ascii="Times New Roman" w:hAnsi="Times New Roman" w:cs="Times New Roman"/>
          <w:sz w:val="24"/>
        </w:rPr>
      </w:pPr>
      <w:r>
        <w:rPr>
          <w:rFonts w:cs="Times New Roman" w:ascii="Times New Roman" w:hAnsi="Times New Roman"/>
          <w:sz w:val="24"/>
        </w:rPr>
        <w:t xml:space="preserve">Liu, Mo, Yang Wu, Nanhai Jiang, Arnoud Boot, and Steven G Rozen. 2023. ‘mSigHdp: Hierarchical Dirichlet Process Mixture Modeling for Mutational Signature Discovery’. </w:t>
      </w:r>
      <w:r>
        <w:rPr>
          <w:rFonts w:cs="Times New Roman" w:ascii="Times New Roman" w:hAnsi="Times New Roman"/>
          <w:i/>
          <w:iCs/>
          <w:sz w:val="24"/>
        </w:rPr>
        <w:t>NAR Genomics and Bioinformatics</w:t>
      </w:r>
      <w:r>
        <w:rPr>
          <w:rFonts w:cs="Times New Roman" w:ascii="Times New Roman" w:hAnsi="Times New Roman"/>
          <w:sz w:val="24"/>
        </w:rPr>
        <w:t xml:space="preserve"> 5 (1): lqad005. https://doi.org/10.1093/nargab/lqad005.</w:t>
      </w:r>
    </w:p>
    <w:p>
      <w:pPr>
        <w:pStyle w:val="Bibliography"/>
        <w:rPr>
          <w:rFonts w:ascii="Times New Roman" w:hAnsi="Times New Roman" w:cs="Times New Roman"/>
          <w:sz w:val="24"/>
        </w:rPr>
      </w:pPr>
      <w:r>
        <w:rPr>
          <w:rFonts w:cs="Times New Roman" w:ascii="Times New Roman" w:hAnsi="Times New Roman"/>
          <w:sz w:val="24"/>
        </w:rPr>
        <w:t xml:space="preserve">Martínez-Jiménez, Francisco, Ali Movasati, Sascha Remy Brunner, Luan Nguyen, Peter Priestley, Edwin Cuppen, and Arne Van Hoeck. 2023. ‘Pan-Cancer Whole-Genome Comparison of Primary and Metastatic Solid Tumours’. </w:t>
      </w:r>
      <w:r>
        <w:rPr>
          <w:rFonts w:cs="Times New Roman" w:ascii="Times New Roman" w:hAnsi="Times New Roman"/>
          <w:i/>
          <w:iCs/>
          <w:sz w:val="24"/>
        </w:rPr>
        <w:t>Nature</w:t>
      </w:r>
      <w:r>
        <w:rPr>
          <w:rFonts w:cs="Times New Roman" w:ascii="Times New Roman" w:hAnsi="Times New Roman"/>
          <w:sz w:val="24"/>
        </w:rPr>
        <w:t xml:space="preserve"> 618 (7964): 333–41. https://doi.org/10.1038/s41586-023-06054-z.</w:t>
      </w:r>
    </w:p>
    <w:p>
      <w:pPr>
        <w:pStyle w:val="Bibliography"/>
        <w:rPr>
          <w:rFonts w:ascii="Times New Roman" w:hAnsi="Times New Roman" w:cs="Times New Roman"/>
          <w:sz w:val="24"/>
        </w:rPr>
      </w:pPr>
      <w:r>
        <w:rPr>
          <w:rFonts w:cs="Times New Roman" w:ascii="Times New Roman" w:hAnsi="Times New Roman"/>
          <w:sz w:val="24"/>
        </w:rPr>
        <w:t>Ng, Alvin W T, Song Ling Poon, Mi Ni Huang, Jing Quan Lim, Arnoud Boot, Willie Yu, Yuka Suzuki, et al. 2017. ‘Aristolochic Acids and Their Derivatives Are Widely Implicated in Liver Cancers in Taiwan and throughout Asia’. https://www.science.org.</w:t>
      </w:r>
    </w:p>
    <w:p>
      <w:pPr>
        <w:pStyle w:val="Bibliography"/>
        <w:rPr>
          <w:rFonts w:ascii="Times New Roman" w:hAnsi="Times New Roman" w:cs="Times New Roman"/>
          <w:sz w:val="24"/>
        </w:rPr>
      </w:pPr>
      <w:r>
        <w:rPr>
          <w:rFonts w:cs="Times New Roman" w:ascii="Times New Roman" w:hAnsi="Times New Roman"/>
          <w:sz w:val="24"/>
        </w:rPr>
        <w:t xml:space="preserve">Nik-Zainal, Serena, Ludmil B. Alexandrov, David C. Wedge, Peter Van Loo, Christopher D. Greenman, Keiran Raine, David Jones, et al. 2012. ‘Mutational Processes Molding the Genomes of 21 Breast Cancers’. </w:t>
      </w:r>
      <w:r>
        <w:rPr>
          <w:rFonts w:cs="Times New Roman" w:ascii="Times New Roman" w:hAnsi="Times New Roman"/>
          <w:i/>
          <w:iCs/>
          <w:sz w:val="24"/>
        </w:rPr>
        <w:t>Cell</w:t>
      </w:r>
      <w:r>
        <w:rPr>
          <w:rFonts w:cs="Times New Roman" w:ascii="Times New Roman" w:hAnsi="Times New Roman"/>
          <w:sz w:val="24"/>
        </w:rPr>
        <w:t xml:space="preserve"> 149 (5): 979–93. https://doi.org/10.1016/j.cell.2012.04.024.</w:t>
      </w:r>
    </w:p>
    <w:p>
      <w:pPr>
        <w:pStyle w:val="Bibliography"/>
        <w:rPr>
          <w:rFonts w:ascii="Times New Roman" w:hAnsi="Times New Roman" w:cs="Times New Roman"/>
          <w:sz w:val="24"/>
        </w:rPr>
      </w:pPr>
      <w:r>
        <w:rPr>
          <w:rFonts w:cs="Times New Roman" w:ascii="Times New Roman" w:hAnsi="Times New Roman"/>
          <w:sz w:val="24"/>
        </w:rPr>
        <w:t xml:space="preserve">Poon, Song Ling, Mi Ni Huang, Yang Choo, John R McPherson, Willie Yu, Hong Lee Heng, Anna Gan, et al. 2015. ‘Mutation Signatures Implicate Aristolochic Acid in Bladder Cancer Development’. </w:t>
      </w:r>
      <w:r>
        <w:rPr>
          <w:rFonts w:cs="Times New Roman" w:ascii="Times New Roman" w:hAnsi="Times New Roman"/>
          <w:i/>
          <w:iCs/>
          <w:sz w:val="24"/>
        </w:rPr>
        <w:t>Genome Medicine</w:t>
      </w:r>
      <w:r>
        <w:rPr>
          <w:rFonts w:cs="Times New Roman" w:ascii="Times New Roman" w:hAnsi="Times New Roman"/>
          <w:sz w:val="24"/>
        </w:rPr>
        <w:t xml:space="preserve"> 7 (1): 38. https://doi.org/10.1186/s13073-015-0161-3.</w:t>
      </w:r>
    </w:p>
    <w:p>
      <w:pPr>
        <w:pStyle w:val="Bibliography"/>
        <w:rPr>
          <w:rFonts w:ascii="Times New Roman" w:hAnsi="Times New Roman" w:cs="Times New Roman"/>
          <w:sz w:val="24"/>
        </w:rPr>
      </w:pPr>
      <w:r>
        <w:rPr>
          <w:rFonts w:cs="Times New Roman" w:ascii="Times New Roman" w:hAnsi="Times New Roman"/>
          <w:sz w:val="24"/>
        </w:rPr>
        <w:t xml:space="preserve">Reijns, Martin A. M., David A. Parry, Thomas C. Williams, Ferran Nadeu, Rebecca L. Hindshaw, Diana O. Rios Szwed, Michael D. Nicholson, et al. 2022. ‘Signatures of TOP1 Transcription-Associated Mutagenesis in Cancer and Germline’. </w:t>
      </w:r>
      <w:r>
        <w:rPr>
          <w:rFonts w:cs="Times New Roman" w:ascii="Times New Roman" w:hAnsi="Times New Roman"/>
          <w:i/>
          <w:iCs/>
          <w:sz w:val="24"/>
        </w:rPr>
        <w:t>Nature</w:t>
      </w:r>
      <w:r>
        <w:rPr>
          <w:rFonts w:cs="Times New Roman" w:ascii="Times New Roman" w:hAnsi="Times New Roman"/>
          <w:sz w:val="24"/>
        </w:rPr>
        <w:t xml:space="preserve"> 602 (7898): 623–31. https://doi.org/10.1038/s41586-022-04403-y.</w:t>
      </w:r>
    </w:p>
    <w:p>
      <w:pPr>
        <w:pStyle w:val="Bibliography"/>
        <w:rPr>
          <w:rFonts w:ascii="Times New Roman" w:hAnsi="Times New Roman" w:cs="Times New Roman"/>
          <w:sz w:val="24"/>
        </w:rPr>
      </w:pPr>
      <w:r>
        <w:rPr>
          <w:rFonts w:cs="Times New Roman" w:ascii="Times New Roman" w:hAnsi="Times New Roman"/>
          <w:sz w:val="24"/>
        </w:rPr>
        <w:t xml:space="preserve">Riva, Laura, Arun R. Pandiri, Yun Rose Li, Alastair Droop, James Hewinson, Michael A. Quail, Vivek Iyer, et al. 2020. ‘The Mutational Signature Profile of Known and Suspected Human Carcinogens in Mice’. </w:t>
      </w:r>
      <w:r>
        <w:rPr>
          <w:rFonts w:cs="Times New Roman" w:ascii="Times New Roman" w:hAnsi="Times New Roman"/>
          <w:i/>
          <w:iCs/>
          <w:sz w:val="24"/>
        </w:rPr>
        <w:t>Nature Genetics</w:t>
      </w:r>
      <w:r>
        <w:rPr>
          <w:rFonts w:cs="Times New Roman" w:ascii="Times New Roman" w:hAnsi="Times New Roman"/>
          <w:sz w:val="24"/>
        </w:rPr>
        <w:t xml:space="preserve"> 52 (11): 1189–97. https://doi.org/10.1038/s41588-020-0692-4.</w:t>
      </w:r>
    </w:p>
    <w:p>
      <w:pPr>
        <w:pStyle w:val="Bibliography"/>
        <w:rPr>
          <w:rFonts w:ascii="Times New Roman" w:hAnsi="Times New Roman" w:cs="Times New Roman"/>
          <w:sz w:val="24"/>
        </w:rPr>
      </w:pPr>
      <w:r>
        <w:rPr>
          <w:rFonts w:cs="Times New Roman" w:ascii="Times New Roman" w:hAnsi="Times New Roman"/>
          <w:sz w:val="24"/>
        </w:rPr>
        <w:t xml:space="preserve">Takahashi, Diane T., Guenaelle Burguiere-Slezak, Patricia Auffret Van Der Kemp, and Serge Boiteux. 2011. ‘Topoisomerase 1 Provokes the Formation of Short Deletions in Repeated Sequences upon High Transcription in            </w:t>
      </w:r>
      <w:r>
        <w:rPr>
          <w:rFonts w:cs="Times New Roman" w:ascii="Times New Roman" w:hAnsi="Times New Roman"/>
          <w:i/>
          <w:iCs/>
          <w:sz w:val="24"/>
        </w:rPr>
        <w:t>Saccharomyces Cerevisiae</w:t>
      </w:r>
      <w:r>
        <w:rPr>
          <w:rFonts w:cs="Times New Roman" w:ascii="Times New Roman" w:hAnsi="Times New Roman"/>
          <w:sz w:val="24"/>
        </w:rPr>
        <w:t xml:space="preserve">’. </w:t>
      </w:r>
      <w:r>
        <w:rPr>
          <w:rFonts w:cs="Times New Roman" w:ascii="Times New Roman" w:hAnsi="Times New Roman"/>
          <w:i/>
          <w:iCs/>
          <w:sz w:val="24"/>
        </w:rPr>
        <w:t>Proceedings of the National Academy of Sciences</w:t>
      </w:r>
      <w:r>
        <w:rPr>
          <w:rFonts w:cs="Times New Roman" w:ascii="Times New Roman" w:hAnsi="Times New Roman"/>
          <w:sz w:val="24"/>
        </w:rPr>
        <w:t xml:space="preserve"> 108 (2): 692–97. https://doi.org/10.1073/pnas.1012582108.</w:t>
      </w:r>
    </w:p>
    <w:p>
      <w:pPr>
        <w:pStyle w:val="Normal"/>
        <w:spacing w:lineRule="auto" w:line="480"/>
        <w:rPr>
          <w:rFonts w:ascii="Times New Roman" w:hAnsi="Times New Roman" w:cs="Times New Roman"/>
          <w:sz w:val="24"/>
          <w:szCs w:val="24"/>
        </w:rPr>
      </w:pPr>
      <w:r>
        <w:rPr>
          <w:szCs w:val="24"/>
        </w:rPr>
      </w:r>
      <w:r>
        <w:rPr>
          <w:szCs w:val="24"/>
        </w:rPr>
        <w:fldChar w:fldCharType="end"/>
      </w:r>
      <w:r>
        <w:rPr>
          <w:rFonts w:cs="Segoe UI" w:ascii="Segoe UI" w:hAnsi="Segoe UI"/>
          <w:color w:val="222222"/>
          <w:shd w:fill="FFFFFF" w:val="clear"/>
        </w:rPr>
        <w:t xml:space="preserve"> </w:t>
      </w:r>
      <w:r>
        <w:rPr>
          <w:rFonts w:cs="Times New Roman" w:ascii="Times New Roman" w:hAnsi="Times New Roman"/>
          <w:sz w:val="24"/>
          <w:szCs w:val="24"/>
        </w:rPr>
        <w:t>Ramlee, M., Yan, T., Cheung, A. </w:t>
      </w:r>
      <w:r>
        <w:rPr>
          <w:rFonts w:cs="Times New Roman" w:ascii="Times New Roman" w:hAnsi="Times New Roman"/>
          <w:i/>
          <w:iCs/>
          <w:sz w:val="24"/>
          <w:szCs w:val="24"/>
        </w:rPr>
        <w:t>et al.</w:t>
      </w:r>
      <w:r>
        <w:rPr>
          <w:rFonts w:cs="Times New Roman" w:ascii="Times New Roman" w:hAnsi="Times New Roman"/>
          <w:sz w:val="24"/>
          <w:szCs w:val="24"/>
        </w:rPr>
        <w:t> High-throughput genotyping of CRISPR/Cas9-mediated mutants using fluorescent PCR-capillary gel electrophoresis. </w:t>
      </w:r>
      <w:r>
        <w:rPr>
          <w:rFonts w:cs="Times New Roman" w:ascii="Times New Roman" w:hAnsi="Times New Roman"/>
          <w:i/>
          <w:iCs/>
          <w:sz w:val="24"/>
          <w:szCs w:val="24"/>
        </w:rPr>
        <w:t>Sci Rep</w:t>
      </w:r>
      <w:r>
        <w:rPr>
          <w:rFonts w:cs="Times New Roman" w:ascii="Times New Roman" w:hAnsi="Times New Roman"/>
          <w:sz w:val="24"/>
          <w:szCs w:val="24"/>
        </w:rPr>
        <w:t> </w:t>
      </w:r>
      <w:r>
        <w:rPr>
          <w:rFonts w:cs="Times New Roman" w:ascii="Times New Roman" w:hAnsi="Times New Roman"/>
          <w:b/>
          <w:bCs/>
          <w:sz w:val="24"/>
          <w:szCs w:val="24"/>
        </w:rPr>
        <w:t>5</w:t>
      </w:r>
      <w:r>
        <w:rPr>
          <w:rFonts w:cs="Times New Roman" w:ascii="Times New Roman" w:hAnsi="Times New Roman"/>
          <w:sz w:val="24"/>
          <w:szCs w:val="24"/>
        </w:rPr>
        <w:t xml:space="preserve">, 15587 (2015). </w:t>
      </w:r>
      <w:hyperlink r:id="rId10">
        <w:r>
          <w:rPr>
            <w:rStyle w:val="Hyperlink"/>
            <w:rFonts w:cs="Times New Roman" w:ascii="Times New Roman" w:hAnsi="Times New Roman"/>
            <w:sz w:val="24"/>
            <w:szCs w:val="24"/>
          </w:rPr>
          <w:t>https://doi.org/10.1038/srep15587</w:t>
        </w:r>
      </w:hyperlink>
    </w:p>
    <w:p>
      <w:pPr>
        <w:pStyle w:val="Normal"/>
        <w:spacing w:lineRule="auto" w:line="480" w:before="0" w:after="160"/>
        <w:rPr>
          <w:rFonts w:ascii="Times New Roman" w:hAnsi="Times New Roman" w:cs="Times New Roman"/>
          <w:sz w:val="24"/>
          <w:szCs w:val="24"/>
        </w:rPr>
      </w:pPr>
      <w:r>
        <w:rPr>
          <w:rFonts w:cs="Times New Roman" w:ascii="Times New Roman" w:hAnsi="Times New Roman"/>
          <w:sz w:val="24"/>
          <w:szCs w:val="24"/>
        </w:rPr>
        <w:t>Joung, J., Konermann, S., Gootenberg, J. </w:t>
      </w:r>
      <w:r>
        <w:rPr>
          <w:rFonts w:cs="Times New Roman" w:ascii="Times New Roman" w:hAnsi="Times New Roman"/>
          <w:i/>
          <w:iCs/>
          <w:sz w:val="24"/>
          <w:szCs w:val="24"/>
        </w:rPr>
        <w:t>et al.</w:t>
      </w:r>
      <w:r>
        <w:rPr>
          <w:rFonts w:cs="Times New Roman" w:ascii="Times New Roman" w:hAnsi="Times New Roman"/>
          <w:sz w:val="24"/>
          <w:szCs w:val="24"/>
        </w:rPr>
        <w:t> Genome-scale CRISPR-Cas9 knockout and transcriptional activation screening. </w:t>
      </w:r>
      <w:r>
        <w:rPr>
          <w:rFonts w:cs="Times New Roman" w:ascii="Times New Roman" w:hAnsi="Times New Roman"/>
          <w:i/>
          <w:iCs/>
          <w:sz w:val="24"/>
          <w:szCs w:val="24"/>
        </w:rPr>
        <w:t>Nat Protoc</w:t>
      </w:r>
      <w:r>
        <w:rPr>
          <w:rFonts w:cs="Times New Roman" w:ascii="Times New Roman" w:hAnsi="Times New Roman"/>
          <w:sz w:val="24"/>
          <w:szCs w:val="24"/>
        </w:rPr>
        <w:t> </w:t>
      </w:r>
      <w:r>
        <w:rPr>
          <w:rFonts w:cs="Times New Roman" w:ascii="Times New Roman" w:hAnsi="Times New Roman"/>
          <w:b/>
          <w:bCs/>
          <w:sz w:val="24"/>
          <w:szCs w:val="24"/>
        </w:rPr>
        <w:t>12</w:t>
      </w:r>
      <w:r>
        <w:rPr>
          <w:rFonts w:cs="Times New Roman" w:ascii="Times New Roman" w:hAnsi="Times New Roman"/>
          <w:sz w:val="24"/>
          <w:szCs w:val="24"/>
        </w:rPr>
        <w:t>, 828–863 (2017). https://doi.org/10.1038/nprot.2017.016</w:t>
      </w:r>
    </w:p>
    <w:sectPr>
      <w:footerReference w:type="even" r:id="rId11"/>
      <w:footerReference w:type="default" r:id="rId12"/>
      <w:footerReference w:type="first" r:id="rId13"/>
      <w:type w:val="nextPage"/>
      <w:pgSz w:w="12240" w:h="15840"/>
      <w:pgMar w:left="1440" w:right="1440" w:gutter="0" w:header="0" w:top="1440" w:footer="72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Mo Liu" w:date="2025-06-24T16:45:00Z" w:initials="ML">
    <w:p w14:paraId="01000000">
      <w:pPr>
        <w:overflowPunct w:val="true"/>
        <w:spacing w:before="0" w:after="0" w:lineRule="auto" w:line="240"/>
        <w:rPr/>
      </w:pPr>
      <w:r>
        <w:annotationRef/>
      </w:r>
      <w:r>
        <w:rPr>
          <w:rFonts w:eastAsia="Segoe UI" w:cs="Tahoma" w:ascii="Liberation Serif" w:hAnsi="Liberation Serif"/>
          <w:sz w:val="24"/>
          <w:szCs w:val="24"/>
          <w:lang w:val="en-US" w:eastAsia="en-US" w:bidi="en-US"/>
        </w:rPr>
        <w:t>Should we mention this in the absract or claim it as a novelty?</w:t>
      </w:r>
    </w:p>
  </w:comment>
  <w:comment w:id="0" w:author="Mo Liu" w:date="2025-08-30T17:44:00Z" w:initials="ML">
    <w:p w14:paraId="02000000">
      <w:pPr>
        <w:overflowPunct w:val="true"/>
        <w:spacing w:before="0" w:after="0" w:lineRule="auto" w:line="240"/>
        <w:rPr/>
      </w:pPr>
      <w:r>
        <w:annotationRef/>
      </w:r>
      <w:r>
        <w:rPr>
          <w:rFonts w:eastAsia="Segoe UI" w:cs="Tahoma" w:ascii="Liberation Serif" w:hAnsi="Liberation Serif"/>
          <w:sz w:val="24"/>
          <w:szCs w:val="24"/>
          <w:lang w:val="en-US" w:eastAsia="en-US" w:bidi="en-US"/>
        </w:rPr>
        <w:t xml:space="preserve">Well, I think this might be trivial. </w:t>
      </w:r>
    </w:p>
  </w:comment>
  <w:comment w:id="2" w:author="Mo Liu" w:date="2025-08-30T19:33:00Z" w:initials="ML">
    <w:p>
      <w:pPr>
        <w:overflowPunct w:val="true"/>
        <w:spacing w:before="0" w:after="0" w:lineRule="auto" w:line="240"/>
        <w:rPr/>
      </w:pPr>
      <w:r>
        <w:annotationRef/>
      </w:r>
      <w:r>
        <w:rPr>
          <w:rFonts w:eastAsia="Segoe UI" w:cs="Tahoma" w:ascii="Liberation Serif" w:hAnsi="Liberation Serif"/>
          <w:sz w:val="24"/>
          <w:szCs w:val="24"/>
          <w:lang w:val="en-US" w:eastAsia="en-US" w:bidi="en-US"/>
        </w:rPr>
        <w:t>Need to discuss if we have space for a main table</w:t>
      </w:r>
    </w:p>
  </w:comment>
  <w:comment w:id="3" w:author="Mo Liu" w:date="2025-08-30T12:01:00Z" w:initials="ML">
    <w:p>
      <w:pPr>
        <w:overflowPunct w:val="true"/>
        <w:spacing w:before="0" w:after="0" w:lineRule="auto" w:line="240"/>
        <w:rPr/>
      </w:pPr>
      <w:r>
        <w:annotationRef/>
      </w:r>
      <w:r>
        <w:rPr>
          <w:rFonts w:eastAsia="Segoe UI" w:cs="Tahoma" w:ascii="Liberation Serif" w:hAnsi="Liberation Serif"/>
          <w:sz w:val="24"/>
          <w:szCs w:val="24"/>
          <w:lang w:val="en-US" w:eastAsia="en-US" w:bidi="en-US"/>
        </w:rPr>
        <w:t>Maybe I also need to do a sup figure for this?</w:t>
      </w:r>
    </w:p>
  </w:comment>
  <w:comment w:id="4" w:author="Mo Liu" w:date="2025-08-31T11:07:00Z" w:initials="ML">
    <w:p>
      <w:pPr>
        <w:overflowPunct w:val="true"/>
        <w:spacing w:before="0" w:after="0" w:lineRule="auto" w:line="240"/>
        <w:rPr/>
      </w:pPr>
      <w:r>
        <w:annotationRef/>
      </w:r>
      <w:r>
        <w:rPr>
          <w:rFonts w:eastAsia="Segoe UI" w:cs="Tahoma" w:ascii="Liberation Serif" w:hAnsi="Liberation Serif"/>
          <w:sz w:val="24"/>
          <w:szCs w:val="24"/>
          <w:lang w:val="en-US" w:eastAsia="en-US" w:bidi="en-US"/>
        </w:rPr>
        <w:t>I need to check this part</w:t>
      </w:r>
    </w:p>
  </w:comment>
  <w:comment w:id="5" w:author="Mo Liu" w:date="2025-08-30T17:20:00Z" w:initials="ML">
    <w:p>
      <w:pPr>
        <w:overflowPunct w:val="true"/>
        <w:spacing w:before="0" w:after="0" w:lineRule="auto" w:line="240"/>
        <w:rPr/>
      </w:pPr>
      <w:r>
        <w:annotationRef/>
      </w:r>
      <w:r>
        <w:rPr>
          <w:rFonts w:eastAsia="Segoe UI" w:cs="Tahoma" w:ascii="Liberation Serif" w:hAnsi="Liberation Serif"/>
          <w:sz w:val="24"/>
          <w:szCs w:val="24"/>
          <w:lang w:val="en-US" w:eastAsia="en-US" w:bidi="en-US"/>
        </w:rPr>
        <w:t>Is this appropriate?</w:t>
      </w:r>
    </w:p>
  </w:comment>
  <w:comment w:id="6" w:author="Mo Liu" w:date="2025-08-31T11:49:00Z" w:initials="ML">
    <w:p>
      <w:pPr>
        <w:overflowPunct w:val="true"/>
        <w:spacing w:before="0" w:after="0" w:lineRule="auto" w:line="240"/>
        <w:rPr/>
      </w:pPr>
      <w:r>
        <w:annotationRef/>
      </w:r>
      <w:r>
        <w:rPr>
          <w:rFonts w:eastAsia="Segoe UI" w:cs="Tahoma" w:ascii="Liberation Serif" w:hAnsi="Liberation Serif"/>
          <w:sz w:val="24"/>
          <w:szCs w:val="24"/>
          <w:lang w:val="en-US" w:eastAsia="en-US" w:bidi="en-US"/>
        </w:rPr>
        <w:t xml:space="preserve">I now have ID83 and ID89 results from SigProfiler. We can’t run musical anymore, for some unknown reason. How we describe this? </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sEx>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Segoe UI">
    <w:charset w:val="00" w:characterSet="windows-1252"/>
    <w:family w:val="swiss"/>
    <w:pitch w:val="variable"/>
  </w:font>
  <w:font w:name="Courier New">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spacing w:before="0" w:after="160"/>
          <w:jc w:val="end"/>
          <w:rPr>
            <w:sz w:val="22"/>
          </w:rPr>
        </w:pPr>
        <w:r>
          <w:rPr>
            <w:sz w:val="22"/>
          </w:rPr>
          <w:t xml:space="preserve">Page </w:t>
        </w:r>
        <w:r>
          <w:rPr>
            <w:sz w:val="22"/>
          </w:rPr>
          <w:fldChar w:fldCharType="begin"/>
        </w:r>
        <w:r>
          <w:rPr>
            <w:sz w:val="22"/>
          </w:rPr>
          <w:instrText xml:space="preserve"> PAGE </w:instrText>
        </w:r>
        <w:r>
          <w:rPr>
            <w:sz w:val="22"/>
          </w:rPr>
          <w:fldChar w:fldCharType="separate"/>
        </w:r>
        <w:r>
          <w:rPr>
            <w:sz w:val="22"/>
          </w:rPr>
          <w:t>36</w:t>
        </w:r>
        <w:r>
          <w:rPr>
            <w:sz w:val="22"/>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spacing w:before="0" w:after="160"/>
          <w:jc w:val="end"/>
          <w:rPr>
            <w:sz w:val="22"/>
          </w:rPr>
        </w:pPr>
        <w:r>
          <w:rPr>
            <w:sz w:val="22"/>
          </w:rPr>
          <w:t xml:space="preserve">Page </w:t>
        </w:r>
        <w:r>
          <w:rPr>
            <w:sz w:val="22"/>
          </w:rPr>
          <w:fldChar w:fldCharType="begin"/>
        </w:r>
        <w:r>
          <w:rPr>
            <w:sz w:val="22"/>
          </w:rPr>
          <w:instrText xml:space="preserve"> PAGE </w:instrText>
        </w:r>
        <w:r>
          <w:rPr>
            <w:sz w:val="22"/>
          </w:rPr>
          <w:fldChar w:fldCharType="separate"/>
        </w:r>
        <w:r>
          <w:rPr>
            <w:sz w:val="22"/>
          </w:rPr>
          <w:t>36</w:t>
        </w:r>
        <w:r>
          <w:rPr>
            <w:sz w:val="22"/>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num w:numId="1">
    <w:abstractNumId w:val="1"/>
  </w:num>
  <w:num w:numId="2">
    <w:abstractNumId w:val="2"/>
  </w:num>
</w:numbering>
</file>

<file path=word/settings.xml><?xml version="1.0" encoding="utf-8"?>
<w:settings xmlns:w="http://schemas.openxmlformats.org/wordprocessingml/2006/main">
  <w:zoom w:percent="180"/>
  <w:trackRevisions/>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start"/>
    </w:pPr>
    <w:rPr>
      <w:rFonts w:ascii="Calibri" w:hAnsi="Calibri" w:eastAsia=""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e33938"/>
    <w:pPr>
      <w:keepNext w:val="true"/>
      <w:keepLines/>
      <w:spacing w:before="240" w:after="120"/>
      <w:outlineLvl w:val="0"/>
    </w:pPr>
    <w:rPr>
      <w:rFonts w:ascii="Times New Roman" w:hAnsi="Times New Roman" w:eastAsia="" w:cs="Times New Roman" w:eastAsiaTheme="majorEastAsia"/>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f4f7d"/>
    <w:rPr>
      <w:sz w:val="18"/>
      <w:szCs w:val="18"/>
    </w:rPr>
  </w:style>
  <w:style w:type="character" w:styleId="FooterChar" w:customStyle="1">
    <w:name w:val="Footer Char"/>
    <w:basedOn w:val="DefaultParagraphFont"/>
    <w:link w:val="Footer"/>
    <w:uiPriority w:val="99"/>
    <w:qFormat/>
    <w:rsid w:val="000f4f7d"/>
    <w:rPr>
      <w:sz w:val="18"/>
      <w:szCs w:val="18"/>
    </w:rPr>
  </w:style>
  <w:style w:type="character" w:styleId="PlaceholderText">
    <w:name w:val="Placeholder Text"/>
    <w:basedOn w:val="DefaultParagraphFont"/>
    <w:uiPriority w:val="99"/>
    <w:semiHidden/>
    <w:qFormat/>
    <w:rsid w:val="00df2de8"/>
    <w:rPr>
      <w:color w:val="666666"/>
    </w:rPr>
  </w:style>
  <w:style w:type="character" w:styleId="Hyperlink">
    <w:name w:val="Hyperlink"/>
    <w:basedOn w:val="DefaultParagraphFont"/>
    <w:uiPriority w:val="99"/>
    <w:unhideWhenUsed/>
    <w:rsid w:val="004f7f7e"/>
    <w:rPr>
      <w:color w:themeColor="hyperlink" w:val="0563C1"/>
      <w:u w:val="single"/>
    </w:rPr>
  </w:style>
  <w:style w:type="character" w:styleId="UnresolvedMention">
    <w:name w:val="Unresolved Mention"/>
    <w:basedOn w:val="DefaultParagraphFont"/>
    <w:uiPriority w:val="99"/>
    <w:semiHidden/>
    <w:unhideWhenUsed/>
    <w:qFormat/>
    <w:rsid w:val="004f7f7e"/>
    <w:rPr>
      <w:color w:val="605E5C"/>
      <w:shd w:fill="E1DFDD" w:val="clear"/>
    </w:rPr>
  </w:style>
  <w:style w:type="character" w:styleId="CommentReference">
    <w:name w:val="annotation reference"/>
    <w:basedOn w:val="DefaultParagraphFont"/>
    <w:uiPriority w:val="99"/>
    <w:semiHidden/>
    <w:unhideWhenUsed/>
    <w:qFormat/>
    <w:rsid w:val="00e637e3"/>
    <w:rPr>
      <w:sz w:val="21"/>
      <w:szCs w:val="21"/>
    </w:rPr>
  </w:style>
  <w:style w:type="character" w:styleId="CommentTextChar" w:customStyle="1">
    <w:name w:val="Comment Text Char"/>
    <w:basedOn w:val="DefaultParagraphFont"/>
    <w:link w:val="CommentText"/>
    <w:uiPriority w:val="99"/>
    <w:qFormat/>
    <w:rsid w:val="00e637e3"/>
    <w:rPr/>
  </w:style>
  <w:style w:type="character" w:styleId="CommentSubjectChar" w:customStyle="1">
    <w:name w:val="Comment Subject Char"/>
    <w:basedOn w:val="CommentTextChar"/>
    <w:link w:val="annotationsubject"/>
    <w:uiPriority w:val="99"/>
    <w:semiHidden/>
    <w:qFormat/>
    <w:rsid w:val="00e637e3"/>
    <w:rPr>
      <w:b/>
      <w:bCs/>
    </w:rPr>
  </w:style>
  <w:style w:type="character" w:styleId="BalloonTextChar" w:customStyle="1">
    <w:name w:val="Balloon Text Char"/>
    <w:basedOn w:val="DefaultParagraphFont"/>
    <w:link w:val="BalloonText"/>
    <w:uiPriority w:val="99"/>
    <w:semiHidden/>
    <w:qFormat/>
    <w:rsid w:val="008a1c58"/>
    <w:rPr>
      <w:rFonts w:ascii="Segoe UI" w:hAnsi="Segoe UI" w:cs="Segoe UI"/>
      <w:sz w:val="18"/>
      <w:szCs w:val="18"/>
    </w:rPr>
  </w:style>
  <w:style w:type="character" w:styleId="HTMLPreformattedChar" w:customStyle="1">
    <w:name w:val="HTML Preformatted Char"/>
    <w:basedOn w:val="DefaultParagraphFont"/>
    <w:link w:val="HTMLPreformatted"/>
    <w:uiPriority w:val="99"/>
    <w:semiHidden/>
    <w:qFormat/>
    <w:rsid w:val="006157f1"/>
    <w:rPr>
      <w:rFonts w:ascii="Courier New" w:hAnsi="Courier New" w:cs="Courier New"/>
      <w:sz w:val="20"/>
      <w:szCs w:val="20"/>
    </w:rPr>
  </w:style>
  <w:style w:type="character" w:styleId="TitleChar" w:customStyle="1">
    <w:name w:val="Title Char"/>
    <w:basedOn w:val="DefaultParagraphFont"/>
    <w:link w:val="Title"/>
    <w:uiPriority w:val="10"/>
    <w:qFormat/>
    <w:rsid w:val="00e33938"/>
    <w:rPr>
      <w:rFonts w:ascii="Times New Roman" w:hAnsi="Times New Roman" w:eastAsia="" w:cs="Times New Roman" w:eastAsiaTheme="majorEastAsia"/>
      <w:b/>
      <w:bCs/>
      <w:spacing w:val="-10"/>
      <w:kern w:val="2"/>
      <w:sz w:val="28"/>
      <w:szCs w:val="28"/>
    </w:rPr>
  </w:style>
  <w:style w:type="character" w:styleId="Heading1Char" w:customStyle="1">
    <w:name w:val="Heading 1 Char"/>
    <w:basedOn w:val="DefaultParagraphFont"/>
    <w:link w:val="Heading1"/>
    <w:uiPriority w:val="9"/>
    <w:qFormat/>
    <w:rsid w:val="00e33938"/>
    <w:rPr>
      <w:rFonts w:ascii="Times New Roman" w:hAnsi="Times New Roman" w:eastAsia="" w:cs="Times New Roman" w:eastAsiaTheme="majorEastAsia"/>
      <w:b/>
      <w:bCs/>
      <w:sz w:val="28"/>
      <w:szCs w:val="28"/>
    </w:rPr>
  </w:style>
  <w:style w:type="character" w:styleId="FollowedHyperlink">
    <w:name w:val="FollowedHyperlink"/>
    <w:basedOn w:val="DefaultParagraphFont"/>
    <w:uiPriority w:val="99"/>
    <w:semiHidden/>
    <w:unhideWhenUsed/>
    <w:rsid w:val="00a519bd"/>
    <w:rPr>
      <w:color w:themeColor="followedHyperlink" w:val="954F72"/>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0f4f7d"/>
    <w:pPr>
      <w:tabs>
        <w:tab w:val="clear" w:pos="720"/>
        <w:tab w:val="center" w:pos="4153" w:leader="none"/>
        <w:tab w:val="right" w:pos="8306" w:leader="none"/>
      </w:tabs>
      <w:snapToGrid w:val="false"/>
      <w:spacing w:lineRule="auto" w:line="240"/>
      <w:jc w:val="center"/>
    </w:pPr>
    <w:rPr>
      <w:sz w:val="18"/>
      <w:szCs w:val="18"/>
    </w:rPr>
  </w:style>
  <w:style w:type="paragraph" w:styleId="Footer">
    <w:name w:val="footer"/>
    <w:basedOn w:val="Normal"/>
    <w:link w:val="FooterChar"/>
    <w:uiPriority w:val="99"/>
    <w:unhideWhenUsed/>
    <w:rsid w:val="000f4f7d"/>
    <w:pPr>
      <w:tabs>
        <w:tab w:val="clear" w:pos="720"/>
        <w:tab w:val="center" w:pos="4153" w:leader="none"/>
        <w:tab w:val="right" w:pos="8306" w:leader="none"/>
      </w:tabs>
      <w:snapToGrid w:val="false"/>
      <w:spacing w:lineRule="auto" w:line="240"/>
    </w:pPr>
    <w:rPr>
      <w:sz w:val="18"/>
      <w:szCs w:val="18"/>
    </w:rPr>
  </w:style>
  <w:style w:type="paragraph" w:styleId="CommentText">
    <w:name w:val="annotation text"/>
    <w:basedOn w:val="Normal"/>
    <w:link w:val="CommentTextChar"/>
    <w:uiPriority w:val="99"/>
    <w:unhideWhenUsed/>
    <w:rsid w:val="00e637e3"/>
    <w:pPr/>
    <w:rPr/>
  </w:style>
  <w:style w:type="paragraph" w:styleId="annotationsubject">
    <w:name w:val="annotation subject"/>
    <w:basedOn w:val="CommentText"/>
    <w:next w:val="CommentText"/>
    <w:link w:val="CommentSubjectChar"/>
    <w:uiPriority w:val="99"/>
    <w:semiHidden/>
    <w:unhideWhenUsed/>
    <w:qFormat/>
    <w:rsid w:val="00e637e3"/>
    <w:pPr/>
    <w:rPr>
      <w:b/>
      <w:bCs/>
    </w:rPr>
  </w:style>
  <w:style w:type="paragraph" w:styleId="BalloonText">
    <w:name w:val="Balloon Text"/>
    <w:basedOn w:val="Normal"/>
    <w:link w:val="BalloonTextChar"/>
    <w:uiPriority w:val="99"/>
    <w:semiHidden/>
    <w:unhideWhenUsed/>
    <w:qFormat/>
    <w:rsid w:val="008a1c58"/>
    <w:pPr>
      <w:spacing w:lineRule="auto" w:line="240" w:before="0" w:after="0"/>
    </w:pPr>
    <w:rPr>
      <w:rFonts w:ascii="Segoe UI" w:hAnsi="Segoe UI" w:cs="Segoe UI"/>
      <w:sz w:val="18"/>
      <w:szCs w:val="18"/>
    </w:rPr>
  </w:style>
  <w:style w:type="paragraph" w:styleId="Revision">
    <w:name w:val="Revision"/>
    <w:uiPriority w:val="99"/>
    <w:semiHidden/>
    <w:qFormat/>
    <w:rsid w:val="003a63ab"/>
    <w:pPr>
      <w:widowControl/>
      <w:suppressAutoHyphens w:val="true"/>
      <w:bidi w:val="0"/>
      <w:spacing w:lineRule="auto" w:line="240" w:before="0" w:after="0"/>
      <w:jc w:val="start"/>
    </w:pPr>
    <w:rPr>
      <w:rFonts w:ascii="Calibri" w:hAnsi="Calibri" w:eastAsia="" w:cs="" w:asciiTheme="minorHAnsi" w:cstheme="minorBidi" w:eastAsiaTheme="minorEastAsia" w:hAnsiTheme="minorHAnsi"/>
      <w:color w:val="auto"/>
      <w:kern w:val="0"/>
      <w:sz w:val="22"/>
      <w:szCs w:val="22"/>
      <w:lang w:val="en-US" w:eastAsia="zh-CN" w:bidi="ar-SA"/>
    </w:rPr>
  </w:style>
  <w:style w:type="paragraph" w:styleId="Bibliography">
    <w:name w:val="Bibliography"/>
    <w:basedOn w:val="Normal"/>
    <w:next w:val="Normal"/>
    <w:uiPriority w:val="37"/>
    <w:unhideWhenUsed/>
    <w:qFormat/>
    <w:rsid w:val="000b60f3"/>
    <w:pPr>
      <w:spacing w:lineRule="auto" w:line="240" w:before="0" w:after="0"/>
      <w:ind w:hanging="720" w:start="720"/>
    </w:pPr>
    <w:rPr/>
  </w:style>
  <w:style w:type="paragraph" w:styleId="HTMLPreformatted">
    <w:name w:val="HTML Preformatted"/>
    <w:basedOn w:val="Normal"/>
    <w:link w:val="HTMLPreformattedChar"/>
    <w:uiPriority w:val="99"/>
    <w:semiHidden/>
    <w:unhideWhenUsed/>
    <w:qFormat/>
    <w:rsid w:val="006157f1"/>
    <w:pPr/>
    <w:rPr>
      <w:rFonts w:ascii="Courier New" w:hAnsi="Courier New" w:cs="Courier New"/>
      <w:sz w:val="20"/>
      <w:szCs w:val="20"/>
    </w:rPr>
  </w:style>
  <w:style w:type="paragraph" w:styleId="Title">
    <w:name w:val="Title"/>
    <w:basedOn w:val="Normal"/>
    <w:next w:val="Normal"/>
    <w:link w:val="TitleChar"/>
    <w:uiPriority w:val="10"/>
    <w:qFormat/>
    <w:rsid w:val="00e33938"/>
    <w:pPr>
      <w:spacing w:lineRule="auto" w:line="240" w:before="0" w:after="0"/>
      <w:contextualSpacing/>
    </w:pPr>
    <w:rPr>
      <w:rFonts w:ascii="Times New Roman" w:hAnsi="Times New Roman" w:eastAsia="" w:cs="Times New Roman" w:eastAsiaTheme="majorEastAsia"/>
      <w:b/>
      <w:bCs/>
      <w:spacing w:val="-10"/>
      <w:kern w:val="2"/>
      <w:sz w:val="28"/>
      <w:szCs w:val="28"/>
    </w:rPr>
  </w:style>
  <w:style w:type="paragraph" w:styleId="ListParagraph">
    <w:name w:val="List Paragraph"/>
    <w:basedOn w:val="Normal"/>
    <w:uiPriority w:val="34"/>
    <w:qFormat/>
    <w:rsid w:val="008f1a22"/>
    <w:pPr>
      <w:ind w:firstLineChars="20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liu@gzhmu.edu.cn" TargetMode="External"/><Relationship Id="rId3" Type="http://schemas.openxmlformats.org/officeDocument/2006/relationships/hyperlink" Target="https://cancer.sanger.ac.uk/signatures/documents/4/PCAWG7_indel_classification_2021_08_31.xlsx" TargetMode="External"/><Relationship Id="rId4" Type="http://schemas.openxmlformats.org/officeDocument/2006/relationships/hyperlink" Target="https://dcc.icgc.org/releases/current/Projects/" TargetMode="External"/><Relationship Id="rId5" Type="http://schemas.openxmlformats.org/officeDocument/2006/relationships/hyperlink" Target="https://cancer.sanger.ac.uk/cosmic/census?tier=1" TargetMode="External"/><Relationship Id="rId6" Type="http://schemas.openxmlformats.org/officeDocument/2006/relationships/hyperlink" Target="https://bmcbioinformatics.biomedcentral.com/articles/10.1186/s12859-020-03772-3" TargetMode="External"/><Relationship Id="rId7" Type="http://schemas.openxmlformats.org/officeDocument/2006/relationships/hyperlink" Target="https://doi.org/10.1016/j.celrep.2023.112930" TargetMode="External"/><Relationship Id="rId8" Type="http://schemas.openxmlformats.org/officeDocument/2006/relationships/hyperlink" Target="https://hgdownload.cse.ucsc.edu/goldenPath/hg19/encodeDCC/wgEncodeUwRepliSeq/" TargetMode="External"/><Relationship Id="rId9" Type="http://schemas.openxmlformats.org/officeDocument/2006/relationships/hyperlink" Target="https://genomebiology.biomedcentral.com/articles/10.1186/s13059-018-1509-y" TargetMode="External"/><Relationship Id="rId10" Type="http://schemas.openxmlformats.org/officeDocument/2006/relationships/hyperlink" Target="https://doi.org/10.1038/srep15587"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81EFF"/>
    <w:rsid w:val="009E56CE"/>
    <w:rsid w:val="009E603B"/>
    <w:rsid w:val="00A02748"/>
    <w:rsid w:val="00A43319"/>
    <w:rsid w:val="00A568FE"/>
    <w:rsid w:val="00A97ED7"/>
    <w:rsid w:val="00AA1E28"/>
    <w:rsid w:val="00AC3C06"/>
    <w:rsid w:val="00AE0B7D"/>
    <w:rsid w:val="00AF79AE"/>
    <w:rsid w:val="00B23970"/>
    <w:rsid w:val="00B4288D"/>
    <w:rsid w:val="00B52B68"/>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A4F42"/>
    <w:rsid w:val="00DD3009"/>
    <w:rsid w:val="00DD3CFD"/>
    <w:rsid w:val="00DE5CE5"/>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Application>LibreOffice/25.8.1.1$Windows_X86_64 LibreOffice_project/54047653041915e595ad4e45cccea684809c77b5</Application>
  <AppVersion>15.0000</AppVersion>
  <Pages>36</Pages>
  <Words>9347</Words>
  <Characters>56301</Characters>
  <CharactersWithSpaces>65516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2025-09-01T10:58:00Z</dcterms:created>
  <dc:creator>Mo Liu</dc:creator>
  <dc:description/>
  <dc:language>en-US</dc:language>
  <cp:lastModifiedBy/>
  <cp:lastPrinted>2025-06-06T09:23:00Z</cp:lastPrinted>
  <dcterms:modified xsi:type="dcterms:W3CDTF">2025-09-04T20:28:53Z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zotero-version="7.0.20"&gt;&lt;session id="dgQYQsIS"/&gt;&lt;style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