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66EFD" w14:textId="52783651" w:rsidR="00942BFA" w:rsidRPr="00E33938" w:rsidRDefault="000F4F7D" w:rsidP="00E33938">
      <w:pPr>
        <w:pStyle w:val="Title"/>
        <w:spacing w:after="120"/>
      </w:pPr>
      <w:r w:rsidRPr="00E33938">
        <w:t>Mutation</w:t>
      </w:r>
      <w:r w:rsidR="00FC6C4B">
        <w:rPr>
          <w:rFonts w:hint="eastAsia"/>
        </w:rPr>
        <w:t>al</w:t>
      </w:r>
      <w:r w:rsidRPr="00E33938">
        <w:t xml:space="preserve"> </w:t>
      </w:r>
      <w:r w:rsidR="00FC6C4B">
        <w:rPr>
          <w:rFonts w:hint="eastAsia"/>
        </w:rPr>
        <w:t>signatures</w:t>
      </w:r>
      <w:r w:rsidR="00FC6C4B" w:rsidRPr="00E33938">
        <w:t xml:space="preserve"> </w:t>
      </w:r>
      <w:r w:rsidRPr="00E33938">
        <w:t>of</w:t>
      </w:r>
      <w:r w:rsidR="00942BFA" w:rsidRPr="00E33938">
        <w:t xml:space="preserve"> </w:t>
      </w:r>
      <w:r w:rsidRPr="00E33938">
        <w:t>small</w:t>
      </w:r>
      <w:r w:rsidR="00FC6C4B">
        <w:rPr>
          <w:rFonts w:hint="eastAsia"/>
        </w:rPr>
        <w:t xml:space="preserve"> </w:t>
      </w:r>
      <w:r w:rsidRPr="00E33938">
        <w:t>insertion</w:t>
      </w:r>
      <w:r w:rsidR="00FC6C4B">
        <w:rPr>
          <w:rFonts w:hint="eastAsia"/>
        </w:rPr>
        <w:t xml:space="preserve">s </w:t>
      </w:r>
      <w:r w:rsidRPr="00E33938">
        <w:t>and</w:t>
      </w:r>
      <w:r w:rsidR="00FC6C4B">
        <w:rPr>
          <w:rFonts w:hint="eastAsia"/>
        </w:rPr>
        <w:t xml:space="preserve"> </w:t>
      </w:r>
      <w:r w:rsidRPr="00E33938">
        <w:t xml:space="preserve">deletions </w:t>
      </w:r>
      <w:r w:rsidR="00AF127D">
        <w:rPr>
          <w:rFonts w:hint="eastAsia"/>
        </w:rPr>
        <w:t xml:space="preserve">in </w:t>
      </w:r>
      <w:r w:rsidR="00FC6C4B">
        <w:rPr>
          <w:rFonts w:hint="eastAsia"/>
        </w:rPr>
        <w:t>7,000 tumors</w:t>
      </w:r>
    </w:p>
    <w:p w14:paraId="4AC6C221" w14:textId="004BEC21" w:rsidR="00797AF0"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Mo Liu</w:t>
      </w:r>
      <w:r w:rsidR="00200DD1" w:rsidRPr="00797AF0">
        <w:rPr>
          <w:rFonts w:ascii="Times New Roman" w:hAnsi="Times New Roman" w:cs="Times New Roman" w:hint="eastAsia"/>
          <w:sz w:val="24"/>
          <w:szCs w:val="24"/>
          <w:vertAlign w:val="superscript"/>
        </w:rPr>
        <w:t>1,</w:t>
      </w:r>
      <w:r w:rsidR="0022525C">
        <w:rPr>
          <w:rFonts w:ascii="Times New Roman" w:hAnsi="Times New Roman" w:cs="Times New Roman" w:hint="eastAsia"/>
          <w:sz w:val="24"/>
          <w:szCs w:val="24"/>
          <w:vertAlign w:val="superscript"/>
        </w:rPr>
        <w:t>2</w:t>
      </w:r>
      <w:r w:rsidR="00A279AA">
        <w:rPr>
          <w:rFonts w:ascii="Times New Roman" w:hAnsi="Times New Roman" w:cs="Times New Roman" w:hint="eastAsia"/>
          <w:sz w:val="24"/>
          <w:szCs w:val="24"/>
          <w:vertAlign w:val="superscript"/>
        </w:rPr>
        <w:t>,</w:t>
      </w:r>
      <w:r w:rsidR="0022525C">
        <w:rPr>
          <w:rFonts w:ascii="Times New Roman" w:hAnsi="Times New Roman" w:cs="Times New Roman" w:hint="eastAsia"/>
          <w:sz w:val="24"/>
          <w:szCs w:val="24"/>
          <w:vertAlign w:val="superscript"/>
        </w:rPr>
        <w:t>3</w:t>
      </w:r>
      <w:r w:rsidR="006E57B0">
        <w:rPr>
          <w:rFonts w:ascii="Times New Roman" w:hAnsi="Times New Roman" w:cs="Times New Roman" w:hint="eastAsia"/>
          <w:sz w:val="24"/>
          <w:szCs w:val="24"/>
          <w:vertAlign w:val="superscript"/>
        </w:rPr>
        <w:t>*</w:t>
      </w:r>
      <w:r w:rsidR="00511B52">
        <w:rPr>
          <w:rFonts w:ascii="Times New Roman" w:hAnsi="Times New Roman" w:cs="Times New Roman" w:hint="eastAsia"/>
          <w:sz w:val="24"/>
          <w:szCs w:val="24"/>
          <w:vertAlign w:val="superscript"/>
        </w:rPr>
        <w:t>#</w:t>
      </w:r>
      <w:r w:rsidRPr="008A1C58">
        <w:rPr>
          <w:rFonts w:ascii="Times New Roman" w:hAnsi="Times New Roman" w:cs="Times New Roman"/>
          <w:sz w:val="24"/>
          <w:szCs w:val="24"/>
        </w:rPr>
        <w:t>,</w:t>
      </w:r>
      <w:r w:rsidR="00350689">
        <w:rPr>
          <w:rFonts w:ascii="Times New Roman" w:hAnsi="Times New Roman" w:cs="Times New Roman" w:hint="eastAsia"/>
          <w:sz w:val="24"/>
          <w:szCs w:val="24"/>
        </w:rPr>
        <w:t xml:space="preserve"> Mini Huang</w:t>
      </w:r>
      <w:r w:rsidR="00350689" w:rsidRPr="00DD0B3F">
        <w:rPr>
          <w:rFonts w:ascii="Times New Roman" w:hAnsi="Times New Roman" w:cs="Times New Roman" w:hint="eastAsia"/>
          <w:sz w:val="24"/>
          <w:szCs w:val="24"/>
          <w:vertAlign w:val="superscript"/>
        </w:rPr>
        <w:t>4</w:t>
      </w:r>
      <w:r w:rsidR="006E57B0">
        <w:rPr>
          <w:rFonts w:ascii="Times New Roman" w:hAnsi="Times New Roman" w:cs="Times New Roman" w:hint="eastAsia"/>
          <w:sz w:val="24"/>
          <w:szCs w:val="24"/>
          <w:vertAlign w:val="superscript"/>
        </w:rPr>
        <w:t>*</w:t>
      </w:r>
      <w:r w:rsidR="00350689">
        <w:rPr>
          <w:rFonts w:ascii="Times New Roman" w:hAnsi="Times New Roman" w:cs="Times New Roman" w:hint="eastAsia"/>
          <w:sz w:val="24"/>
          <w:szCs w:val="24"/>
        </w:rPr>
        <w:t>,</w:t>
      </w:r>
      <w:r w:rsidRPr="008A1C58">
        <w:rPr>
          <w:rFonts w:ascii="Times New Roman" w:hAnsi="Times New Roman" w:cs="Times New Roman"/>
          <w:sz w:val="24"/>
          <w:szCs w:val="24"/>
        </w:rPr>
        <w:t xml:space="preserve"> </w:t>
      </w:r>
      <w:r w:rsidR="006E6B8A" w:rsidRPr="008A1C58">
        <w:rPr>
          <w:rFonts w:ascii="Times New Roman" w:hAnsi="Times New Roman" w:cs="Times New Roman"/>
          <w:sz w:val="24"/>
          <w:szCs w:val="24"/>
        </w:rPr>
        <w:t>Qi Zheng</w:t>
      </w:r>
      <w:r w:rsidR="00200DD1" w:rsidRPr="00797AF0">
        <w:rPr>
          <w:rFonts w:ascii="Times New Roman" w:hAnsi="Times New Roman" w:cs="Times New Roman" w:hint="eastAsia"/>
          <w:sz w:val="24"/>
          <w:szCs w:val="24"/>
          <w:vertAlign w:val="superscript"/>
        </w:rPr>
        <w:t>1</w:t>
      </w:r>
      <w:r w:rsidR="006E6B8A" w:rsidRPr="008A1C58">
        <w:rPr>
          <w:rFonts w:ascii="Times New Roman" w:hAnsi="Times New Roman" w:cs="Times New Roman"/>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Arnoud Boot</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 xml:space="preserve">, </w:t>
      </w:r>
      <w:r w:rsidR="002D6FC0">
        <w:rPr>
          <w:rFonts w:ascii="Times New Roman" w:hAnsi="Times New Roman" w:cs="Times New Roman" w:hint="eastAsia"/>
          <w:sz w:val="24"/>
          <w:szCs w:val="24"/>
        </w:rPr>
        <w:t>Shenli Zhang</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2D6FC0">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Szh-Chi</w:t>
      </w:r>
      <w:r w:rsidR="00200DD1">
        <w:rPr>
          <w:rFonts w:ascii="Times New Roman" w:hAnsi="Times New Roman" w:cs="Times New Roman" w:hint="eastAsia"/>
          <w:sz w:val="24"/>
          <w:szCs w:val="24"/>
        </w:rPr>
        <w:t xml:space="preserve"> Ho</w:t>
      </w:r>
      <w:r w:rsidR="00200DD1" w:rsidRPr="00797AF0">
        <w:rPr>
          <w:rFonts w:ascii="Times New Roman" w:hAnsi="Times New Roman" w:cs="Times New Roman" w:hint="eastAsia"/>
          <w:sz w:val="24"/>
          <w:szCs w:val="24"/>
          <w:vertAlign w:val="superscript"/>
        </w:rPr>
        <w:t>2</w:t>
      </w:r>
      <w:r w:rsidR="00E937A9">
        <w:rPr>
          <w:rFonts w:ascii="Times New Roman" w:hAnsi="Times New Roman" w:cs="Times New Roman" w:hint="eastAsia"/>
          <w:sz w:val="24"/>
          <w:szCs w:val="24"/>
          <w:vertAlign w:val="superscript"/>
        </w:rPr>
        <w:t>,3</w:t>
      </w:r>
      <w:r w:rsidR="00EF5504">
        <w:rPr>
          <w:rFonts w:ascii="Times New Roman" w:hAnsi="Times New Roman" w:cs="Times New Roman" w:hint="eastAsia"/>
          <w:sz w:val="24"/>
          <w:szCs w:val="24"/>
        </w:rPr>
        <w:t>,</w:t>
      </w:r>
      <w:r w:rsidR="006E6B8A">
        <w:rPr>
          <w:rFonts w:ascii="Times New Roman" w:hAnsi="Times New Roman" w:cs="Times New Roman" w:hint="eastAsia"/>
          <w:sz w:val="24"/>
          <w:szCs w:val="24"/>
        </w:rPr>
        <w:t xml:space="preserve"> </w:t>
      </w:r>
      <w:r w:rsidR="00EF5504">
        <w:rPr>
          <w:rFonts w:ascii="Times New Roman" w:hAnsi="Times New Roman" w:cs="Times New Roman" w:hint="eastAsia"/>
          <w:sz w:val="24"/>
          <w:szCs w:val="24"/>
        </w:rPr>
        <w:t>Ying Yang</w:t>
      </w:r>
      <w:r w:rsidR="00797AF0" w:rsidRPr="00797AF0">
        <w:rPr>
          <w:rFonts w:ascii="Times New Roman" w:hAnsi="Times New Roman" w:cs="Times New Roman" w:hint="eastAsia"/>
          <w:sz w:val="24"/>
          <w:szCs w:val="24"/>
          <w:vertAlign w:val="superscript"/>
        </w:rPr>
        <w:t>1</w:t>
      </w:r>
      <w:r w:rsidR="00EF5504">
        <w:rPr>
          <w:rFonts w:ascii="Times New Roman" w:hAnsi="Times New Roman" w:cs="Times New Roman" w:hint="eastAsia"/>
          <w:sz w:val="24"/>
          <w:szCs w:val="24"/>
        </w:rPr>
        <w:t xml:space="preserve">, </w:t>
      </w:r>
      <w:r w:rsidR="00AA76D1">
        <w:rPr>
          <w:rFonts w:ascii="Times New Roman" w:hAnsi="Times New Roman" w:cs="Times New Roman" w:hint="eastAsia"/>
          <w:sz w:val="24"/>
          <w:szCs w:val="24"/>
        </w:rPr>
        <w:t>Runxi Shen</w:t>
      </w:r>
      <w:r w:rsidR="0022525C">
        <w:rPr>
          <w:rFonts w:ascii="Times New Roman" w:hAnsi="Times New Roman" w:cs="Times New Roman" w:hint="eastAsia"/>
          <w:sz w:val="24"/>
          <w:szCs w:val="24"/>
          <w:vertAlign w:val="superscript"/>
        </w:rPr>
        <w:t>5</w:t>
      </w:r>
      <w:r w:rsidR="00AA76D1">
        <w:rPr>
          <w:rFonts w:ascii="Times New Roman" w:hAnsi="Times New Roman" w:cs="Times New Roman" w:hint="eastAsia"/>
          <w:sz w:val="24"/>
          <w:szCs w:val="24"/>
        </w:rPr>
        <w:t xml:space="preserve">, </w:t>
      </w:r>
      <w:r w:rsidRPr="008A1C58">
        <w:rPr>
          <w:rFonts w:ascii="Times New Roman" w:hAnsi="Times New Roman" w:cs="Times New Roman"/>
          <w:sz w:val="24"/>
          <w:szCs w:val="24"/>
        </w:rPr>
        <w:t>Steven G. Rozen</w:t>
      </w:r>
      <w:r w:rsidR="00797AF0" w:rsidRPr="00797AF0">
        <w:rPr>
          <w:rFonts w:ascii="Times New Roman" w:hAnsi="Times New Roman" w:cs="Times New Roman" w:hint="eastAsia"/>
          <w:sz w:val="24"/>
          <w:szCs w:val="24"/>
          <w:vertAlign w:val="superscript"/>
        </w:rPr>
        <w:t>2,</w:t>
      </w:r>
      <w:r w:rsidR="00797AF0">
        <w:rPr>
          <w:rFonts w:ascii="Times New Roman" w:hAnsi="Times New Roman" w:cs="Times New Roman" w:hint="eastAsia"/>
          <w:sz w:val="24"/>
          <w:szCs w:val="24"/>
          <w:vertAlign w:val="superscript"/>
        </w:rPr>
        <w:t>3</w:t>
      </w:r>
      <w:r w:rsidR="00511B52">
        <w:rPr>
          <w:rFonts w:ascii="Times New Roman" w:hAnsi="Times New Roman" w:cs="Times New Roman" w:hint="eastAsia"/>
          <w:sz w:val="24"/>
          <w:szCs w:val="24"/>
          <w:vertAlign w:val="superscript"/>
        </w:rPr>
        <w:t>,</w:t>
      </w:r>
      <w:r w:rsidR="005955ED">
        <w:rPr>
          <w:rFonts w:ascii="Times New Roman" w:hAnsi="Times New Roman" w:cs="Times New Roman" w:hint="eastAsia"/>
          <w:sz w:val="24"/>
          <w:szCs w:val="24"/>
          <w:vertAlign w:val="superscript"/>
        </w:rPr>
        <w:t>6</w:t>
      </w:r>
      <w:r w:rsidR="00511B52">
        <w:rPr>
          <w:rFonts w:ascii="Times New Roman" w:hAnsi="Times New Roman" w:cs="Times New Roman" w:hint="eastAsia"/>
          <w:sz w:val="24"/>
          <w:szCs w:val="24"/>
          <w:vertAlign w:val="superscript"/>
        </w:rPr>
        <w:t>#</w:t>
      </w:r>
    </w:p>
    <w:p w14:paraId="734EFEE4" w14:textId="65AA7BE1" w:rsidR="00511B52" w:rsidRPr="006D1797" w:rsidRDefault="00511B52" w:rsidP="008A1C58">
      <w:pPr>
        <w:spacing w:line="480" w:lineRule="auto"/>
        <w:rPr>
          <w:rFonts w:ascii="Times New Roman" w:hAnsi="Times New Roman" w:cs="Times New Roman"/>
        </w:rPr>
      </w:pPr>
      <w:r w:rsidRPr="006D1797">
        <w:rPr>
          <w:rFonts w:ascii="Times New Roman" w:hAnsi="Times New Roman" w:cs="Times New Roman"/>
        </w:rPr>
        <w:t xml:space="preserve">1 </w:t>
      </w:r>
      <w:r w:rsidR="00E937A9" w:rsidRPr="006D1797">
        <w:rPr>
          <w:rFonts w:ascii="Times New Roman" w:hAnsi="Times New Roman" w:cs="Times New Roman"/>
        </w:rPr>
        <w:t>Sino-French Hoffmann Institute, School of Basic Medical Sciences, Guangzhou Medical University, Guangzhou, Guangdong 511436, China</w:t>
      </w:r>
    </w:p>
    <w:p w14:paraId="5A7C5115" w14:textId="5EF450BA" w:rsidR="00E937A9" w:rsidRPr="006D1797" w:rsidRDefault="0022525C" w:rsidP="008A1C58">
      <w:pPr>
        <w:spacing w:line="480" w:lineRule="auto"/>
        <w:rPr>
          <w:rFonts w:ascii="Times New Roman" w:hAnsi="Times New Roman" w:cs="Times New Roman"/>
        </w:rPr>
      </w:pPr>
      <w:r>
        <w:rPr>
          <w:rFonts w:ascii="Times New Roman" w:hAnsi="Times New Roman" w:cs="Times New Roman" w:hint="eastAsia"/>
        </w:rPr>
        <w:t>2</w:t>
      </w:r>
      <w:r w:rsidR="00704EE4" w:rsidRPr="006D1797">
        <w:rPr>
          <w:rFonts w:ascii="Times New Roman" w:hAnsi="Times New Roman" w:cs="Times New Roman"/>
        </w:rPr>
        <w:t xml:space="preserve"> Centre for Computational Biology, Duke–NUS Medical School, 169857 Singapore;</w:t>
      </w:r>
    </w:p>
    <w:p w14:paraId="2EF5E4CC" w14:textId="2584E1AD" w:rsidR="00704EE4" w:rsidRPr="006D1797" w:rsidRDefault="0022525C" w:rsidP="008A1C58">
      <w:pPr>
        <w:spacing w:line="480" w:lineRule="auto"/>
        <w:rPr>
          <w:rFonts w:ascii="Times New Roman" w:hAnsi="Times New Roman" w:cs="Times New Roman"/>
        </w:rPr>
      </w:pPr>
      <w:r>
        <w:rPr>
          <w:rFonts w:ascii="Times New Roman" w:hAnsi="Times New Roman" w:cs="Times New Roman" w:hint="eastAsia"/>
        </w:rPr>
        <w:t>3</w:t>
      </w:r>
      <w:r w:rsidR="00A279AA" w:rsidRPr="006D1797">
        <w:rPr>
          <w:rFonts w:ascii="Times New Roman" w:hAnsi="Times New Roman" w:cs="Times New Roman"/>
        </w:rPr>
        <w:t xml:space="preserve"> Programme in Cancer and Stem Cell Biology, Duke University–National University of Singapore Medical School (Duke–NUS Medical School), 169857 Singapore;  </w:t>
      </w:r>
    </w:p>
    <w:p w14:paraId="5FBB0CB0" w14:textId="170D39C7" w:rsidR="00A279AA" w:rsidRPr="006D1797" w:rsidRDefault="0022525C" w:rsidP="008A1C58">
      <w:pPr>
        <w:spacing w:line="480" w:lineRule="auto"/>
        <w:rPr>
          <w:rFonts w:ascii="Times New Roman" w:hAnsi="Times New Roman" w:cs="Times New Roman"/>
        </w:rPr>
      </w:pPr>
      <w:r>
        <w:rPr>
          <w:rFonts w:ascii="Times New Roman" w:hAnsi="Times New Roman" w:cs="Times New Roman" w:hint="eastAsia"/>
        </w:rPr>
        <w:t>4</w:t>
      </w:r>
      <w:r w:rsidR="00C76367">
        <w:rPr>
          <w:rFonts w:ascii="Times New Roman" w:hAnsi="Times New Roman" w:cs="Times New Roman" w:hint="eastAsia"/>
        </w:rPr>
        <w:t xml:space="preserve"> </w:t>
      </w:r>
      <w:r w:rsidR="00C76367" w:rsidRPr="00C76367">
        <w:rPr>
          <w:rFonts w:ascii="Times New Roman" w:hAnsi="Times New Roman" w:cs="Times New Roman"/>
        </w:rPr>
        <w:t>Molecular Cancer Research Center, School of Medicine, Shenzhen Campus of Sun Yat-</w:t>
      </w:r>
      <w:r w:rsidR="00DD0B3F">
        <w:rPr>
          <w:rFonts w:ascii="Times New Roman" w:hAnsi="Times New Roman" w:cs="Times New Roman" w:hint="eastAsia"/>
        </w:rPr>
        <w:t>S</w:t>
      </w:r>
      <w:r w:rsidR="00C76367" w:rsidRPr="00C76367">
        <w:rPr>
          <w:rFonts w:ascii="Times New Roman" w:hAnsi="Times New Roman" w:cs="Times New Roman"/>
        </w:rPr>
        <w:t>en University, Sun Yat-sen University, Shenzhen, 518107, China.</w:t>
      </w:r>
    </w:p>
    <w:p w14:paraId="1CF7E708" w14:textId="73D61DBF" w:rsidR="00A279AA" w:rsidRDefault="0022525C" w:rsidP="008A1C58">
      <w:pPr>
        <w:spacing w:line="480" w:lineRule="auto"/>
        <w:rPr>
          <w:rFonts w:ascii="Times New Roman" w:hAnsi="Times New Roman" w:cs="Times New Roman"/>
        </w:rPr>
      </w:pPr>
      <w:r>
        <w:rPr>
          <w:rFonts w:ascii="Times New Roman" w:hAnsi="Times New Roman" w:cs="Times New Roman" w:hint="eastAsia"/>
        </w:rPr>
        <w:t>5</w:t>
      </w:r>
      <w:r w:rsidR="00942C14">
        <w:rPr>
          <w:rFonts w:ascii="Times New Roman" w:hAnsi="Times New Roman" w:cs="Times New Roman" w:hint="eastAsia"/>
        </w:rPr>
        <w:t xml:space="preserve"> </w:t>
      </w:r>
      <w:r w:rsidR="007C582C" w:rsidRPr="007C582C">
        <w:rPr>
          <w:rFonts w:ascii="Times New Roman" w:hAnsi="Times New Roman" w:cs="Times New Roman"/>
        </w:rPr>
        <w:t xml:space="preserve">Imaging Platform, Broad Institute of Harvard and MIT, Cambridge, </w:t>
      </w:r>
      <w:r w:rsidR="00F9475B" w:rsidRPr="00F9475B">
        <w:rPr>
          <w:rFonts w:ascii="Times New Roman" w:hAnsi="Times New Roman" w:cs="Times New Roman"/>
        </w:rPr>
        <w:t>Massachusetts</w:t>
      </w:r>
      <w:r w:rsidR="007C582C" w:rsidRPr="007C582C">
        <w:rPr>
          <w:rFonts w:ascii="Times New Roman" w:hAnsi="Times New Roman" w:cs="Times New Roman"/>
        </w:rPr>
        <w:t xml:space="preserve">, </w:t>
      </w:r>
      <w:r w:rsidR="00DC3751" w:rsidRPr="006D1797">
        <w:rPr>
          <w:rFonts w:ascii="Times New Roman" w:hAnsi="Times New Roman" w:cs="Times New Roman"/>
        </w:rPr>
        <w:t>United States</w:t>
      </w:r>
    </w:p>
    <w:p w14:paraId="68D6FAA2" w14:textId="047A97D4" w:rsidR="0022525C" w:rsidRPr="006E57B0" w:rsidRDefault="0022525C" w:rsidP="006E57B0">
      <w:pPr>
        <w:spacing w:line="480" w:lineRule="auto"/>
        <w:rPr>
          <w:rFonts w:ascii="Times New Roman" w:hAnsi="Times New Roman" w:cs="Times New Roman"/>
        </w:rPr>
      </w:pPr>
      <w:r>
        <w:rPr>
          <w:rFonts w:ascii="Times New Roman" w:hAnsi="Times New Roman" w:cs="Times New Roman" w:hint="eastAsia"/>
        </w:rPr>
        <w:t>6</w:t>
      </w:r>
      <w:r w:rsidRPr="006D1797">
        <w:rPr>
          <w:rFonts w:ascii="Times New Roman" w:hAnsi="Times New Roman" w:cs="Times New Roman"/>
        </w:rPr>
        <w:t xml:space="preserve"> Department of Biostatistics and Bioinformatics, Duke University School of Medicine, Durham, North Carolina, 27710, United States</w:t>
      </w:r>
    </w:p>
    <w:p w14:paraId="2DC4640D" w14:textId="035D4394" w:rsidR="00FE203D" w:rsidRPr="006D1797" w:rsidRDefault="00FE203D" w:rsidP="008A1C58">
      <w:pPr>
        <w:spacing w:line="480" w:lineRule="auto"/>
        <w:rPr>
          <w:rFonts w:ascii="Times New Roman" w:hAnsi="Times New Roman" w:cs="Times New Roman"/>
        </w:rPr>
      </w:pPr>
      <w:r w:rsidRPr="006D1797">
        <w:rPr>
          <w:rFonts w:ascii="Times New Roman" w:hAnsi="Times New Roman" w:cs="Times New Roman"/>
        </w:rPr>
        <w:t xml:space="preserve"># Corresponding authors: E-mails: </w:t>
      </w:r>
      <w:hyperlink r:id="rId11" w:history="1">
        <w:r w:rsidRPr="004D52B8">
          <w:rPr>
            <w:rFonts w:ascii="Times New Roman" w:hAnsi="Times New Roman" w:cs="Times New Roman" w:hint="eastAsia"/>
          </w:rPr>
          <w:t>mo.liu@gzhmu.edu.cn</w:t>
        </w:r>
      </w:hyperlink>
      <w:r w:rsidR="004D52B8">
        <w:rPr>
          <w:rFonts w:ascii="Times New Roman" w:hAnsi="Times New Roman" w:cs="Times New Roman" w:hint="eastAsia"/>
        </w:rPr>
        <w:t>, steverozen@pm.me</w:t>
      </w:r>
    </w:p>
    <w:p w14:paraId="26AF4E0B" w14:textId="77777777" w:rsidR="00E33938" w:rsidRDefault="00E33938">
      <w:pPr>
        <w:rPr>
          <w:rFonts w:ascii="Times New Roman" w:hAnsi="Times New Roman" w:cs="Times New Roman"/>
          <w:b/>
          <w:bCs/>
          <w:sz w:val="24"/>
          <w:szCs w:val="24"/>
        </w:rPr>
      </w:pPr>
      <w:r>
        <w:rPr>
          <w:rFonts w:ascii="Times New Roman" w:hAnsi="Times New Roman" w:cs="Times New Roman"/>
          <w:b/>
          <w:bCs/>
          <w:sz w:val="24"/>
          <w:szCs w:val="24"/>
        </w:rPr>
        <w:br w:type="page"/>
      </w:r>
    </w:p>
    <w:p w14:paraId="028D00E1" w14:textId="52050C22" w:rsidR="003A63AB" w:rsidRPr="00E33938" w:rsidRDefault="009D4C65" w:rsidP="00E33938">
      <w:pPr>
        <w:pStyle w:val="Heading1"/>
      </w:pPr>
      <w:r w:rsidRPr="00E33938">
        <w:rPr>
          <w:rFonts w:hint="eastAsia"/>
        </w:rPr>
        <w:lastRenderedPageBreak/>
        <w:t>Abstract</w:t>
      </w:r>
    </w:p>
    <w:p w14:paraId="3D266436" w14:textId="776BDF68" w:rsidR="00E33938" w:rsidRDefault="00065370" w:rsidP="008A1C58">
      <w:pPr>
        <w:spacing w:line="480" w:lineRule="auto"/>
        <w:rPr>
          <w:rFonts w:ascii="Times New Roman" w:hAnsi="Times New Roman" w:cs="Times New Roman"/>
          <w:sz w:val="24"/>
          <w:szCs w:val="24"/>
        </w:rPr>
      </w:pPr>
      <w:bookmarkStart w:id="0" w:name="OLE_LINK1"/>
      <w:r w:rsidRPr="00065370">
        <w:rPr>
          <w:rFonts w:ascii="Times New Roman" w:hAnsi="Times New Roman" w:cs="Times New Roman"/>
          <w:sz w:val="24"/>
          <w:szCs w:val="24"/>
        </w:rPr>
        <w:t>Somatic mutations resulting from various mutational processes are key driver</w:t>
      </w:r>
      <w:r w:rsidR="009660E2">
        <w:rPr>
          <w:rFonts w:ascii="Times New Roman" w:hAnsi="Times New Roman" w:cs="Times New Roman" w:hint="eastAsia"/>
          <w:sz w:val="24"/>
          <w:szCs w:val="24"/>
        </w:rPr>
        <w:t>s</w:t>
      </w:r>
      <w:r w:rsidRPr="00065370">
        <w:rPr>
          <w:rFonts w:ascii="Times New Roman" w:hAnsi="Times New Roman" w:cs="Times New Roman"/>
          <w:sz w:val="24"/>
          <w:szCs w:val="24"/>
        </w:rPr>
        <w:t xml:space="preserve"> of tumorigenesis. Mutational signatures, which are distinctive patterns left by </w:t>
      </w:r>
      <w:r w:rsidR="00076D0F">
        <w:rPr>
          <w:rFonts w:ascii="Times New Roman" w:hAnsi="Times New Roman" w:cs="Times New Roman"/>
          <w:sz w:val="24"/>
          <w:szCs w:val="24"/>
        </w:rPr>
        <w:t>mutational</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processes, can be identified through experimental exposures </w:t>
      </w:r>
      <w:r w:rsidR="00076D0F">
        <w:rPr>
          <w:rFonts w:ascii="Times New Roman" w:hAnsi="Times New Roman" w:cs="Times New Roman"/>
          <w:sz w:val="24"/>
          <w:szCs w:val="24"/>
        </w:rPr>
        <w:t xml:space="preserve">to mutagens </w:t>
      </w:r>
      <w:r w:rsidRPr="00065370">
        <w:rPr>
          <w:rFonts w:ascii="Times New Roman" w:hAnsi="Times New Roman" w:cs="Times New Roman"/>
          <w:sz w:val="24"/>
          <w:szCs w:val="24"/>
        </w:rPr>
        <w:t xml:space="preserve">or </w:t>
      </w:r>
      <w:r w:rsidR="00FC6C4B">
        <w:rPr>
          <w:rFonts w:ascii="Times New Roman" w:hAnsi="Times New Roman" w:cs="Times New Roman" w:hint="eastAsia"/>
          <w:sz w:val="24"/>
          <w:szCs w:val="24"/>
        </w:rPr>
        <w:t xml:space="preserve">through </w:t>
      </w:r>
      <w:r w:rsidRPr="00065370">
        <w:rPr>
          <w:rFonts w:ascii="Times New Roman" w:hAnsi="Times New Roman" w:cs="Times New Roman"/>
          <w:sz w:val="24"/>
          <w:szCs w:val="24"/>
        </w:rPr>
        <w:t xml:space="preserve">computational </w:t>
      </w:r>
      <w:r w:rsidR="00FC6C4B">
        <w:rPr>
          <w:rFonts w:ascii="Times New Roman" w:hAnsi="Times New Roman" w:cs="Times New Roman" w:hint="eastAsia"/>
          <w:sz w:val="24"/>
          <w:szCs w:val="24"/>
        </w:rPr>
        <w:t xml:space="preserve">analysis of somatic mutations from large </w:t>
      </w:r>
      <w:r w:rsidR="00076D0F">
        <w:rPr>
          <w:rFonts w:ascii="Times New Roman" w:hAnsi="Times New Roman" w:cs="Times New Roman"/>
          <w:sz w:val="24"/>
          <w:szCs w:val="24"/>
        </w:rPr>
        <w:t>collections</w:t>
      </w:r>
      <w:r w:rsidR="00076D0F">
        <w:rPr>
          <w:rFonts w:ascii="Times New Roman" w:hAnsi="Times New Roman" w:cs="Times New Roman" w:hint="eastAsia"/>
          <w:sz w:val="24"/>
          <w:szCs w:val="24"/>
        </w:rPr>
        <w:t xml:space="preserve"> </w:t>
      </w:r>
      <w:r w:rsidR="00FC6C4B">
        <w:rPr>
          <w:rFonts w:ascii="Times New Roman" w:hAnsi="Times New Roman" w:cs="Times New Roman" w:hint="eastAsia"/>
          <w:sz w:val="24"/>
          <w:szCs w:val="24"/>
        </w:rPr>
        <w:t>of samples</w:t>
      </w:r>
      <w:r w:rsidRPr="00065370">
        <w:rPr>
          <w:rFonts w:ascii="Times New Roman" w:hAnsi="Times New Roman" w:cs="Times New Roman"/>
          <w:sz w:val="24"/>
          <w:szCs w:val="24"/>
        </w:rPr>
        <w:t xml:space="preserve">. In this study, we analyzed over 7,000 whole genomes from </w:t>
      </w:r>
      <w:r w:rsidR="00793B7C">
        <w:rPr>
          <w:rFonts w:ascii="Times New Roman" w:hAnsi="Times New Roman" w:cs="Times New Roman"/>
          <w:sz w:val="24"/>
          <w:szCs w:val="24"/>
        </w:rPr>
        <w:t xml:space="preserve">the </w:t>
      </w:r>
      <w:r w:rsidRPr="00065370">
        <w:rPr>
          <w:rFonts w:ascii="Times New Roman" w:hAnsi="Times New Roman" w:cs="Times New Roman"/>
          <w:sz w:val="24"/>
          <w:szCs w:val="24"/>
        </w:rPr>
        <w:t xml:space="preserve">Pan-Cancer Analysis of Whole Genomes and Hartwig Medical Foundation </w:t>
      </w:r>
      <w:r w:rsidR="00076D0F">
        <w:rPr>
          <w:rFonts w:ascii="Times New Roman" w:hAnsi="Times New Roman" w:cs="Times New Roman"/>
          <w:sz w:val="24"/>
          <w:szCs w:val="24"/>
        </w:rPr>
        <w:t>data set</w:t>
      </w:r>
      <w:r w:rsidR="00793B7C">
        <w:rPr>
          <w:rFonts w:ascii="Times New Roman" w:hAnsi="Times New Roman" w:cs="Times New Roman"/>
          <w:sz w:val="24"/>
          <w:szCs w:val="24"/>
        </w:rPr>
        <w:t>s</w:t>
      </w:r>
      <w:r w:rsidR="00076D0F"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to create a comprehensive collection of </w:t>
      </w:r>
      <w:r w:rsidR="009B3A49" w:rsidRPr="00786D1E">
        <w:rPr>
          <w:rFonts w:ascii="Times New Roman" w:hAnsi="Times New Roman" w:cs="Times New Roman"/>
          <w:sz w:val="24"/>
          <w:szCs w:val="24"/>
          <w:highlight w:val="yellow"/>
        </w:rPr>
        <w:t>&lt;switch to “indel” a generic name throughout&gt;</w:t>
      </w:r>
      <w:r w:rsidR="00793B7C">
        <w:rPr>
          <w:rFonts w:ascii="Times New Roman" w:hAnsi="Times New Roman" w:cs="Times New Roman"/>
          <w:sz w:val="24"/>
          <w:szCs w:val="24"/>
        </w:rPr>
        <w:t>indel</w:t>
      </w:r>
      <w:r w:rsidR="00793B7C" w:rsidRPr="00065370">
        <w:rPr>
          <w:rFonts w:ascii="Times New Roman" w:hAnsi="Times New Roman" w:cs="Times New Roman"/>
          <w:sz w:val="24"/>
          <w:szCs w:val="24"/>
        </w:rPr>
        <w:t xml:space="preserve"> </w:t>
      </w:r>
      <w:r w:rsidRPr="00065370">
        <w:rPr>
          <w:rFonts w:ascii="Times New Roman" w:hAnsi="Times New Roman" w:cs="Times New Roman"/>
          <w:sz w:val="24"/>
          <w:szCs w:val="24"/>
        </w:rPr>
        <w:t xml:space="preserve">(small insertions and deletion) mutational signatures using </w:t>
      </w:r>
      <w:r w:rsidR="00076D0F">
        <w:rPr>
          <w:rFonts w:ascii="Times New Roman" w:hAnsi="Times New Roman" w:cs="Times New Roman"/>
          <w:sz w:val="24"/>
          <w:szCs w:val="24"/>
        </w:rPr>
        <w:t xml:space="preserve">two schemes for classifying indel mutations. </w:t>
      </w:r>
      <w:r w:rsidR="00A81DE2">
        <w:rPr>
          <w:rFonts w:ascii="Times New Roman" w:hAnsi="Times New Roman" w:cs="Times New Roman"/>
          <w:sz w:val="24"/>
          <w:szCs w:val="24"/>
        </w:rPr>
        <w:t>We used</w:t>
      </w:r>
      <w:r w:rsidRPr="00065370">
        <w:rPr>
          <w:rFonts w:ascii="Times New Roman" w:hAnsi="Times New Roman" w:cs="Times New Roman"/>
          <w:sz w:val="24"/>
          <w:szCs w:val="24"/>
        </w:rPr>
        <w:t xml:space="preserve"> </w:t>
      </w:r>
      <w:r w:rsidR="009B3A49">
        <w:rPr>
          <w:rFonts w:ascii="Times New Roman" w:hAnsi="Times New Roman" w:cs="Times New Roman"/>
          <w:sz w:val="24"/>
          <w:szCs w:val="24"/>
        </w:rPr>
        <w:t xml:space="preserve">a </w:t>
      </w:r>
      <w:r w:rsidRPr="00065370">
        <w:rPr>
          <w:rFonts w:ascii="Times New Roman" w:hAnsi="Times New Roman" w:cs="Times New Roman"/>
          <w:sz w:val="24"/>
          <w:szCs w:val="24"/>
        </w:rPr>
        <w:t>hierarchical</w:t>
      </w:r>
      <w:r w:rsidR="00A81DE2">
        <w:rPr>
          <w:rFonts w:ascii="Times New Roman" w:hAnsi="Times New Roman" w:cs="Times New Roman"/>
          <w:sz w:val="24"/>
          <w:szCs w:val="24"/>
        </w:rPr>
        <w:t>-</w:t>
      </w:r>
      <w:r w:rsidRPr="00065370">
        <w:rPr>
          <w:rFonts w:ascii="Times New Roman" w:hAnsi="Times New Roman" w:cs="Times New Roman"/>
          <w:sz w:val="24"/>
          <w:szCs w:val="24"/>
        </w:rPr>
        <w:t>Dirichlet</w:t>
      </w:r>
      <w:r w:rsidR="00A81DE2">
        <w:rPr>
          <w:rFonts w:ascii="Times New Roman" w:hAnsi="Times New Roman" w:cs="Times New Roman"/>
          <w:sz w:val="24"/>
          <w:szCs w:val="24"/>
        </w:rPr>
        <w:t>-</w:t>
      </w:r>
      <w:r w:rsidRPr="00065370">
        <w:rPr>
          <w:rFonts w:ascii="Times New Roman" w:hAnsi="Times New Roman" w:cs="Times New Roman"/>
          <w:sz w:val="24"/>
          <w:szCs w:val="24"/>
        </w:rPr>
        <w:t>process-based approach</w:t>
      </w:r>
      <w:r w:rsidR="00A81DE2">
        <w:rPr>
          <w:rFonts w:ascii="Times New Roman" w:hAnsi="Times New Roman" w:cs="Times New Roman"/>
          <w:sz w:val="24"/>
          <w:szCs w:val="24"/>
        </w:rPr>
        <w:t xml:space="preserve"> to discover signatures according to </w:t>
      </w:r>
      <w:r w:rsidR="00793B7C">
        <w:rPr>
          <w:rFonts w:ascii="Times New Roman" w:hAnsi="Times New Roman" w:cs="Times New Roman"/>
          <w:sz w:val="24"/>
          <w:szCs w:val="24"/>
        </w:rPr>
        <w:t>each of the two</w:t>
      </w:r>
      <w:r w:rsidR="00A81DE2">
        <w:rPr>
          <w:rFonts w:ascii="Times New Roman" w:hAnsi="Times New Roman" w:cs="Times New Roman"/>
          <w:sz w:val="24"/>
          <w:szCs w:val="24"/>
        </w:rPr>
        <w:t xml:space="preserve"> indel</w:t>
      </w:r>
      <w:r w:rsidR="00793B7C">
        <w:rPr>
          <w:rFonts w:ascii="Times New Roman" w:hAnsi="Times New Roman" w:cs="Times New Roman"/>
          <w:sz w:val="24"/>
          <w:szCs w:val="24"/>
        </w:rPr>
        <w:t xml:space="preserve"> classification</w:t>
      </w:r>
      <w:r w:rsidR="00A81DE2">
        <w:rPr>
          <w:rFonts w:ascii="Times New Roman" w:hAnsi="Times New Roman" w:cs="Times New Roman"/>
          <w:sz w:val="24"/>
          <w:szCs w:val="24"/>
        </w:rPr>
        <w:t xml:space="preserve">s, and we elucidated the correspondences between the </w:t>
      </w:r>
      <w:r w:rsidR="009B3A49">
        <w:rPr>
          <w:rFonts w:ascii="Times New Roman" w:hAnsi="Times New Roman" w:cs="Times New Roman"/>
          <w:sz w:val="24"/>
          <w:szCs w:val="24"/>
        </w:rPr>
        <w:t xml:space="preserve">two </w:t>
      </w:r>
      <w:r w:rsidR="00793B7C">
        <w:rPr>
          <w:rFonts w:ascii="Times New Roman" w:hAnsi="Times New Roman" w:cs="Times New Roman"/>
          <w:sz w:val="24"/>
          <w:szCs w:val="24"/>
        </w:rPr>
        <w:t xml:space="preserve">classifications </w:t>
      </w:r>
      <w:r w:rsidR="00A81DE2">
        <w:rPr>
          <w:rFonts w:ascii="Times New Roman" w:hAnsi="Times New Roman" w:cs="Times New Roman"/>
          <w:sz w:val="24"/>
          <w:szCs w:val="24"/>
        </w:rPr>
        <w:t>for both known and novel signatures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We </w:t>
      </w:r>
      <w:r w:rsidRPr="00065370">
        <w:rPr>
          <w:rFonts w:ascii="Times New Roman" w:hAnsi="Times New Roman" w:cs="Times New Roman"/>
          <w:sz w:val="24"/>
          <w:szCs w:val="24"/>
        </w:rPr>
        <w:t>identif</w:t>
      </w:r>
      <w:r w:rsidR="00A81DE2">
        <w:rPr>
          <w:rFonts w:ascii="Times New Roman" w:hAnsi="Times New Roman" w:cs="Times New Roman"/>
          <w:sz w:val="24"/>
          <w:szCs w:val="24"/>
        </w:rPr>
        <w:t xml:space="preserve">ied </w:t>
      </w:r>
      <w:r w:rsidRPr="00065370">
        <w:rPr>
          <w:rFonts w:ascii="Times New Roman" w:hAnsi="Times New Roman" w:cs="Times New Roman"/>
          <w:sz w:val="24"/>
          <w:szCs w:val="24"/>
        </w:rPr>
        <w:t xml:space="preserve">15 </w:t>
      </w:r>
      <w:r w:rsidR="00A81DE2">
        <w:rPr>
          <w:rFonts w:ascii="Times New Roman" w:hAnsi="Times New Roman" w:cs="Times New Roman"/>
          <w:sz w:val="24"/>
          <w:szCs w:val="24"/>
        </w:rPr>
        <w:t xml:space="preserve">signatures that were novel in both </w:t>
      </w:r>
      <w:r w:rsidR="00793B7C">
        <w:rPr>
          <w:rFonts w:ascii="Times New Roman" w:hAnsi="Times New Roman" w:cs="Times New Roman"/>
          <w:sz w:val="24"/>
          <w:szCs w:val="24"/>
        </w:rPr>
        <w:t>classifications</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 xml:space="preserve">and we re-identified </w:t>
      </w:r>
      <w:r w:rsidRPr="00065370">
        <w:rPr>
          <w:rFonts w:ascii="Times New Roman" w:hAnsi="Times New Roman" w:cs="Times New Roman"/>
          <w:sz w:val="24"/>
          <w:szCs w:val="24"/>
        </w:rPr>
        <w:t xml:space="preserve">23 </w:t>
      </w:r>
      <w:r w:rsidR="00A81DE2">
        <w:rPr>
          <w:rFonts w:ascii="Times New Roman" w:hAnsi="Times New Roman" w:cs="Times New Roman"/>
          <w:sz w:val="24"/>
          <w:szCs w:val="24"/>
        </w:rPr>
        <w:t>signatures in the classification system used in the</w:t>
      </w:r>
      <w:r w:rsidRPr="00065370">
        <w:rPr>
          <w:rFonts w:ascii="Times New Roman" w:hAnsi="Times New Roman" w:cs="Times New Roman"/>
          <w:sz w:val="24"/>
          <w:szCs w:val="24"/>
        </w:rPr>
        <w:t xml:space="preserve"> COSMIC</w:t>
      </w:r>
      <w:r w:rsidR="00AF127D">
        <w:rPr>
          <w:rFonts w:ascii="Times New Roman" w:hAnsi="Times New Roman" w:cs="Times New Roman" w:hint="eastAsia"/>
          <w:sz w:val="24"/>
          <w:szCs w:val="24"/>
        </w:rPr>
        <w:t xml:space="preserve"> reference database of signatures</w:t>
      </w:r>
      <w:r w:rsidRPr="00065370">
        <w:rPr>
          <w:rFonts w:ascii="Times New Roman" w:hAnsi="Times New Roman" w:cs="Times New Roman"/>
          <w:sz w:val="24"/>
          <w:szCs w:val="24"/>
        </w:rPr>
        <w:t xml:space="preserve">. </w:t>
      </w:r>
      <w:r w:rsidR="00280D5C">
        <w:rPr>
          <w:rFonts w:ascii="Times New Roman" w:hAnsi="Times New Roman" w:cs="Times New Roman" w:hint="eastAsia"/>
          <w:sz w:val="24"/>
          <w:szCs w:val="24"/>
        </w:rPr>
        <w:t>Of note</w:t>
      </w:r>
      <w:r w:rsidR="00374059">
        <w:rPr>
          <w:rFonts w:ascii="Times New Roman" w:hAnsi="Times New Roman" w:cs="Times New Roman" w:hint="eastAsia"/>
          <w:sz w:val="24"/>
          <w:szCs w:val="24"/>
        </w:rPr>
        <w:t xml:space="preserve">, </w:t>
      </w:r>
      <w:r w:rsidR="00AC0224">
        <w:rPr>
          <w:rFonts w:ascii="Times New Roman" w:hAnsi="Times New Roman" w:cs="Times New Roman"/>
          <w:sz w:val="24"/>
          <w:szCs w:val="24"/>
        </w:rPr>
        <w:t xml:space="preserve">in cell-line experiments </w:t>
      </w:r>
      <w:r w:rsidR="00374059">
        <w:rPr>
          <w:rFonts w:ascii="Times New Roman" w:hAnsi="Times New Roman" w:cs="Times New Roman" w:hint="eastAsia"/>
          <w:sz w:val="24"/>
          <w:szCs w:val="24"/>
        </w:rPr>
        <w:t>w</w:t>
      </w:r>
      <w:r w:rsidRPr="00065370">
        <w:rPr>
          <w:rFonts w:ascii="Times New Roman" w:hAnsi="Times New Roman" w:cs="Times New Roman"/>
          <w:sz w:val="24"/>
          <w:szCs w:val="24"/>
        </w:rPr>
        <w:t>e</w:t>
      </w:r>
      <w:r w:rsidR="00814D3A">
        <w:rPr>
          <w:rFonts w:ascii="Times New Roman" w:hAnsi="Times New Roman" w:cs="Times New Roman" w:hint="eastAsia"/>
          <w:sz w:val="24"/>
          <w:szCs w:val="24"/>
        </w:rPr>
        <w:t xml:space="preserve"> showed that </w:t>
      </w:r>
      <w:r w:rsidRPr="00065370">
        <w:rPr>
          <w:rFonts w:ascii="Times New Roman" w:hAnsi="Times New Roman" w:cs="Times New Roman"/>
          <w:sz w:val="24"/>
          <w:szCs w:val="24"/>
        </w:rPr>
        <w:t>one</w:t>
      </w:r>
      <w:r w:rsidR="00761EAE">
        <w:rPr>
          <w:rFonts w:ascii="Times New Roman" w:hAnsi="Times New Roman" w:cs="Times New Roman" w:hint="eastAsia"/>
          <w:sz w:val="24"/>
          <w:szCs w:val="24"/>
        </w:rPr>
        <w:t xml:space="preserve"> </w:t>
      </w:r>
      <w:r w:rsidRPr="00065370">
        <w:rPr>
          <w:rFonts w:ascii="Times New Roman" w:hAnsi="Times New Roman" w:cs="Times New Roman"/>
          <w:sz w:val="24"/>
          <w:szCs w:val="24"/>
        </w:rPr>
        <w:t xml:space="preserve">novel </w:t>
      </w:r>
      <w:r w:rsidRPr="00065370">
        <w:rPr>
          <w:rFonts w:ascii="Times New Roman" w:hAnsi="Times New Roman" w:cs="Times New Roman"/>
          <w:sz w:val="24"/>
          <w:szCs w:val="24"/>
        </w:rPr>
        <w:t xml:space="preserve">signature, H_ID29, </w:t>
      </w:r>
      <w:r w:rsidR="005509B5">
        <w:rPr>
          <w:rFonts w:ascii="Times New Roman" w:hAnsi="Times New Roman" w:cs="Times New Roman"/>
          <w:sz w:val="24"/>
          <w:szCs w:val="24"/>
        </w:rPr>
        <w:t>reflects</w:t>
      </w:r>
      <w:r w:rsidRPr="00065370">
        <w:rPr>
          <w:rFonts w:ascii="Times New Roman" w:hAnsi="Times New Roman" w:cs="Times New Roman"/>
          <w:sz w:val="24"/>
          <w:szCs w:val="24"/>
        </w:rPr>
        <w:t xml:space="preserve"> </w:t>
      </w:r>
      <w:r w:rsidR="002B316E" w:rsidRPr="005509B5">
        <w:rPr>
          <w:rFonts w:ascii="Times New Roman" w:hAnsi="Times New Roman" w:cs="Times New Roman"/>
          <w:sz w:val="24"/>
          <w:szCs w:val="24"/>
          <w:highlight w:val="yellow"/>
        </w:rPr>
        <w:t>transcription</w:t>
      </w:r>
      <w:r w:rsidR="00374059" w:rsidRPr="005509B5">
        <w:rPr>
          <w:rFonts w:ascii="Times New Roman" w:hAnsi="Times New Roman" w:cs="Times New Roman"/>
          <w:sz w:val="24"/>
          <w:szCs w:val="24"/>
          <w:highlight w:val="yellow"/>
        </w:rPr>
        <w:t>-</w:t>
      </w:r>
      <w:r w:rsidR="002B316E" w:rsidRPr="005509B5">
        <w:rPr>
          <w:rFonts w:ascii="Times New Roman" w:hAnsi="Times New Roman" w:cs="Times New Roman"/>
          <w:sz w:val="24"/>
          <w:szCs w:val="24"/>
          <w:highlight w:val="yellow"/>
        </w:rPr>
        <w:t xml:space="preserve">associated </w:t>
      </w:r>
      <w:r w:rsidR="00C44B5E" w:rsidRPr="005509B5">
        <w:rPr>
          <w:rFonts w:ascii="Times New Roman" w:hAnsi="Times New Roman" w:cs="Times New Roman"/>
          <w:sz w:val="24"/>
          <w:szCs w:val="24"/>
          <w:highlight w:val="yellow"/>
        </w:rPr>
        <w:t>topoisomerase</w:t>
      </w:r>
      <w:r w:rsidR="00C44B5E">
        <w:rPr>
          <w:rFonts w:ascii="Times New Roman" w:hAnsi="Times New Roman" w:cs="Times New Roman"/>
          <w:sz w:val="24"/>
          <w:szCs w:val="24"/>
          <w:highlight w:val="yellow"/>
        </w:rPr>
        <w:t>-</w:t>
      </w:r>
      <w:r w:rsidR="00C44B5E" w:rsidRPr="005509B5">
        <w:rPr>
          <w:rFonts w:ascii="Times New Roman" w:hAnsi="Times New Roman" w:cs="Times New Roman"/>
          <w:sz w:val="24"/>
          <w:szCs w:val="24"/>
          <w:highlight w:val="yellow"/>
        </w:rPr>
        <w:t xml:space="preserve">1 </w:t>
      </w:r>
      <w:r w:rsidR="002B316E" w:rsidRPr="00786D1E">
        <w:rPr>
          <w:rFonts w:ascii="Times New Roman" w:hAnsi="Times New Roman" w:cs="Times New Roman"/>
          <w:sz w:val="24"/>
          <w:szCs w:val="24"/>
          <w:highlight w:val="yellow"/>
        </w:rPr>
        <w:t>mutagenesis</w:t>
      </w:r>
      <w:r w:rsidR="005652BA" w:rsidRPr="00786D1E">
        <w:rPr>
          <w:rFonts w:ascii="Times New Roman" w:hAnsi="Times New Roman" w:cs="Times New Roman"/>
          <w:sz w:val="24"/>
          <w:szCs w:val="24"/>
          <w:highlight w:val="yellow"/>
        </w:rPr>
        <w:t xml:space="preserve"> &lt;is this always </w:t>
      </w:r>
      <w:r w:rsidR="005652BA" w:rsidRPr="00786D1E">
        <w:rPr>
          <w:rFonts w:ascii="Times New Roman" w:hAnsi="Times New Roman" w:cs="Times New Roman"/>
          <w:sz w:val="24"/>
          <w:szCs w:val="24"/>
          <w:highlight w:val="yellow"/>
        </w:rPr>
        <w:t>due to ribonucleotide incorporation</w:t>
      </w:r>
      <w:r w:rsidR="00786D1E" w:rsidRPr="00786D1E">
        <w:rPr>
          <w:rFonts w:ascii="Times New Roman" w:hAnsi="Times New Roman" w:cs="Times New Roman"/>
          <w:sz w:val="24"/>
          <w:szCs w:val="24"/>
          <w:highlight w:val="yellow"/>
        </w:rPr>
        <w:t>?, I.e c</w:t>
      </w:r>
      <w:r w:rsidR="005652BA" w:rsidRPr="00786D1E">
        <w:rPr>
          <w:rFonts w:ascii="Times New Roman" w:hAnsi="Times New Roman" w:cs="Times New Roman"/>
          <w:sz w:val="24"/>
          <w:szCs w:val="24"/>
          <w:highlight w:val="yellow"/>
        </w:rPr>
        <w:t xml:space="preserve">an we say “reflects </w:t>
      </w:r>
      <w:r w:rsidR="008C790A" w:rsidRPr="00786D1E">
        <w:rPr>
          <w:rFonts w:ascii="Times New Roman" w:hAnsi="Times New Roman" w:cs="Times New Roman"/>
          <w:sz w:val="24"/>
          <w:szCs w:val="24"/>
          <w:highlight w:val="yellow"/>
        </w:rPr>
        <w:t>transcription-associated mutagenesis by topoisomerase 1 at sites of ribonucleotides incorporated in genomic DNA”?&gt;</w:t>
      </w:r>
      <w:r w:rsidR="008C790A">
        <w:rPr>
          <w:rFonts w:ascii="Times New Roman" w:hAnsi="Times New Roman" w:cs="Times New Roman"/>
          <w:sz w:val="24"/>
          <w:szCs w:val="24"/>
        </w:rPr>
        <w:t xml:space="preserve"> </w:t>
      </w:r>
      <w:r w:rsidRPr="00065370">
        <w:rPr>
          <w:rFonts w:ascii="Times New Roman" w:hAnsi="Times New Roman" w:cs="Times New Roman"/>
          <w:sz w:val="24"/>
          <w:szCs w:val="24"/>
        </w:rPr>
        <w:t xml:space="preserve">. </w:t>
      </w:r>
      <w:r w:rsidR="00A81DE2">
        <w:rPr>
          <w:rFonts w:ascii="Times New Roman" w:hAnsi="Times New Roman" w:cs="Times New Roman"/>
          <w:sz w:val="24"/>
          <w:szCs w:val="24"/>
        </w:rPr>
        <w:t>Among the novel signatures, four</w:t>
      </w:r>
      <w:r w:rsidR="00AC0224">
        <w:rPr>
          <w:rFonts w:ascii="Times New Roman" w:hAnsi="Times New Roman" w:cs="Times New Roman"/>
          <w:sz w:val="24"/>
          <w:szCs w:val="24"/>
        </w:rPr>
        <w:t>,</w:t>
      </w:r>
      <w:r w:rsidR="00814D3A">
        <w:rPr>
          <w:rFonts w:ascii="Times New Roman" w:hAnsi="Times New Roman" w:cs="Times New Roman" w:hint="eastAsia"/>
          <w:sz w:val="24"/>
          <w:szCs w:val="24"/>
        </w:rPr>
        <w:t xml:space="preserve"> </w:t>
      </w:r>
      <w:r w:rsidR="00814D3A" w:rsidRPr="00065370">
        <w:rPr>
          <w:rFonts w:ascii="Times New Roman" w:hAnsi="Times New Roman" w:cs="Times New Roman"/>
          <w:sz w:val="24"/>
          <w:szCs w:val="24"/>
        </w:rPr>
        <w:t xml:space="preserve">H_ID33, </w:t>
      </w:r>
      <w:r w:rsidR="00814D3A">
        <w:rPr>
          <w:rFonts w:ascii="Times New Roman" w:hAnsi="Times New Roman" w:cs="Times New Roman" w:hint="eastAsia"/>
          <w:sz w:val="24"/>
          <w:szCs w:val="24"/>
        </w:rPr>
        <w:t xml:space="preserve">H_ID34, </w:t>
      </w:r>
      <w:r w:rsidR="00814D3A" w:rsidRPr="00065370">
        <w:rPr>
          <w:rFonts w:ascii="Times New Roman" w:hAnsi="Times New Roman" w:cs="Times New Roman"/>
          <w:sz w:val="24"/>
          <w:szCs w:val="24"/>
        </w:rPr>
        <w:t>H_ID37, and H_ID38</w:t>
      </w:r>
      <w:r w:rsidR="00814D3A">
        <w:rPr>
          <w:rFonts w:ascii="Times New Roman" w:hAnsi="Times New Roman" w:cs="Times New Roman" w:hint="eastAsia"/>
          <w:sz w:val="24"/>
          <w:szCs w:val="24"/>
        </w:rPr>
        <w:t xml:space="preserve">, </w:t>
      </w:r>
      <w:r w:rsidR="00A81DE2">
        <w:rPr>
          <w:rFonts w:ascii="Times New Roman" w:hAnsi="Times New Roman" w:cs="Times New Roman"/>
          <w:sz w:val="24"/>
          <w:szCs w:val="24"/>
        </w:rPr>
        <w:t xml:space="preserve">occurred </w:t>
      </w:r>
      <w:r w:rsidR="00814D3A">
        <w:rPr>
          <w:rFonts w:ascii="Times New Roman" w:hAnsi="Times New Roman" w:cs="Times New Roman" w:hint="eastAsia"/>
          <w:sz w:val="24"/>
          <w:szCs w:val="24"/>
        </w:rPr>
        <w:t xml:space="preserve">in </w:t>
      </w:r>
      <w:r w:rsidR="00814D3A">
        <w:rPr>
          <w:rFonts w:ascii="Times New Roman" w:hAnsi="Times New Roman" w:cs="Times New Roman"/>
          <w:sz w:val="24"/>
          <w:szCs w:val="24"/>
        </w:rPr>
        <w:t>tumors</w:t>
      </w:r>
      <w:r w:rsidR="00814D3A">
        <w:rPr>
          <w:rFonts w:ascii="Times New Roman" w:hAnsi="Times New Roman" w:cs="Times New Roman" w:hint="eastAsia"/>
          <w:sz w:val="24"/>
          <w:szCs w:val="24"/>
        </w:rPr>
        <w:t xml:space="preserve"> with </w:t>
      </w:r>
      <w:r w:rsidRPr="00065370">
        <w:rPr>
          <w:rFonts w:ascii="Times New Roman" w:hAnsi="Times New Roman" w:cs="Times New Roman"/>
          <w:sz w:val="24"/>
          <w:szCs w:val="24"/>
        </w:rPr>
        <w:t>defective DNA mismatch repair</w:t>
      </w:r>
      <w:r w:rsidR="00AC0224">
        <w:rPr>
          <w:rFonts w:ascii="Times New Roman" w:hAnsi="Times New Roman" w:cs="Times New Roman"/>
          <w:sz w:val="24"/>
          <w:szCs w:val="24"/>
        </w:rPr>
        <w:t>, &lt;maybe add: which were analyzed more extensively here than in previous studies</w:t>
      </w:r>
      <w:r w:rsidR="00AC0224" w:rsidRPr="00F63C33">
        <w:rPr>
          <w:rFonts w:ascii="Times New Roman" w:hAnsi="Times New Roman" w:cs="Times New Roman"/>
          <w:sz w:val="24"/>
          <w:szCs w:val="24"/>
          <w:highlight w:val="yellow"/>
        </w:rPr>
        <w:t>&gt;</w:t>
      </w:r>
      <w:r w:rsidRPr="00F63C33">
        <w:rPr>
          <w:rFonts w:ascii="Times New Roman" w:hAnsi="Times New Roman" w:cs="Times New Roman"/>
          <w:sz w:val="24"/>
          <w:szCs w:val="24"/>
          <w:highlight w:val="yellow"/>
        </w:rPr>
        <w:t xml:space="preserve">. Notably, </w:t>
      </w:r>
      <w:r w:rsidR="00A81DE2" w:rsidRPr="00F63C33">
        <w:rPr>
          <w:rFonts w:ascii="Times New Roman" w:hAnsi="Times New Roman" w:cs="Times New Roman"/>
          <w:sz w:val="24"/>
          <w:szCs w:val="24"/>
          <w:highlight w:val="yellow"/>
        </w:rPr>
        <w:t xml:space="preserve">the prevalences of </w:t>
      </w:r>
      <w:r w:rsidR="00F75DE6" w:rsidRPr="00F63C33">
        <w:rPr>
          <w:rFonts w:ascii="Times New Roman" w:hAnsi="Times New Roman" w:cs="Times New Roman" w:hint="eastAsia"/>
          <w:sz w:val="24"/>
          <w:szCs w:val="24"/>
          <w:highlight w:val="yellow"/>
        </w:rPr>
        <w:t>three</w:t>
      </w:r>
      <w:r w:rsidRPr="00F63C33">
        <w:rPr>
          <w:rFonts w:ascii="Times New Roman" w:hAnsi="Times New Roman" w:cs="Times New Roman"/>
          <w:sz w:val="24"/>
          <w:szCs w:val="24"/>
          <w:highlight w:val="yellow"/>
        </w:rPr>
        <w:t xml:space="preserve"> ID signatures </w:t>
      </w:r>
      <w:r w:rsidR="00814D3A" w:rsidRPr="00F63C33">
        <w:rPr>
          <w:rFonts w:ascii="Times New Roman" w:hAnsi="Times New Roman" w:cs="Times New Roman"/>
          <w:sz w:val="24"/>
          <w:szCs w:val="24"/>
          <w:highlight w:val="yellow"/>
        </w:rPr>
        <w:t>differe</w:t>
      </w:r>
      <w:r w:rsidR="00A81DE2" w:rsidRPr="00F63C33">
        <w:rPr>
          <w:rFonts w:ascii="Times New Roman" w:hAnsi="Times New Roman" w:cs="Times New Roman"/>
          <w:sz w:val="24"/>
          <w:szCs w:val="24"/>
          <w:highlight w:val="yellow"/>
        </w:rPr>
        <w:t>d significantly</w:t>
      </w:r>
      <w:r w:rsidR="00814D3A" w:rsidRPr="00F63C33">
        <w:rPr>
          <w:rFonts w:ascii="Times New Roman" w:hAnsi="Times New Roman" w:cs="Times New Roman" w:hint="eastAsia"/>
          <w:sz w:val="24"/>
          <w:szCs w:val="24"/>
          <w:highlight w:val="yellow"/>
        </w:rPr>
        <w:t xml:space="preserve"> by </w:t>
      </w:r>
      <w:r w:rsidRPr="00F63C33">
        <w:rPr>
          <w:rFonts w:ascii="Times New Roman" w:hAnsi="Times New Roman" w:cs="Times New Roman"/>
          <w:sz w:val="24"/>
          <w:szCs w:val="24"/>
          <w:highlight w:val="yellow"/>
        </w:rPr>
        <w:t>gender</w:t>
      </w:r>
      <w:r w:rsidR="00814D3A" w:rsidRPr="00F63C33">
        <w:rPr>
          <w:rFonts w:ascii="Times New Roman" w:hAnsi="Times New Roman" w:cs="Times New Roman" w:hint="eastAsia"/>
          <w:sz w:val="24"/>
          <w:szCs w:val="24"/>
          <w:highlight w:val="yellow"/>
        </w:rPr>
        <w:t xml:space="preserve"> within particular cancer types</w:t>
      </w:r>
      <w:r w:rsidR="00F63C33">
        <w:rPr>
          <w:rFonts w:ascii="Times New Roman" w:hAnsi="Times New Roman" w:cs="Times New Roman"/>
          <w:sz w:val="24"/>
          <w:szCs w:val="24"/>
          <w:highlight w:val="yellow"/>
        </w:rPr>
        <w:t xml:space="preserve"> &lt;Still in the results?&gt;</w:t>
      </w:r>
      <w:r w:rsidRPr="00F63C33">
        <w:rPr>
          <w:rFonts w:ascii="Times New Roman" w:hAnsi="Times New Roman" w:cs="Times New Roman"/>
          <w:sz w:val="24"/>
          <w:szCs w:val="24"/>
          <w:highlight w:val="yellow"/>
        </w:rPr>
        <w:t>.</w:t>
      </w:r>
      <w:r w:rsidRPr="00065370">
        <w:rPr>
          <w:rFonts w:ascii="Times New Roman" w:hAnsi="Times New Roman" w:cs="Times New Roman"/>
          <w:sz w:val="24"/>
          <w:szCs w:val="24"/>
        </w:rPr>
        <w:t xml:space="preserve"> </w:t>
      </w:r>
      <w:r w:rsidR="00814D3A" w:rsidRPr="00D007F0">
        <w:rPr>
          <w:rFonts w:ascii="Times New Roman" w:hAnsi="Times New Roman" w:cs="Times New Roman" w:hint="eastAsia"/>
          <w:sz w:val="24"/>
          <w:szCs w:val="24"/>
        </w:rPr>
        <w:t>E</w:t>
      </w:r>
      <w:r w:rsidRPr="00D007F0">
        <w:rPr>
          <w:rFonts w:ascii="Times New Roman" w:hAnsi="Times New Roman" w:cs="Times New Roman"/>
          <w:sz w:val="24"/>
          <w:szCs w:val="24"/>
        </w:rPr>
        <w:t>x</w:t>
      </w:r>
      <w:r w:rsidRPr="006E1387">
        <w:rPr>
          <w:rFonts w:ascii="Times New Roman" w:hAnsi="Times New Roman" w:cs="Times New Roman"/>
          <w:sz w:val="24"/>
          <w:szCs w:val="24"/>
        </w:rPr>
        <w:t xml:space="preserve">amination of signature contributions to </w:t>
      </w:r>
      <w:r w:rsidR="00814D3A" w:rsidRPr="006E1387">
        <w:rPr>
          <w:rFonts w:ascii="Times New Roman" w:hAnsi="Times New Roman" w:cs="Times New Roman"/>
          <w:sz w:val="24"/>
          <w:szCs w:val="24"/>
        </w:rPr>
        <w:t xml:space="preserve">somatic mutations in </w:t>
      </w:r>
      <w:r w:rsidRPr="006E1387">
        <w:rPr>
          <w:rFonts w:ascii="Times New Roman" w:hAnsi="Times New Roman" w:cs="Times New Roman"/>
          <w:sz w:val="24"/>
          <w:szCs w:val="24"/>
        </w:rPr>
        <w:t>cancer genes revealed that C_ID3, associated with tobacco</w:t>
      </w:r>
      <w:r w:rsidR="00975A9E">
        <w:rPr>
          <w:rFonts w:ascii="Times New Roman" w:hAnsi="Times New Roman" w:cs="Times New Roman"/>
          <w:sz w:val="24"/>
          <w:szCs w:val="24"/>
        </w:rPr>
        <w:t xml:space="preserve"> smoke</w:t>
      </w:r>
      <w:r w:rsidRPr="006E1387">
        <w:rPr>
          <w:rFonts w:ascii="Times New Roman" w:hAnsi="Times New Roman" w:cs="Times New Roman"/>
          <w:sz w:val="24"/>
          <w:szCs w:val="24"/>
        </w:rPr>
        <w:t xml:space="preserve"> exposure, accounts for nearly </w:t>
      </w:r>
      <w:r w:rsidR="001049D3">
        <w:rPr>
          <w:rFonts w:ascii="Times New Roman" w:hAnsi="Times New Roman" w:cs="Times New Roman" w:hint="eastAsia"/>
          <w:sz w:val="24"/>
          <w:szCs w:val="24"/>
        </w:rPr>
        <w:t>80</w:t>
      </w:r>
      <w:r w:rsidRPr="006E1387">
        <w:rPr>
          <w:rFonts w:ascii="Times New Roman" w:hAnsi="Times New Roman" w:cs="Times New Roman"/>
          <w:sz w:val="24"/>
          <w:szCs w:val="24"/>
        </w:rPr>
        <w:t xml:space="preserve">% of </w:t>
      </w:r>
      <w:r w:rsidR="001049D3">
        <w:rPr>
          <w:rFonts w:ascii="Times New Roman" w:hAnsi="Times New Roman" w:cs="Times New Roman" w:hint="eastAsia"/>
          <w:sz w:val="24"/>
          <w:szCs w:val="24"/>
        </w:rPr>
        <w:t xml:space="preserve">exonic </w:t>
      </w:r>
      <w:r w:rsidRPr="006E1387">
        <w:rPr>
          <w:rFonts w:ascii="Times New Roman" w:hAnsi="Times New Roman" w:cs="Times New Roman"/>
          <w:sz w:val="24"/>
          <w:szCs w:val="24"/>
        </w:rPr>
        <w:t xml:space="preserve">IDs in </w:t>
      </w:r>
      <w:r w:rsidR="00786D1E">
        <w:rPr>
          <w:rFonts w:ascii="Times New Roman" w:hAnsi="Times New Roman" w:cs="Times New Roman"/>
          <w:sz w:val="24"/>
          <w:szCs w:val="24"/>
        </w:rPr>
        <w:t xml:space="preserve">the tumor suppressor gene </w:t>
      </w:r>
      <w:r w:rsidR="001049D3" w:rsidRPr="00786D1E">
        <w:rPr>
          <w:rFonts w:ascii="Times New Roman" w:hAnsi="Times New Roman" w:cs="Times New Roman" w:hint="eastAsia"/>
          <w:i/>
          <w:iCs/>
          <w:sz w:val="24"/>
          <w:szCs w:val="24"/>
        </w:rPr>
        <w:t>TP53</w:t>
      </w:r>
      <w:r w:rsidRPr="006E1387">
        <w:rPr>
          <w:rFonts w:ascii="Times New Roman" w:hAnsi="Times New Roman" w:cs="Times New Roman"/>
          <w:sz w:val="24"/>
          <w:szCs w:val="24"/>
        </w:rPr>
        <w:t>,</w:t>
      </w:r>
      <w:r w:rsidR="001D09B6">
        <w:rPr>
          <w:rFonts w:ascii="Times New Roman" w:hAnsi="Times New Roman" w:cs="Times New Roman"/>
          <w:sz w:val="24"/>
          <w:szCs w:val="24"/>
        </w:rPr>
        <w:t xml:space="preserve"> &lt;in what cancer types</w:t>
      </w:r>
      <w:r w:rsidR="00786D1E">
        <w:rPr>
          <w:rFonts w:ascii="Times New Roman" w:hAnsi="Times New Roman" w:cs="Times New Roman"/>
          <w:sz w:val="24"/>
          <w:szCs w:val="24"/>
        </w:rPr>
        <w:t>?</w:t>
      </w:r>
      <w:r w:rsidR="002D3847">
        <w:rPr>
          <w:rFonts w:ascii="Times New Roman" w:hAnsi="Times New Roman" w:cs="Times New Roman"/>
          <w:sz w:val="24"/>
          <w:szCs w:val="24"/>
        </w:rPr>
        <w:t xml:space="preserve"> Lung, Liver, Other, Colin?</w:t>
      </w:r>
      <w:r w:rsidR="0066505A">
        <w:rPr>
          <w:rFonts w:ascii="Times New Roman" w:hAnsi="Times New Roman" w:cs="Times New Roman"/>
          <w:sz w:val="24"/>
          <w:szCs w:val="24"/>
        </w:rPr>
        <w:t>; can we do the same analysis with Ins</w:t>
      </w:r>
      <w:r w:rsidR="00B64DE7">
        <w:rPr>
          <w:rFonts w:ascii="Times New Roman" w:hAnsi="Times New Roman" w:cs="Times New Roman"/>
          <w:sz w:val="24"/>
          <w:szCs w:val="24"/>
        </w:rPr>
        <w:t>D</w:t>
      </w:r>
      <w:r w:rsidR="0066505A">
        <w:rPr>
          <w:rFonts w:ascii="Times New Roman" w:hAnsi="Times New Roman" w:cs="Times New Roman"/>
          <w:sz w:val="24"/>
          <w:szCs w:val="24"/>
        </w:rPr>
        <w:t xml:space="preserve">el3? </w:t>
      </w:r>
      <w:r w:rsidR="001D09B6">
        <w:rPr>
          <w:rFonts w:ascii="Times New Roman" w:hAnsi="Times New Roman" w:cs="Times New Roman"/>
          <w:sz w:val="24"/>
          <w:szCs w:val="24"/>
        </w:rPr>
        <w:t>&gt;</w:t>
      </w:r>
      <w:r w:rsidRPr="006E1387">
        <w:rPr>
          <w:rFonts w:ascii="Times New Roman" w:hAnsi="Times New Roman" w:cs="Times New Roman"/>
          <w:sz w:val="24"/>
          <w:szCs w:val="24"/>
        </w:rPr>
        <w:t>.</w:t>
      </w:r>
      <w:r w:rsidRPr="00065370">
        <w:rPr>
          <w:rFonts w:ascii="Times New Roman" w:hAnsi="Times New Roman" w:cs="Times New Roman"/>
          <w:sz w:val="24"/>
          <w:szCs w:val="24"/>
        </w:rPr>
        <w:t xml:space="preserve"> This work </w:t>
      </w:r>
      <w:r w:rsidR="00761EAE">
        <w:rPr>
          <w:rFonts w:ascii="Times New Roman" w:hAnsi="Times New Roman" w:cs="Times New Roman" w:hint="eastAsia"/>
          <w:sz w:val="24"/>
          <w:szCs w:val="24"/>
        </w:rPr>
        <w:t xml:space="preserve">has </w:t>
      </w:r>
      <w:r w:rsidRPr="00065370">
        <w:rPr>
          <w:rFonts w:ascii="Times New Roman" w:hAnsi="Times New Roman" w:cs="Times New Roman"/>
          <w:sz w:val="24"/>
          <w:szCs w:val="24"/>
        </w:rPr>
        <w:t>establishe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an expanded </w:t>
      </w:r>
      <w:r w:rsidRPr="00065370">
        <w:rPr>
          <w:rFonts w:ascii="Times New Roman" w:hAnsi="Times New Roman" w:cs="Times New Roman"/>
          <w:sz w:val="24"/>
          <w:szCs w:val="24"/>
        </w:rPr>
        <w:lastRenderedPageBreak/>
        <w:t>collection of ID signatures</w:t>
      </w:r>
      <w:r w:rsidR="001D09B6">
        <w:rPr>
          <w:rFonts w:ascii="Times New Roman" w:hAnsi="Times New Roman" w:cs="Times New Roman"/>
          <w:sz w:val="24"/>
          <w:szCs w:val="24"/>
        </w:rPr>
        <w:t xml:space="preserve"> in both indel classification schemes</w:t>
      </w:r>
      <w:r w:rsidRPr="00065370">
        <w:rPr>
          <w:rFonts w:ascii="Times New Roman" w:hAnsi="Times New Roman" w:cs="Times New Roman"/>
          <w:sz w:val="24"/>
          <w:szCs w:val="24"/>
        </w:rPr>
        <w:t>, validate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a novel signature through functional modeling, elucidate</w:t>
      </w:r>
      <w:r w:rsidR="00761EAE">
        <w:rPr>
          <w:rFonts w:ascii="Times New Roman" w:hAnsi="Times New Roman" w:cs="Times New Roman" w:hint="eastAsia"/>
          <w:sz w:val="24"/>
          <w:szCs w:val="24"/>
        </w:rPr>
        <w:t>d</w:t>
      </w:r>
      <w:r w:rsidRPr="00065370">
        <w:rPr>
          <w:rFonts w:ascii="Times New Roman" w:hAnsi="Times New Roman" w:cs="Times New Roman"/>
          <w:sz w:val="24"/>
          <w:szCs w:val="24"/>
        </w:rPr>
        <w:t xml:space="preserve"> distinct mutational processes</w:t>
      </w:r>
      <w:ins w:id="1" w:author="Steve Rozen, Ph.D." w:date="2025-06-05T08:59:00Z" w16du:dateUtc="2025-06-05T12:59:00Z">
        <w:r w:rsidR="009B3A49">
          <w:rPr>
            <w:rFonts w:ascii="Times New Roman" w:hAnsi="Times New Roman" w:cs="Times New Roman"/>
            <w:sz w:val="24"/>
            <w:szCs w:val="24"/>
          </w:rPr>
          <w:t xml:space="preserve"> &lt;make more specific&gt;</w:t>
        </w:r>
      </w:ins>
      <w:r w:rsidRPr="00065370">
        <w:rPr>
          <w:rFonts w:ascii="Times New Roman" w:hAnsi="Times New Roman" w:cs="Times New Roman"/>
          <w:sz w:val="24"/>
          <w:szCs w:val="24"/>
        </w:rPr>
        <w:t xml:space="preserve">, and </w:t>
      </w:r>
      <w:r w:rsidR="001D09B6">
        <w:rPr>
          <w:rFonts w:ascii="Times New Roman" w:hAnsi="Times New Roman" w:cs="Times New Roman"/>
          <w:sz w:val="24"/>
          <w:szCs w:val="24"/>
        </w:rPr>
        <w:t>has provided</w:t>
      </w:r>
      <w:r w:rsidR="00761EAE" w:rsidRPr="00065370">
        <w:rPr>
          <w:rFonts w:ascii="Times New Roman" w:hAnsi="Times New Roman" w:cs="Times New Roman"/>
          <w:sz w:val="24"/>
          <w:szCs w:val="24"/>
        </w:rPr>
        <w:t xml:space="preserve"> </w:t>
      </w:r>
      <w:r w:rsidRPr="00065370">
        <w:rPr>
          <w:rFonts w:ascii="Times New Roman" w:hAnsi="Times New Roman" w:cs="Times New Roman"/>
          <w:sz w:val="24"/>
          <w:szCs w:val="24"/>
        </w:rPr>
        <w:t>insight</w:t>
      </w:r>
      <w:r w:rsidR="001D09B6">
        <w:rPr>
          <w:rFonts w:ascii="Times New Roman" w:hAnsi="Times New Roman" w:cs="Times New Roman"/>
          <w:sz w:val="24"/>
          <w:szCs w:val="24"/>
        </w:rPr>
        <w:t>s</w:t>
      </w:r>
      <w:r w:rsidRPr="00065370">
        <w:rPr>
          <w:rFonts w:ascii="Times New Roman" w:hAnsi="Times New Roman" w:cs="Times New Roman"/>
          <w:sz w:val="24"/>
          <w:szCs w:val="24"/>
        </w:rPr>
        <w:t xml:space="preserve"> into biological implications through trait associations</w:t>
      </w:r>
      <w:r w:rsidR="001D09B6">
        <w:rPr>
          <w:rFonts w:ascii="Times New Roman" w:hAnsi="Times New Roman" w:cs="Times New Roman"/>
          <w:sz w:val="24"/>
          <w:szCs w:val="24"/>
        </w:rPr>
        <w:t xml:space="preserve"> and functional experiments</w:t>
      </w:r>
      <w:r w:rsidRPr="00065370">
        <w:rPr>
          <w:rFonts w:ascii="Times New Roman" w:hAnsi="Times New Roman" w:cs="Times New Roman"/>
          <w:sz w:val="24"/>
          <w:szCs w:val="24"/>
        </w:rPr>
        <w:t xml:space="preserve">. </w:t>
      </w:r>
    </w:p>
    <w:p w14:paraId="094B73C7" w14:textId="77777777" w:rsidR="00E33938" w:rsidRDefault="00E33938">
      <w:pPr>
        <w:rPr>
          <w:rFonts w:ascii="Times New Roman" w:hAnsi="Times New Roman" w:cs="Times New Roman"/>
          <w:sz w:val="24"/>
          <w:szCs w:val="24"/>
        </w:rPr>
      </w:pPr>
      <w:r>
        <w:rPr>
          <w:rFonts w:ascii="Times New Roman" w:hAnsi="Times New Roman" w:cs="Times New Roman"/>
          <w:sz w:val="24"/>
          <w:szCs w:val="24"/>
        </w:rPr>
        <w:br w:type="page"/>
      </w:r>
    </w:p>
    <w:p w14:paraId="181784A0" w14:textId="02CAE7AC" w:rsidR="00104076" w:rsidRPr="008A1C58" w:rsidRDefault="00C24BAD" w:rsidP="00E33938">
      <w:pPr>
        <w:pStyle w:val="Heading1"/>
      </w:pPr>
      <w:r w:rsidRPr="008A1C58">
        <w:lastRenderedPageBreak/>
        <w:t>Introduction</w:t>
      </w:r>
    </w:p>
    <w:p w14:paraId="14918642" w14:textId="182CBC11"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D255BC">
        <w:rPr>
          <w:rFonts w:ascii="Times New Roman" w:hAnsi="Times New Roman" w:cs="Times New Roman" w:hint="eastAsia"/>
          <w:sz w:val="24"/>
          <w:szCs w:val="24"/>
        </w:rPr>
        <w:t xml:space="preserve"> are caused by</w:t>
      </w:r>
      <w:r w:rsidR="00E76428" w:rsidRPr="008A1C58">
        <w:rPr>
          <w:rFonts w:ascii="Times New Roman" w:hAnsi="Times New Roman" w:cs="Times New Roman"/>
          <w:sz w:val="24"/>
          <w:szCs w:val="24"/>
        </w:rPr>
        <w:t xml:space="preserve"> various mutational processes</w:t>
      </w:r>
      <w:r w:rsidR="00D255BC">
        <w:rPr>
          <w:rFonts w:ascii="Times New Roman" w:hAnsi="Times New Roman" w:cs="Times New Roman" w:hint="eastAsia"/>
          <w:sz w:val="24"/>
          <w:szCs w:val="24"/>
        </w:rPr>
        <w:t xml:space="preserve"> and</w:t>
      </w:r>
      <w:r w:rsidR="00E76428" w:rsidRPr="008A1C58">
        <w:rPr>
          <w:rFonts w:ascii="Times New Roman" w:hAnsi="Times New Roman" w:cs="Times New Roman"/>
          <w:sz w:val="24"/>
          <w:szCs w:val="24"/>
        </w:rPr>
        <w:t xml:space="preserve"> represent a driving force behind tumorigenesis and cancer development</w:t>
      </w:r>
      <w:r w:rsidR="000A7F94">
        <w:rPr>
          <w:rFonts w:ascii="Times New Roman" w:hAnsi="Times New Roman" w:cs="Times New Roman" w:hint="eastAsia"/>
          <w:sz w:val="24"/>
          <w:szCs w:val="24"/>
        </w:rPr>
        <w:t xml:space="preserve"> </w:t>
      </w:r>
      <w:r w:rsidR="00F07FFC">
        <w:rPr>
          <w:rFonts w:ascii="Times New Roman" w:hAnsi="Times New Roman" w:cs="Times New Roman"/>
          <w:sz w:val="24"/>
          <w:szCs w:val="24"/>
        </w:rPr>
        <w:fldChar w:fldCharType="begin"/>
      </w:r>
      <w:r w:rsidR="009B2504">
        <w:rPr>
          <w:rFonts w:ascii="Times New Roman" w:hAnsi="Times New Roman" w:cs="Times New Roman"/>
          <w:sz w:val="24"/>
          <w:szCs w:val="24"/>
        </w:rPr>
        <w:instrText xml:space="preserve"> ADDIN ZOTERO_ITEM CSL_CITATION {"citationID":"myrzr0HC","properties":{"formattedCitation":"(Alexandrov et al. 2014)","plainCitation":"(Alexandrov et al. 2014)","noteIndex":0},"citationItems":[{"id":407,"uris":["http://zotero.org/users/14858941/items/RRYFUNRP"],"itemData":{"id":407,"type":"article-journal","DOI":"10.1038/nature12477.Signatures","issue":"7463","page":"415-421","title":"Signatures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R"}],"issued":{"date-parts":[["2014"]]}}}],"schema":"https://github.com/citation-style-language/schema/raw/master/csl-citation.json"} </w:instrText>
      </w:r>
      <w:r w:rsidR="00F07FFC">
        <w:rPr>
          <w:rFonts w:ascii="Times New Roman" w:hAnsi="Times New Roman" w:cs="Times New Roman"/>
          <w:sz w:val="24"/>
          <w:szCs w:val="24"/>
        </w:rPr>
        <w:fldChar w:fldCharType="separate"/>
      </w:r>
      <w:r w:rsidR="009B2504" w:rsidRPr="009B2504">
        <w:rPr>
          <w:rFonts w:ascii="Times New Roman" w:hAnsi="Times New Roman" w:cs="Times New Roman"/>
          <w:sz w:val="24"/>
        </w:rPr>
        <w:t>(Alexandrov et al. 2014)</w:t>
      </w:r>
      <w:r w:rsidR="00F07FFC">
        <w:rPr>
          <w:rFonts w:ascii="Times New Roman" w:hAnsi="Times New Roman" w:cs="Times New Roman"/>
          <w:sz w:val="24"/>
          <w:szCs w:val="24"/>
        </w:rPr>
        <w:fldChar w:fldCharType="end"/>
      </w:r>
      <w:r w:rsidR="00F07FFC">
        <w:rPr>
          <w:rFonts w:ascii="Times New Roman" w:hAnsi="Times New Roman" w:cs="Times New Roman" w:hint="eastAsia"/>
          <w:sz w:val="24"/>
          <w:szCs w:val="24"/>
        </w:rPr>
        <w:t>.</w:t>
      </w:r>
      <w:r w:rsidR="008D7799" w:rsidRPr="008A1C58">
        <w:rPr>
          <w:rFonts w:ascii="Times New Roman" w:hAnsi="Times New Roman" w:cs="Times New Roman"/>
          <w:sz w:val="24"/>
          <w:szCs w:val="24"/>
        </w:rPr>
        <w:t xml:space="preserve"> </w:t>
      </w:r>
      <w:r w:rsidR="00D255BC">
        <w:rPr>
          <w:rFonts w:ascii="Times New Roman" w:hAnsi="Times New Roman" w:cs="Times New Roman" w:hint="eastAsia"/>
          <w:sz w:val="24"/>
          <w:szCs w:val="24"/>
        </w:rPr>
        <w:t>T</w:t>
      </w:r>
      <w:r w:rsidR="00D255BC" w:rsidRPr="00D255BC">
        <w:rPr>
          <w:rFonts w:ascii="Times New Roman" w:hAnsi="Times New Roman" w:cs="Times New Roman"/>
          <w:sz w:val="24"/>
          <w:szCs w:val="24"/>
        </w:rPr>
        <w:t xml:space="preserve">hese mutations can result from </w:t>
      </w:r>
      <w:r w:rsidR="00736F8D">
        <w:rPr>
          <w:rFonts w:ascii="Times New Roman" w:hAnsi="Times New Roman" w:cs="Times New Roman"/>
          <w:sz w:val="24"/>
          <w:szCs w:val="24"/>
        </w:rPr>
        <w:t>either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endogenous sources, such as 5-methylcytosine deamination or defective DNA repair mechanisms </w:t>
      </w:r>
      <w:r w:rsidR="00F07FFC">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{"citationID":"cuOTYsMj","properties":{"formattedCitation":"(Davies et al. 2017; Cooper et al. 2010; Grolleman et al. 2019)","plainCitation":"(Davies et al. 2017; Cooper et al. 2010; Grolleman et al. 2019)","dontUpdate":true,"noteIndex":0},"citationItems":[{"id":713,"uris":["http://zotero.org/users/14858941/items/FX3CFPG5"],"itemData":{"id":713,"type":"article-journal","abstract":"Approximately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w:instrText>
      </w:r>
      <w:r w:rsidR="009926D7">
        <w:rPr>
          <w:rFonts w:ascii="Cambria Math" w:hAnsi="Cambria Math" w:cs="Cambria Math"/>
          <w:sz w:val="24"/>
          <w:szCs w:val="24"/>
        </w:rPr>
        <w:instrText>∼</w:instrText>
      </w:r>
      <w:r w:rsidR="009926D7">
        <w:rPr>
          <w:rFonts w:ascii="Times New Roman" w:hAnsi="Times New Roman" w:cs="Times New Roman"/>
          <w:sz w:val="24"/>
          <w:szCs w:val="24"/>
        </w:rPr>
        <w:instrText xml:space="preserve">1-5%) who could have selective therapeutic sensitivity to PARP inhibition.","container-title":"Nature Medicine","DOI":"10.1038/nm.4292","ISSN":"1546170X","issue":"4","note":"PMID: 28288110\npublisher: Nature Publishing Group","page":"517-525","title":"HRDetect is a predictor of BRCA1 and BRCA2 deficiency based on mutational signatures","volume":"23","author":[{"family":"Davies","given":"Helen"},{"family":"Glodzik","given":"Dominik"},{"family":"Morganella","given":"Sandro"},{"family":"Yates","given":"Lucy R."},{"family":"Staaf","given":"Johan"},{"family":"Zou","given":"Xueqing"},{"family":"Ramakrishna","given":"Manasa"},{"family":"Martin","given":"Sancha"},{"family":"Boyault","given":"Sandrine"},{"family":"Sieuwerts","given":"Anieta M."},{"family":"Simpson","given":"Peter T."},{"family":"King","given":"Tari A."},{"family":"Raine","given":"Keiran"},{"family":"Eyfjord","given":"Jorunn E."},{"family":"Kong","given":"Gu"},{"family":"Borg","given":"Åke"},{"family":"Birney","given":"Ewan"},{"family":"Stunnenberg","given":"Hendrik G."},{"family":"Van De Vijver","given":"Marc J."},{"family":"Børresen-Dale","given":"Anne Lise"},{"family":"Martens","given":"John W.M."},{"family":"Span","given":"Paul N."},{"family":"Lakhani","given":"Sunil R."},{"family":"Vincent-Salomon","given":"Anne"},{"family":"Sotiriou","given":"Christos"},{"family":"Tutt","given":"Andrew"},{"family":"Thompson","given":"Alastair M."},{"family":"Van Laere","given":"Steven"},{"family":"Richardson","given":"Andrea L."},{"family":"Viari","given":"Alain"},{"family":"Campbell","given":"Peter J."},{"family":"Stratton","given":"Michael R."},{"family":"Nik-Zainal","given":"Serena"}],"issued":{"date-parts":[["2017",4,1]]}}},{"id":717,"uris":["http://zotero.org/users/14858941/items/8FL9VAM8"],"itemData":{"id":717,"type":"report","abstract":"The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context.","title":"Methylation-mediated deamination of 5-methylcytosine appears to give rise to mutations causing human inherited disease in CpNpG trinucleotides, as well as in CpG dinucleotides","URL":"http://www.hgmd.org","author":[{"family":"Cooper","given":"David N"},{"family":"Mort","given":"Matthew"},{"family":"Stenson","given":"Peter D"},{"family":"Ball","given":"Edward V"},{"family":"Chuzhanova","given":"Nadia A"}],"issued":{"date-parts":[["2010"]]}}},{"id":711,"uris":["http://zotero.org/users/14858941/items/VWVTSC8I"],"itemData":{"id":711,"type":"article-journal","abstract":"Biallelic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syndrome.","container-title":"Cancer Cell","DOI":"10.1016/j.ccell.2018.12.011","ISSN":"18783686","issue":"2","note":"PMID: 30753826\npublisher: Cell Press","page":"256-266.e5","title":"Mutational Signature Analysis Reveals NTHL1 Deficiency to Cause a Multi-tumor Phenotype","volume":"35","author":[{"family":"Grolleman","given":"Judith E."},{"family":"Voer","given":"Richarda M.","non-dropping-particle":"de"},{"family":"Elsayed","given":"Fadwa A."},{"family":"Nielsen","given":"Maartje"},{"family":"Weren","given":"Robbert D.A."},{"family":"Palles","given":"Claire"},{"family":"Ligtenberg","given":"Marjolijn J.L."},{"family":"Vos","given":"Janet R."},{"family":"Broeke","given":"Sanne W.","non-dropping-particle":"ten"},{"family":"Miranda","given":"Noel F.C.C.","non-dropping-particle":"de"},{"family":"Kuiper","given":"Renske A."},{"family":"Kamping","given":"Eveline J."},{"family":"Jansen","given":"Erik A.M."},{"family":"Vink-Börger","given":"M. Elisa"},{"family":"Popp","given":"Isabell"},{"family":"Lang","given":"Alois"},{"family":"Spier","given":"Isabel"},{"family":"Hüneburg","given":"Robert"},{"family":"James","given":"Paul A."},{"family":"Li","given":"Na"},{"family":"Staninova","given":"Marija"},{"family":"Lindsay","given":"Helen"},{"family":"Cockburn","given":"David"},{"family":"Spasic-Boskovic","given":"Olivera"},{"family":"Clendenning","given":"Mark"},{"family":"Sweet","given":"Kevin"},{"family":"Capellá","given":"Gabriel"},{"family":"Sjursen","given":"Wenche"},{"family":"Høberg-Vetti","given":"Hildegunn"},{"family":"Jongmans","given":"Marjolijn C."},{"family":"Neveling","given":"Kornelia"},{"family":"Geurts van Kessel","given":"Ad"},{"family":"Morreau","given":"Hans"},{"family":"Hes","given":"Frederik J."},{"family":"Sijmons","given":"Rolf H."},{"family":"Schackert","given":"Hans K."},{"family":"Ruiz-Ponte","given":"Clara"},{"family":"Dymerska","given":"Dagmara"},{"family":"Lubinski","given":"Jan"},{"family":"Rivera","given":"Barbara"},{"family":"Foulkes","given":"William D."},{"family":"Tomlinson","given":"Ian P."},{"family":"Valle","given":"Laura"},{"family":"Buchanan","given":"Daniel D."},{"family":"Kenwrick","given":"Sue"},{"family":"Adlard","given":"Julian"},{"family":"Dimovski","given":"Aleksandar J."},{"family":"Campbell","given":"Ian G."},{"family":"Aretz","given":"Stefan"},{"family":"Schindler","given":"Detlev"},{"family":"Wezel","given":"Tom","non-dropping-particle":"van"},{"family":"Hoogerbrugge","given":"Nicoline"},{"family":"Kuiper","given":"Roland P."}],"issued":{"date-parts":[["2019",2,11]]}}}],"schema":"https://github.com/citation-style-language/schema/raw/master/csl-citation.json"} </w:instrText>
      </w:r>
      <w:r w:rsidR="00F07FFC">
        <w:rPr>
          <w:rFonts w:ascii="Times New Roman" w:hAnsi="Times New Roman" w:cs="Times New Roman"/>
          <w:sz w:val="24"/>
          <w:szCs w:val="24"/>
        </w:rPr>
        <w:fldChar w:fldCharType="separate"/>
      </w:r>
      <w:r w:rsidR="003D0B91" w:rsidRPr="003D0B91">
        <w:rPr>
          <w:rFonts w:ascii="Times New Roman" w:hAnsi="Times New Roman" w:cs="Times New Roman"/>
          <w:sz w:val="24"/>
        </w:rPr>
        <w:t>(Davies et al. 2017; Cooper et al. 2010; Grolleman et al. 2019</w:t>
      </w:r>
      <w:r w:rsidR="00912344">
        <w:rPr>
          <w:rFonts w:ascii="Times New Roman" w:hAnsi="Times New Roman" w:cs="Times New Roman" w:hint="eastAsia"/>
          <w:sz w:val="24"/>
        </w:rPr>
        <w:t>;</w:t>
      </w:r>
      <w:r w:rsidR="00912344" w:rsidRPr="00912344">
        <w:rPr>
          <w:rFonts w:ascii="Times New Roman" w:hAnsi="Times New Roman" w:cs="Times New Roman"/>
          <w:sz w:val="24"/>
        </w:rPr>
        <w:t xml:space="preserve"> </w:t>
      </w:r>
      <w:r w:rsidR="00912344" w:rsidRPr="000D1658">
        <w:rPr>
          <w:rFonts w:ascii="Times New Roman" w:hAnsi="Times New Roman" w:cs="Times New Roman"/>
          <w:sz w:val="24"/>
        </w:rPr>
        <w:t>Boot et al. 2022</w:t>
      </w:r>
      <w:r w:rsidR="003D0B91" w:rsidRPr="003D0B91">
        <w:rPr>
          <w:rFonts w:ascii="Times New Roman" w:hAnsi="Times New Roman" w:cs="Times New Roman"/>
          <w:sz w:val="24"/>
        </w:rPr>
        <w:t>)</w:t>
      </w:r>
      <w:r w:rsidR="00F07FFC">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w:t>
      </w:r>
      <w:r w:rsidR="00736F8D">
        <w:rPr>
          <w:rFonts w:ascii="Times New Roman" w:hAnsi="Times New Roman" w:cs="Times New Roman"/>
          <w:sz w:val="24"/>
          <w:szCs w:val="24"/>
        </w:rPr>
        <w:t>or</w:t>
      </w:r>
      <w:r w:rsidR="00736F8D" w:rsidRPr="00D255BC">
        <w:rPr>
          <w:rFonts w:ascii="Times New Roman" w:hAnsi="Times New Roman" w:cs="Times New Roman"/>
          <w:sz w:val="24"/>
          <w:szCs w:val="24"/>
        </w:rPr>
        <w:t xml:space="preserve"> </w:t>
      </w:r>
      <w:r w:rsidR="00D255BC" w:rsidRPr="00D255BC">
        <w:rPr>
          <w:rFonts w:ascii="Times New Roman" w:hAnsi="Times New Roman" w:cs="Times New Roman"/>
          <w:sz w:val="24"/>
          <w:szCs w:val="24"/>
        </w:rPr>
        <w:t xml:space="preserve">exogenous sources, including exposure to chemical carcinogens </w:t>
      </w:r>
      <w:r w:rsidR="00D255BC">
        <w:rPr>
          <w:rFonts w:ascii="Times New Roman" w:hAnsi="Times New Roman" w:cs="Times New Roman" w:hint="eastAsia"/>
          <w:sz w:val="24"/>
          <w:szCs w:val="24"/>
        </w:rPr>
        <w:t>in</w:t>
      </w:r>
      <w:r w:rsidR="00D255BC" w:rsidRPr="00D255BC">
        <w:rPr>
          <w:rFonts w:ascii="Times New Roman" w:hAnsi="Times New Roman" w:cs="Times New Roman"/>
          <w:sz w:val="24"/>
          <w:szCs w:val="24"/>
        </w:rPr>
        <w:t xml:space="preserve"> tobacco smok</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or certain herbal medicines </w:t>
      </w:r>
      <w:r w:rsidR="0027408B">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{"citationID":"HweOr1Yg","properties":{"formattedCitation":"(Alexandrov et al. 2016; Ng et al. 2017; Dziuba\\uc0\\u324{}ska-Kusibab et al. 2020; Boot et al. 2020)","plainCitation":"(Alexandrov et al. 2016; Ng et al. 2017; Dziubańska-Kusibab et al. 2020; Boot et al. 2020)","noteIndex":0},"citationItems":[{"id":719,"uris":["http://zotero.org/users/14858941/items/D7AJ6DEW"],"itemData":{"id":719,"type":"article-journal","abstract":"Tobacco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types.","container-title":"Science","DOI":"10.1126/science.aag0299","ISSN":"10959203","issue":"6312","note":"PMID: 27811275\npublisher: American Association for the Advancement of Science","page":"618-622","title":"Mutational signatures associated with tobacco smoking in human cancer","volume":"354","author":[{"family":"Alexandrov","given":"Ludmil B."},{"family":"Ju","given":"Young Seok"},{"family":"Haase","given":"Kerstin"},{"family":"Van Loo","given":"Peter"},{"family":"Martincorena","given":"Iñigo"},{"family":"Nik-Zainal","given":"Serena"},{"family":"Totoki","given":"Yasushi"},{"family":"Fujimoto","given":"Akihiro"},{"family":"Nakagawa","given":"Hidewaki"},{"family":"Shibata","given":"Tatsuhiro"},{"family":"Campbell","given":"Peter J."},{"family":"Vineis","given":"Paolo"},{"family":"Phillips","given":"David H."},{"family":"Stratton","given":"Michael R."}],"issued":{"date-parts":[["2016",11,4]]}}},{"id":703,"uris":["http://zotero.org/users/14858941/items/MRBGYGMA"],"itemData":{"id":703,"type":"article-journal","abstract":"Many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715,"uris":["http://zotero.org/users/14858941/items/H6T3QXLU"],"itemData":{"id":715,"type":"article-journal","abstrac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cancer.","container-title":"Nature Medicine","DOI":"10.1038/s41591-020-0908-2","ISSN":"1546170X","issue":"7","note":"PMID: 32483361\npublisher: Nature Research","page":"1063-1069","title":"Colibactin DNA-damage signature indicates mutational impact in colorectal cancer","volume":"26","author":[{"family":"Dziubańska-Kusibab","given":"Paulina J."},{"family":"Berger","given":"Hilmar"},{"family":"Battistini","given":"Federica"},{"family":"Bouwman","given":"Britta A.M."},{"family":"Iftekhar","given":"Amina"},{"family":"Katainen","given":"Riku"},{"family":"Cajuso","given":"Tatiana"},{"family":"Crosetto","given":"Nicola"},{"family":"Orozco","given":"Modesto"},{"family":"Aaltonen","given":"Lauri A."},{"family":"Meyer","given":"Thomas F."}],"issued":{"date-parts":[["2020",7,1]]}}},{"id":709,"uris":["http://zotero.org/users/14858941/items/52N2VB8F"],"itemData":{"id":709,"type":"article-journal","abstract":"Mutational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observed.","container-title":"Genome Research","DOI":"10.1101/gr.255620.119","ISSN":"15495469","issue":"6","note":"PMID: 32661091\npublisher: Cold Spring Harbor Laboratory Press","page":"803-813","title":"Characterization of colibactin-associated mutational signature in an Asian oral squamous cell carcinoma and in other mucosal tumor types","volume":"30","author":[{"family":"Boot","given":"Arnoud"},{"family":"Ng","given":"Alvin W.T."},{"family":"Chong","given":"Fui Teen"},{"family":"Ho","given":"Szu Chi"},{"family":"Yu","given":"Willie"},{"family":"Tan","given":"Daniel S.W."},{"family":"Iyer","given":"N. Gopalakrishna"},{"family":"Roze","given":"Steven G."}],"issued":{"date-parts":[["2020",6,1]]}}}],"schema":"https://github.com/citation-style-language/schema/raw/master/csl-citation.json"} </w:instrText>
      </w:r>
      <w:r w:rsidR="0027408B">
        <w:rPr>
          <w:rFonts w:ascii="Times New Roman" w:hAnsi="Times New Roman" w:cs="Times New Roman"/>
          <w:sz w:val="24"/>
          <w:szCs w:val="24"/>
        </w:rPr>
        <w:fldChar w:fldCharType="separate"/>
      </w:r>
      <w:r w:rsidR="009926D7" w:rsidRPr="009926D7">
        <w:rPr>
          <w:rFonts w:ascii="Times New Roman" w:hAnsi="Times New Roman" w:cs="Times New Roman"/>
          <w:sz w:val="24"/>
        </w:rPr>
        <w:t>(Alexandrov et al. 2016; Ng et al. 2017; Dziubańska-Kusibab et al. 2020; Boot et al. 2020)</w:t>
      </w:r>
      <w:r w:rsidR="0027408B">
        <w:rPr>
          <w:rFonts w:ascii="Times New Roman" w:hAnsi="Times New Roman" w:cs="Times New Roman"/>
          <w:sz w:val="24"/>
          <w:szCs w:val="24"/>
        </w:rPr>
        <w:fldChar w:fldCharType="end"/>
      </w:r>
      <w:r w:rsidR="00D255BC" w:rsidRPr="00D255BC">
        <w:rPr>
          <w:rFonts w:ascii="Times New Roman" w:hAnsi="Times New Roman" w:cs="Times New Roman"/>
          <w:sz w:val="24"/>
          <w:szCs w:val="24"/>
        </w:rPr>
        <w:t xml:space="preserve">. Mutational signature analysis provides insights into cancer etiology, prognosis, prevention, </w:t>
      </w:r>
      <w:r w:rsidR="002D6FC0">
        <w:rPr>
          <w:rFonts w:ascii="Times New Roman" w:hAnsi="Times New Roman" w:cs="Times New Roman" w:hint="eastAsia"/>
          <w:sz w:val="24"/>
          <w:szCs w:val="24"/>
        </w:rPr>
        <w:t xml:space="preserve">evolution, </w:t>
      </w:r>
      <w:r w:rsidR="00D255BC" w:rsidRPr="00D255BC">
        <w:rPr>
          <w:rFonts w:ascii="Times New Roman" w:hAnsi="Times New Roman" w:cs="Times New Roman"/>
          <w:sz w:val="24"/>
          <w:szCs w:val="24"/>
        </w:rPr>
        <w:t xml:space="preserve">and </w:t>
      </w:r>
      <w:r w:rsidR="00697A96">
        <w:rPr>
          <w:rFonts w:ascii="Times New Roman" w:hAnsi="Times New Roman" w:cs="Times New Roman" w:hint="eastAsia"/>
          <w:sz w:val="24"/>
          <w:szCs w:val="24"/>
        </w:rPr>
        <w:t xml:space="preserve">mutational </w:t>
      </w:r>
      <w:r w:rsidR="00D255BC">
        <w:rPr>
          <w:rFonts w:ascii="Times New Roman" w:hAnsi="Times New Roman" w:cs="Times New Roman" w:hint="eastAsia"/>
          <w:sz w:val="24"/>
          <w:szCs w:val="24"/>
        </w:rPr>
        <w:t xml:space="preserve">signatures can </w:t>
      </w:r>
      <w:r w:rsidR="009E5692">
        <w:rPr>
          <w:rFonts w:ascii="Times New Roman" w:hAnsi="Times New Roman" w:cs="Times New Roman"/>
          <w:sz w:val="24"/>
          <w:szCs w:val="24"/>
        </w:rPr>
        <w:t xml:space="preserve">also </w:t>
      </w:r>
      <w:r w:rsidR="00D255BC" w:rsidRPr="00D255BC">
        <w:rPr>
          <w:rFonts w:ascii="Times New Roman" w:hAnsi="Times New Roman" w:cs="Times New Roman"/>
          <w:sz w:val="24"/>
          <w:szCs w:val="24"/>
        </w:rPr>
        <w:t>serv</w:t>
      </w:r>
      <w:r w:rsidR="00D255BC">
        <w:rPr>
          <w:rFonts w:ascii="Times New Roman" w:hAnsi="Times New Roman" w:cs="Times New Roman" w:hint="eastAsia"/>
          <w:sz w:val="24"/>
          <w:szCs w:val="24"/>
        </w:rPr>
        <w:t>e</w:t>
      </w:r>
      <w:r w:rsidR="00D255BC" w:rsidRPr="00D255BC">
        <w:rPr>
          <w:rFonts w:ascii="Times New Roman" w:hAnsi="Times New Roman" w:cs="Times New Roman"/>
          <w:sz w:val="24"/>
          <w:szCs w:val="24"/>
        </w:rPr>
        <w:t xml:space="preserve"> as biomarkers for mutagenic exposures</w:t>
      </w:r>
      <w:r w:rsidR="00697A96">
        <w:rPr>
          <w:rFonts w:ascii="Times New Roman" w:hAnsi="Times New Roman" w:cs="Times New Roman" w:hint="eastAsia"/>
          <w:sz w:val="24"/>
          <w:szCs w:val="24"/>
        </w:rPr>
        <w:t xml:space="preserve"> </w:t>
      </w:r>
    </w:p>
    <w:p w14:paraId="588AE074" w14:textId="5933A315" w:rsidR="00FA5CA0" w:rsidRDefault="0039733B" w:rsidP="008A1C58">
      <w:pPr>
        <w:spacing w:line="480" w:lineRule="auto"/>
        <w:rPr>
          <w:rFonts w:ascii="Times New Roman" w:hAnsi="Times New Roman" w:cs="Times New Roman"/>
          <w:sz w:val="24"/>
          <w:szCs w:val="24"/>
        </w:rPr>
      </w:pPr>
      <w:r>
        <w:rPr>
          <w:rFonts w:ascii="Times New Roman" w:hAnsi="Times New Roman" w:cs="Times New Roman"/>
          <w:sz w:val="24"/>
          <w:szCs w:val="24"/>
        </w:rPr>
        <w:t>By “m</w:t>
      </w:r>
      <w:r w:rsidR="00FA5CA0" w:rsidRPr="00FA5CA0">
        <w:rPr>
          <w:rFonts w:ascii="Times New Roman" w:hAnsi="Times New Roman" w:cs="Times New Roman"/>
          <w:sz w:val="24"/>
          <w:szCs w:val="24"/>
        </w:rPr>
        <w:t>utational signatures</w:t>
      </w:r>
      <w:r>
        <w:rPr>
          <w:rFonts w:ascii="Times New Roman" w:hAnsi="Times New Roman" w:cs="Times New Roman"/>
          <w:sz w:val="24"/>
          <w:szCs w:val="24"/>
        </w:rPr>
        <w:t>” we mean</w:t>
      </w:r>
      <w:r w:rsidR="00FA5CA0" w:rsidRPr="00FA5CA0">
        <w:rPr>
          <w:rFonts w:ascii="Times New Roman" w:hAnsi="Times New Roman" w:cs="Times New Roman"/>
          <w:sz w:val="24"/>
          <w:szCs w:val="24"/>
        </w:rPr>
        <w:t xml:space="preserve"> distinctive patterns </w:t>
      </w:r>
      <w:r w:rsidR="00FA5CA0">
        <w:rPr>
          <w:rFonts w:ascii="Times New Roman" w:hAnsi="Times New Roman" w:cs="Times New Roman" w:hint="eastAsia"/>
          <w:sz w:val="24"/>
          <w:szCs w:val="24"/>
        </w:rPr>
        <w:t xml:space="preserve">of mutations </w:t>
      </w:r>
      <w:r w:rsidR="00FA5CA0" w:rsidRPr="00FA5CA0">
        <w:rPr>
          <w:rFonts w:ascii="Times New Roman" w:hAnsi="Times New Roman" w:cs="Times New Roman"/>
          <w:sz w:val="24"/>
          <w:szCs w:val="24"/>
        </w:rPr>
        <w:t xml:space="preserve">left on genomes by mutagenic processes or exposures. They can be identified </w:t>
      </w:r>
      <w:r w:rsidR="009E5692">
        <w:rPr>
          <w:rFonts w:ascii="Times New Roman" w:hAnsi="Times New Roman" w:cs="Times New Roman"/>
          <w:sz w:val="24"/>
          <w:szCs w:val="24"/>
        </w:rPr>
        <w:t xml:space="preserve">by </w:t>
      </w:r>
      <w:r w:rsidR="00FA5CA0" w:rsidRPr="00FA5CA0">
        <w:rPr>
          <w:rFonts w:ascii="Times New Roman" w:hAnsi="Times New Roman" w:cs="Times New Roman"/>
          <w:sz w:val="24"/>
          <w:szCs w:val="24"/>
        </w:rPr>
        <w:t>exposing cultured cells</w:t>
      </w:r>
      <w:r w:rsidR="00FA5CA0">
        <w:rPr>
          <w:rFonts w:ascii="Times New Roman" w:hAnsi="Times New Roman" w:cs="Times New Roman" w:hint="eastAsia"/>
          <w:sz w:val="24"/>
          <w:szCs w:val="24"/>
        </w:rPr>
        <w:t>, organoids, or experimental animals</w:t>
      </w:r>
      <w:r w:rsidR="00FA5CA0" w:rsidRPr="00FA5CA0">
        <w:rPr>
          <w:rFonts w:ascii="Times New Roman" w:hAnsi="Times New Roman" w:cs="Times New Roman"/>
          <w:sz w:val="24"/>
          <w:szCs w:val="24"/>
        </w:rPr>
        <w:t xml:space="preserve"> to suspected mutagens or </w:t>
      </w:r>
      <w:r w:rsidR="00FA5CA0">
        <w:rPr>
          <w:rFonts w:ascii="Times New Roman" w:hAnsi="Times New Roman" w:cs="Times New Roman" w:hint="eastAsia"/>
          <w:sz w:val="24"/>
          <w:szCs w:val="24"/>
        </w:rPr>
        <w:t xml:space="preserve">perturbing DNA repair pathways </w:t>
      </w:r>
      <w:r w:rsidR="00FA5CA0" w:rsidRPr="00FA5CA0">
        <w:rPr>
          <w:rFonts w:ascii="Times New Roman" w:hAnsi="Times New Roman" w:cs="Times New Roman"/>
          <w:sz w:val="24"/>
          <w:szCs w:val="24"/>
        </w:rPr>
        <w:t xml:space="preserve">and then sequencing the </w:t>
      </w:r>
      <w:r w:rsidR="00FA5CA0">
        <w:rPr>
          <w:rFonts w:ascii="Times New Roman" w:hAnsi="Times New Roman" w:cs="Times New Roman" w:hint="eastAsia"/>
          <w:sz w:val="24"/>
          <w:szCs w:val="24"/>
        </w:rPr>
        <w:t xml:space="preserve">affected </w:t>
      </w:r>
      <w:r w:rsidR="00FA5CA0" w:rsidRPr="00FA5CA0">
        <w:rPr>
          <w:rFonts w:ascii="Times New Roman" w:hAnsi="Times New Roman" w:cs="Times New Roman"/>
          <w:sz w:val="24"/>
          <w:szCs w:val="24"/>
        </w:rPr>
        <w:t xml:space="preserve">genomes </w:t>
      </w:r>
      <w:r w:rsidR="003435F6">
        <w:rPr>
          <w:rFonts w:ascii="Times New Roman" w:hAnsi="Times New Roman" w:cs="Times New Roman"/>
          <w:sz w:val="24"/>
          <w:szCs w:val="24"/>
        </w:rPr>
        <w:fldChar w:fldCharType="begin"/>
      </w:r>
      <w:r w:rsidR="009926D7">
        <w:rPr>
          <w:rFonts w:ascii="Times New Roman" w:hAnsi="Times New Roman" w:cs="Times New Roman"/>
          <w:sz w:val="24"/>
          <w:szCs w:val="24"/>
        </w:rPr>
        <w:instrText xml:space="preserve"> ADDIN ZOTERO_ITEM CSL_CITATION {"citationID":"jG8gd0B6","properties":{"formattedCitation":"(Boot et al. 2018; Huang et al. 2017; Kucab et al. 2019; Caipa Garcia et al. 2024; Riva et al. 2020)","plainCitation":"(Boot et al. 2018; Huang et al. 2017; Kucab et al. 2019; Caipa Garcia et al. 2024; Riva et al. 2020)","noteIndex":0},"citationItems":[{"id":707,"uris":["http://zotero.org/users/14858941/items/6QYA9AF9"],"itemData":{"id":707,"type":"article-journal","abstract":"Cisplatin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confidence.","container-title":"Genome Research","DOI":"10.1101/gr.230219.117","ISSN":"15495469","issue":"5","note":"PMID: 29632087\npublisher: Cold Spring Harbor Laboratory Press","page":"654-665","title":"In-depth characterization of the cisplatin mutational signature in human cell lines and in esophageal and liver tumors","volume":"28","author":[{"family":"Boot","given":"Arnoud"},{"family":"Huang","given":"Mi Ni"},{"family":"Ng","given":"Alvin W.T."},{"family":"Ho","given":"Szu Chi"},{"family":"Lim","given":"Jing Quan"},{"family":"Kawakami","given":"Yoshiiku"},{"family":"Chayama","given":"Kazuaki"},{"family":"Teh","given":"Bin Tean"},{"family":"Nakagawa","given":"Hidewaki"},{"family":"Rozen","given":"Steven G."}],"issued":{"date-parts":[["2018",5,1]]}}},{"id":523,"uris":["http://zotero.org/users/14858941/items/Q53JF7HS"],"itemData":{"id":523,"type":"article-journal","abstract":"Aflatoxin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incidence.","container-title":"Genome Research","DOI":"10.1101/gr.220038.116","ISSN":"15495469","issue":"9","note":"PMID: 28739859","page":"1475-1486","title":"Genome-scale mutational signatures of aflatoxin in cells, mice, and human tumors","volume":"27","author":[{"family":"Huang","given":"Mi Ni"},{"family":"Yu","given":"Willie"},{"family":"Teoh","given":"Wei Wei"},{"family":"Ardin","given":"Maude"},{"family":"Jusakul","given":"Apinya"},{"family":"Ng","given":"Alvin Wei Tian"},{"family":"Boot","given":"Arnoud"},{"family":"Abedi-Ardekani","given":"Behnoush"},{"family":"Villar","given":"Stephanie"},{"family":"Myint","given":"Swe Swe"},{"family":"Othman","given":"Rashidah"},{"family":"Poon","given":"Song Ling"},{"family":"Heguy","given":"Adriana"},{"family":"Olivier","given":"Magali"},{"family":"Hollstein","given":"Monica"},{"family":"Tan","given":"Patrick"},{"family":"Teh","given":"Bin Tean"},{"family":"Sabapathy","given":"Kanaga"},{"family":"Zavadil","given":"Jiri"},{"family":"Rozen","given":"Steven G."}],"issued":{"date-parts":[["2017"]]}}},{"id":657,"uris":["http://zotero.org/users/14858941/items/68A8PIRQ"],"itemData":{"id":657,"type":"article-journal","abstract":"Whole-genome-sequencing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resource.","container-title":"Cell","DOI":"10.1016/j.cell.2019.03.001","ISSN":"10974172","issue":"4","note":"PMID: 30982602\npublisher: Cell Press","page":"821-836.e16","title":"A Compendium of Mutational Signatures of Environmental Agents","volume":"177","author":[{"family":"Kucab","given":"Jill E."},{"family":"Zou","given":"Xueqing"},{"family":"Morganella","given":"Sandro"},{"family":"Joel","given":"Madeleine"},{"family":"Nanda","given":"A. Scott"},{"family":"Nagy","given":"Eszter"},{"family":"Gomez","given":"Celine"},{"family":"Degasperi","given":"Andrea"},{"family":"Harris","given":"Rebecca"},{"family":"Jackson","given":"Stephen P."},{"family":"Arlt","given":"Volker M."},{"family":"Phillips","given":"David H."},{"family":"Nik-Zainal","given":"Serena"}],"issued":{"date-parts":[["2019",5,2]]}}},{"id":723,"uris":["http://zotero.org/users/14858941/items/ZHYU7DND"],"itemData":{"id":723,"type":"article-journal","abstract":"Human tissue three-dimensional (3D) organoid cultures have the potential to reproduce in vitro the physiological properties and cellular architecture of the organs from which they are derived. The ability of organoid cultures derived from human stomach, liver, kidney, and colon to metabolically activate three dietary carcinogens, aflatoxin B1 (AFB1), aristolochic acid I (AAI), and 2-amino-1-methyl-6-phenylimidazo[4,5-b]pyridine (PhIP), was investigated. In each case, the response of a target tissue (liver for AFB1; kidney for AAI; colon for PhIP) was compared with that of a nontarget tissue (gastric). After treatment cell viabilities were measured, DNA damage response (DDR) was determined by Western blotting for p-p53, p21, p-CHK2, and γ-H2AX, and DNA adduct formation was quantified by mass spectrometry. Induction of the key xenobiotic-metabolizing enzymes (XMEs) CYP1A1, CYP1A2, CYP3A4, and NQO1 was assessed by qRT-PCR. We found that organoids from different tissues can activate AAI, AFB1, and PhIP. In some cases, this metabolic potential varied between tissues and between different cultures of the same tissue. Similarly, variations in the levels of expression of XMEs were observed. At comparable levels of cytotoxicity, organoids derived from tissues that are considered targets for these carcinogens had higher levels of adduct formation than a nontarget tissue.","container-title":"Chemical Research in Toxicology","DOI":"10.1021/acs.chemrestox.3c00255","ISSN":"0893-228X, 1520-5010","issue":"2","journalAbbreviation":"Chem. Res. Toxicol.","language":"en","license":"https://creativecommons.org/licenses/by/4.0/","page":"234-247","source":"DOI.org (Crossref)","title":"Tissue Organoid Cultures Metabolize Dietary Carcinogens Proficiently and Are Effective Models for DNA Adduct Formation","volume":"37","author":[{"family":"Caipa Garcia","given":"Angela L."},{"family":"Kucab","given":"Jill E."},{"family":"Al-Serori","given":"Halh"},{"family":"Beck","given":"Rebekah S. S."},{"family":"Bellamri","given":"Madjda"},{"family":"Turesky","given":"Robert J."},{"family":"Groopman","given":"John D."},{"family":"Francies","given":"Hayley E."},{"family":"Garnett","given":"Mathew J."},{"family":"Huch","given":"Meritxell"},{"family":"Drost","given":"Jarno"},{"family":"Zilbauer","given":"Matthias"},{"family":"Arlt","given":"Volker M."},{"family":"Phillips","given":"David H."}],"issued":{"date-parts":[["2024",2,19]]}}},{"id":724,"uris":["http://zotero.org/users/14858941/items/JN7Q4RD4"],"itemData":{"id":724,"type":"article-journal","container-title":"Nature Genetics","DOI":"10.1038/s41588-020-0692-4","ISSN":"1061-4036, 1546-1718","issue":"11","journalAbbreviation":"Nat Genet","language":"en","page":"1189-1197","source":"DOI.org (Crossref)","title":"The mutational signature profile of known and suspected human carcinogens in mice","volume":"52","author":[{"family":"Riva","given":"Laura"},{"family":"Pandiri","given":"Arun R."},{"family":"Li","given":"Yun Rose"},{"family":"Droop","given":"Alastair"},{"family":"Hewinson","given":"James"},{"family":"Quail","given":"Michael A."},{"family":"Iyer","given":"Vivek"},{"family":"Shepherd","given":"Rebecca"},{"family":"Herbert","given":"Ronald A."},{"family":"Campbell","given":"Peter J."},{"family":"Sills","given":"Robert C."},{"family":"Alexandrov","given":"Ludmil B."},{"family":"Balmain","given":"Allan"},{"family":"Adams","given":"David J."}],"issued":{"date-parts":[["2020",11]]}}}],"schema":"https://github.com/citation-style-language/schema/raw/master/csl-citation.json"} </w:instrText>
      </w:r>
      <w:r w:rsidR="003435F6">
        <w:rPr>
          <w:rFonts w:ascii="Times New Roman" w:hAnsi="Times New Roman" w:cs="Times New Roman"/>
          <w:sz w:val="24"/>
          <w:szCs w:val="24"/>
        </w:rPr>
        <w:fldChar w:fldCharType="separate"/>
      </w:r>
      <w:r w:rsidR="009926D7" w:rsidRPr="009926D7">
        <w:rPr>
          <w:rFonts w:ascii="Times New Roman" w:hAnsi="Times New Roman" w:cs="Times New Roman"/>
          <w:sz w:val="24"/>
        </w:rPr>
        <w:t>(Boot et al. 2018; Huang et al. 2017; Kucab et al. 2019; Caipa Garcia et al. 2024; Riva et al. 2020)</w:t>
      </w:r>
      <w:r w:rsidR="003435F6">
        <w:rPr>
          <w:rFonts w:ascii="Times New Roman" w:hAnsi="Times New Roman" w:cs="Times New Roman"/>
          <w:sz w:val="24"/>
          <w:szCs w:val="24"/>
        </w:rPr>
        <w:fldChar w:fldCharType="end"/>
      </w:r>
      <w:r w:rsidR="00AB1B5D">
        <w:rPr>
          <w:rFonts w:ascii="Times New Roman" w:hAnsi="Times New Roman" w:cs="Times New Roman"/>
          <w:sz w:val="24"/>
          <w:szCs w:val="24"/>
        </w:rPr>
        <w:t>.</w:t>
      </w:r>
      <w:r w:rsidR="00F5538B">
        <w:rPr>
          <w:rFonts w:ascii="Times New Roman" w:hAnsi="Times New Roman" w:cs="Times New Roman"/>
          <w:sz w:val="24"/>
          <w:szCs w:val="24"/>
        </w:rPr>
        <w:t xml:space="preserve"> In addition, machine learning </w:t>
      </w:r>
      <w:r w:rsidR="00AB1B5D">
        <w:rPr>
          <w:rFonts w:ascii="Times New Roman" w:hAnsi="Times New Roman" w:cs="Times New Roman"/>
          <w:sz w:val="24"/>
          <w:szCs w:val="24"/>
        </w:rPr>
        <w:t>can identif</w:t>
      </w:r>
      <w:r w:rsidR="00F5538B">
        <w:rPr>
          <w:rFonts w:ascii="Times New Roman" w:hAnsi="Times New Roman" w:cs="Times New Roman"/>
          <w:sz w:val="24"/>
          <w:szCs w:val="24"/>
        </w:rPr>
        <w:t>y</w:t>
      </w:r>
      <w:r w:rsidR="00FA5CA0" w:rsidRPr="00FA5CA0">
        <w:rPr>
          <w:rFonts w:ascii="Times New Roman" w:hAnsi="Times New Roman" w:cs="Times New Roman"/>
          <w:sz w:val="24"/>
          <w:szCs w:val="24"/>
        </w:rPr>
        <w:t xml:space="preserve"> </w:t>
      </w:r>
      <w:r w:rsidR="00F5538B">
        <w:rPr>
          <w:rFonts w:ascii="Times New Roman" w:hAnsi="Times New Roman" w:cs="Times New Roman"/>
          <w:sz w:val="24"/>
          <w:szCs w:val="24"/>
        </w:rPr>
        <w:t>mutational signatures as</w:t>
      </w:r>
      <w:r w:rsidR="00B81490" w:rsidRPr="00B81490">
        <w:rPr>
          <w:rFonts w:ascii="Times New Roman" w:hAnsi="Times New Roman" w:cs="Times New Roman"/>
          <w:sz w:val="24"/>
          <w:szCs w:val="24"/>
        </w:rPr>
        <w:t xml:space="preserve"> latent factors that </w:t>
      </w:r>
      <w:r w:rsidR="00B81490" w:rsidRPr="00B81490">
        <w:rPr>
          <w:rFonts w:ascii="Times New Roman" w:hAnsi="Times New Roman" w:cs="Times New Roman"/>
          <w:sz w:val="24"/>
          <w:szCs w:val="24"/>
        </w:rPr>
        <w:t>explain the patterns of mutations in large collections of somatic mutation dat</w:t>
      </w:r>
      <w:r w:rsidR="003D194E">
        <w:rPr>
          <w:rFonts w:ascii="Times New Roman" w:hAnsi="Times New Roman" w:cs="Times New Roman" w:hint="eastAsia"/>
          <w:sz w:val="24"/>
          <w:szCs w:val="24"/>
        </w:rPr>
        <w:t>a</w:t>
      </w:r>
      <w:r w:rsidR="00844EF2">
        <w:rPr>
          <w:rFonts w:ascii="Times New Roman" w:hAnsi="Times New Roman" w:cs="Times New Roman" w:hint="eastAsia"/>
          <w:sz w:val="24"/>
          <w:szCs w:val="24"/>
        </w:rPr>
        <w:t xml:space="preserve"> </w:t>
      </w:r>
      <w:r w:rsidR="003435F6">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{"citationID":"xlu6Z2Gq","properties":{"formattedCitation":"(Alexandrov et al. 2020; 2014; Nik-Zainal et al. 2012; Degasperi et al. 2022; Chen et al. 2024; Jin et al. 2024; Koh et al. 2025)","plainCitation":"(Alexandrov et al. 2020; 2014; Nik-Zainal et al. 2012; Degasperi et al. 2022; Chen et al. 2024; Jin et al. 2024; Koh et al. 2025)","noteIndex":0},"citationItems":[{"id":659,"uris":["http://zotero.org/users/14858941/items/D4J6FKUG"],"itemData":{"id":659,"type":"article-journal","abstract":"Somatic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w:instrText>
      </w:r>
      <w:r w:rsidR="00CE5A27">
        <w:rPr>
          <w:rFonts w:ascii="Times New Roman" w:hAnsi="Times New Roman" w:cs="Times New Roman" w:hint="eastAsia"/>
          <w:sz w:val="24"/>
          <w:szCs w:val="24"/>
        </w:rPr>
        <w:instrText> </w:instrText>
      </w:r>
      <w:r w:rsidR="00CE5A27">
        <w:rPr>
          <w:rFonts w:ascii="Times New Roman" w:hAnsi="Times New Roman" w:cs="Times New Roman"/>
          <w:sz w:val="24"/>
          <w:szCs w:val="24"/>
        </w:rPr>
        <w:instrText xml:space="preserve">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id":407,"uris":["http://zotero.org/users/14858941/items/RRYFUNRP"],"itemData":{"id":407,"type":"article-journal","DOI":"10.1038/nature12477.Signatures","issue":"7463","page":"415-421","title":"Signatures of mutational processes in human cancer","volume":"500","author":[{"family":"Alexandrov","given":"Ludmil B"},{"family":"Nik-zainal","given":"Serena"},{"family":"Wedge","given":"David C"},{"family":"Aparicio","given":"Samuel A J R"}],"issued":{"date-parts":[["2014"]]}}},{"id":399,"uris":["http://zotero.org/users/14858941/items/VJYSVGFQ"],"itemData":{"id":399,"type":"article-journal","abstract":"All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\"kataegis,\"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Inc.","container-title":"Cell","DOI":"10.1016/j.cell.2012.04.024","ISSN":"00928674","issue":"5","note":"PMID: 22608084\nISBN: 1097-4172 (Electronic)\\r0092-8674 (Linking)","page":"979-993","title":"Mutational processes molding the genomes of 21 breast cancers","volume":"149","author":[{"family":"Nik-Zainal","given":"Serena"},{"family":"Alexandrov","given":"Ludmil B."},{"family":"Wedge","given":"David C."},{"family":"Van Loo","given":"Peter"},{"family":"Greenman","given":"Christopher D."},{"family":"Raine","given":"Keiran"},{"family":"Jones","given":"David"},{"family":"Hinton","given":"Jonathan"},{"family":"Marshall","given":"John"},{"family":"Stebbings","given":"Lucy A."},{"family":"Menzies","given":"Andrew"},{"family":"Martin","given":"Sancha"},{"family":"Leung","given":"Kenric"},{"family":"Chen","given":"Lina"},{"family":"Leroy","given":"Catherine"},{"family":"Ramakrishna","given":"Manasa"},{"family":"Rance","given":"Richard"},{"family":"Lau","given":"King Wai"},{"family":"Mudie","given":"Laura J."},{"family":"Varela","given":"Ignacio"},{"family":"McBride","given":"David J."},{"family":"Bignell","given":"Graham R."},{"family":"Cooke","given":"Susanna L."},{"family":"Shlien","given":"Adam"},{"family":"Gamble","given":"John"},{"family":"Whitmore","given":"Ian"},{"family":"Maddison","given":"Mark"},{"family":"Tarpey","given":"Patrick S."},{"family":"Davies","given":"Helen R."},{"family":"Papaemmanuil","given":"Elli"},{"family":"Stephens","given":"Philip J."},{"family":"McLaren","given":"Stuart"},{"family":"Butler","given":"Adam P."},{"family":"Teague","given":"Jon W."},{"family":"Jönsson","given":"Göran"},{"family":"Garber","given":"Judy E."},{"family":"Silver","given":"Daniel"},{"family":"Miron","given":"Penelope"},{"family":"Fatima","given":"Aquila"},{"family":"Boyault","given":"Sandrine"},{"family":"Langerod","given":"Anita"},{"family":"Tutt","given":"Andrew"},{"family":"Martens","given":"John W.M."},{"family":"Aparicio","given":"Samuel A.J.R."},{"family":"Borg","given":"Åke"},{"family":"Salomon","given":"Anne Vincent"},{"family":"Thomas","given":"Gilles"},{"family":"Borresen-Dale","given":"Anne Lise"},{"family":"Richardson","given":"Andrea L."},{"family":"Neuberger","given":"Michael S."},{"family":"Futreal","given":"P. Andrew"},{"family":"Campbell","given":"Peter J."},{"family":"Stratton","given":"Michael R."}],"issued":{"date-parts":[["2012"]]}}},{"id":634,"uris":["http://zotero.org/users/14858941/items/TB9QELAF"],"itemData":{"id":634,"type":"article-journal","abstract":"Whole-genome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analyses.","container-title":"Science","DOI":"10.1126/science.abl9283","ISSN":"10959203","issue":"6591","note":"PMID: 35949260\npublisher: American Association for the Advancement of Science","title":"Substitution mutational signatures in whole-genome–sequenced cancers in the UK population","volume":"376","author":[{"family":"Degasperi","given":"Andrea"},{"family":"Zou","given":"Xueqing"},{"family":"Amarante","given":"Tauanne Dias"},{"family":"Martinez-Martinez","given":"Andrea"},{"family":"Koh","given":"Gene Ching Chiek"},{"family":"Dias","given":"João M.L."},{"family":"Heskin","given":"Laura"},{"family":"Chmelova","given":"Lucia"},{"family":"Rinaldi","given":"Giuseppe"},{"family":"Wang","given":"Valerie Ya Wen"},{"family":"Nanda","given":"Arjun S."},{"family":"Bernstein","given":"Aaron"},{"family":"Momen","given":"Sophie E."},{"family":"Young","given":"Jamie"},{"family":"Perez-Gil","given":"Daniel"},{"family":"Memari","given":"Yasin"},{"family":"Badja","given":"Cherif"},{"family":"Shooter","given":"Scott"},{"family":"Czarnecki","given":"Jan"},{"family":"Brown","given":"Matthew A."},{"family":"Davies","given":"Helen R."},{"family":"Nik-Zainal","given":"Serena"}],"issued":{"date-parts":[["2022",4,22]]}}},{"id":630,"uris":["http://zotero.org/users/14858941/items/U9IWAMHL"],"itemData":{"id":630,"type":"article-journal","abstract":"Over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3435F6">
        <w:rPr>
          <w:rFonts w:ascii="Times New Roman" w:hAnsi="Times New Roman" w:cs="Times New Roman"/>
          <w:sz w:val="24"/>
          <w:szCs w:val="24"/>
        </w:rPr>
        <w:fldChar w:fldCharType="separate"/>
      </w:r>
      <w:r w:rsidR="00E371D0" w:rsidRPr="00E371D0">
        <w:rPr>
          <w:rFonts w:ascii="Times New Roman" w:hAnsi="Times New Roman" w:cs="Times New Roman"/>
          <w:sz w:val="24"/>
        </w:rPr>
        <w:t>(Alexandrov et al. 2020; 2014; Nik-Zainal et al. 2012; Degasperi et al. 2022; Chen et al. 2024; Jin et al. 2024; Koh et al. 2025)</w:t>
      </w:r>
      <w:r w:rsidR="003435F6">
        <w:rPr>
          <w:rFonts w:ascii="Times New Roman" w:hAnsi="Times New Roman" w:cs="Times New Roman"/>
          <w:sz w:val="24"/>
          <w:szCs w:val="24"/>
        </w:rPr>
        <w:fldChar w:fldCharType="end"/>
      </w:r>
      <w:r w:rsidR="00FA5CA0" w:rsidRPr="00FA5CA0">
        <w:rPr>
          <w:rFonts w:ascii="Times New Roman" w:hAnsi="Times New Roman" w:cs="Times New Roman"/>
          <w:sz w:val="24"/>
          <w:szCs w:val="24"/>
        </w:rPr>
        <w:t>.</w:t>
      </w:r>
      <w:r w:rsidR="009D3010" w:rsidRPr="009D3010">
        <w:t xml:space="preserve"> </w:t>
      </w:r>
      <w:r w:rsidR="009E5692">
        <w:rPr>
          <w:rFonts w:ascii="Times New Roman" w:hAnsi="Times New Roman" w:cs="Times New Roman"/>
          <w:sz w:val="24"/>
          <w:szCs w:val="24"/>
        </w:rPr>
        <w:t>For example, d</w:t>
      </w:r>
      <w:r w:rsidR="009D3010" w:rsidRPr="009D3010">
        <w:rPr>
          <w:rFonts w:ascii="Times New Roman" w:hAnsi="Times New Roman" w:cs="Times New Roman"/>
          <w:sz w:val="24"/>
          <w:szCs w:val="24"/>
        </w:rPr>
        <w:t>ata mining of upper tract urothelial cancers (UTUC) from Taiwan initially identified the aristolochic acid (AA) single-base substitution (SBS) signature</w:t>
      </w:r>
      <w:r w:rsidR="001023F8">
        <w:rPr>
          <w:rFonts w:ascii="Times New Roman" w:hAnsi="Times New Roman" w:cs="Times New Roman" w:hint="eastAsia"/>
          <w:sz w:val="24"/>
          <w:szCs w:val="24"/>
        </w:rPr>
        <w:t xml:space="preserve"> </w:t>
      </w:r>
      <w:r w:rsidR="00774AE0">
        <w:rPr>
          <w:rFonts w:ascii="Times New Roman" w:hAnsi="Times New Roman" w:cs="Times New Roman"/>
          <w:sz w:val="24"/>
          <w:szCs w:val="24"/>
        </w:rPr>
        <w:fldChar w:fldCharType="begin"/>
      </w:r>
      <w:r w:rsidR="00774AE0">
        <w:rPr>
          <w:rFonts w:ascii="Times New Roman" w:hAnsi="Times New Roman" w:cs="Times New Roman"/>
          <w:sz w:val="24"/>
          <w:szCs w:val="24"/>
        </w:rPr>
        <w:instrText xml:space="preserve"> ADDIN ZOTERO_ITEM CSL_CITATION {"citationID":"P53BwQdU","properties":{"formattedCitation":"(Hoang et al. 2013)","plainCitation":"(Hoang et al. 2013)","noteIndex":0},"citationItems":[{"id":891,"uris":["http://zotero.org/users/14858941/items/S55I5SSE"],"itemData":{"id":891,"type":"article-journal","abstract":"The mutational signature of aristolochic acid exemplifies how genome-wide sequencing can be used to identify environmental exposures leading to cancer.\n          , \n            Carcinogen AAlert\n            \n              Aristolochic acid (AA) is a natural compound derived from plants in the\n              Aristolochia\n              genus. For centuries,\n              Aristolochia\n              has been used throughout Asia to treat a variety of ailments as a component of traditional Chinese medicine. In recent years, however, a more sinister side of this herb has come to light when it was linked to kidney damage and cancers of the urinary tract. Now, two studies by Poon\n              et al.\n              and Hoang\n              et al.\n              present a “molecular signature” of AA-induced DNA damage, which helps to explain the mutagenic effects of AA and may also be useful as a way to detect unsuspected AA exposure as a cause of cancer.\n            \n            The molecular signature seen in AA-associated tumors is characterized by a predominance of A:T-to-T:A transversions, a relatively unusual type of mutation that is infrequently seen in other types of cancer, including those caused by other carcinogens. These mutations concentrate at splice sites, causing the inappropriate inclusion or exclusion of entire exons in the resulting mRNA. The overall mutation rate is another notable feature of AA-associated cancers, because it is several times higher than the rate of mutations caused by other carcinogens such as tobacco and ultraviolet light. In both studies, the authors also used the molecular signature to discover that AA was a likely cause of tumors previously attributed to other carcinogens. In one case, a urinary tract cancer that had been attributed to smoking and, in the other case, a liver cancer previously attributed to a chronic hepatitis infection were both identified as having the telltale signature of AA mutagenesis.\n            The identification of a specific molecular signature for AA has both clinical and public health implications. For individual patients, the molecular signature could help physicians identify which tumors were caused by AA. Although this information cannot yet be used to optimize the treatment of individual patients, those who are diagnosed with AA-associated cancers could be monitored more closely for the appearance of additional tumors. Meanwhile, a better understanding of the mutagenic effects of AA should also help to strengthen public health efforts to decrease exposure to this carcinogenic herb.\n          , \n            \n              In humans, exposure to aristolochic acid (AA) is associated with urothelial carcinoma of the upper urinary tract (UTUC). Exome sequencing of UTUCs from 19 individuals with documented exposure to AA revealed a remarkably large number of somatic mutations and an unusual mutational signature attributable to AA. Most of the mutations (72%) in these tumors were A:T-to-T:A transversions, located predominantly on the nontranscribed strand, with a strong preference for deoxyadenosine in a consensus sequence (T/C\n              A\n              G). This trinucleotide motif overlaps the canonical splice acceptor site, possibly accounting for the excess of splice site mutations observed in these tumors. The AA mutational fingerprint was found frequently in oncogenes and tumor suppressor genes in AA-associated UTUC. The AA mutational signature was observed in one patient’s tumor from a UTUC cohort without previous indication of AA exposure. Together, these results directly link an established environmental mutagen to cancer through genome-wide sequencing and highlight its power to reveal individual exposure to carcinogens.","container-title":"Science Translational Medicine","DOI":"10.1126/scitranslmed.3006200","ISSN":"1946-6234, 1946-6242","issue":"197","journalAbbreviation":"Sci. Transl. Med.","language":"en","source":"DOI.org (Crossref)","title":"Mutational Signature of Aristolochic Acid Exposure as Revealed by Whole-Exome Sequencing","URL":"https://www.science.org/doi/10.1126/scitranslmed.3006200","volume":"5","author":[{"family":"Hoang","given":"Margaret L."},{"family":"Chen","given":"Chung-Hsin"},{"family":"Sidorenko","given":"Viktoriya S."},{"family":"He","given":"Jian"},{"family":"Dickman","given":"Kathleen G."},{"family":"Yun","given":"Byeong Hwa"},{"family":"Moriya","given":"Masaaki"},{"family":"Niknafs","given":"Noushin"},{"family":"Douville","given":"Christopher"},{"family":"Karchin","given":"Rachel"},{"family":"Turesky","given":"Robert J."},{"family":"Pu","given":"Yeong-Shiau"},{"family":"Vogelstein","given":"Bert"},{"family":"Papadopoulos","given":"Nickolas"},{"family":"Grollman","given":"Arthur P."},{"family":"Kinzler","given":"Kenneth W."},{"family":"Rosenquist","given":"Thomas A."}],"accessed":{"date-parts":[["2025",4,17]]},"issued":{"date-parts":[["2013",8,7]]}}}],"schema":"https://github.com/citation-style-language/schema/raw/master/csl-citation.json"} </w:instrText>
      </w:r>
      <w:r w:rsidR="00774AE0">
        <w:rPr>
          <w:rFonts w:ascii="Times New Roman" w:hAnsi="Times New Roman" w:cs="Times New Roman"/>
          <w:sz w:val="24"/>
          <w:szCs w:val="24"/>
        </w:rPr>
        <w:fldChar w:fldCharType="separate"/>
      </w:r>
      <w:r w:rsidR="00774AE0" w:rsidRPr="00774AE0">
        <w:rPr>
          <w:rFonts w:ascii="Times New Roman" w:hAnsi="Times New Roman" w:cs="Times New Roman"/>
          <w:sz w:val="24"/>
        </w:rPr>
        <w:t>(Hoang et al. 2013)</w:t>
      </w:r>
      <w:r w:rsidR="00774AE0">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Subsequent analysis revealed that this </w:t>
      </w:r>
      <w:r w:rsidR="00905A64">
        <w:rPr>
          <w:rFonts w:ascii="Times New Roman" w:hAnsi="Times New Roman" w:cs="Times New Roman"/>
          <w:sz w:val="24"/>
          <w:szCs w:val="24"/>
        </w:rPr>
        <w:t xml:space="preserve">SBS </w:t>
      </w:r>
      <w:r w:rsidR="009D3010" w:rsidRPr="009D3010">
        <w:rPr>
          <w:rFonts w:ascii="Times New Roman" w:hAnsi="Times New Roman" w:cs="Times New Roman"/>
          <w:sz w:val="24"/>
          <w:szCs w:val="24"/>
        </w:rPr>
        <w:t xml:space="preserve">signature was also present in </w:t>
      </w:r>
      <w:r w:rsidR="00736F8D">
        <w:rPr>
          <w:rFonts w:ascii="Times New Roman" w:hAnsi="Times New Roman" w:cs="Times New Roman"/>
          <w:sz w:val="24"/>
          <w:szCs w:val="24"/>
        </w:rPr>
        <w:t>bladder</w:t>
      </w:r>
      <w:r w:rsidR="00200278">
        <w:rPr>
          <w:rFonts w:ascii="Times New Roman" w:hAnsi="Times New Roman" w:cs="Times New Roman"/>
          <w:sz w:val="24"/>
          <w:szCs w:val="24"/>
        </w:rPr>
        <w:t>, kidney,</w:t>
      </w:r>
      <w:r w:rsidR="00736F8D">
        <w:rPr>
          <w:rFonts w:ascii="Times New Roman" w:hAnsi="Times New Roman" w:cs="Times New Roman"/>
          <w:sz w:val="24"/>
          <w:szCs w:val="24"/>
        </w:rPr>
        <w:t xml:space="preserve"> and </w:t>
      </w:r>
      <w:r w:rsidR="009D3010" w:rsidRPr="009D3010">
        <w:rPr>
          <w:rFonts w:ascii="Times New Roman" w:hAnsi="Times New Roman" w:cs="Times New Roman"/>
          <w:sz w:val="24"/>
          <w:szCs w:val="24"/>
        </w:rPr>
        <w:t>liver cancers</w:t>
      </w:r>
      <w:r w:rsidR="00E86C49">
        <w:rPr>
          <w:rFonts w:ascii="Times New Roman" w:hAnsi="Times New Roman" w:cs="Times New Roman" w:hint="eastAsia"/>
          <w:sz w:val="24"/>
          <w:szCs w:val="24"/>
        </w:rPr>
        <w:t xml:space="preserve"> </w:t>
      </w:r>
      <w:r w:rsidR="002312D2">
        <w:rPr>
          <w:rFonts w:ascii="Times New Roman" w:hAnsi="Times New Roman" w:cs="Times New Roman"/>
          <w:sz w:val="24"/>
          <w:szCs w:val="24"/>
        </w:rPr>
        <w:fldChar w:fldCharType="begin"/>
      </w:r>
      <w:r w:rsidR="002312D2">
        <w:rPr>
          <w:rFonts w:ascii="Times New Roman" w:hAnsi="Times New Roman" w:cs="Times New Roman"/>
          <w:sz w:val="24"/>
          <w:szCs w:val="24"/>
        </w:rPr>
        <w:instrText xml:space="preserve"> ADDIN ZOTERO_ITEM CSL_CITATION {"citationID":"m8DfwMxt","properties":{"formattedCitation":"(Ng et al. 2017; Poon et al. 2015)","plainCitation":"(Ng et al. 2017; Poon et al. 2015)","noteIndex":0},"citationItems":[{"id":703,"uris":["http://zotero.org/users/14858941/items/MRBGYGMA"],"itemData":{"id":703,"type":"article-journal","abstract":"Many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\"Asian\"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warranted.","title":"Aristolochic acids and their derivatives are widely implicated in liver cancers in Taiwan and throughout Asia","URL":"https://www.science.org","author":[{"family":"Ng","given":"Alvin W T"},{"family":"Poon","given":"Song Ling"},{"family":"Huang","given":"Mi Ni"},{"family":"Lim","given":"Jing Quan"},{"family":"Boot","given":"Arnoud"},{"family":"Yu","given":"Willie"},{"family":"Suzuki","given":"Yuka"},{"family":"Thangaraju","given":"Saranya"},{"family":"Ng","given":"Cedric C Y"},{"family":"Tan","given":"Patrick"},{"family":"Pang","given":"See-Tong"},{"family":"Huang","given":"Hao-Yi"},{"family":"Yu","given":"Ming-Chin"},{"family":"Lee","given":"Po-Huang"},{"family":"Hsieh","given":"Sen-Yung"},{"family":"Chang","given":"Alex Y"},{"family":"Bin","given":"†"},{"family":"Teh","given":"T"},{"family":"Steven","given":"†"},{"family":"Rozen","given":"G"}],"issued":{"date-parts":[["2017"]]}}},{"id":893,"uris":["http://zotero.org/users/14858941/items/UIWWU7GW"],"itemData":{"id":893,"type":"article-journal","abstract":"Background: Aristolochic acid (AA) is a natural compound found in many plants of the Aristolochia genus, and these plants are widely used in traditional medicines for numerous conditions and for weight loss. Previous work has connected AA-mutagenesis to upper-tract urothelial cell carcinomas and hepatocellular carcinomas. We hypothesize that AA may also contribute to bladder cancer.\nMethods: Here, we investigated the involvement of AA-mutagenesis in bladder cancer by sequencing bladder tumor genomes from two patients with known exposure to AA. After detecting strong mutational signatures of AA exposure in these tumors, we exome-sequenced and analyzed an additional 11 bladder tumors and analyzed publicly available somatic mutation data from a further 336 bladder tumors.\nResults: The somatic mutations in the bladder tumors from the two patients with known AA exposure showed overwhelming AA signatures. We also detected evidence of AA exposure in 1 out of 11 bladder tumors from Singapore and in 3 out of 99 bladder tumors from China. In addition, 1 out of 194 bladder tumors from North America showed a pattern of mutations that might have resulted from exposure to an unknown mutagen with a heretofore undescribed pattern of A &gt; T mutations. Besides the signature of AA exposure, the bladder tumors also showed the CpG &gt; TpG and activated-APOBEC signatures, which have been previously reported in bladder cancer.\nConclusions: This study demonstrates the utility of inferring mutagenic exposures from somatic mutation spectra. Moreover, AA exposure in bladder cancer appears to be more pervasive in the East, where traditional herbal medicine is more widely used. More broadly, our results suggest that AA exposure is more extensive than previously thought both in terms of populations at risk and in terms of types of cancers involved. This appears to be an important public health issue that should be addressed by further investigation and by primary prevention through regulation and education. In addition to opportunities for primary prevention, knowledge of AA exposure would provide opportunities for secondary prevention in the form of intensified screening of patients with known or suspected AA exposure.","container-title":"Genome Medicine","DOI":"10.1186/s13073-015-0161-3","ISSN":"1756-994X","issue":"1","journalAbbreviation":"Genome Med","language":"en","page":"38","source":"DOI.org (Crossref)","title":"Mutation signatures implicate aristolochic acid in bladder cancer development","volume":"7","author":[{"family":"Poon","given":"Song Ling"},{"family":"Huang","given":"Mi Ni"},{"family":"Choo","given":"Yang"},{"family":"McPherson","given":"John R"},{"family":"Yu","given":"Willie"},{"family":"Heng","given":"Hong Lee"},{"family":"Gan","given":"Anna"},{"family":"Myint","given":"Swe Swe"},{"family":"Siew","given":"Ee Yan"},{"family":"Ler","given":"Lian Dee"},{"family":"Ng","given":"Lay Guat"},{"family":"Weng","given":"Wen-Hui"},{"family":"Chuang","given":"Cheng-Keng"},{"family":"Yuen","given":"John Sp"},{"family":"Pang","given":"See-Tong"},{"family":"Tan","given":"Patrick"},{"family":"Teh","given":"Bin Tean"},{"family":"Rozen","given":"Steven G"}],"issued":{"date-parts":[["2015",4,28]]}}}],"schema":"https://github.com/citation-style-language/schema/raw/master/csl-citation.json"} </w:instrText>
      </w:r>
      <w:r w:rsidR="002312D2">
        <w:rPr>
          <w:rFonts w:ascii="Times New Roman" w:hAnsi="Times New Roman" w:cs="Times New Roman"/>
          <w:sz w:val="24"/>
          <w:szCs w:val="24"/>
        </w:rPr>
        <w:fldChar w:fldCharType="separate"/>
      </w:r>
      <w:r w:rsidR="002312D2" w:rsidRPr="002312D2">
        <w:rPr>
          <w:rFonts w:ascii="Times New Roman" w:hAnsi="Times New Roman" w:cs="Times New Roman"/>
          <w:sz w:val="24"/>
        </w:rPr>
        <w:t>(Ng et al. 2017; Poon et al. 2015)</w:t>
      </w:r>
      <w:r w:rsidR="002312D2">
        <w:rPr>
          <w:rFonts w:ascii="Times New Roman" w:hAnsi="Times New Roman" w:cs="Times New Roman"/>
          <w:sz w:val="24"/>
          <w:szCs w:val="24"/>
        </w:rPr>
        <w:fldChar w:fldCharType="end"/>
      </w:r>
      <w:r w:rsidR="009D3010" w:rsidRPr="009D3010">
        <w:rPr>
          <w:rFonts w:ascii="Times New Roman" w:hAnsi="Times New Roman" w:cs="Times New Roman"/>
          <w:sz w:val="24"/>
          <w:szCs w:val="24"/>
        </w:rPr>
        <w:t xml:space="preserve">. </w:t>
      </w:r>
      <w:r w:rsidR="003A34D2">
        <w:rPr>
          <w:rFonts w:ascii="Times New Roman" w:hAnsi="Times New Roman" w:cs="Times New Roman" w:hint="eastAsia"/>
          <w:sz w:val="24"/>
          <w:szCs w:val="24"/>
        </w:rPr>
        <w:t xml:space="preserve">More recently, </w:t>
      </w:r>
      <w:r w:rsidR="00FA5CA0" w:rsidRPr="00FA5CA0">
        <w:rPr>
          <w:rFonts w:ascii="Times New Roman" w:hAnsi="Times New Roman" w:cs="Times New Roman"/>
          <w:sz w:val="24"/>
          <w:szCs w:val="24"/>
        </w:rPr>
        <w:t xml:space="preserve">data mining of </w:t>
      </w:r>
      <w:r w:rsidR="001023F8">
        <w:rPr>
          <w:rFonts w:ascii="Times New Roman" w:hAnsi="Times New Roman" w:cs="Times New Roman" w:hint="eastAsia"/>
          <w:sz w:val="24"/>
          <w:szCs w:val="24"/>
        </w:rPr>
        <w:t xml:space="preserve">Chinese </w:t>
      </w:r>
      <w:r w:rsidR="00FA5CA0" w:rsidRPr="00FA5CA0">
        <w:rPr>
          <w:rFonts w:ascii="Times New Roman" w:hAnsi="Times New Roman" w:cs="Times New Roman"/>
          <w:sz w:val="24"/>
          <w:szCs w:val="24"/>
        </w:rPr>
        <w:t>liver cancer genom</w:t>
      </w:r>
      <w:r w:rsidR="00540405">
        <w:rPr>
          <w:rFonts w:ascii="Times New Roman" w:hAnsi="Times New Roman" w:cs="Times New Roman" w:hint="eastAsia"/>
          <w:sz w:val="24"/>
          <w:szCs w:val="24"/>
        </w:rPr>
        <w:t>es</w:t>
      </w:r>
      <w:r w:rsidR="00FA5CA0" w:rsidRPr="00FA5CA0">
        <w:rPr>
          <w:rFonts w:ascii="Times New Roman" w:hAnsi="Times New Roman" w:cs="Times New Roman"/>
          <w:sz w:val="24"/>
          <w:szCs w:val="24"/>
        </w:rPr>
        <w:t xml:space="preserve"> </w:t>
      </w:r>
      <w:r w:rsidR="00AB1B5D">
        <w:rPr>
          <w:rFonts w:ascii="Times New Roman" w:hAnsi="Times New Roman" w:cs="Times New Roman"/>
          <w:sz w:val="24"/>
          <w:szCs w:val="24"/>
        </w:rPr>
        <w:t xml:space="preserve">and experiments in cell </w:t>
      </w:r>
      <w:r w:rsidR="00AB1B5D">
        <w:rPr>
          <w:rFonts w:ascii="Times New Roman" w:hAnsi="Times New Roman" w:cs="Times New Roman"/>
          <w:sz w:val="24"/>
          <w:szCs w:val="24"/>
        </w:rPr>
        <w:lastRenderedPageBreak/>
        <w:t>culture showed</w:t>
      </w:r>
      <w:r w:rsidR="00AB1B5D" w:rsidRPr="00FA5CA0">
        <w:rPr>
          <w:rFonts w:ascii="Times New Roman" w:hAnsi="Times New Roman" w:cs="Times New Roman"/>
          <w:sz w:val="24"/>
          <w:szCs w:val="24"/>
        </w:rPr>
        <w:t xml:space="preserve"> </w:t>
      </w:r>
      <w:r w:rsidR="00736F8D">
        <w:rPr>
          <w:rFonts w:ascii="Times New Roman" w:hAnsi="Times New Roman" w:cs="Times New Roman"/>
          <w:sz w:val="24"/>
          <w:szCs w:val="24"/>
        </w:rPr>
        <w:t xml:space="preserve">that AA also </w:t>
      </w:r>
      <w:r w:rsidR="00AB1B5D">
        <w:rPr>
          <w:rFonts w:ascii="Times New Roman" w:hAnsi="Times New Roman" w:cs="Times New Roman"/>
          <w:sz w:val="24"/>
          <w:szCs w:val="24"/>
        </w:rPr>
        <w:t xml:space="preserve">generates </w:t>
      </w:r>
      <w:r w:rsidR="00ED73F1">
        <w:rPr>
          <w:rFonts w:ascii="Times New Roman" w:hAnsi="Times New Roman" w:cs="Times New Roman"/>
          <w:sz w:val="24"/>
          <w:szCs w:val="24"/>
        </w:rPr>
        <w:t>double-base-substitution (DBS) signatures</w:t>
      </w:r>
      <w:r w:rsidR="00ED73F1">
        <w:rPr>
          <w:rFonts w:ascii="Times New Roman" w:hAnsi="Times New Roman" w:cs="Times New Roman"/>
          <w:sz w:val="24"/>
          <w:szCs w:val="24"/>
        </w:rPr>
        <w:t xml:space="preserve"> and, relevant to the current study, </w:t>
      </w:r>
      <w:r w:rsidR="00736F8D">
        <w:rPr>
          <w:rFonts w:ascii="Times New Roman" w:hAnsi="Times New Roman" w:cs="Times New Roman"/>
          <w:sz w:val="24"/>
          <w:szCs w:val="24"/>
        </w:rPr>
        <w:t>small insertion-and-deletion (</w:t>
      </w:r>
      <w:r w:rsidR="00C55781">
        <w:rPr>
          <w:rFonts w:ascii="Times New Roman" w:hAnsi="Times New Roman" w:cs="Times New Roman"/>
          <w:sz w:val="24"/>
          <w:szCs w:val="24"/>
        </w:rPr>
        <w:t>indel</w:t>
      </w:r>
      <w:r w:rsidR="00736F8D">
        <w:rPr>
          <w:rFonts w:ascii="Times New Roman" w:hAnsi="Times New Roman" w:cs="Times New Roman"/>
          <w:sz w:val="24"/>
          <w:szCs w:val="24"/>
        </w:rPr>
        <w:t xml:space="preserve">) </w:t>
      </w:r>
      <w:r w:rsidR="00C55781">
        <w:rPr>
          <w:rFonts w:ascii="Times New Roman" w:hAnsi="Times New Roman" w:cs="Times New Roman"/>
          <w:sz w:val="24"/>
          <w:szCs w:val="24"/>
        </w:rPr>
        <w:t>signatures</w:t>
      </w:r>
      <w:r w:rsidR="00200278">
        <w:rPr>
          <w:rFonts w:ascii="Times New Roman" w:hAnsi="Times New Roman" w:cs="Times New Roman"/>
          <w:sz w:val="24"/>
          <w:szCs w:val="24"/>
        </w:rPr>
        <w:t xml:space="preserve"> (Figure 1)</w:t>
      </w:r>
      <w:r w:rsidR="00F87DED">
        <w:rPr>
          <w:rFonts w:ascii="Times New Roman" w:hAnsi="Times New Roman" w:cs="Times New Roman" w:hint="eastAsia"/>
          <w:sz w:val="24"/>
          <w:szCs w:val="24"/>
        </w:rPr>
        <w:t xml:space="preserve"> </w:t>
      </w:r>
      <w:r w:rsidR="00F87DED">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{"citationID":"a0qeHwl0","properties":{"formattedCitation":"(Chen et al. 2024)","plainCitation":"(Chen et al. 2024)","noteIndex":0},"citationItems":[{"id":630,"uris":["http://zotero.org/users/14858941/items/U9IWAMHL"],"itemData":{"id":630,"type":"article-journal","abstract":"Over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implications.","container-title":"Nature","DOI":"10.1038/s41586-024-07054-3","ISSN":"14764687","language":"en-US","note":"publisher: Nature Research","title":"Deep whole-genome analysis of 494 hepatocellular carcinomas","author":[{"family":"Chen","given":"Lei"},{"family":"Zhang","given":"Chong"},{"family":"Xue","given":"Ruidong"},{"family":"Liu","given":"Mo"},{"family":"Bai","given":"Jian"},{"family":"Bao","given":"Jinxia"},{"family":"Wang","given":"Yin"},{"family":"Jiang","given":"Nanhai"},{"family":"Li","given":"Zhixuan"},{"family":"Wang","given":"Wenwen"},{"family":"Wang","given":"Ruiru"},{"family":"Zheng","given":"Bo"},{"family":"Yang","given":"Airong"},{"family":"Hu","given":"Ji"},{"family":"Liu","given":"Ke"},{"family":"Shen","given":"Siyun"},{"family":"Zhang","given":"Yangqianwen"},{"family":"Bai","given":"Mixue"},{"family":"Wang","given":"Yan"},{"family":"Zhu","given":"Yanjing"},{"family":"Yang","given":"Shuai"},{"family":"Gao","given":"Qiang"},{"family":"Gu","given":"Jin"},{"family":"Gao","given":"Dong"},{"family":"Wang","given":"Xin Wei"},{"family":"Nakagawa","given":"Hidewaki"},{"family":"Zhang","given":"Ning"},{"family":"Wu","given":"Lin"},{"family":"Rozen","given":"Steven G."},{"family":"Bai","given":"Fan"},{"family":"Wang","given":"Hongyang"}],"issued":{"date-parts":[["2024",3,21]]}}}],"schema":"https://github.com/citation-style-language/schema/raw/master/csl-citation.json"} </w:instrText>
      </w:r>
      <w:r w:rsidR="00F87DED">
        <w:rPr>
          <w:rFonts w:ascii="Times New Roman" w:hAnsi="Times New Roman" w:cs="Times New Roman"/>
          <w:sz w:val="24"/>
          <w:szCs w:val="24"/>
        </w:rPr>
        <w:fldChar w:fldCharType="separate"/>
      </w:r>
      <w:r w:rsidR="00F87DED" w:rsidRPr="003435F6">
        <w:rPr>
          <w:rFonts w:ascii="Times New Roman" w:hAnsi="Times New Roman" w:cs="Times New Roman"/>
          <w:sz w:val="24"/>
        </w:rPr>
        <w:t>(Chen et al. 2024)</w:t>
      </w:r>
      <w:r w:rsidR="00F87DED">
        <w:rPr>
          <w:rFonts w:ascii="Times New Roman" w:hAnsi="Times New Roman" w:cs="Times New Roman"/>
          <w:sz w:val="24"/>
          <w:szCs w:val="24"/>
        </w:rPr>
        <w:fldChar w:fldCharType="end"/>
      </w:r>
      <w:r w:rsidR="00540405">
        <w:rPr>
          <w:rFonts w:ascii="Times New Roman" w:hAnsi="Times New Roman" w:cs="Times New Roman" w:hint="eastAsia"/>
          <w:sz w:val="24"/>
          <w:szCs w:val="24"/>
        </w:rPr>
        <w:t>.</w:t>
      </w:r>
    </w:p>
    <w:p w14:paraId="4C1458A5" w14:textId="34158B9B" w:rsidR="0081479B" w:rsidRDefault="00CA73E4" w:rsidP="008A1C58">
      <w:pPr>
        <w:spacing w:line="480" w:lineRule="auto"/>
        <w:rPr>
          <w:rFonts w:ascii="Times New Roman" w:hAnsi="Times New Roman" w:cs="Times New Roman"/>
          <w:sz w:val="24"/>
          <w:szCs w:val="24"/>
        </w:rPr>
      </w:pPr>
      <w:r w:rsidRPr="00CA73E4">
        <w:rPr>
          <w:rFonts w:ascii="Times New Roman" w:hAnsi="Times New Roman" w:cs="Times New Roman"/>
          <w:sz w:val="24"/>
          <w:szCs w:val="24"/>
        </w:rPr>
        <w:t>While</w:t>
      </w:r>
      <w:r w:rsidR="00F3557F">
        <w:rPr>
          <w:rFonts w:ascii="Times New Roman" w:hAnsi="Times New Roman" w:cs="Times New Roman"/>
          <w:sz w:val="24"/>
          <w:szCs w:val="24"/>
        </w:rPr>
        <w:t xml:space="preserve"> </w:t>
      </w:r>
      <w:r w:rsidRPr="00CA73E4">
        <w:rPr>
          <w:rFonts w:ascii="Times New Roman" w:hAnsi="Times New Roman" w:cs="Times New Roman"/>
          <w:sz w:val="24"/>
          <w:szCs w:val="24"/>
        </w:rPr>
        <w:t>mutational</w:t>
      </w:r>
      <w:r w:rsidR="00185D4D">
        <w:rPr>
          <w:rFonts w:ascii="Times New Roman" w:hAnsi="Times New Roman" w:cs="Times New Roman"/>
          <w:sz w:val="24"/>
          <w:szCs w:val="24"/>
        </w:rPr>
        <w:t>-</w:t>
      </w:r>
      <w:r w:rsidRPr="00CA73E4">
        <w:rPr>
          <w:rFonts w:ascii="Times New Roman" w:hAnsi="Times New Roman" w:cs="Times New Roman"/>
          <w:sz w:val="24"/>
          <w:szCs w:val="24"/>
        </w:rPr>
        <w:t xml:space="preserve">signature research has </w:t>
      </w:r>
      <w:r w:rsidR="00F3557F">
        <w:rPr>
          <w:rFonts w:ascii="Times New Roman" w:hAnsi="Times New Roman" w:cs="Times New Roman"/>
          <w:sz w:val="24"/>
          <w:szCs w:val="24"/>
        </w:rPr>
        <w:t xml:space="preserve">emphasized </w:t>
      </w:r>
      <w:r w:rsidRPr="00CA73E4">
        <w:rPr>
          <w:rFonts w:ascii="Times New Roman" w:hAnsi="Times New Roman" w:cs="Times New Roman"/>
          <w:sz w:val="24"/>
          <w:szCs w:val="24"/>
        </w:rPr>
        <w:t xml:space="preserve">SBSs, indel signatures also yield </w:t>
      </w:r>
      <w:r w:rsidR="00F3557F">
        <w:rPr>
          <w:rFonts w:ascii="Times New Roman" w:hAnsi="Times New Roman" w:cs="Times New Roman"/>
          <w:sz w:val="24"/>
          <w:szCs w:val="24"/>
        </w:rPr>
        <w:t>important</w:t>
      </w:r>
      <w:r w:rsidRPr="00CA73E4">
        <w:rPr>
          <w:rFonts w:ascii="Times New Roman" w:hAnsi="Times New Roman" w:cs="Times New Roman"/>
          <w:sz w:val="24"/>
          <w:szCs w:val="24"/>
        </w:rPr>
        <w:t xml:space="preserve"> insights into mutagenic mechanisms</w:t>
      </w:r>
      <w:r w:rsidR="00F3557F">
        <w:rPr>
          <w:rFonts w:ascii="Times New Roman" w:hAnsi="Times New Roman" w:cs="Times New Roman"/>
          <w:sz w:val="24"/>
          <w:szCs w:val="24"/>
        </w:rPr>
        <w:t>, and</w:t>
      </w:r>
      <w:r w:rsidRPr="00CA73E4">
        <w:rPr>
          <w:rFonts w:ascii="Times New Roman" w:hAnsi="Times New Roman" w:cs="Times New Roman"/>
          <w:sz w:val="24"/>
          <w:szCs w:val="24"/>
        </w:rPr>
        <w:t xml:space="preserve"> </w:t>
      </w:r>
      <w:r w:rsidR="006F083F">
        <w:rPr>
          <w:rFonts w:ascii="Times New Roman" w:hAnsi="Times New Roman" w:cs="Times New Roman"/>
          <w:sz w:val="24"/>
          <w:szCs w:val="24"/>
        </w:rPr>
        <w:t xml:space="preserve">there </w:t>
      </w:r>
      <w:r w:rsidR="00F3557F">
        <w:rPr>
          <w:rFonts w:ascii="Times New Roman" w:hAnsi="Times New Roman" w:cs="Times New Roman"/>
          <w:sz w:val="24"/>
          <w:szCs w:val="24"/>
        </w:rPr>
        <w:t xml:space="preserve">are </w:t>
      </w:r>
      <w:r w:rsidRPr="00CA73E4">
        <w:rPr>
          <w:rFonts w:ascii="Times New Roman" w:hAnsi="Times New Roman" w:cs="Times New Roman"/>
          <w:sz w:val="24"/>
          <w:szCs w:val="24"/>
        </w:rPr>
        <w:t xml:space="preserve">two main </w:t>
      </w:r>
      <w:r w:rsidR="006F083F">
        <w:rPr>
          <w:rFonts w:ascii="Times New Roman" w:hAnsi="Times New Roman" w:cs="Times New Roman"/>
          <w:sz w:val="24"/>
          <w:szCs w:val="24"/>
        </w:rPr>
        <w:t>system</w:t>
      </w:r>
      <w:r w:rsidR="001F495A">
        <w:rPr>
          <w:rFonts w:ascii="Times New Roman" w:hAnsi="Times New Roman" w:cs="Times New Roman"/>
          <w:sz w:val="24"/>
          <w:szCs w:val="24"/>
        </w:rPr>
        <w:t>s</w:t>
      </w:r>
      <w:r w:rsidR="006F083F">
        <w:rPr>
          <w:rFonts w:ascii="Times New Roman" w:hAnsi="Times New Roman" w:cs="Times New Roman"/>
          <w:sz w:val="24"/>
          <w:szCs w:val="24"/>
        </w:rPr>
        <w:t xml:space="preserve"> </w:t>
      </w:r>
      <w:r w:rsidR="003E4D08">
        <w:rPr>
          <w:rFonts w:ascii="Times New Roman" w:hAnsi="Times New Roman" w:cs="Times New Roman"/>
          <w:sz w:val="24"/>
          <w:szCs w:val="24"/>
        </w:rPr>
        <w:t>for classifying</w:t>
      </w:r>
      <w:r w:rsidR="006F083F">
        <w:rPr>
          <w:rFonts w:ascii="Times New Roman" w:hAnsi="Times New Roman" w:cs="Times New Roman"/>
          <w:sz w:val="24"/>
          <w:szCs w:val="24"/>
        </w:rPr>
        <w:t xml:space="preserve"> indel</w:t>
      </w:r>
      <w:r w:rsidR="001F495A">
        <w:rPr>
          <w:rFonts w:ascii="Times New Roman" w:hAnsi="Times New Roman" w:cs="Times New Roman"/>
          <w:sz w:val="24"/>
          <w:szCs w:val="24"/>
        </w:rPr>
        <w:t xml:space="preserve"> mutation</w:t>
      </w:r>
      <w:r w:rsidR="003E4D08">
        <w:rPr>
          <w:rFonts w:ascii="Times New Roman" w:hAnsi="Times New Roman" w:cs="Times New Roman"/>
          <w:sz w:val="24"/>
          <w:szCs w:val="24"/>
        </w:rPr>
        <w:t>s</w:t>
      </w:r>
      <w:r w:rsidR="002F5F56">
        <w:rPr>
          <w:rFonts w:ascii="Times New Roman" w:hAnsi="Times New Roman" w:cs="Times New Roman"/>
          <w:sz w:val="24"/>
          <w:szCs w:val="24"/>
        </w:rPr>
        <w:t>. One</w:t>
      </w:r>
      <w:r w:rsidR="002F5F56">
        <w:rPr>
          <w:rFonts w:ascii="Times New Roman" w:hAnsi="Times New Roman" w:cs="Times New Roman"/>
          <w:sz w:val="24"/>
          <w:szCs w:val="24"/>
        </w:rPr>
        <w:t>, term</w:t>
      </w:r>
      <w:r w:rsidR="00F3557F">
        <w:rPr>
          <w:rFonts w:ascii="Times New Roman" w:hAnsi="Times New Roman" w:cs="Times New Roman"/>
          <w:sz w:val="24"/>
          <w:szCs w:val="24"/>
        </w:rPr>
        <w:t>ed</w:t>
      </w:r>
      <w:r w:rsidR="003E4D08">
        <w:rPr>
          <w:rFonts w:ascii="Times New Roman" w:hAnsi="Times New Roman" w:cs="Times New Roman"/>
          <w:sz w:val="24"/>
          <w:szCs w:val="24"/>
        </w:rPr>
        <w:t xml:space="preserve"> </w:t>
      </w:r>
      <w:r w:rsidR="002F5F56">
        <w:rPr>
          <w:rFonts w:ascii="Times New Roman" w:hAnsi="Times New Roman" w:cs="Times New Roman"/>
          <w:sz w:val="24"/>
          <w:szCs w:val="24"/>
        </w:rPr>
        <w:t>“</w:t>
      </w:r>
      <w:r w:rsidR="00705C12">
        <w:rPr>
          <w:rFonts w:ascii="Times New Roman" w:hAnsi="Times New Roman" w:cs="Times New Roman"/>
          <w:sz w:val="24"/>
          <w:szCs w:val="24"/>
        </w:rPr>
        <w:t>Indel</w:t>
      </w:r>
      <w:r w:rsidRPr="00CA73E4">
        <w:rPr>
          <w:rFonts w:ascii="Times New Roman" w:hAnsi="Times New Roman" w:cs="Times New Roman"/>
          <w:sz w:val="24"/>
          <w:szCs w:val="24"/>
        </w:rPr>
        <w:t>83</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 xml:space="preserve">here, </w:t>
      </w:r>
      <w:r w:rsidR="002F5F56">
        <w:rPr>
          <w:rFonts w:ascii="Times New Roman" w:hAnsi="Times New Roman" w:cs="Times New Roman"/>
          <w:sz w:val="24"/>
          <w:szCs w:val="24"/>
        </w:rPr>
        <w:t>classifies indels into 83 types</w:t>
      </w:r>
      <w:r w:rsidR="00AF31C2">
        <w:rPr>
          <w:rFonts w:ascii="Times New Roman" w:hAnsi="Times New Roman" w:cs="Times New Roman"/>
          <w:sz w:val="24"/>
          <w:szCs w:val="24"/>
        </w:rPr>
        <w:t xml:space="preserve"> and</w:t>
      </w:r>
      <w:r w:rsidR="002F5F56">
        <w:rPr>
          <w:rFonts w:ascii="Times New Roman" w:hAnsi="Times New Roman" w:cs="Times New Roman"/>
          <w:sz w:val="24"/>
          <w:szCs w:val="24"/>
        </w:rPr>
        <w:t xml:space="preserve"> </w:t>
      </w:r>
      <w:r w:rsidR="003E4D08">
        <w:rPr>
          <w:rFonts w:ascii="Times New Roman" w:hAnsi="Times New Roman" w:cs="Times New Roman"/>
          <w:sz w:val="24"/>
          <w:szCs w:val="24"/>
        </w:rPr>
        <w:t>appears</w:t>
      </w:r>
      <w:r w:rsidR="002F5F56">
        <w:rPr>
          <w:rFonts w:ascii="Times New Roman" w:hAnsi="Times New Roman" w:cs="Times New Roman"/>
          <w:sz w:val="24"/>
          <w:szCs w:val="24"/>
        </w:rPr>
        <w:t xml:space="preserve"> in </w:t>
      </w:r>
      <w:r w:rsidR="00CE5A27">
        <w:rPr>
          <w:rFonts w:ascii="Times New Roman" w:hAnsi="Times New Roman" w:cs="Times New Roman"/>
          <w:sz w:val="24"/>
          <w:szCs w:val="24"/>
        </w:rPr>
        <w:fldChar w:fldCharType="begin"/>
      </w:r>
      <w:r w:rsidR="00F663D5">
        <w:rPr>
          <w:rFonts w:ascii="Times New Roman" w:hAnsi="Times New Roman" w:cs="Times New Roman"/>
          <w:sz w:val="24"/>
          <w:szCs w:val="24"/>
        </w:rPr>
        <w:instrText xml:space="preserve"> ADDIN ZOTERO_ITEM CSL_CITATION {"citationID":"fIiqgmcK","properties":{"formattedCitation":"(Alexandrov et al. 2020)","plainCitation":"(Alexandrov et al. 2020)","dontUpdate":true,"noteIndex":0},"citationItems":[{"id":659,"uris":["http://zotero.org/users/14858941/items/D4J6FKUG"],"itemData":{"id":659,"type":"article-journal","abstract":"Somatic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cancer.","container-title":"Nature","DOI":"10.1038/s41586-020-1943-3","ISSN":"14764687","issue":"7793","language":"en-US","note":"PMID: 32025018\npublisher: Nature Research","page":"94-101","title":"The repertoire of mutational signatures in human cancer","volume":"578","author":[{"family":"Alexandrov","given":"Ludmil B."},{"family":"Kim","given":"Jaegil"},{"family":"Haradhvala","given":"Nicholas J."},{"family":"Huang","given":"Mi Ni"},{"family":"Tian Ng","given":"Alvin Wei"},{"family":"Wu","given":"Yang"},{"family":"Boot","given":"Arnoud"},{"family":"Covington","given":"Kyle R."},{"family":"Gordenin","given":"Dmitry A."},{"family":"Bergstrom","given":"Erik N."},{"family":"Islam","given":"S. M.Ashiqul"},{"family":"Lopez-Bigas","given":"Nuria"},{"family":"Klimczak","given":"Leszek J."},{"family":"McPherson","given":"John R."},{"family":"Morganella","given":"Sandro"},{"family":"Sabarinathan","given":"Radhakrishnan"},{"family":"Wheeler","given":"David A."},{"family":"Mustonen","given":"Ville"},{"family":"Boutros","given":"Paul"},{"family":"Chan","given":"Kin"},{"family":"Fujimoto","given":"Akihiro"},{"family":"Getz","given":"Gad"},{"family":"Huang","given":"Mi Ni"},{"family":"Kazanov","given":"Marat"},{"family":"Lawrence","given":"Michael"},{"family":"Martincorena","given":"Iñigo"},{"family":"Morganella","given":"Sandro"},{"family":"Nakagawa","given":"Hidewaki"},{"family":"Polak","given":"Paz"},{"family":"Prokopec","given":"Stephenie"},{"family":"Roberts","given":"Steven A."},{"family":"Rozen","given":"Steven G."},{"family":"Saini","given":"Natalie"},{"family":"Shibata","given":"Tatsuhiro"},{"family":"Shiraishi","given":"Yuichi"},{"family":"Stratton","given":"Michael R."},{"family":"Teh","given":"Bin Tean"},{"family":"Vázquez-García","given":"Ignacio"},{"family":"Yousif","given":"Fouad"},{"family":"Yu","given":"Willie"}],"issued":{"date-parts":[["2020",2,6]]}}}],"schema":"https://github.com/citation-style-language/schema/raw/master/csl-citation.json"}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Alexandrov et al. 2020</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 xml:space="preserve"> and on the </w:t>
      </w:r>
      <w:r w:rsidRPr="00CA73E4">
        <w:rPr>
          <w:rFonts w:ascii="Times New Roman" w:hAnsi="Times New Roman" w:cs="Times New Roman"/>
          <w:sz w:val="24"/>
          <w:szCs w:val="24"/>
        </w:rPr>
        <w:t xml:space="preserve">COSMIC </w:t>
      </w:r>
      <w:r w:rsidR="002F5F56">
        <w:rPr>
          <w:rFonts w:ascii="Times New Roman" w:hAnsi="Times New Roman" w:cs="Times New Roman"/>
          <w:sz w:val="24"/>
          <w:szCs w:val="24"/>
        </w:rPr>
        <w:t>web site (</w:t>
      </w:r>
      <w:r w:rsidR="0090003F" w:rsidRPr="0090003F">
        <w:rPr>
          <w:rFonts w:ascii="Times New Roman" w:hAnsi="Times New Roman" w:cs="Times New Roman"/>
          <w:sz w:val="24"/>
          <w:szCs w:val="24"/>
        </w:rPr>
        <w:t>https://cancer.sanger.ac.uk/signatures/id/</w:t>
      </w:r>
      <w:r w:rsidR="002F5F56">
        <w:rPr>
          <w:rFonts w:ascii="Times New Roman" w:hAnsi="Times New Roman" w:cs="Times New Roman"/>
          <w:sz w:val="24"/>
          <w:szCs w:val="24"/>
        </w:rPr>
        <w:t xml:space="preserve">, </w:t>
      </w:r>
      <w:hyperlink r:id="rId12" w:history="1">
        <w:r w:rsidR="00371B72" w:rsidRPr="00E639B6">
          <w:rPr>
            <w:rStyle w:val="Hyperlink"/>
            <w:rFonts w:ascii="Times New Roman" w:hAnsi="Times New Roman" w:cs="Times New Roman"/>
            <w:sz w:val="24"/>
            <w:szCs w:val="24"/>
          </w:rPr>
          <w:t>https://cancer.sanger.ac.uk/signatures/documents/4/PCAWG7_indel_classification_2021_08_31.xlsx</w:t>
        </w:r>
      </w:hyperlink>
      <w:r w:rsidR="00371B72" w:rsidRPr="00E639B6">
        <w:rPr>
          <w:rFonts w:ascii="Times New Roman" w:hAnsi="Times New Roman" w:cs="Times New Roman"/>
          <w:sz w:val="24"/>
          <w:szCs w:val="24"/>
        </w:rPr>
        <w:t xml:space="preserve">, </w:t>
      </w:r>
      <w:r w:rsidR="002F5F56" w:rsidRPr="00E639B6">
        <w:rPr>
          <w:rFonts w:ascii="Times New Roman" w:hAnsi="Times New Roman" w:cs="Times New Roman"/>
          <w:sz w:val="24"/>
          <w:szCs w:val="24"/>
        </w:rPr>
        <w:t>Figure 1</w:t>
      </w:r>
      <w:r w:rsidR="00F3557F" w:rsidRPr="00E639B6">
        <w:rPr>
          <w:rFonts w:ascii="Times New Roman" w:hAnsi="Times New Roman" w:cs="Times New Roman"/>
          <w:sz w:val="24"/>
          <w:szCs w:val="24"/>
        </w:rPr>
        <w:t>A</w:t>
      </w:r>
      <w:r w:rsidR="002F5F56" w:rsidRPr="00E639B6">
        <w:rPr>
          <w:rFonts w:ascii="Times New Roman" w:hAnsi="Times New Roman" w:cs="Times New Roman"/>
          <w:sz w:val="24"/>
          <w:szCs w:val="24"/>
        </w:rPr>
        <w:t xml:space="preserve">). The </w:t>
      </w:r>
      <w:r w:rsidR="002F5F56" w:rsidRPr="00E639B6">
        <w:rPr>
          <w:rFonts w:ascii="Times New Roman" w:hAnsi="Times New Roman" w:cs="Times New Roman"/>
          <w:sz w:val="24"/>
          <w:szCs w:val="24"/>
        </w:rPr>
        <w:t>other</w:t>
      </w:r>
      <w:r w:rsidR="002F5F56">
        <w:rPr>
          <w:rFonts w:ascii="Times New Roman" w:hAnsi="Times New Roman" w:cs="Times New Roman"/>
          <w:sz w:val="24"/>
          <w:szCs w:val="24"/>
        </w:rPr>
        <w:t>, “</w:t>
      </w:r>
      <w:r w:rsidR="00705C12">
        <w:rPr>
          <w:rFonts w:ascii="Times New Roman" w:hAnsi="Times New Roman" w:cs="Times New Roman"/>
          <w:sz w:val="24"/>
          <w:szCs w:val="24"/>
        </w:rPr>
        <w:t>Indel</w:t>
      </w:r>
      <w:r w:rsidRPr="00CA73E4">
        <w:rPr>
          <w:rFonts w:ascii="Times New Roman" w:hAnsi="Times New Roman" w:cs="Times New Roman"/>
          <w:sz w:val="24"/>
          <w:szCs w:val="24"/>
        </w:rPr>
        <w:t>89</w:t>
      </w:r>
      <w:r w:rsidR="002F5F56">
        <w:rPr>
          <w:rFonts w:ascii="Times New Roman" w:hAnsi="Times New Roman" w:cs="Times New Roman"/>
          <w:sz w:val="24"/>
          <w:szCs w:val="24"/>
        </w:rPr>
        <w:t xml:space="preserve">”, classifies </w:t>
      </w:r>
      <w:r w:rsidR="002F5F56">
        <w:rPr>
          <w:rFonts w:ascii="Times New Roman" w:hAnsi="Times New Roman" w:cs="Times New Roman"/>
          <w:sz w:val="24"/>
          <w:szCs w:val="24"/>
        </w:rPr>
        <w:t>indels into 89 types</w:t>
      </w:r>
      <w:r w:rsidR="00F3557F">
        <w:rPr>
          <w:rFonts w:ascii="Times New Roman" w:hAnsi="Times New Roman" w:cs="Times New Roman"/>
          <w:sz w:val="24"/>
          <w:szCs w:val="24"/>
        </w:rPr>
        <w:t xml:space="preserve"> </w:t>
      </w:r>
      <w:r w:rsidR="00CE5A27">
        <w:rPr>
          <w:rFonts w:ascii="Times New Roman" w:hAnsi="Times New Roman" w:cs="Times New Roman"/>
          <w:sz w:val="24"/>
          <w:szCs w:val="24"/>
        </w:rPr>
        <w:fldChar w:fldCharType="begin"/>
      </w:r>
      <w:r w:rsidR="00CE5A27">
        <w:rPr>
          <w:rFonts w:ascii="Times New Roman" w:hAnsi="Times New Roman" w:cs="Times New Roman"/>
          <w:sz w:val="24"/>
          <w:szCs w:val="24"/>
        </w:rPr>
        <w:instrText xml:space="preserve"> ADDIN ZOTERO_ITEM CSL_CITATION {"citationID":"kySsPJMK","properties":{"formattedCitation":"(Koh et al. 2025)","plainCitation":"(Koh et al. 2025)","noteIndex":0},"citationItems":[{"id":899,"uris":["http://zotero.org/users/14858941/items/TMR7S8H6"],"itemData":{"id":899,"type":"article-journal","abstract":"Abstract\n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Ruth"},{"family":"Zou","given":"Xueqing"},{"family":"Nik-Zainal","given":"Serena"}],"accessed":{"date-parts":[["2025",5,14]]},"issued":{"date-parts":[["2025",4,10]]}}}],"schema":"https://github.com/citation-style-language/schema/raw/master/csl-citation.json"} </w:instrText>
      </w:r>
      <w:r w:rsidR="00CE5A27">
        <w:rPr>
          <w:rFonts w:ascii="Times New Roman" w:hAnsi="Times New Roman" w:cs="Times New Roman"/>
          <w:sz w:val="24"/>
          <w:szCs w:val="24"/>
        </w:rPr>
        <w:fldChar w:fldCharType="separate"/>
      </w:r>
      <w:r w:rsidR="00CE5A27" w:rsidRPr="00CE5A27">
        <w:rPr>
          <w:rFonts w:ascii="Times New Roman" w:hAnsi="Times New Roman" w:cs="Times New Roman"/>
          <w:sz w:val="24"/>
        </w:rPr>
        <w:t>(Koh et al. 2025)</w:t>
      </w:r>
      <w:r w:rsidR="00CE5A27">
        <w:rPr>
          <w:rFonts w:ascii="Times New Roman" w:hAnsi="Times New Roman" w:cs="Times New Roman"/>
          <w:sz w:val="24"/>
          <w:szCs w:val="24"/>
        </w:rPr>
        <w:fldChar w:fldCharType="end"/>
      </w:r>
      <w:r w:rsidR="002F5F56">
        <w:rPr>
          <w:rFonts w:ascii="Times New Roman" w:hAnsi="Times New Roman" w:cs="Times New Roman"/>
          <w:sz w:val="24"/>
          <w:szCs w:val="24"/>
        </w:rPr>
        <w:t>(Figure 1</w:t>
      </w:r>
      <w:r w:rsidR="00F3557F">
        <w:rPr>
          <w:rFonts w:ascii="Times New Roman" w:hAnsi="Times New Roman" w:cs="Times New Roman"/>
          <w:sz w:val="24"/>
          <w:szCs w:val="24"/>
        </w:rPr>
        <w:t>B</w:t>
      </w:r>
      <w:r w:rsidR="002F5F56">
        <w:rPr>
          <w:rFonts w:ascii="Times New Roman" w:hAnsi="Times New Roman" w:cs="Times New Roman"/>
          <w:sz w:val="24"/>
          <w:szCs w:val="24"/>
        </w:rPr>
        <w:t>)</w:t>
      </w:r>
      <w:r w:rsidRPr="00CA73E4">
        <w:rPr>
          <w:rFonts w:ascii="Times New Roman" w:hAnsi="Times New Roman" w:cs="Times New Roman"/>
          <w:sz w:val="24"/>
          <w:szCs w:val="24"/>
        </w:rPr>
        <w:t xml:space="preserve">. </w:t>
      </w:r>
    </w:p>
    <w:p w14:paraId="020E3478" w14:textId="77777777" w:rsidR="0081479B" w:rsidRDefault="0081479B" w:rsidP="008A1C58">
      <w:pPr>
        <w:spacing w:line="480" w:lineRule="auto"/>
        <w:rPr>
          <w:rFonts w:ascii="Times New Roman" w:hAnsi="Times New Roman" w:cs="Times New Roman"/>
          <w:sz w:val="24"/>
          <w:szCs w:val="24"/>
        </w:rPr>
      </w:pPr>
    </w:p>
    <w:p w14:paraId="39665DE3" w14:textId="7610EAD7" w:rsidR="006F083F" w:rsidRPr="0081479B" w:rsidRDefault="006F083F" w:rsidP="008A1C58">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Because each system distinguishes mutation types that the other system groups together, i</w:t>
      </w:r>
      <w:r w:rsidR="00E14A15" w:rsidRPr="0081479B">
        <w:rPr>
          <w:rFonts w:ascii="Times New Roman" w:hAnsi="Times New Roman" w:cs="Times New Roman"/>
          <w:sz w:val="24"/>
          <w:szCs w:val="24"/>
          <w:highlight w:val="yellow"/>
        </w:rPr>
        <w:t>t is</w:t>
      </w:r>
      <w:r w:rsidRPr="0081479B">
        <w:rPr>
          <w:rFonts w:ascii="Times New Roman" w:hAnsi="Times New Roman" w:cs="Times New Roman"/>
          <w:sz w:val="24"/>
          <w:szCs w:val="24"/>
          <w:highlight w:val="yellow"/>
        </w:rPr>
        <w:t xml:space="preserve"> impossible to algorithmically map signatures between the two classifications. </w:t>
      </w:r>
    </w:p>
    <w:p w14:paraId="0A714010" w14:textId="1F5BE8FF" w:rsidR="0081479B" w:rsidRDefault="0081479B" w:rsidP="00B8798B">
      <w:pPr>
        <w:spacing w:line="480" w:lineRule="auto"/>
        <w:rPr>
          <w:rFonts w:ascii="Times New Roman" w:hAnsi="Times New Roman" w:cs="Times New Roman"/>
          <w:sz w:val="24"/>
          <w:szCs w:val="24"/>
          <w:highlight w:val="yellow"/>
        </w:rPr>
      </w:pPr>
      <w:r w:rsidRPr="0081479B">
        <w:rPr>
          <w:rFonts w:ascii="Times New Roman" w:hAnsi="Times New Roman" w:cs="Times New Roman"/>
          <w:sz w:val="24"/>
          <w:szCs w:val="24"/>
          <w:highlight w:val="yellow"/>
        </w:rPr>
        <w:t xml:space="preserve">and subdivides some single base substitutions according to </w:t>
      </w:r>
      <w:r w:rsidRPr="0081479B">
        <w:rPr>
          <w:rFonts w:ascii="Times New Roman" w:hAnsi="Times New Roman" w:cs="Times New Roman" w:hint="eastAsia"/>
          <w:sz w:val="24"/>
          <w:szCs w:val="24"/>
          <w:highlight w:val="yellow"/>
        </w:rPr>
        <w:t>surrounding</w:t>
      </w:r>
      <w:r w:rsidRPr="0081479B">
        <w:rPr>
          <w:rFonts w:ascii="Times New Roman" w:hAnsi="Times New Roman" w:cs="Times New Roman"/>
          <w:sz w:val="24"/>
          <w:szCs w:val="24"/>
          <w:highlight w:val="yellow"/>
        </w:rPr>
        <w:t xml:space="preserve"> sequence context, while at the same time merging some indel types that are distinct in the Indel89 system</w:t>
      </w:r>
    </w:p>
    <w:p w14:paraId="5F9EABD3" w14:textId="77777777" w:rsidR="0081479B" w:rsidRDefault="0081479B" w:rsidP="00B8798B">
      <w:pPr>
        <w:spacing w:line="480" w:lineRule="auto"/>
        <w:rPr>
          <w:rFonts w:ascii="Times New Roman" w:hAnsi="Times New Roman" w:cs="Times New Roman"/>
          <w:sz w:val="24"/>
          <w:szCs w:val="24"/>
          <w:highlight w:val="yellow"/>
        </w:rPr>
      </w:pPr>
    </w:p>
    <w:p w14:paraId="60479F4D" w14:textId="432B581C" w:rsidR="00B8798B" w:rsidRPr="00B8798B" w:rsidRDefault="00B8798B" w:rsidP="00B8798B">
      <w:pPr>
        <w:spacing w:line="480" w:lineRule="auto"/>
        <w:rPr>
          <w:rFonts w:ascii="Times New Roman" w:hAnsi="Times New Roman" w:cs="Times New Roman"/>
          <w:sz w:val="24"/>
          <w:szCs w:val="24"/>
        </w:rPr>
      </w:pPr>
      <w:r w:rsidRPr="001F495A">
        <w:rPr>
          <w:rFonts w:ascii="Times New Roman" w:hAnsi="Times New Roman" w:cs="Times New Roman"/>
          <w:sz w:val="24"/>
          <w:szCs w:val="24"/>
          <w:highlight w:val="yellow"/>
        </w:rPr>
        <w:t xml:space="preserve">The </w:t>
      </w:r>
      <w:r w:rsidR="00CE5A27" w:rsidRPr="001F495A">
        <w:rPr>
          <w:rFonts w:ascii="Times New Roman" w:hAnsi="Times New Roman" w:cs="Times New Roman" w:hint="eastAsia"/>
          <w:sz w:val="24"/>
          <w:szCs w:val="24"/>
          <w:highlight w:val="yellow"/>
        </w:rPr>
        <w:t>Indel</w:t>
      </w:r>
      <w:r w:rsidRPr="001F495A">
        <w:rPr>
          <w:rFonts w:ascii="Times New Roman" w:hAnsi="Times New Roman" w:cs="Times New Roman"/>
          <w:sz w:val="24"/>
          <w:szCs w:val="24"/>
          <w:highlight w:val="yellow"/>
        </w:rPr>
        <w:t xml:space="preserve">83 </w:t>
      </w:r>
      <w:r w:rsidR="00E639B6">
        <w:rPr>
          <w:rFonts w:ascii="Times New Roman" w:hAnsi="Times New Roman" w:cs="Times New Roman"/>
          <w:sz w:val="24"/>
          <w:szCs w:val="24"/>
        </w:rPr>
        <w:t>system</w:t>
      </w:r>
      <w:r w:rsidRPr="00B8798B">
        <w:rPr>
          <w:rFonts w:ascii="Times New Roman" w:hAnsi="Times New Roman" w:cs="Times New Roman"/>
          <w:sz w:val="24"/>
          <w:szCs w:val="24"/>
        </w:rPr>
        <w:t xml:space="preserve"> primarily categorizes indels based on the number of base pairs inserted or deleted, the identity of the base (conventionally shown as pyrimidines, C or T), and the sequence context, including the number of flanking C or T residues. Larger indels are further classified by their occu</w:t>
      </w:r>
      <w:r w:rsidRPr="00B8798B">
        <w:rPr>
          <w:rFonts w:ascii="Times New Roman" w:hAnsi="Times New Roman" w:cs="Times New Roman" w:hint="eastAsia"/>
          <w:sz w:val="24"/>
          <w:szCs w:val="24"/>
        </w:rPr>
        <w:t xml:space="preserve">rrence within repetitive sequences or, in the case of deletions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2 bp in non-repetitive regions, by the presence of microhomology</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a hallmark of non-homologous end-joining repair, particularly in BRCA-deficient tumors. For example, a 3-bp deletion (ACA|TCA|GG </w:t>
      </w:r>
      <w:r w:rsidRPr="00B8798B">
        <w:rPr>
          <w:rFonts w:ascii="Times New Roman" w:hAnsi="Times New Roman" w:cs="Times New Roman" w:hint="eastAsia"/>
          <w:sz w:val="24"/>
          <w:szCs w:val="24"/>
        </w:rPr>
        <w:t>→</w:t>
      </w:r>
      <w:r w:rsidRPr="00B8798B">
        <w:rPr>
          <w:rFonts w:ascii="Times New Roman" w:hAnsi="Times New Roman" w:cs="Times New Roman" w:hint="eastAsia"/>
          <w:sz w:val="24"/>
          <w:szCs w:val="24"/>
        </w:rPr>
        <w:t xml:space="preserve"> </w:t>
      </w:r>
      <w:r w:rsidRPr="00B8798B">
        <w:rPr>
          <w:rFonts w:ascii="Times New Roman" w:hAnsi="Times New Roman" w:cs="Times New Roman" w:hint="eastAsia"/>
          <w:sz w:val="24"/>
          <w:szCs w:val="24"/>
        </w:rPr>
        <w:lastRenderedPageBreak/>
        <w:t>ACAGG) exhibits a 2-bp microhomology (CA), which guides DNA repair via annealing of complementary sequences.</w:t>
      </w:r>
    </w:p>
    <w:p w14:paraId="2E66A80F" w14:textId="3C048ECE" w:rsidR="00B8798B" w:rsidRPr="00B8798B" w:rsidRDefault="00B8798B" w:rsidP="00B8798B">
      <w:pPr>
        <w:spacing w:line="480" w:lineRule="auto"/>
        <w:rPr>
          <w:rFonts w:ascii="Times New Roman" w:hAnsi="Times New Roman" w:cs="Times New Roman"/>
          <w:sz w:val="24"/>
          <w:szCs w:val="24"/>
        </w:rPr>
      </w:pPr>
      <w:r w:rsidRPr="00B8798B">
        <w:rPr>
          <w:rFonts w:ascii="Times New Roman" w:hAnsi="Times New Roman" w:cs="Times New Roman"/>
          <w:sz w:val="24"/>
          <w:szCs w:val="24"/>
        </w:rPr>
        <w:t xml:space="preserve">The </w:t>
      </w:r>
      <w:r w:rsidR="008904C8">
        <w:rPr>
          <w:rFonts w:ascii="Times New Roman" w:hAnsi="Times New Roman" w:cs="Times New Roman" w:hint="eastAsia"/>
          <w:sz w:val="24"/>
          <w:szCs w:val="24"/>
        </w:rPr>
        <w:t>Indel</w:t>
      </w:r>
      <w:r w:rsidRPr="00B8798B">
        <w:rPr>
          <w:rFonts w:ascii="Times New Roman" w:hAnsi="Times New Roman" w:cs="Times New Roman"/>
          <w:sz w:val="24"/>
          <w:szCs w:val="24"/>
        </w:rPr>
        <w:t>89 classification incorporat</w:t>
      </w:r>
      <w:r w:rsidR="00793B7C">
        <w:rPr>
          <w:rFonts w:ascii="Times New Roman" w:hAnsi="Times New Roman" w:cs="Times New Roman"/>
          <w:sz w:val="24"/>
          <w:szCs w:val="24"/>
        </w:rPr>
        <w:t>es</w:t>
      </w:r>
      <w:r w:rsidRPr="00B8798B">
        <w:rPr>
          <w:rFonts w:ascii="Times New Roman" w:hAnsi="Times New Roman" w:cs="Times New Roman"/>
          <w:sz w:val="24"/>
          <w:szCs w:val="24"/>
        </w:rPr>
        <w:t xml:space="preserve"> a more granular analysis of the sequence context</w:t>
      </w:r>
      <w:r w:rsidR="00793B7C">
        <w:rPr>
          <w:rFonts w:ascii="Times New Roman" w:hAnsi="Times New Roman" w:cs="Times New Roman"/>
          <w:sz w:val="24"/>
          <w:szCs w:val="24"/>
        </w:rPr>
        <w:t xml:space="preserve"> for some </w:t>
      </w:r>
      <w:ins w:id="2" w:author="Steve Rozen, Ph.D." w:date="2025-06-25T15:34:00Z" w16du:dateUtc="2025-06-25T19:34:00Z">
        <w:r w:rsidR="00D6391F">
          <w:rPr>
            <w:rFonts w:ascii="Times New Roman" w:hAnsi="Times New Roman" w:cs="Times New Roman"/>
            <w:sz w:val="24"/>
            <w:szCs w:val="24"/>
          </w:rPr>
          <w:t>single</w:t>
        </w:r>
      </w:ins>
      <w:del w:id="3" w:author="Steve Rozen, Ph.D." w:date="2025-06-25T15:34:00Z" w16du:dateUtc="2025-06-25T19:34:00Z">
        <w:r w:rsidR="00793B7C" w:rsidDel="00D6391F">
          <w:rPr>
            <w:rFonts w:ascii="Times New Roman" w:hAnsi="Times New Roman" w:cs="Times New Roman"/>
            <w:sz w:val="24"/>
            <w:szCs w:val="24"/>
          </w:rPr>
          <w:delText>one</w:delText>
        </w:r>
      </w:del>
      <w:r w:rsidR="00793B7C">
        <w:rPr>
          <w:rFonts w:ascii="Times New Roman" w:hAnsi="Times New Roman" w:cs="Times New Roman"/>
          <w:sz w:val="24"/>
          <w:szCs w:val="24"/>
        </w:rPr>
        <w:t xml:space="preserve">-base-pair indels, which </w:t>
      </w:r>
      <w:del w:id="4" w:author="Steve Rozen, Ph.D." w:date="2025-06-25T15:35:00Z" w16du:dateUtc="2025-06-25T19:35:00Z">
        <w:r w:rsidRPr="00B8798B" w:rsidDel="00D6391F">
          <w:rPr>
            <w:rFonts w:ascii="Times New Roman" w:hAnsi="Times New Roman" w:cs="Times New Roman"/>
            <w:sz w:val="24"/>
            <w:szCs w:val="24"/>
          </w:rPr>
          <w:delText>significantly enhanc</w:delText>
        </w:r>
        <w:r w:rsidR="00793B7C" w:rsidDel="00D6391F">
          <w:rPr>
            <w:rFonts w:ascii="Times New Roman" w:hAnsi="Times New Roman" w:cs="Times New Roman"/>
            <w:sz w:val="24"/>
            <w:szCs w:val="24"/>
          </w:rPr>
          <w:delText>es the</w:delText>
        </w:r>
        <w:r w:rsidRPr="00B8798B" w:rsidDel="00D6391F">
          <w:rPr>
            <w:rFonts w:ascii="Times New Roman" w:hAnsi="Times New Roman" w:cs="Times New Roman"/>
            <w:sz w:val="24"/>
            <w:szCs w:val="24"/>
          </w:rPr>
          <w:delText xml:space="preserve"> ability</w:delText>
        </w:r>
      </w:del>
      <w:ins w:id="5" w:author="Steve Rozen, Ph.D." w:date="2025-06-25T15:35:00Z" w16du:dateUtc="2025-06-25T19:35:00Z">
        <w:r w:rsidR="00D6391F">
          <w:rPr>
            <w:rFonts w:ascii="Times New Roman" w:hAnsi="Times New Roman" w:cs="Times New Roman"/>
            <w:sz w:val="24"/>
            <w:szCs w:val="24"/>
          </w:rPr>
          <w:t>lets it</w:t>
        </w:r>
      </w:ins>
      <w:del w:id="6" w:author="Steve Rozen, Ph.D." w:date="2025-06-25T15:35:00Z" w16du:dateUtc="2025-06-25T19:35:00Z">
        <w:r w:rsidRPr="00B8798B" w:rsidDel="00D6391F">
          <w:rPr>
            <w:rFonts w:ascii="Times New Roman" w:hAnsi="Times New Roman" w:cs="Times New Roman"/>
            <w:sz w:val="24"/>
            <w:szCs w:val="24"/>
          </w:rPr>
          <w:delText xml:space="preserve"> to</w:delText>
        </w:r>
      </w:del>
      <w:r w:rsidRPr="00B8798B">
        <w:rPr>
          <w:rFonts w:ascii="Times New Roman" w:hAnsi="Times New Roman" w:cs="Times New Roman"/>
          <w:sz w:val="24"/>
          <w:szCs w:val="24"/>
        </w:rPr>
        <w:t xml:space="preserve"> resolve 1 bp T insertions and deletions in diverse sequence </w:t>
      </w:r>
      <w:r w:rsidR="008904C8">
        <w:rPr>
          <w:rFonts w:ascii="Times New Roman" w:hAnsi="Times New Roman" w:cs="Times New Roman" w:hint="eastAsia"/>
          <w:sz w:val="24"/>
          <w:szCs w:val="24"/>
        </w:rPr>
        <w:t>contexts</w:t>
      </w:r>
      <w:r w:rsidRPr="00B8798B">
        <w:rPr>
          <w:rFonts w:ascii="Times New Roman" w:hAnsi="Times New Roman" w:cs="Times New Roman"/>
          <w:sz w:val="24"/>
          <w:szCs w:val="24"/>
        </w:rPr>
        <w:t xml:space="preserve">. For instance, the </w:t>
      </w:r>
      <w:r w:rsidR="008904C8">
        <w:rPr>
          <w:rFonts w:ascii="Times New Roman" w:hAnsi="Times New Roman" w:cs="Times New Roman" w:hint="eastAsia"/>
          <w:sz w:val="24"/>
          <w:szCs w:val="24"/>
        </w:rPr>
        <w:t>Indel83</w:t>
      </w:r>
      <w:r w:rsidRPr="00B8798B">
        <w:rPr>
          <w:rFonts w:ascii="Times New Roman" w:hAnsi="Times New Roman" w:cs="Times New Roman"/>
          <w:sz w:val="24"/>
          <w:szCs w:val="24"/>
        </w:rPr>
        <w:t xml:space="preserve"> signature ID23 reflects the removal of single-base Cs from dinucleotide Cs or single-base Ts from mono- or dinucleotide Ts</w:t>
      </w:r>
      <w:r w:rsidR="00596DC9">
        <w:rPr>
          <w:rFonts w:ascii="Times New Roman" w:hAnsi="Times New Roman" w:cs="Times New Roman" w:hint="eastAsia"/>
          <w:sz w:val="24"/>
          <w:szCs w:val="24"/>
        </w:rPr>
        <w:t xml:space="preserve"> (Figure 1C)</w:t>
      </w:r>
      <w:r w:rsidRPr="00B8798B">
        <w:rPr>
          <w:rFonts w:ascii="Times New Roman" w:hAnsi="Times New Roman" w:cs="Times New Roman"/>
          <w:sz w:val="24"/>
          <w:szCs w:val="24"/>
        </w:rPr>
        <w:t>. In contrast, the I</w:t>
      </w:r>
      <w:r w:rsidR="008904C8">
        <w:rPr>
          <w:rFonts w:ascii="Times New Roman" w:hAnsi="Times New Roman" w:cs="Times New Roman" w:hint="eastAsia"/>
          <w:sz w:val="24"/>
          <w:szCs w:val="24"/>
        </w:rPr>
        <w:t>ndel</w:t>
      </w:r>
      <w:r w:rsidRPr="00B8798B">
        <w:rPr>
          <w:rFonts w:ascii="Times New Roman" w:hAnsi="Times New Roman" w:cs="Times New Roman"/>
          <w:sz w:val="24"/>
          <w:szCs w:val="24"/>
        </w:rPr>
        <w:t xml:space="preserve">89 signature InsDel23 </w:t>
      </w:r>
      <w:r w:rsidR="00620F7A">
        <w:rPr>
          <w:rFonts w:ascii="Times New Roman" w:hAnsi="Times New Roman" w:cs="Times New Roman" w:hint="eastAsia"/>
          <w:sz w:val="24"/>
          <w:szCs w:val="24"/>
        </w:rPr>
        <w:t>(</w:t>
      </w:r>
      <w:r w:rsidR="00FF449A">
        <w:rPr>
          <w:rFonts w:ascii="Times New Roman" w:hAnsi="Times New Roman" w:cs="Times New Roman" w:hint="eastAsia"/>
          <w:sz w:val="24"/>
          <w:szCs w:val="24"/>
        </w:rPr>
        <w:t xml:space="preserve">identified in this study) </w:t>
      </w:r>
      <w:r w:rsidRPr="00B8798B">
        <w:rPr>
          <w:rFonts w:ascii="Times New Roman" w:hAnsi="Times New Roman" w:cs="Times New Roman"/>
          <w:sz w:val="24"/>
          <w:szCs w:val="24"/>
        </w:rPr>
        <w:t>predominantly characterizes the removal of 1 bp C from CCA ([C2]A) and 1 bp T from AXA, CXA, and GXA contexts, where X represents poly-T tracts of varying lengths (1–4 bp)</w:t>
      </w:r>
      <w:r w:rsidR="00894B62">
        <w:rPr>
          <w:rFonts w:ascii="Times New Roman" w:hAnsi="Times New Roman" w:cs="Times New Roman" w:hint="eastAsia"/>
          <w:sz w:val="24"/>
          <w:szCs w:val="24"/>
        </w:rPr>
        <w:t xml:space="preserve"> (Figure 1D)</w:t>
      </w:r>
      <w:r w:rsidRPr="00B8798B">
        <w:rPr>
          <w:rFonts w:ascii="Times New Roman" w:hAnsi="Times New Roman" w:cs="Times New Roman"/>
          <w:sz w:val="24"/>
          <w:szCs w:val="24"/>
        </w:rPr>
        <w:t>. Collectively, these indel signatures consistently demonstrate that AA exposure preferentially removes 1 bp T from ATA, CTA, and GTA contexts, mirroring the strong SBS22 signal observed genome-wide</w:t>
      </w:r>
      <w:r w:rsidR="00894B62">
        <w:rPr>
          <w:rFonts w:ascii="Times New Roman" w:hAnsi="Times New Roman" w:cs="Times New Roman" w:hint="eastAsia"/>
          <w:sz w:val="24"/>
          <w:szCs w:val="24"/>
        </w:rPr>
        <w:t xml:space="preserve"> (Figure 1A)</w:t>
      </w:r>
      <w:r w:rsidRPr="00B8798B">
        <w:rPr>
          <w:rFonts w:ascii="Times New Roman" w:hAnsi="Times New Roman" w:cs="Times New Roman"/>
          <w:sz w:val="24"/>
          <w:szCs w:val="24"/>
        </w:rPr>
        <w:t>.</w:t>
      </w:r>
    </w:p>
    <w:p w14:paraId="3C98B4D1" w14:textId="3F37EB82" w:rsidR="00B8798B" w:rsidRPr="00B8798B" w:rsidRDefault="00793B7C" w:rsidP="00B8798B">
      <w:pPr>
        <w:spacing w:line="480" w:lineRule="auto"/>
        <w:rPr>
          <w:rFonts w:ascii="Times New Roman" w:hAnsi="Times New Roman" w:cs="Times New Roman"/>
          <w:sz w:val="24"/>
          <w:szCs w:val="24"/>
        </w:rPr>
      </w:pPr>
      <w:commentRangeStart w:id="7"/>
      <w:ins w:id="8" w:author="Steve Rozen, Ph.D." w:date="2025-06-05T09:44:00Z" w16du:dateUtc="2025-06-05T13:44:00Z">
        <w:r w:rsidRPr="00254A51">
          <w:rPr>
            <w:rFonts w:ascii="Times New Roman" w:hAnsi="Times New Roman" w:cs="Times New Roman"/>
            <w:strike/>
            <w:sz w:val="24"/>
            <w:szCs w:val="24"/>
            <w:rPrChange w:id="9" w:author="Steve Rozen, Ph.D." w:date="2025-06-26T20:56:00Z" w16du:dateUtc="2025-06-27T00:56:00Z">
              <w:rPr>
                <w:rFonts w:ascii="Times New Roman" w:hAnsi="Times New Roman" w:cs="Times New Roman"/>
                <w:sz w:val="24"/>
                <w:szCs w:val="24"/>
              </w:rPr>
            </w:rPrChange>
          </w:rPr>
          <w:t xml:space="preserve">&lt;the point of this paragraph is that </w:t>
        </w:r>
      </w:ins>
      <w:ins w:id="10" w:author="Steve Rozen, Ph.D." w:date="2025-06-05T09:45:00Z" w16du:dateUtc="2025-06-05T13:45:00Z">
        <w:r w:rsidRPr="00254A51">
          <w:rPr>
            <w:rFonts w:ascii="Times New Roman" w:hAnsi="Times New Roman" w:cs="Times New Roman"/>
            <w:strike/>
            <w:sz w:val="24"/>
            <w:szCs w:val="24"/>
            <w:rPrChange w:id="11" w:author="Steve Rozen, Ph.D." w:date="2025-06-26T20:56:00Z" w16du:dateUtc="2025-06-27T00:56:00Z">
              <w:rPr>
                <w:rFonts w:ascii="Times New Roman" w:hAnsi="Times New Roman" w:cs="Times New Roman"/>
                <w:sz w:val="24"/>
                <w:szCs w:val="24"/>
              </w:rPr>
            </w:rPrChange>
          </w:rPr>
          <w:t>Indel89 is more informative?&gt;</w:t>
        </w:r>
      </w:ins>
      <w:commentRangeEnd w:id="7"/>
      <w:r w:rsidR="00CC7CD8" w:rsidRPr="00254A51">
        <w:rPr>
          <w:rStyle w:val="CommentReference"/>
          <w:strike/>
          <w:rPrChange w:id="12" w:author="Steve Rozen, Ph.D." w:date="2025-06-26T20:56:00Z" w16du:dateUtc="2025-06-27T00:56:00Z">
            <w:rPr>
              <w:rStyle w:val="CommentReference"/>
            </w:rPr>
          </w:rPrChange>
        </w:rPr>
        <w:commentReference w:id="7"/>
      </w:r>
      <w:ins w:id="13" w:author="Steve Rozen, Ph.D." w:date="2025-06-05T09:45:00Z" w16du:dateUtc="2025-06-05T13:45:00Z">
        <w:r w:rsidRPr="00254A51">
          <w:rPr>
            <w:rFonts w:ascii="Times New Roman" w:hAnsi="Times New Roman" w:cs="Times New Roman"/>
            <w:strike/>
            <w:sz w:val="24"/>
            <w:szCs w:val="24"/>
            <w:rPrChange w:id="14" w:author="Steve Rozen, Ph.D." w:date="2025-06-26T20:56:00Z" w16du:dateUtc="2025-06-27T00:56:00Z">
              <w:rPr>
                <w:rFonts w:ascii="Times New Roman" w:hAnsi="Times New Roman" w:cs="Times New Roman"/>
                <w:sz w:val="24"/>
                <w:szCs w:val="24"/>
              </w:rPr>
            </w:rPrChange>
          </w:rPr>
          <w:t xml:space="preserve"> </w:t>
        </w:r>
      </w:ins>
      <w:r w:rsidR="00B8798B" w:rsidRPr="00254A51">
        <w:rPr>
          <w:rFonts w:ascii="Times New Roman" w:hAnsi="Times New Roman" w:cs="Times New Roman"/>
          <w:strike/>
          <w:sz w:val="24"/>
          <w:szCs w:val="24"/>
          <w:rPrChange w:id="15" w:author="Steve Rozen, Ph.D." w:date="2025-06-26T20:56:00Z" w16du:dateUtc="2025-06-27T00:56:00Z">
            <w:rPr>
              <w:rFonts w:ascii="Times New Roman" w:hAnsi="Times New Roman" w:cs="Times New Roman"/>
              <w:sz w:val="24"/>
              <w:szCs w:val="24"/>
            </w:rPr>
          </w:rPrChange>
        </w:rPr>
        <w:t xml:space="preserve">Moreover, environmental exposures such as tobacco smoke and UV irradiation display distinct mutational footprints across multiple signature classes. Tobacco smoking is associated not only with C&gt;A (SBS4) and CC&gt;AA (DBS2) substitutions but also with the removal of 1 bp C from poly-C sequences (1–5 bp) </w:t>
      </w:r>
      <w:r w:rsidR="006B3CB6" w:rsidRPr="00254A51">
        <w:rPr>
          <w:rFonts w:ascii="Times New Roman" w:hAnsi="Times New Roman" w:cs="Times New Roman"/>
          <w:strike/>
          <w:sz w:val="24"/>
          <w:szCs w:val="24"/>
          <w:rPrChange w:id="16" w:author="Steve Rozen, Ph.D." w:date="2025-06-26T20:56:00Z" w16du:dateUtc="2025-06-27T00:56:00Z">
            <w:rPr>
              <w:rFonts w:ascii="Times New Roman" w:hAnsi="Times New Roman" w:cs="Times New Roman"/>
              <w:sz w:val="24"/>
              <w:szCs w:val="24"/>
            </w:rPr>
          </w:rPrChange>
        </w:rPr>
        <w:t xml:space="preserve">followed by A (e.g., CA&gt;A, CCA&gt;CA…) </w:t>
      </w:r>
      <w:r w:rsidR="00B8798B" w:rsidRPr="00254A51">
        <w:rPr>
          <w:rFonts w:ascii="Times New Roman" w:hAnsi="Times New Roman" w:cs="Times New Roman"/>
          <w:strike/>
          <w:sz w:val="24"/>
          <w:szCs w:val="24"/>
          <w:rPrChange w:id="17" w:author="Steve Rozen, Ph.D." w:date="2025-06-26T20:56:00Z" w16du:dateUtc="2025-06-27T00:56:00Z">
            <w:rPr>
              <w:rFonts w:ascii="Times New Roman" w:hAnsi="Times New Roman" w:cs="Times New Roman"/>
              <w:sz w:val="24"/>
              <w:szCs w:val="24"/>
            </w:rPr>
          </w:rPrChange>
        </w:rPr>
        <w:t>as captured by ID3</w:t>
      </w:r>
      <w:r w:rsidR="006B3CB6" w:rsidRPr="00254A51">
        <w:rPr>
          <w:rFonts w:ascii="Times New Roman" w:hAnsi="Times New Roman" w:cs="Times New Roman"/>
          <w:strike/>
          <w:sz w:val="24"/>
          <w:szCs w:val="24"/>
          <w:rPrChange w:id="18" w:author="Steve Rozen, Ph.D." w:date="2025-06-26T20:56:00Z" w16du:dateUtc="2025-06-27T00:56:00Z">
            <w:rPr>
              <w:rFonts w:ascii="Times New Roman" w:hAnsi="Times New Roman" w:cs="Times New Roman"/>
              <w:sz w:val="24"/>
              <w:szCs w:val="24"/>
            </w:rPr>
          </w:rPrChange>
        </w:rPr>
        <w:t xml:space="preserve"> and InsDel3</w:t>
      </w:r>
      <w:r w:rsidR="00B8798B" w:rsidRPr="00254A51">
        <w:rPr>
          <w:rFonts w:ascii="Times New Roman" w:hAnsi="Times New Roman" w:cs="Times New Roman"/>
          <w:strike/>
          <w:sz w:val="24"/>
          <w:szCs w:val="24"/>
          <w:rPrChange w:id="19" w:author="Steve Rozen, Ph.D." w:date="2025-06-26T20:56:00Z" w16du:dateUtc="2025-06-27T00:56:00Z">
            <w:rPr>
              <w:rFonts w:ascii="Times New Roman" w:hAnsi="Times New Roman" w:cs="Times New Roman"/>
              <w:sz w:val="24"/>
              <w:szCs w:val="24"/>
            </w:rPr>
          </w:rPrChange>
        </w:rPr>
        <w:t>. UV exposure, conversely, induces C&gt;T (SBS7a) and CC&gt;TT (DBS1) substitutions, as well as indel events such as GTTA&gt;GTA or ATTA&gt;ATA</w:t>
      </w:r>
      <w:r w:rsidR="008615B8" w:rsidRPr="00254A51">
        <w:rPr>
          <w:rFonts w:ascii="Times New Roman" w:hAnsi="Times New Roman" w:cs="Times New Roman"/>
          <w:strike/>
          <w:sz w:val="24"/>
          <w:szCs w:val="24"/>
          <w:rPrChange w:id="20" w:author="Steve Rozen, Ph.D." w:date="2025-06-26T20:56:00Z" w16du:dateUtc="2025-06-27T00:56:00Z">
            <w:rPr>
              <w:rFonts w:ascii="Times New Roman" w:hAnsi="Times New Roman" w:cs="Times New Roman"/>
              <w:sz w:val="24"/>
              <w:szCs w:val="24"/>
            </w:rPr>
          </w:rPrChange>
        </w:rPr>
        <w:t xml:space="preserve"> (ID13 and InsDel13)</w:t>
      </w:r>
      <w:r w:rsidR="00B8798B" w:rsidRPr="00254A51">
        <w:rPr>
          <w:rFonts w:ascii="Times New Roman" w:hAnsi="Times New Roman" w:cs="Times New Roman"/>
          <w:strike/>
          <w:sz w:val="24"/>
          <w:szCs w:val="24"/>
          <w:rPrChange w:id="21" w:author="Steve Rozen, Ph.D." w:date="2025-06-26T20:56:00Z" w16du:dateUtc="2025-06-27T00:56:00Z">
            <w:rPr>
              <w:rFonts w:ascii="Times New Roman" w:hAnsi="Times New Roman" w:cs="Times New Roman"/>
              <w:sz w:val="24"/>
              <w:szCs w:val="24"/>
            </w:rPr>
          </w:rPrChange>
        </w:rPr>
        <w:t>.</w:t>
      </w:r>
      <w:r w:rsidR="00B8798B" w:rsidRPr="00B8798B">
        <w:rPr>
          <w:rFonts w:ascii="Times New Roman" w:hAnsi="Times New Roman" w:cs="Times New Roman"/>
          <w:sz w:val="24"/>
          <w:szCs w:val="24"/>
        </w:rPr>
        <w:t xml:space="preserve"> Nevertheless, despite their mechanistic importance, indel signatures have historically received less attention: as of COSMIC v3.4, 99 SBS signatures are catalogued, compared to only 23 ID</w:t>
      </w:r>
      <w:r w:rsidR="00C119C1">
        <w:rPr>
          <w:rFonts w:ascii="Times New Roman" w:hAnsi="Times New Roman" w:cs="Times New Roman" w:hint="eastAsia"/>
          <w:sz w:val="24"/>
          <w:szCs w:val="24"/>
        </w:rPr>
        <w:t>83</w:t>
      </w:r>
      <w:r w:rsidR="00B8798B" w:rsidRPr="00B8798B">
        <w:rPr>
          <w:rFonts w:ascii="Times New Roman" w:hAnsi="Times New Roman" w:cs="Times New Roman"/>
          <w:sz w:val="24"/>
          <w:szCs w:val="24"/>
        </w:rPr>
        <w:t xml:space="preserve"> signatures.</w:t>
      </w:r>
    </w:p>
    <w:p w14:paraId="2229B932" w14:textId="40445897" w:rsidR="002F5E7E" w:rsidRPr="004E3141" w:rsidRDefault="008D60CC" w:rsidP="008A1C58">
      <w:pPr>
        <w:spacing w:line="480" w:lineRule="auto"/>
        <w:rPr>
          <w:rFonts w:ascii="Times New Roman" w:hAnsi="Times New Roman" w:cs="Times New Roman"/>
          <w:sz w:val="24"/>
          <w:szCs w:val="24"/>
        </w:rPr>
      </w:pPr>
      <w:r w:rsidRPr="008D60CC">
        <w:rPr>
          <w:rFonts w:ascii="Times New Roman" w:hAnsi="Times New Roman" w:cs="Times New Roman"/>
          <w:sz w:val="24"/>
          <w:szCs w:val="24"/>
        </w:rPr>
        <w:t xml:space="preserve">In this study, we analyzed somatic mutation data from over 7,000 tumor genomes across two large pan-cancer datasets: PCAWG (Pan-Cancer Analysis of Whole Genomes) (The </w:t>
      </w:r>
      <w:r w:rsidRPr="008D60CC">
        <w:rPr>
          <w:rFonts w:ascii="Times New Roman" w:hAnsi="Times New Roman" w:cs="Times New Roman"/>
          <w:sz w:val="24"/>
          <w:szCs w:val="24"/>
        </w:rPr>
        <w:lastRenderedPageBreak/>
        <w:t>ICGC/TCGA Pan-Cancer Analysis of Whole Genomes Consortium et al. 2020) and HMF (Hartwig Medical Foundation) (Priestley et al. 2019). Using hierarchical Dirichlet process and non-negative matrix factorization approaches (SigProfilerExtractor and MuSiCal), we identified a comprehensive set of 33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83 mutational signatures and 41 I</w:t>
      </w:r>
      <w:r w:rsidR="00E5449E">
        <w:rPr>
          <w:rFonts w:ascii="Times New Roman" w:hAnsi="Times New Roman" w:cs="Times New Roman" w:hint="eastAsia"/>
          <w:sz w:val="24"/>
          <w:szCs w:val="24"/>
        </w:rPr>
        <w:t>ndel</w:t>
      </w:r>
      <w:r w:rsidRPr="008D60CC">
        <w:rPr>
          <w:rFonts w:ascii="Times New Roman" w:hAnsi="Times New Roman" w:cs="Times New Roman"/>
          <w:sz w:val="24"/>
          <w:szCs w:val="24"/>
        </w:rPr>
        <w:t>89 mutational signatures. A signature was considered novel if it was not similar to any known ID signature or could not be reconstructed from them</w:t>
      </w:r>
      <w:r w:rsidR="00E5449E">
        <w:rPr>
          <w:rFonts w:ascii="Times New Roman" w:hAnsi="Times New Roman" w:cs="Times New Roman" w:hint="eastAsia"/>
          <w:sz w:val="24"/>
          <w:szCs w:val="24"/>
        </w:rPr>
        <w:t xml:space="preserve"> (more details in Methods and Results)</w:t>
      </w:r>
      <w:r w:rsidRPr="008D60CC">
        <w:rPr>
          <w:rFonts w:ascii="Times New Roman" w:hAnsi="Times New Roman" w:cs="Times New Roman"/>
          <w:sz w:val="24"/>
          <w:szCs w:val="24"/>
        </w:rPr>
        <w:t xml:space="preserve">. To systematically compare the two signature catalogs, we developed and applied a new pipeline to match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83 </w:t>
      </w:r>
      <w:r w:rsidRPr="008D60CC">
        <w:rPr>
          <w:rFonts w:ascii="Times New Roman" w:hAnsi="Times New Roman" w:cs="Times New Roman"/>
          <w:sz w:val="24"/>
          <w:szCs w:val="24"/>
        </w:rPr>
        <w:t xml:space="preserve">and </w:t>
      </w:r>
      <w:r w:rsidR="00E5449E" w:rsidRPr="008D60CC">
        <w:rPr>
          <w:rFonts w:ascii="Times New Roman" w:hAnsi="Times New Roman" w:cs="Times New Roman"/>
          <w:sz w:val="24"/>
          <w:szCs w:val="24"/>
        </w:rPr>
        <w:t>I</w:t>
      </w:r>
      <w:r w:rsidR="00E5449E">
        <w:rPr>
          <w:rFonts w:ascii="Times New Roman" w:hAnsi="Times New Roman" w:cs="Times New Roman" w:hint="eastAsia"/>
          <w:sz w:val="24"/>
          <w:szCs w:val="24"/>
        </w:rPr>
        <w:t>ndel</w:t>
      </w:r>
      <w:r w:rsidR="00E5449E" w:rsidRPr="008D60CC">
        <w:rPr>
          <w:rFonts w:ascii="Times New Roman" w:hAnsi="Times New Roman" w:cs="Times New Roman"/>
          <w:sz w:val="24"/>
          <w:szCs w:val="24"/>
        </w:rPr>
        <w:t xml:space="preserve">89 </w:t>
      </w:r>
      <w:r w:rsidRPr="008D60CC">
        <w:rPr>
          <w:rFonts w:ascii="Times New Roman" w:hAnsi="Times New Roman" w:cs="Times New Roman"/>
          <w:sz w:val="24"/>
          <w:szCs w:val="24"/>
        </w:rPr>
        <w:t>signatures based on tumor samples with high signature proportions</w:t>
      </w:r>
      <w:r w:rsidR="00E5449E">
        <w:rPr>
          <w:rFonts w:ascii="Times New Roman" w:hAnsi="Times New Roman" w:cs="Times New Roman" w:hint="eastAsia"/>
          <w:sz w:val="24"/>
          <w:szCs w:val="24"/>
        </w:rPr>
        <w:t xml:space="preserve"> and cosine similarities</w:t>
      </w:r>
      <w:r w:rsidRPr="008D60CC">
        <w:rPr>
          <w:rFonts w:ascii="Times New Roman" w:hAnsi="Times New Roman" w:cs="Times New Roman"/>
          <w:sz w:val="24"/>
          <w:szCs w:val="24"/>
        </w:rPr>
        <w:t xml:space="preserve">. We further profiled the replication timing, </w:t>
      </w:r>
      <w:r w:rsidR="00477E63">
        <w:rPr>
          <w:rFonts w:ascii="Times New Roman" w:hAnsi="Times New Roman" w:cs="Times New Roman"/>
          <w:sz w:val="24"/>
          <w:szCs w:val="24"/>
        </w:rPr>
        <w:t>asymmetry</w:t>
      </w:r>
      <w:r w:rsidR="00477E63">
        <w:rPr>
          <w:rFonts w:ascii="Times New Roman" w:hAnsi="Times New Roman" w:cs="Times New Roman" w:hint="eastAsia"/>
          <w:sz w:val="24"/>
          <w:szCs w:val="24"/>
        </w:rPr>
        <w:t xml:space="preserve"> between genic and intergenic regions</w:t>
      </w:r>
      <w:r w:rsidR="00E10CB1">
        <w:rPr>
          <w:rFonts w:ascii="Times New Roman" w:hAnsi="Times New Roman" w:cs="Times New Roman" w:hint="eastAsia"/>
          <w:sz w:val="24"/>
          <w:szCs w:val="24"/>
        </w:rPr>
        <w:t xml:space="preserve"> and </w:t>
      </w:r>
      <w:r w:rsidR="00E10CB1">
        <w:rPr>
          <w:rFonts w:ascii="Times New Roman" w:hAnsi="Times New Roman" w:cs="Times New Roman"/>
          <w:sz w:val="24"/>
          <w:szCs w:val="24"/>
        </w:rPr>
        <w:t>asymmetry</w:t>
      </w:r>
      <w:r w:rsidR="00E10CB1">
        <w:rPr>
          <w:rFonts w:ascii="Times New Roman" w:hAnsi="Times New Roman" w:cs="Times New Roman" w:hint="eastAsia"/>
          <w:sz w:val="24"/>
          <w:szCs w:val="24"/>
        </w:rPr>
        <w:t xml:space="preserve"> between leading and lagging </w:t>
      </w:r>
      <w:r w:rsidRPr="008D60CC">
        <w:rPr>
          <w:rFonts w:ascii="Times New Roman" w:hAnsi="Times New Roman" w:cs="Times New Roman"/>
          <w:sz w:val="24"/>
          <w:szCs w:val="24"/>
        </w:rPr>
        <w:t xml:space="preserve">replication strand of each signature, providing insights into their underlying mutational processes. </w:t>
      </w:r>
      <w:r w:rsidR="00EB4AAF" w:rsidRPr="00EB4AAF">
        <w:rPr>
          <w:rFonts w:ascii="Times New Roman" w:hAnsi="Times New Roman" w:cs="Times New Roman"/>
          <w:sz w:val="24"/>
          <w:szCs w:val="24"/>
        </w:rPr>
        <w:t>Experimental validation</w:t>
      </w:r>
      <w:ins w:id="22" w:author="Steve Rozen, Ph.D." w:date="2025-06-25T16:05:00Z" w16du:dateUtc="2025-06-25T20:05:00Z">
        <w:r w:rsidR="00573DD4">
          <w:rPr>
            <w:rFonts w:ascii="Times New Roman" w:hAnsi="Times New Roman" w:cs="Times New Roman"/>
            <w:sz w:val="24"/>
            <w:szCs w:val="24"/>
          </w:rPr>
          <w:t xml:space="preserve"> in a cells with deficient </w:t>
        </w:r>
      </w:ins>
      <w:r w:rsidR="00EB4AAF" w:rsidRPr="00EB4AAF">
        <w:rPr>
          <w:rFonts w:ascii="Times New Roman" w:hAnsi="Times New Roman" w:cs="Times New Roman"/>
          <w:sz w:val="24"/>
          <w:szCs w:val="24"/>
        </w:rPr>
        <w:t xml:space="preserve"> </w:t>
      </w:r>
      <w:ins w:id="23" w:author="Steve Rozen, Ph.D." w:date="2025-06-25T16:06:00Z" w16du:dateUtc="2025-06-25T20:06:00Z">
        <w:r w:rsidR="00573DD4" w:rsidRPr="00573DD4">
          <w:rPr>
            <w:rFonts w:ascii="Times New Roman" w:hAnsi="Times New Roman" w:cs="Times New Roman"/>
            <w:sz w:val="24"/>
            <w:szCs w:val="24"/>
          </w:rPr>
          <w:t xml:space="preserve">ribonucleotide excision repair </w:t>
        </w:r>
      </w:ins>
      <w:del w:id="24" w:author="Steve Rozen, Ph.D." w:date="2025-06-25T16:09:00Z" w16du:dateUtc="2025-06-25T20:09:00Z">
        <w:r w:rsidR="00EB4AAF" w:rsidRPr="00EB4AAF" w:rsidDel="00573DD4">
          <w:rPr>
            <w:rFonts w:ascii="Times New Roman" w:hAnsi="Times New Roman" w:cs="Times New Roman"/>
            <w:sz w:val="24"/>
            <w:szCs w:val="24"/>
          </w:rPr>
          <w:delText xml:space="preserve">confirmed </w:delText>
        </w:r>
      </w:del>
      <w:ins w:id="25" w:author="Steve Rozen, Ph.D." w:date="2025-06-25T16:09:00Z" w16du:dateUtc="2025-06-25T20:09:00Z">
        <w:r w:rsidR="00573DD4">
          <w:rPr>
            <w:rFonts w:ascii="Times New Roman" w:hAnsi="Times New Roman" w:cs="Times New Roman"/>
            <w:sz w:val="24"/>
            <w:szCs w:val="24"/>
          </w:rPr>
          <w:t>showed that transcription-associated mutagenesis by topoisomerase 1 at sites of ribonucleotides incorporated in genomic DNA</w:t>
        </w:r>
        <w:r w:rsidR="00573DD4" w:rsidRPr="00EB4AAF">
          <w:rPr>
            <w:rFonts w:ascii="Times New Roman" w:hAnsi="Times New Roman" w:cs="Times New Roman"/>
            <w:sz w:val="24"/>
            <w:szCs w:val="24"/>
          </w:rPr>
          <w:t xml:space="preserve"> </w:t>
        </w:r>
        <w:r w:rsidR="00573DD4">
          <w:rPr>
            <w:rFonts w:ascii="Times New Roman" w:hAnsi="Times New Roman" w:cs="Times New Roman"/>
            <w:sz w:val="24"/>
            <w:szCs w:val="24"/>
          </w:rPr>
          <w:t xml:space="preserve">generates previously </w:t>
        </w:r>
      </w:ins>
      <w:del w:id="26" w:author="Steve Rozen, Ph.D." w:date="2025-06-25T16:09:00Z" w16du:dateUtc="2025-06-25T20:09:00Z">
        <w:r w:rsidR="00EB4AAF" w:rsidRPr="00EB4AAF" w:rsidDel="00573DD4">
          <w:rPr>
            <w:rFonts w:ascii="Times New Roman" w:hAnsi="Times New Roman" w:cs="Times New Roman"/>
            <w:sz w:val="24"/>
            <w:szCs w:val="24"/>
          </w:rPr>
          <w:delText xml:space="preserve">that </w:delText>
        </w:r>
      </w:del>
      <w:del w:id="27" w:author="Steve Rozen, Ph.D." w:date="2025-06-25T16:06:00Z" w16du:dateUtc="2025-06-25T20:06:00Z">
        <w:r w:rsidR="00EB4AAF" w:rsidRPr="00EB4AAF" w:rsidDel="00573DD4">
          <w:rPr>
            <w:rFonts w:ascii="Times New Roman" w:hAnsi="Times New Roman" w:cs="Times New Roman"/>
            <w:sz w:val="24"/>
            <w:szCs w:val="24"/>
          </w:rPr>
          <w:delText xml:space="preserve">one </w:delText>
        </w:r>
      </w:del>
      <w:del w:id="28" w:author="Steve Rozen, Ph.D." w:date="2025-06-25T16:07:00Z" w16du:dateUtc="2025-06-25T20:07:00Z">
        <w:r w:rsidR="00EB4AAF" w:rsidRPr="00EB4AAF" w:rsidDel="00573DD4">
          <w:rPr>
            <w:rFonts w:ascii="Times New Roman" w:hAnsi="Times New Roman" w:cs="Times New Roman"/>
            <w:sz w:val="24"/>
            <w:szCs w:val="24"/>
          </w:rPr>
          <w:delText>novel</w:delText>
        </w:r>
      </w:del>
      <w:ins w:id="29" w:author="Steve Rozen, Ph.D." w:date="2025-06-25T16:07:00Z" w16du:dateUtc="2025-06-25T20:07:00Z">
        <w:r w:rsidR="00573DD4">
          <w:rPr>
            <w:rFonts w:ascii="Times New Roman" w:hAnsi="Times New Roman" w:cs="Times New Roman"/>
            <w:sz w:val="24"/>
            <w:szCs w:val="24"/>
          </w:rPr>
          <w:t>unreported</w:t>
        </w:r>
      </w:ins>
      <w:r w:rsidR="00EB4AAF" w:rsidRPr="00EB4AAF">
        <w:rPr>
          <w:rFonts w:ascii="Times New Roman" w:hAnsi="Times New Roman" w:cs="Times New Roman"/>
          <w:sz w:val="24"/>
          <w:szCs w:val="24"/>
        </w:rPr>
        <w:t xml:space="preserve"> </w:t>
      </w:r>
      <w:ins w:id="30" w:author="Steve Rozen, Ph.D." w:date="2025-06-25T16:04:00Z" w16du:dateUtc="2025-06-25T20:04:00Z">
        <w:r w:rsidR="00573DD4">
          <w:rPr>
            <w:rFonts w:ascii="Times New Roman" w:hAnsi="Times New Roman" w:cs="Times New Roman"/>
            <w:sz w:val="24"/>
            <w:szCs w:val="24"/>
          </w:rPr>
          <w:t>i</w:t>
        </w:r>
      </w:ins>
      <w:del w:id="31" w:author="Steve Rozen, Ph.D." w:date="2025-06-25T16:04:00Z" w16du:dateUtc="2025-06-25T20:04:00Z">
        <w:r w:rsidR="00EB4AAF" w:rsidRPr="00EB4AAF" w:rsidDel="00573DD4">
          <w:rPr>
            <w:rFonts w:ascii="Times New Roman" w:hAnsi="Times New Roman" w:cs="Times New Roman"/>
            <w:sz w:val="24"/>
            <w:szCs w:val="24"/>
          </w:rPr>
          <w:delText>I</w:delText>
        </w:r>
      </w:del>
      <w:r w:rsidR="00E5449E">
        <w:rPr>
          <w:rFonts w:ascii="Times New Roman" w:hAnsi="Times New Roman" w:cs="Times New Roman" w:hint="eastAsia"/>
          <w:sz w:val="24"/>
          <w:szCs w:val="24"/>
        </w:rPr>
        <w:t>ndel</w:t>
      </w:r>
      <w:r w:rsidR="00EB4AAF" w:rsidRPr="00EB4AAF">
        <w:rPr>
          <w:rFonts w:ascii="Times New Roman" w:hAnsi="Times New Roman" w:cs="Times New Roman"/>
          <w:sz w:val="24"/>
          <w:szCs w:val="24"/>
        </w:rPr>
        <w:t xml:space="preserve"> signature</w:t>
      </w:r>
      <w:ins w:id="32" w:author="Steve Rozen, Ph.D." w:date="2025-06-25T16:06:00Z" w16du:dateUtc="2025-06-25T20:06:00Z">
        <w:r w:rsidR="00573DD4">
          <w:rPr>
            <w:rFonts w:ascii="Times New Roman" w:hAnsi="Times New Roman" w:cs="Times New Roman"/>
            <w:sz w:val="24"/>
            <w:szCs w:val="24"/>
          </w:rPr>
          <w:t>s</w:t>
        </w:r>
      </w:ins>
      <w:del w:id="33" w:author="Steve Rozen, Ph.D." w:date="2025-06-25T16:07:00Z" w16du:dateUtc="2025-06-25T20:07:00Z">
        <w:r w:rsidR="00EB4AAF" w:rsidRPr="00EB4AAF" w:rsidDel="00573DD4">
          <w:rPr>
            <w:rFonts w:ascii="Times New Roman" w:hAnsi="Times New Roman" w:cs="Times New Roman"/>
            <w:sz w:val="24"/>
            <w:szCs w:val="24"/>
          </w:rPr>
          <w:delText>,</w:delText>
        </w:r>
      </w:del>
      <w:r w:rsidR="00EB4AAF" w:rsidRPr="00EB4AAF">
        <w:rPr>
          <w:rFonts w:ascii="Times New Roman" w:hAnsi="Times New Roman" w:cs="Times New Roman"/>
          <w:sz w:val="24"/>
          <w:szCs w:val="24"/>
        </w:rPr>
        <w:t xml:space="preserve"> </w:t>
      </w:r>
      <w:ins w:id="34" w:author="Steve Rozen, Ph.D." w:date="2025-06-25T16:08:00Z" w16du:dateUtc="2025-06-25T20:08:00Z">
        <w:r w:rsidR="00573DD4">
          <w:rPr>
            <w:rFonts w:ascii="Times New Roman" w:hAnsi="Times New Roman" w:cs="Times New Roman"/>
            <w:sz w:val="24"/>
            <w:szCs w:val="24"/>
          </w:rPr>
          <w:t xml:space="preserve">that we </w:t>
        </w:r>
      </w:ins>
      <w:r w:rsidR="00EB4AAF" w:rsidRPr="00EB4AAF">
        <w:rPr>
          <w:rFonts w:ascii="Times New Roman" w:hAnsi="Times New Roman" w:cs="Times New Roman"/>
          <w:sz w:val="24"/>
          <w:szCs w:val="24"/>
        </w:rPr>
        <w:t xml:space="preserve">identified </w:t>
      </w:r>
      <w:ins w:id="35" w:author="Steve Rozen, Ph.D." w:date="2025-06-25T16:06:00Z" w16du:dateUtc="2025-06-25T20:06:00Z">
        <w:r w:rsidR="00573DD4">
          <w:rPr>
            <w:rFonts w:ascii="Times New Roman" w:hAnsi="Times New Roman" w:cs="Times New Roman"/>
            <w:sz w:val="24"/>
            <w:szCs w:val="24"/>
          </w:rPr>
          <w:t>independen</w:t>
        </w:r>
      </w:ins>
      <w:ins w:id="36" w:author="Steve Rozen, Ph.D." w:date="2025-06-25T16:07:00Z" w16du:dateUtc="2025-06-25T20:07:00Z">
        <w:r w:rsidR="00573DD4">
          <w:rPr>
            <w:rFonts w:ascii="Times New Roman" w:hAnsi="Times New Roman" w:cs="Times New Roman"/>
            <w:sz w:val="24"/>
            <w:szCs w:val="24"/>
          </w:rPr>
          <w:t xml:space="preserve">tly </w:t>
        </w:r>
      </w:ins>
      <w:ins w:id="37" w:author="Steve Rozen, Ph.D." w:date="2025-06-25T16:04:00Z" w16du:dateUtc="2025-06-25T20:04:00Z">
        <w:r w:rsidR="00573DD4">
          <w:rPr>
            <w:rFonts w:ascii="Times New Roman" w:hAnsi="Times New Roman" w:cs="Times New Roman"/>
            <w:sz w:val="24"/>
            <w:szCs w:val="24"/>
          </w:rPr>
          <w:t>in both indel classification systems</w:t>
        </w:r>
      </w:ins>
      <w:del w:id="38" w:author="Steve Rozen, Ph.D." w:date="2025-06-25T16:04:00Z" w16du:dateUtc="2025-06-25T20:04:00Z">
        <w:r w:rsidR="00EB4AAF" w:rsidRPr="00EB4AAF" w:rsidDel="00573DD4">
          <w:rPr>
            <w:rFonts w:ascii="Times New Roman" w:hAnsi="Times New Roman" w:cs="Times New Roman"/>
            <w:sz w:val="24"/>
            <w:szCs w:val="24"/>
          </w:rPr>
          <w:delText xml:space="preserve">in both </w:delText>
        </w:r>
      </w:del>
      <w:del w:id="39" w:author="Steve Rozen, Ph.D." w:date="2025-06-25T16:05:00Z" w16du:dateUtc="2025-06-25T20:05:00Z">
        <w:r w:rsidR="00EB4AAF" w:rsidRPr="00EB4AAF" w:rsidDel="00573DD4">
          <w:rPr>
            <w:rFonts w:ascii="Times New Roman" w:hAnsi="Times New Roman" w:cs="Times New Roman"/>
            <w:sz w:val="24"/>
            <w:szCs w:val="24"/>
          </w:rPr>
          <w:delText xml:space="preserve">the </w:delText>
        </w:r>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 xml:space="preserve">83 </w:delText>
        </w:r>
        <w:r w:rsidR="00E5449E" w:rsidDel="00573DD4">
          <w:rPr>
            <w:rFonts w:ascii="Times New Roman" w:hAnsi="Times New Roman" w:cs="Times New Roman" w:hint="eastAsia"/>
            <w:sz w:val="24"/>
            <w:szCs w:val="24"/>
          </w:rPr>
          <w:delText xml:space="preserve">(H_ID29) </w:delText>
        </w:r>
        <w:r w:rsidR="00E5449E" w:rsidRPr="008D60CC" w:rsidDel="00573DD4">
          <w:rPr>
            <w:rFonts w:ascii="Times New Roman" w:hAnsi="Times New Roman" w:cs="Times New Roman"/>
            <w:sz w:val="24"/>
            <w:szCs w:val="24"/>
          </w:rPr>
          <w:delText>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r w:rsidR="00E5449E" w:rsidDel="00573DD4">
          <w:rPr>
            <w:rFonts w:ascii="Times New Roman" w:hAnsi="Times New Roman" w:cs="Times New Roman" w:hint="eastAsia"/>
            <w:sz w:val="24"/>
            <w:szCs w:val="24"/>
          </w:rPr>
          <w:delText xml:space="preserve"> (InsDel29)</w:delText>
        </w:r>
        <w:r w:rsidR="00EB4AAF" w:rsidRPr="00EB4AAF" w:rsidDel="00573DD4">
          <w:rPr>
            <w:rFonts w:ascii="Times New Roman" w:hAnsi="Times New Roman" w:cs="Times New Roman"/>
            <w:sz w:val="24"/>
            <w:szCs w:val="24"/>
          </w:rPr>
          <w:delText xml:space="preserve"> </w:delText>
        </w:r>
        <w:r w:rsidR="007E780E" w:rsidDel="00573DD4">
          <w:rPr>
            <w:rFonts w:ascii="Times New Roman" w:hAnsi="Times New Roman" w:cs="Times New Roman" w:hint="eastAsia"/>
            <w:sz w:val="24"/>
            <w:szCs w:val="24"/>
          </w:rPr>
          <w:delText>taxonomies</w:delText>
        </w:r>
        <w:r w:rsidR="00EB4AAF" w:rsidRPr="00EB4AAF" w:rsidDel="00573DD4">
          <w:rPr>
            <w:rFonts w:ascii="Times New Roman" w:hAnsi="Times New Roman" w:cs="Times New Roman"/>
            <w:sz w:val="24"/>
            <w:szCs w:val="24"/>
          </w:rPr>
          <w:delText>,</w:delText>
        </w:r>
      </w:del>
      <w:del w:id="40" w:author="Steve Rozen, Ph.D." w:date="2025-06-25T16:09:00Z" w16du:dateUtc="2025-06-25T20:09:00Z">
        <w:r w:rsidR="00EB4AAF" w:rsidRPr="00EB4AAF" w:rsidDel="00573DD4">
          <w:rPr>
            <w:rFonts w:ascii="Times New Roman" w:hAnsi="Times New Roman" w:cs="Times New Roman"/>
            <w:sz w:val="24"/>
            <w:szCs w:val="24"/>
          </w:rPr>
          <w:delText xml:space="preserve"> </w:delText>
        </w:r>
      </w:del>
      <w:del w:id="41" w:author="Steve Rozen, Ph.D." w:date="2025-06-25T16:02:00Z" w16du:dateUtc="2025-06-25T20:02:00Z">
        <w:r w:rsidR="00EB4AAF" w:rsidRPr="00EB4AAF" w:rsidDel="00573DD4">
          <w:rPr>
            <w:rFonts w:ascii="Times New Roman" w:hAnsi="Times New Roman" w:cs="Times New Roman"/>
            <w:sz w:val="24"/>
            <w:szCs w:val="24"/>
          </w:rPr>
          <w:delText>is associated</w:delText>
        </w:r>
      </w:del>
      <w:del w:id="42" w:author="Steve Rozen, Ph.D." w:date="2025-06-25T16:09:00Z" w16du:dateUtc="2025-06-25T20:09:00Z">
        <w:r w:rsidR="00EB4AAF" w:rsidRPr="00EB4AAF" w:rsidDel="00573DD4">
          <w:rPr>
            <w:rFonts w:ascii="Times New Roman" w:hAnsi="Times New Roman" w:cs="Times New Roman"/>
            <w:sz w:val="24"/>
            <w:szCs w:val="24"/>
          </w:rPr>
          <w:delText xml:space="preserve"> </w:delText>
        </w:r>
      </w:del>
      <w:ins w:id="43" w:author="Steve Rozen, Ph.D." w:date="2025-06-25T16:03:00Z" w16du:dateUtc="2025-06-25T20:03:00Z">
        <w:r w:rsidR="00573DD4" w:rsidRPr="00EB4AAF">
          <w:rPr>
            <w:rFonts w:ascii="Times New Roman" w:hAnsi="Times New Roman" w:cs="Times New Roman"/>
            <w:sz w:val="24"/>
            <w:szCs w:val="24"/>
          </w:rPr>
          <w:t xml:space="preserve"> </w:t>
        </w:r>
      </w:ins>
      <w:del w:id="44" w:author="Steve Rozen, Ph.D." w:date="2025-06-25T16:07:00Z" w16du:dateUtc="2025-06-25T20:07:00Z">
        <w:r w:rsidR="00EB4AAF" w:rsidRPr="00EB4AAF" w:rsidDel="00573DD4">
          <w:rPr>
            <w:rFonts w:ascii="Times New Roman" w:hAnsi="Times New Roman" w:cs="Times New Roman"/>
            <w:sz w:val="24"/>
            <w:szCs w:val="24"/>
          </w:rPr>
          <w:delText>with t</w:delText>
        </w:r>
        <w:r w:rsidR="00EB4AAF" w:rsidRPr="00465904" w:rsidDel="00573DD4">
          <w:rPr>
            <w:rFonts w:ascii="Times New Roman" w:hAnsi="Times New Roman" w:cs="Times New Roman"/>
            <w:sz w:val="24"/>
            <w:szCs w:val="24"/>
            <w:highlight w:val="yellow"/>
          </w:rPr>
          <w:delText>opoisomerase-1-transcription-associated mutagenesis in the context of RNASEH2B deficiency</w:delText>
        </w:r>
      </w:del>
      <w:ins w:id="45" w:author="Steve Rozen, Ph.D." w:date="2025-06-25T16:01:00Z" w16du:dateUtc="2025-06-25T20:01:00Z">
        <w:r w:rsidR="00493D69">
          <w:rPr>
            <w:rFonts w:ascii="Times New Roman" w:hAnsi="Times New Roman" w:cs="Times New Roman"/>
            <w:sz w:val="24"/>
            <w:szCs w:val="24"/>
          </w:rPr>
          <w:t xml:space="preserve">&lt;cite </w:t>
        </w:r>
      </w:ins>
      <w:ins w:id="46"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"https://doi.org/10.1016/j.dnarep.2012.12.004" \o "Persistent link using digital object identifier" \t "_blank"</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10.1016/j.dnarep.2012.12.004</w:t>
        </w:r>
      </w:ins>
      <w:ins w:id="47"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or </w:t>
        </w:r>
      </w:ins>
      <w:ins w:id="48" w:author="Steve Rozen, Ph.D." w:date="2025-06-25T16:01:00Z">
        <w:r w:rsidR="00493D69" w:rsidRPr="00493D69">
          <w:rPr>
            <w:rFonts w:ascii="Times New Roman" w:hAnsi="Times New Roman" w:cs="Times New Roman"/>
            <w:sz w:val="24"/>
            <w:szCs w:val="24"/>
          </w:rPr>
          <w:fldChar w:fldCharType="begin"/>
        </w:r>
        <w:r w:rsidR="00493D69" w:rsidRPr="00493D69">
          <w:rPr>
            <w:rFonts w:ascii="Times New Roman" w:hAnsi="Times New Roman" w:cs="Times New Roman"/>
            <w:sz w:val="24"/>
            <w:szCs w:val="24"/>
          </w:rPr>
          <w:instrText>HYPERLINK "https://doi.org/10.1073/pnas.1012363108"</w:instrText>
        </w:r>
        <w:r w:rsidR="00493D69" w:rsidRPr="00493D69">
          <w:rPr>
            <w:rFonts w:ascii="Times New Roman" w:hAnsi="Times New Roman" w:cs="Times New Roman"/>
            <w:sz w:val="24"/>
            <w:szCs w:val="24"/>
          </w:rPr>
        </w:r>
        <w:r w:rsidR="00493D69" w:rsidRPr="00493D69">
          <w:rPr>
            <w:rFonts w:ascii="Times New Roman" w:hAnsi="Times New Roman" w:cs="Times New Roman"/>
            <w:sz w:val="24"/>
            <w:szCs w:val="24"/>
          </w:rPr>
          <w:fldChar w:fldCharType="separate"/>
        </w:r>
        <w:r w:rsidR="00493D69" w:rsidRPr="00493D69">
          <w:rPr>
            <w:rStyle w:val="Hyperlink"/>
            <w:rFonts w:ascii="Times New Roman" w:hAnsi="Times New Roman" w:cs="Times New Roman"/>
            <w:sz w:val="24"/>
            <w:szCs w:val="24"/>
          </w:rPr>
          <w:t>10.1073/pnas.1012363108</w:t>
        </w:r>
      </w:ins>
      <w:ins w:id="49" w:author="Steve Rozen, Ph.D." w:date="2025-06-25T16:01:00Z" w16du:dateUtc="2025-06-25T20:01:00Z">
        <w:r w:rsidR="00493D69" w:rsidRPr="00493D69">
          <w:rPr>
            <w:rFonts w:ascii="Times New Roman" w:hAnsi="Times New Roman" w:cs="Times New Roman"/>
            <w:sz w:val="24"/>
            <w:szCs w:val="24"/>
          </w:rPr>
          <w:fldChar w:fldCharType="end"/>
        </w:r>
        <w:r w:rsidR="00493D69">
          <w:rPr>
            <w:rFonts w:ascii="Times New Roman" w:hAnsi="Times New Roman" w:cs="Times New Roman"/>
            <w:sz w:val="24"/>
            <w:szCs w:val="24"/>
          </w:rPr>
          <w:t xml:space="preserve">, and maybe </w:t>
        </w:r>
      </w:ins>
      <w:ins w:id="50" w:author="Steve Rozen, Ph.D." w:date="2025-06-25T16:02:00Z" w16du:dateUtc="2025-06-25T20:02:00Z">
        <w:r w:rsidR="00CA1CBC" w:rsidRPr="00CA1CBC">
          <w:rPr>
            <w:rFonts w:ascii="Times New Roman" w:hAnsi="Times New Roman" w:cs="Times New Roman"/>
            <w:sz w:val="24"/>
            <w:szCs w:val="24"/>
          </w:rPr>
          <w:t>10.1073/pnas.1012582108</w:t>
        </w:r>
        <w:r w:rsidR="00CA1CBC">
          <w:rPr>
            <w:rFonts w:ascii="Times New Roman" w:hAnsi="Times New Roman" w:cs="Times New Roman"/>
            <w:sz w:val="24"/>
            <w:szCs w:val="24"/>
          </w:rPr>
          <w:t>&gt;</w:t>
        </w:r>
      </w:ins>
      <w:r w:rsidR="00EB4AAF" w:rsidRPr="00EB4AAF">
        <w:rPr>
          <w:rFonts w:ascii="Times New Roman" w:hAnsi="Times New Roman" w:cs="Times New Roman"/>
          <w:sz w:val="24"/>
          <w:szCs w:val="24"/>
        </w:rPr>
        <w:t xml:space="preserve">. Additionally, four novel signatures from both </w:t>
      </w:r>
      <w:ins w:id="51" w:author="Steve Rozen, Ph.D." w:date="2025-06-25T16:11:00Z" w16du:dateUtc="2025-06-25T20:11:00Z">
        <w:r w:rsidR="00573DD4">
          <w:rPr>
            <w:rFonts w:ascii="Times New Roman" w:hAnsi="Times New Roman" w:cs="Times New Roman"/>
            <w:sz w:val="24"/>
            <w:szCs w:val="24"/>
          </w:rPr>
          <w:t>indel</w:t>
        </w:r>
      </w:ins>
      <w:del w:id="52" w:author="Steve Rozen, Ph.D." w:date="2025-06-25T16:11:00Z" w16du:dateUtc="2025-06-25T20:11:00Z">
        <w:r w:rsidR="00E5449E" w:rsidRPr="008D60CC" w:rsidDel="00573DD4">
          <w:rPr>
            <w:rFonts w:ascii="Times New Roman" w:hAnsi="Times New Roman" w:cs="Times New Roman"/>
            <w:sz w:val="24"/>
            <w:szCs w:val="24"/>
          </w:rPr>
          <w:delText>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83 and I</w:delText>
        </w:r>
        <w:r w:rsidR="00E5449E" w:rsidDel="00573DD4">
          <w:rPr>
            <w:rFonts w:ascii="Times New Roman" w:hAnsi="Times New Roman" w:cs="Times New Roman" w:hint="eastAsia"/>
            <w:sz w:val="24"/>
            <w:szCs w:val="24"/>
          </w:rPr>
          <w:delText>ndel</w:delText>
        </w:r>
        <w:r w:rsidR="00E5449E" w:rsidRPr="008D60CC" w:rsidDel="00573DD4">
          <w:rPr>
            <w:rFonts w:ascii="Times New Roman" w:hAnsi="Times New Roman" w:cs="Times New Roman"/>
            <w:sz w:val="24"/>
            <w:szCs w:val="24"/>
          </w:rPr>
          <w:delText>89</w:delText>
        </w:r>
      </w:del>
      <w:r w:rsidR="00EB4AAF" w:rsidRPr="00EB4AAF">
        <w:rPr>
          <w:rFonts w:ascii="Times New Roman" w:hAnsi="Times New Roman" w:cs="Times New Roman"/>
          <w:sz w:val="24"/>
          <w:szCs w:val="24"/>
        </w:rPr>
        <w:t xml:space="preserve"> </w:t>
      </w:r>
      <w:ins w:id="53" w:author="Steve Rozen, Ph.D." w:date="2025-06-25T15:57:00Z" w16du:dateUtc="2025-06-25T19:57:00Z">
        <w:r w:rsidR="00AF31C2">
          <w:rPr>
            <w:rFonts w:ascii="Times New Roman" w:hAnsi="Times New Roman" w:cs="Times New Roman"/>
            <w:sz w:val="24"/>
            <w:szCs w:val="24"/>
          </w:rPr>
          <w:t>classifications</w:t>
        </w:r>
      </w:ins>
      <w:ins w:id="54" w:author="Steve Rozen, Ph.D." w:date="2025-06-25T16:11:00Z" w16du:dateUtc="2025-06-25T20:11:00Z">
        <w:r w:rsidR="00573DD4">
          <w:rPr>
            <w:rFonts w:ascii="Times New Roman" w:hAnsi="Times New Roman" w:cs="Times New Roman"/>
            <w:sz w:val="24"/>
            <w:szCs w:val="24"/>
          </w:rPr>
          <w:t xml:space="preserve"> systems</w:t>
        </w:r>
      </w:ins>
      <w:ins w:id="55" w:author="Steve Rozen, Ph.D." w:date="2025-06-25T15:57:00Z" w16du:dateUtc="2025-06-25T19:57:00Z">
        <w:r w:rsidR="00AF31C2">
          <w:rPr>
            <w:rFonts w:ascii="Times New Roman" w:hAnsi="Times New Roman" w:cs="Times New Roman"/>
            <w:sz w:val="24"/>
            <w:szCs w:val="24"/>
          </w:rPr>
          <w:t xml:space="preserve"> </w:t>
        </w:r>
      </w:ins>
      <w:del w:id="56" w:author="Steve Rozen, Ph.D." w:date="2025-06-25T16:11:00Z" w16du:dateUtc="2025-06-25T20:11:00Z">
        <w:r w:rsidR="00EB4AAF" w:rsidRPr="00EB4AAF" w:rsidDel="00573DD4">
          <w:rPr>
            <w:rFonts w:ascii="Times New Roman" w:hAnsi="Times New Roman" w:cs="Times New Roman"/>
            <w:sz w:val="24"/>
            <w:szCs w:val="24"/>
          </w:rPr>
          <w:delText>were detected</w:delText>
        </w:r>
      </w:del>
      <w:ins w:id="57" w:author="Steve Rozen, Ph.D." w:date="2025-06-25T16:11:00Z" w16du:dateUtc="2025-06-25T20:11:00Z">
        <w:r w:rsidR="00573DD4">
          <w:rPr>
            <w:rFonts w:ascii="Times New Roman" w:hAnsi="Times New Roman" w:cs="Times New Roman"/>
            <w:sz w:val="24"/>
            <w:szCs w:val="24"/>
          </w:rPr>
          <w:t>occurred</w:t>
        </w:r>
      </w:ins>
      <w:r w:rsidR="00EB4AAF" w:rsidRPr="00EB4AAF">
        <w:rPr>
          <w:rFonts w:ascii="Times New Roman" w:hAnsi="Times New Roman" w:cs="Times New Roman"/>
          <w:sz w:val="24"/>
          <w:szCs w:val="24"/>
        </w:rPr>
        <w:t xml:space="preserve"> predominantly in the HMF dataset, due to its larger representation of tumors with microsatellite instability (MSI). Together, our analyses provide an expanded and detailed landscape of both </w:t>
      </w:r>
      <w:r w:rsidR="00164CA7" w:rsidRPr="008D60CC">
        <w:rPr>
          <w:rFonts w:ascii="Times New Roman" w:hAnsi="Times New Roman" w:cs="Times New Roman"/>
          <w:sz w:val="24"/>
          <w:szCs w:val="24"/>
        </w:rPr>
        <w:t>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83 and I</w:t>
      </w:r>
      <w:r w:rsidR="00164CA7">
        <w:rPr>
          <w:rFonts w:ascii="Times New Roman" w:hAnsi="Times New Roman" w:cs="Times New Roman" w:hint="eastAsia"/>
          <w:sz w:val="24"/>
          <w:szCs w:val="24"/>
        </w:rPr>
        <w:t>ndel</w:t>
      </w:r>
      <w:r w:rsidR="00164CA7" w:rsidRPr="008D60CC">
        <w:rPr>
          <w:rFonts w:ascii="Times New Roman" w:hAnsi="Times New Roman" w:cs="Times New Roman"/>
          <w:sz w:val="24"/>
          <w:szCs w:val="24"/>
        </w:rPr>
        <w:t>89</w:t>
      </w:r>
      <w:r w:rsidR="00EB4AAF" w:rsidRPr="00EB4AAF">
        <w:rPr>
          <w:rFonts w:ascii="Times New Roman" w:hAnsi="Times New Roman" w:cs="Times New Roman"/>
          <w:sz w:val="24"/>
          <w:szCs w:val="24"/>
        </w:rPr>
        <w:t xml:space="preserve"> mutational signatures, comprehensively contributions to key cancer genes, as well as their replication timing, replication strand bias, and genic versus intergenic distributions.</w:t>
      </w:r>
    </w:p>
    <w:p w14:paraId="7D57C4E3" w14:textId="2681F617" w:rsidR="001C3296" w:rsidRPr="008A1C58" w:rsidRDefault="00D73261"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Results</w:t>
      </w:r>
    </w:p>
    <w:p w14:paraId="554C9E47" w14:textId="5D158D55" w:rsidR="0009775B" w:rsidRPr="008A1C58" w:rsidRDefault="00712F57" w:rsidP="00465904">
      <w:pPr>
        <w:keepNext/>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01784A8F" w14:textId="364B9E5C" w:rsidR="00637985"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w:t>
      </w:r>
      <w:r w:rsidR="00637985">
        <w:rPr>
          <w:rFonts w:ascii="Times New Roman" w:hAnsi="Times New Roman" w:cs="Times New Roman"/>
          <w:sz w:val="24"/>
          <w:szCs w:val="24"/>
        </w:rPr>
        <w:t>lthough</w:t>
      </w:r>
      <w:r w:rsidRPr="008A1C58">
        <w:rPr>
          <w:rFonts w:ascii="Times New Roman" w:hAnsi="Times New Roman" w:cs="Times New Roman"/>
          <w:sz w:val="24"/>
          <w:szCs w:val="24"/>
        </w:rPr>
        <w:t xml:space="preserve"> Non-negative Matrix Factorization (NMF) is widely used for </w:t>
      </w:r>
      <w:r w:rsidR="00637985">
        <w:rPr>
          <w:rFonts w:ascii="Times New Roman" w:hAnsi="Times New Roman" w:cs="Times New Roman"/>
          <w:sz w:val="24"/>
          <w:szCs w:val="24"/>
        </w:rPr>
        <w:t xml:space="preserve">in-silico </w:t>
      </w:r>
      <w:r w:rsidRPr="008A1C58">
        <w:rPr>
          <w:rFonts w:ascii="Times New Roman" w:hAnsi="Times New Roman" w:cs="Times New Roman"/>
          <w:sz w:val="24"/>
          <w:szCs w:val="24"/>
        </w:rPr>
        <w:t xml:space="preserve">signature </w:t>
      </w:r>
      <w:r w:rsidR="00637985" w:rsidRPr="008A1C58">
        <w:rPr>
          <w:rFonts w:ascii="Times New Roman" w:hAnsi="Times New Roman" w:cs="Times New Roman"/>
          <w:sz w:val="24"/>
          <w:szCs w:val="24"/>
        </w:rPr>
        <w:t xml:space="preserve">discovery, </w:t>
      </w:r>
      <w:r w:rsidR="00637985">
        <w:rPr>
          <w:rFonts w:ascii="Times New Roman" w:hAnsi="Times New Roman" w:cs="Times New Roman"/>
          <w:sz w:val="24"/>
          <w:szCs w:val="24"/>
        </w:rPr>
        <w:t>complementary approaches</w:t>
      </w:r>
      <w:r w:rsidR="00637985" w:rsidRPr="008A1C58">
        <w:rPr>
          <w:rFonts w:ascii="Times New Roman" w:hAnsi="Times New Roman" w:cs="Times New Roman"/>
          <w:sz w:val="24"/>
          <w:szCs w:val="24"/>
        </w:rPr>
        <w:t xml:space="preserve"> based </w:t>
      </w:r>
      <w:r w:rsidR="00637985">
        <w:rPr>
          <w:rFonts w:ascii="Times New Roman" w:hAnsi="Times New Roman" w:cs="Times New Roman"/>
          <w:sz w:val="24"/>
          <w:szCs w:val="24"/>
        </w:rPr>
        <w:t>on hierarchical Dirichlet process may offer advantages</w:t>
      </w:r>
      <w:r w:rsidR="00637985" w:rsidRPr="008A1C58">
        <w:rPr>
          <w:rFonts w:ascii="Times New Roman" w:hAnsi="Times New Roman" w:cs="Times New Roman"/>
          <w:sz w:val="24"/>
          <w:szCs w:val="24"/>
        </w:rPr>
        <w:t xml:space="preserve">. </w:t>
      </w:r>
      <w:r w:rsidR="00637985">
        <w:rPr>
          <w:rFonts w:ascii="Times New Roman" w:hAnsi="Times New Roman" w:cs="Times New Roman"/>
          <w:sz w:val="24"/>
          <w:szCs w:val="24"/>
        </w:rPr>
        <w:t>In particular, the R package mSigHdp (mutational signatures from hierarchical Dirichlet processes)</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 xml:space="preserve">had better benchmarking results on mutational signature discovery in synthetic ID (and SBS) data </w:t>
      </w:r>
      <w:r w:rsidR="00ED5E5C">
        <w:rPr>
          <w:rFonts w:ascii="Times New Roman" w:hAnsi="Times New Roman" w:cs="Times New Roman"/>
          <w:sz w:val="24"/>
          <w:szCs w:val="24"/>
        </w:rPr>
        <w:fldChar w:fldCharType="begin"/>
      </w:r>
      <w:r w:rsidR="000B60F3">
        <w:rPr>
          <w:rFonts w:ascii="Times New Roman" w:hAnsi="Times New Roman" w:cs="Times New Roman"/>
          <w:sz w:val="24"/>
          <w:szCs w:val="24"/>
        </w:rPr>
        <w:instrText xml:space="preserve"> ADDIN ZOTERO_ITEM CSL_CITATION {"citationID":"vCQqLp9S","properties":{"formattedCitation":"(Liu et al. 2023)","plainCitation":"(Liu et al. 2023)","noteIndex":0},"citationItems":[{"id":753,"uris":["http://zotero.org/users/14858941/items/UVNBSXR3"],"itemData":{"id":753,"type":"article-journal","abstract":"Mutational signatures are characteristic patterns of mutations caused by endogenous or exogenous mutational processes. These signatures can be discovered by analyzing mutations in large sets of samples––usually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signatures.","container-title":"NAR Genomics and Bioinformatics","DOI":"10.1093/nargab/lqad005","ISSN":"2631-9268","issue":"1","language":"en","license":"https://creativecommons.org/licenses/by/4.0/","page":"lqad005","source":"DOI.org (Crossref)","title":"mSigHdp: hierarchical Dirichlet process mixture modeling for mutational signature discovery","title-short":"mSigHdp","volume":"5","author":[{"family":"Liu","given":"Mo"},{"family":"Wu","given":"Yang"},{"family":"Jiang","given":"Nanhai"},{"family":"Boot","given":"Arnoud"},{"family":"Rozen","given":"Steven G"}],"issued":{"date-parts":[["2023",1,10]]}}}],"schema":"https://github.com/citation-style-language/schema/raw/master/csl-citation.json"} </w:instrText>
      </w:r>
      <w:r w:rsidR="00ED5E5C">
        <w:rPr>
          <w:rFonts w:ascii="Times New Roman" w:hAnsi="Times New Roman" w:cs="Times New Roman"/>
          <w:sz w:val="24"/>
          <w:szCs w:val="24"/>
        </w:rPr>
        <w:fldChar w:fldCharType="separate"/>
      </w:r>
      <w:r w:rsidR="000B60F3" w:rsidRPr="000B60F3">
        <w:rPr>
          <w:rFonts w:ascii="Times New Roman" w:hAnsi="Times New Roman" w:cs="Times New Roman"/>
          <w:sz w:val="24"/>
        </w:rPr>
        <w:t>(Liu et al. 2023)</w:t>
      </w:r>
      <w:r w:rsidR="00ED5E5C">
        <w:rPr>
          <w:rFonts w:ascii="Times New Roman" w:hAnsi="Times New Roman" w:cs="Times New Roman"/>
          <w:sz w:val="24"/>
          <w:szCs w:val="24"/>
        </w:rPr>
        <w:fldChar w:fldCharType="end"/>
      </w:r>
      <w:r w:rsidR="009557AE" w:rsidRPr="008A1C58">
        <w:rPr>
          <w:rFonts w:ascii="Times New Roman" w:hAnsi="Times New Roman" w:cs="Times New Roman"/>
          <w:sz w:val="24"/>
          <w:szCs w:val="24"/>
        </w:rPr>
        <w:t xml:space="preserve">. </w:t>
      </w:r>
      <w:r w:rsidR="00637985">
        <w:rPr>
          <w:rFonts w:ascii="Times New Roman" w:hAnsi="Times New Roman" w:cs="Times New Roman"/>
          <w:sz w:val="24"/>
          <w:szCs w:val="24"/>
        </w:rPr>
        <w:t>In addition, mSigHdp’s model</w:t>
      </w:r>
      <w:r w:rsidR="00AA5B5D">
        <w:rPr>
          <w:rFonts w:ascii="Times New Roman" w:hAnsi="Times New Roman" w:cs="Times New Roman"/>
          <w:sz w:val="24"/>
          <w:szCs w:val="24"/>
        </w:rPr>
        <w:t xml:space="preserve"> directly</w:t>
      </w:r>
      <w:r w:rsidR="00637985">
        <w:rPr>
          <w:rFonts w:ascii="Times New Roman" w:hAnsi="Times New Roman" w:cs="Times New Roman"/>
          <w:sz w:val="24"/>
          <w:szCs w:val="24"/>
        </w:rPr>
        <w:t xml:space="preserve"> infers a posterior distribution of the number of signatures</w:t>
      </w:r>
      <w:r w:rsidR="0063062F">
        <w:rPr>
          <w:rFonts w:ascii="Times New Roman" w:hAnsi="Times New Roman" w:cs="Times New Roman"/>
          <w:sz w:val="24"/>
          <w:szCs w:val="24"/>
        </w:rPr>
        <w:t xml:space="preserve"> present in a data set</w:t>
      </w:r>
      <w:r w:rsidR="00637985">
        <w:rPr>
          <w:rFonts w:ascii="Times New Roman" w:hAnsi="Times New Roman" w:cs="Times New Roman"/>
          <w:sz w:val="24"/>
          <w:szCs w:val="24"/>
        </w:rPr>
        <w:t xml:space="preserve">, </w:t>
      </w:r>
      <w:r w:rsidR="0063062F">
        <w:rPr>
          <w:rFonts w:ascii="Times New Roman" w:hAnsi="Times New Roman" w:cs="Times New Roman"/>
          <w:sz w:val="24"/>
          <w:szCs w:val="24"/>
        </w:rPr>
        <w:t>while</w:t>
      </w:r>
      <w:r w:rsidR="00AA5B5D">
        <w:rPr>
          <w:rFonts w:ascii="Times New Roman" w:hAnsi="Times New Roman" w:cs="Times New Roman"/>
          <w:sz w:val="24"/>
          <w:szCs w:val="24"/>
        </w:rPr>
        <w:t xml:space="preserve"> by contrast,</w:t>
      </w:r>
      <w:r w:rsidR="0063062F">
        <w:rPr>
          <w:rFonts w:ascii="Times New Roman" w:hAnsi="Times New Roman" w:cs="Times New Roman"/>
          <w:sz w:val="24"/>
          <w:szCs w:val="24"/>
        </w:rPr>
        <w:t xml:space="preserve"> </w:t>
      </w:r>
      <w:r w:rsidR="00637985">
        <w:rPr>
          <w:rFonts w:ascii="Times New Roman" w:hAnsi="Times New Roman" w:cs="Times New Roman"/>
          <w:sz w:val="24"/>
          <w:szCs w:val="24"/>
        </w:rPr>
        <w:t>NMF based approaches sometimes struggle with</w:t>
      </w:r>
      <w:r w:rsidR="0063062F">
        <w:rPr>
          <w:rFonts w:ascii="Times New Roman" w:hAnsi="Times New Roman" w:cs="Times New Roman"/>
          <w:sz w:val="24"/>
          <w:szCs w:val="24"/>
        </w:rPr>
        <w:t xml:space="preserve"> determining th</w:t>
      </w:r>
      <w:r w:rsidR="00AA5B5D">
        <w:rPr>
          <w:rFonts w:ascii="Times New Roman" w:hAnsi="Times New Roman" w:cs="Times New Roman"/>
          <w:sz w:val="24"/>
          <w:szCs w:val="24"/>
        </w:rPr>
        <w:t>e number of signatures present</w:t>
      </w:r>
      <w:r w:rsidR="008C423C">
        <w:rPr>
          <w:rFonts w:ascii="Times New Roman" w:hAnsi="Times New Roman" w:cs="Times New Roman" w:hint="eastAsia"/>
          <w:sz w:val="24"/>
          <w:szCs w:val="24"/>
        </w:rPr>
        <w:t xml:space="preserve"> (more details in Discussion)</w:t>
      </w:r>
      <w:r w:rsidR="00637985">
        <w:rPr>
          <w:rFonts w:ascii="Times New Roman" w:hAnsi="Times New Roman" w:cs="Times New Roman"/>
          <w:sz w:val="24"/>
          <w:szCs w:val="24"/>
        </w:rPr>
        <w:t>.</w:t>
      </w:r>
    </w:p>
    <w:p w14:paraId="011A7FF4" w14:textId="2F6F698C" w:rsidR="00BF36B6" w:rsidRPr="00BF36B6" w:rsidRDefault="00BF36B6" w:rsidP="00BF36B6">
      <w:p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In this study, we applied mSigHdp to identify mutational signatures from whole-genome somatic mutations across 7,013 tumors, including 2,780 from the PCAWG consortium and 4,233 from the Hartwig Medical Foundation collection (The ICGC/TCGA Pan-Cancer Analysis of Whole Genomes Consortium et al., 2020; Priestley et al., 2019). </w:t>
      </w:r>
      <w:r w:rsidR="00FF03FC" w:rsidRPr="00FF03FC">
        <w:rPr>
          <w:rFonts w:ascii="Times New Roman" w:hAnsi="Times New Roman" w:cs="Times New Roman"/>
          <w:sz w:val="24"/>
          <w:szCs w:val="24"/>
        </w:rPr>
        <w:t xml:space="preserve">Mutational catalogs were generated using both the established InDel83 classification and the more recent InDel89 taxonomy. </w:t>
      </w:r>
      <w:commentRangeStart w:id="58"/>
      <w:r w:rsidR="00FF03FC" w:rsidRPr="00FF03FC">
        <w:rPr>
          <w:rFonts w:ascii="Times New Roman" w:hAnsi="Times New Roman" w:cs="Times New Roman"/>
          <w:sz w:val="24"/>
          <w:szCs w:val="24"/>
        </w:rPr>
        <w:t xml:space="preserve">Notably, we modified one category from Koh et al.’s original classification, expanding the 1 bp C deletion from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9)</w:t>
      </w:r>
      <w:r w:rsidR="00FF03FC" w:rsidRPr="00FF03FC">
        <w:rPr>
          <w:rFonts w:ascii="Times New Roman" w:hAnsi="Times New Roman" w:cs="Times New Roman"/>
          <w:sz w:val="24"/>
          <w:szCs w:val="24"/>
        </w:rPr>
        <w:t xml:space="preserve"> to </w:t>
      </w:r>
      <w:r w:rsidR="00FF03FC" w:rsidRPr="00FF03FC">
        <w:rPr>
          <w:rFonts w:ascii="Times New Roman" w:hAnsi="Times New Roman" w:cs="Times New Roman"/>
          <w:i/>
          <w:iCs/>
          <w:sz w:val="24"/>
          <w:szCs w:val="24"/>
        </w:rPr>
        <w:t>C(6</w:t>
      </w:r>
      <w:r w:rsidR="00FF03FC" w:rsidRPr="00FF03FC">
        <w:rPr>
          <w:rFonts w:ascii="Times New Roman" w:hAnsi="Times New Roman" w:cs="Times New Roman" w:hint="eastAsia"/>
          <w:i/>
          <w:iCs/>
          <w:sz w:val="24"/>
          <w:szCs w:val="24"/>
        </w:rPr>
        <w:t>,</w:t>
      </w:r>
      <w:r w:rsidR="00FF03FC" w:rsidRPr="00FF03FC">
        <w:rPr>
          <w:rFonts w:ascii="Times New Roman" w:hAnsi="Times New Roman" w:cs="Times New Roman"/>
          <w:i/>
          <w:iCs/>
          <w:sz w:val="24"/>
          <w:szCs w:val="24"/>
        </w:rPr>
        <w:t>)</w:t>
      </w:r>
      <w:r w:rsidR="00FF03FC" w:rsidRPr="00FF03FC">
        <w:rPr>
          <w:rFonts w:ascii="Times New Roman" w:hAnsi="Times New Roman" w:cs="Times New Roman"/>
          <w:sz w:val="24"/>
          <w:szCs w:val="24"/>
        </w:rPr>
        <w:t>, as we observed 1 bp C deletions from polyC tracts as long as 10–15 bp in 853 samples within our dataset.</w:t>
      </w:r>
      <w:r w:rsidR="002D4A23">
        <w:rPr>
          <w:rFonts w:ascii="Times New Roman" w:hAnsi="Times New Roman" w:cs="Times New Roman" w:hint="eastAsia"/>
          <w:sz w:val="24"/>
          <w:szCs w:val="24"/>
        </w:rPr>
        <w:t xml:space="preserve"> </w:t>
      </w:r>
      <w:commentRangeEnd w:id="58"/>
      <w:r w:rsidR="00FC0DE7">
        <w:rPr>
          <w:rStyle w:val="CommentReference"/>
        </w:rPr>
        <w:commentReference w:id="58"/>
      </w:r>
      <w:r w:rsidRPr="00BF36B6">
        <w:rPr>
          <w:rFonts w:ascii="Times New Roman" w:hAnsi="Times New Roman" w:cs="Times New Roman"/>
          <w:sz w:val="24"/>
          <w:szCs w:val="24"/>
        </w:rPr>
        <w:t>Our de novo signature discovery followed a three-step approach:</w:t>
      </w:r>
    </w:p>
    <w:p w14:paraId="70AB7700" w14:textId="2BFE4165"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Extraction of ID signatures was performed in three ways: (a) across all tumors combined, (b) across tumors with high tumor mutation burdens (TMB; see Methods for details), and (c) separately within each tumor type to detect tumor-specific rare signatures (Figure S</w:t>
      </w:r>
      <w:r w:rsidR="008C423C">
        <w:rPr>
          <w:rFonts w:ascii="Times New Roman" w:hAnsi="Times New Roman" w:cs="Times New Roman" w:hint="eastAsia"/>
          <w:sz w:val="24"/>
          <w:szCs w:val="24"/>
        </w:rPr>
        <w:t>1</w:t>
      </w:r>
      <w:r w:rsidRPr="00BF36B6">
        <w:rPr>
          <w:rFonts w:ascii="Times New Roman" w:hAnsi="Times New Roman" w:cs="Times New Roman"/>
          <w:sz w:val="24"/>
          <w:szCs w:val="24"/>
        </w:rPr>
        <w:t>).</w:t>
      </w:r>
    </w:p>
    <w:p w14:paraId="7D012027" w14:textId="69F63407" w:rsidR="00BF36B6" w:rsidRP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lastRenderedPageBreak/>
        <w:t>Highly similar signatures from all extractions were consolidated, and those reconstructible by other signatures were removed</w:t>
      </w:r>
      <w:r w:rsidR="00B6440F">
        <w:rPr>
          <w:rFonts w:ascii="Times New Roman" w:hAnsi="Times New Roman" w:cs="Times New Roman" w:hint="eastAsia"/>
          <w:sz w:val="24"/>
          <w:szCs w:val="24"/>
        </w:rPr>
        <w:t xml:space="preserve"> (Methods)</w:t>
      </w:r>
      <w:r w:rsidRPr="00BF36B6">
        <w:rPr>
          <w:rFonts w:ascii="Times New Roman" w:hAnsi="Times New Roman" w:cs="Times New Roman"/>
          <w:sz w:val="24"/>
          <w:szCs w:val="24"/>
        </w:rPr>
        <w:t>.</w:t>
      </w:r>
    </w:p>
    <w:p w14:paraId="2F3B65CA" w14:textId="024C0885" w:rsidR="00BF36B6" w:rsidRDefault="00BF36B6" w:rsidP="00BF36B6">
      <w:pPr>
        <w:numPr>
          <w:ilvl w:val="0"/>
          <w:numId w:val="1"/>
        </w:numPr>
        <w:spacing w:line="480" w:lineRule="auto"/>
        <w:rPr>
          <w:rFonts w:ascii="Times New Roman" w:hAnsi="Times New Roman" w:cs="Times New Roman"/>
          <w:sz w:val="24"/>
          <w:szCs w:val="24"/>
        </w:rPr>
      </w:pPr>
      <w:r w:rsidRPr="00BF36B6">
        <w:rPr>
          <w:rFonts w:ascii="Times New Roman" w:hAnsi="Times New Roman" w:cs="Times New Roman"/>
          <w:sz w:val="24"/>
          <w:szCs w:val="24"/>
        </w:rPr>
        <w:t xml:space="preserve">The resulting mSigHdp </w:t>
      </w:r>
      <w:r w:rsidR="00330CA2">
        <w:rPr>
          <w:rFonts w:ascii="Times New Roman" w:hAnsi="Times New Roman" w:cs="Times New Roman" w:hint="eastAsia"/>
          <w:sz w:val="24"/>
          <w:szCs w:val="24"/>
        </w:rPr>
        <w:t xml:space="preserve">InDel83 </w:t>
      </w:r>
      <w:r w:rsidRPr="00BF36B6">
        <w:rPr>
          <w:rFonts w:ascii="Times New Roman" w:hAnsi="Times New Roman" w:cs="Times New Roman"/>
          <w:sz w:val="24"/>
          <w:szCs w:val="24"/>
        </w:rPr>
        <w:t>signatures were compared to COSMIC v3.4 signatures and classified into three groups: (a) 18 signatures matching COSMIC v3.4 with cosine similarity &gt; 0.85 (designated "C_IDx," where x corresponds to the COSMIC ID; see Figure 2B and Figure S1), (b) signatures reconstructible as combinations of multiple COSMIC signatures (</w:t>
      </w:r>
      <w:r w:rsidR="003F001C">
        <w:rPr>
          <w:rFonts w:ascii="Times New Roman" w:hAnsi="Times New Roman" w:cs="Times New Roman" w:hint="eastAsia"/>
          <w:sz w:val="24"/>
          <w:szCs w:val="24"/>
        </w:rPr>
        <w:t>Methods</w:t>
      </w:r>
      <w:r w:rsidRPr="00BF36B6">
        <w:rPr>
          <w:rFonts w:ascii="Times New Roman" w:hAnsi="Times New Roman" w:cs="Times New Roman"/>
          <w:sz w:val="24"/>
          <w:szCs w:val="24"/>
        </w:rPr>
        <w:t>), and (c) 15 novel signatures not fitting these categories, labeled "H_IDx" starting from ID24, as COSMIC v3.4 ends at ID23 (Figure 2C). All novel signatures are supported by at least one sample, reinforcing their biological relevance (Figure S2)</w:t>
      </w:r>
      <w:r w:rsidR="00330CA2">
        <w:rPr>
          <w:rFonts w:ascii="Times New Roman" w:hAnsi="Times New Roman" w:cs="Times New Roman" w:hint="eastAsia"/>
          <w:sz w:val="24"/>
          <w:szCs w:val="24"/>
        </w:rPr>
        <w:t xml:space="preserve">; </w:t>
      </w:r>
      <w:r w:rsidR="007A4418" w:rsidRPr="007A4418">
        <w:rPr>
          <w:rFonts w:ascii="Times New Roman" w:hAnsi="Times New Roman" w:cs="Times New Roman"/>
          <w:sz w:val="24"/>
          <w:szCs w:val="24"/>
        </w:rPr>
        <w:t>InDel89 signatures were named according to their corresponding InDel83 signatures (designated as InsDelx for matches to C_IDx or H_IDx</w:t>
      </w:r>
      <w:r w:rsidR="002225D2">
        <w:rPr>
          <w:rFonts w:ascii="Times New Roman" w:hAnsi="Times New Roman" w:cs="Times New Roman" w:hint="eastAsia"/>
          <w:sz w:val="24"/>
          <w:szCs w:val="24"/>
        </w:rPr>
        <w:t>, details in Methods</w:t>
      </w:r>
      <w:r w:rsidR="00986700">
        <w:rPr>
          <w:rFonts w:ascii="Times New Roman" w:hAnsi="Times New Roman" w:cs="Times New Roman" w:hint="eastAsia"/>
          <w:sz w:val="24"/>
          <w:szCs w:val="24"/>
        </w:rPr>
        <w:t xml:space="preserve">, </w:t>
      </w:r>
      <w:r w:rsidR="00986700" w:rsidRPr="00986700">
        <w:rPr>
          <w:rFonts w:ascii="Times New Roman" w:hAnsi="Times New Roman" w:cs="Times New Roman" w:hint="eastAsia"/>
          <w:sz w:val="24"/>
          <w:szCs w:val="24"/>
          <w:highlight w:val="lightGray"/>
        </w:rPr>
        <w:t>Figure S_vignettes?</w:t>
      </w:r>
      <w:r w:rsidR="007A4418" w:rsidRPr="007A4418">
        <w:rPr>
          <w:rFonts w:ascii="Times New Roman" w:hAnsi="Times New Roman" w:cs="Times New Roman"/>
          <w:sz w:val="24"/>
          <w:szCs w:val="24"/>
        </w:rPr>
        <w:t>). If multiple InDel89 signatures mapped to a single InDel83 signature, they were named InsDelx_a, InsDelx_b, and so forth.</w:t>
      </w:r>
      <w:r w:rsidR="0010100B">
        <w:rPr>
          <w:rFonts w:ascii="Times New Roman" w:hAnsi="Times New Roman" w:cs="Times New Roman" w:hint="eastAsia"/>
          <w:sz w:val="24"/>
          <w:szCs w:val="24"/>
        </w:rPr>
        <w:t xml:space="preserve"> </w:t>
      </w:r>
    </w:p>
    <w:p w14:paraId="2AD21783" w14:textId="7F9DB2A9" w:rsidR="00763AFA" w:rsidRPr="00BF36B6" w:rsidRDefault="00763AFA" w:rsidP="00763AFA">
      <w:pPr>
        <w:spacing w:line="480" w:lineRule="auto"/>
        <w:rPr>
          <w:rFonts w:ascii="Times New Roman" w:hAnsi="Times New Roman" w:cs="Times New Roman"/>
          <w:sz w:val="24"/>
          <w:szCs w:val="24"/>
        </w:rPr>
      </w:pPr>
      <w:r w:rsidRPr="00763AFA">
        <w:rPr>
          <w:rFonts w:ascii="Times New Roman" w:hAnsi="Times New Roman" w:cs="Times New Roman"/>
          <w:sz w:val="24"/>
          <w:szCs w:val="24"/>
        </w:rPr>
        <w:t>Our analysis primarily focuses on groups (a) and (c). Overall, we identified 33 distinct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83 signatures and 41 I</w:t>
      </w:r>
      <w:r w:rsidR="00986700">
        <w:rPr>
          <w:rFonts w:ascii="Times New Roman" w:hAnsi="Times New Roman" w:cs="Times New Roman" w:hint="eastAsia"/>
          <w:sz w:val="24"/>
          <w:szCs w:val="24"/>
        </w:rPr>
        <w:t>n</w:t>
      </w:r>
      <w:r w:rsidRPr="00763AFA">
        <w:rPr>
          <w:rFonts w:ascii="Times New Roman" w:hAnsi="Times New Roman" w:cs="Times New Roman"/>
          <w:sz w:val="24"/>
          <w:szCs w:val="24"/>
        </w:rPr>
        <w:t>D</w:t>
      </w:r>
      <w:r w:rsidR="00986700">
        <w:rPr>
          <w:rFonts w:ascii="Times New Roman" w:hAnsi="Times New Roman" w:cs="Times New Roman" w:hint="eastAsia"/>
          <w:sz w:val="24"/>
          <w:szCs w:val="24"/>
        </w:rPr>
        <w:t>el</w:t>
      </w:r>
      <w:r w:rsidRPr="00763AFA">
        <w:rPr>
          <w:rFonts w:ascii="Times New Roman" w:hAnsi="Times New Roman" w:cs="Times New Roman"/>
          <w:sz w:val="24"/>
          <w:szCs w:val="24"/>
        </w:rPr>
        <w:t>89 signatures (detailed above).</w:t>
      </w:r>
    </w:p>
    <w:p w14:paraId="5AF43DE1" w14:textId="51CD99FF" w:rsidR="003A4923" w:rsidRPr="008A1C58" w:rsidRDefault="00626C2F" w:rsidP="00637985">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w:t>
      </w:r>
      <w:r w:rsidR="00637985">
        <w:rPr>
          <w:rFonts w:ascii="Times New Roman" w:hAnsi="Times New Roman" w:cs="Times New Roman"/>
          <w:b/>
          <w:bCs/>
          <w:sz w:val="24"/>
          <w:szCs w:val="24"/>
        </w:rPr>
        <w:t>ed</w:t>
      </w:r>
      <w:r w:rsidRPr="008A1C58">
        <w:rPr>
          <w:rFonts w:ascii="Times New Roman" w:hAnsi="Times New Roman" w:cs="Times New Roman"/>
          <w:b/>
          <w:bCs/>
          <w:sz w:val="24"/>
          <w:szCs w:val="24"/>
        </w:rPr>
        <w:t xml:space="preserve"> signatures</w:t>
      </w:r>
    </w:p>
    <w:p w14:paraId="45921939" w14:textId="21969F0C"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The mSigHdp analysis successfully re-identified signatures similar to 18 of the 23 COSMIC (v3.4) InDel83 signatures. The remaining five COSMIC signatures (ID15, ID16, ID20, ID21, and ID22) were not detected, as they are absent from the PCAWG dataset. The ability of mSigHdp to recover all COSMIC signatures present in PCAWG highlights its robustness for mutational signature analysis.</w:t>
      </w:r>
    </w:p>
    <w:p w14:paraId="4270DB74" w14:textId="11B2C63E" w:rsidR="00FD1165" w:rsidRPr="00FD1165"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lastRenderedPageBreak/>
        <w:t xml:space="preserve">Since InDel89 signatures are not catalogued in COSMIC, we compared our InDel89 signatures to the 37 InD signatures reported by Koh et al., 2025. Of these, 21 were recapitulated in our analysis, while 10 were not identified—either due to being artefactual or absent from the PCAWG or HMF datasets. An additional six Koh et al. signatures could be reconstructed using our InDel89 signatures (see Methods and Table S). Beyond the signatures reported by Koh et al., we identified 23 InDel89 signatures: 12 </w:t>
      </w:r>
      <w:r w:rsidR="00E07C17">
        <w:rPr>
          <w:rFonts w:ascii="Times New Roman" w:hAnsi="Times New Roman" w:cs="Times New Roman" w:hint="eastAsia"/>
          <w:sz w:val="24"/>
          <w:szCs w:val="24"/>
        </w:rPr>
        <w:t xml:space="preserve">signatures </w:t>
      </w:r>
      <w:r w:rsidRPr="00FD1165">
        <w:rPr>
          <w:rFonts w:ascii="Times New Roman" w:hAnsi="Times New Roman" w:cs="Times New Roman"/>
          <w:sz w:val="24"/>
          <w:szCs w:val="24"/>
        </w:rPr>
        <w:t>map to COSMIC InDel83 signatures, 10 correspond to the novel InDel83 signatures, and one does not align with any InDel83 signature.</w:t>
      </w:r>
    </w:p>
    <w:p w14:paraId="36D65A6F" w14:textId="52E1B4DD" w:rsidR="00A74EE9" w:rsidRDefault="00FD1165" w:rsidP="00FD1165">
      <w:pPr>
        <w:spacing w:line="480" w:lineRule="auto"/>
        <w:rPr>
          <w:rFonts w:ascii="Times New Roman" w:hAnsi="Times New Roman" w:cs="Times New Roman"/>
          <w:sz w:val="24"/>
          <w:szCs w:val="24"/>
        </w:rPr>
      </w:pPr>
      <w:r w:rsidRPr="00FD1165">
        <w:rPr>
          <w:rFonts w:ascii="Times New Roman" w:hAnsi="Times New Roman" w:cs="Times New Roman"/>
          <w:sz w:val="24"/>
          <w:szCs w:val="24"/>
        </w:rPr>
        <w:t>Notably, there were nuanced differences between some COSMIC signatures and those extracted by mSigHdp, with our mSigHdp-derived signatures often providing more biologically plausible characterizations:</w:t>
      </w:r>
    </w:p>
    <w:p w14:paraId="6607694E" w14:textId="5B940738"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(1) </w:t>
      </w:r>
      <w:r w:rsidR="008002A8">
        <w:rPr>
          <w:rFonts w:ascii="Times New Roman" w:hAnsi="Times New Roman" w:cs="Times New Roman" w:hint="eastAsia"/>
          <w:sz w:val="24"/>
          <w:szCs w:val="24"/>
        </w:rPr>
        <w:t xml:space="preserve">ID9: </w:t>
      </w:r>
      <w:r w:rsidR="00C65A87" w:rsidRPr="00C65A87">
        <w:rPr>
          <w:rFonts w:ascii="Times New Roman" w:hAnsi="Times New Roman" w:cs="Times New Roman"/>
          <w:sz w:val="24"/>
          <w:szCs w:val="24"/>
        </w:rPr>
        <w:t xml:space="preserve">Unlike C_ID9 in our extraction, the COSMIC ID9 signature shows a near-absence of the DEL:1:T:5+ motif (Figure S1), despite DEL:1:T:5+ mutations being common in all tumors exhibiting ID9. Biologically, a process removing single thymine bases from polyT tracts of 1–4 bp would likely also operate on longer polyT stretches. The ID89 classification supports this, as InsDel9 captures 1 bp T deletions from polyT sequences ranging from 1–9 bp. Similarly, </w:t>
      </w:r>
      <w:r w:rsidR="00BA2FB9">
        <w:rPr>
          <w:rFonts w:ascii="Times New Roman" w:hAnsi="Times New Roman" w:cs="Times New Roman" w:hint="eastAsia"/>
          <w:sz w:val="24"/>
          <w:szCs w:val="24"/>
        </w:rPr>
        <w:t>we identified InsDel9 (</w:t>
      </w:r>
      <w:r w:rsidR="00C65A87" w:rsidRPr="00C65A87">
        <w:rPr>
          <w:rFonts w:ascii="Times New Roman" w:hAnsi="Times New Roman" w:cs="Times New Roman"/>
          <w:sz w:val="24"/>
          <w:szCs w:val="24"/>
        </w:rPr>
        <w:t xml:space="preserve">comparable to </w:t>
      </w:r>
      <w:r w:rsidR="00BA2FB9">
        <w:rPr>
          <w:rFonts w:ascii="Times New Roman" w:hAnsi="Times New Roman" w:cs="Times New Roman" w:hint="eastAsia"/>
          <w:sz w:val="24"/>
          <w:szCs w:val="24"/>
        </w:rPr>
        <w:t>Koh et al</w:t>
      </w:r>
      <w:r w:rsidR="00BA2FB9">
        <w:rPr>
          <w:rFonts w:ascii="Times New Roman" w:hAnsi="Times New Roman" w:cs="Times New Roman"/>
          <w:sz w:val="24"/>
          <w:szCs w:val="24"/>
        </w:rPr>
        <w:t>’</w:t>
      </w:r>
      <w:r w:rsidR="00BA2FB9">
        <w:rPr>
          <w:rFonts w:ascii="Times New Roman" w:hAnsi="Times New Roman" w:cs="Times New Roman" w:hint="eastAsia"/>
          <w:sz w:val="24"/>
          <w:szCs w:val="24"/>
        </w:rPr>
        <w:t>s InD</w:t>
      </w:r>
      <w:r w:rsidR="00C65A87" w:rsidRPr="00C65A87">
        <w:rPr>
          <w:rFonts w:ascii="Times New Roman" w:hAnsi="Times New Roman" w:cs="Times New Roman"/>
          <w:sz w:val="24"/>
          <w:szCs w:val="24"/>
        </w:rPr>
        <w:t>9</w:t>
      </w:r>
      <w:r w:rsidR="00BA2FB9">
        <w:rPr>
          <w:rFonts w:ascii="Times New Roman" w:hAnsi="Times New Roman" w:cs="Times New Roman" w:hint="eastAsia"/>
          <w:sz w:val="24"/>
          <w:szCs w:val="24"/>
        </w:rPr>
        <w:t>b</w:t>
      </w:r>
      <w:r w:rsidR="00C65A87" w:rsidRPr="00C65A87">
        <w:rPr>
          <w:rFonts w:ascii="Times New Roman" w:hAnsi="Times New Roman" w:cs="Times New Roman"/>
          <w:sz w:val="24"/>
          <w:szCs w:val="24"/>
        </w:rPr>
        <w:t>), which capture</w:t>
      </w:r>
      <w:r w:rsidR="008002A8">
        <w:rPr>
          <w:rFonts w:ascii="Times New Roman" w:hAnsi="Times New Roman" w:cs="Times New Roman" w:hint="eastAsia"/>
          <w:sz w:val="24"/>
          <w:szCs w:val="24"/>
        </w:rPr>
        <w:t>s</w:t>
      </w:r>
      <w:r w:rsidR="00C65A87" w:rsidRPr="00C65A87">
        <w:rPr>
          <w:rFonts w:ascii="Times New Roman" w:hAnsi="Times New Roman" w:cs="Times New Roman"/>
          <w:sz w:val="24"/>
          <w:szCs w:val="24"/>
        </w:rPr>
        <w:t xml:space="preserve"> the depletion 1 bp T across polyT tracts of various lengths.</w:t>
      </w:r>
      <w:r w:rsidR="007A74CA">
        <w:rPr>
          <w:rFonts w:ascii="Times New Roman" w:hAnsi="Times New Roman" w:cs="Times New Roman" w:hint="eastAsia"/>
          <w:sz w:val="24"/>
          <w:szCs w:val="24"/>
        </w:rPr>
        <w:t>.</w:t>
      </w:r>
      <w:r w:rsidR="001334A8">
        <w:rPr>
          <w:rFonts w:ascii="Times New Roman" w:hAnsi="Times New Roman" w:cs="Times New Roman" w:hint="eastAsia"/>
          <w:sz w:val="24"/>
          <w:szCs w:val="24"/>
        </w:rPr>
        <w:t xml:space="preserve"> </w:t>
      </w:r>
      <w:r w:rsidR="00334F1B">
        <w:rPr>
          <w:rFonts w:ascii="Times New Roman" w:hAnsi="Times New Roman" w:cs="Times New Roman" w:hint="eastAsia"/>
          <w:sz w:val="24"/>
          <w:szCs w:val="24"/>
        </w:rPr>
        <w:t xml:space="preserve"> </w:t>
      </w:r>
    </w:p>
    <w:p w14:paraId="16B6A1A1" w14:textId="3617D964" w:rsidR="00A74EE9" w:rsidRDefault="00743039"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(2) </w:t>
      </w:r>
      <w:r w:rsidR="0037178E">
        <w:rPr>
          <w:rFonts w:ascii="Times New Roman" w:hAnsi="Times New Roman" w:cs="Times New Roman"/>
          <w:sz w:val="24"/>
          <w:szCs w:val="24"/>
        </w:rPr>
        <w:t xml:space="preserve">ID5: </w:t>
      </w:r>
      <w:r w:rsidR="00A70D28" w:rsidRPr="00A70D28">
        <w:rPr>
          <w:rFonts w:ascii="Times New Roman" w:hAnsi="Times New Roman" w:cs="Times New Roman"/>
          <w:sz w:val="24"/>
          <w:szCs w:val="24"/>
        </w:rPr>
        <w:t xml:space="preserve">The </w:t>
      </w:r>
      <w:r w:rsidR="002C2C52">
        <w:rPr>
          <w:rFonts w:ascii="Times New Roman" w:hAnsi="Times New Roman" w:cs="Times New Roman" w:hint="eastAsia"/>
          <w:sz w:val="24"/>
          <w:szCs w:val="24"/>
        </w:rPr>
        <w:t xml:space="preserve">clock-like </w:t>
      </w:r>
      <w:r w:rsidR="00A70D28" w:rsidRPr="00A70D28">
        <w:rPr>
          <w:rFonts w:ascii="Times New Roman" w:hAnsi="Times New Roman" w:cs="Times New Roman"/>
          <w:sz w:val="24"/>
          <w:szCs w:val="24"/>
        </w:rPr>
        <w:t>C_ID5 signature incorporates elements from both COSMIC ID5 and ID8, despite a cosine similarity of 0.9</w:t>
      </w:r>
      <w:r w:rsidR="00ED686B">
        <w:rPr>
          <w:rFonts w:ascii="Times New Roman" w:hAnsi="Times New Roman" w:cs="Times New Roman" w:hint="eastAsia"/>
          <w:sz w:val="24"/>
          <w:szCs w:val="24"/>
        </w:rPr>
        <w:t>22</w:t>
      </w:r>
      <w:r w:rsidR="00A70D28" w:rsidRPr="00A70D28">
        <w:rPr>
          <w:rFonts w:ascii="Times New Roman" w:hAnsi="Times New Roman" w:cs="Times New Roman"/>
          <w:sz w:val="24"/>
          <w:szCs w:val="24"/>
        </w:rPr>
        <w:t xml:space="preserve"> to COSMIC ID5</w:t>
      </w:r>
      <w:r w:rsidR="002C2C52">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3</w:t>
      </w:r>
      <w:r w:rsidR="001F205C">
        <w:rPr>
          <w:rFonts w:ascii="Times New Roman" w:hAnsi="Times New Roman" w:cs="Times New Roman" w:hint="eastAsia"/>
          <w:sz w:val="24"/>
          <w:szCs w:val="24"/>
        </w:rPr>
        <w:t>A,B</w:t>
      </w:r>
      <w:r w:rsidR="002C2C52">
        <w:rPr>
          <w:rFonts w:ascii="Times New Roman" w:hAnsi="Times New Roman" w:cs="Times New Roman" w:hint="eastAsia"/>
          <w:sz w:val="24"/>
          <w:szCs w:val="24"/>
        </w:rPr>
        <w:t>)</w:t>
      </w:r>
      <w:r w:rsidR="00A70D28" w:rsidRPr="00A70D28">
        <w:rPr>
          <w:rFonts w:ascii="Times New Roman" w:hAnsi="Times New Roman" w:cs="Times New Roman"/>
          <w:sz w:val="24"/>
          <w:szCs w:val="24"/>
        </w:rPr>
        <w:t xml:space="preserve">. </w:t>
      </w:r>
      <w:r w:rsidR="00414F16" w:rsidRPr="00A70D28">
        <w:rPr>
          <w:rFonts w:ascii="Times New Roman" w:hAnsi="Times New Roman" w:cs="Times New Roman"/>
          <w:sz w:val="24"/>
          <w:szCs w:val="24"/>
        </w:rPr>
        <w:t>Although the long deletion patterns are highly similar between ID5 and ID8, they exhibit distinct preferences in deletion length: ID5 primarily features long deletions less than 10 nt, with almost no deletions longer than 30 nt, while ID8 displays a more even distribution of deletions ranging from 5 to over 30 nt (</w:t>
      </w:r>
      <w:r w:rsidR="00414F16">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414F16">
        <w:rPr>
          <w:rFonts w:ascii="Times New Roman" w:hAnsi="Times New Roman" w:cs="Times New Roman" w:hint="eastAsia"/>
          <w:sz w:val="24"/>
          <w:szCs w:val="24"/>
        </w:rPr>
        <w:t>C</w:t>
      </w:r>
      <w:r w:rsidR="00414F16" w:rsidRPr="00A70D28">
        <w:rPr>
          <w:rFonts w:ascii="Times New Roman" w:hAnsi="Times New Roman" w:cs="Times New Roman"/>
          <w:sz w:val="24"/>
          <w:szCs w:val="24"/>
        </w:rPr>
        <w:t>)</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 xml:space="preserve">Our analysis revealed no tumor samples supporting COSMIC ID5 in </w:t>
      </w:r>
      <w:r w:rsidR="00A70D28" w:rsidRPr="00A70D28">
        <w:rPr>
          <w:rFonts w:ascii="Times New Roman" w:hAnsi="Times New Roman" w:cs="Times New Roman"/>
          <w:sz w:val="24"/>
          <w:szCs w:val="24"/>
        </w:rPr>
        <w:lastRenderedPageBreak/>
        <w:t>isolation</w:t>
      </w:r>
      <w:r w:rsidR="008B5A1E">
        <w:rPr>
          <w:rFonts w:ascii="Times New Roman" w:hAnsi="Times New Roman" w:cs="Times New Roman" w:hint="eastAsia"/>
          <w:sz w:val="24"/>
          <w:szCs w:val="24"/>
        </w:rPr>
        <w:t xml:space="preserve">, while </w:t>
      </w:r>
      <w:r w:rsidR="008B5A1E" w:rsidRPr="00A70D28">
        <w:rPr>
          <w:rFonts w:ascii="Times New Roman" w:hAnsi="Times New Roman" w:cs="Times New Roman"/>
          <w:sz w:val="24"/>
          <w:szCs w:val="24"/>
        </w:rPr>
        <w:t>we identified tumors that support C_ID8 alone (</w:t>
      </w:r>
      <w:r w:rsidR="008B5A1E">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8B5A1E">
        <w:rPr>
          <w:rFonts w:ascii="Times New Roman" w:hAnsi="Times New Roman" w:cs="Times New Roman" w:hint="eastAsia"/>
          <w:sz w:val="24"/>
          <w:szCs w:val="24"/>
        </w:rPr>
        <w:t>D</w:t>
      </w:r>
      <w:r w:rsidR="008B5A1E" w:rsidRPr="00A70D28">
        <w:rPr>
          <w:rFonts w:ascii="Times New Roman" w:hAnsi="Times New Roman" w:cs="Times New Roman"/>
          <w:sz w:val="24"/>
          <w:szCs w:val="24"/>
        </w:rPr>
        <w:t>)</w:t>
      </w:r>
      <w:r w:rsidR="00A70D28" w:rsidRPr="00A70D28">
        <w:rPr>
          <w:rFonts w:ascii="Times New Roman" w:hAnsi="Times New Roman" w:cs="Times New Roman"/>
          <w:sz w:val="24"/>
          <w:szCs w:val="24"/>
        </w:rPr>
        <w:t xml:space="preserve">. </w:t>
      </w:r>
      <w:r w:rsidR="00A70D28" w:rsidRPr="005338C3">
        <w:rPr>
          <w:rFonts w:ascii="Times New Roman" w:hAnsi="Times New Roman" w:cs="Times New Roman"/>
          <w:sz w:val="24"/>
          <w:szCs w:val="24"/>
        </w:rPr>
        <w:t xml:space="preserve">We examined PCAWG tumors with reported ID5 activity from Alexandrov et al., finding that </w:t>
      </w:r>
      <w:r w:rsidR="005338C3" w:rsidRPr="005338C3">
        <w:rPr>
          <w:rFonts w:ascii="Times New Roman" w:hAnsi="Times New Roman" w:cs="Times New Roman"/>
          <w:sz w:val="24"/>
          <w:szCs w:val="24"/>
        </w:rPr>
        <w:t>there is a high</w:t>
      </w:r>
      <w:r w:rsidR="001F29C7" w:rsidRPr="005338C3">
        <w:rPr>
          <w:rFonts w:ascii="Times New Roman" w:hAnsi="Times New Roman" w:cs="Times New Roman" w:hint="eastAsia"/>
          <w:sz w:val="24"/>
          <w:szCs w:val="24"/>
        </w:rPr>
        <w:t xml:space="preserve"> correlation between ID5 activity and ID8 activity in most cancer types</w:t>
      </w:r>
      <w:r w:rsidR="001D6AA1" w:rsidRPr="005338C3">
        <w:rPr>
          <w:rFonts w:ascii="Times New Roman" w:hAnsi="Times New Roman" w:cs="Times New Roman" w:hint="eastAsia"/>
          <w:sz w:val="24"/>
          <w:szCs w:val="24"/>
        </w:rPr>
        <w:t xml:space="preserve"> with both active ID5 and ID8 </w:t>
      </w:r>
      <w:r w:rsidR="0065763E" w:rsidRPr="005338C3">
        <w:rPr>
          <w:rFonts w:ascii="Times New Roman" w:hAnsi="Times New Roman" w:cs="Times New Roman" w:hint="eastAsia"/>
          <w:sz w:val="24"/>
          <w:szCs w:val="24"/>
        </w:rPr>
        <w:t>(</w:t>
      </w:r>
      <w:r w:rsidR="006909AF" w:rsidRPr="005338C3">
        <w:rPr>
          <w:rFonts w:ascii="Times New Roman" w:hAnsi="Times New Roman" w:cs="Times New Roman" w:hint="eastAsia"/>
          <w:sz w:val="24"/>
          <w:szCs w:val="24"/>
        </w:rPr>
        <w:t>Figure S</w:t>
      </w:r>
      <w:r w:rsidR="00543FB9">
        <w:rPr>
          <w:rFonts w:ascii="Times New Roman" w:hAnsi="Times New Roman" w:cs="Times New Roman" w:hint="eastAsia"/>
          <w:sz w:val="24"/>
          <w:szCs w:val="24"/>
        </w:rPr>
        <w:t>3</w:t>
      </w:r>
      <w:r w:rsidR="006909AF" w:rsidRPr="005338C3">
        <w:rPr>
          <w:rFonts w:ascii="Times New Roman" w:hAnsi="Times New Roman" w:cs="Times New Roman" w:hint="eastAsia"/>
          <w:sz w:val="24"/>
          <w:szCs w:val="24"/>
        </w:rPr>
        <w:t>E</w:t>
      </w:r>
      <w:r w:rsidR="0065763E" w:rsidRPr="005338C3">
        <w:rPr>
          <w:rFonts w:ascii="Times New Roman" w:hAnsi="Times New Roman" w:cs="Times New Roman" w:hint="eastAsia"/>
          <w:sz w:val="24"/>
          <w:szCs w:val="24"/>
        </w:rPr>
        <w:t>)</w:t>
      </w:r>
      <w:r w:rsidR="00A70D28" w:rsidRPr="005338C3">
        <w:rPr>
          <w:rFonts w:ascii="Times New Roman" w:hAnsi="Times New Roman" w:cs="Times New Roman"/>
          <w:sz w:val="24"/>
          <w:szCs w:val="24"/>
        </w:rPr>
        <w:t>.</w:t>
      </w:r>
      <w:r w:rsidR="00A70D28" w:rsidRPr="00A70D28">
        <w:rPr>
          <w:rFonts w:ascii="Times New Roman" w:hAnsi="Times New Roman" w:cs="Times New Roman"/>
          <w:sz w:val="24"/>
          <w:szCs w:val="24"/>
        </w:rPr>
        <w:t xml:space="preserve"> These findings suggest that the mutational process represented by ID5 is also responsible for long deletions in these contexts.</w:t>
      </w:r>
      <w:r w:rsidR="00414F16">
        <w:rPr>
          <w:rFonts w:ascii="Times New Roman" w:hAnsi="Times New Roman" w:cs="Times New Roman" w:hint="eastAsia"/>
          <w:sz w:val="24"/>
          <w:szCs w:val="24"/>
        </w:rPr>
        <w:t xml:space="preserve"> </w:t>
      </w:r>
      <w:r w:rsidR="00A70D28" w:rsidRPr="00A70D28">
        <w:rPr>
          <w:rFonts w:ascii="Times New Roman" w:hAnsi="Times New Roman" w:cs="Times New Roman"/>
          <w:sz w:val="24"/>
          <w:szCs w:val="24"/>
        </w:rPr>
        <w:t>Overall, our analysis indicates that C_ID5 provides a more comprehensive view of genomic alterations rather than simply merging ID5 and ID8.</w:t>
      </w:r>
      <w:r w:rsidR="00A70D28">
        <w:rPr>
          <w:rFonts w:ascii="Times New Roman" w:hAnsi="Times New Roman" w:cs="Times New Roman" w:hint="eastAsia"/>
          <w:sz w:val="24"/>
          <w:szCs w:val="24"/>
        </w:rPr>
        <w:t xml:space="preserve"> </w:t>
      </w:r>
      <w:r w:rsidR="00E50EEF" w:rsidRPr="00E50EEF">
        <w:rPr>
          <w:rFonts w:ascii="Times New Roman" w:hAnsi="Times New Roman" w:cs="Times New Roman"/>
          <w:sz w:val="24"/>
          <w:szCs w:val="24"/>
        </w:rPr>
        <w:t xml:space="preserve">Supporting this, the ID89 signatures InsDel5a and InsDel5b show a high prevalence of long deletions and deletions within microhomologies, reinforcing the </w:t>
      </w:r>
      <w:r w:rsidR="00E50EEF">
        <w:rPr>
          <w:rFonts w:ascii="Times New Roman" w:hAnsi="Times New Roman" w:cs="Times New Roman" w:hint="eastAsia"/>
          <w:sz w:val="24"/>
          <w:szCs w:val="24"/>
        </w:rPr>
        <w:t>presence</w:t>
      </w:r>
      <w:r w:rsidR="00E50EEF" w:rsidRPr="00E50EEF">
        <w:rPr>
          <w:rFonts w:ascii="Times New Roman" w:hAnsi="Times New Roman" w:cs="Times New Roman"/>
          <w:sz w:val="24"/>
          <w:szCs w:val="24"/>
        </w:rPr>
        <w:t xml:space="preserve"> of these features in C_ID5</w:t>
      </w:r>
      <w:r w:rsidR="004246FD">
        <w:rPr>
          <w:rFonts w:ascii="Times New Roman" w:hAnsi="Times New Roman" w:cs="Times New Roman" w:hint="eastAsia"/>
          <w:sz w:val="24"/>
          <w:szCs w:val="24"/>
        </w:rPr>
        <w:t>.</w:t>
      </w:r>
      <w:r w:rsidR="003028D1">
        <w:rPr>
          <w:rFonts w:ascii="Times New Roman" w:hAnsi="Times New Roman" w:cs="Times New Roman" w:hint="eastAsia"/>
          <w:sz w:val="24"/>
          <w:szCs w:val="24"/>
        </w:rPr>
        <w:t xml:space="preserve"> </w:t>
      </w:r>
    </w:p>
    <w:p w14:paraId="70E0A810" w14:textId="0D10AF12" w:rsidR="00995F4D" w:rsidRDefault="0064307A" w:rsidP="00A70D2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(3) </w:t>
      </w:r>
      <w:r w:rsidR="00A74EE9">
        <w:rPr>
          <w:rFonts w:ascii="Times New Roman" w:hAnsi="Times New Roman" w:cs="Times New Roman"/>
          <w:sz w:val="24"/>
          <w:szCs w:val="24"/>
        </w:rPr>
        <w:t xml:space="preserve">ID17: </w:t>
      </w:r>
      <w:r w:rsidR="00995F4D" w:rsidRPr="008A1C58">
        <w:rPr>
          <w:rFonts w:ascii="Times New Roman" w:hAnsi="Times New Roman" w:cs="Times New Roman"/>
          <w:sz w:val="24"/>
          <w:szCs w:val="24"/>
        </w:rPr>
        <w:t xml:space="preserve">Compared to COSMIC ID17, </w:t>
      </w:r>
      <w:r w:rsidR="00374059">
        <w:rPr>
          <w:rFonts w:ascii="Times New Roman" w:hAnsi="Times New Roman" w:cs="Times New Roman" w:hint="eastAsia"/>
          <w:sz w:val="24"/>
          <w:szCs w:val="24"/>
        </w:rPr>
        <w:t xml:space="preserve">we found that </w:t>
      </w:r>
      <w:r w:rsidR="00995F4D" w:rsidRPr="008A1C58">
        <w:rPr>
          <w:rFonts w:ascii="Times New Roman" w:hAnsi="Times New Roman" w:cs="Times New Roman"/>
          <w:sz w:val="24"/>
          <w:szCs w:val="24"/>
        </w:rPr>
        <w:t>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w:t>
      </w:r>
      <w:r w:rsidR="00072BC0">
        <w:rPr>
          <w:rFonts w:ascii="Times New Roman" w:hAnsi="Times New Roman" w:cs="Times New Roman" w:hint="eastAsia"/>
          <w:sz w:val="24"/>
          <w:szCs w:val="24"/>
        </w:rPr>
        <w:t>1</w:t>
      </w:r>
      <w:r w:rsidR="00B75BBF" w:rsidRPr="008A1C58">
        <w:rPr>
          <w:rFonts w:ascii="Times New Roman" w:hAnsi="Times New Roman" w:cs="Times New Roman"/>
          <w:sz w:val="24"/>
          <w:szCs w:val="24"/>
        </w:rPr>
        <w:t xml:space="preserve">7 signature demonstrates a closer resemblance to the ID_TOP2A signature identified by Boot et al. than to COSMIC ID17 (Figure </w:t>
      </w:r>
      <w:r w:rsidR="00543FB9">
        <w:rPr>
          <w:rFonts w:ascii="Times New Roman" w:hAnsi="Times New Roman" w:cs="Times New Roman" w:hint="eastAsia"/>
          <w:sz w:val="24"/>
          <w:szCs w:val="24"/>
        </w:rPr>
        <w:t>S4</w:t>
      </w:r>
      <w:r w:rsidR="00CC730C">
        <w:rPr>
          <w:rFonts w:ascii="Times New Roman" w:hAnsi="Times New Roman" w:cs="Times New Roman" w:hint="eastAsia"/>
          <w:sz w:val="24"/>
          <w:szCs w:val="24"/>
        </w:rPr>
        <w:t>A, B</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A74EE9">
      <w:pPr>
        <w:keepNext/>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B536578" w14:textId="7F13A986" w:rsidR="0096596C" w:rsidRPr="0096596C" w:rsidRDefault="00653931" w:rsidP="0096596C">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w:t>
      </w:r>
      <w:r w:rsidR="00333A49">
        <w:rPr>
          <w:rFonts w:ascii="Times New Roman" w:hAnsi="Times New Roman" w:cs="Times New Roman" w:hint="eastAsia"/>
          <w:sz w:val="24"/>
          <w:szCs w:val="24"/>
        </w:rPr>
        <w:t>33 InDel83 and 41 InDel89</w:t>
      </w:r>
      <w:r w:rsidRPr="008A1C58">
        <w:rPr>
          <w:rFonts w:ascii="Times New Roman" w:hAnsi="Times New Roman" w:cs="Times New Roman"/>
          <w:sz w:val="24"/>
          <w:szCs w:val="24"/>
        </w:rPr>
        <w:t xml:space="preserve"> signatures using mSigAct, a tool </w:t>
      </w:r>
      <w:r w:rsidR="00947595">
        <w:rPr>
          <w:rFonts w:ascii="Times New Roman" w:hAnsi="Times New Roman" w:cs="Times New Roman" w:hint="eastAsia"/>
          <w:sz w:val="24"/>
          <w:szCs w:val="24"/>
        </w:rPr>
        <w:t xml:space="preserve">incorporating statistical analysis </w:t>
      </w:r>
      <w:r w:rsidR="00263484">
        <w:rPr>
          <w:rFonts w:ascii="Times New Roman" w:hAnsi="Times New Roman" w:cs="Times New Roman" w:hint="eastAsia"/>
          <w:sz w:val="24"/>
          <w:szCs w:val="24"/>
        </w:rPr>
        <w:t>for the presence of a given signature</w:t>
      </w:r>
      <w:r w:rsidR="000F4E09">
        <w:rPr>
          <w:rFonts w:ascii="Times New Roman" w:hAnsi="Times New Roman" w:cs="Times New Roman" w:hint="eastAsia"/>
          <w:sz w:val="24"/>
          <w:szCs w:val="24"/>
        </w:rPr>
        <w:t xml:space="preserve"> </w:t>
      </w:r>
      <w:r w:rsidR="000F4E09">
        <w:rPr>
          <w:rFonts w:ascii="Times New Roman" w:hAnsi="Times New Roman" w:cs="Times New Roman"/>
          <w:sz w:val="24"/>
          <w:szCs w:val="24"/>
        </w:rPr>
        <w:fldChar w:fldCharType="begin"/>
      </w:r>
      <w:r w:rsidR="000F4E09">
        <w:rPr>
          <w:rFonts w:ascii="Times New Roman" w:hAnsi="Times New Roman" w:cs="Times New Roman"/>
          <w:sz w:val="24"/>
          <w:szCs w:val="24"/>
        </w:rPr>
        <w:instrText xml:space="preserve"> ADDIN ZOTERO_ITEM CSL_CITATION {"citationID":"It5pCsjD","properties":{"formattedCitation":"(Jiang, Wu, and Rozen 2024)","plainCitation":"(Jiang, Wu, and Rozen 2024)","noteIndex":0},"citationItems":[{"id":687,"uris":["http://zotero.org/users/14858941/items/TNZKE37K"],"itemData":{"id":687,"type":"article-journal","abstract":"Mutational signatures are characteristic patterns of mutations caused by endogenous mutational processes or by exogenous mutational exposures. Much research has focused on the problem of inferring mutational signatures as latent variables in somatic mutation data from multiple tumors. However, the problem of determining which signatures are present in a given sample and how many mutations each signature is responsible for has received negligible attention. In particular, there has been little systematic benchmarking of various approaches to this problem. This problem is referred to as \"signature attribution\" in a single sample. We show that this is a challenging problem, because there are often many combinations of signatures that can reconstruct the mutational spectrum of a given sample reasonably well. We benchmarked the accuracy of five approaches to signature attribution, including a new approach we call Presence Attribute Signature Activity (PASA), on large synthetic data sets. These data sets recapitulated the single-base, insertion-deletion, and doublet-base mutational signature repertoires of 9 cancer types. For single-base substitution mutations, PASA outperformed other approaches on all the cancer types combined. Interestingly, however, the ranking of approaches varied by cancer type. For doublet-base substitutions and small insertions and deletions, the ranking of approaches was more stable, with PASA outperforming other approaches in most, but not all of the nine cancer types. For all mutation types, the ranking of approaches varied by cancer type, and no approach achieved both high precision and recall. We believe these observations reflect the inherent challenges in signature attribution.","container-title":"bioRxiv","DOI":"10.1101/2024.05.20.594967","title":"A new approach to the challenging problem of mutational signature attribution","URL":"https://doi.org/10.1101/2024.05.20.594967","author":[{"family":"Jiang","given":"Nanhai"},{"family":"Wu","given":"Yang"},{"family":"Rozen","given":"Steven G"}],"issued":{"date-parts":[["2024"]]}}}],"schema":"https://github.com/citation-style-language/schema/raw/master/csl-citation.json"} </w:instrText>
      </w:r>
      <w:r w:rsidR="000F4E09">
        <w:rPr>
          <w:rFonts w:ascii="Times New Roman" w:hAnsi="Times New Roman" w:cs="Times New Roman"/>
          <w:sz w:val="24"/>
          <w:szCs w:val="24"/>
        </w:rPr>
        <w:fldChar w:fldCharType="separate"/>
      </w:r>
      <w:r w:rsidR="000F4E09" w:rsidRPr="000F4E09">
        <w:rPr>
          <w:rFonts w:ascii="Times New Roman" w:hAnsi="Times New Roman" w:cs="Times New Roman"/>
          <w:sz w:val="24"/>
        </w:rPr>
        <w:t>(Jiang, Wu, and Rozen 2024)</w:t>
      </w:r>
      <w:r w:rsidR="000F4E09">
        <w:rPr>
          <w:rFonts w:ascii="Times New Roman" w:hAnsi="Times New Roman" w:cs="Times New Roman"/>
          <w:sz w:val="24"/>
          <w:szCs w:val="24"/>
        </w:rPr>
        <w:fldChar w:fldCharType="end"/>
      </w:r>
      <w:r w:rsidRPr="008A1C58">
        <w:rPr>
          <w:rFonts w:ascii="Times New Roman" w:hAnsi="Times New Roman" w:cs="Times New Roman"/>
          <w:sz w:val="24"/>
          <w:szCs w:val="24"/>
        </w:rPr>
        <w:t xml:space="preserve">. </w:t>
      </w:r>
      <w:r w:rsidR="004235BD" w:rsidRPr="004235BD">
        <w:rPr>
          <w:rFonts w:ascii="Times New Roman" w:hAnsi="Times New Roman" w:cs="Times New Roman"/>
          <w:sz w:val="24"/>
          <w:szCs w:val="24"/>
        </w:rPr>
        <w:t xml:space="preserve">Tumors with high TMB often exhibit </w:t>
      </w:r>
      <w:r w:rsidR="004235BD">
        <w:rPr>
          <w:rFonts w:ascii="Times New Roman" w:hAnsi="Times New Roman" w:cs="Times New Roman" w:hint="eastAsia"/>
          <w:sz w:val="24"/>
          <w:szCs w:val="24"/>
        </w:rPr>
        <w:t xml:space="preserve">large amounts of </w:t>
      </w:r>
      <w:r w:rsidR="004235BD" w:rsidRPr="004235BD">
        <w:rPr>
          <w:rFonts w:ascii="Times New Roman" w:hAnsi="Times New Roman" w:cs="Times New Roman"/>
          <w:sz w:val="24"/>
          <w:szCs w:val="24"/>
        </w:rPr>
        <w:t xml:space="preserve">1 bp T deletions and/or insertions in polyT sequences (DEL:T:1:5+ and/or INS:T:1:5+). These predominant peaks can obscure other signals, affecting the accuracy of signature assignment analysis. To address this, we propose a </w:t>
      </w:r>
      <w:r w:rsidR="004235BD">
        <w:rPr>
          <w:rFonts w:ascii="Times New Roman" w:hAnsi="Times New Roman" w:cs="Times New Roman" w:hint="eastAsia"/>
          <w:sz w:val="24"/>
          <w:szCs w:val="24"/>
        </w:rPr>
        <w:t>novel</w:t>
      </w:r>
      <w:r w:rsidR="004235BD" w:rsidRPr="004235BD">
        <w:rPr>
          <w:rFonts w:ascii="Times New Roman" w:hAnsi="Times New Roman" w:cs="Times New Roman"/>
          <w:sz w:val="24"/>
          <w:szCs w:val="24"/>
        </w:rPr>
        <w:t xml:space="preserve"> approach for analyzing signature assignments </w:t>
      </w:r>
      <w:r w:rsidR="00C17BED">
        <w:rPr>
          <w:rFonts w:ascii="Times New Roman" w:hAnsi="Times New Roman" w:cs="Times New Roman" w:hint="eastAsia"/>
          <w:sz w:val="24"/>
          <w:szCs w:val="24"/>
        </w:rPr>
        <w:t xml:space="preserve">specialized for </w:t>
      </w:r>
      <w:r w:rsidR="00344529">
        <w:rPr>
          <w:rFonts w:ascii="Times New Roman" w:hAnsi="Times New Roman" w:cs="Times New Roman" w:hint="eastAsia"/>
          <w:sz w:val="24"/>
          <w:szCs w:val="24"/>
        </w:rPr>
        <w:t xml:space="preserve">InDel83 </w:t>
      </w:r>
      <w:r w:rsidR="00C17BED">
        <w:rPr>
          <w:rFonts w:ascii="Times New Roman" w:hAnsi="Times New Roman" w:cs="Times New Roman" w:hint="eastAsia"/>
          <w:sz w:val="24"/>
          <w:szCs w:val="24"/>
        </w:rPr>
        <w:t>spectra</w:t>
      </w:r>
      <w:r w:rsidR="00E7362A">
        <w:rPr>
          <w:rFonts w:ascii="Times New Roman" w:hAnsi="Times New Roman" w:cs="Times New Roman" w:hint="eastAsia"/>
          <w:sz w:val="24"/>
          <w:szCs w:val="24"/>
        </w:rPr>
        <w:t>:</w:t>
      </w:r>
      <w:r w:rsidR="004235BD" w:rsidRPr="004235BD">
        <w:rPr>
          <w:rFonts w:ascii="Times New Roman" w:hAnsi="Times New Roman" w:cs="Times New Roman"/>
          <w:sz w:val="24"/>
          <w:szCs w:val="24"/>
        </w:rPr>
        <w:t xml:space="preserve"> </w:t>
      </w:r>
      <w:r w:rsidR="00E7362A">
        <w:rPr>
          <w:rFonts w:ascii="Times New Roman" w:hAnsi="Times New Roman" w:cs="Times New Roman" w:hint="eastAsia"/>
          <w:sz w:val="24"/>
          <w:szCs w:val="24"/>
        </w:rPr>
        <w:t>f</w:t>
      </w:r>
      <w:r w:rsidR="004235BD" w:rsidRPr="004235BD">
        <w:rPr>
          <w:rFonts w:ascii="Times New Roman" w:hAnsi="Times New Roman" w:cs="Times New Roman"/>
          <w:sz w:val="24"/>
          <w:szCs w:val="24"/>
        </w:rPr>
        <w:t xml:space="preserve">irst, we removed DEL:T:1:5+ and INS:T:1:5+ mutations to enhance the visibility of other peaks, </w:t>
      </w:r>
      <w:r w:rsidR="004235BD" w:rsidRPr="004235BD">
        <w:rPr>
          <w:rFonts w:ascii="Times New Roman" w:hAnsi="Times New Roman" w:cs="Times New Roman"/>
          <w:sz w:val="24"/>
          <w:szCs w:val="24"/>
        </w:rPr>
        <w:lastRenderedPageBreak/>
        <w:t xml:space="preserve">resulting in ID81 catalogs/signatures. Next, these ID81 catalogs were reconstructed from the ID81 signatures. After this reconstruction, DEL:T:1:5+ and INS:T:1:5+ mutations were reintroduced, and the signature assignment analysis was performed by comparing the original and reconstructed catalogs with C_ID1 and C_ID2. </w:t>
      </w:r>
      <w:r w:rsidR="0096596C" w:rsidRPr="0096596C">
        <w:rPr>
          <w:rFonts w:ascii="Times New Roman" w:hAnsi="Times New Roman" w:cs="Times New Roman"/>
          <w:sz w:val="24"/>
          <w:szCs w:val="24"/>
        </w:rPr>
        <w:t>This strategy enables the extraction of more nuanced information from indel spectra that may otherwise be masked by high-frequency events.</w:t>
      </w:r>
    </w:p>
    <w:p w14:paraId="3F806271" w14:textId="77777777" w:rsidR="0096596C" w:rsidRPr="0096596C"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Consistent with previous reports, C_ID1, C_ID2, C_ID5, and C_ID8 were detected in the majority of cancer types, while C_ID3 was particularly prominent in lung and liver cancers, and C_ID13 was enriched in skin cancers. The novel signatures identified by mSigHdp generally exhibited activity in fewer cancer types compared to established COSMIC signatures, with the exception of H_ID24 and H_ID25, which were prevalent across a wide range of cancers (Figure 3). InDel89 signature assignments revealed strong concordance with InDel83 signatures when a one-to-one mapping was present. When an InDel83 signature was represented by multiple InDel89 signatures (e.g., C_ID1 was captured by InsDel1a, InsDel1b, InsDel1c, and InsDel1d), these split signatures often displayed cancer type-specific activity. For example, while C_ID1 and C_ID2 were detected across nearly all cancer types, InsDel1a was most prevalent in colon, prostate, and uterine cancers, whereas InsDel1c was enriched in biliary, CNS, lymphoid, and pancreatic cancers. Similarly, InsDel2a was most active in colon, esophagus, lymphoid, stomach, and uterine cancers, while InsDel2b was more enriched in myeloid malignancies.</w:t>
      </w:r>
    </w:p>
    <w:p w14:paraId="6EBC889B" w14:textId="0E4FA8C9" w:rsidR="00E07F96" w:rsidRPr="00F577E3" w:rsidRDefault="0096596C" w:rsidP="0096596C">
      <w:pPr>
        <w:spacing w:line="480" w:lineRule="auto"/>
        <w:rPr>
          <w:rFonts w:ascii="Times New Roman" w:hAnsi="Times New Roman" w:cs="Times New Roman"/>
          <w:sz w:val="24"/>
          <w:szCs w:val="24"/>
        </w:rPr>
      </w:pPr>
      <w:r w:rsidRPr="0096596C">
        <w:rPr>
          <w:rFonts w:ascii="Times New Roman" w:hAnsi="Times New Roman" w:cs="Times New Roman"/>
          <w:sz w:val="24"/>
          <w:szCs w:val="24"/>
        </w:rPr>
        <w:t xml:space="preserve">We further analyzed the correlations between our </w:t>
      </w:r>
      <w:r w:rsidR="00344529">
        <w:rPr>
          <w:rFonts w:ascii="Times New Roman" w:hAnsi="Times New Roman" w:cs="Times New Roman" w:hint="eastAsia"/>
          <w:sz w:val="24"/>
          <w:szCs w:val="24"/>
        </w:rPr>
        <w:t>InDel</w:t>
      </w:r>
      <w:r w:rsidRPr="0096596C">
        <w:rPr>
          <w:rFonts w:ascii="Times New Roman" w:hAnsi="Times New Roman" w:cs="Times New Roman"/>
          <w:sz w:val="24"/>
          <w:szCs w:val="24"/>
        </w:rPr>
        <w:t xml:space="preserve"> signature activities and SBS signature activities from Degasperi et al. in both PCAWG and HMF samples (Table S5). The correlation analysis demonstrated that InDel89 signatures are able to capture distinct mutational processes. </w:t>
      </w:r>
      <w:r w:rsidR="00B741F0">
        <w:rPr>
          <w:rFonts w:ascii="Times New Roman" w:hAnsi="Times New Roman" w:cs="Times New Roman" w:hint="eastAsia"/>
          <w:sz w:val="24"/>
          <w:szCs w:val="24"/>
        </w:rPr>
        <w:t xml:space="preserve">The unsupervised hierarchical clustering </w:t>
      </w:r>
      <w:r w:rsidR="00535A72">
        <w:rPr>
          <w:rFonts w:ascii="Times New Roman" w:hAnsi="Times New Roman" w:cs="Times New Roman" w:hint="eastAsia"/>
          <w:sz w:val="24"/>
          <w:szCs w:val="24"/>
        </w:rPr>
        <w:t xml:space="preserve">(Method) </w:t>
      </w:r>
      <w:r w:rsidR="00B741F0">
        <w:rPr>
          <w:rFonts w:ascii="Times New Roman" w:hAnsi="Times New Roman" w:cs="Times New Roman" w:hint="eastAsia"/>
          <w:sz w:val="24"/>
          <w:szCs w:val="24"/>
        </w:rPr>
        <w:t xml:space="preserve">classified </w:t>
      </w:r>
      <w:r w:rsidR="004C0432">
        <w:rPr>
          <w:rFonts w:ascii="Times New Roman" w:hAnsi="Times New Roman" w:cs="Times New Roman" w:hint="eastAsia"/>
          <w:sz w:val="24"/>
          <w:szCs w:val="24"/>
        </w:rPr>
        <w:t xml:space="preserve">the endogenous processes signatures into several groups: APOBEC (SBS2 and SBS13) with the moderate </w:t>
      </w:r>
      <w:r w:rsidR="004C0432">
        <w:rPr>
          <w:rFonts w:ascii="Times New Roman" w:hAnsi="Times New Roman" w:cs="Times New Roman"/>
          <w:sz w:val="24"/>
          <w:szCs w:val="24"/>
        </w:rPr>
        <w:t>correlation</w:t>
      </w:r>
      <w:r w:rsidR="004C0432">
        <w:rPr>
          <w:rFonts w:ascii="Times New Roman" w:hAnsi="Times New Roman" w:cs="Times New Roman" w:hint="eastAsia"/>
          <w:sz w:val="24"/>
          <w:szCs w:val="24"/>
        </w:rPr>
        <w:t xml:space="preserve"> of </w:t>
      </w:r>
      <w:r w:rsidR="00BB64C7">
        <w:rPr>
          <w:rFonts w:ascii="Times New Roman" w:hAnsi="Times New Roman" w:cs="Times New Roman" w:hint="eastAsia"/>
          <w:sz w:val="24"/>
          <w:szCs w:val="24"/>
        </w:rPr>
        <w:lastRenderedPageBreak/>
        <w:t>InsDel24b</w:t>
      </w:r>
      <w:r w:rsidR="00535A72">
        <w:rPr>
          <w:rFonts w:ascii="Times New Roman" w:hAnsi="Times New Roman" w:cs="Times New Roman" w:hint="eastAsia"/>
          <w:sz w:val="24"/>
          <w:szCs w:val="24"/>
        </w:rPr>
        <w:t xml:space="preserve">; dHR(SBS3 and SBS8) </w:t>
      </w:r>
      <w:r w:rsidR="007D2015">
        <w:rPr>
          <w:rFonts w:ascii="Times New Roman" w:hAnsi="Times New Roman" w:cs="Times New Roman" w:hint="eastAsia"/>
          <w:sz w:val="24"/>
          <w:szCs w:val="24"/>
        </w:rPr>
        <w:t>with the strong correlation with C_ID6, InsDel6</w:t>
      </w:r>
      <w:r w:rsidR="007524E2">
        <w:rPr>
          <w:rFonts w:ascii="Times New Roman" w:hAnsi="Times New Roman" w:cs="Times New Roman" w:hint="eastAsia"/>
          <w:sz w:val="24"/>
          <w:szCs w:val="24"/>
        </w:rPr>
        <w:t xml:space="preserve">; </w:t>
      </w:r>
      <w:r w:rsidR="00982CEB" w:rsidRPr="0096596C">
        <w:rPr>
          <w:rFonts w:ascii="Times New Roman" w:hAnsi="Times New Roman" w:cs="Times New Roman"/>
          <w:sz w:val="24"/>
          <w:szCs w:val="24"/>
        </w:rPr>
        <w:t>We also observed strong correlations within a dMMR</w:t>
      </w:r>
      <w:r w:rsidR="00982CEB">
        <w:rPr>
          <w:rFonts w:ascii="Times New Roman" w:hAnsi="Times New Roman" w:cs="Times New Roman" w:hint="eastAsia"/>
          <w:sz w:val="24"/>
          <w:szCs w:val="24"/>
        </w:rPr>
        <w:t>+</w:t>
      </w:r>
      <w:r w:rsidR="00904D10">
        <w:rPr>
          <w:rFonts w:ascii="Times New Roman" w:hAnsi="Times New Roman" w:cs="Times New Roman" w:hint="eastAsia"/>
          <w:sz w:val="24"/>
          <w:szCs w:val="24"/>
        </w:rPr>
        <w:t>Pol-mut(mutant Polymerase)</w:t>
      </w:r>
      <w:r w:rsidR="00982CEB" w:rsidRPr="0096596C">
        <w:rPr>
          <w:rFonts w:ascii="Times New Roman" w:hAnsi="Times New Roman" w:cs="Times New Roman"/>
          <w:sz w:val="24"/>
          <w:szCs w:val="24"/>
        </w:rPr>
        <w:t xml:space="preserve"> signature module, specifically between SBS6, SBS26, SBS44 and C_ID2,  InsDel2c, C_ID7,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_ID33, </w:t>
      </w:r>
      <w:r w:rsidR="005E2C5C">
        <w:rPr>
          <w:rFonts w:ascii="Times New Roman" w:hAnsi="Times New Roman" w:cs="Times New Roman" w:hint="eastAsia"/>
          <w:sz w:val="24"/>
          <w:szCs w:val="24"/>
        </w:rPr>
        <w:t xml:space="preserve">InsDel33,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_ID34,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 xml:space="preserve">_ID37, and </w:t>
      </w:r>
      <w:r w:rsidR="00A24523">
        <w:rPr>
          <w:rFonts w:ascii="Times New Roman" w:hAnsi="Times New Roman" w:cs="Times New Roman" w:hint="eastAsia"/>
          <w:sz w:val="24"/>
          <w:szCs w:val="24"/>
        </w:rPr>
        <w:t>H</w:t>
      </w:r>
      <w:r w:rsidR="00982CEB" w:rsidRPr="0096596C">
        <w:rPr>
          <w:rFonts w:ascii="Times New Roman" w:hAnsi="Times New Roman" w:cs="Times New Roman"/>
          <w:sz w:val="24"/>
          <w:szCs w:val="24"/>
        </w:rPr>
        <w:t>_ID38</w:t>
      </w:r>
      <w:r w:rsidR="003F6FBF">
        <w:rPr>
          <w:rFonts w:ascii="Times New Roman" w:hAnsi="Times New Roman" w:cs="Times New Roman" w:hint="eastAsia"/>
          <w:sz w:val="24"/>
          <w:szCs w:val="24"/>
        </w:rPr>
        <w:t xml:space="preserve"> (Figure 5A)</w:t>
      </w:r>
      <w:r w:rsidR="00982CEB">
        <w:rPr>
          <w:rFonts w:ascii="Times New Roman" w:hAnsi="Times New Roman" w:cs="Times New Roman" w:hint="eastAsia"/>
          <w:sz w:val="24"/>
          <w:szCs w:val="24"/>
        </w:rPr>
        <w:t xml:space="preserve">. </w:t>
      </w:r>
      <w:r w:rsidR="007524E2">
        <w:rPr>
          <w:rFonts w:ascii="Times New Roman" w:hAnsi="Times New Roman" w:cs="Times New Roman" w:hint="eastAsia"/>
          <w:sz w:val="24"/>
          <w:szCs w:val="24"/>
        </w:rPr>
        <w:t xml:space="preserve"> </w:t>
      </w:r>
      <w:r w:rsidRPr="0096596C">
        <w:rPr>
          <w:rFonts w:ascii="Times New Roman" w:hAnsi="Times New Roman" w:cs="Times New Roman"/>
          <w:sz w:val="24"/>
          <w:szCs w:val="24"/>
        </w:rPr>
        <w:t xml:space="preserve">Notably, InsDel1a exhibited correlation patterns similar to C_ID1, suggesting that it recapitulates C_ID1 in most cases, while InsDel1b </w:t>
      </w:r>
      <w:r w:rsidR="00026972">
        <w:rPr>
          <w:rFonts w:ascii="Times New Roman" w:hAnsi="Times New Roman" w:cs="Times New Roman" w:hint="eastAsia"/>
          <w:sz w:val="24"/>
          <w:szCs w:val="24"/>
        </w:rPr>
        <w:t xml:space="preserve">and </w:t>
      </w:r>
      <w:r w:rsidR="00026972" w:rsidRPr="0096596C">
        <w:rPr>
          <w:rFonts w:ascii="Times New Roman" w:hAnsi="Times New Roman" w:cs="Times New Roman"/>
          <w:sz w:val="24"/>
          <w:szCs w:val="24"/>
        </w:rPr>
        <w:t>InsDel1</w:t>
      </w:r>
      <w:r w:rsidR="00026972">
        <w:rPr>
          <w:rFonts w:ascii="Times New Roman" w:hAnsi="Times New Roman" w:cs="Times New Roman" w:hint="eastAsia"/>
          <w:sz w:val="24"/>
          <w:szCs w:val="24"/>
        </w:rPr>
        <w:t xml:space="preserve">c </w:t>
      </w:r>
      <w:r w:rsidRPr="0096596C">
        <w:rPr>
          <w:rFonts w:ascii="Times New Roman" w:hAnsi="Times New Roman" w:cs="Times New Roman"/>
          <w:sz w:val="24"/>
          <w:szCs w:val="24"/>
        </w:rPr>
        <w:t>was more strongly associated with PolE proofreading activity (SBS10a), and InsDel1d were more closely related to reactive oxygen species-induced mutations (SBS17 and SBS18). We also observed strong correlations within a dMMR signature module, specifically between SBS6, SBS26, SBS44 and C_ID2, InsDel2b, InsDel2c, C_ID7, C_ID33, C_ID34, C_ID37, and C_ID38</w:t>
      </w:r>
      <w:r w:rsidR="003F6FBF">
        <w:rPr>
          <w:rFonts w:ascii="Times New Roman" w:hAnsi="Times New Roman" w:cs="Times New Roman" w:hint="eastAsia"/>
          <w:sz w:val="24"/>
          <w:szCs w:val="24"/>
        </w:rPr>
        <w:t xml:space="preserve"> (Figure 5A)</w:t>
      </w:r>
      <w:r>
        <w:rPr>
          <w:rFonts w:ascii="Times New Roman" w:hAnsi="Times New Roman" w:cs="Times New Roman" w:hint="eastAsia"/>
          <w:sz w:val="24"/>
          <w:szCs w:val="24"/>
        </w:rPr>
        <w:t>.</w:t>
      </w:r>
      <w:r w:rsidR="00B00EB8">
        <w:rPr>
          <w:rFonts w:ascii="Times New Roman" w:hAnsi="Times New Roman" w:cs="Times New Roman" w:hint="eastAsia"/>
          <w:sz w:val="24"/>
          <w:szCs w:val="24"/>
        </w:rPr>
        <w:t xml:space="preserve"> The similar correlation profile also </w:t>
      </w:r>
      <w:r w:rsidR="00734C6A">
        <w:rPr>
          <w:rFonts w:ascii="Times New Roman" w:hAnsi="Times New Roman" w:cs="Times New Roman" w:hint="eastAsia"/>
          <w:sz w:val="24"/>
          <w:szCs w:val="24"/>
        </w:rPr>
        <w:t xml:space="preserve">provides </w:t>
      </w:r>
      <w:r w:rsidR="009963AC">
        <w:rPr>
          <w:rFonts w:ascii="Times New Roman" w:hAnsi="Times New Roman" w:cs="Times New Roman" w:hint="eastAsia"/>
          <w:sz w:val="24"/>
          <w:szCs w:val="24"/>
        </w:rPr>
        <w:t xml:space="preserve">some clues on SBS signatures with unknown etiologies: SBS92 has highly similar profile compared to SBS4, especially the strong correlation with C_ID3 and InsDel3, which suggests its potential </w:t>
      </w:r>
      <w:r w:rsidR="009963AC">
        <w:rPr>
          <w:rFonts w:ascii="Times New Roman" w:hAnsi="Times New Roman" w:cs="Times New Roman"/>
          <w:sz w:val="24"/>
          <w:szCs w:val="24"/>
        </w:rPr>
        <w:t>association</w:t>
      </w:r>
      <w:r w:rsidR="009963AC">
        <w:rPr>
          <w:rFonts w:ascii="Times New Roman" w:hAnsi="Times New Roman" w:cs="Times New Roman" w:hint="eastAsia"/>
          <w:sz w:val="24"/>
          <w:szCs w:val="24"/>
        </w:rPr>
        <w:t xml:space="preserve"> with tobacco smoking process</w:t>
      </w:r>
      <w:r w:rsidR="000D06E8">
        <w:rPr>
          <w:rFonts w:ascii="Times New Roman" w:hAnsi="Times New Roman" w:cs="Times New Roman" w:hint="eastAsia"/>
          <w:sz w:val="24"/>
          <w:szCs w:val="24"/>
        </w:rPr>
        <w:t xml:space="preserve"> (Figure 5B)</w:t>
      </w:r>
      <w:r w:rsidR="009963AC">
        <w:rPr>
          <w:rFonts w:ascii="Times New Roman" w:hAnsi="Times New Roman" w:cs="Times New Roman" w:hint="eastAsia"/>
          <w:sz w:val="24"/>
          <w:szCs w:val="24"/>
        </w:rPr>
        <w:t xml:space="preserve">; </w:t>
      </w:r>
      <w:r w:rsidR="00BC093A">
        <w:rPr>
          <w:rFonts w:ascii="Times New Roman" w:hAnsi="Times New Roman" w:cs="Times New Roman" w:hint="eastAsia"/>
          <w:sz w:val="24"/>
          <w:szCs w:val="24"/>
        </w:rPr>
        <w:t>similarly, the ROS cluster include SBS17 and SBS18 (ROS), SBS1 (5-mC deamination which is also a result of ROS),</w:t>
      </w:r>
      <w:r w:rsidR="00F577E3">
        <w:rPr>
          <w:rFonts w:ascii="Times New Roman" w:hAnsi="Times New Roman" w:cs="Times New Roman" w:hint="eastAsia"/>
          <w:sz w:val="24"/>
          <w:szCs w:val="24"/>
        </w:rPr>
        <w:t xml:space="preserve"> and SBS93, which raises the inference of the potential </w:t>
      </w:r>
      <w:r w:rsidR="00F577E3">
        <w:rPr>
          <w:rFonts w:ascii="Times New Roman" w:hAnsi="Times New Roman" w:cs="Times New Roman"/>
          <w:sz w:val="24"/>
          <w:szCs w:val="24"/>
        </w:rPr>
        <w:t>association</w:t>
      </w:r>
      <w:r w:rsidR="00F577E3">
        <w:rPr>
          <w:rFonts w:ascii="Times New Roman" w:hAnsi="Times New Roman" w:cs="Times New Roman" w:hint="eastAsia"/>
          <w:sz w:val="24"/>
          <w:szCs w:val="24"/>
        </w:rPr>
        <w:t xml:space="preserve"> between SBS93 and ROS. </w:t>
      </w:r>
    </w:p>
    <w:p w14:paraId="6B59CF0D" w14:textId="07A5E97C" w:rsidR="008C1E46" w:rsidRPr="008C1E46" w:rsidRDefault="008C1E46" w:rsidP="0096596C">
      <w:pPr>
        <w:spacing w:line="480" w:lineRule="auto"/>
        <w:rPr>
          <w:rFonts w:ascii="Times New Roman" w:hAnsi="Times New Roman" w:cs="Times New Roman"/>
          <w:b/>
          <w:bCs/>
          <w:sz w:val="24"/>
          <w:szCs w:val="24"/>
        </w:rPr>
      </w:pPr>
      <w:r w:rsidRPr="008C1E46">
        <w:rPr>
          <w:rFonts w:ascii="Times New Roman" w:hAnsi="Times New Roman" w:cs="Times New Roman" w:hint="eastAsia"/>
          <w:b/>
          <w:bCs/>
          <w:sz w:val="24"/>
          <w:szCs w:val="24"/>
        </w:rPr>
        <w:t>Tophography of InDel mutational signatures</w:t>
      </w:r>
    </w:p>
    <w:p w14:paraId="78D374EF" w14:textId="35CAB42E" w:rsidR="00184CEA" w:rsidRDefault="00184CEA" w:rsidP="00E07F96">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3AA2B17C" w14:textId="076A3AED" w:rsidR="00A63F9F" w:rsidRPr="008A1C58" w:rsidRDefault="00A63F9F" w:rsidP="00A63F9F">
      <w:pPr>
        <w:spacing w:line="480" w:lineRule="auto"/>
        <w:rPr>
          <w:rFonts w:ascii="Times New Roman" w:hAnsi="Times New Roman" w:cs="Times New Roman"/>
          <w:b/>
          <w:bCs/>
          <w:sz w:val="24"/>
          <w:szCs w:val="24"/>
        </w:rPr>
      </w:pPr>
      <w:r w:rsidRPr="003404DC">
        <w:rPr>
          <w:rFonts w:ascii="Times New Roman" w:hAnsi="Times New Roman" w:cs="Times New Roman"/>
          <w:b/>
          <w:bCs/>
          <w:sz w:val="24"/>
          <w:szCs w:val="24"/>
          <w:highlight w:val="lightGray"/>
        </w:rPr>
        <w:t>M</w:t>
      </w:r>
      <w:r w:rsidR="00BB1D3D">
        <w:rPr>
          <w:rFonts w:ascii="Times New Roman" w:hAnsi="Times New Roman" w:cs="Times New Roman" w:hint="eastAsia"/>
          <w:b/>
          <w:bCs/>
          <w:sz w:val="24"/>
          <w:szCs w:val="24"/>
          <w:highlight w:val="lightGray"/>
        </w:rPr>
        <w:t xml:space="preserve">icrosatellite </w:t>
      </w:r>
      <w:r w:rsidR="00470BD2">
        <w:rPr>
          <w:rFonts w:ascii="Times New Roman" w:hAnsi="Times New Roman" w:cs="Times New Roman" w:hint="eastAsia"/>
          <w:b/>
          <w:bCs/>
          <w:sz w:val="24"/>
          <w:szCs w:val="24"/>
          <w:highlight w:val="lightGray"/>
        </w:rPr>
        <w:t>Instability associated</w:t>
      </w:r>
      <w:r w:rsidRPr="003404DC">
        <w:rPr>
          <w:rFonts w:ascii="Times New Roman" w:hAnsi="Times New Roman" w:cs="Times New Roman"/>
          <w:b/>
          <w:bCs/>
          <w:sz w:val="24"/>
          <w:szCs w:val="24"/>
          <w:highlight w:val="lightGray"/>
        </w:rPr>
        <w:t xml:space="preserve"> signatures</w:t>
      </w:r>
    </w:p>
    <w:p w14:paraId="3D97F917" w14:textId="5387FBA6" w:rsidR="00442D83" w:rsidRPr="00442D83" w:rsidRDefault="00442D83" w:rsidP="00442D83">
      <w:pPr>
        <w:spacing w:line="480" w:lineRule="auto"/>
        <w:rPr>
          <w:rFonts w:ascii="Times New Roman" w:hAnsi="Times New Roman" w:cs="Times New Roman"/>
          <w:sz w:val="24"/>
          <w:szCs w:val="24"/>
        </w:rPr>
      </w:pPr>
      <w:r w:rsidRPr="00442D83">
        <w:rPr>
          <w:rFonts w:ascii="Times New Roman" w:hAnsi="Times New Roman" w:cs="Times New Roman"/>
          <w:sz w:val="24"/>
          <w:szCs w:val="24"/>
        </w:rPr>
        <w:lastRenderedPageBreak/>
        <w:t xml:space="preserve">Some microsatellite stable (MSS) tumors exhibit a high ratio of </w:t>
      </w:r>
      <w:r w:rsidR="00082B6A">
        <w:rPr>
          <w:rFonts w:ascii="Times New Roman" w:hAnsi="Times New Roman" w:cs="Times New Roman" w:hint="eastAsia"/>
          <w:sz w:val="24"/>
          <w:szCs w:val="24"/>
        </w:rPr>
        <w:t>microsatellite instability (</w:t>
      </w:r>
      <w:r w:rsidRPr="00442D83">
        <w:rPr>
          <w:rFonts w:ascii="Times New Roman" w:hAnsi="Times New Roman" w:cs="Times New Roman"/>
          <w:sz w:val="24"/>
          <w:szCs w:val="24"/>
        </w:rPr>
        <w:t>MSI</w:t>
      </w:r>
      <w:r w:rsidR="00082B6A">
        <w:rPr>
          <w:rFonts w:ascii="Times New Roman" w:hAnsi="Times New Roman" w:cs="Times New Roman" w:hint="eastAsia"/>
          <w:sz w:val="24"/>
          <w:szCs w:val="24"/>
        </w:rPr>
        <w:t>)</w:t>
      </w:r>
      <w:r w:rsidRPr="00442D83">
        <w:rPr>
          <w:rFonts w:ascii="Times New Roman" w:hAnsi="Times New Roman" w:cs="Times New Roman"/>
          <w:sz w:val="24"/>
          <w:szCs w:val="24"/>
        </w:rPr>
        <w:t xml:space="preserve"> signature activity, likely due to strong MSI characteristics, such as elevated indel rates and single-base substitution (SBS) mutation loads, despite their MSS classification. Although MSI status was provided in the PCAWG and HMF datasets</w:t>
      </w:r>
      <w:r w:rsidR="00082B6A">
        <w:rPr>
          <w:rFonts w:ascii="Times New Roman" w:hAnsi="Times New Roman" w:cs="Times New Roman" w:hint="eastAsia"/>
          <w:sz w:val="24"/>
          <w:szCs w:val="24"/>
        </w:rPr>
        <w:t xml:space="preserve"> </w:t>
      </w:r>
      <w:r w:rsidR="00082B6A">
        <w:rPr>
          <w:rFonts w:ascii="Times New Roman" w:hAnsi="Times New Roman" w:cs="Times New Roman"/>
          <w:sz w:val="24"/>
          <w:szCs w:val="24"/>
        </w:rPr>
        <w:fldChar w:fldCharType="begin"/>
      </w:r>
      <w:r w:rsidR="00082B6A">
        <w:rPr>
          <w:rFonts w:ascii="Times New Roman" w:hAnsi="Times New Roman" w:cs="Times New Roman"/>
          <w:sz w:val="24"/>
          <w:szCs w:val="24"/>
        </w:rPr>
        <w:instrText xml:space="preserve"> ADDIN ZOTERO_ITEM CSL_CITATION {"citationID":"e2clggfU","properties":{"formattedCitation":"(Mart\\uc0\\u237{}nez-Jim\\uc0\\u233{}nez et al. 2023; Bavi et al. 2020)","plainCitation":"(Martínez-Jiménez et al. 2023; Bavi et al. 2020)","noteIndex":0},"citationItems":[{"id":912,"uris":["http://zotero.org/users/14858941/items/7KY3QWQK"],"itemData":{"id":912,"type":"article-journal","abstract":"Abstract\n            \n              Metastatic cancer remains an almost inevitably lethal disease\n              1–3\n              . A better understanding of disease progression and response to therapies therefore remains of utmost importance. Here we characterize the genomic differences between early-stage untreated primary tumours and late-stage treated metastatic tumours using a harmonized pan-cancer analysis (or reanalysis) of two unpaired primary\n              4\n              and metastatic\n              5\n              cohorts of 7,108 whole-genome-sequenced tumours. Metastatic tumours in general have a lower intratumour heterogeneity and a conserved karyotype, displaying only a modest increase in mutations, although frequencies of structural variants are elevated overall. Furthermore, highly variable tumour-specific contributions of mutational footprints of endogenous (for example, SBS1 and APOBEC) and exogenous mutational processes (for example, platinum treatment) are present. The majority of cancer types had either moderate genomic differences (for example, lung adenocarcinoma) or highly consistent genomic portraits (for example, ovarian serous carcinoma) when comparing early-stage and late-stage disease. Breast, prostate, thyroid and kidney renal clear cell carcinomas and pancreatic neuroendocrine tumours are clear exceptions to the rule, displaying an extensive transformation of their genomic landscape in advanced stages. Exposure to treatment further scars the tumour genome and introduces an evolutionary bottleneck that selects for known therapy-resistant drivers in approximately half of treated patients. Our data showcase the potential of pan-cancer whole-genome analysis to identify distinctive features of late-stage tumours and provide a valuable resource to further investigate the biological basis of cancer and resistance to therapies.","container-title":"Nature","DOI":"10.1038/s41586-023-06054-z","ISSN":"0028-0836, 1476-4687","issue":"7964","journalAbbreviation":"Nature","language":"en","page":"333-341","source":"DOI.org (Crossref)","title":"Pan-cancer whole-genome comparison of primary and metastatic solid tumours","volume":"618","author":[{"family":"Martínez-Jiménez","given":"Francisco"},{"family":"Movasati","given":"Ali"},{"family":"Brunner","given":"Sascha Remy"},{"family":"Nguyen","given":"Luan"},{"family":"Priestley","given":"Peter"},{"family":"Cuppen","given":"Edwin"},{"family":"Van Hoeck","given":"Arne"}],"issued":{"date-parts":[["2023",6,8]]}}},{"id":663,"uris":["http://zotero.org/users/14858941/items/J5XJQ3EK"],"itemData":{"id":663,"type":"article-journal","abstract":"&lt;p&gt;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&lt;/p&gt;","container-title":"Nature","DOI":"10.1038/s41586-020-1969-6","ISSN":"0028-0836","issue":"7793","page":"82-93","title":"Pan-cancer analysis of whole genomes","volume":"578","author":[{"family":"Bavi","given":"Prashant"},{"family":"Baylin","given":"Stephen B."},{"family":"Bazant","given":"Wojciech"},{"family":"Beardsmore","given":"Duncan"},{"family":"Beck","given":"Timothy A."},{"family":"Behjati","given":"Sam"},{"family":"Behren","given":"Andreas"},{"family":"Niu","given":"Beifang"},{"family":"Bell","given":"Cindy"},{"family":"Beltran","given":"Sergi"},{"family":"Benz","given":"Christopher"},{"family":"Berchuck","given":"Andrew"},{"family":"Bergmann","given":"Anke K."},{"family":"Bergstrom","given":"Erik N."},{"family":"Berman","given":"Benjamin P."},{"family":"Berney","given":"Daniel M."},{"family":"Bernhart","given":"Stephan H."},{"family":"Beroukhim","given":"Rameen"},{"family":"Berrios","given":"Mario"},{"family":"Bersani","given":"Samantha"},{"family":"Bertl","given":"Johanna"},{"family":"Betancourt","given":"Miguel"},{"family":"Bhandari","given":"Vinayak"},{"family":"Bhosle","given":"Shriram G."},{"family":"Biankin","given":"Andrew V."},{"family":"Bieg","given":"Matthias"},{"family":"Bigner","given":"Darell"},{"family":"Binder","given":"Hans"},{"family":"Birney","given":"Ewan"},{"family":"Birrer","given":"Michael"},{"family":"Biswas","given":"Nidhan K."},{"family":"Bjerkehagen","given":"Bodil"},{"family":"Bodenheimer","given":"Tom"},{"family":"Boice","given":"Lori"},{"family":"Bonizzato","given":"Giada"},{"family":"De Bono","given":"Johann S."},{"family":"Boot","given":"Arnoud"},{"family":"Bootwalla","given":"Moiz S."},{"family":"Borg","given":"Ake"},{"family":"Borkhardt","given":"Arndt"},{"family":"Boroevich","given":"Keith A."},{"family":"Borozan","given":"Ivan"},{"family":"Borst","given":"Christoph"},{"family":"Bosenberg","given":"Marcus"},{"family":"Bosio","given":"Mattia"},{"family":"Boultwood","given":"Jacqueline"},{"family":"Bourque","given":"Guillaume"},{"family":"Boutros","given":"Paul C."},{"family":"Bova","given":"G. Steven"},{"family":"Bowen","given":"David T."},{"family":"Bowlby","given":"Reanne"},{"family":"Bowtell","given":"David D. L."},{"family":"Boyault","given":"Sandrine"},{"family":"Boyce","given":"Rich"},{"family":"Boyd","given":"Jeffrey"},{"family":"Brazma","given":"Alvis"},{"family":"Brennan","given":"Paul"},{"family":"Brewer","given":"Daniel S."},{"family":"Brinkman","given":"Arie B."},{"family":"Bristow","given":"Robert G."},{"family":"Broaddus","given":"Russell R."},{"family":"Brock","given":"Jane E."},{"family":"Brock","given":"Malcolm"},{"family":"Broeks","given":"Annegien"},{"family":"Brooks","given":"Angela N."},{"family":"Brooks","given":"Denise"},{"family":"Brors","given":"Benedikt"},{"family":"Brunak","given":"Søren"},{"family":"Bruxner","given":"Timothy J. C."},{"family":"Bruzos","given":"Alicia L."},{"family":"Buchanan","given":"Alex"},{"family":"Buchhalter","given":"Ivo"},{"family":"Buchholz","given":"Christiane"},{"family":"Bullman","given":"Susan"},{"family":"Burke","given":"Hazel"},{"family":"Burkhardt","given":"Birgit"},{"family":"Burns","given":"Kathleen H."},{"family":"Busanovich","given":"John"},{"family":"Bustamante","given":"Carlos D."},{"family":"Butler","given":"Adam P."},{"family":"Butte","given":"Atul J."},{"family":"Byrne","given":"Niall J."},{"family":"Børresen-Dale","given":"Anne-Lise"},{"family":"Caesar-Johnson","given":"Samantha J."},{"family":"Cafferkey","given":"Andy"},{"family":"Cahill","given":"Declan"},{"family":"Calabrese","given":"Claudia"},{"family":"Caldas","given":"Carlos"},{"family":"Calvo","given":"Fabien"},{"family":"Camacho","given":"Niedzica"},{"family":"Campbell","given":"Peter J."},{"family":"Campo","given":"Elias"},{"family":"Cantù","given":"Cinzia"},{"family":"Cao","given":"Shaolong"},{"family":"Carey","given":"Thomas E."},{"family":"Carlevaro-Fita","given":"Joana"},{"family":"Carlsen","given":"Rebecca"},{"family":"Cataldo","given":"Ivana"},{"family":"Cazzola","given":"Mario"},{"family":"Cebon","given":"Jonathan"},{"family":"Cerfolio","given":"Robert"},{"family":"Chadwick","given":"Dianne E."},{"family":"Chakravarty","given":"Dimple"},{"family":"Chalmers","given":"Don"},{"family":"Chan","given":"Calvin Wing Yiu"},{"family":"Chan","given":"Kin"},{"family":"Chan-Seng-Yue","given":"Michelle"},{"family":"Chandan","given":"Vishal S."},{"family":"Chang","given":"David K."},{"family":"Chanock","given":"Stephen J."},{"family":"Chantrill","given":"Lorraine A."},{"family":"Chateigner","given":"Aurélien"},{"family":"Chatterjee","given":"Nilanjan"},{"family":"Chayama","given":"Kazuaki"},{"family":"Chen","given":"Hsiao-Wei"},{"family":"Chen","given":"Jieming"},{"family":"Chen","given":"Ken"},{"family":"Chen","given":"Yiwen"},{"family":"Chen","given":"Zhaohong"},{"family":"Cherniack","given":"Andrew D."},{"family":"Chien","given":"Jeremy"},{"family":"Chiew","given":"Yoke-Eng"},{"family":"Chin","given":"Suet-Feung"},{"family":"Cho","given":"Juok"},{"family":"Cho","given":"Sunghoon"},{"family":"Choi","given":"Jung Kyoon"},{"family":"Choi","given":"Wan"},{"family":"Chomienne","given":"Christine"},{"family":"Chong","given":"Zechen"},{"family":"Choo","given":"Su Pin"},{"family":"Chou","given":"Angela"},{"family":"Christ","given":"Angelika N."},{"family":"Christie","given":"Elizabeth L."},{"family":"Chuah","given":"Eric"},{"family":"Cibulskis","given":"Carrie"},{"family":"Cibulskis","given":"Kristian"},{"family":"Cingarlini","given":"Sara"},{"family":"Clapham","given":"Peter"},{"family":"Claviez","given":"Alexander"},{"family":"Cleary","given":"Sean"},{"family":"Cloonan","given":"Nicole"},{"family":"Cmero","given":"Marek"},{"family":"Collins","given":"Colin C."},{"family":"Connor","given":"Ashton A."},{"family":"Cooke","given":"Susanna L."},{"family":"Cooper","given":"Colin S."},{"family":"Cope","given":"Leslie"},{"family":"Corbo","given":"Vincenzo"},{"family":"Cordes","given":"Matthew G."},{"family":"Cordner","given":"Stephen M."},{"family":"Cortés-Ciriano","given":"Isidro"},{"family":"Covington","given":"Kyle"},{"family":"Cowin","given":"Prue A."},{"family":"Craft","given":"Brian"},{"family":"Craft","given":"David"},{"family":"Creighton","given":"Chad J."},{"family":"Cun","given":"Yupeng"},{"family":"Curley","given":"Erin"},{"family":"Cutcutache","given":"Ioana"},{"family":"Czajka","given":"Karolina"},{"family":"Czerniak","given":"Bogdan"},{"family":"Dagg","given":"Rebecca A."},{"family":"Danilova","given":"Ludmila"},{"family":"Davi","given":"Maria Vittoria"},{"family":"Davidson","given":"Natalie R."},{"family":"Davies","given":"Helen"},{"family":"Davis","given":"Ian J."},{"family":"Davis-Dusenbery","given":"Brandi N."},{"family":"Dawson","given":"Kevin J."},{"family":"De La Vega","given":"Francisco M."},{"family":"De Paoli-Iseppi","given":"Ricardo"},{"family":"Defreitas","given":"Timothy"},{"family":"Tos","given":"Angelo P. Dei"},{"family":"Delaneau","given":"Olivier"},{"family":"Demchok","given":"John A."},{"family":"Demeulemeester","given":"Jonas"},{"family":"Demidov","given":"German M."},{"family":"Demircioğlu","given":"Deniz"},{"family":"Dennis","given":"Nening M."},{"family":"Denroche","given":"Robert E."},{"family":"Dentro","given":"Stefan C."},{"family":"Desai","given":"Nikita"},{"family":"Deshpande","given":"Vikram"},{"family":"Deshwar","given":"Amit G."},{"family":"Desmedt","given":"Christine"},{"family":"Deu-Pons","given":"Jordi"},{"family":"Dhalla","given":"Noreen"},{"family":"Dhani","given":"Neesha C."},{"family":"Dhingra","given":"Priyanka"},{"family":"Dhir","given":"Rajiv"},{"family":"DiBiase","given":"Anthony"},{"family":"Diamanti","given":"Klev"},{"family":"Ding","given":"Li"},{"family":"Ding","given":"Shuai"},{"family":"Dinh","given":"Huy Q."},{"family":"Dirix","given":"Luc"},{"family":"Doddapaneni","given":"HarshaVardhan"},{"family":"Donmez","given":"Nilgun"},{"family":"Dow","given":"Michelle T."},{"family":"Drapkin","given":"Ronny"},{"family":"Drechsel","given":"Oliver"},{"family":"Drews","given":"Ruben M."},{"family":"Serge","given":"Serge"},{"family":"Dudderidge","given":"Tim"},{"family":"Dueso-Barroso","given":"Ana"},{"family":"Dunford","given":"Andrew J."},{"family":"Dunn","given":"Michael"},{"family":"Dursi","given":"Lewis Jonathan"},{"family":"Duthie","given":"Fraser R."},{"family":"Dutton-Regester","given":"Ken"},{"family":"Eagles","given":"Jenna"},{"family":"Easton","given":"Douglas F."},{"family":"Edmonds","given":"Stuart"},{"family":"Edwards","given":"Paul A."},{"family":"Edwards","given":"Sandra E."},{"family":"Eeles","given":"Rosalind A."},{"family":"Ehinger","given":"Anna"},{"family":"Eils","given":"Juergen"},{"family":"Eils","given":"Roland"},{"family":"El-Naggar","given":"Adel"},{"family":"Eldridge","given":"Matthew"},{"family":"Ellrott","given":"Kyle"},{"family":"Erkek","given":"Serap"},{"family":"Escaramis","given":"Georgia"},{"family":"Espiritu","given":"Shadrielle M. G."},{"family":"Estivill","given":"Xavier"},{"family":"Etemadmoghadam","given":"Dariush"},{"family":"Eyfjord","given":"Jorunn E."},{"family":"Faltas","given":"Bishoy M."},{"family":"Fan","given":"Daiming"},{"family":"Faquin","given":"William C."},{"family":"Farcas","given":"Claudiu"},{"family":"Fassan","given":"Matteo"},{"family":"Fatima","given":"Aquila"},{"family":"Favero","given":"Francesco"},{"family":"Fayzullaev","given":"Nodirjon"},{"family":"Felau","given":"Ina"},{"family":"Fereday","given":"Sian"},{"family":"Ferguson","given":"Martin L."},{"family":"Ferretti","given":"Vincent"},{"family":"Feuerbach","given":"Lars"},{"family":"Field","given":"Matthew A."},{"family":"Fink","given":"J. Lynn"},{"family":"Finocchiaro","given":"Gaetano"},{"family":"Fisher","given":"Cyril"},{"family":"Fittall","given":"Matthew W."},{"family":"Fitzgerald","given":"Anna"},{"family":"Fitzgerald","given":"Rebecca C."},{"family":"Flanagan","given":"Adrienne M."},{"family":"Fleshner","given":"Neil E."},{"family":"Flicek","given":"Paul"},{"family":"Foekens","given":"John A."},{"family":"Fong","given":"Kwun M."},{"family":"Fonseca","given":"Nuno A."},{"family":"Foster","given":"Christopher S."},{"family":"Fox","given":"Natalie S."},{"family":"Fraser","given":"Michael"},{"family":"Frazer","given":"Scott"},{"family":"Frenkel-Morgenstern","given":"Milana"},{"family":"Friedman","given":"William"},{"family":"Frigola","given":"Joan"},{"family":"Fronick","given":"Catrina C."},{"family":"Fujimoto","given":"Akihiro"},{"family":"Fujita","given":"Masashi"},{"family":"Fukayama","given":"Masashi"},{"family":"Fulton","given":"Lucinda A."},{"family":"Fulton","given":"Robert S."},{"family":"Furuta","given":"Mayuko"},{"family":"Futreal","given":"P. Andrew"},{"family":"Füllgrabe","given":"Anja"},{"family":"Gabriel","given":"Stacey B."},{"family":"Gallinger","given":"Steven"},{"family":"Gambacorti-Passerini","given":"Carlo"},{"family":"Gao","given":"Jianjiong"},{"family":"Gao","given":"Shengjie"},{"family":"Garraway","given":"Levi"},{"family":"Garred","given":"Øystein"},{"family":"Garrison","given":"Erik"},{"family":"Garsed","given":"Dale W."},{"family":"Gehlenborg","given":"Nils"},{"family":"Gelpi","given":"Josep L. L."},{"family":"George","given":"Joshy"},{"family":"Gerhard","given":"Daniela S."},{"family":"Gerhauser","given":"Clarissa"},{"family":"Gershenwald","given":"Jeffrey E."},{"family":"Gerstein","given":"Mark"},{"family":"Gerstung","given":"Moritz"},{"family":"Getz","given":"Gad"},{"family":"Ghori","given":"Mohammed"},{"family":"Ghossein","given":"Ronald"},{"family":"Giama","given":"Nasra H."},{"family":"Gibbs","given":"Richard A."},{"family":"Gibson","given":"Bob"},{"family":"Gill","given":"Anthony J."},{"family":"Gill","given":"Pelvender"},{"family":"Giri","given":"Dilip D."},{"family":"Glodzik","given":"Dominik"},{"family":"Gnanapragasam","given":"Vincent J."},{"family":"Goebler","given":"Maria Elisabeth"},{"family":"Goldman","given":"Mary J."},{"family":"Gomez","given":"Carmen"},{"family":"Gonzalez","given":"Santiago"},{"family":"Gonzalez-Perez","given":"Abel"},{"family":"Gordenin","given":"Dmitry A."},{"family":"Gossage","given":"James"},{"family":"Gotoh","given":"Kunihito"},{"family":"Govindan","given":"Ramaswamy"},{"family":"Grabau","given":"Dorthe"},{"family":"Graham","given":"Janet S."},{"family":"Grant","given":"Robert C."},{"family":"Green","given":"Anthony R."},{"family":"Green","given":"Eric"},{"family":"Greger","given":"Liliana"},{"family":"Grehan","given":"Nicola"},{"family":"Grimaldi","given":"Sonia"},{"family":"Grimmond","given":"Sean M."},{"family":"Grossman","given":"Robert L."},{"family":"Gundem","given":"Gunes"},{"family":"Guo","given":"Qianyun"},{"family":"Gupta","given":"Manaswi"},{"family":"Gupta","given":"Shailja"},{"family":"Gut","given":"Ivo G."},{"family":"Gut","given":"Marta"},{"family":"Göke","given":"Jonathan"},{"family":"Ha","given":"Gavin"},{"family":"Haake","given":"Andrea"},{"family":"Haan","given":"David"},{"family":"Haas","given":"Siegfried"},{"family":"Haase","given":"Kerstin"},{"family":"Haber","given":"James E."},{"family":"Habermann","given":"Nina"},{"family":"Hach","given":"Faraz"},{"family":"Haider","given":"Syed"},{"family":"Hama","given":"Natsuko"},{"family":"Hamdy","given":"Freddie C."},{"family":"Hamilton","given":"Anne"},{"family":"Hamilton","given":"Mark P."},{"family":"Han","given":"Leng"},{"family":"Hanna","given":"George B."},{"family":"Hansmann","given":"Martin"},{"family":"Haradhvala","given":"Nicholas J."},{"family":"Harismendy","given":"Olivier"},{"family":"Harliwong","given":"Ivon"},{"family":"Harmanci","given":"Arif O."},{"family":"Harrington","given":"Eoghan"},{"family":"Hasegawa","given":"Takanori"},{"family":"Haussler","given":"David"},{"family":"Hawkins","given":"Steve"},{"family":"Hayami","given":"Shinya"},{"family":"Hayashi","given":"Shuto"},{"family":"Hayes","given":"D. Neil"},{"family":"Hayes","given":"Stephen J."},{"family":"Hayward","given":"Nicholas K."},{"family":"Hazell","given":"Steven"},{"family":"He","given":"Yao"},{"family":"Heath","given":"Allison P."},{"family":"Heath","given":"Simon C."},{"family":"Hedley","given":"David"},{"family":"Hegde","given":"Apurva M."},{"family":"Heiman","given":"David I."},{"family":"Heinold","given":"Michael C."},{"family":"Heins","given":"Zachary"},{"family":"Heisler","given":"Lawrence E."},{"family":"Hellstrom-Lindberg","given":"Eva"},{"family":"Helmy","given":"Mohamed"},{"family":"Heo","given":"Seong Gu"},{"family":"Hepperla","given":"Austin J."},{"family":"Heredia-Genestar","given":"José María"},{"family":"Herrmann","given":"Carl"},{"family":"Hersey","given":"Peter"},{"family":"Hess","given":"Julian M."},{"family":"Hilmarsdottir","given":"Holmfridur"},{"family":"Hinton","given":"Jonathan"},{"family":"Hirano","given":"Satoshi"},{"family":"Hiraoka","given":"Nobuyoshi"},{"family":"Hoadley","given":"Katherine A."},{"family":"Hobolth","given":"Asger"},{"family":"Hodzic","given":"Ermin"},{"family":"Hoell","given":"Jessica I."},{"family":"Hoffmann","given":"Steve"},{"family":"Hofmann","given":"Oliver"},{"family":"Holbrook","given":"Andrea"},{"family":"Holik","given":"Aliaksei Z."},{"family":"Hollingsworth","given":"Michael A."},{"family":"Holmes","given":"Oliver"},{"family":"Holt","given":"Robert A."},{"family":"Hong","given":"Chen"},{"family":"Hong","given":"Eun Pyo"},{"family":"Hong","given":"Jongwhi H."},{"family":"Hooijer","given":"Gerrit K."},{"family":"Hornshøj","given":"Henrik"},{"family":"Hosoda","given":"Fumie"},{"family":"Hou","given":"Yong"},{"family":"Hovestadt","given":"Volker"},{"family":"Howat","given":"William"},{"family":"Hoyle","given":"Alan P."},{"family":"Hruban","given":"Ralph H."},{"family":"Hu","given":"Jianhong"},{"family":"Hu","given":"Taobo"},{"family":"Hua","given":"Xing"},{"family":"Huang","given":"Kuan-lin"},{"family":"Huang","given":"Mei"},{"family":"Huang","given":"Mi Ni"},{"family":"Huang","given":"Vincent"},{"family":"Huang","given":"Yi"},{"family":"Huber","given":"Wolfgang"},{"family":"Hudson","given":"Thomas J."},{"family":"Hummel","given":"Michael"},{"family":"Hung","given":"Jillian A."},{"family":"Huntsman","given":"David"},{"family":"Hupp","given":"Ted R."},{"family":"Huse","given":"Jason"},{"family":"Huska","given":"Matthew R."},{"family":"Hutter","given":"Barbara"},{"family":"Hutter","given":"Carolyn M."},{"family":"Hübschmann","given":"Daniel"},{"family":"Iacobuzio-Donahue","given":"Christine A."},{"family":"Imbusch","given":"Charles David"},{"family":"Imielinski","given":"Marcin"},{"family":"Imoto","given":"Seiya"},{"family":"Isaacs","given":"William B."},{"family":"Isaev","given":"Keren"},{"family":"Ishikawa","given":"Shumpei"},{"family":"Iskar","given":"Murat"},{"family":"Islam","given":"S. M. Ashiqul"},{"family":"Ittmann","given":"Michael"},{"family":"Ivkovic","given":"Sinisa"},{"family":"Izarzugaza","given":"Jose M. G."},{"family":"Jacquemier","given":"Jocelyne"},{"family":"Jakrot","given":"Valerie"},{"family":"Jamieson","given":"Nigel B."},{"family":"Jang","given":"Gun Ho"},{"family":"Jang","given":"Se Jin"},{"family":"Jayaseelan","given":"Joy C."},{"family":"Jayasinghe","given":"Reyka"},{"family":"Jefferys","given":"Stuart R."},{"family":"Jegalian","given":"Karine"},{"family":"Jennings","given":"Jennifer L."},{"family":"Jeon","given":"Seung-Hyup"},{"family":"Jerman","given":"Lara"},{"family":"Ji","given":"Yuan"},{"family":"Jiao","given":"Wei"},{"family":"Johansson","given":"Peter A."},{"family":"Johns","given":"Amber L."},{"family":"Johns","given":"Jeremy"},{"family":"Johnson","given":"Rory"},{"family":"Johnson","given":"Todd A."},{"family":"Jolly","given":"Clemency"},{"family":"Joly","given":"Yann"},{"family":"Jonasson","given":"Jon G."},{"family":"Jones","given":"Corbin D."},{"family":"Jones","given":"David R."},{"family":"Jones","given":"David T. W."},{"family":"Jones","given":"Nic"},{"family":"Jones","given":"Steven J. M."},{"family":"Jonkers","given":"Jos"},{"family":"Ju","given":"Young Seok"},{"family":"Juhl","given":"Hartmut"},{"family":"Jung","given":"Jongsun"},{"family":"Juul","given":"Malene"},{"family":"Juul","given":"Randi Istrup"},{"family":"Juul","given":"Sissel"},{"family":"Jäger","given":"Natalie"},{"family":"Kahles","given":"Andre"},{"family":"Kahraman","given":"Abdullah"},{"family":"Kaiser","given":"Vera B."},{"family":"Kakavand","given":"Hojabr"},{"family":"Kalimuthu","given":"Sangeetha"},{"family":"Kalle","given":"Christof","non-dropping-particle":"von"},{"family":"Kang","given":"Koo Jeong"},{"family":"Karlan","given":"Beth"},{"family":"Karlić","given":"Rosa"},{"family":"Karsch","given":"Dennis"},{"family":"Kasaian","given":"Katayoon"},{"family":"Kassahn","given":"Karin S."},{"family":"Katai","given":"Hitoshi"},{"family":"Kato","given":"Mamoru"},{"family":"Katoh","given":"Hiroto"},{"family":"Kawakami","given":"Yoshiiku"},{"family":"Kay","given":"Jonathan D."},{"family":"Kazakoff","given":"Stephen H."},{"family":"Kazanov","given":"Marat D."},{"family":"Keays","given":"Maria"},{"family":"Kebebew","given":"Electron"},{"family":"Kefford","given":"Richard F."},{"family":"Kellis","given":"Manolis"},{"family":"Kench","given":"James G."},{"family":"Kennedy","given":"Catherine J."},{"family":"Kerssemakers","given":"Jules N. A."},{"family":"Khoo","given":"David"},{"family":"Khoo","given":"Vincent"},{"family":"Khuntikeo","given":"Narong"},{"family":"Khurana","given":"Ekta"},{"family":"Kilpinen","given":"Helena"},{"family":"Kim","given":"Hark Kyun"},{"family":"Kim","given":"Hyung-Lae"},{"family":"Kim","given":"Hyung-Yong"},{"family":"Kim","given":"Hyunghwan"},{"family":"Kim","given":"Jaegil"},{"family":"Kim","given":"Jihoon"},{"family":"Kim","given":"Jong K."},{"family":"Kim","given":"Youngwook"},{"family":"King","given":"Tari A."},{"family":"Klapper","given":"Wolfram"},{"family":"Kleinheinz","given":"Kortine"},{"family":"Klimczak","given":"Leszek J."},{"family":"Knappskog","given":"Stian"},{"family":"Kneba","given":"Michael"},{"family":"Knoppers","given":"Bartha M."},{"family":"Koh","given":"Youngil"},{"family":"Komorowski","given":"Jan"},{"family":"Komura","given":"Daisuke"},{"family":"Komura","given":"Mitsuhiro"},{"family":"Kong","given":"Gu"},{"family":"Kool","given":"Marcel"},{"family":"Korbel","given":"Jan O."},{"family":"Korchina","given":"Viktoriya"},{"family":"Korshunov","given":"Andrey"},{"family":"Koscher","given":"Michael"},{"family":"Koster","given":"Roelof"},{"family":"Kote-Jarai","given":"Zsofia"},{"family":"Koures","given":"Antonios"},{"family":"Kovacevic","given":"Milena"},{"family":"Kremeyer","given":"Barbara"},{"family":"Kretzmer","given":"Helene"},{"family":"Kreuz","given":"Markus"},{"family":"Krishnamurthy","given":"Savitri"},{"family":"Kube","given":"Dieter"},{"family":"Kumar","given":"Kiran"},{"family":"Kumar","given":"Pardeep"},{"family":"Kumar","given":"Sushant"},{"family":"Kumar","given":"Yogesh"},{"family":"Kundra","given":"Ritika"},{"family":"Kübler","given":"Kirsten"},{"family":"Küppers","given":"Ralf"},{"family":"Lagergren","given":"Jesper"},{"family":"Lai","given":"Phillip H."},{"family":"Laird","given":"Peter W."},{"family":"Lakhani","given":"Sunil R."},{"family":"Lalansingh","given":"Christopher M."},{"family":"Lalonde","given":"Emilie"},{"family":"Lamaze","given":"Fabien C."},{"family":"Lambert","given":"Adam"},{"family":"Lander","given":"Eric"},{"family":"Landgraf","given":"Pablo"},{"family":"Landoni","given":"Luca"},{"family":"Langerød","given":"Anita"},{"family":"Lanzós","given":"Andrés"},{"family":"Larsimont","given":"Denis"},{"family":"Larsson","given":"Erik"},{"family":"Lathrop","given":"Mark"},{"family":"Lau","given":"Loretta M. S."},{"family":"Lawerenz","given":"Chris"},{"family":"Lawlor","given":"Rita T."},{"family":"Lawrence","given":"Michael S."},{"family":"Lazar","given":"Alexander J."},{"family":"Lazic","given":"Ana Mijalkovic"},{"family":"Le","given":"Xuan"},{"family":"Lee","given":"Darlene"},{"family":"Lee","given":"Donghoon"},{"family":"Lee","given":"Eunjung Alice"},{"family":"Lee","given":"Hee Jin"},{"family":"Lee","given":"Jake June-Koo"},{"family":"Lee","given":"Jeong-Yeon"},{"family":"Lee","given":"Juhee"},{"family":"Lee","given":"Ming Ta Michael"},{"family":"Lee-Six","given":"Henry"},{"family":"Lehmann","given":"Kjong-Van"},{"family":"Lehrach","given":"Hans"},{"family":"Lenze","given":"Dido"},{"family":"Leonard","given":"Conrad R."},{"family":"Leongamornlert","given":"Daniel A."},{"family":"Leshchiner","given":"Ignaty"},{"family":"Letourneau","given":"Louis"},{"family":"Letunic","given":"Ivica"},{"family":"Levine","given":"Douglas A."},{"family":"Lewis","given":"Lora"},{"family":"Ley","given":"Tim"},{"family":"Li","given":"Chang"},{"family":"Li","given":"Constance H."},{"family":"Li","given":"Haiyan Irene"},{"family":"Li","given":"Jun"},{"family":"Li","given":"Lin"},{"family":"Li","given":"Shantao"},{"family":"Li","given":"Siliang"},{"family":"Li","given":"Xiaobo"},{"family":"Li","given":"Xiaotong"},{"family":"Li","given":"Xinyue"},{"family":"Li","given":"Yilong"},{"family":"Liang","given":"Han"},{"family":"Liang","given":"Sheng-Ben"},{"family":"Lichter","given":"Peter"},{"family":"Lin","given":"Pei"},{"family":"Lin","given":"Ziao"},{"family":"Linehan","given":"W. M."},{"family":"Lingjærde","given":"Ole Christian"},{"family":"Liu","given":"Dongbing"},{"family":"Liu","given":"Eric Minwei"},{"family":"Liu","given":"Fei-Fei Fei"},{"family":"Liu","given":"Fenglin"},{"family":"Liu","given":"Jia"},{"family":"Liu","given":"Xingmin"},{"family":"Livingstone","given":"Julie"},{"family":"Livitz","given":"Dimitri"},{"family":"Livni","given":"Naomi"},{"family":"Lochovsky","given":"Lucas"},{"family":"Loeffler","given":"Markus"},{"family":"Long","given":"Georgina V."},{"family":"Lopez-Guillermo","given":"Armando"},{"family":"Lou","given":"Shaoke"},{"family":"Louis","given":"David N."},{"family":"Lovat","given":"Laurence B."},{"family":"Lu","given":"Yiling"},{"family":"Lu","given":"Yong-Jie"},{"family":"Lu","given":"Youyong"},{"family":"Luchini","given":"Claudio"},{"family":"Lungu","given":"Ilinca"},{"family":"Luo","given":"Xuemei"},{"family":"Luxton","given":"Hayley J."},{"family":"Lynch","given":"Andy G."},{"family":"Lype","given":"Lisa"},{"family":"López","given":"Cristina"},{"family":"López-Otín","given":"Carlos"},{"family":"Ma","given":"Eric Z."},{"family":"Ma","given":"Yussanne"},{"family":"MacGrogan","given":"Gaetan"},{"family":"MacRae","given":"Shona"},{"family":"Macintyre","given":"Geoff"},{"family":"Madsen","given":"Tobias"},{"family":"Maejima","given":"Kazuhiro"},{"family":"Mafficini","given":"Andrea"},{"family":"Maglinte","given":"Dennis T."},{"family":"Maitra","given":"Arindam"},{"family":"Majumder","given":"Partha P."},{"family":"Malcovati","given":"Luca"},{"family":"Malikic","given":"Salem"},{"family":"Malleo","given":"Giuseppe"},{"family":"Mann","given":"Graham J."},{"family":"Mantovani-Löffler","given":"Luisa"},{"family":"Marchal","given":"Kathleen"},{"family":"Marchegiani","given":"Giovanni"},{"family":"Mardis","given":"Elaine R."},{"family":"Margolin","given":"Adam A."},{"family":"Marin","given":"Maximillian G."},{"family":"Markowetz","given":"Florian"},{"family":"Markowski","given":"Julia"},{"family":"Marques-Bonet","given":"Tomas"},{"family":"Marra","given":"Marco A."},{"family":"Marsden","given":"Luke"},{"family":"Martens","given":"John W. M."},{"family":"Martin","given":"Sancha"},{"family":"Martin-Subero","given":"Jose I."},{"family":"Martincorena","given":"Iñigo"},{"family":"Martinez-Fundichely","given":"Alexander"},{"family":"Maruvka","given":"Yosef E."},{"family":"Mashl","given":"R. Jay"},{"family":"Massie","given":"Charlie E."},{"family":"Matthew","given":"Thomas J."},{"family":"Matthews","given":"Lucy"},{"family":"Mayer","given":"Erik"},{"family":"Mayes","given":"Simon"},{"family":"Mayo","given":"Michael"},{"family":"Mbabaali","given":"Faridah"},{"family":"McCune","given":"Karen"},{"family":"McDermott","given":"Ultan"},{"family":"McGillivray","given":"Patrick D."},{"family":"McLellan","given":"Michael D."},{"family":"McPherson","given":"John D."},{"family":"McPherson","given":"John R."},{"family":"McPherson","given":"Treasa A."},{"family":"Meier","given":"Samuel R."},{"family":"Meng","given":"Alice"},{"family":"Meng","given":"Shaowu"},{"family":"Menzies","given":"Andrew"},{"family":"Merrett","given":"Neil D."},{"family":"Merson","given":"Sue"},{"family":"Meyerson","given":"Matthew"},{"family":"Meyerson","given":"William"},{"family":"Mieczkowski","given":"Piotr A."},{"family":"Mihaiescu","given":"George L."},{"family":"Mijalkovic","given":"Sanja"},{"family":"Mikkelsen","given":"Tom"},{"family":"Milella","given":"Michele"},{"family":"Mileshkin","given":"Linda"},{"family":"Miller","given":"Christopher A."},{"family":"Miller","given":"David K."},{"family":"Miller","given":"Jessica K."},{"family":"Mills","given":"Gordon B."},{"family":"Milovanovic","given":"Ana"},{"family":"Minner","given":"Sarah"},{"family":"Miotto","given":"Marco"},{"family":"Arnau","given":"Gisela Mir"},{"family":"Mirabello","given":"Lisa"},{"family":"Mitchell","given":"Chris"},{"family":"Mitchell","given":"Thomas J."},{"family":"Miyano","given":"Satoru"},{"family":"Miyoshi","given":"Naoki"},{"family":"Mizuno","given":"Shinichi"},{"family":"Molnár-Gábor","given":"Fruzsina"},{"family":"Moore","given":"Malcolm J."},{"family":"Moore","given":"Richard A."},{"family":"Morganella","given":"Sandro"},{"family":"Morris","given":"Quaid D."},{"family":"Mose","given":"Lisle E."},{"family":"Moser","given":"Catherine D."},{"family":"Muiños","given":"Ferran"},{"family":"Mularoni","given":"Loris"},{"family":"Mungall","given":"Andrew J."},{"family":"Mungall","given":"Karen"},{"family":"Musgrove","given":"Elizabeth A."},{"family":"Mustonen","given":"Ville"},{"family":"Mutch","given":"David"},{"family":"Muyas","given":"Francesc"},{"family":"Muzny","given":"Donna M."},{"family":"Muñoz","given":"Alfonso"},{"family":"Myers","given":"Jerome"},{"family":"Myklebost","given":"Ola"},{"family":"Möller","given":"Peter"},{"family":"Nagae","given":"Genta"},{"family":"Nagrial","given":"Adnan M."},{"family":"Nahal-Bose","given":"Hardeep K."},{"family":"Nakagama","given":"Hitoshi"},{"family":"Nakagawa","given":"Hidewaki"},{"family":"Nakamura","given":"Hiromi"},{"family":"Nakamura","given":"Toru"},{"family":"Nakano","given":"Kaoru"},{"family":"Nandi","given":"Tannistha"},{"family":"Nangalia","given":"Jyoti"},{"family":"Nastic","given":"Mia"},{"family":"Navarro","given":"Arcadi"},{"family":"Navarro","given":"Fabio C. P."},{"family":"Neal","given":"David E."},{"family":"Nettekoven","given":"Gerd"},{"family":"Newell","given":"Felicity"},{"family":"Newhouse","given":"Steven J."},{"family":"Newton","given":"Yulia"},{"family":"Ng","given":"Alvin Wei Tian"},{"family":"Ng","given":"Anthony"},{"family":"Nicholson","given":"Jonathan"},{"family":"Nicol","given":"David"},{"family":"Nie","given":"Yongzhan"},{"family":"Nielsen","given":"G. Petur"},{"family":"Nielsen","given":"Morten Muhlig"},{"family":"Nik-Zainal","given":"Serena"},{"family":"Noble","given":"Michael S."},{"family":"Nones","given":"Katia"},{"family":"Northcott","given":"Paul A."},{"family":"Notta","given":"Faiyaz"},{"family":"O’Connor","given":"Brian D."},{"family":"O’Donnell","given":"Peter"},{"family":"O’Donovan","given":"Maria"},{"family":"O’Meara","given":"Sarah"},{"family":"O’Neill","given":"Brian Patrick"},{"family":"O’Neill","given":"J. Robert"},{"family":"Ocana","given":"David"},{"family":"Ochoa","given":"Angelica"},{"family":"Oesper","given":"Layla"},{"family":"Ogden","given":"Christopher"},{"family":"Ohdan","given":"Hideki"},{"family":"Ohi","given":"Kazuhiro"},{"family":"Ohno-Machado","given":"Lucila"},{"family":"Oien","given":"Karin A."},{"family":"Ojesina","given":"Akinyemi I."},{"family":"Ojima","given":"Hidenori"},{"family":"Okusaka","given":"Takuji"},{"family":"Omberg","given":"Larsson"},{"family":"Ong","given":"Choon Kiat"},{"family":"Ossowski","given":"Stephan"},{"family":"Ott","given":"German"},{"family":"Ouellette","given":"B. F. Francis"},{"family":"P’ng","given":"Christine"},{"family":"Paczkowska","given":"Marta"},{"family":"Paiella","given":"Salvatore"},{"family":"Pairojkul","given":"Chawalit"},{"family":"Pajic","given":"Marina"},{"family":"Pan-Hammarström","given":"Qiang"},{"family":"Papaemmanuil","given":"Elli"},{"family":"Papatheodorou","given":"Irene"},{"family":"Paramasivam","given":"Nagarajan"},{"family":"Park","given":"Ji Wan"},{"family":"Park","given":"Joong-Won"},{"family":"Park","given":"Keunchil"},{"family":"Park","given":"Kiejung"},{"family":"Park","given":"Peter J."},{"family":"Parker","given":"Joel S."},{"family":"Parsons","given":"Simon L."},{"family":"Pass","given":"Harvey"},{"family":"Pasternack","given":"Danielle"},{"family":"Pastore","given":"Alessandro"},{"family":"Patch","given":"Ann-Marie"},{"family":"Pauporté","given":"Iris"},{"family":"Pearson","given":"John V."},{"family":"Pedamallu","given":"Chandra Sekhar"},{"family":"Pedersen","given":"Jakob Skou"},{"family":"Pederzoli","given":"Paolo"},{"family":"Peifer","given":"Martin"},{"family":"Pennell","given":"Nathan A."},{"family":"Perou","given":"Charles M."},{"family":"Perry","given":"Marc D."},{"family":"Petersen","given":"Gloria M."},{"family":"Peto","given":"Myron"},{"family":"Petrelli","given":"Nicholas"},{"family":"Petryszak","given":"Robert"},{"family":"Pfister","given":"Stefan M."},{"family":"Phillips","given":"Mark"},{"family":"Pich","given":"Oriol"},{"family":"Pickett","given":"Hilda A."},{"family":"Pihl","given":"Todd D."},{"family":"Pillay","given":"Nischalan"},{"family":"Pinder","given":"Sarah"},{"family":"Pinese","given":"Mark"},{"family":"Pinho","given":"Andreia V."},{"family":"Pitkänen","given":"Esa"},{"family":"Piñeiro-Yáñez","given":"Elena"},{"family":"Planko","given":"Laura"},{"family":"Plass","given":"Christoph"},{"family":"Polak","given":"Paz"},{"family":"Pons","given":"Tirso"},{"family":"Popescu","given":"Irinel"},{"family":"Potapova","given":"Olga"},{"family":"Prasad","given":"Aparna"},{"family":"Preston","given":"Shaun R."},{"family":"Prinz","given":"Manuel"},{"family":"Pritchard","given":"Antonia L."},{"family":"Prokopec","given":"Stephenie D."},{"family":"Provenzano","given":"Elena"},{"family":"Puente","given":"Xose S."},{"family":"Puig","given":"Sonia"},{"family":"Puiggròs","given":"Montserrat"},{"family":"Pulido-Tamayo","given":"Sergio"},{"family":"Pupo","given":"Gulietta M."},{"family":"Purdie","given":"Colin A."},{"family":"Quinn","given":"Michael C."},{"family":"Rabionet","given":"Raquel"},{"family":"Rader","given":"Janet S."},{"family":"Radlwimmer","given":"Bernhard"},{"family":"Radovic","given":"Petar"},{"family":"Raeder","given":"Benjamin"},{"family":"Raine","given":"Keiran M."},{"family":"Ramakrishna","given":"Manasa"},{"family":"Ramakrishnan","given":"Kamna"},{"family":"Ramalingam","given":"Suresh"},{"family":"Raphael","given":"Benjamin J."},{"family":"Rathmell","given":"W. Kimryn"},{"family":"Rausch","given":"Tobias"},{"family":"Reifenberger","given":"Guido"},{"family":"Reimand","given":"Jüri"},{"family":"Reis-Filho","given":"Jorge"},{"family":"Reuter","given":"Victor"},{"family":"Reyes-Salazar","given":"Iker"},{"family":"Reyna","given":"Matthew A."},{"family":"Reynolds","given":"Sheila M."},{"family":"Rheinbay","given":"Esther"},{"family":"Riazalhosseini","given":"Yasser"},{"family":"Richardson","given":"Andrea L."},{"family":"Richter","given":"Julia"},{"family":"Ringel","given":"Matthew"},{"family":"Ringnér","given":"Markus"},{"family":"Rino","given":"Yasushi"},{"family":"Rippe","given":"Karsten"},{"family":"Roach","given":"Jeffrey"},{"family":"Roberts","given":"Lewis R."},{"family":"Roberts","given":"Nicola D."},{"family":"Roberts","given":"Steven A."},{"family":"Robertson","given":"A. Gordon"},{"family":"Robertson","given":"Alan J."},{"family":"Rodriguez","given":"Javier Bartolomé"},{"family":"Rodriguez-Martin","given":"Bernardo"},{"family":"Rodríguez-González","given":"F. Germán"},{"family":"Rohde","given":"Marius"},{"family":"Rokutan","given":"Hirofumi"},{"family":"Rooman","given":"Ilse"},{"family":"Roques","given":"Tom"},{"family":"Rosebrock","given":"Daniel"},{"family":"Rosenberg","given":"Mara"},{"family":"Rosenstiel","given":"Philip C."},{"family":"Rosenwald","given":"Andreas"},{"family":"Rowe","given":"Edward W."},{"family":"Royo","given":"Romina"},{"family":"Rozen","given":"Steven G."},{"family":"Rubanova","given":"Yulia"},{"family":"Rubin","given":"Mark A."},{"family":"Rubio-Perez","given":"Carlota"},{"family":"Rudneva","given":"Vasilisa A."},{"family":"Rusev","given":"Borislav C."},{"family":"Ruzzenente","given":"Andrea"},{"family":"Rätsch","given":"Gunnar"},{"family":"Sabarinathan","given":"Radhakrishnan"},{"family":"Sabelnykova","given":"Veronica Y."},{"family":"Sadeghi","given":"Sara"},{"family":"Sahinalp","given":"S. Cenk"},{"family":"Saini","given":"Natalie"},{"family":"Saito-Adachi","given":"Mihoko"},{"family":"Saksena","given":"Gordon"},{"family":"Salgado","given":"Roberto"},{"family":"Salichos","given":"Leonidas"},{"family":"Sallari","given":"Richard"},{"family":"Saller","given":"Charles"},{"family":"Salvia","given":"Roberto"},{"family":"Sam","given":"Michelle"},{"family":"Samra","given":"Jaswinder S."},{"family":"Sanchez-Vega","given":"Francisco"},{"family":"Sander","given":"Chris"},{"family":"Sanders","given":"Grant"},{"family":"Sarin","given":"Rajiv"},{"family":"Sarrafi","given":"Iman"},{"family":"Sasaki-Oku","given":"Aya"},{"family":"Sauer","given":"Torill"},{"family":"Sauter","given":"Guido"},{"family":"Saw","given":"Robyn P. M."},{"family":"Scardoni","given":"Maria"},{"family":"Scarlett","given":"Christopher J."},{"family":"Scarpa","given":"Aldo"},{"family":"Scelo","given":"Ghislaine"},{"family":"Schadendorf","given":"Dirk"},{"family":"Schein","given":"Jacqueline E."},{"family":"Schilhabel","given":"Markus B."},{"family":"Schlesner","given":"Matthias"},{"family":"Schlomm","given":"Thorsten"},{"family":"Schmidt","given":"Heather K."},{"family":"Schreiber","given":"Stefan"},{"family":"Schultz","given":"Nikolaus"},{"family":"Schumacher","given":"Steven E."},{"family":"Schwarz","given":"Roland F."},{"family":"Scolyer","given":"Richard A."},{"family":"Scott","given":"David"},{"family":"Scully","given":"Ralph"},{"family":"Seethala","given":"Raja"},{"family":"Segre","given":"Ayellet V."},{"family":"Selander","given":"Iris"},{"family":"Semple","given":"Colin A."},{"family":"Senbabaoglu","given":"Yasin"},{"family":"Sengupta","given":"Subhajit"},{"family":"Sereni","given":"Elisabetta"},{"family":"Serra","given":"Stefano"},{"family":"Shackleton","given":"Mark"},{"family":"Shah","given":"Nimish C."},{"family":"Shahabi","given":"Sagedeh"},{"family":"Shang","given":"Catherine A."},{"family":"Shang","given":"Ping"},{"family":"Shapira","given":"Ofer"},{"family":"Shelton","given":"Troy"},{"family":"Shen","given":"Ciyue"},{"family":"Shen","given":"Hui"},{"family":"Shepherd","given":"Rebecca"},{"family":"Shi","given":"Yan"},{"family":"Shiah","given":"Yu-Jia"},{"family":"Shibata","given":"Tatsuhiro"},{"family":"Shih","given":"Juliann"},{"family":"Shimizu","given":"Eigo"},{"family":"Shin","given":"Seung Jun"},{"family":"Shiraishi","given":"Yuichi"},{"family":"Shmaya","given":"Tal"},{"family":"Shmulevich","given":"Ilya"},{"family":"Shorser","given":"Solomon I."},{"family":"Shrestha","given":"Raunak"},{"family":"Shringarpure","given":"Suyash S."},{"family":"Shriver","given":"Craig"},{"family":"Shuai","given":"Shimin"},{"family":"Sidiropoulos","given":"Nikos"},{"family":"Siebert","given":"Reiner"},{"family":"Sieuwerts","given":"Anieta M."},{"family":"Sieverling","given":"Lina"},{"family":"Signoretti","given":"Sabina"},{"family":"Sikora","given":"Katarzyna O."},{"family":"Simbolo","given":"Michele"},{"family":"Simon","given":"Ronald"},{"family":"Simons","given":"Janae V."},{"family":"Simpson","given":"Jared T."},{"family":"Simpson","given":"Peter T."},{"family":"Singer","given":"Samuel"},{"family":"Sinnott-Armstrong","given":"Nasa"},{"family":"Sipahimalani","given":"Payal"},{"family":"Skelly","given":"Tara J."},{"family":"Smid","given":"Marcel"},{"family":"Smith","given":"Jaclyn"},{"family":"Smith-McCune","given":"Karen"},{"family":"Socci","given":"Nicholas D."},{"family":"Soloway","given":"Matthew G."},{"family":"Song","given":"Lei"},{"family":"Sood","given":"Anil K."},{"family":"Sothi","given":"Sharmila"},{"family":"Sotiriou","given":"Christos"},{"family":"Soulette","given":"Cameron M."},{"family":"Span","given":"Paul N."},{"family":"Spellman","given":"Paul T."},{"family":"Spillane","given":"Andrew J."},{"family":"Spiro","given":"Oliver"},{"family":"Spring","given":"Jonathan"},{"family":"Staaf","given":"Johan"},{"family":"Stadler","given":"Peter F."},{"family":"Staib","given":"Peter"},{"family":"Stark","given":"Stefan G."},{"family":"Stebbings","given":"Lucy"},{"family":"Stefánsson","given":"Ólafur Andri"},{"family":"Stegle","given":"Oliver"},{"family":"Stein","given":"Lincoln D."},{"family":"Stenhouse","given":"Alasdair"},{"family":"Stewart","given":"Chip"},{"family":"Stilgenbauer","given":"Stephan"},{"family":"Stobbe","given":"Miranda D."},{"family":"Stratton","given":"Michael R."},{"family":"Stretch","given":"Jonathan R."},{"family":"Struck","given":"Adam J."},{"family":"Stuart","given":"Joshua M."},{"family":"Stunnenberg","given":"Henk G."},{"family":"Su","given":"Hong"},{"family":"Su","given":"Xiaoping"},{"family":"Sungalee","given":"Stephanie"},{"family":"Susak","given":"Hana"},{"family":"Suzuki","given":"Akihiro"},{"family":"Sweep","given":"Fred"},{"family":"Szczepanowski","given":"Monika"},{"family":"Sültmann","given":"Holger"},{"family":"Yugawa","given":"Takashi"},{"family":"Tam","given":"Angela"},{"family":"Tamborero","given":"David"},{"family":"Tan","given":"Benita Kiat Tee"},{"family":"Tan","given":"Donghui"},{"family":"Tan","given":"Patrick"},{"family":"Tanaka","given":"Hiroko"},{"family":"Taniguchi","given":"Hirokazu"},{"family":"Tanskanen","given":"Tomas J."},{"family":"Tarabichi","given":"Maxime"},{"family":"Tarnuzzer","given":"Roy"},{"family":"Tarpey","given":"Patrick"},{"family":"Taschuk","given":"Morgan L."},{"family":"Tatsuno","given":"Kenji"},{"family":"Tavaré","given":"Simon"},{"family":"Taylor","given":"Darrin F."},{"family":"Taylor-Weiner","given":"Amaro"},{"family":"Teague","given":"Jon W."},{"family":"Teh","given":"Bin Tean"},{"family":"Tembe","given":"Varsha"},{"family":"Temes","given":"Javier"},{"family":"Thai","given":"Kevin"},{"family":"Thiessen","given":"Nina"},{"family":"Thomas","given":"Gilles"},{"family":"Thomas","given":"Sarah"},{"family":"Thompson","given":"Alastair M."},{"family":"Thompson","given":"John F. F."},{"family":"Thompson","given":"R. Houston"},{"family":"Thorne","given":"Heather"},{"family":"Thorne","given":"Leigh B."},{"family":"Thorogood","given":"Adrian"},{"family":"Tiao","given":"Grace"},{"family":"Tijanic","given":"Nebojsa"},{"family":"Timms","given":"Lee E."},{"family":"Tirabosco","given":"Roberto"},{"family":"Tojo","given":"Marta"},{"family":"Tommasi","given":"Stefania"},{"family":"Toon","given":"Christopher W."},{"family":"Torrents","given":"David"},{"family":"Tortora","given":"Giampaolo"},{"family":"Tost","given":"Jörg"},{"family":"Totoki","given":"Yasushi"},{"family":"Townend","given":"David"},{"family":"Traficante","given":"Nadia"},{"family":"Trotta","given":"Jean-Rémi"},{"family":"Trümper","given":"Lorenz H. P."},{"family":"Tsao","given":"Ming"},{"family":"Tsunoda","given":"Tatsuhiko"},{"family":"Tucker","given":"Olga"},{"family":"Turkington","given":"Richard"},{"family":"Turner","given":"Daniel J."},{"family":"Tutt","given":"Andrew"},{"family":"Ueno","given":"Masaki"},{"family":"Umbricht","given":"Christopher"},{"family":"Umer","given":"Husen M."},{"family":"Underwood","given":"Timothy J."},{"family":"Urushidate","given":"Tomoko"},{"family":"Ushiku","given":"Tetsuo"},{"family":"Uusküla-Reimand","given":"Liis"},{"family":"Valencia","given":"Alfonso"},{"family":"Van Den Berg","given":"David J."},{"family":"Van Laere","given":"Steven"},{"family":"Van Meir","given":"Erwin G."},{"family":"Van den Eynden","given":"Gert G."},{"family":"Van der Kwast","given":"Theodorus"},{"family":"Vasudev","given":"Naveen"},{"family":"Vazquez","given":"Miguel"},{"family":"Vedururu","given":"Ravikiran"},{"family":"Veluvolu","given":"Umadevi"},{"family":"Vembu","given":"Shankar"},{"family":"Verbeke","given":"Lieven P. C."},{"family":"Vermeulen","given":"Peter"},{"family":"Verrill","given":"Clare"},{"family":"Viari","given":"Alain"},{"family":"Vicente","given":"David"},{"family":"Vicentini","given":"Caterina"},{"family":"VijayRaghavan","given":"K."},{"family":"Viksna","given":"Juris"},{"family":"Vilain","given":"Ricardo E."},{"family":"Villasante","given":"Izar"},{"family":"Vincent-Salomon","given":"Anne"},{"family":"Voet","given":"Douglas"},{"family":"Vázquez-García","given":"Ignacio"},{"family":"Waddell","given":"Nick M."},{"family":"Waddell","given":"Nicola"},{"family":"Wadelius","given":"Claes"},{"family":"Wadi","given":"Lina"},{"family":"Wagener","given":"Rabea"},{"family":"Wala","given":"Jeremiah A."},{"family":"Wang","given":"Jian"},{"family":"Wang","given":"Jiayin"},{"family":"Wang","given":"Linghua"},{"family":"Wang","given":"Wenyi"},{"family":"Wang","given":"Yumeng"},{"family":"Wang","given":"Zhining"},{"family":"Waring","given":"Paul M."},{"family":"Warnatz","given":"Hans-Jörg"},{"family":"Warrell","given":"Jonathan"},{"family":"Warren","given":"Anne Y."},{"family":"Waszak","given":"Sebastian M."},{"family":"Wedge","given":"David C."},{"family":"Weichenhan","given":"Dieter"},{"family":"Weinstein","given":"John N."},{"family":"Weischenfeldt","given":"Joachim"},{"family":"Weisenberger","given":"Daniel J."},{"family":"Welch","given":"Ian"},{"family":"Wendl","given":"Michael C."},{"family":"Werner","given":"Johannes"},{"family":"Wheeler","given":"David A."},{"family":"Whitaker","given":"Hayley C."},{"family":"Wigle","given":"Dennis"},{"family":"Wilkerson","given":"Matthew D."},{"family":"Williams","given":"Ashley"},{"family":"Wilmott","given":"James S."},{"family":"Wilson","given":"Gavin W."},{"family":"Wilson","given":"Julie M."},{"family":"Wilson","given":"Richard K."},{"family":"Winterhoff","given":"Boris"},{"family":"Wintersinger","given":"Jeffrey A."},{"family":"Wiznerowicz","given":"Maciej"},{"family":"Wolf","given":"Stephan"},{"family":"Wong","given":"Bernice H."},{"family":"Wong","given":"Tina"},{"family":"Wong","given":"Winghing"},{"family":"Wood","given":"Scott"},{"family":"Wouters","given":"Bradly G."},{"family":"Wright","given":"Adam J."},{"family":"Wright","given":"Derek W."},{"family":"Wu","given":"Chin-Lee"},{"family":"Wu","given":"Dai-Ying"},{"family":"Wu","given":"Jianmin"},{"family":"Wu","given":"Kui"},{"family":"Wu","given":"Yang"},{"family":"Wu","given":"Zhenggang"},{"family":"Xi","given":"Liu"},{"family":"Xia","given":"Tian"},{"family":"Xiao","given":"Xiao"},{"family":"Xing","given":"Rui"},{"family":"Xiong","given":"Heng"},{"family":"Xu","given":"Qinying"},{"family":"Xu","given":"Yanxun"},{"family":"Xue","given":"Hong"},{"family":"Yachida","given":"Shinichi"},{"family":"Yakneen","given":"Sergei"},{"family":"Yamaguchi","given":"Rui"},{"family":"Yamaguchi","given":"Takafumi N."},{"family":"Yamamoto","given":"Masakazu"},{"family":"Yamamoto","given":"Shogo"},{"family":"Yamaue","given":"Hiroki"},{"family":"Yang","given":"Fan"},{"family":"Yang","given":"Jean Y."},{"family":"Yang","given":"Liming"},{"family":"Yang","given":"Lixing"},{"family":"Yang","given":"Shanlin"},{"family":"Yang","given":"Tsun-Po"},{"family":"Yang","given":"Yang"},{"family":"Yao","given":"Xiaotong"},{"family":"Yaspo","given":"Marie-Laure"},{"family":"Yates","given":"Lucy"},{"family":"Yau","given":"Christina"},{"family":"Ye","given":"Kai"},{"family":"Yellapantula","given":"Venkata D."},{"family":"Yoon","given":"Christopher J."},{"family":"Yoon","given":"Sung-Soo"},{"family":"Yousif","given":"Fouad"},{"family":"Yu","given":"Jun"},{"family":"Yu","given":"Kaixian"},{"family":"Yu","given":"Willie"},{"family":"Yu","given":"Yingyan"},{"family":"Yuan","given":"Ke"},{"family":"Yuan","given":"Yuan"},{"family":"Yuen","given":"Denis"},{"family":"Yung","given":"Christina K."},{"family":"Zaikova","given":"Olga"},{"family":"Zamora","given":"Jorge"},{"family":"Zenklusen","given":"Jean C."},{"family":"Zenz","given":"Thorsten"},{"family":"Zeps","given":"Nikolajs"},{"family":"Zhang","given":"Cheng-Zhong"},{"family":"Zhang","given":"Fan"},{"family":"Zhang","given":"Hailei"},{"family":"Zhang","given":"Hongwei"},{"family":"Zhang","given":"Jiashan"},{"family":"Zhang","given":"Jing"},{"family":"Zhang","given":"Junjun"},{"family":"Zhang","given":"Xuanping"},{"family":"Zhang","given":"Zemin"},{"family":"Zheng","given":"Liangtao"},{"family":"Zheng","given":"Xiuqing"},{"family":"Zhou","given":"Wanding"},{"family":"Zhou","given":"Yong"},{"family":"Zhu","given":"Bin"},{"family":"Zhu","given":"Hongtu"},{"family":"Zhu","given":"Jingchun"},{"family":"Zhu","given":"Shida"},{"family":"Zou","given":"Lihua"},{"family":"Zou","given":"Xueqing"},{"family":"deFazio","given":"Anna"},{"family":"As","given":"Nicholas","non-dropping-particle":"van"},{"family":"Deurzen","given":"Carolien H. M.","non-dropping-particle":"van"},{"family":"Vijver","given":"Marc J.","non-dropping-particle":"van de"},{"family":"Veer","given":"L.","non-dropping-particle":"van’t"},{"family":"Mering","given":"Christian","non-dropping-particle":"von"}],"issued":{"date-parts":[["2020",2,6]]}}}],"schema":"https://github.com/citation-style-language/schema/raw/master/csl-citation.json"} </w:instrText>
      </w:r>
      <w:r w:rsidR="00082B6A">
        <w:rPr>
          <w:rFonts w:ascii="Times New Roman" w:hAnsi="Times New Roman" w:cs="Times New Roman"/>
          <w:sz w:val="24"/>
          <w:szCs w:val="24"/>
        </w:rPr>
        <w:fldChar w:fldCharType="separate"/>
      </w:r>
      <w:r w:rsidR="00082B6A" w:rsidRPr="00082B6A">
        <w:rPr>
          <w:rFonts w:ascii="Times New Roman" w:hAnsi="Times New Roman" w:cs="Times New Roman"/>
          <w:sz w:val="24"/>
        </w:rPr>
        <w:t>(Martínez-Jiménez et al. 2023; Bavi et al. 2020)</w:t>
      </w:r>
      <w:r w:rsidR="00082B6A">
        <w:rPr>
          <w:rFonts w:ascii="Times New Roman" w:hAnsi="Times New Roman" w:cs="Times New Roman"/>
          <w:sz w:val="24"/>
          <w:szCs w:val="24"/>
        </w:rPr>
        <w:fldChar w:fldCharType="end"/>
      </w:r>
      <w:r w:rsidRPr="00442D83">
        <w:rPr>
          <w:rFonts w:ascii="Times New Roman" w:hAnsi="Times New Roman" w:cs="Times New Roman"/>
          <w:sz w:val="24"/>
          <w:szCs w:val="24"/>
        </w:rPr>
        <w:t xml:space="preserve">, several samples displaying MSI characteristics—such as high SBS and indel mutations alongside MSI-associated SBS signatures—were classified as MSS. To resolve this discrepancy, we updated the MSI status using MSISeq, a software tool designed to identify MSI status based on catalogs of somatic mutations </w:t>
      </w:r>
      <w:r w:rsidR="008A7B6B">
        <w:rPr>
          <w:rFonts w:ascii="Times New Roman" w:hAnsi="Times New Roman" w:cs="Times New Roman"/>
          <w:sz w:val="24"/>
          <w:szCs w:val="24"/>
        </w:rPr>
        <w:fldChar w:fldCharType="begin"/>
      </w:r>
      <w:r w:rsidR="008A7B6B">
        <w:rPr>
          <w:rFonts w:ascii="Times New Roman" w:hAnsi="Times New Roman" w:cs="Times New Roman"/>
          <w:sz w:val="24"/>
          <w:szCs w:val="24"/>
        </w:rPr>
        <w:instrText xml:space="preserve"> ADDIN ZOTERO_ITEM CSL_CITATION {"citationID":"Dkst3xq7","properties":{"formattedCitation":"(Ni Huang et al. 2015)","plainCitation":"(Ni Huang et al. 2015)","noteIndex":0},"citationItems":[{"id":825,"uris":["http://zotero.org/users/14858941/items/2V7URUSU"],"itemData":{"id":825,"type":"article-journal","abstract":"Abstract\n            Microsatellite instability (MSI) is a form of hypermutation that occurs in some tumors due to defects in cellular DNA mismatch repair. MSI is characterized by frequent somatic mutations (i.e., cancer-specific mutations) that change the length of simple repeats (e.g., AAAAA…., GATAGATAGATA...). Clinical MSI tests evaluate the lengths of a handful of simple repeat sites, while next-generation sequencing can assay many more sites and offers a much more complete view of their somatic mutation frequencies. Using somatic mutation data from the exomes of a 361-tumor training set, we developed classifiers to determine MSI status based on four machine-learning frameworks. All frameworks had high accuracy and after choosing one we determined that it had &gt;98% concordance with clinical tests in a separate 163-tumor test set. Furthermore, this classifier retained high concordance even when classifying tumors based on subsets of whole-exome data. We have released a CRAN R package, MSIseq, based on this classifier. MSIseq is faster and simpler to use than software that requires large files of aligned sequenced reads. MSIseq will be useful for genomic studies in which clinical MSI test results are unavailable and for detecting possible misclassifications by clinical tests.","container-title":"Scientific Reports","DOI":"10.1038/srep13321","ISSN":"2045-2322","issue":"1","journalAbbreviation":"Sci Rep","language":"en","page":"13321","source":"DOI.org (Crossref)","title":"MSIseq: Software for Assessing Microsatellite Instability from Catalogs of Somatic Mutations","title-short":"MSIseq","volume":"5","author":[{"family":"Ni Huang","given":"Mi"},{"family":"McPherson","given":"John R."},{"family":"Cutcutache","given":"Ioana"},{"family":"Teh","given":"Bin Tean"},{"family":"Tan","given":"Patrick"},{"family":"Rozen","given":"Steven G."}],"issued":{"date-parts":[["2015",8,26]]}}}],"schema":"https://github.com/citation-style-language/schema/raw/master/csl-citation.json"} </w:instrText>
      </w:r>
      <w:r w:rsidR="008A7B6B">
        <w:rPr>
          <w:rFonts w:ascii="Times New Roman" w:hAnsi="Times New Roman" w:cs="Times New Roman"/>
          <w:sz w:val="24"/>
          <w:szCs w:val="24"/>
        </w:rPr>
        <w:fldChar w:fldCharType="separate"/>
      </w:r>
      <w:r w:rsidR="008A7B6B" w:rsidRPr="008A7B6B">
        <w:rPr>
          <w:rFonts w:ascii="Times New Roman" w:hAnsi="Times New Roman" w:cs="Times New Roman"/>
          <w:sz w:val="24"/>
        </w:rPr>
        <w:t>(Huang et al. 2015)</w:t>
      </w:r>
      <w:r w:rsidR="008A7B6B">
        <w:rPr>
          <w:rFonts w:ascii="Times New Roman" w:hAnsi="Times New Roman" w:cs="Times New Roman"/>
          <w:sz w:val="24"/>
          <w:szCs w:val="24"/>
        </w:rPr>
        <w:fldChar w:fldCharType="end"/>
      </w:r>
      <w:r w:rsidRPr="00442D83">
        <w:rPr>
          <w:rFonts w:ascii="Times New Roman" w:hAnsi="Times New Roman" w:cs="Times New Roman"/>
          <w:sz w:val="24"/>
          <w:szCs w:val="24"/>
        </w:rPr>
        <w:t xml:space="preserve">. MSISeq identified an additional </w:t>
      </w:r>
      <w:r w:rsidR="00A1143B">
        <w:rPr>
          <w:rFonts w:ascii="Times New Roman" w:hAnsi="Times New Roman" w:cs="Times New Roman" w:hint="eastAsia"/>
          <w:sz w:val="24"/>
          <w:szCs w:val="24"/>
        </w:rPr>
        <w:t>98</w:t>
      </w:r>
      <w:r w:rsidRPr="00442D83">
        <w:rPr>
          <w:rFonts w:ascii="Times New Roman" w:hAnsi="Times New Roman" w:cs="Times New Roman"/>
          <w:sz w:val="24"/>
          <w:szCs w:val="24"/>
        </w:rPr>
        <w:t xml:space="preserve"> MSI tumors beyond the 91 previously reported in the literature. In total, we identified </w:t>
      </w:r>
      <w:r w:rsidR="00187F59">
        <w:rPr>
          <w:rFonts w:ascii="Times New Roman" w:hAnsi="Times New Roman" w:cs="Times New Roman" w:hint="eastAsia"/>
          <w:sz w:val="24"/>
          <w:szCs w:val="24"/>
        </w:rPr>
        <w:t>189</w:t>
      </w:r>
      <w:r w:rsidRPr="00442D83">
        <w:rPr>
          <w:rFonts w:ascii="Times New Roman" w:hAnsi="Times New Roman" w:cs="Times New Roman"/>
          <w:sz w:val="24"/>
          <w:szCs w:val="24"/>
        </w:rPr>
        <w:t xml:space="preserve"> MSI tumors with SBS mutation counts ranging from 10,839 to 2,432,617 and indel mutations ranging from 5,060 to 318,631. For subsequent analyses, we will refer to these </w:t>
      </w:r>
      <w:r w:rsidR="00A1143B">
        <w:rPr>
          <w:rFonts w:ascii="Times New Roman" w:hAnsi="Times New Roman" w:cs="Times New Roman" w:hint="eastAsia"/>
          <w:sz w:val="24"/>
          <w:szCs w:val="24"/>
        </w:rPr>
        <w:t>189</w:t>
      </w:r>
      <w:r w:rsidRPr="00442D83">
        <w:rPr>
          <w:rFonts w:ascii="Times New Roman" w:hAnsi="Times New Roman" w:cs="Times New Roman"/>
          <w:sz w:val="24"/>
          <w:szCs w:val="24"/>
        </w:rPr>
        <w:t xml:space="preserve"> tumors as MSI tumors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Notably, these MSI tumors typically exhibit a higher prevalence of deletions compared to insertions (</w:t>
      </w:r>
      <w:r w:rsidR="00C354D7">
        <w:rPr>
          <w:rFonts w:ascii="Times New Roman" w:hAnsi="Times New Roman" w:cs="Times New Roman" w:hint="eastAsia"/>
          <w:sz w:val="24"/>
          <w:szCs w:val="24"/>
        </w:rPr>
        <w:t>Figure S</w:t>
      </w:r>
      <w:r w:rsidRPr="00442D83">
        <w:rPr>
          <w:rFonts w:ascii="Times New Roman" w:hAnsi="Times New Roman" w:cs="Times New Roman"/>
          <w:sz w:val="24"/>
          <w:szCs w:val="24"/>
        </w:rPr>
        <w:t>), suggesting that defective DNA mismatch repair predominantly leads to nucleotide removal rather than insertions.</w:t>
      </w:r>
    </w:p>
    <w:p w14:paraId="3DA1B255" w14:textId="608E9116" w:rsidR="001A4173" w:rsidRPr="00995E34" w:rsidRDefault="00995E34" w:rsidP="001A4173">
      <w:pPr>
        <w:spacing w:line="480" w:lineRule="auto"/>
        <w:rPr>
          <w:rFonts w:ascii="Times New Roman" w:hAnsi="Times New Roman" w:cs="Times New Roman"/>
          <w:sz w:val="24"/>
          <w:szCs w:val="24"/>
        </w:rPr>
      </w:pPr>
      <w:r w:rsidRPr="00995E34">
        <w:rPr>
          <w:rFonts w:ascii="Times New Roman" w:hAnsi="Times New Roman" w:cs="Times New Roman"/>
          <w:sz w:val="24"/>
          <w:szCs w:val="24"/>
        </w:rPr>
        <w:t>Leveraging the higher prevalence of MSI tumors in our combined dataset, we identified five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83 signatures and their six corresponding I</w:t>
      </w:r>
      <w:r>
        <w:rPr>
          <w:rFonts w:ascii="Times New Roman" w:hAnsi="Times New Roman" w:cs="Times New Roman" w:hint="eastAsia"/>
          <w:sz w:val="24"/>
          <w:szCs w:val="24"/>
        </w:rPr>
        <w:t>n</w:t>
      </w:r>
      <w:r w:rsidRPr="00995E34">
        <w:rPr>
          <w:rFonts w:ascii="Times New Roman" w:hAnsi="Times New Roman" w:cs="Times New Roman"/>
          <w:sz w:val="24"/>
          <w:szCs w:val="24"/>
        </w:rPr>
        <w:t>D</w:t>
      </w:r>
      <w:r>
        <w:rPr>
          <w:rFonts w:ascii="Times New Roman" w:hAnsi="Times New Roman" w:cs="Times New Roman" w:hint="eastAsia"/>
          <w:sz w:val="24"/>
          <w:szCs w:val="24"/>
        </w:rPr>
        <w:t>el</w:t>
      </w:r>
      <w:r w:rsidRPr="00995E34">
        <w:rPr>
          <w:rFonts w:ascii="Times New Roman" w:hAnsi="Times New Roman" w:cs="Times New Roman"/>
          <w:sz w:val="24"/>
          <w:szCs w:val="24"/>
        </w:rPr>
        <w:t xml:space="preserve">89 signatures associated with MSI: C_ID2 (InsDel2b &amp; InsDel2c), C_ID7 (InsDel7), H_ID33 and H_ID37 (InsDel33), H_ID34 (InsDel34), and H_ID38 (InsDel38). </w:t>
      </w:r>
      <w:r w:rsidR="00E4048D">
        <w:rPr>
          <w:rFonts w:ascii="Times New Roman" w:hAnsi="Times New Roman" w:cs="Times New Roman" w:hint="eastAsia"/>
          <w:sz w:val="24"/>
          <w:szCs w:val="24"/>
        </w:rPr>
        <w:t xml:space="preserve">All these signatures </w:t>
      </w:r>
      <w:r w:rsidR="00E4048D" w:rsidRPr="00995E34">
        <w:rPr>
          <w:rFonts w:ascii="Times New Roman" w:hAnsi="Times New Roman" w:cs="Times New Roman"/>
          <w:sz w:val="24"/>
          <w:szCs w:val="24"/>
        </w:rPr>
        <w:t>showed significantly higher activity and enrichment in MSI tumors compared to MSS tumors (Figure 6E; Table S5).</w:t>
      </w:r>
      <w:r w:rsidR="00E4048D">
        <w:rPr>
          <w:rFonts w:ascii="Times New Roman" w:hAnsi="Times New Roman" w:cs="Times New Roman" w:hint="eastAsia"/>
          <w:sz w:val="24"/>
          <w:szCs w:val="24"/>
        </w:rPr>
        <w:t xml:space="preserve"> </w:t>
      </w:r>
      <w:r w:rsidRPr="00995E34">
        <w:rPr>
          <w:rFonts w:ascii="Times New Roman" w:hAnsi="Times New Roman" w:cs="Times New Roman"/>
          <w:sz w:val="24"/>
          <w:szCs w:val="24"/>
        </w:rPr>
        <w:t xml:space="preserve">COSMIC v3.4 catalogs seven SBS signatures linked to mismatch repair (MMR) deficiency—SBS6, SBS14, SBS15, SBS20, SBS21, SBS26, and SBS44—which often co-occur and exhibit overlapping mutation patterns (e.g., SBS44 and SBS20 share nearly identical C&gt;A profiles, while SBS6 and SBS15 both have a prominent CCG&gt;CTG peak). </w:t>
      </w:r>
      <w:r w:rsidR="00820C17" w:rsidRPr="00995E34">
        <w:rPr>
          <w:rFonts w:ascii="Times New Roman" w:hAnsi="Times New Roman" w:cs="Times New Roman"/>
          <w:sz w:val="24"/>
          <w:szCs w:val="24"/>
        </w:rPr>
        <w:t xml:space="preserve">we observed that H_ID33, H_ID37, and C_ID7 all display &gt;1 bp </w:t>
      </w:r>
      <w:r w:rsidR="00820C17" w:rsidRPr="00995E34">
        <w:rPr>
          <w:rFonts w:ascii="Times New Roman" w:hAnsi="Times New Roman" w:cs="Times New Roman"/>
          <w:sz w:val="24"/>
          <w:szCs w:val="24"/>
        </w:rPr>
        <w:lastRenderedPageBreak/>
        <w:t>deletions at repeat sequences, but are associated with distinct indel types</w:t>
      </w:r>
      <w:r w:rsidR="00820C17">
        <w:rPr>
          <w:rFonts w:ascii="Times New Roman" w:hAnsi="Times New Roman" w:cs="Times New Roman" w:hint="eastAsia"/>
          <w:sz w:val="24"/>
          <w:szCs w:val="24"/>
        </w:rPr>
        <w:t>:</w:t>
      </w:r>
      <w:r w:rsidR="001A4173" w:rsidRPr="00995E34">
        <w:rPr>
          <w:rFonts w:ascii="Times New Roman" w:hAnsi="Times New Roman" w:cs="Times New Roman"/>
          <w:sz w:val="24"/>
          <w:szCs w:val="24"/>
        </w:rPr>
        <w:t xml:space="preserve"> C_ID7 is mainly defined by single-base deletions of C or T from long homopolymer tracts. H_ID33 predominantly reflects TT deletions from 4–5 TT repeats, while H_ID37 is associated with TTT deletions from 3 TTT repeats (Figure 6F). Although H_ID33 and H_ID37 both describe similar patterns, H_ID37 is found exclusively in tumors with high C_ID2 activity, whereas H_ID33 more commonly co-occurs with C_ID2 (Figure S6B). Analysis of the corresponding I</w:t>
      </w:r>
      <w:r w:rsidR="00EC0A80">
        <w:rPr>
          <w:rFonts w:ascii="Times New Roman" w:hAnsi="Times New Roman" w:cs="Times New Roman" w:hint="eastAsia"/>
          <w:sz w:val="24"/>
          <w:szCs w:val="24"/>
        </w:rPr>
        <w:t>n</w:t>
      </w:r>
      <w:r w:rsidR="001A4173" w:rsidRPr="00995E34">
        <w:rPr>
          <w:rFonts w:ascii="Times New Roman" w:hAnsi="Times New Roman" w:cs="Times New Roman"/>
          <w:sz w:val="24"/>
          <w:szCs w:val="24"/>
        </w:rPr>
        <w:t>D</w:t>
      </w:r>
      <w:r w:rsidR="00EC0A80">
        <w:rPr>
          <w:rFonts w:ascii="Times New Roman" w:hAnsi="Times New Roman" w:cs="Times New Roman" w:hint="eastAsia"/>
          <w:sz w:val="24"/>
          <w:szCs w:val="24"/>
        </w:rPr>
        <w:t>el</w:t>
      </w:r>
      <w:r w:rsidR="001A4173" w:rsidRPr="00995E34">
        <w:rPr>
          <w:rFonts w:ascii="Times New Roman" w:hAnsi="Times New Roman" w:cs="Times New Roman"/>
          <w:sz w:val="24"/>
          <w:szCs w:val="24"/>
        </w:rPr>
        <w:t>89 signatures revealed that InsDel33 captures the deletion patterns of both H_ID33 and H_ID37, characterized by a predominant peak at ‘L(2, ):U(1,2):R(5,9)’. Both InsDel33 and InsDel7 also share peaks reflecting 1 bp T deletions from polyT tracts of 5–9 bp and the same ‘L(2, ):U(1,2):R(5,9)’ motif, suggesting they may represent similar processes but in different proportions. Further examination showed that tumors with high H_ID33 activity predominantly exhibit TT deletions from long repeats, H_ID37 tumors show TTT and TTTT deletions, whereas C_ID7 tumors are characterized by more dinucleotide deletions and longer polyT deletions. Thus, despite shared features, these signatures arise from distinct mutational processes.</w:t>
      </w:r>
    </w:p>
    <w:p w14:paraId="5BB3CC40" w14:textId="2F05B264"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We further assessed the relationships among these five MSI-associated signatures and two additional signatures linked to replication slippage and MSI (C_ID1 and C_ID2). The four main MSI signatures showed strong correlations with each other, indicating shared downstream pathways of MMR deficiency (Figure 6D). In contrast, C_ID1—characterized by 1 bp T insertions into polyT tracts—was negatively correlated with the other MSI signatures, while H_ID34, which primarily represents 1 bp T deletions from short T repeats, did not correlate with any other MSI signature. Interestingly, the mutual exclusivity between C_ID1 and C_ID2 in MSI tumors contrasts with their high correlation in non-MSI-H tumors, suggesting distinct mutational mechanisms in MSI-H contexts (Figure S6A). </w:t>
      </w:r>
    </w:p>
    <w:p w14:paraId="1E57C024" w14:textId="77777777" w:rsidR="00995E34" w:rsidRPr="00995E34"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lastRenderedPageBreak/>
        <w:t>In contrast to the deletion-dominated signatures, H_ID38 is mainly characterized by insertions—specifically 1 bp and 2 bp events at long repeats. This signature is associated with two scenarios: in samples with low C_ID2 activity, H_ID38 predominantly involves TT insertions; in samples with low, but not depleted, C_ID2 activity, H_ID38 shows a higher proportion of AT/TA insertions (Figure S). Among the five MSI-associated signatures, only H_ID38 primarily describes insertions, further reinforcing the tendency for MSI tumors to exhibit more deletions than insertions (Figure S).</w:t>
      </w:r>
    </w:p>
    <w:p w14:paraId="70360450" w14:textId="7C49E29F" w:rsidR="00FA5D26" w:rsidRDefault="00995E34" w:rsidP="00995E34">
      <w:pPr>
        <w:spacing w:line="480" w:lineRule="auto"/>
        <w:rPr>
          <w:rFonts w:ascii="Times New Roman" w:hAnsi="Times New Roman" w:cs="Times New Roman"/>
          <w:sz w:val="24"/>
          <w:szCs w:val="24"/>
        </w:rPr>
      </w:pPr>
      <w:r w:rsidRPr="00995E34">
        <w:rPr>
          <w:rFonts w:ascii="Times New Roman" w:hAnsi="Times New Roman" w:cs="Times New Roman"/>
          <w:sz w:val="24"/>
          <w:szCs w:val="24"/>
        </w:rPr>
        <w:t xml:space="preserve">Finally, we evaluated the predictive performance of MSI signature activity and proportion as biomarkers for MSI status by conducting AUROC analyses against both pre-labeled MSI status and MSISeq-derived status (Figure S). In both cases, the AUROC exceeded 0.9, demonstrating high predictive accuracy for MSI detection using </w:t>
      </w:r>
      <w:r w:rsidR="00C11032">
        <w:rPr>
          <w:rFonts w:ascii="Times New Roman" w:hAnsi="Times New Roman" w:cs="Times New Roman" w:hint="eastAsia"/>
          <w:sz w:val="24"/>
          <w:szCs w:val="24"/>
        </w:rPr>
        <w:t xml:space="preserve">InDel83 and InDel89 </w:t>
      </w:r>
      <w:r w:rsidRPr="00995E34">
        <w:rPr>
          <w:rFonts w:ascii="Times New Roman" w:hAnsi="Times New Roman" w:cs="Times New Roman"/>
          <w:sz w:val="24"/>
          <w:szCs w:val="24"/>
        </w:rPr>
        <w:t>mutational signature profiles.</w:t>
      </w:r>
      <w:r w:rsidR="00442D83" w:rsidRPr="00442D83">
        <w:rPr>
          <w:rFonts w:ascii="Times New Roman" w:hAnsi="Times New Roman" w:cs="Times New Roman"/>
          <w:sz w:val="24"/>
          <w:szCs w:val="24"/>
        </w:rPr>
        <w:t xml:space="preserve"> </w:t>
      </w:r>
    </w:p>
    <w:p w14:paraId="6339DB66" w14:textId="512E1705" w:rsidR="00184CEA" w:rsidRPr="008A1C58" w:rsidRDefault="008C3F66" w:rsidP="00442D83">
      <w:pPr>
        <w:spacing w:line="480" w:lineRule="auto"/>
        <w:rPr>
          <w:rFonts w:ascii="Times New Roman" w:hAnsi="Times New Roman" w:cs="Times New Roman"/>
          <w:b/>
          <w:bCs/>
          <w:sz w:val="24"/>
          <w:szCs w:val="24"/>
        </w:rPr>
      </w:pPr>
      <w:r>
        <w:rPr>
          <w:rFonts w:ascii="Times New Roman" w:hAnsi="Times New Roman" w:cs="Times New Roman" w:hint="eastAsia"/>
          <w:b/>
          <w:bCs/>
          <w:sz w:val="24"/>
          <w:szCs w:val="24"/>
        </w:rPr>
        <w:t>A novel ID-</w:t>
      </w:r>
      <w:r w:rsidR="00962AC1">
        <w:rPr>
          <w:rFonts w:ascii="Times New Roman" w:hAnsi="Times New Roman" w:cs="Times New Roman" w:hint="eastAsia"/>
          <w:b/>
          <w:bCs/>
          <w:sz w:val="24"/>
          <w:szCs w:val="24"/>
        </w:rPr>
        <w:t>TOP1 signature</w:t>
      </w:r>
    </w:p>
    <w:p w14:paraId="0BB6A52B" w14:textId="07BC8EBC" w:rsidR="0034283E" w:rsidRDefault="0034283E" w:rsidP="00744AA4">
      <w:pPr>
        <w:spacing w:line="480" w:lineRule="auto"/>
        <w:rPr>
          <w:rFonts w:ascii="Times New Roman" w:hAnsi="Times New Roman" w:cs="Times New Roman"/>
          <w:sz w:val="24"/>
          <w:szCs w:val="24"/>
        </w:rPr>
      </w:pPr>
      <w:r w:rsidRPr="0034283E">
        <w:rPr>
          <w:rFonts w:ascii="Times New Roman" w:hAnsi="Times New Roman" w:cs="Times New Roman"/>
          <w:sz w:val="24"/>
          <w:szCs w:val="24"/>
        </w:rPr>
        <w:t xml:space="preserve">We identified a novel pair of mutational signatures, H_ID29 and InsDel29, both characterized by 1–3 bp deletions from two repeats or microhomology, with strong support from both PCAWG and HMF samples (Figure 7A, Sup Fig). Notably, two PCAWG samples exhibited high H_ID29 activity: a skin melanoma genome (SP103894) with 3,772 H_ID29 mutations, and a breast cancer genome (SP5559) with 949 H_ID29 mutations. The inclusion of additional samples enabled the detection of these rare signatures within the PCAWG dataset. Importantly, previous analyses often failed to extract ID4 and ID29 simultaneously, and frequently misclassified ID4 as ID-TOP1-TAM </w:t>
      </w:r>
      <w:r w:rsidR="00382668">
        <w:rPr>
          <w:rFonts w:ascii="Times New Roman" w:hAnsi="Times New Roman" w:cs="Times New Roman"/>
          <w:sz w:val="24"/>
          <w:szCs w:val="24"/>
        </w:rPr>
        <w:fldChar w:fldCharType="begin"/>
      </w:r>
      <w:r w:rsidR="00382668">
        <w:rPr>
          <w:rFonts w:ascii="Times New Roman" w:hAnsi="Times New Roman" w:cs="Times New Roman"/>
          <w:sz w:val="24"/>
          <w:szCs w:val="24"/>
        </w:rPr>
        <w:instrText xml:space="preserve"> ADDIN ZOTERO_ITEM CSL_CITATION {"citationID":"0PjOKvaY","properties":{"formattedCitation":"(Jin et al. 2024; Koh et al. 2025; Reijns et al. 2022)","plainCitation":"(Jin et al. 2024; Koh et al. 2025; Reijns et al. 2022)","noteIndex":0},"citationItems":[{"id":636,"uris":["http://zotero.org/users/14858941/items/WC3TIICG"],"itemData":{"id":636,"type":"article-journal","abstract":"Mutational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analysis.","container-title":"Nature Genetics","DOI":"10.1038/s41588-024-01659-0","ISSN":"15461718","issue":"3","language":"en-US","note":"PMID: 38361034\npublisher: Nature Research","page":"541-552","title":"Accurate and sensitive mutational signature analysis with MuSiCal","volume":"56","author":[{"family":"Jin","given":"Hu"},{"family":"Gulhan","given":"Doga C."},{"family":"Geiger","given":"Benedikt"},{"family":"Ben-Isvy","given":"Daniel"},{"family":"Geng","given":"David"},{"family":"Ljungström","given":"Viktor"},{"family":"Park","given":"Peter J."}],"issued":{"date-parts":[["2024",3,1]]}}},{"id":899,"uris":["http://zotero.org/users/14858941/items/TMR7S8H6"],"itemData":{"id":899,"type":"article-journal","abstract":"Abstract\n            Despite their deleterious effects, small insertions and deletions (InDels) have received far less attention than substitutions. Here we generated isogenic CRISPR-edited human cellular models of postreplicative repair dysfunction (PRRd), including individual and combined gene edits of DNA mismatch repair (MMR) and replicative polymerases (Pol ε and Pol δ). Unique, diverse InDel mutational footprints were revealed. However, the prevailing InDel classification framework was unable to discriminate these InDel signatures from background mutagenesis and from each other. To address this, we developed an alternative InDel classification system that considers flanking sequences and informative motifs (for example, longer homopolymers), enabling unambiguous InDel classification into 89 subtypes. Through focused characterization of seven tumor types from the 100,000 Genomes Project, we uncovered 37 InDel signatures; 27 were new. In addition to unveiling previously hidden biological insights, we also developed PRRDetect—a highly specific classifier of PRRd status in tumors, with potential implications for immunotherapies.","container-title":"Nature Genetics","DOI":"10.1038/s41588-025-02152-y","ISSN":"1061-4036, 1546-1718","journalAbbreviation":"Nat Genet","language":"en","source":"DOI.org (Crossref)","title":"A redefined InDel taxonomy provides insights into mutational signatures","URL":"https://www.nature.com/articles/s41588-025-02152-y","author":[{"family":"Koh","given":"Gene Ching Chiek"},{"family":"Nanda","given":"Arjun Scott"},{"family":"Rinaldi","given":"Giuseppe"},{"family":"Boushaki","given":"Soraya"},{"family":"Degasperi","given":"Andrea"},{"family":"Badja","given":"Cherif"},{"family":"Pregnall","given":"Andrew Marcel"},{"family":"Zhao","given":"Salome Jingchen"},{"family":"Chmelova","given":"Lucia"},{"family":"Black","given":"Daniella"},{"family":"Heskin","given":"Laura"},{"family":"Dias","given":"João"},{"family":"Young","given":"Jamie"},{"family":"Memari","given":"Yasin"},{"family":"Shooter","given":"Scott"},{"family":"Czarnecki","given":"Jan"},{"family":"Brown","given":"Matthew Arthur"},{"family":"Davies","given":"Helen Ruth"},{"family":"Zou","given":"Xueqing"},{"family":"Nik-Zainal","given":"Serena"}],"accessed":{"date-parts":[["2025",5,14]]},"issued":{"date-parts":[["2025",4,10]]}}},{"id":726,"uris":["http://zotero.org/users/14858941/items/X8LCP38K"],"itemData":{"id":726,"type":"article-journal","abstract":"Abstract\n            \n              The mutational landscape is shaped by many processes. Genic regions are vulnerable to mutation but are preferentially protected by transcription-coupled repair\n              1\n              . In microorganisms, transcription has been demonstrated to be mutagenic\n              2,3\n              ; however, the impact of transcription-associated mutagenesis remains to be established in higher eukaryotes\n              4\n              . Here we show that ID4—a cancer insertion–deletion (indel) mutation signature of unknown aetiology\n              5\n              characterized by short (2 to 5 base pair) deletions —is due to a transcription-associated mutagenesis process. We demonstrate that defective ribonucleotide excision repair in mammals is associated with the ID4 signature, with mutations occurring at a TNT sequence motif, implicating topoisomerase 1 (TOP1) activity at sites of genome-embedded ribonucleotides as a mechanistic basis. Such TOP1-mediated deletions occur somatically in cancer, and the ID-TOP1 signature is also found in physiological settings, contributing to genic de novo indel mutations in the germline. Thus, although topoisomerases protect against genome instability by relieving topological stress\n              6\n              , their activity may also be an important source of mutations in the human genome.","container-title":"Nature","DOI":"10.1038/s41586-022-04403-y","ISSN":"0028-0836, 1476-4687","issue":"7898","journalAbbreviation":"Nature","language":"en","page":"623-631","source":"DOI.org (Crossref)","title":"Signatures of TOP1 transcription-associated mutagenesis in cancer and germline","volume":"602","author":[{"family":"Reijns","given":"Martin A. M."},{"family":"Parry","given":"David A."},{"family":"Williams","given":"Thomas C."},{"family":"Nadeu","given":"Ferran"},{"family":"Hindshaw","given":"Rebecca L."},{"family":"Rios Szwed","given":"Diana O."},{"family":"Nicholson","given":"Michael D."},{"family":"Carroll","given":"Paula"},{"family":"Boyle","given":"Shelagh"},{"family":"Royo","given":"Romina"},{"family":"Cornish","given":"Alex J."},{"family":"Xiang","given":"Hang"},{"family":"Ridout","given":"Kate"},{"literal":"The Genomics England Research Consortium"},{"family":"Ambrose","given":"John C."},{"family":"Arumugam","given":"Prabhu"},{"family":"Bevers","given":"Roel"},{"family":"Bleda","given":"Marta"},{"family":"Boardman-Pretty","given":"Freya"},{"family":"Boustred","given":"Christopher R."},{"family":"Brittain","given":"Helen"},{"family":"Caulfield","given":"Mark J."},{"family":"Chan","given":"Georgia C."},{"family":"Elgar","given":"Greg"},{"family":"Fowler","given":"Tom"},{"family":"Giess","given":"Adam"},{"family":"Hamblin","given":"Angela"},{"family":"Henderson","given":"Shirley"},{"family":"Hubbard","given":"Tim J. P."},{"family":"Jackson","given":"Rob"},{"family":"Jones","given":"Louise J."},{"family":"Kasperaviciute","given":"Dalia"},{"family":"Kayikci","given":"Melis"},{"family":"Kousathanas","given":"Athanasios"},{"family":"Lahnstein","given":"Lea"},{"family":"Leigh","given":"Sarah E. A."},{"family":"Leong","given":"Ivonne U. S."},{"family":"Lopez","given":"Javier F."},{"family":"Maleady-Crowe","given":"Fiona"},{"family":"McEntagart","given":"Meriel"},{"family":"Minneci","given":"Federico"},{"family":"Moutsianas","given":"Loukas"},{"family":"Mueller","given":"Michael"},{"family":"Murugaesu","given":"Nirupa"},{"family":"Need","given":"Anna C."},{"family":"O’Donovan","given":"Peter"},{"family":"Odhams","given":"Chris A."},{"family":"Patch","given":"Christine"},{"family":"Pereira","given":"Mariana Buongermino"},{"family":"Perez-Gil","given":"Daniel"},{"family":"Pullinger","given":"John"},{"family":"Rahim","given":"Tahrima"},{"family":"Rendon","given":"Augusto"},{"family":"Rogers","given":"Tim"},{"family":"Savage","given":"Kevin"},{"family":"Sawant","given":"Kushmita"},{"family":"Scott","given":"Richard H."},{"family":"Siddiq","given":"Afshan"},{"family":"Sieghart","given":"Alexander"},{"family":"Smith","given":"Samuel C."},{"family":"Sosinsky","given":"Alona"},{"family":"Stuckey","given":"Alexander"},{"family":"Tanguy","given":"Mélanie"},{"family":"Taylor Tavares","given":"Ana Lisa"},{"family":"Thomas","given":"Ellen R. A."},{"family":"Thompson","given":"Simon R."},{"family":"Tucci","given":"Arianna"},{"family":"Welland","given":"Matthew J."},{"family":"Williams","given":"Eleanor"},{"family":"Witkowska","given":"Katarzyna"},{"family":"Wood","given":"Suzanne M."},{"literal":"Colorectal Cancer Domain UK 100,000 Genomes Project"},{"family":"Chubb","given":"Daniel"},{"family":"Cornish","given":"Alex"},{"family":"Kinnersley","given":"Ben"},{"family":"Houlston","given":"Richard"},{"family":"Wedge","given":"David"},{"family":"Gruber","given":"Andreas"},{"family":"Frangou","given":"Anna"},{"family":"Cross","given":"William"},{"family":"Graham","given":"Trevor"},{"family":"Sottoriva","given":"Andrea"},{"family":"Caravagna","given":"Gulio"},{"family":"Lopez-Bigas","given":"Nuria"},{"family":"Arnedo-Pac","given":"Claudia"},{"family":"Church","given":"David"},{"family":"Culliford","given":"Richard"},{"family":"Thorn","given":"Steve"},{"family":"Quirke","given":"Phil"},{"family":"Wood","given":"Henry"},{"family":"Tomlinson","given":"Ian"},{"family":"Noyvert","given":"Boris"},{"family":"Schuh","given":"Anna"},{"family":"Aden","given":"Konrad"},{"family":"Palles","given":"Claire"},{"family":"Campo","given":"Elias"},{"family":"Stankovic","given":"Tatjana"},{"family":"Taylor","given":"Martin S."},{"family":"Jackson","given":"Andrew P."}],"issued":{"date-parts":[["2022",2,24]]}}}],"schema":"https://github.com/citation-style-language/schema/raw/master/csl-citation.json"} </w:instrText>
      </w:r>
      <w:r w:rsidR="00382668">
        <w:rPr>
          <w:rFonts w:ascii="Times New Roman" w:hAnsi="Times New Roman" w:cs="Times New Roman"/>
          <w:sz w:val="24"/>
          <w:szCs w:val="24"/>
        </w:rPr>
        <w:fldChar w:fldCharType="separate"/>
      </w:r>
      <w:r w:rsidR="00382668" w:rsidRPr="00382668">
        <w:rPr>
          <w:rFonts w:ascii="Times New Roman" w:hAnsi="Times New Roman" w:cs="Times New Roman"/>
          <w:sz w:val="24"/>
        </w:rPr>
        <w:t>(Jin et al. 2024; Koh et al. 2025; Reijns et al. 2022)</w:t>
      </w:r>
      <w:r w:rsidR="00382668">
        <w:rPr>
          <w:rFonts w:ascii="Times New Roman" w:hAnsi="Times New Roman" w:cs="Times New Roman"/>
          <w:sz w:val="24"/>
          <w:szCs w:val="24"/>
        </w:rPr>
        <w:fldChar w:fldCharType="end"/>
      </w:r>
      <w:r w:rsidRPr="0034283E">
        <w:rPr>
          <w:rFonts w:ascii="Times New Roman" w:hAnsi="Times New Roman" w:cs="Times New Roman"/>
          <w:sz w:val="24"/>
          <w:szCs w:val="24"/>
        </w:rPr>
        <w:t xml:space="preserve">. Here, for the first time, we identified C_ID4 and H_ID29, along with their corresponding InDel89 representations (InsDel4a, InsDel4b, and InsDel29), using a de novo extraction approach. </w:t>
      </w:r>
      <w:r w:rsidR="008F14CF" w:rsidRPr="008F14CF">
        <w:rPr>
          <w:rFonts w:ascii="Times New Roman" w:hAnsi="Times New Roman" w:cs="Times New Roman"/>
          <w:sz w:val="24"/>
          <w:szCs w:val="24"/>
        </w:rPr>
        <w:t xml:space="preserve">Compared to C_ID4, </w:t>
      </w:r>
      <w:r w:rsidR="008F14CF" w:rsidRPr="008F14CF">
        <w:rPr>
          <w:rFonts w:ascii="Times New Roman" w:hAnsi="Times New Roman" w:cs="Times New Roman"/>
          <w:sz w:val="24"/>
          <w:szCs w:val="24"/>
        </w:rPr>
        <w:lastRenderedPageBreak/>
        <w:t>H_ID29 (corresponding to ID-TOP1-TAM) lacks signals representing the removal of 1–3 bp sequences from regions with more than three repeats or microhomologies.</w:t>
      </w:r>
      <w:r w:rsidRPr="0034283E">
        <w:rPr>
          <w:rFonts w:ascii="Times New Roman" w:hAnsi="Times New Roman" w:cs="Times New Roman"/>
          <w:sz w:val="24"/>
          <w:szCs w:val="24"/>
        </w:rPr>
        <w:t xml:space="preserve"> This pattern is also reflected in the InDel89 representations: InsDel4a and InsDel4b show a higher proportion of peaks at L(3,):</w:t>
      </w:r>
      <w:r w:rsidRPr="008F14CF">
        <w:rPr>
          <w:rFonts w:ascii="Times New Roman" w:hAnsi="Times New Roman" w:cs="Times New Roman"/>
          <w:i/>
          <w:iCs/>
          <w:sz w:val="24"/>
          <w:szCs w:val="24"/>
        </w:rPr>
        <w:t>U(3,)</w:t>
      </w:r>
      <w:r w:rsidRPr="0034283E">
        <w:rPr>
          <w:rFonts w:ascii="Times New Roman" w:hAnsi="Times New Roman" w:cs="Times New Roman"/>
          <w:sz w:val="24"/>
          <w:szCs w:val="24"/>
        </w:rPr>
        <w:t>:</w:t>
      </w:r>
      <w:r w:rsidRPr="008F14CF">
        <w:rPr>
          <w:rFonts w:ascii="Times New Roman" w:hAnsi="Times New Roman" w:cs="Times New Roman"/>
          <w:i/>
          <w:iCs/>
          <w:sz w:val="24"/>
          <w:szCs w:val="24"/>
        </w:rPr>
        <w:t>R(2,9)</w:t>
      </w:r>
      <w:r w:rsidRPr="0034283E">
        <w:rPr>
          <w:rFonts w:ascii="Times New Roman" w:hAnsi="Times New Roman" w:cs="Times New Roman"/>
          <w:sz w:val="24"/>
          <w:szCs w:val="24"/>
        </w:rPr>
        <w:t>, while InsDel29 is dominated by the peak at L(2,8):</w:t>
      </w:r>
      <w:r w:rsidRPr="008F14CF">
        <w:rPr>
          <w:rFonts w:ascii="Times New Roman" w:hAnsi="Times New Roman" w:cs="Times New Roman"/>
          <w:i/>
          <w:iCs/>
          <w:sz w:val="24"/>
          <w:szCs w:val="24"/>
        </w:rPr>
        <w:t>U(1,2)</w:t>
      </w:r>
      <w:r w:rsidRPr="0034283E">
        <w:rPr>
          <w:rFonts w:ascii="Times New Roman" w:hAnsi="Times New Roman" w:cs="Times New Roman"/>
          <w:sz w:val="24"/>
          <w:szCs w:val="24"/>
        </w:rPr>
        <w:t>:</w:t>
      </w:r>
      <w:r w:rsidRPr="008F14CF">
        <w:rPr>
          <w:rFonts w:ascii="Times New Roman" w:hAnsi="Times New Roman" w:cs="Times New Roman"/>
          <w:i/>
          <w:iCs/>
          <w:sz w:val="24"/>
          <w:szCs w:val="24"/>
        </w:rPr>
        <w:t>R(2,4)</w:t>
      </w:r>
      <w:r w:rsidRPr="0034283E">
        <w:rPr>
          <w:rFonts w:ascii="Times New Roman" w:hAnsi="Times New Roman" w:cs="Times New Roman"/>
          <w:sz w:val="24"/>
          <w:szCs w:val="24"/>
        </w:rPr>
        <w:t>.</w:t>
      </w:r>
    </w:p>
    <w:p w14:paraId="0B07F063" w14:textId="42EC9E2E" w:rsidR="00744AA4" w:rsidRPr="00744AA4" w:rsidRDefault="004F5B35" w:rsidP="00744AA4">
      <w:pPr>
        <w:spacing w:line="480" w:lineRule="auto"/>
        <w:rPr>
          <w:rFonts w:ascii="Times New Roman" w:hAnsi="Times New Roman" w:cs="Times New Roman"/>
          <w:sz w:val="24"/>
          <w:szCs w:val="24"/>
        </w:rPr>
      </w:pPr>
      <w:commentRangeStart w:id="59"/>
      <w:commentRangeEnd w:id="59"/>
      <w:r>
        <w:rPr>
          <w:rStyle w:val="CommentReference"/>
        </w:rPr>
        <w:commentReference w:id="59"/>
      </w:r>
      <w:r w:rsidR="0088308B" w:rsidRPr="0088308B">
        <w:t xml:space="preserve"> </w:t>
      </w:r>
      <w:r w:rsidR="0088308B" w:rsidRPr="0088308B">
        <w:rPr>
          <w:rFonts w:ascii="Times New Roman" w:hAnsi="Times New Roman" w:cs="Times New Roman"/>
          <w:sz w:val="24"/>
          <w:szCs w:val="24"/>
        </w:rPr>
        <w:t>Because InDel89 analysis is currently limited to human genomes (Koh et al., 2025), and due to the strong resemblance between InDel29 and InDel4a</w:t>
      </w:r>
      <w:r w:rsidR="00171D4F">
        <w:rPr>
          <w:rFonts w:ascii="Times New Roman" w:hAnsi="Times New Roman" w:cs="Times New Roman" w:hint="eastAsia"/>
          <w:sz w:val="24"/>
          <w:szCs w:val="24"/>
        </w:rPr>
        <w:t>/4b</w:t>
      </w:r>
      <w:r w:rsidR="0088308B" w:rsidRPr="0088308B">
        <w:rPr>
          <w:rFonts w:ascii="Times New Roman" w:hAnsi="Times New Roman" w:cs="Times New Roman"/>
          <w:sz w:val="24"/>
          <w:szCs w:val="24"/>
        </w:rPr>
        <w:t xml:space="preserve"> and their corresponding ID83 signatures, we focused </w:t>
      </w:r>
      <w:r w:rsidR="00171D4F">
        <w:rPr>
          <w:rFonts w:ascii="Times New Roman" w:hAnsi="Times New Roman" w:cs="Times New Roman" w:hint="eastAsia"/>
          <w:sz w:val="24"/>
          <w:szCs w:val="24"/>
        </w:rPr>
        <w:t xml:space="preserve">most of </w:t>
      </w:r>
      <w:r w:rsidR="0088308B" w:rsidRPr="0088308B">
        <w:rPr>
          <w:rFonts w:ascii="Times New Roman" w:hAnsi="Times New Roman" w:cs="Times New Roman"/>
          <w:sz w:val="24"/>
          <w:szCs w:val="24"/>
        </w:rPr>
        <w:t>our subsequent analyses specifically on H_ID29.</w:t>
      </w:r>
      <w:r w:rsidR="00171D4F">
        <w:rPr>
          <w:rFonts w:ascii="Times New Roman" w:hAnsi="Times New Roman" w:cs="Times New Roman" w:hint="eastAsia"/>
          <w:sz w:val="24"/>
          <w:szCs w:val="24"/>
        </w:rPr>
        <w:t xml:space="preserve"> </w:t>
      </w:r>
      <w:r w:rsidR="00971A8D" w:rsidRPr="00744AA4">
        <w:rPr>
          <w:rFonts w:ascii="Times New Roman" w:hAnsi="Times New Roman" w:cs="Times New Roman"/>
          <w:sz w:val="24"/>
          <w:szCs w:val="24"/>
        </w:rPr>
        <w:t>Upon re-examining the rnh201Δ</w:t>
      </w:r>
      <w:r w:rsidR="00971A8D">
        <w:rPr>
          <w:rFonts w:ascii="Times New Roman" w:hAnsi="Times New Roman" w:cs="Times New Roman" w:hint="eastAsia"/>
          <w:sz w:val="24"/>
          <w:szCs w:val="24"/>
        </w:rPr>
        <w:t xml:space="preserve"> </w:t>
      </w:r>
      <w:r w:rsidR="00971A8D" w:rsidRPr="00744AA4">
        <w:rPr>
          <w:rFonts w:ascii="Times New Roman" w:hAnsi="Times New Roman" w:cs="Times New Roman"/>
          <w:i/>
          <w:iCs/>
          <w:sz w:val="24"/>
          <w:szCs w:val="24"/>
        </w:rPr>
        <w:t>Saccharomyces cerevisiae</w:t>
      </w:r>
      <w:r w:rsidR="00971A8D" w:rsidRPr="00744AA4">
        <w:rPr>
          <w:rFonts w:ascii="Times New Roman" w:hAnsi="Times New Roman" w:cs="Times New Roman"/>
          <w:sz w:val="24"/>
          <w:szCs w:val="24"/>
        </w:rPr>
        <w:t xml:space="preserve"> genomes, we observed 2 bp deletion patterns similar to those of H_ID29, although deletions within microhomology were depleted (Williams et al. 2019; Conover et al. 2015</w:t>
      </w:r>
      <w:r w:rsidR="00971A8D">
        <w:rPr>
          <w:rFonts w:ascii="Times New Roman" w:hAnsi="Times New Roman" w:cs="Times New Roman" w:hint="eastAsia"/>
          <w:sz w:val="24"/>
          <w:szCs w:val="24"/>
        </w:rPr>
        <w:t>, Figures S4D</w:t>
      </w:r>
      <w:r w:rsidR="00971A8D" w:rsidRPr="00744AA4">
        <w:rPr>
          <w:rFonts w:ascii="Times New Roman" w:hAnsi="Times New Roman" w:cs="Times New Roman"/>
          <w:sz w:val="24"/>
          <w:szCs w:val="24"/>
        </w:rPr>
        <w:t>).</w:t>
      </w:r>
      <w:r w:rsidR="00971A8D">
        <w:rPr>
          <w:rFonts w:ascii="Times New Roman" w:hAnsi="Times New Roman" w:cs="Times New Roman" w:hint="eastAsia"/>
          <w:sz w:val="24"/>
          <w:szCs w:val="24"/>
        </w:rPr>
        <w:t xml:space="preserve"> </w:t>
      </w:r>
      <w:r w:rsidR="00744AA4" w:rsidRPr="00744AA4">
        <w:rPr>
          <w:rFonts w:ascii="Times New Roman" w:hAnsi="Times New Roman" w:cs="Times New Roman"/>
          <w:sz w:val="24"/>
          <w:szCs w:val="24"/>
        </w:rPr>
        <w:t>We established an RNASEH2B deficiency model using the CRISPR/Cas9 system in the HEK293T cell line, and whole genome sequencing revealed patterns consistent with H_ID29</w:t>
      </w:r>
      <w:r w:rsidR="002C3AFC">
        <w:rPr>
          <w:rFonts w:ascii="Times New Roman" w:hAnsi="Times New Roman" w:cs="Times New Roman" w:hint="eastAsia"/>
          <w:sz w:val="24"/>
          <w:szCs w:val="24"/>
        </w:rPr>
        <w:t xml:space="preserve"> and InsDel29</w:t>
      </w:r>
      <w:r w:rsidR="00744AA4" w:rsidRPr="00744AA4">
        <w:rPr>
          <w:rFonts w:ascii="Times New Roman" w:hAnsi="Times New Roman" w:cs="Times New Roman"/>
          <w:sz w:val="24"/>
          <w:szCs w:val="24"/>
        </w:rPr>
        <w:t xml:space="preserve"> (Figure </w:t>
      </w:r>
      <w:r w:rsidR="00924D77">
        <w:rPr>
          <w:rFonts w:ascii="Times New Roman" w:hAnsi="Times New Roman" w:cs="Times New Roman" w:hint="eastAsia"/>
          <w:sz w:val="24"/>
          <w:szCs w:val="24"/>
        </w:rPr>
        <w:t>7</w:t>
      </w:r>
      <w:r w:rsidR="002C3AFC">
        <w:rPr>
          <w:rFonts w:ascii="Times New Roman" w:hAnsi="Times New Roman" w:cs="Times New Roman" w:hint="eastAsia"/>
          <w:sz w:val="24"/>
          <w:szCs w:val="24"/>
        </w:rPr>
        <w:t>B</w:t>
      </w:r>
      <w:r w:rsidR="00744AA4" w:rsidRPr="00744AA4">
        <w:rPr>
          <w:rFonts w:ascii="Times New Roman" w:hAnsi="Times New Roman" w:cs="Times New Roman"/>
          <w:sz w:val="24"/>
          <w:szCs w:val="24"/>
        </w:rPr>
        <w:t xml:space="preserve">). The primary peak predominantly represents the deletion of CT from 5’-CTCT-3’ (or AG from 5’-AGAG-3’), as indicated by the extended sequence analysis of RNASEH2B-KO cell lines and </w:t>
      </w:r>
      <w:r w:rsidR="002F68F9">
        <w:rPr>
          <w:rFonts w:ascii="Times New Roman" w:hAnsi="Times New Roman" w:cs="Times New Roman" w:hint="eastAsia"/>
          <w:sz w:val="24"/>
          <w:szCs w:val="24"/>
        </w:rPr>
        <w:t xml:space="preserve">the </w:t>
      </w:r>
      <w:r w:rsidR="00744AA4" w:rsidRPr="00744AA4">
        <w:rPr>
          <w:rFonts w:ascii="Times New Roman" w:hAnsi="Times New Roman" w:cs="Times New Roman"/>
          <w:sz w:val="24"/>
          <w:szCs w:val="24"/>
        </w:rPr>
        <w:t xml:space="preserve">five </w:t>
      </w:r>
      <w:r w:rsidR="002F68F9">
        <w:rPr>
          <w:rFonts w:ascii="Times New Roman" w:hAnsi="Times New Roman" w:cs="Times New Roman" w:hint="eastAsia"/>
          <w:sz w:val="24"/>
          <w:szCs w:val="24"/>
        </w:rPr>
        <w:t>genomes</w:t>
      </w:r>
      <w:r w:rsidR="00744AA4" w:rsidRPr="00744AA4">
        <w:rPr>
          <w:rFonts w:ascii="Times New Roman" w:hAnsi="Times New Roman" w:cs="Times New Roman"/>
          <w:sz w:val="24"/>
          <w:szCs w:val="24"/>
        </w:rPr>
        <w:t xml:space="preserve"> exhibiting the highest H_ID29 activity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744AA4" w:rsidRPr="00744AA4">
        <w:rPr>
          <w:rFonts w:ascii="Times New Roman" w:hAnsi="Times New Roman" w:cs="Times New Roman"/>
          <w:sz w:val="24"/>
          <w:szCs w:val="24"/>
        </w:rPr>
        <w:t>).</w:t>
      </w:r>
      <w:r w:rsidR="00720C32">
        <w:rPr>
          <w:rFonts w:ascii="Times New Roman" w:hAnsi="Times New Roman" w:cs="Times New Roman" w:hint="eastAsia"/>
          <w:sz w:val="24"/>
          <w:szCs w:val="24"/>
        </w:rPr>
        <w:t xml:space="preserve"> The weights </w:t>
      </w:r>
      <w:r w:rsidR="008C4829">
        <w:rPr>
          <w:rFonts w:ascii="Times New Roman" w:hAnsi="Times New Roman" w:cs="Times New Roman" w:hint="eastAsia"/>
          <w:sz w:val="24"/>
          <w:szCs w:val="24"/>
        </w:rPr>
        <w:t xml:space="preserve">of each </w:t>
      </w:r>
      <w:r w:rsidR="006223A3">
        <w:rPr>
          <w:rFonts w:ascii="Times New Roman" w:hAnsi="Times New Roman" w:cs="Times New Roman"/>
          <w:sz w:val="24"/>
          <w:szCs w:val="24"/>
        </w:rPr>
        <w:t>nucleotide</w:t>
      </w:r>
      <w:r w:rsidR="008C4829">
        <w:rPr>
          <w:rFonts w:ascii="Times New Roman" w:hAnsi="Times New Roman" w:cs="Times New Roman" w:hint="eastAsia"/>
          <w:sz w:val="24"/>
          <w:szCs w:val="24"/>
        </w:rPr>
        <w:t xml:space="preserve"> on each position </w:t>
      </w:r>
      <w:r w:rsidR="008C4829">
        <w:rPr>
          <w:rFonts w:ascii="Times New Roman" w:hAnsi="Times New Roman" w:cs="Times New Roman"/>
          <w:sz w:val="24"/>
          <w:szCs w:val="24"/>
        </w:rPr>
        <w:t>suggest</w:t>
      </w:r>
      <w:r w:rsidR="008C4829">
        <w:rPr>
          <w:rFonts w:ascii="Times New Roman" w:hAnsi="Times New Roman" w:cs="Times New Roman" w:hint="eastAsia"/>
          <w:sz w:val="24"/>
          <w:szCs w:val="24"/>
        </w:rPr>
        <w:t xml:space="preserve"> a preference of </w:t>
      </w:r>
      <w:r w:rsidR="00323E61">
        <w:rPr>
          <w:rFonts w:ascii="Times New Roman" w:hAnsi="Times New Roman" w:cs="Times New Roman" w:hint="eastAsia"/>
          <w:sz w:val="24"/>
          <w:szCs w:val="24"/>
        </w:rPr>
        <w:t>N</w:t>
      </w:r>
      <w:r w:rsidR="008C4829">
        <w:rPr>
          <w:rFonts w:ascii="Times New Roman" w:hAnsi="Times New Roman" w:cs="Times New Roman" w:hint="eastAsia"/>
          <w:sz w:val="24"/>
          <w:szCs w:val="24"/>
        </w:rPr>
        <w:t xml:space="preserve">TNT sequences at deletion sites for </w:t>
      </w:r>
      <w:r w:rsidR="00323E61">
        <w:rPr>
          <w:rFonts w:ascii="Times New Roman" w:hAnsi="Times New Roman" w:cs="Times New Roman" w:hint="eastAsia"/>
          <w:sz w:val="24"/>
          <w:szCs w:val="24"/>
        </w:rPr>
        <w:t>both H_ID29 and C_ID4</w:t>
      </w:r>
      <w:r w:rsidR="00091D7E">
        <w:rPr>
          <w:rFonts w:ascii="Times New Roman" w:hAnsi="Times New Roman" w:cs="Times New Roman" w:hint="eastAsia"/>
          <w:sz w:val="24"/>
          <w:szCs w:val="24"/>
        </w:rPr>
        <w:t xml:space="preserve">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C</w:t>
      </w:r>
      <w:r w:rsidR="00091D7E">
        <w:rPr>
          <w:rFonts w:ascii="Times New Roman" w:hAnsi="Times New Roman" w:cs="Times New Roman" w:hint="eastAsia"/>
          <w:sz w:val="24"/>
          <w:szCs w:val="24"/>
        </w:rPr>
        <w:t>).</w:t>
      </w:r>
      <w:r w:rsidR="009F3FD7">
        <w:rPr>
          <w:rFonts w:ascii="Times New Roman" w:hAnsi="Times New Roman" w:cs="Times New Roman" w:hint="eastAsia"/>
          <w:sz w:val="24"/>
          <w:szCs w:val="24"/>
        </w:rPr>
        <w:t xml:space="preserve"> </w:t>
      </w:r>
      <w:r w:rsidR="008631CC">
        <w:rPr>
          <w:rFonts w:ascii="Times New Roman" w:hAnsi="Times New Roman" w:cs="Times New Roman" w:hint="eastAsia"/>
          <w:sz w:val="24"/>
          <w:szCs w:val="24"/>
        </w:rPr>
        <w:t xml:space="preserve">All five models show consistently </w:t>
      </w:r>
      <w:r w:rsidR="008631CC">
        <w:rPr>
          <w:rFonts w:ascii="Times New Roman" w:hAnsi="Times New Roman" w:cs="Times New Roman"/>
          <w:sz w:val="24"/>
          <w:szCs w:val="24"/>
        </w:rPr>
        <w:t>higher</w:t>
      </w:r>
      <w:r w:rsidR="008631CC">
        <w:rPr>
          <w:rFonts w:ascii="Times New Roman" w:hAnsi="Times New Roman" w:cs="Times New Roman" w:hint="eastAsia"/>
          <w:sz w:val="24"/>
          <w:szCs w:val="24"/>
        </w:rPr>
        <w:t xml:space="preserve"> activity of H_ID29 in transcribed regions, which suggests </w:t>
      </w:r>
      <w:r w:rsidR="001C490D">
        <w:rPr>
          <w:rFonts w:ascii="Times New Roman" w:hAnsi="Times New Roman" w:cs="Times New Roman" w:hint="eastAsia"/>
          <w:sz w:val="24"/>
          <w:szCs w:val="24"/>
        </w:rPr>
        <w:t xml:space="preserve">the transcription association of H_ID29 (Figure </w:t>
      </w:r>
      <w:r w:rsidR="00924D77">
        <w:rPr>
          <w:rFonts w:ascii="Times New Roman" w:hAnsi="Times New Roman" w:cs="Times New Roman" w:hint="eastAsia"/>
          <w:sz w:val="24"/>
          <w:szCs w:val="24"/>
        </w:rPr>
        <w:t>7</w:t>
      </w:r>
      <w:r w:rsidR="001865AC">
        <w:rPr>
          <w:rFonts w:ascii="Times New Roman" w:hAnsi="Times New Roman" w:cs="Times New Roman" w:hint="eastAsia"/>
          <w:sz w:val="24"/>
          <w:szCs w:val="24"/>
        </w:rPr>
        <w:t>D</w:t>
      </w:r>
      <w:r w:rsidR="001C490D">
        <w:rPr>
          <w:rFonts w:ascii="Times New Roman" w:hAnsi="Times New Roman" w:cs="Times New Roman" w:hint="eastAsia"/>
          <w:sz w:val="24"/>
          <w:szCs w:val="24"/>
        </w:rPr>
        <w:t>).</w:t>
      </w:r>
    </w:p>
    <w:p w14:paraId="5A09CC0D" w14:textId="09E27EFA" w:rsidR="008954AD" w:rsidRDefault="008954AD" w:rsidP="00744AA4">
      <w:pPr>
        <w:spacing w:line="480" w:lineRule="auto"/>
        <w:rPr>
          <w:rFonts w:ascii="Times New Roman" w:hAnsi="Times New Roman" w:cs="Times New Roman"/>
          <w:sz w:val="24"/>
          <w:szCs w:val="24"/>
        </w:rPr>
      </w:pPr>
      <w:r w:rsidRPr="008954AD">
        <w:rPr>
          <w:rFonts w:ascii="Times New Roman" w:hAnsi="Times New Roman" w:cs="Times New Roman"/>
          <w:sz w:val="24"/>
          <w:szCs w:val="24"/>
        </w:rPr>
        <w:t xml:space="preserve">Our extended sequence analysis reveals distinct sequence contexts: H_ID29 preferentially deletes CT/TC within tandem repeats, while a common NTNT motif is identified in microhomologies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A). Tumors exhibiting high H_ID29 activity show deletion sequences that closely resemble those observed in RNASEH2B null HEK293T cells, as well as in Rnaseh2b knockout mouse tumors and RNaseH2</w:t>
      </w:r>
      <w:r w:rsidR="00425EB6">
        <w:rPr>
          <w:rFonts w:ascii="Times New Roman" w:hAnsi="Times New Roman" w:cs="Times New Roman" w:hint="eastAsia"/>
          <w:sz w:val="24"/>
          <w:szCs w:val="24"/>
        </w:rPr>
        <w:t>-</w:t>
      </w:r>
      <w:r w:rsidRPr="008954AD">
        <w:rPr>
          <w:rFonts w:ascii="Times New Roman" w:hAnsi="Times New Roman" w:cs="Times New Roman"/>
          <w:sz w:val="24"/>
          <w:szCs w:val="24"/>
        </w:rPr>
        <w:t xml:space="preserve">null RPE1 cells (Figure </w:t>
      </w:r>
      <w:r w:rsidR="00924D77">
        <w:rPr>
          <w:rFonts w:ascii="Times New Roman" w:hAnsi="Times New Roman" w:cs="Times New Roman" w:hint="eastAsia"/>
          <w:sz w:val="24"/>
          <w:szCs w:val="24"/>
        </w:rPr>
        <w:t>8</w:t>
      </w:r>
      <w:r w:rsidRPr="008954AD">
        <w:rPr>
          <w:rFonts w:ascii="Times New Roman" w:hAnsi="Times New Roman" w:cs="Times New Roman"/>
          <w:sz w:val="24"/>
          <w:szCs w:val="24"/>
        </w:rPr>
        <w:t xml:space="preserve">B-D). In contrast, </w:t>
      </w:r>
      <w:r w:rsidRPr="008954AD">
        <w:rPr>
          <w:rFonts w:ascii="Times New Roman" w:hAnsi="Times New Roman" w:cs="Times New Roman"/>
          <w:sz w:val="24"/>
          <w:szCs w:val="24"/>
        </w:rPr>
        <w:lastRenderedPageBreak/>
        <w:t xml:space="preserve">C_ID4 displays a more balanced preference for deleting CT and TT within tandem repeats, with a prevalent CTNTN motif found in microhomologies (Figure </w:t>
      </w:r>
      <w:r w:rsidR="008A2194">
        <w:rPr>
          <w:rFonts w:ascii="Times New Roman" w:hAnsi="Times New Roman" w:cs="Times New Roman" w:hint="eastAsia"/>
          <w:sz w:val="24"/>
          <w:szCs w:val="24"/>
        </w:rPr>
        <w:t>8</w:t>
      </w:r>
      <w:r w:rsidRPr="008954AD">
        <w:rPr>
          <w:rFonts w:ascii="Times New Roman" w:hAnsi="Times New Roman" w:cs="Times New Roman"/>
          <w:sz w:val="24"/>
          <w:szCs w:val="24"/>
        </w:rPr>
        <w:t>E).</w:t>
      </w:r>
    </w:p>
    <w:p w14:paraId="3A9B82A9" w14:textId="34CBA55B" w:rsidR="00744AA4" w:rsidRDefault="00744AA4" w:rsidP="00744AA4">
      <w:pPr>
        <w:spacing w:line="480" w:lineRule="auto"/>
        <w:rPr>
          <w:rFonts w:ascii="Times New Roman" w:hAnsi="Times New Roman" w:cs="Times New Roman"/>
          <w:sz w:val="24"/>
          <w:szCs w:val="24"/>
        </w:rPr>
      </w:pPr>
      <w:r w:rsidRPr="00744AA4">
        <w:rPr>
          <w:rFonts w:ascii="Times New Roman" w:hAnsi="Times New Roman" w:cs="Times New Roman"/>
          <w:sz w:val="24"/>
          <w:szCs w:val="24"/>
        </w:rPr>
        <w:t xml:space="preserve">Collectively, </w:t>
      </w:r>
      <w:r w:rsidR="00D00F5B">
        <w:rPr>
          <w:rFonts w:ascii="Times New Roman" w:hAnsi="Times New Roman" w:cs="Times New Roman" w:hint="eastAsia"/>
          <w:sz w:val="24"/>
          <w:szCs w:val="24"/>
        </w:rPr>
        <w:t>our analysis</w:t>
      </w:r>
      <w:r w:rsidRPr="00744AA4">
        <w:rPr>
          <w:rFonts w:ascii="Times New Roman" w:hAnsi="Times New Roman" w:cs="Times New Roman"/>
          <w:sz w:val="24"/>
          <w:szCs w:val="24"/>
        </w:rPr>
        <w:t xml:space="preserve"> presents H_ID29 </w:t>
      </w:r>
      <w:r w:rsidR="008F14CF">
        <w:rPr>
          <w:rFonts w:ascii="Times New Roman" w:hAnsi="Times New Roman" w:cs="Times New Roman" w:hint="eastAsia"/>
          <w:sz w:val="24"/>
          <w:szCs w:val="24"/>
        </w:rPr>
        <w:t xml:space="preserve">and InsDel29 </w:t>
      </w:r>
      <w:r w:rsidRPr="00744AA4">
        <w:rPr>
          <w:rFonts w:ascii="Times New Roman" w:hAnsi="Times New Roman" w:cs="Times New Roman"/>
          <w:sz w:val="24"/>
          <w:szCs w:val="24"/>
        </w:rPr>
        <w:t xml:space="preserve">as </w:t>
      </w:r>
      <w:r w:rsidR="008F14CF">
        <w:rPr>
          <w:rFonts w:ascii="Times New Roman" w:hAnsi="Times New Roman" w:cs="Times New Roman" w:hint="eastAsia"/>
          <w:sz w:val="24"/>
          <w:szCs w:val="24"/>
        </w:rPr>
        <w:t>two</w:t>
      </w:r>
      <w:r w:rsidRPr="00744AA4">
        <w:rPr>
          <w:rFonts w:ascii="Times New Roman" w:hAnsi="Times New Roman" w:cs="Times New Roman"/>
          <w:sz w:val="24"/>
          <w:szCs w:val="24"/>
        </w:rPr>
        <w:t xml:space="preserve"> novel mutational signature identified through de novo extraction from cancer genomic data, suggesting its association with TOP1-dependent deletions in RNASEH2A and/or RNASEH2B deficient cells. Previous work by Reijns et al. developed RNASEH2A-deficient mammalian cell lines and Rnaseh2b-KO mouse intestinal cancer models, revealing the enrichment of 2 bp deletions from tandem repeats or microhomology (Reijns et al. 2022</w:t>
      </w:r>
      <w:r w:rsidR="00F50E0F">
        <w:rPr>
          <w:rFonts w:ascii="Times New Roman" w:hAnsi="Times New Roman" w:cs="Times New Roman" w:hint="eastAsia"/>
          <w:sz w:val="24"/>
          <w:szCs w:val="24"/>
        </w:rPr>
        <w:t>, Figure S</w:t>
      </w:r>
      <w:r w:rsidR="00543FB9">
        <w:rPr>
          <w:rFonts w:ascii="Times New Roman" w:hAnsi="Times New Roman" w:cs="Times New Roman" w:hint="eastAsia"/>
          <w:sz w:val="24"/>
          <w:szCs w:val="24"/>
        </w:rPr>
        <w:t>7</w:t>
      </w:r>
      <w:r w:rsidR="002D6FC0">
        <w:rPr>
          <w:rFonts w:ascii="Times New Roman" w:hAnsi="Times New Roman" w:cs="Times New Roman" w:hint="eastAsia"/>
          <w:sz w:val="24"/>
          <w:szCs w:val="24"/>
        </w:rPr>
        <w:t>B,</w:t>
      </w:r>
      <w:r w:rsidR="00F50E0F">
        <w:rPr>
          <w:rFonts w:ascii="Times New Roman" w:hAnsi="Times New Roman" w:cs="Times New Roman" w:hint="eastAsia"/>
          <w:sz w:val="24"/>
          <w:szCs w:val="24"/>
        </w:rPr>
        <w:t xml:space="preserve"> C</w:t>
      </w:r>
      <w:r w:rsidRPr="00744AA4">
        <w:rPr>
          <w:rFonts w:ascii="Times New Roman" w:hAnsi="Times New Roman" w:cs="Times New Roman"/>
          <w:sz w:val="24"/>
          <w:szCs w:val="24"/>
        </w:rPr>
        <w:t xml:space="preserve">). Our findings indicate that H_ID29 more closely resembles the mutational spectra from these knockout models than ID4, with average cosine similarities of 0.945 in mouse models, 0.965 in human cell line models, and 0.947 in yeast models, compared to C_ID4’s average cosine similarities of 0.690, 0.721, and 0.798 </w:t>
      </w:r>
      <w:r w:rsidRPr="00F50E0F">
        <w:rPr>
          <w:rFonts w:ascii="Times New Roman" w:hAnsi="Times New Roman" w:cs="Times New Roman"/>
          <w:sz w:val="24"/>
          <w:szCs w:val="24"/>
        </w:rPr>
        <w:t>(</w:t>
      </w:r>
      <w:r w:rsidR="00F50E0F" w:rsidRPr="00F50E0F">
        <w:rPr>
          <w:rFonts w:ascii="Times New Roman" w:hAnsi="Times New Roman" w:cs="Times New Roman" w:hint="eastAsia"/>
          <w:sz w:val="24"/>
          <w:szCs w:val="24"/>
        </w:rPr>
        <w:t>Figure S</w:t>
      </w:r>
      <w:r w:rsidR="00543FB9">
        <w:rPr>
          <w:rFonts w:ascii="Times New Roman" w:hAnsi="Times New Roman" w:cs="Times New Roman" w:hint="eastAsia"/>
          <w:sz w:val="24"/>
          <w:szCs w:val="24"/>
        </w:rPr>
        <w:t>7</w:t>
      </w:r>
      <w:r w:rsidR="00F50E0F" w:rsidRPr="00F50E0F">
        <w:rPr>
          <w:rFonts w:ascii="Times New Roman" w:hAnsi="Times New Roman" w:cs="Times New Roman" w:hint="eastAsia"/>
          <w:sz w:val="24"/>
          <w:szCs w:val="24"/>
        </w:rPr>
        <w:t xml:space="preserve"> B-D</w:t>
      </w:r>
      <w:r w:rsidRPr="00F50E0F">
        <w:rPr>
          <w:rFonts w:ascii="Times New Roman" w:hAnsi="Times New Roman" w:cs="Times New Roman"/>
          <w:sz w:val="24"/>
          <w:szCs w:val="24"/>
        </w:rPr>
        <w:t>)</w:t>
      </w:r>
      <w:r w:rsidRPr="00744AA4">
        <w:rPr>
          <w:rFonts w:ascii="Times New Roman" w:hAnsi="Times New Roman" w:cs="Times New Roman"/>
          <w:sz w:val="24"/>
          <w:szCs w:val="24"/>
        </w:rPr>
        <w:t xml:space="preserve">. </w:t>
      </w:r>
      <w:r w:rsidR="00DC71BC">
        <w:rPr>
          <w:rFonts w:ascii="Times New Roman" w:hAnsi="Times New Roman" w:cs="Times New Roman" w:hint="eastAsia"/>
          <w:sz w:val="24"/>
          <w:szCs w:val="24"/>
        </w:rPr>
        <w:t xml:space="preserve">Compared to ID4, H_ID29 shows </w:t>
      </w:r>
      <w:r w:rsidR="00E253B9">
        <w:rPr>
          <w:rFonts w:ascii="Times New Roman" w:hAnsi="Times New Roman" w:cs="Times New Roman"/>
          <w:sz w:val="24"/>
          <w:szCs w:val="24"/>
        </w:rPr>
        <w:t>an</w:t>
      </w:r>
      <w:r w:rsidR="00DC71BC">
        <w:rPr>
          <w:rFonts w:ascii="Times New Roman" w:hAnsi="Times New Roman" w:cs="Times New Roman" w:hint="eastAsia"/>
          <w:sz w:val="24"/>
          <w:szCs w:val="24"/>
        </w:rPr>
        <w:t xml:space="preserve"> </w:t>
      </w:r>
      <w:r w:rsidR="00996E47">
        <w:rPr>
          <w:rFonts w:ascii="Times New Roman" w:hAnsi="Times New Roman" w:cs="Times New Roman" w:hint="eastAsia"/>
          <w:sz w:val="24"/>
          <w:szCs w:val="24"/>
        </w:rPr>
        <w:t xml:space="preserve">almost </w:t>
      </w:r>
      <w:r w:rsidR="007F3386">
        <w:rPr>
          <w:rFonts w:ascii="Times New Roman" w:hAnsi="Times New Roman" w:cs="Times New Roman" w:hint="eastAsia"/>
          <w:sz w:val="24"/>
          <w:szCs w:val="24"/>
        </w:rPr>
        <w:t>depletion</w:t>
      </w:r>
      <w:r w:rsidR="00D45C89">
        <w:rPr>
          <w:rFonts w:ascii="Times New Roman" w:hAnsi="Times New Roman" w:cs="Times New Roman" w:hint="eastAsia"/>
          <w:sz w:val="24"/>
          <w:szCs w:val="24"/>
        </w:rPr>
        <w:t xml:space="preserve"> of long deletions</w:t>
      </w:r>
      <w:r w:rsidR="00E7187E">
        <w:rPr>
          <w:rFonts w:ascii="Times New Roman" w:hAnsi="Times New Roman" w:cs="Times New Roman" w:hint="eastAsia"/>
          <w:sz w:val="24"/>
          <w:szCs w:val="24"/>
        </w:rPr>
        <w:t xml:space="preserve"> (deletion length</w:t>
      </w:r>
      <w:r w:rsidR="00E7187E">
        <w:rPr>
          <w:rFonts w:ascii="Times New Roman" w:hAnsi="Times New Roman" w:cs="Times New Roman" w:hint="eastAsia"/>
          <w:sz w:val="24"/>
          <w:szCs w:val="24"/>
        </w:rPr>
        <w:t>≥</w:t>
      </w:r>
      <w:r w:rsidR="00E7187E">
        <w:rPr>
          <w:rFonts w:ascii="Times New Roman" w:hAnsi="Times New Roman" w:cs="Times New Roman" w:hint="eastAsia"/>
          <w:sz w:val="24"/>
          <w:szCs w:val="24"/>
        </w:rPr>
        <w:t>3)</w:t>
      </w:r>
      <w:r w:rsidR="00D45C89">
        <w:rPr>
          <w:rFonts w:ascii="Times New Roman" w:hAnsi="Times New Roman" w:cs="Times New Roman" w:hint="eastAsia"/>
          <w:sz w:val="24"/>
          <w:szCs w:val="24"/>
        </w:rPr>
        <w:t xml:space="preserve"> at repeats and microhomologies</w:t>
      </w:r>
      <w:r w:rsidR="00E7187E">
        <w:rPr>
          <w:rFonts w:ascii="Times New Roman" w:hAnsi="Times New Roman" w:cs="Times New Roman" w:hint="eastAsia"/>
          <w:sz w:val="24"/>
          <w:szCs w:val="24"/>
        </w:rPr>
        <w:t xml:space="preserve"> (Figure S</w:t>
      </w:r>
      <w:r w:rsidR="00543FB9">
        <w:rPr>
          <w:rFonts w:ascii="Times New Roman" w:hAnsi="Times New Roman" w:cs="Times New Roman" w:hint="eastAsia"/>
          <w:sz w:val="24"/>
          <w:szCs w:val="24"/>
        </w:rPr>
        <w:t>7</w:t>
      </w:r>
      <w:r w:rsidR="00E7187E">
        <w:rPr>
          <w:rFonts w:ascii="Times New Roman" w:hAnsi="Times New Roman" w:cs="Times New Roman" w:hint="eastAsia"/>
          <w:sz w:val="24"/>
          <w:szCs w:val="24"/>
        </w:rPr>
        <w:t>A)</w:t>
      </w:r>
      <w:r w:rsidR="00A861D6">
        <w:rPr>
          <w:rFonts w:ascii="Times New Roman" w:hAnsi="Times New Roman" w:cs="Times New Roman" w:hint="eastAsia"/>
          <w:sz w:val="24"/>
          <w:szCs w:val="24"/>
        </w:rPr>
        <w:t>.</w:t>
      </w:r>
      <w:r w:rsidR="00F960E4">
        <w:rPr>
          <w:rFonts w:ascii="Times New Roman" w:hAnsi="Times New Roman" w:cs="Times New Roman" w:hint="eastAsia"/>
          <w:sz w:val="24"/>
          <w:szCs w:val="24"/>
        </w:rPr>
        <w:t xml:space="preserve"> </w:t>
      </w:r>
      <w:r w:rsidR="006D730A">
        <w:rPr>
          <w:rFonts w:ascii="Times New Roman" w:hAnsi="Times New Roman" w:cs="Times New Roman" w:hint="eastAsia"/>
          <w:sz w:val="24"/>
          <w:szCs w:val="24"/>
        </w:rPr>
        <w:t xml:space="preserve">H_ID29 contributes to more mutations </w:t>
      </w:r>
      <w:r w:rsidR="006D730A">
        <w:rPr>
          <w:rFonts w:ascii="Times New Roman" w:hAnsi="Times New Roman" w:cs="Times New Roman"/>
          <w:sz w:val="24"/>
          <w:szCs w:val="24"/>
        </w:rPr>
        <w:t xml:space="preserve">in </w:t>
      </w:r>
      <w:r w:rsidR="00A567B9">
        <w:rPr>
          <w:rFonts w:ascii="Times New Roman" w:hAnsi="Times New Roman" w:cs="Times New Roman" w:hint="eastAsia"/>
          <w:sz w:val="24"/>
          <w:szCs w:val="24"/>
        </w:rPr>
        <w:t>transcribed</w:t>
      </w:r>
      <w:r w:rsidR="006D730A">
        <w:rPr>
          <w:rFonts w:ascii="Times New Roman" w:hAnsi="Times New Roman" w:cs="Times New Roman" w:hint="eastAsia"/>
          <w:sz w:val="24"/>
          <w:szCs w:val="24"/>
        </w:rPr>
        <w:t xml:space="preserve"> regions compared to </w:t>
      </w:r>
      <w:r w:rsidR="00A567B9">
        <w:rPr>
          <w:rFonts w:ascii="Times New Roman" w:hAnsi="Times New Roman" w:cs="Times New Roman" w:hint="eastAsia"/>
          <w:sz w:val="24"/>
          <w:szCs w:val="24"/>
        </w:rPr>
        <w:t>untranscribed</w:t>
      </w:r>
      <w:r w:rsidR="006D730A">
        <w:rPr>
          <w:rFonts w:ascii="Times New Roman" w:hAnsi="Times New Roman" w:cs="Times New Roman" w:hint="eastAsia"/>
          <w:sz w:val="24"/>
          <w:szCs w:val="24"/>
        </w:rPr>
        <w:t xml:space="preserve"> regions</w:t>
      </w:r>
      <w:r w:rsidR="00B45B15">
        <w:rPr>
          <w:rFonts w:ascii="Times New Roman" w:hAnsi="Times New Roman" w:cs="Times New Roman" w:hint="eastAsia"/>
          <w:sz w:val="24"/>
          <w:szCs w:val="24"/>
        </w:rPr>
        <w:t>, which is also observed in RNase H2 null in vitro models</w:t>
      </w:r>
      <w:r w:rsidR="00AE7306">
        <w:rPr>
          <w:rFonts w:ascii="Times New Roman" w:hAnsi="Times New Roman" w:cs="Times New Roman" w:hint="eastAsia"/>
          <w:sz w:val="24"/>
          <w:szCs w:val="24"/>
        </w:rPr>
        <w:t xml:space="preserve"> (Figure </w:t>
      </w:r>
      <w:r w:rsidR="00217A45">
        <w:rPr>
          <w:rFonts w:ascii="Times New Roman" w:hAnsi="Times New Roman" w:cs="Times New Roman" w:hint="eastAsia"/>
          <w:sz w:val="24"/>
          <w:szCs w:val="24"/>
        </w:rPr>
        <w:t>6</w:t>
      </w:r>
      <w:r w:rsidR="001008A8">
        <w:rPr>
          <w:rFonts w:ascii="Times New Roman" w:hAnsi="Times New Roman" w:cs="Times New Roman" w:hint="eastAsia"/>
          <w:sz w:val="24"/>
          <w:szCs w:val="24"/>
        </w:rPr>
        <w:t>H</w:t>
      </w:r>
      <w:r w:rsidR="00AE7306">
        <w:rPr>
          <w:rFonts w:ascii="Times New Roman" w:hAnsi="Times New Roman" w:cs="Times New Roman" w:hint="eastAsia"/>
          <w:sz w:val="24"/>
          <w:szCs w:val="24"/>
        </w:rPr>
        <w:t xml:space="preserve">). </w:t>
      </w:r>
      <w:r w:rsidR="00EA1D93">
        <w:rPr>
          <w:rFonts w:ascii="Times New Roman" w:hAnsi="Times New Roman" w:cs="Times New Roman" w:hint="eastAsia"/>
          <w:sz w:val="24"/>
          <w:szCs w:val="24"/>
        </w:rPr>
        <w:t xml:space="preserve">The consistent observations </w:t>
      </w:r>
      <w:r w:rsidR="00EA1D93">
        <w:rPr>
          <w:rFonts w:ascii="Times New Roman" w:hAnsi="Times New Roman" w:cs="Times New Roman"/>
          <w:sz w:val="24"/>
          <w:szCs w:val="24"/>
        </w:rPr>
        <w:t>suggest</w:t>
      </w:r>
      <w:r w:rsidR="00EA1D93">
        <w:rPr>
          <w:rFonts w:ascii="Times New Roman" w:hAnsi="Times New Roman" w:cs="Times New Roman" w:hint="eastAsia"/>
          <w:sz w:val="24"/>
          <w:szCs w:val="24"/>
        </w:rPr>
        <w:t xml:space="preserve"> that H_ID29 is associated with a transcription associated mutational process. </w:t>
      </w:r>
      <w:r w:rsidRPr="00744AA4">
        <w:rPr>
          <w:rFonts w:ascii="Times New Roman" w:hAnsi="Times New Roman" w:cs="Times New Roman"/>
          <w:sz w:val="24"/>
          <w:szCs w:val="24"/>
        </w:rPr>
        <w:t>Thus, H_ID29</w:t>
      </w:r>
      <w:r w:rsidR="00354A8F">
        <w:rPr>
          <w:rFonts w:ascii="Times New Roman" w:hAnsi="Times New Roman" w:cs="Times New Roman" w:hint="eastAsia"/>
          <w:sz w:val="24"/>
          <w:szCs w:val="24"/>
        </w:rPr>
        <w:t xml:space="preserve"> and InsDel29</w:t>
      </w:r>
      <w:r w:rsidRPr="00744AA4">
        <w:rPr>
          <w:rFonts w:ascii="Times New Roman" w:hAnsi="Times New Roman" w:cs="Times New Roman"/>
          <w:sz w:val="24"/>
          <w:szCs w:val="24"/>
        </w:rPr>
        <w:t xml:space="preserve"> provides a more accurate representation of the genomic footprints associated with TOP1-TAM (transcription-associated mutagenesis) during the cleavage of embedded ribonucleotides in the absence of RNASEH2A and/or RNASEH2B (S. N. Huang, Ghosh, and Pommier 2015; Sparks and Burgers 2015; Chon et al. 2009).</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5E150663" w14:textId="11F5F181" w:rsidR="00524A21" w:rsidRPr="00524A21" w:rsidRDefault="00524A21" w:rsidP="00524A21">
      <w:pPr>
        <w:spacing w:line="480" w:lineRule="auto"/>
        <w:rPr>
          <w:rFonts w:ascii="Times New Roman" w:hAnsi="Times New Roman" w:cs="Times New Roman"/>
          <w:sz w:val="24"/>
          <w:szCs w:val="24"/>
        </w:rPr>
      </w:pPr>
      <w:r>
        <w:rPr>
          <w:rFonts w:ascii="Times New Roman" w:hAnsi="Times New Roman" w:cs="Times New Roman" w:hint="eastAsia"/>
          <w:sz w:val="24"/>
          <w:szCs w:val="24"/>
        </w:rPr>
        <w:lastRenderedPageBreak/>
        <w:t>T</w:t>
      </w:r>
      <w:r w:rsidRPr="00524A21">
        <w:rPr>
          <w:rFonts w:ascii="Times New Roman" w:hAnsi="Times New Roman" w:cs="Times New Roman"/>
          <w:sz w:val="24"/>
          <w:szCs w:val="24"/>
        </w:rPr>
        <w:t xml:space="preserve">o investigate the contribution of mutational signatures to indels in cancer genes, we analyzed the exonic regions of 581 Tier 1 genes from the Cancer Gene Census (Sondka et al., 2018). We excluded DEL:1:T:5+ and INS:1:T:5+ indels from our analysis, as these are predominantly driven by C_ID1 and C_ID2, and single-base thymine insertions/deletions in poly-T regions are rarely biologically consequential. Among the genes most frequently affected by insertions were ARID1A, PHOX2B, TP53, and PTEN, with contributions from signatures linked to DNA replication slippage, defective mismatch repair (MMR), TOP1-TAM, and TOP2A pK743N (Figure </w:t>
      </w:r>
      <w:r w:rsidR="008A2194">
        <w:rPr>
          <w:rFonts w:ascii="Times New Roman" w:hAnsi="Times New Roman" w:cs="Times New Roman" w:hint="eastAsia"/>
          <w:sz w:val="24"/>
          <w:szCs w:val="24"/>
        </w:rPr>
        <w:t>9</w:t>
      </w:r>
      <w:r w:rsidRPr="00524A21">
        <w:rPr>
          <w:rFonts w:ascii="Times New Roman" w:hAnsi="Times New Roman" w:cs="Times New Roman"/>
          <w:sz w:val="24"/>
          <w:szCs w:val="24"/>
        </w:rPr>
        <w:t>C).</w:t>
      </w:r>
    </w:p>
    <w:p w14:paraId="26D899E6" w14:textId="739B78A2" w:rsidR="00524A21" w:rsidRPr="00524A21" w:rsidRDefault="00524A21" w:rsidP="00524A21">
      <w:pPr>
        <w:spacing w:line="480" w:lineRule="auto"/>
        <w:rPr>
          <w:rFonts w:ascii="Times New Roman" w:hAnsi="Times New Roman" w:cs="Times New Roman"/>
          <w:sz w:val="24"/>
          <w:szCs w:val="24"/>
        </w:rPr>
      </w:pPr>
      <w:r w:rsidRPr="00524A21">
        <w:rPr>
          <w:rFonts w:ascii="Times New Roman" w:hAnsi="Times New Roman" w:cs="Times New Roman"/>
          <w:sz w:val="24"/>
          <w:szCs w:val="24"/>
        </w:rPr>
        <w:t>Deletions were most prevalent in genes such as ARID1A, EGFR, TP53, RNF43, and KMT2D, primarily driven by DNA replication slippage, defective MMR, non-homologous end joining (NHEJ) DNA repair, and tobacco smoking-associated signatures. TP53 exhibited diverse deletion patterns influenced by distinct mutational processes. Tobacco smoking-associated signatures predominantly drove single-base cytosine deletions (DEL:C:1:1), while TOP1-TAM signatures mediated 2 bp deletions arising from tandem repeats or microhomologies. Additionally, defective homologous recombination (HR) and NHEJ DNA repair drove de novo deletions exceeding 5 bp.</w:t>
      </w:r>
    </w:p>
    <w:p w14:paraId="687C39E3" w14:textId="77777777" w:rsidR="00A857EE" w:rsidRDefault="00524A21" w:rsidP="008A1C58">
      <w:pPr>
        <w:spacing w:line="480" w:lineRule="auto"/>
        <w:rPr>
          <w:rFonts w:ascii="Times New Roman" w:hAnsi="Times New Roman" w:cs="Times New Roman"/>
          <w:sz w:val="24"/>
          <w:szCs w:val="24"/>
        </w:rPr>
      </w:pPr>
      <w:r w:rsidRPr="00524A21">
        <w:rPr>
          <w:rFonts w:ascii="Times New Roman" w:hAnsi="Times New Roman" w:cs="Times New Roman"/>
          <w:sz w:val="24"/>
          <w:szCs w:val="24"/>
        </w:rPr>
        <w:t xml:space="preserve">We further explored the distribution of TP53 deletions across cancer types. While tobacco smoking signatures dominated in lung cancers (Figure S11), NHEJ DNA repair was the primary driver of TP53 deletions in bladder and biliary cancers. This divergence underscores how tissue-specific mutational processes </w:t>
      </w:r>
      <w:r w:rsidR="00B723A8">
        <w:rPr>
          <w:rFonts w:ascii="Times New Roman" w:hAnsi="Times New Roman" w:cs="Times New Roman" w:hint="eastAsia"/>
          <w:sz w:val="24"/>
          <w:szCs w:val="24"/>
        </w:rPr>
        <w:t>drive the key gene mutations in different type of cancers</w:t>
      </w:r>
    </w:p>
    <w:p w14:paraId="7F99A9FF" w14:textId="3DB9FCD2" w:rsidR="00A857EE" w:rsidRDefault="003570BC" w:rsidP="008A1C58">
      <w:pPr>
        <w:spacing w:line="480" w:lineRule="auto"/>
        <w:rPr>
          <w:rFonts w:ascii="Times New Roman" w:hAnsi="Times New Roman" w:cs="Times New Roman"/>
          <w:sz w:val="24"/>
          <w:szCs w:val="24"/>
        </w:rPr>
      </w:pPr>
      <w:r>
        <w:rPr>
          <w:rFonts w:ascii="Times New Roman" w:hAnsi="Times New Roman" w:cs="Times New Roman" w:hint="eastAsia"/>
          <w:sz w:val="24"/>
          <w:szCs w:val="24"/>
        </w:rPr>
        <w:t xml:space="preserve">A new indel taxonomy reveals </w:t>
      </w:r>
      <w:r w:rsidR="00CF1102">
        <w:rPr>
          <w:rFonts w:ascii="Times New Roman" w:hAnsi="Times New Roman" w:cs="Times New Roman" w:hint="eastAsia"/>
          <w:sz w:val="24"/>
          <w:szCs w:val="24"/>
        </w:rPr>
        <w:t>more details in 1bp T deletions/insertions</w:t>
      </w:r>
    </w:p>
    <w:p w14:paraId="4D31DC32" w14:textId="737B9E7E"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5666B687"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signature analysis</w:t>
      </w:r>
      <w:r w:rsidR="00C5640C">
        <w:rPr>
          <w:rFonts w:ascii="Times New Roman" w:hAnsi="Times New Roman" w:cs="Times New Roman" w:hint="eastAsia"/>
          <w:sz w:val="24"/>
          <w:szCs w:val="24"/>
        </w:rPr>
        <w:t xml:space="preserve"> in both InDel83 and InDel89 taxonomy</w:t>
      </w:r>
      <w:r w:rsidR="00EC30AE" w:rsidRPr="008A1C58">
        <w:rPr>
          <w:rFonts w:ascii="Times New Roman" w:hAnsi="Times New Roman" w:cs="Times New Roman"/>
          <w:sz w:val="24"/>
          <w:szCs w:val="24"/>
        </w:rPr>
        <w:t>, o</w:t>
      </w:r>
      <w:r w:rsidR="00B759FF" w:rsidRPr="008A1C58">
        <w:rPr>
          <w:rFonts w:ascii="Times New Roman" w:hAnsi="Times New Roman" w:cs="Times New Roman"/>
          <w:sz w:val="24"/>
          <w:szCs w:val="24"/>
        </w:rPr>
        <w:t>ur study established a comprehensive collection of 3</w:t>
      </w:r>
      <w:r w:rsidR="00817D33">
        <w:rPr>
          <w:rFonts w:ascii="Times New Roman" w:hAnsi="Times New Roman" w:cs="Times New Roman" w:hint="eastAsia"/>
          <w:sz w:val="24"/>
          <w:szCs w:val="24"/>
        </w:rPr>
        <w:t>3</w:t>
      </w:r>
      <w:r w:rsidR="00B759FF" w:rsidRPr="008A1C58">
        <w:rPr>
          <w:rFonts w:ascii="Times New Roman" w:hAnsi="Times New Roman" w:cs="Times New Roman"/>
          <w:sz w:val="24"/>
          <w:szCs w:val="24"/>
        </w:rPr>
        <w:t xml:space="preserve"> I</w:t>
      </w:r>
      <w:r w:rsidR="00C5640C">
        <w:rPr>
          <w:rFonts w:ascii="Times New Roman" w:hAnsi="Times New Roman" w:cs="Times New Roman" w:hint="eastAsia"/>
          <w:sz w:val="24"/>
          <w:szCs w:val="24"/>
        </w:rPr>
        <w:t>n</w:t>
      </w:r>
      <w:r w:rsidR="00B759FF" w:rsidRPr="008A1C58">
        <w:rPr>
          <w:rFonts w:ascii="Times New Roman" w:hAnsi="Times New Roman" w:cs="Times New Roman"/>
          <w:sz w:val="24"/>
          <w:szCs w:val="24"/>
        </w:rPr>
        <w:t>D</w:t>
      </w:r>
      <w:r w:rsidR="00C5640C">
        <w:rPr>
          <w:rFonts w:ascii="Times New Roman" w:hAnsi="Times New Roman" w:cs="Times New Roman" w:hint="eastAsia"/>
          <w:sz w:val="24"/>
          <w:szCs w:val="24"/>
        </w:rPr>
        <w:t>el83 and 41 InDel89</w:t>
      </w:r>
      <w:r w:rsidR="00B759FF" w:rsidRPr="008A1C58">
        <w:rPr>
          <w:rFonts w:ascii="Times New Roman" w:hAnsi="Times New Roman" w:cs="Times New Roman"/>
          <w:sz w:val="24"/>
          <w:szCs w:val="24"/>
        </w:rPr>
        <w:t xml:space="preserve"> mutational signatures. We identified </w:t>
      </w:r>
      <w:r w:rsidR="00C5640C">
        <w:rPr>
          <w:rFonts w:ascii="Times New Roman" w:hAnsi="Times New Roman" w:cs="Times New Roman" w:hint="eastAsia"/>
          <w:sz w:val="24"/>
          <w:szCs w:val="24"/>
        </w:rPr>
        <w:t>two</w:t>
      </w:r>
      <w:r w:rsidR="00B759FF" w:rsidRPr="008A1C58">
        <w:rPr>
          <w:rFonts w:ascii="Times New Roman" w:hAnsi="Times New Roman" w:cs="Times New Roman"/>
          <w:sz w:val="24"/>
          <w:szCs w:val="24"/>
        </w:rPr>
        <w:t xml:space="preserve"> indel signature</w:t>
      </w:r>
      <w:r w:rsidR="00C5640C">
        <w:rPr>
          <w:rFonts w:ascii="Times New Roman" w:hAnsi="Times New Roman" w:cs="Times New Roman" w:hint="eastAsia"/>
          <w:sz w:val="24"/>
          <w:szCs w:val="24"/>
        </w:rPr>
        <w:t>s (H_ID29 and InsDel29)</w:t>
      </w:r>
      <w:r w:rsidR="00B759FF" w:rsidRPr="008A1C58">
        <w:rPr>
          <w:rFonts w:ascii="Times New Roman" w:hAnsi="Times New Roman" w:cs="Times New Roman"/>
          <w:sz w:val="24"/>
          <w:szCs w:val="24"/>
        </w:rPr>
        <w:t xml:space="preserve"> associated with </w:t>
      </w:r>
      <w:r w:rsidR="00C244CE">
        <w:rPr>
          <w:rFonts w:ascii="Times New Roman" w:hAnsi="Times New Roman" w:cs="Times New Roman" w:hint="eastAsia"/>
          <w:sz w:val="24"/>
          <w:szCs w:val="24"/>
        </w:rPr>
        <w:t>TOP1-TAM</w:t>
      </w:r>
      <w:r w:rsidR="00B759FF" w:rsidRPr="008A1C58">
        <w:rPr>
          <w:rFonts w:ascii="Times New Roman" w:hAnsi="Times New Roman" w:cs="Times New Roman"/>
          <w:sz w:val="24"/>
          <w:szCs w:val="24"/>
        </w:rPr>
        <w:t xml:space="preserve">, validating this finding </w:t>
      </w:r>
      <w:r w:rsidR="00C12559" w:rsidRPr="008A1C58">
        <w:rPr>
          <w:rFonts w:ascii="Times New Roman" w:hAnsi="Times New Roman" w:cs="Times New Roman"/>
          <w:sz w:val="24"/>
          <w:szCs w:val="24"/>
        </w:rPr>
        <w:t>via CRISPR/Cas9 system</w:t>
      </w:r>
      <w:r w:rsidR="00C244CE">
        <w:rPr>
          <w:rFonts w:ascii="Times New Roman" w:hAnsi="Times New Roman" w:cs="Times New Roman" w:hint="eastAsia"/>
          <w:sz w:val="24"/>
          <w:szCs w:val="24"/>
        </w:rPr>
        <w:t xml:space="preserve"> and previously published </w:t>
      </w:r>
      <w:r w:rsidR="00583E82">
        <w:rPr>
          <w:rFonts w:ascii="Times New Roman" w:hAnsi="Times New Roman" w:cs="Times New Roman" w:hint="eastAsia"/>
          <w:sz w:val="24"/>
          <w:szCs w:val="24"/>
        </w:rPr>
        <w:t>RNaseH2 null in vitro models</w:t>
      </w:r>
      <w:r w:rsidR="00B759FF" w:rsidRPr="008A1C58">
        <w:rPr>
          <w:rFonts w:ascii="Times New Roman" w:hAnsi="Times New Roman" w:cs="Times New Roman"/>
          <w:sz w:val="24"/>
          <w:szCs w:val="24"/>
        </w:rPr>
        <w:t xml:space="preserve">. Additionally, we found </w:t>
      </w:r>
      <w:r w:rsidR="00BB4EEE">
        <w:rPr>
          <w:rFonts w:ascii="Times New Roman" w:hAnsi="Times New Roman" w:cs="Times New Roman" w:hint="eastAsia"/>
          <w:sz w:val="24"/>
          <w:szCs w:val="24"/>
        </w:rPr>
        <w:t>4</w:t>
      </w:r>
      <w:r w:rsidR="00B759FF" w:rsidRPr="008A1C58">
        <w:rPr>
          <w:rFonts w:ascii="Times New Roman" w:hAnsi="Times New Roman" w:cs="Times New Roman"/>
          <w:sz w:val="24"/>
          <w:szCs w:val="24"/>
        </w:rPr>
        <w:t xml:space="preserve"> ID signatures 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246C6F">
        <w:rPr>
          <w:rFonts w:ascii="Times New Roman" w:hAnsi="Times New Roman" w:cs="Times New Roman" w:hint="eastAsia"/>
          <w:sz w:val="24"/>
          <w:szCs w:val="24"/>
        </w:rPr>
        <w:t>We also</w:t>
      </w:r>
      <w:r w:rsidR="005E208D" w:rsidRPr="008A1C58">
        <w:rPr>
          <w:rFonts w:ascii="Times New Roman" w:hAnsi="Times New Roman" w:cs="Times New Roman"/>
          <w:sz w:val="24"/>
          <w:szCs w:val="24"/>
        </w:rPr>
        <w:t xml:space="preserve"> perform</w:t>
      </w:r>
      <w:r w:rsidR="00246C6F">
        <w:rPr>
          <w:rFonts w:ascii="Times New Roman" w:hAnsi="Times New Roman" w:cs="Times New Roman" w:hint="eastAsia"/>
          <w:sz w:val="24"/>
          <w:szCs w:val="24"/>
        </w:rPr>
        <w:t>ed</w:t>
      </w:r>
      <w:r w:rsidR="005E208D" w:rsidRPr="008A1C58">
        <w:rPr>
          <w:rFonts w:ascii="Times New Roman" w:hAnsi="Times New Roman" w:cs="Times New Roman"/>
          <w:sz w:val="24"/>
          <w:szCs w:val="24"/>
        </w:rPr>
        <w:t xml:space="preserve">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08A65FB4" w14:textId="70C820A9" w:rsidR="00114E7D" w:rsidRDefault="00114E7D" w:rsidP="008A1C58">
      <w:pPr>
        <w:spacing w:line="480" w:lineRule="auto"/>
        <w:rPr>
          <w:rFonts w:ascii="Times New Roman" w:hAnsi="Times New Roman" w:cs="Times New Roman"/>
          <w:sz w:val="24"/>
          <w:szCs w:val="24"/>
        </w:rPr>
      </w:pPr>
      <w:r w:rsidRPr="00114E7D">
        <w:rPr>
          <w:rFonts w:ascii="Times New Roman" w:hAnsi="Times New Roman" w:cs="Times New Roman"/>
          <w:sz w:val="24"/>
          <w:szCs w:val="24"/>
        </w:rPr>
        <w:t>We also conducted signature extraction using SigProfilerExtractor, an NMF-based model known for its robust performance in signature analysis (Figure S</w:t>
      </w:r>
      <w:r w:rsidR="009A6DA8">
        <w:rPr>
          <w:rFonts w:ascii="Times New Roman" w:hAnsi="Times New Roman" w:cs="Times New Roman" w:hint="eastAsia"/>
          <w:sz w:val="24"/>
          <w:szCs w:val="24"/>
        </w:rPr>
        <w:t>8</w:t>
      </w:r>
      <w:r w:rsidRPr="00114E7D">
        <w:rPr>
          <w:rFonts w:ascii="Times New Roman" w:hAnsi="Times New Roman" w:cs="Times New Roman"/>
          <w:sz w:val="24"/>
          <w:szCs w:val="24"/>
        </w:rPr>
        <w:t>, Islam et al., 2022). However, this method proved ineffective for our large cohort, yielding an optimal solution of K=12 but failing to identify several previously established COSMIC signatures. Notably, a recent study reanalyze</w:t>
      </w:r>
      <w:r w:rsidR="009631EB">
        <w:rPr>
          <w:rFonts w:ascii="Times New Roman" w:hAnsi="Times New Roman" w:cs="Times New Roman" w:hint="eastAsia"/>
          <w:sz w:val="24"/>
          <w:szCs w:val="24"/>
        </w:rPr>
        <w:t>d</w:t>
      </w:r>
      <w:r w:rsidRPr="00114E7D">
        <w:rPr>
          <w:rFonts w:ascii="Times New Roman" w:hAnsi="Times New Roman" w:cs="Times New Roman"/>
          <w:sz w:val="24"/>
          <w:szCs w:val="24"/>
        </w:rPr>
        <w:t xml:space="preserve"> PCAWG indel genomes and discovered 25 indel mutational signatures, including 9 novel signatures. </w:t>
      </w:r>
      <w:r w:rsidRPr="00B6588F">
        <w:rPr>
          <w:rFonts w:ascii="Times New Roman" w:hAnsi="Times New Roman" w:cs="Times New Roman"/>
          <w:sz w:val="24"/>
          <w:szCs w:val="24"/>
        </w:rPr>
        <w:t>Our analysis revealed that 3 of the 9 novel signatures identified by MuSiCal were also recapitulated in our findings</w:t>
      </w:r>
      <w:r w:rsidR="00E30140" w:rsidRPr="00B6588F">
        <w:rPr>
          <w:rFonts w:ascii="Times New Roman" w:hAnsi="Times New Roman" w:cs="Times New Roman" w:hint="eastAsia"/>
          <w:sz w:val="24"/>
          <w:szCs w:val="24"/>
        </w:rPr>
        <w:t xml:space="preserve"> (Figure S</w:t>
      </w:r>
      <w:r w:rsidR="009A6DA8" w:rsidRPr="00B6588F">
        <w:rPr>
          <w:rFonts w:ascii="Times New Roman" w:hAnsi="Times New Roman" w:cs="Times New Roman" w:hint="eastAsia"/>
          <w:sz w:val="24"/>
          <w:szCs w:val="24"/>
        </w:rPr>
        <w:t>9</w:t>
      </w:r>
      <w:r w:rsidR="00CE0B90" w:rsidRPr="00B6588F">
        <w:rPr>
          <w:rFonts w:ascii="Times New Roman" w:hAnsi="Times New Roman" w:cs="Times New Roman" w:hint="eastAsia"/>
          <w:sz w:val="24"/>
          <w:szCs w:val="24"/>
        </w:rPr>
        <w:t>,</w:t>
      </w:r>
      <w:r w:rsidR="00CE0B90">
        <w:rPr>
          <w:rFonts w:ascii="Times New Roman" w:hAnsi="Times New Roman" w:cs="Times New Roman" w:hint="eastAsia"/>
          <w:sz w:val="24"/>
          <w:szCs w:val="24"/>
        </w:rPr>
        <w:t xml:space="preserve"> </w:t>
      </w:r>
      <w:r w:rsidR="00CE0B90" w:rsidRPr="00114E7D">
        <w:rPr>
          <w:rFonts w:ascii="Times New Roman" w:hAnsi="Times New Roman" w:cs="Times New Roman"/>
          <w:sz w:val="24"/>
          <w:szCs w:val="24"/>
        </w:rPr>
        <w:t>Jin et al., 2024</w:t>
      </w:r>
      <w:r w:rsidR="00CE0B90">
        <w:rPr>
          <w:rFonts w:ascii="Times New Roman" w:hAnsi="Times New Roman" w:cs="Times New Roman" w:hint="eastAsia"/>
          <w:sz w:val="24"/>
          <w:szCs w:val="24"/>
        </w:rPr>
        <w:t>)</w:t>
      </w:r>
      <w:r w:rsidRPr="00114E7D">
        <w:rPr>
          <w:rFonts w:ascii="Times New Roman" w:hAnsi="Times New Roman" w:cs="Times New Roman"/>
          <w:sz w:val="24"/>
          <w:szCs w:val="24"/>
        </w:rPr>
        <w:t xml:space="preserve">. This limitation of SigProfilerExtractor is likely attributable to the challenges Non-negative Matrix Factorization faces in managing the high data sparsity </w:t>
      </w:r>
      <w:r w:rsidR="00CE7252">
        <w:rPr>
          <w:rFonts w:ascii="Times New Roman" w:hAnsi="Times New Roman" w:cs="Times New Roman" w:hint="eastAsia"/>
          <w:sz w:val="24"/>
          <w:szCs w:val="24"/>
        </w:rPr>
        <w:t xml:space="preserve">and large </w:t>
      </w:r>
      <w:r w:rsidR="00783647">
        <w:rPr>
          <w:rFonts w:ascii="Times New Roman" w:hAnsi="Times New Roman" w:cs="Times New Roman" w:hint="eastAsia"/>
          <w:sz w:val="24"/>
          <w:szCs w:val="24"/>
        </w:rPr>
        <w:t xml:space="preserve">sample size </w:t>
      </w:r>
      <w:r w:rsidRPr="00114E7D">
        <w:rPr>
          <w:rFonts w:ascii="Times New Roman" w:hAnsi="Times New Roman" w:cs="Times New Roman"/>
          <w:sz w:val="24"/>
          <w:szCs w:val="24"/>
        </w:rPr>
        <w:t>associated with indels. Our study underscores the effectiveness of mSigHdp for mining large datasets and demonstrates its capability to reveal novel signatures in highly sparse, low-count data.</w:t>
      </w:r>
    </w:p>
    <w:p w14:paraId="499335AA" w14:textId="4899EAE8"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w:t>
      </w:r>
      <w:r w:rsidR="006258B3" w:rsidRPr="006258B3">
        <w:rPr>
          <w:rFonts w:ascii="Times New Roman" w:hAnsi="Times New Roman" w:cs="Times New Roman"/>
          <w:sz w:val="24"/>
          <w:szCs w:val="24"/>
        </w:rPr>
        <w:t>The identification of novel mutational signatures often poses challenges in linking them to specific mutational processes, a complexity exacerbated by the diverse mutational landscapes observed across pan-cancer datasets. By integrating additional data into mutational signature analysis, we anticipate uncovering further signatures that more comprehensively characterize genomic mutational processes.</w:t>
      </w:r>
      <w:r w:rsidR="008E4AC9">
        <w:rPr>
          <w:rFonts w:ascii="Times New Roman" w:hAnsi="Times New Roman" w:cs="Times New Roman" w:hint="eastAsia"/>
          <w:sz w:val="24"/>
          <w:szCs w:val="24"/>
        </w:rPr>
        <w:t xml:space="preserve"> </w:t>
      </w:r>
      <w:r w:rsidRPr="008A1C58">
        <w:rPr>
          <w:rFonts w:ascii="Times New Roman" w:hAnsi="Times New Roman" w:cs="Times New Roman"/>
          <w:sz w:val="24"/>
          <w:szCs w:val="24"/>
        </w:rPr>
        <w:t>Furthermore, we expect the development of mutational signatures as clinical biomarkers to enhance cancer diagnosis and treatment strategies.</w:t>
      </w:r>
    </w:p>
    <w:bookmarkEnd w:id="0"/>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71E7578E"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w:t>
      </w:r>
      <w:r w:rsidR="00A6024D">
        <w:rPr>
          <w:rFonts w:ascii="Times New Roman" w:hAnsi="Times New Roman" w:cs="Times New Roman" w:hint="eastAsia"/>
          <w:sz w:val="24"/>
          <w:szCs w:val="24"/>
        </w:rPr>
        <w:t>30</w:t>
      </w:r>
      <w:r w:rsidRPr="008A1C58">
        <w:rPr>
          <w:rFonts w:ascii="Times New Roman" w:hAnsi="Times New Roman" w:cs="Times New Roman"/>
          <w:sz w:val="24"/>
          <w:szCs w:val="24"/>
        </w:rPr>
        <w:t xml:space="preserve">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7"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Variant calls for 3417 WGS samples from the HMF cohort were obtained from</w:t>
      </w:r>
      <w:del w:id="60" w:author="Mo Liu" w:date="2025-07-01T10:22:00Z" w16du:dateUtc="2025-07-01T02:22:00Z">
        <w:r w:rsidR="00CB3861" w:rsidRPr="008A1C58" w:rsidDel="008D5421">
          <w:rPr>
            <w:rFonts w:ascii="Times New Roman" w:hAnsi="Times New Roman" w:cs="Times New Roman"/>
            <w:sz w:val="24"/>
            <w:szCs w:val="24"/>
            <w:highlight w:val="yellow"/>
          </w:rPr>
          <w:delText xml:space="preserve"> xxxx</w:delText>
        </w:r>
        <w:r w:rsidR="00CB3861" w:rsidRPr="008A1C58" w:rsidDel="008D5421">
          <w:rPr>
            <w:rFonts w:ascii="Times New Roman" w:hAnsi="Times New Roman" w:cs="Times New Roman"/>
            <w:sz w:val="24"/>
            <w:szCs w:val="24"/>
          </w:rPr>
          <w:delText>.</w:delText>
        </w:r>
      </w:del>
      <w:ins w:id="61" w:author="Mo Liu" w:date="2025-07-01T10:22:00Z" w16du:dateUtc="2025-07-01T02:22:00Z">
        <w:r w:rsidR="008D5421">
          <w:rPr>
            <w:rFonts w:ascii="Times New Roman" w:hAnsi="Times New Roman" w:cs="Times New Roman" w:hint="eastAsia"/>
            <w:sz w:val="24"/>
            <w:szCs w:val="24"/>
          </w:rPr>
          <w:t xml:space="preserve"> </w:t>
        </w:r>
        <w:r w:rsidR="008D5421" w:rsidRPr="008D5421">
          <w:rPr>
            <w:rFonts w:ascii="Times New Roman" w:hAnsi="Times New Roman" w:cs="Times New Roman"/>
            <w:sz w:val="24"/>
            <w:szCs w:val="24"/>
          </w:rPr>
          <w:t>Hartwig Medical Foundation through standardized procedures and request forms that can be found at https://www.hartwigmedicalfoundation.nl/en/appyling-for-data/</w:t>
        </w:r>
        <w:r w:rsidR="008D5421">
          <w:rPr>
            <w:rFonts w:ascii="Times New Roman" w:hAnsi="Times New Roman" w:cs="Times New Roman" w:hint="eastAsia"/>
            <w:sz w:val="24"/>
            <w:szCs w:val="24"/>
          </w:rPr>
          <w:t>.</w:t>
        </w:r>
      </w:ins>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of the HMF genomes 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Content>
          <w:r w:rsidR="00E67C3E" w:rsidRPr="008A1C58">
            <w:rPr>
              <w:rFonts w:ascii="Times New Roman" w:hAnsi="Times New Roman" w:cs="Times New Roman"/>
              <w:color w:val="000000"/>
              <w:sz w:val="24"/>
              <w:szCs w:val="24"/>
            </w:rPr>
            <w:t>(Sondka et al., 2018</w:t>
          </w:r>
          <w:r w:rsidR="00EA7362">
            <w:rPr>
              <w:rFonts w:ascii="Times New Roman" w:hAnsi="Times New Roman" w:cs="Times New Roman" w:hint="eastAsia"/>
              <w:color w:val="000000"/>
              <w:sz w:val="24"/>
              <w:szCs w:val="24"/>
            </w:rPr>
            <w:t xml:space="preserve">, downloaded </w:t>
          </w:r>
          <w:r w:rsidR="00947696">
            <w:rPr>
              <w:rFonts w:ascii="Times New Roman" w:hAnsi="Times New Roman" w:cs="Times New Roman" w:hint="eastAsia"/>
              <w:color w:val="000000"/>
              <w:sz w:val="24"/>
              <w:szCs w:val="24"/>
            </w:rPr>
            <w:t xml:space="preserve">from </w:t>
          </w:r>
          <w:hyperlink r:id="rId18" w:history="1">
            <w:r w:rsidR="00947696" w:rsidRPr="006F6819">
              <w:rPr>
                <w:rStyle w:val="Hyperlink"/>
                <w:rFonts w:ascii="Times New Roman" w:hAnsi="Times New Roman" w:cs="Times New Roman"/>
                <w:sz w:val="24"/>
                <w:szCs w:val="24"/>
              </w:rPr>
              <w:t>https://cancer.sanger.ac.uk/cosmic/census?tier=1</w:t>
            </w:r>
          </w:hyperlink>
          <w:r w:rsidR="00947696">
            <w:rPr>
              <w:rFonts w:ascii="Times New Roman" w:hAnsi="Times New Roman" w:cs="Times New Roman" w:hint="eastAsia"/>
              <w:color w:val="000000"/>
              <w:sz w:val="24"/>
              <w:szCs w:val="24"/>
            </w:rPr>
            <w:t xml:space="preserve"> </w:t>
          </w:r>
          <w:r w:rsidR="00EA7362">
            <w:rPr>
              <w:rFonts w:ascii="Times New Roman" w:hAnsi="Times New Roman" w:cs="Times New Roman" w:hint="eastAsia"/>
              <w:color w:val="000000"/>
              <w:sz w:val="24"/>
              <w:szCs w:val="24"/>
            </w:rPr>
            <w:t>on 9 Jun, 2024</w:t>
          </w:r>
          <w:r w:rsidR="00E67C3E" w:rsidRPr="008A1C58">
            <w:rPr>
              <w:rFonts w:ascii="Times New Roman" w:hAnsi="Times New Roman" w:cs="Times New Roman"/>
              <w:color w:val="000000"/>
              <w:sz w:val="24"/>
              <w:szCs w:val="24"/>
            </w:rPr>
            <w:t>)</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lastRenderedPageBreak/>
        <w:t>Mutational signature extraction</w:t>
      </w:r>
    </w:p>
    <w:p w14:paraId="7F3B7844" w14:textId="43B0E5F1"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5E1D50" w:rsidRPr="008A1C58">
        <w:rPr>
          <w:rFonts w:ascii="Times New Roman" w:hAnsi="Times New Roman" w:cs="Times New Roman"/>
          <w:sz w:val="24"/>
          <w:szCs w:val="24"/>
        </w:rPr>
        <w:t>When</w:t>
      </w:r>
      <w:r w:rsidR="00EE4725" w:rsidRPr="008A1C58">
        <w:rPr>
          <w:rFonts w:ascii="Times New Roman" w:hAnsi="Times New Roman" w:cs="Times New Roman"/>
          <w:sz w:val="24"/>
          <w:szCs w:val="24"/>
        </w:rPr>
        <w:t xml:space="preserve">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w:t>
      </w:r>
      <w:r w:rsidR="005E69E1">
        <w:rPr>
          <w:rFonts w:ascii="Times New Roman" w:hAnsi="Times New Roman" w:cs="Times New Roman" w:hint="eastAsia"/>
          <w:sz w:val="24"/>
          <w:szCs w:val="24"/>
        </w:rPr>
        <w:t>genomes</w:t>
      </w:r>
      <w:r w:rsidR="00DA6155" w:rsidRPr="008A1C58">
        <w:rPr>
          <w:rFonts w:ascii="Times New Roman" w:hAnsi="Times New Roman" w:cs="Times New Roman"/>
          <w:sz w:val="24"/>
          <w:szCs w:val="24"/>
        </w:rPr>
        <w:t xml:space="preserve"> of each cancer type</w:t>
      </w:r>
      <w:r w:rsidR="005E69E1">
        <w:rPr>
          <w:rFonts w:ascii="Times New Roman" w:hAnsi="Times New Roman" w:cs="Times New Roman" w:hint="eastAsia"/>
          <w:sz w:val="24"/>
          <w:szCs w:val="24"/>
        </w:rPr>
        <w:t xml:space="preserve"> and high TMB genomes</w:t>
      </w:r>
      <w:r w:rsidR="00DA6155" w:rsidRPr="008A1C58">
        <w:rPr>
          <w:rFonts w:ascii="Times New Roman" w:hAnsi="Times New Roman" w:cs="Times New Roman"/>
          <w:sz w:val="24"/>
          <w:szCs w:val="24"/>
        </w:rPr>
        <w:t xml:space="preserv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seedNumber=1234, burnin=1000, bunin.multi</w:t>
      </w:r>
      <w:r w:rsidR="009038C9" w:rsidRPr="008A1C58">
        <w:rPr>
          <w:rFonts w:ascii="Times New Roman" w:hAnsi="Times New Roman" w:cs="Times New Roman"/>
          <w:sz w:val="24"/>
          <w:szCs w:val="24"/>
        </w:rPr>
        <w:t>plier=20, post.n = 200, post.space = 100, num.child.process=20, gamma.alpha=1, gamma.</w:t>
      </w:r>
      <w:r w:rsidR="00516765" w:rsidRPr="008A1C58">
        <w:rPr>
          <w:rFonts w:ascii="Times New Roman" w:hAnsi="Times New Roman" w:cs="Times New Roman"/>
          <w:sz w:val="24"/>
          <w:szCs w:val="24"/>
        </w:rPr>
        <w:t>beta=</w:t>
      </w:r>
      <w:r w:rsidR="005E69E1">
        <w:rPr>
          <w:rFonts w:ascii="Times New Roman" w:hAnsi="Times New Roman" w:cs="Times New Roman" w:hint="eastAsia"/>
          <w:sz w:val="24"/>
          <w:szCs w:val="24"/>
        </w:rPr>
        <w:t>50</w:t>
      </w:r>
      <w:r w:rsidR="00516765" w:rsidRPr="008A1C58">
        <w:rPr>
          <w:rFonts w:ascii="Times New Roman" w:hAnsi="Times New Roman" w:cs="Times New Roman"/>
          <w:sz w:val="24"/>
          <w:szCs w:val="24"/>
        </w:rPr>
        <w:t xml:space="preserve">. </w:t>
      </w:r>
    </w:p>
    <w:p w14:paraId="5C2788B5" w14:textId="0E37A1B8" w:rsidR="00E72856" w:rsidRPr="005E69E1"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SigProfilerExtractor, </w:t>
      </w:r>
      <w:r w:rsidRPr="00706990">
        <w:rPr>
          <w:rFonts w:ascii="Times New Roman" w:hAnsi="Times New Roman" w:cs="Times New Roman"/>
          <w:i/>
          <w:iCs/>
          <w:sz w:val="24"/>
          <w:szCs w:val="24"/>
        </w:rPr>
        <w:t>de novo</w:t>
      </w:r>
      <w:r w:rsidRPr="008A1C58">
        <w:rPr>
          <w:rFonts w:ascii="Times New Roman" w:hAnsi="Times New Roman" w:cs="Times New Roman"/>
          <w:sz w:val="24"/>
          <w:szCs w:val="24"/>
        </w:rPr>
        <w:t xml:space="preserve"> mutational signatures were extracted from each mutational matrix using SigProfilerExtractor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r w:rsidR="00706990">
        <w:rPr>
          <w:rFonts w:ascii="Times New Roman" w:hAnsi="Times New Roman" w:cs="Times New Roman" w:hint="eastAsia"/>
          <w:sz w:val="24"/>
          <w:szCs w:val="24"/>
        </w:rPr>
        <w:t xml:space="preserve"> </w:t>
      </w:r>
      <w:r w:rsidR="005E69E1">
        <w:rPr>
          <w:rFonts w:ascii="Times New Roman" w:hAnsi="Times New Roman" w:cs="Times New Roman" w:hint="eastAsia"/>
          <w:sz w:val="24"/>
          <w:szCs w:val="24"/>
        </w:rPr>
        <w:t>We ran MuSiCal with the following parameters: min_n_components=9, max_n_components=33, method=</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mvnmf</w:t>
      </w:r>
      <w:r w:rsidR="005E69E1">
        <w:rPr>
          <w:rFonts w:ascii="Times New Roman" w:hAnsi="Times New Roman" w:cs="Times New Roman" w:hint="eastAsia"/>
          <w:sz w:val="24"/>
          <w:szCs w:val="24"/>
        </w:rPr>
        <w:t>”</w:t>
      </w:r>
      <w:r w:rsidR="005E69E1">
        <w:rPr>
          <w:rFonts w:ascii="Times New Roman" w:hAnsi="Times New Roman" w:cs="Times New Roman" w:hint="eastAsia"/>
          <w:sz w:val="24"/>
          <w:szCs w:val="24"/>
        </w:rPr>
        <w:t>, n_replicates=100, max_iter=10000, min_iter=1000.</w:t>
      </w:r>
    </w:p>
    <w:p w14:paraId="55C64B9A" w14:textId="2FE861BB" w:rsidR="0071160C" w:rsidRPr="002A43D2" w:rsidRDefault="002F373F"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Match </w:t>
      </w:r>
      <w:r w:rsidR="0013091E" w:rsidRPr="002A43D2">
        <w:rPr>
          <w:rFonts w:ascii="Times New Roman" w:hAnsi="Times New Roman" w:cs="Times New Roman"/>
          <w:b/>
          <w:bCs/>
          <w:sz w:val="24"/>
          <w:szCs w:val="24"/>
        </w:rPr>
        <w:t>mSigHdp</w:t>
      </w:r>
      <w:r w:rsidRPr="002A43D2">
        <w:rPr>
          <w:rFonts w:ascii="Times New Roman" w:hAnsi="Times New Roman" w:cs="Times New Roman"/>
          <w:b/>
          <w:bCs/>
          <w:sz w:val="24"/>
          <w:szCs w:val="24"/>
        </w:rPr>
        <w:t xml:space="preserve"> signatures into COSMIC reference signatures</w:t>
      </w:r>
    </w:p>
    <w:p w14:paraId="3836B2E8" w14:textId="1B72DD9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w:t>
      </w:r>
      <w:r w:rsidR="00C72E5D">
        <w:rPr>
          <w:rFonts w:ascii="Times New Roman" w:hAnsi="Times New Roman" w:cs="Times New Roman" w:hint="eastAsia"/>
          <w:sz w:val="24"/>
          <w:szCs w:val="24"/>
        </w:rPr>
        <w:t>85</w:t>
      </w:r>
      <w:r w:rsidR="00E47B77" w:rsidRPr="008A1C58">
        <w:rPr>
          <w:rFonts w:ascii="Times New Roman" w:hAnsi="Times New Roman" w:cs="Times New Roman"/>
          <w:sz w:val="24"/>
          <w:szCs w:val="24"/>
        </w:rPr>
        <w:t xml:space="preserve">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w:t>
      </w:r>
      <w:r w:rsidR="008C1C56">
        <w:rPr>
          <w:rFonts w:ascii="Times New Roman" w:hAnsi="Times New Roman" w:cs="Times New Roman" w:hint="eastAsia"/>
          <w:sz w:val="24"/>
          <w:szCs w:val="24"/>
        </w:rPr>
        <w:t>3</w:t>
      </w:r>
      <w:r w:rsidR="00AE1ADE" w:rsidRPr="008A1C58">
        <w:rPr>
          <w:rFonts w:ascii="Times New Roman" w:hAnsi="Times New Roman" w:cs="Times New Roman"/>
          <w:sz w:val="24"/>
          <w:szCs w:val="24"/>
        </w:rPr>
        <w:t xml:space="preserve"> COSMIC signatures with a reconstructed similarity of ≥ 0.</w:t>
      </w:r>
      <w:r w:rsidR="004D21FB">
        <w:rPr>
          <w:rFonts w:ascii="Times New Roman" w:hAnsi="Times New Roman" w:cs="Times New Roman" w:hint="eastAsia"/>
          <w:sz w:val="24"/>
          <w:szCs w:val="24"/>
        </w:rPr>
        <w:t>9</w:t>
      </w:r>
      <w:r w:rsidR="00AE1ADE" w:rsidRPr="008A1C58">
        <w:rPr>
          <w:rFonts w:ascii="Times New Roman" w:hAnsi="Times New Roman" w:cs="Times New Roman"/>
          <w:sz w:val="24"/>
          <w:szCs w:val="24"/>
        </w:rPr>
        <w:t xml:space="preserve">;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2A43D2" w:rsidRDefault="00CA4AC1"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Signature </w:t>
      </w:r>
      <w:r w:rsidR="005C504D" w:rsidRPr="002A43D2">
        <w:rPr>
          <w:rFonts w:ascii="Times New Roman" w:hAnsi="Times New Roman" w:cs="Times New Roman"/>
          <w:b/>
          <w:bCs/>
          <w:sz w:val="24"/>
          <w:szCs w:val="24"/>
        </w:rPr>
        <w:t>attribution</w:t>
      </w:r>
      <w:r w:rsidRPr="002A43D2">
        <w:rPr>
          <w:rFonts w:ascii="Times New Roman" w:hAnsi="Times New Roman" w:cs="Times New Roman"/>
          <w:b/>
          <w:bCs/>
          <w:sz w:val="24"/>
          <w:szCs w:val="24"/>
        </w:rPr>
        <w:t xml:space="preserve"> analysis</w:t>
      </w:r>
    </w:p>
    <w:p w14:paraId="345D7A3F" w14:textId="0DA9E69A" w:rsidR="00EF324E"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w:t>
      </w:r>
      <w:r w:rsidR="006F713A">
        <w:rPr>
          <w:rFonts w:ascii="Times New Roman" w:hAnsi="Times New Roman" w:cs="Times New Roman" w:hint="eastAsia"/>
          <w:sz w:val="24"/>
          <w:szCs w:val="24"/>
        </w:rPr>
        <w:t>In</w:t>
      </w:r>
      <w:r w:rsidR="008E4AC9">
        <w:rPr>
          <w:rFonts w:ascii="Times New Roman" w:hAnsi="Times New Roman" w:cs="Times New Roman" w:hint="eastAsia"/>
          <w:sz w:val="24"/>
          <w:szCs w:val="24"/>
        </w:rPr>
        <w:t>Del83 and InDel89</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r w:rsidR="0027442E" w:rsidRPr="008A1C58">
        <w:rPr>
          <w:rFonts w:ascii="Times New Roman" w:hAnsi="Times New Roman" w:cs="Times New Roman"/>
          <w:sz w:val="24"/>
          <w:szCs w:val="24"/>
        </w:rPr>
        <w:t>find_best_reconstruction_QP</w:t>
      </w:r>
      <w:r w:rsidR="00602F3F" w:rsidRPr="008A1C58">
        <w:rPr>
          <w:rFonts w:ascii="Times New Roman" w:hAnsi="Times New Roman" w:cs="Times New Roman"/>
          <w:sz w:val="24"/>
          <w:szCs w:val="24"/>
        </w:rPr>
        <w:t xml:space="preserve"> function of SigTools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lastRenderedPageBreak/>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r w:rsidR="00E430FD" w:rsidRPr="008A1C58">
        <w:rPr>
          <w:rFonts w:ascii="Times New Roman" w:hAnsi="Times New Roman" w:cs="Times New Roman"/>
          <w:sz w:val="24"/>
          <w:szCs w:val="24"/>
        </w:rPr>
        <w:t xml:space="preserve">PresenceAttributeSigActivity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01DA401D"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Simulating synthetic cancer datasets</w:t>
      </w:r>
    </w:p>
    <w:p w14:paraId="2CDA498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Synthetic cancer datasets were simulated using SigProfilerSimulator (</w:t>
      </w:r>
      <w:hyperlink r:id="rId19" w:history="1">
        <w:r w:rsidRPr="00FA028E">
          <w:rPr>
            <w:rStyle w:val="Hyperlink"/>
            <w:rFonts w:ascii="Times New Roman" w:hAnsi="Times New Roman" w:cs="Times New Roman"/>
          </w:rPr>
          <w:t>https://bmcbioinformatics.biomedcentral.com/articles/10.1186/s12859-020-03772-3</w:t>
        </w:r>
      </w:hyperlink>
      <w:r w:rsidRPr="00864504">
        <w:rPr>
          <w:rFonts w:ascii="Times New Roman" w:hAnsi="Times New Roman" w:cs="Times New Roman"/>
        </w:rPr>
        <w:t>)</w:t>
      </w:r>
      <w:r>
        <w:rPr>
          <w:rFonts w:ascii="Times New Roman" w:hAnsi="Times New Roman" w:cs="Times New Roman"/>
        </w:rPr>
        <w:t xml:space="preserve">. </w:t>
      </w:r>
    </w:p>
    <w:p w14:paraId="4D440508" w14:textId="77777777" w:rsidR="006F713A" w:rsidRPr="00864504" w:rsidRDefault="006F713A" w:rsidP="006F713A">
      <w:pPr>
        <w:spacing w:line="360" w:lineRule="auto"/>
        <w:rPr>
          <w:rFonts w:ascii="Times New Roman" w:hAnsi="Times New Roman" w:cs="Times New Roman"/>
        </w:rPr>
      </w:pPr>
    </w:p>
    <w:p w14:paraId="4581E2D7"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transcribed versus non-transcribed strand</w:t>
      </w:r>
    </w:p>
    <w:p w14:paraId="22E83144" w14:textId="77777777" w:rsidR="006F713A" w:rsidRPr="00864504" w:rsidRDefault="006F713A" w:rsidP="006F713A">
      <w:pPr>
        <w:spacing w:line="360" w:lineRule="auto"/>
        <w:rPr>
          <w:rFonts w:ascii="Times New Roman" w:hAnsi="Times New Roman" w:cs="Times New Roman"/>
        </w:rPr>
      </w:pPr>
      <w:r>
        <w:rPr>
          <w:rFonts w:ascii="Times New Roman" w:hAnsi="Times New Roman" w:cs="Times New Roman"/>
        </w:rPr>
        <w:t>We followed the method in</w:t>
      </w:r>
      <w:r w:rsidRPr="00864504">
        <w:rPr>
          <w:rFonts w:ascii="Times New Roman" w:hAnsi="Times New Roman" w:cs="Times New Roman"/>
        </w:rPr>
        <w:t xml:space="preserve"> (</w:t>
      </w:r>
      <w:hyperlink r:id="rId20" w:history="1">
        <w:r w:rsidRPr="00864504">
          <w:rPr>
            <w:rStyle w:val="Hyperlink"/>
            <w:rFonts w:ascii="Times New Roman" w:hAnsi="Times New Roman" w:cs="Times New Roman"/>
          </w:rPr>
          <w:t>https://doi.org/10.1016/j.celrep.2023.112930</w:t>
        </w:r>
      </w:hyperlink>
      <w:r w:rsidRPr="00864504">
        <w:rPr>
          <w:rFonts w:ascii="Times New Roman" w:hAnsi="Times New Roman" w:cs="Times New Roman"/>
        </w:rPr>
        <w:t>)</w:t>
      </w:r>
      <w:r>
        <w:rPr>
          <w:rFonts w:ascii="Times New Roman" w:hAnsi="Times New Roman" w:cs="Times New Roman"/>
        </w:rPr>
        <w:t>. Briefly</w:t>
      </w:r>
      <w:r w:rsidRPr="00864504">
        <w:rPr>
          <w:rFonts w:ascii="Times New Roman" w:hAnsi="Times New Roman" w:cs="Times New Roman"/>
        </w:rPr>
        <w:t xml:space="preserve"> somatic indels were called with respect to </w:t>
      </w:r>
      <w:r>
        <w:rPr>
          <w:rFonts w:ascii="Times New Roman" w:hAnsi="Times New Roman" w:cs="Times New Roman"/>
        </w:rPr>
        <w:t xml:space="preserve">the </w:t>
      </w:r>
      <w:r w:rsidRPr="00864504">
        <w:rPr>
          <w:rFonts w:ascii="Times New Roman" w:hAnsi="Times New Roman" w:cs="Times New Roman"/>
        </w:rPr>
        <w:t xml:space="preserve">+ strand of the reference genome and further annotated in regard to the pyrimidine base(s) of the insertion/deletion. </w:t>
      </w:r>
      <w:r>
        <w:rPr>
          <w:rFonts w:ascii="Times New Roman" w:hAnsi="Times New Roman" w:cs="Times New Roman"/>
        </w:rPr>
        <w:t>Thus</w:t>
      </w:r>
      <w:r w:rsidRPr="00864504">
        <w:rPr>
          <w:rFonts w:ascii="Times New Roman" w:hAnsi="Times New Roman" w:cs="Times New Roman"/>
        </w:rPr>
        <w:t>, indels with only C or T bases were annotated as + strand mutation</w:t>
      </w:r>
      <w:r>
        <w:rPr>
          <w:rFonts w:ascii="Times New Roman" w:hAnsi="Times New Roman" w:cs="Times New Roman"/>
        </w:rPr>
        <w:t>s</w:t>
      </w:r>
      <w:r w:rsidRPr="00864504">
        <w:rPr>
          <w:rFonts w:ascii="Times New Roman" w:hAnsi="Times New Roman" w:cs="Times New Roman"/>
        </w:rPr>
        <w:t>; indels with only A or G bases were annotated as – strand mutation</w:t>
      </w:r>
      <w:r>
        <w:rPr>
          <w:rFonts w:ascii="Times New Roman" w:hAnsi="Times New Roman" w:cs="Times New Roman"/>
        </w:rPr>
        <w:t>s. The</w:t>
      </w:r>
      <w:r w:rsidRPr="00864504">
        <w:rPr>
          <w:rFonts w:ascii="Times New Roman" w:hAnsi="Times New Roman" w:cs="Times New Roman"/>
        </w:rPr>
        <w:t xml:space="preserve"> </w:t>
      </w:r>
      <w:r>
        <w:rPr>
          <w:rFonts w:ascii="Times New Roman" w:hAnsi="Times New Roman" w:cs="Times New Roman"/>
        </w:rPr>
        <w:t>remaining</w:t>
      </w:r>
      <w:r w:rsidRPr="00864504">
        <w:rPr>
          <w:rFonts w:ascii="Times New Roman" w:hAnsi="Times New Roman" w:cs="Times New Roman"/>
        </w:rPr>
        <w:t xml:space="preserve"> indels were </w:t>
      </w:r>
      <w:r>
        <w:rPr>
          <w:rFonts w:ascii="Times New Roman" w:hAnsi="Times New Roman" w:cs="Times New Roman"/>
        </w:rPr>
        <w:t>not included</w:t>
      </w:r>
      <w:r w:rsidRPr="00864504">
        <w:rPr>
          <w:rFonts w:ascii="Times New Roman" w:hAnsi="Times New Roman" w:cs="Times New Roman"/>
        </w:rPr>
        <w:t xml:space="preserve"> in the analysis. Next, </w:t>
      </w:r>
      <w:r>
        <w:rPr>
          <w:rFonts w:ascii="Times New Roman" w:hAnsi="Times New Roman" w:cs="Times New Roman"/>
        </w:rPr>
        <w:t xml:space="preserve">+ strand </w:t>
      </w:r>
      <w:r w:rsidRPr="00864504">
        <w:rPr>
          <w:rFonts w:ascii="Times New Roman" w:hAnsi="Times New Roman" w:cs="Times New Roman"/>
        </w:rPr>
        <w:t xml:space="preserve">indels in </w:t>
      </w:r>
      <w:r>
        <w:rPr>
          <w:rFonts w:ascii="Times New Roman" w:hAnsi="Times New Roman" w:cs="Times New Roman"/>
        </w:rPr>
        <w:t>protein coding genes</w:t>
      </w:r>
      <w:r w:rsidRPr="00864504">
        <w:rPr>
          <w:rFonts w:ascii="Times New Roman" w:hAnsi="Times New Roman" w:cs="Times New Roman"/>
        </w:rPr>
        <w:t xml:space="preserve"> </w:t>
      </w:r>
      <w:r>
        <w:rPr>
          <w:rFonts w:ascii="Times New Roman" w:hAnsi="Times New Roman" w:cs="Times New Roman"/>
        </w:rPr>
        <w:t>were</w:t>
      </w:r>
      <w:r w:rsidRPr="00864504">
        <w:rPr>
          <w:rFonts w:ascii="Times New Roman" w:hAnsi="Times New Roman" w:cs="Times New Roman"/>
        </w:rPr>
        <w:t xml:space="preserve"> further subclassified as transcribed </w:t>
      </w:r>
      <w:r>
        <w:rPr>
          <w:rFonts w:ascii="Times New Roman" w:hAnsi="Times New Roman" w:cs="Times New Roman"/>
        </w:rPr>
        <w:t xml:space="preserve">(template) if the gene’s sense strand was on the + strand of the genome, or else </w:t>
      </w:r>
      <w:r w:rsidRPr="00864504">
        <w:rPr>
          <w:rFonts w:ascii="Times New Roman" w:hAnsi="Times New Roman" w:cs="Times New Roman"/>
        </w:rPr>
        <w:t>un-transcribed</w:t>
      </w:r>
      <w:r>
        <w:rPr>
          <w:rFonts w:ascii="Times New Roman" w:hAnsi="Times New Roman" w:cs="Times New Roman"/>
        </w:rPr>
        <w:t xml:space="preserve"> (sense)</w:t>
      </w:r>
      <w:r w:rsidRPr="00864504">
        <w:rPr>
          <w:rFonts w:ascii="Times New Roman" w:hAnsi="Times New Roman" w:cs="Times New Roman"/>
        </w:rPr>
        <w:t>.</w:t>
      </w:r>
      <w:r>
        <w:rPr>
          <w:rFonts w:ascii="Times New Roman" w:hAnsi="Times New Roman" w:cs="Times New Roman"/>
        </w:rPr>
        <w:t xml:space="preserve"> The logic was inverted for – strand indels. 3wsI</w:t>
      </w:r>
      <w:r w:rsidRPr="00864504">
        <w:rPr>
          <w:rFonts w:ascii="Times New Roman" w:hAnsi="Times New Roman" w:cs="Times New Roman"/>
        </w:rPr>
        <w:t>ndels in bidirectionally transcribed regions were ignored.</w:t>
      </w:r>
      <w:r>
        <w:rPr>
          <w:rFonts w:ascii="Times New Roman" w:hAnsi="Times New Roman" w:cs="Times New Roman"/>
        </w:rPr>
        <w:t xml:space="preserve"> (non transcribed?)</w:t>
      </w:r>
    </w:p>
    <w:p w14:paraId="40B6CB67" w14:textId="77777777" w:rsidR="006F713A" w:rsidRPr="00864504" w:rsidRDefault="006F713A" w:rsidP="006F713A">
      <w:pPr>
        <w:spacing w:line="360" w:lineRule="auto"/>
        <w:rPr>
          <w:rFonts w:ascii="Times New Roman" w:hAnsi="Times New Roman" w:cs="Times New Roman"/>
        </w:rPr>
      </w:pPr>
    </w:p>
    <w:p w14:paraId="3FA6161E"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 xml:space="preserve">Annotating somatic indels based on </w:t>
      </w:r>
      <w:r>
        <w:rPr>
          <w:rFonts w:ascii="Times New Roman" w:hAnsi="Times New Roman" w:cs="Times New Roman"/>
          <w:b/>
          <w:bCs/>
        </w:rPr>
        <w:t xml:space="preserve">leading versus lagging </w:t>
      </w:r>
      <w:r w:rsidRPr="00864504">
        <w:rPr>
          <w:rFonts w:ascii="Times New Roman" w:hAnsi="Times New Roman" w:cs="Times New Roman"/>
          <w:b/>
          <w:bCs/>
        </w:rPr>
        <w:t>replication</w:t>
      </w:r>
      <w:r>
        <w:rPr>
          <w:rFonts w:ascii="Times New Roman" w:hAnsi="Times New Roman" w:cs="Times New Roman"/>
          <w:b/>
          <w:bCs/>
        </w:rPr>
        <w:t xml:space="preserve"> strand</w:t>
      </w:r>
    </w:p>
    <w:p w14:paraId="61AB65B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strand w</w:t>
      </w:r>
      <w:r>
        <w:rPr>
          <w:rFonts w:ascii="Times New Roman" w:hAnsi="Times New Roman" w:cs="Times New Roman"/>
        </w:rPr>
        <w:t>as</w:t>
      </w:r>
      <w:r w:rsidRPr="00864504">
        <w:rPr>
          <w:rFonts w:ascii="Times New Roman" w:hAnsi="Times New Roman" w:cs="Times New Roman"/>
        </w:rPr>
        <w:t xml:space="preserve"> determined by wavelet-smoothed replication</w:t>
      </w:r>
      <w:r>
        <w:rPr>
          <w:rFonts w:ascii="Times New Roman" w:hAnsi="Times New Roman" w:cs="Times New Roman"/>
        </w:rPr>
        <w:t>-</w:t>
      </w:r>
      <w:r w:rsidRPr="00864504">
        <w:rPr>
          <w:rFonts w:ascii="Times New Roman" w:hAnsi="Times New Roman" w:cs="Times New Roman"/>
        </w:rPr>
        <w:t>timing signal data</w:t>
      </w:r>
      <w:r>
        <w:rPr>
          <w:rFonts w:ascii="Times New Roman" w:hAnsi="Times New Roman" w:cs="Times New Roman"/>
        </w:rPr>
        <w:t xml:space="preserve"> that indicated both</w:t>
      </w:r>
      <w:r w:rsidRPr="00864504">
        <w:rPr>
          <w:rFonts w:ascii="Times New Roman" w:hAnsi="Times New Roman" w:cs="Times New Roman"/>
        </w:rPr>
        <w:t xml:space="preserve"> </w:t>
      </w:r>
      <w:r>
        <w:rPr>
          <w:rFonts w:ascii="Times New Roman" w:hAnsi="Times New Roman" w:cs="Times New Roman"/>
        </w:rPr>
        <w:t>“</w:t>
      </w:r>
      <w:r w:rsidRPr="00864504">
        <w:rPr>
          <w:rFonts w:ascii="Times New Roman" w:hAnsi="Times New Roman" w:cs="Times New Roman"/>
        </w:rPr>
        <w:t>valleys</w:t>
      </w:r>
      <w:r>
        <w:rPr>
          <w:rFonts w:ascii="Times New Roman" w:hAnsi="Times New Roman" w:cs="Times New Roman"/>
        </w:rPr>
        <w:t>”</w:t>
      </w:r>
      <w:r w:rsidRPr="00864504">
        <w:rPr>
          <w:rFonts w:ascii="Times New Roman" w:hAnsi="Times New Roman" w:cs="Times New Roman"/>
        </w:rPr>
        <w:t xml:space="preserve"> (replication termination zones) and </w:t>
      </w:r>
      <w:r>
        <w:rPr>
          <w:rFonts w:ascii="Times New Roman" w:hAnsi="Times New Roman" w:cs="Times New Roman"/>
        </w:rPr>
        <w:t>“</w:t>
      </w:r>
      <w:r w:rsidRPr="00864504">
        <w:rPr>
          <w:rFonts w:ascii="Times New Roman" w:hAnsi="Times New Roman" w:cs="Times New Roman"/>
        </w:rPr>
        <w:t>peaks</w:t>
      </w:r>
      <w:r>
        <w:rPr>
          <w:rFonts w:ascii="Times New Roman" w:hAnsi="Times New Roman" w:cs="Times New Roman"/>
        </w:rPr>
        <w:t>”</w:t>
      </w:r>
      <w:r w:rsidRPr="00864504">
        <w:rPr>
          <w:rFonts w:ascii="Times New Roman" w:hAnsi="Times New Roman" w:cs="Times New Roman"/>
        </w:rPr>
        <w:t xml:space="preserve"> (replication initiation zones) (</w:t>
      </w:r>
      <w:hyperlink r:id="rId21" w:history="1">
        <w:r w:rsidRPr="00FA028E">
          <w:rPr>
            <w:rStyle w:val="Hyperlink"/>
            <w:rFonts w:ascii="Times New Roman" w:hAnsi="Times New Roman" w:cs="Times New Roman"/>
          </w:rPr>
          <w:t>https://hgdownload.cse.ucsc.edu/goldenPath/hg19/encodeDCC/wgEncodeUwRepliSeq/</w:t>
        </w:r>
      </w:hyperlink>
      <w:r w:rsidRPr="00864504">
        <w:rPr>
          <w:rFonts w:ascii="Times New Roman" w:hAnsi="Times New Roman" w:cs="Times New Roman"/>
        </w:rPr>
        <w:t>).</w:t>
      </w:r>
      <w:r>
        <w:rPr>
          <w:rFonts w:ascii="Times New Roman" w:hAnsi="Times New Roman" w:cs="Times New Roman"/>
        </w:rPr>
        <w:t xml:space="preserve"> </w:t>
      </w:r>
      <w:r w:rsidRPr="00864504">
        <w:rPr>
          <w:rFonts w:ascii="Times New Roman" w:hAnsi="Times New Roman" w:cs="Times New Roman"/>
        </w:rPr>
        <w:t>Valleys and peaks were sorted by the genomic coordinate in ascending order. In regard to + strand of the reference genome, replication timing signal were examined for consecutive stretche</w:t>
      </w:r>
      <w:r>
        <w:rPr>
          <w:rFonts w:ascii="Times New Roman" w:hAnsi="Times New Roman" w:cs="Times New Roman"/>
        </w:rPr>
        <w:t>s</w:t>
      </w:r>
      <w:r w:rsidRPr="00864504">
        <w:rPr>
          <w:rFonts w:ascii="Times New Roman" w:hAnsi="Times New Roman" w:cs="Times New Roman"/>
        </w:rPr>
        <w:t xml:space="preserve"> of </w:t>
      </w:r>
      <w:r>
        <w:rPr>
          <w:rFonts w:ascii="Times New Roman" w:hAnsi="Times New Roman" w:cs="Times New Roman"/>
        </w:rPr>
        <w:t>the genome</w:t>
      </w:r>
      <w:r w:rsidRPr="00864504">
        <w:rPr>
          <w:rFonts w:ascii="Times New Roman" w:hAnsi="Times New Roman" w:cs="Times New Roman"/>
        </w:rPr>
        <w:t xml:space="preserve"> (from valley to peak or form peak to valley), with positive slope corresponded to leading strand regions and negative slope corresponded to lagging strand regions. Then for the - strand of the reference genome, leading regions (- slope) and lagging regions (+slope) were automatically acquired. Similar to the annotation for transcription, indels were first annotated as + or – strand mutations based on the pyrimidine bases. Next, indels were counted as being on leading strand or lagging strand based on their occupancy in a leading or lagging region.</w:t>
      </w:r>
    </w:p>
    <w:p w14:paraId="076A4878" w14:textId="77777777" w:rsidR="006F713A" w:rsidRPr="00864504" w:rsidRDefault="006F713A" w:rsidP="006F713A">
      <w:pPr>
        <w:spacing w:line="360" w:lineRule="auto"/>
        <w:rPr>
          <w:rFonts w:ascii="Times New Roman" w:hAnsi="Times New Roman" w:cs="Times New Roman"/>
        </w:rPr>
      </w:pPr>
    </w:p>
    <w:p w14:paraId="136AEA67" w14:textId="77777777" w:rsidR="006F713A" w:rsidRPr="00864504" w:rsidRDefault="006F713A" w:rsidP="006F713A">
      <w:pPr>
        <w:keepNext/>
        <w:spacing w:line="360" w:lineRule="auto"/>
        <w:rPr>
          <w:rFonts w:ascii="Times New Roman" w:hAnsi="Times New Roman" w:cs="Times New Roman"/>
          <w:b/>
          <w:bCs/>
        </w:rPr>
      </w:pPr>
      <w:r w:rsidRPr="00864504">
        <w:rPr>
          <w:rFonts w:ascii="Times New Roman" w:hAnsi="Times New Roman" w:cs="Times New Roman"/>
          <w:b/>
          <w:bCs/>
        </w:rPr>
        <w:t>Detecting strand asymmetries across cancer types</w:t>
      </w:r>
    </w:p>
    <w:p w14:paraId="07AF3DD9"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Strand asymmetry analyses were based on the assignment of signature probabilities to each individual indel mutation (</w:t>
      </w:r>
      <w:r w:rsidRPr="00864504">
        <w:rPr>
          <w:rFonts w:ascii="Times New Roman" w:hAnsi="Times New Roman" w:cs="Times New Roman"/>
          <w:highlight w:val="yellow"/>
        </w:rPr>
        <w:t>expand if needed</w:t>
      </w:r>
      <w:r w:rsidRPr="00864504">
        <w:rPr>
          <w:rFonts w:ascii="Times New Roman" w:hAnsi="Times New Roman" w:cs="Times New Roman"/>
        </w:rPr>
        <w:t>). Only indels with the probability greater than or equal to 0.50 to a certain ID signature were retained. For each ID signature and for all cancer types having this mutational signature, we retrieved the number of indels on each strand/region. In strand asymmetries analyses, only cancer types with at least 1,000 somatic mutations unambiguously attributed to an individual mutational signature were included.</w:t>
      </w:r>
    </w:p>
    <w:p w14:paraId="68E46BCC" w14:textId="77777777" w:rsidR="006F713A" w:rsidRPr="00864504" w:rsidRDefault="006F713A" w:rsidP="006F713A">
      <w:pPr>
        <w:spacing w:line="360" w:lineRule="auto"/>
        <w:rPr>
          <w:rFonts w:ascii="Times New Roman" w:hAnsi="Times New Roman" w:cs="Times New Roman"/>
        </w:rPr>
      </w:pPr>
    </w:p>
    <w:p w14:paraId="1E085345" w14:textId="77777777" w:rsidR="006F713A" w:rsidRDefault="006F713A" w:rsidP="006F713A">
      <w:pPr>
        <w:spacing w:line="360" w:lineRule="auto"/>
        <w:rPr>
          <w:rFonts w:ascii="Times New Roman" w:hAnsi="Times New Roman" w:cs="Times New Roman"/>
        </w:rPr>
      </w:pPr>
      <w:r>
        <w:rPr>
          <w:rFonts w:ascii="Times New Roman" w:hAnsi="Times New Roman" w:cs="Times New Roman"/>
        </w:rPr>
        <w:t xml:space="preserve">For each </w:t>
      </w:r>
      <w:r w:rsidRPr="00C404B1">
        <w:rPr>
          <w:rFonts w:ascii="Times New Roman" w:hAnsi="Times New Roman" w:cs="Times New Roman"/>
        </w:rPr>
        <w:t>strand asymmetr</w:t>
      </w:r>
      <w:r>
        <w:rPr>
          <w:rFonts w:ascii="Times New Roman" w:hAnsi="Times New Roman" w:cs="Times New Roman"/>
        </w:rPr>
        <w:t>y analyses (</w:t>
      </w:r>
      <w:r w:rsidRPr="00864504">
        <w:rPr>
          <w:rFonts w:ascii="Times New Roman" w:hAnsi="Times New Roman" w:cs="Times New Roman"/>
        </w:rPr>
        <w:t>genic and intergenic region</w:t>
      </w:r>
      <w:r>
        <w:rPr>
          <w:rFonts w:ascii="Times New Roman" w:hAnsi="Times New Roman" w:cs="Times New Roman"/>
        </w:rPr>
        <w:t xml:space="preserve"> </w:t>
      </w:r>
      <w:r w:rsidRPr="00864504">
        <w:rPr>
          <w:rFonts w:ascii="Times New Roman" w:hAnsi="Times New Roman" w:cs="Times New Roman"/>
        </w:rPr>
        <w:t>asymmetry</w:t>
      </w:r>
      <w:r>
        <w:rPr>
          <w:rFonts w:ascii="Times New Roman" w:hAnsi="Times New Roman" w:cs="Times New Roman" w:hint="eastAsia"/>
        </w:rPr>
        <w:t>,</w:t>
      </w:r>
      <w:r>
        <w:rPr>
          <w:rFonts w:ascii="Times New Roman" w:hAnsi="Times New Roman" w:cs="Times New Roman"/>
        </w:rPr>
        <w:t xml:space="preserve"> </w:t>
      </w:r>
      <w:r w:rsidRPr="00864504">
        <w:rPr>
          <w:rFonts w:ascii="Times New Roman" w:hAnsi="Times New Roman" w:cs="Times New Roman"/>
        </w:rPr>
        <w:t>transcription strand asymmetry</w:t>
      </w:r>
      <w:r>
        <w:rPr>
          <w:rFonts w:ascii="Times New Roman" w:hAnsi="Times New Roman" w:cs="Times New Roman"/>
        </w:rPr>
        <w:t xml:space="preserve">, </w:t>
      </w:r>
      <w:r w:rsidRPr="00864504">
        <w:rPr>
          <w:rFonts w:ascii="Times New Roman" w:hAnsi="Times New Roman" w:cs="Times New Roman"/>
        </w:rPr>
        <w:t>replication strand asymmetry</w:t>
      </w:r>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 xml:space="preserve"> indel mutations were split into two types and counted (</w:t>
      </w:r>
      <w:r w:rsidRPr="00864504">
        <w:rPr>
          <w:rFonts w:ascii="Times New Roman" w:hAnsi="Times New Roman" w:cs="Times New Roman"/>
        </w:rPr>
        <w:t xml:space="preserve">genic </w:t>
      </w:r>
      <w:r>
        <w:rPr>
          <w:rFonts w:ascii="Times New Roman" w:hAnsi="Times New Roman" w:cs="Times New Roman"/>
        </w:rPr>
        <w:t xml:space="preserve">vs </w:t>
      </w:r>
      <w:r w:rsidRPr="00864504">
        <w:rPr>
          <w:rFonts w:ascii="Times New Roman" w:hAnsi="Times New Roman" w:cs="Times New Roman"/>
        </w:rPr>
        <w:t>intergenic</w:t>
      </w:r>
      <w:r>
        <w:rPr>
          <w:rFonts w:ascii="Times New Roman" w:hAnsi="Times New Roman" w:cs="Times New Roman"/>
        </w:rPr>
        <w:t xml:space="preserve"> mutation, </w:t>
      </w:r>
      <w:r w:rsidRPr="00864504">
        <w:rPr>
          <w:rFonts w:ascii="Times New Roman" w:hAnsi="Times New Roman" w:cs="Times New Roman"/>
        </w:rPr>
        <w:t xml:space="preserve">leading strand </w:t>
      </w:r>
      <w:r>
        <w:rPr>
          <w:rFonts w:ascii="Times New Roman" w:hAnsi="Times New Roman" w:cs="Times New Roman"/>
        </w:rPr>
        <w:t xml:space="preserve">vs </w:t>
      </w:r>
      <w:r w:rsidRPr="00864504">
        <w:rPr>
          <w:rFonts w:ascii="Times New Roman" w:hAnsi="Times New Roman" w:cs="Times New Roman"/>
        </w:rPr>
        <w:t>lagging strand</w:t>
      </w:r>
      <w:r w:rsidRPr="007F1503">
        <w:rPr>
          <w:rFonts w:ascii="Times New Roman" w:hAnsi="Times New Roman" w:cs="Times New Roman"/>
        </w:rPr>
        <w:t xml:space="preserve"> </w:t>
      </w:r>
      <w:r>
        <w:rPr>
          <w:rFonts w:ascii="Times New Roman" w:hAnsi="Times New Roman" w:cs="Times New Roman"/>
        </w:rPr>
        <w:t xml:space="preserve">mutation, </w:t>
      </w:r>
      <w:r w:rsidRPr="00864504">
        <w:rPr>
          <w:rFonts w:ascii="Times New Roman" w:hAnsi="Times New Roman" w:cs="Times New Roman"/>
        </w:rPr>
        <w:t>un</w:t>
      </w:r>
      <w:r>
        <w:rPr>
          <w:rFonts w:ascii="Times New Roman" w:hAnsi="Times New Roman" w:cs="Times New Roman"/>
        </w:rPr>
        <w:t>-</w:t>
      </w:r>
      <w:r w:rsidRPr="00864504">
        <w:rPr>
          <w:rFonts w:ascii="Times New Roman" w:hAnsi="Times New Roman" w:cs="Times New Roman"/>
        </w:rPr>
        <w:t>transcribed</w:t>
      </w:r>
      <w:r>
        <w:rPr>
          <w:rFonts w:ascii="Times New Roman" w:hAnsi="Times New Roman" w:cs="Times New Roman"/>
        </w:rPr>
        <w:t xml:space="preserve"> strand vs </w:t>
      </w:r>
      <w:r w:rsidRPr="00864504">
        <w:rPr>
          <w:rFonts w:ascii="Times New Roman" w:hAnsi="Times New Roman" w:cs="Times New Roman"/>
        </w:rPr>
        <w:t>transcribed</w:t>
      </w:r>
      <w:r>
        <w:rPr>
          <w:rFonts w:ascii="Times New Roman" w:hAnsi="Times New Roman" w:cs="Times New Roman"/>
        </w:rPr>
        <w:t xml:space="preserve"> strand mutation). The two types were denoted as +/- strand mutations strand mutations in all three cases. T</w:t>
      </w:r>
      <w:r w:rsidRPr="00864504">
        <w:rPr>
          <w:rFonts w:ascii="Times New Roman" w:hAnsi="Times New Roman" w:cs="Times New Roman"/>
        </w:rPr>
        <w:t xml:space="preserve">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 separately:</w:t>
      </w:r>
    </w:p>
    <w:p w14:paraId="406F2F98" w14:textId="77777777" w:rsidR="006F713A" w:rsidRPr="00410A55" w:rsidRDefault="006F713A" w:rsidP="006F713A">
      <w:pPr>
        <w:spacing w:line="480" w:lineRule="auto"/>
        <w:rPr>
          <w:rFonts w:ascii="Times New Roman" w:hAnsi="Times New Roman" w:cs="Times New Roman"/>
          <w:i/>
        </w:rPr>
      </w:pPr>
      <m:oMathPara>
        <m:oMath>
          <m:r>
            <w:rPr>
              <w:rFonts w:ascii="Cambria Math" w:hAnsi="Cambria Math" w:cs="Times New Roman"/>
            </w:rPr>
            <m:t>Ratio Value=</m:t>
          </m:r>
          <m:f>
            <m:fPr>
              <m:ctrlPr>
                <w:rPr>
                  <w:rFonts w:ascii="Cambria Math" w:hAnsi="Cambria Math" w:cs="Times New Roman"/>
                  <w:i/>
                </w:rPr>
              </m:ctrlPr>
            </m:fPr>
            <m:num>
              <m:r>
                <w:rPr>
                  <w:rFonts w:ascii="Cambria Math" w:hAnsi="Cambria Math" w:cs="Times New Roman"/>
                </w:rPr>
                <m:t>+ strand mutation counts</m:t>
              </m:r>
            </m:num>
            <m:den>
              <m:r>
                <w:rPr>
                  <w:rFonts w:ascii="Cambria Math" w:hAnsi="Cambria Math" w:cs="Times New Roman"/>
                </w:rPr>
                <m:t>- strand mutation counts</m:t>
              </m:r>
            </m:den>
          </m:f>
        </m:oMath>
      </m:oMathPara>
    </w:p>
    <w:p w14:paraId="0481B689" w14:textId="77777777" w:rsidR="006F713A" w:rsidRDefault="006F713A" w:rsidP="006F713A">
      <w:pPr>
        <w:spacing w:line="480" w:lineRule="auto"/>
        <w:rPr>
          <w:rFonts w:ascii="Times New Roman" w:hAnsi="Times New Roman" w:cs="Times New Roman"/>
        </w:rPr>
      </w:pPr>
      <w:r>
        <w:rPr>
          <w:rFonts w:ascii="Times New Roman" w:hAnsi="Times New Roman" w:cs="Times New Roman"/>
        </w:rPr>
        <w:t>O</w:t>
      </w:r>
      <w:r w:rsidRPr="00864504">
        <w:rPr>
          <w:rFonts w:ascii="Times New Roman" w:hAnsi="Times New Roman" w:cs="Times New Roman"/>
        </w:rPr>
        <w:t xml:space="preserve">dds ratio between the ratio of real </w:t>
      </w:r>
      <w:r>
        <w:rPr>
          <w:rFonts w:ascii="Times New Roman" w:hAnsi="Times New Roman" w:cs="Times New Roman"/>
        </w:rPr>
        <w:t>somatic indels</w:t>
      </w:r>
      <w:r w:rsidRPr="00864504">
        <w:rPr>
          <w:rFonts w:ascii="Times New Roman" w:hAnsi="Times New Roman" w:cs="Times New Roman"/>
        </w:rPr>
        <w:t xml:space="preserve"> and the ratio of simulated </w:t>
      </w:r>
      <w:r>
        <w:rPr>
          <w:rFonts w:ascii="Times New Roman" w:hAnsi="Times New Roman" w:cs="Times New Roman"/>
        </w:rPr>
        <w:t>somatic indels was calculated:</w:t>
      </w:r>
    </w:p>
    <w:p w14:paraId="7F4450DA" w14:textId="77777777" w:rsidR="006F713A" w:rsidRPr="00956EFA" w:rsidRDefault="006F713A" w:rsidP="006F713A">
      <w:pPr>
        <w:spacing w:line="480" w:lineRule="auto"/>
        <w:rPr>
          <w:rFonts w:ascii="Times New Roman" w:hAnsi="Times New Roman" w:cs="Times New Roman"/>
          <w:sz w:val="20"/>
          <w:szCs w:val="21"/>
        </w:rPr>
      </w:pPr>
      <m:oMathPara>
        <m:oMath>
          <m:r>
            <w:rPr>
              <w:rFonts w:ascii="Cambria Math" w:hAnsi="Cambria Math" w:cs="Times New Roman"/>
            </w:rPr>
            <m:t>Odds Ratio=</m:t>
          </m:r>
          <m:f>
            <m:fPr>
              <m:ctrlPr>
                <w:rPr>
                  <w:rFonts w:ascii="Cambria Math" w:hAnsi="Cambria Math" w:cs="Times New Roman"/>
                  <w:i/>
                </w:rPr>
              </m:ctrlPr>
            </m:fPr>
            <m:num>
              <m:r>
                <w:rPr>
                  <w:rFonts w:ascii="Cambria Math" w:hAnsi="Cambria Math" w:cs="Times New Roman"/>
                </w:rPr>
                <m:t>Real Ratio Value</m:t>
              </m:r>
            </m:num>
            <m:den>
              <m:r>
                <w:rPr>
                  <w:rFonts w:ascii="Cambria Math" w:hAnsi="Cambria Math" w:cs="Times New Roman"/>
                </w:rPr>
                <m:t>Simulation Ratio Value</m:t>
              </m:r>
            </m:den>
          </m:f>
        </m:oMath>
      </m:oMathPara>
    </w:p>
    <w:p w14:paraId="7ADEA60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p values were calculated for the odds ratio using Fisher’s exact test. </w:t>
      </w:r>
      <w:r w:rsidRPr="00942584">
        <w:rPr>
          <w:rFonts w:ascii="Times New Roman" w:hAnsi="Times New Roman" w:cs="Times New Roman"/>
          <w:highlight w:val="yellow"/>
        </w:rPr>
        <w:t>Only strand asymmetries with p value &gt; 0.05 and odds ratios above 1.10 were considered showing strand asymmetries (</w:t>
      </w:r>
      <w:r>
        <w:rPr>
          <w:rFonts w:ascii="Times New Roman" w:hAnsi="Times New Roman" w:cs="Times New Roman"/>
          <w:highlight w:val="yellow"/>
        </w:rPr>
        <w:t>Do</w:t>
      </w:r>
      <w:r w:rsidRPr="00942584">
        <w:rPr>
          <w:rFonts w:ascii="Times New Roman" w:hAnsi="Times New Roman" w:cs="Times New Roman"/>
          <w:highlight w:val="yellow"/>
        </w:rPr>
        <w:t xml:space="preserve"> we</w:t>
      </w:r>
      <w:r>
        <w:rPr>
          <w:rFonts w:ascii="Times New Roman" w:hAnsi="Times New Roman" w:cs="Times New Roman"/>
          <w:highlight w:val="yellow"/>
        </w:rPr>
        <w:t xml:space="preserve"> want to</w:t>
      </w:r>
      <w:r w:rsidRPr="00942584">
        <w:rPr>
          <w:rFonts w:ascii="Times New Roman" w:hAnsi="Times New Roman" w:cs="Times New Roman"/>
          <w:highlight w:val="yellow"/>
        </w:rPr>
        <w:t xml:space="preserve"> use this criteria</w:t>
      </w:r>
      <w:r>
        <w:rPr>
          <w:rFonts w:ascii="Times New Roman" w:hAnsi="Times New Roman" w:cs="Times New Roman"/>
          <w:highlight w:val="yellow"/>
        </w:rPr>
        <w:t>?</w:t>
      </w:r>
      <w:r w:rsidRPr="00942584">
        <w:rPr>
          <w:rFonts w:ascii="Times New Roman" w:hAnsi="Times New Roman" w:cs="Times New Roman"/>
          <w:highlight w:val="yellow"/>
        </w:rPr>
        <w:t>).</w:t>
      </w:r>
    </w:p>
    <w:p w14:paraId="4A94CEBC" w14:textId="77777777" w:rsidR="006F713A" w:rsidRPr="00864504" w:rsidRDefault="006F713A" w:rsidP="006F713A">
      <w:pPr>
        <w:spacing w:line="360" w:lineRule="auto"/>
        <w:rPr>
          <w:rFonts w:ascii="Times New Roman" w:hAnsi="Times New Roman" w:cs="Times New Roman"/>
        </w:rPr>
      </w:pPr>
    </w:p>
    <w:p w14:paraId="49CBDAF0" w14:textId="77777777" w:rsidR="006F713A" w:rsidRPr="00864504" w:rsidRDefault="006F713A" w:rsidP="006F713A">
      <w:pPr>
        <w:spacing w:line="360" w:lineRule="auto"/>
        <w:rPr>
          <w:rFonts w:ascii="Times New Roman" w:hAnsi="Times New Roman" w:cs="Times New Roman"/>
        </w:rPr>
      </w:pPr>
    </w:p>
    <w:p w14:paraId="2C9AFE75" w14:textId="77777777" w:rsidR="006F713A" w:rsidRPr="00864504" w:rsidRDefault="006F713A" w:rsidP="006F713A">
      <w:pPr>
        <w:spacing w:line="360" w:lineRule="auto"/>
        <w:rPr>
          <w:rFonts w:ascii="Times New Roman" w:hAnsi="Times New Roman" w:cs="Times New Roman"/>
          <w:b/>
          <w:bCs/>
        </w:rPr>
      </w:pPr>
      <w:r w:rsidRPr="00864504">
        <w:rPr>
          <w:rFonts w:ascii="Times New Roman" w:hAnsi="Times New Roman" w:cs="Times New Roman"/>
          <w:b/>
          <w:bCs/>
        </w:rPr>
        <w:t>Analyses of replication timing across cancer types</w:t>
      </w:r>
    </w:p>
    <w:p w14:paraId="51209D1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Replication tim</w:t>
      </w:r>
      <w:r>
        <w:rPr>
          <w:rFonts w:ascii="Times New Roman" w:hAnsi="Times New Roman" w:cs="Times New Roman"/>
        </w:rPr>
        <w:t>ing</w:t>
      </w:r>
      <w:r w:rsidRPr="00864504">
        <w:rPr>
          <w:rFonts w:ascii="Times New Roman" w:hAnsi="Times New Roman" w:cs="Times New Roman"/>
        </w:rPr>
        <w:t xml:space="preserve"> data were obtained from XXX(</w:t>
      </w:r>
      <w:r w:rsidRPr="00864504">
        <w:rPr>
          <w:rFonts w:ascii="Times New Roman" w:hAnsi="Times New Roman" w:cs="Times New Roman"/>
          <w:highlight w:val="yellow"/>
        </w:rPr>
        <w:t>per_base_territories_20kb (2).mat – where does this table come from?</w:t>
      </w:r>
      <w:r w:rsidRPr="00864504">
        <w:rPr>
          <w:rFonts w:ascii="Times New Roman" w:hAnsi="Times New Roman" w:cs="Times New Roman"/>
        </w:rPr>
        <w:t>)</w:t>
      </w:r>
      <w:r>
        <w:rPr>
          <w:rFonts w:ascii="Times New Roman" w:hAnsi="Times New Roman" w:cs="Times New Roman"/>
        </w:rPr>
        <w:t xml:space="preserve"> &lt;was this the source of the peaks and valleys above?&gt;</w:t>
      </w:r>
      <w:r w:rsidRPr="00864504">
        <w:rPr>
          <w:rFonts w:ascii="Times New Roman" w:hAnsi="Times New Roman" w:cs="Times New Roman"/>
        </w:rPr>
        <w:t xml:space="preserve">. The replication time signals </w:t>
      </w:r>
      <w:r w:rsidRPr="00864504">
        <w:rPr>
          <w:rFonts w:ascii="Times New Roman" w:hAnsi="Times New Roman" w:cs="Times New Roman"/>
        </w:rPr>
        <w:lastRenderedPageBreak/>
        <w:t>were sorted in a descending order and subsequently divided into deciles. Somatic indels were counted within the corresponding deciles based on their overlap with the replication domains in the examined deciles. As with other analyses, for each individual ID signature, the reported replication timing analyses included only cancer types with at least 1,000 somatic mutations unambiguously attributed to it.</w:t>
      </w:r>
    </w:p>
    <w:p w14:paraId="6B37DD0A" w14:textId="77777777" w:rsidR="006F713A" w:rsidRPr="00864504" w:rsidRDefault="006F713A" w:rsidP="006F713A">
      <w:pPr>
        <w:spacing w:line="360" w:lineRule="auto"/>
        <w:rPr>
          <w:rFonts w:ascii="Times New Roman" w:hAnsi="Times New Roman" w:cs="Times New Roman"/>
        </w:rPr>
      </w:pPr>
    </w:p>
    <w:p w14:paraId="5927A65E"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 xml:space="preserve">Replication timing mutation counts were generated for both real and simulated somatic indels. </w:t>
      </w:r>
    </w:p>
    <w:p w14:paraId="612646FA" w14:textId="77777777" w:rsidR="006F713A" w:rsidRPr="00864504" w:rsidRDefault="006F713A" w:rsidP="006F713A">
      <w:pPr>
        <w:spacing w:line="360" w:lineRule="auto"/>
        <w:rPr>
          <w:rFonts w:ascii="Times New Roman" w:hAnsi="Times New Roman" w:cs="Times New Roman"/>
        </w:rPr>
      </w:pPr>
      <w:r w:rsidRPr="00864504">
        <w:rPr>
          <w:rFonts w:ascii="Times New Roman" w:hAnsi="Times New Roman" w:cs="Times New Roman"/>
        </w:rPr>
        <w:t>Normalized mutation density vectors across replication timing deciles were calculated</w:t>
      </w:r>
      <w:r>
        <w:rPr>
          <w:rFonts w:ascii="Times New Roman" w:hAnsi="Times New Roman" w:cs="Times New Roman"/>
        </w:rPr>
        <w:t xml:space="preserve"> as following</w:t>
      </w:r>
      <w:r w:rsidRPr="00864504">
        <w:rPr>
          <w:rFonts w:ascii="Times New Roman" w:hAnsi="Times New Roman" w:cs="Times New Roman"/>
        </w:rPr>
        <w:t xml:space="preserve">: </w:t>
      </w:r>
    </w:p>
    <w:p w14:paraId="147DD511" w14:textId="77777777" w:rsidR="006F713A" w:rsidRPr="00F435FE" w:rsidRDefault="006F713A" w:rsidP="006F713A">
      <w:pPr>
        <w:spacing w:line="360" w:lineRule="auto"/>
        <w:rPr>
          <w:rFonts w:ascii="Times New Roman" w:hAnsi="Times New Roman" w:cs="Times New Roman"/>
        </w:rPr>
      </w:pPr>
      <m:oMathPara>
        <m:oMath>
          <m:r>
            <w:rPr>
              <w:rFonts w:ascii="Cambria Math" w:hAnsi="Cambria Math" w:cs="Times New Roman"/>
            </w:rPr>
            <m:t>Normalized mutation density=</m:t>
          </m:r>
          <m:f>
            <m:fPr>
              <m:ctrlPr>
                <w:rPr>
                  <w:rFonts w:ascii="Cambria Math" w:hAnsi="Cambria Math" w:cs="Times New Roman"/>
                  <w:i/>
                </w:rPr>
              </m:ctrlPr>
            </m:fPr>
            <m:num>
              <m:r>
                <w:rPr>
                  <w:rFonts w:ascii="Cambria Math" w:hAnsi="Cambria Math" w:cs="Times New Roman"/>
                </w:rPr>
                <m:t>Real  somatic indels count</m:t>
              </m:r>
            </m:num>
            <m:den>
              <m:r>
                <w:rPr>
                  <w:rFonts w:ascii="Cambria Math" w:hAnsi="Cambria Math" w:cs="Times New Roman"/>
                </w:rPr>
                <m:t>Simulated somatic indels count</m:t>
              </m:r>
            </m:den>
          </m:f>
        </m:oMath>
      </m:oMathPara>
    </w:p>
    <w:p w14:paraId="3A63A466" w14:textId="77777777" w:rsidR="006F713A" w:rsidRDefault="006F713A" w:rsidP="006F713A">
      <w:pPr>
        <w:spacing w:line="360" w:lineRule="auto"/>
        <w:rPr>
          <w:rFonts w:ascii="Times New Roman" w:hAnsi="Times New Roman" w:cs="Times New Roman"/>
        </w:rPr>
      </w:pPr>
      <w:r w:rsidRPr="00864504">
        <w:rPr>
          <w:rFonts w:ascii="Times New Roman" w:hAnsi="Times New Roman" w:cs="Times New Roman"/>
        </w:rPr>
        <w:t>To classify whether the replication timing mutation density was increasing, flat, or decreasing, a linear</w:t>
      </w:r>
      <w:r>
        <w:rPr>
          <w:rFonts w:ascii="Times New Roman" w:hAnsi="Times New Roman" w:cs="Times New Roman"/>
        </w:rPr>
        <w:t xml:space="preserve"> </w:t>
      </w:r>
      <w:r w:rsidRPr="00864504">
        <w:rPr>
          <w:rFonts w:ascii="Times New Roman" w:hAnsi="Times New Roman" w:cs="Times New Roman"/>
        </w:rPr>
        <w:t xml:space="preserve">regression model </w:t>
      </w:r>
      <w:r>
        <w:rPr>
          <w:rFonts w:ascii="Times New Roman" w:hAnsi="Times New Roman" w:cs="Times New Roman"/>
        </w:rPr>
        <w:t xml:space="preserve">was fitted </w:t>
      </w:r>
      <w:r w:rsidRPr="00864504">
        <w:rPr>
          <w:rFonts w:ascii="Times New Roman" w:hAnsi="Times New Roman" w:cs="Times New Roman"/>
        </w:rPr>
        <w:t>to the values of the normalized mutation densities.</w:t>
      </w:r>
      <w:r>
        <w:rPr>
          <w:rFonts w:ascii="Times New Roman" w:hAnsi="Times New Roman" w:cs="Times New Roman"/>
        </w:rPr>
        <w:t xml:space="preserve"> An ID </w:t>
      </w:r>
      <w:r w:rsidRPr="00864504">
        <w:rPr>
          <w:rFonts w:ascii="Times New Roman" w:hAnsi="Times New Roman" w:cs="Times New Roman"/>
        </w:rPr>
        <w:t xml:space="preserve">signature was considered to be generally unaffected by replication timing </w:t>
      </w:r>
      <w:r>
        <w:rPr>
          <w:rFonts w:ascii="Times New Roman" w:hAnsi="Times New Roman" w:cs="Times New Roman"/>
        </w:rPr>
        <w:t>i</w:t>
      </w:r>
      <w:r w:rsidRPr="00864504">
        <w:rPr>
          <w:rFonts w:ascii="Times New Roman" w:hAnsi="Times New Roman" w:cs="Times New Roman"/>
        </w:rPr>
        <w:t>f the slope m was not statistically significant from a flat line</w:t>
      </w:r>
      <w:r>
        <w:rPr>
          <w:rFonts w:ascii="Times New Roman" w:hAnsi="Times New Roman" w:cs="Times New Roman"/>
        </w:rPr>
        <w:t xml:space="preserve">. Otherwise, with </w:t>
      </w:r>
      <w:r w:rsidRPr="00864504">
        <w:rPr>
          <w:rFonts w:ascii="Times New Roman" w:hAnsi="Times New Roman" w:cs="Times New Roman"/>
        </w:rPr>
        <w:t>the slope m statistically significant from a flat line</w:t>
      </w:r>
      <w:r>
        <w:rPr>
          <w:rFonts w:ascii="Times New Roman" w:hAnsi="Times New Roman" w:cs="Times New Roman"/>
        </w:rPr>
        <w:t xml:space="preserve">, an ID </w:t>
      </w:r>
      <w:r w:rsidRPr="00864504">
        <w:rPr>
          <w:rFonts w:ascii="Times New Roman" w:hAnsi="Times New Roman" w:cs="Times New Roman"/>
        </w:rPr>
        <w:t>signature was considered to be</w:t>
      </w:r>
      <w:r>
        <w:rPr>
          <w:rFonts w:ascii="Times New Roman" w:hAnsi="Times New Roman" w:cs="Times New Roman"/>
        </w:rPr>
        <w:t xml:space="preserve"> </w:t>
      </w:r>
      <w:r w:rsidRPr="00864504">
        <w:rPr>
          <w:rFonts w:ascii="Times New Roman" w:hAnsi="Times New Roman" w:cs="Times New Roman"/>
        </w:rPr>
        <w:t xml:space="preserve">increasing from early to late replicating regions </w:t>
      </w:r>
      <w:r>
        <w:rPr>
          <w:rFonts w:ascii="Times New Roman" w:hAnsi="Times New Roman" w:cs="Times New Roman"/>
        </w:rPr>
        <w:t>i</w:t>
      </w:r>
      <w:r w:rsidRPr="00864504">
        <w:rPr>
          <w:rFonts w:ascii="Times New Roman" w:hAnsi="Times New Roman" w:cs="Times New Roman"/>
        </w:rPr>
        <w:t xml:space="preserve">f the slope m </w:t>
      </w:r>
      <w:r>
        <w:rPr>
          <w:rFonts w:ascii="Times New Roman" w:hAnsi="Times New Roman" w:cs="Times New Roman"/>
        </w:rPr>
        <w:t xml:space="preserve">&gt; 0, and </w:t>
      </w:r>
      <w:r w:rsidRPr="00864504">
        <w:rPr>
          <w:rFonts w:ascii="Times New Roman" w:hAnsi="Times New Roman" w:cs="Times New Roman"/>
        </w:rPr>
        <w:t xml:space="preserve">was considered to be decreasing from early to late replicating regions if the slope m </w:t>
      </w:r>
      <w:r>
        <w:rPr>
          <w:rFonts w:ascii="Times New Roman" w:hAnsi="Times New Roman" w:cs="Times New Roman"/>
        </w:rPr>
        <w:t>&lt; 0.</w:t>
      </w:r>
    </w:p>
    <w:p w14:paraId="65F4F7FB" w14:textId="77777777" w:rsidR="006F713A" w:rsidRPr="006F713A" w:rsidRDefault="006F713A" w:rsidP="008A1C58">
      <w:pPr>
        <w:spacing w:line="480" w:lineRule="auto"/>
        <w:rPr>
          <w:rFonts w:ascii="Times New Roman" w:hAnsi="Times New Roman" w:cs="Times New Roman"/>
          <w:sz w:val="24"/>
          <w:szCs w:val="24"/>
        </w:rPr>
      </w:pPr>
    </w:p>
    <w:p w14:paraId="2A23E440"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sgRNA design and Plasmid construction</w:t>
      </w:r>
    </w:p>
    <w:p w14:paraId="3DF8373A" w14:textId="37CECEEB"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Exon 1 human </w:t>
      </w:r>
      <w:bookmarkStart w:id="62" w:name="_Hlk191059301"/>
      <w:r w:rsidRPr="00D343FD">
        <w:rPr>
          <w:rFonts w:ascii="Times New Roman" w:hAnsi="Times New Roman" w:cs="Times New Roman"/>
          <w:sz w:val="24"/>
          <w:szCs w:val="24"/>
        </w:rPr>
        <w:t>RNASEH2b</w:t>
      </w:r>
      <w:bookmarkEnd w:id="62"/>
      <w:r w:rsidRPr="00D343FD">
        <w:rPr>
          <w:rFonts w:ascii="Times New Roman" w:hAnsi="Times New Roman" w:cs="Times New Roman"/>
          <w:sz w:val="24"/>
          <w:szCs w:val="24"/>
        </w:rPr>
        <w:t xml:space="preserve"> gene was selected for targeting. sgRAN for double-strand breaks was designed by online software (http://tools.genome-engineering.org). The sequences of targets are sgRNA1 ACCACTAGCGGAGCCGCGA and sgRNA2GCCGGTCATCATCCACACGG.    </w:t>
      </w:r>
    </w:p>
    <w:p w14:paraId="766B8CF3"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px330A-GFP and px330-S2 plasmids were gifts from Shang Li’s laboratory (please check the cat number with him if needed) followed by the published protocol (Ref 1). Briefly, top and bottom strand primers were phosphorylating and annealing using T4 PNK from NEB (New England Biolabs, cat M0201S). Cloning of the annealed two sgRNA inserts into px330A-GFP plasmid (sgRNA1) and px330-S2 plasmid (sgRNA2) respectively. Transforming the above-mentioned reactions into One Shot™ Stbl3™ Chemically Competent E. coli (Thermofisher scientific, Cat </w:t>
      </w:r>
      <w:r w:rsidRPr="00D343FD">
        <w:rPr>
          <w:rFonts w:ascii="Times New Roman" w:hAnsi="Times New Roman" w:cs="Times New Roman"/>
          <w:sz w:val="24"/>
          <w:szCs w:val="24"/>
        </w:rPr>
        <w:lastRenderedPageBreak/>
        <w:t xml:space="preserve">No C737303). Subsequently restrictive enzyme digesting of px330-S2-sgRNA2 plasmid with BsaI-HF (New England Biolabs, cat NEB #R3535) and cloning the digested fragment containing sgRNA2 into px330A-GFP-sgRNA1 plasmid to form px330A-GFP sgRNA1&amp;sgRNA2 plasmid by the golden gate assembly. Plasmid DNA was extracted and purified by QIAprep Spin Miniprep Kit (Qiagen, Cat No. 27106) and sequenced to ensure the correct sgRNA sequences. </w:t>
      </w:r>
    </w:p>
    <w:p w14:paraId="170B412A"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rPr>
        <w:t xml:space="preserve">Cell culture and plasmid transfection </w:t>
      </w:r>
    </w:p>
    <w:p w14:paraId="25CF978A"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HEK293T cells were maintained in DMEM (Dulbecco's Modified Eagle Medium, Gibco™, Cat. No.11995065) containing 10% FBS (Gibco™ Fetal Bovine Serum, Cat. No. A5256801) and 1% Penicillin-Streptomycin (10,000 U/mL, Gibco™, Cat. No. 15140122) and incubated at 37°C incubator supplied with 5% CO2. Cells were seeded at 2× 105 cells per well of a 6-well plate and transfected with 2 μg of plasmid next day using Lipofectamine™ 3000 Transfection Reagent (Invitrogen™, Cat. No. L3000150) as per manufacturer’s recommendation. </w:t>
      </w:r>
    </w:p>
    <w:p w14:paraId="27F55436" w14:textId="77777777" w:rsidR="00D343FD" w:rsidRPr="00D343FD" w:rsidRDefault="00D343FD" w:rsidP="00D343FD">
      <w:pPr>
        <w:rPr>
          <w:rFonts w:ascii="Times New Roman" w:hAnsi="Times New Roman" w:cs="Times New Roman"/>
          <w:b/>
          <w:bCs/>
          <w:sz w:val="24"/>
          <w:szCs w:val="24"/>
        </w:rPr>
      </w:pPr>
      <w:r w:rsidRPr="00D343FD">
        <w:rPr>
          <w:rFonts w:ascii="Times New Roman" w:hAnsi="Times New Roman" w:cs="Times New Roman"/>
          <w:b/>
          <w:bCs/>
          <w:sz w:val="24"/>
          <w:szCs w:val="24"/>
          <w:bdr w:val="none" w:sz="0" w:space="0" w:color="auto" w:frame="1"/>
          <w:shd w:val="clear" w:color="auto" w:fill="FFFFFF"/>
        </w:rPr>
        <w:t xml:space="preserve">RNASEH2b KO cells selection by direct Cell lysis PCR and </w:t>
      </w:r>
      <w:r w:rsidRPr="00D343FD">
        <w:rPr>
          <w:rFonts w:ascii="Times New Roman" w:hAnsi="Times New Roman" w:cs="Times New Roman"/>
          <w:b/>
          <w:bCs/>
          <w:sz w:val="24"/>
          <w:szCs w:val="24"/>
        </w:rPr>
        <w:t>Western blot</w:t>
      </w:r>
    </w:p>
    <w:p w14:paraId="09AC759C"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After 2 days of transfection, HEK293T cells were sorted to GFP-positive single cell into 96-well plate using FACSAria III (BD Biosciences). The single cell was continued to culture around 2 to 3 weeks in the 96-well plate until the colony could be visualized by eyes. Cell colonies were trypsinized by 10ul of 0.05% (1:10 dilution of 0.5% Trypsin-EDTA no phenol red, Gibco™, Cat. No.  15400054). Cell suspension was divided to half. Half of the cells were kept in culture. The rest half of cells was added to 10μl of Direct-Lyse lysis buffer (10mM Tris pH 8.0, 2.5mM EDTA, 0.2M NaCl, 0.15% SDS, 0.3% Tween-20) in PCR tube. The cells were then subjected to a series of heating and cooling to ensure complete lysis: 65 °C for 30s, 8 °C for 30s, 65 °C for 1.5min, 97 °C for 3min, 8 °C for 1min, 65 °C for 3min, 97 °C for 1min, 65 °C for 1min, and 80 °C for 10min(ref 2). The lysates were then diluted with 40μl of water and cell lysis PCR was </w:t>
      </w:r>
      <w:r w:rsidRPr="00D343FD">
        <w:rPr>
          <w:rFonts w:ascii="Times New Roman" w:hAnsi="Times New Roman" w:cs="Times New Roman"/>
          <w:sz w:val="24"/>
          <w:szCs w:val="24"/>
        </w:rPr>
        <w:lastRenderedPageBreak/>
        <w:t>performed as regular PCR under the conditions: Initial denaturation, 5 min at 95 °C. Denaturation, 15 sec at 95 °C. Annealing, 15 sec at 58 °C. Extension, 15 sec at 72 °C for 28 cycles following final extension 10 min. Primers used for detected wild type RNASEH2b and knock-out RNASEH2b were RNASEH2B_Wt_Fwd-GCCCTGCTTCTGTGATCCTA, RNASEH2B_Wt_Rev-TCGCTTTGAACTACCCTTGG and RNASEH2B_ko_Fwd- CGCAGACCCAATCCTAGC, RNASEH2B_ko_Rev: TCCCTAGGCCAAATTCCTTT. Discard the cells which the PCR product only showed wild type band. Cells with completed knockout of RNASEH2b gene was confirmed by Western blot. 15 μg of whole cell lysis was used for immunoblotting (1:500 dilution of RNaseH2B Monoclonal Antibody cat. No. MA5-23523).</w:t>
      </w:r>
    </w:p>
    <w:p w14:paraId="38289AEB" w14:textId="77777777" w:rsidR="00D343FD" w:rsidRPr="00D343FD" w:rsidRDefault="00D343FD" w:rsidP="00D34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sz w:val="24"/>
          <w:szCs w:val="24"/>
        </w:rPr>
      </w:pPr>
      <w:r w:rsidRPr="00D343FD">
        <w:rPr>
          <w:rFonts w:ascii="Times New Roman" w:hAnsi="Times New Roman" w:cs="Times New Roman"/>
          <w:b/>
          <w:bCs/>
          <w:sz w:val="24"/>
          <w:szCs w:val="24"/>
        </w:rPr>
        <w:t>Whole genome sequencing</w:t>
      </w:r>
    </w:p>
    <w:p w14:paraId="08CBFA86" w14:textId="77777777" w:rsidR="00D343FD" w:rsidRPr="00D343FD" w:rsidRDefault="00D343FD" w:rsidP="00D343FD">
      <w:pPr>
        <w:spacing w:line="480" w:lineRule="auto"/>
        <w:rPr>
          <w:rFonts w:ascii="Times New Roman" w:hAnsi="Times New Roman" w:cs="Times New Roman"/>
          <w:sz w:val="24"/>
          <w:szCs w:val="24"/>
        </w:rPr>
      </w:pPr>
      <w:r w:rsidRPr="00D343FD">
        <w:rPr>
          <w:rFonts w:ascii="Times New Roman" w:hAnsi="Times New Roman" w:cs="Times New Roman"/>
          <w:sz w:val="24"/>
          <w:szCs w:val="24"/>
        </w:rPr>
        <w:t xml:space="preserve">Genomic DNA of the completed knout out RNASEH2b cells were extracted using DNeasy Blood &amp; Tissue Kit (Qiagen cat no.69506) and sent for whole genome sequencing (NovogeneAIT Singapore). </w:t>
      </w:r>
    </w:p>
    <w:p w14:paraId="56C8B653" w14:textId="24039DDD" w:rsidR="00E64267" w:rsidRPr="002A43D2" w:rsidRDefault="00744913" w:rsidP="008A1C58">
      <w:pPr>
        <w:spacing w:line="480" w:lineRule="auto"/>
        <w:rPr>
          <w:rFonts w:ascii="Times New Roman" w:hAnsi="Times New Roman" w:cs="Times New Roman"/>
          <w:b/>
          <w:bCs/>
          <w:sz w:val="24"/>
          <w:szCs w:val="24"/>
        </w:rPr>
      </w:pPr>
      <w:r w:rsidRPr="002A43D2">
        <w:rPr>
          <w:rFonts w:ascii="Times New Roman" w:hAnsi="Times New Roman" w:cs="Times New Roman"/>
          <w:b/>
          <w:bCs/>
          <w:sz w:val="24"/>
          <w:szCs w:val="24"/>
        </w:rPr>
        <w:t xml:space="preserve">MSI/MSS </w:t>
      </w:r>
      <w:r w:rsidR="001D3FCA" w:rsidRPr="002A43D2">
        <w:rPr>
          <w:rFonts w:ascii="Times New Roman" w:hAnsi="Times New Roman" w:cs="Times New Roman" w:hint="eastAsia"/>
          <w:b/>
          <w:bCs/>
          <w:sz w:val="24"/>
          <w:szCs w:val="24"/>
        </w:rPr>
        <w:t>s</w:t>
      </w:r>
      <w:r w:rsidRPr="002A43D2">
        <w:rPr>
          <w:rFonts w:ascii="Times New Roman" w:hAnsi="Times New Roman" w:cs="Times New Roman"/>
          <w:b/>
          <w:bCs/>
          <w:sz w:val="24"/>
          <w:szCs w:val="24"/>
        </w:rPr>
        <w:t>tatus</w:t>
      </w:r>
      <w:r w:rsidR="001D3FCA" w:rsidRPr="002A43D2">
        <w:rPr>
          <w:rFonts w:ascii="Times New Roman" w:hAnsi="Times New Roman" w:cs="Times New Roman" w:hint="eastAsia"/>
          <w:b/>
          <w:bCs/>
          <w:sz w:val="24"/>
          <w:szCs w:val="24"/>
        </w:rPr>
        <w:t xml:space="preserve"> and high/low TMB status</w:t>
      </w:r>
    </w:p>
    <w:p w14:paraId="5D06EE28" w14:textId="53FE43EF"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22" w:anchor="!Synapse:syn8016399" w:history="1">
        <w:r w:rsidRPr="008A1C58">
          <w:rPr>
            <w:rStyle w:val="Hyperlink"/>
            <w:rFonts w:ascii="Times New Roman" w:hAnsi="Times New Roman" w:cs="Times New Roman"/>
            <w:sz w:val="24"/>
            <w:szCs w:val="24"/>
          </w:rPr>
          <w:t>https://www.synapse.org/#!Synapse:syn8016399</w:t>
        </w:r>
      </w:hyperlink>
      <w:r w:rsidR="00A72296" w:rsidRPr="003552DA">
        <w:rPr>
          <w:rFonts w:hint="eastAsia"/>
        </w:rPr>
        <w:t xml:space="preserve">, </w:t>
      </w:r>
      <w:r w:rsidR="003552DA" w:rsidRPr="003552DA">
        <w:rPr>
          <w:rFonts w:ascii="Times New Roman" w:hAnsi="Times New Roman" w:cs="Times New Roman" w:hint="eastAsia"/>
          <w:sz w:val="24"/>
          <w:szCs w:val="24"/>
        </w:rPr>
        <w:t xml:space="preserve">the data was </w:t>
      </w:r>
      <w:r w:rsidR="00A72296" w:rsidRPr="003552DA">
        <w:rPr>
          <w:rFonts w:ascii="Times New Roman" w:hAnsi="Times New Roman" w:cs="Times New Roman" w:hint="eastAsia"/>
          <w:sz w:val="24"/>
          <w:szCs w:val="24"/>
        </w:rPr>
        <w:t>downloaded on May 2022</w:t>
      </w:r>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r w:rsidR="005E69E1">
        <w:rPr>
          <w:rFonts w:ascii="Times New Roman" w:hAnsi="Times New Roman" w:cs="Times New Roman" w:hint="eastAsia"/>
          <w:color w:val="000000"/>
          <w:sz w:val="24"/>
          <w:szCs w:val="24"/>
        </w:rPr>
        <w:t>The genomes</w:t>
      </w:r>
      <w:r w:rsidR="006F0F0B">
        <w:rPr>
          <w:rFonts w:ascii="Times New Roman" w:hAnsi="Times New Roman" w:cs="Times New Roman" w:hint="eastAsia"/>
          <w:color w:val="000000"/>
          <w:sz w:val="24"/>
          <w:szCs w:val="24"/>
        </w:rPr>
        <w:t xml:space="preserve"> with &gt;</w:t>
      </w:r>
      <w:r w:rsidR="004C6265">
        <w:rPr>
          <w:rFonts w:ascii="Times New Roman" w:hAnsi="Times New Roman" w:cs="Times New Roman" w:hint="eastAsia"/>
          <w:color w:val="000000"/>
          <w:sz w:val="24"/>
          <w:szCs w:val="24"/>
        </w:rPr>
        <w:t>14</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000 IDs and &gt;15</w:t>
      </w:r>
      <w:r w:rsidR="005E69E1">
        <w:rPr>
          <w:rFonts w:ascii="Times New Roman" w:hAnsi="Times New Roman" w:cs="Times New Roman" w:hint="eastAsia"/>
          <w:color w:val="000000"/>
          <w:sz w:val="24"/>
          <w:szCs w:val="24"/>
        </w:rPr>
        <w:t>,</w:t>
      </w:r>
      <w:r w:rsidR="004C6265">
        <w:rPr>
          <w:rFonts w:ascii="Times New Roman" w:hAnsi="Times New Roman" w:cs="Times New Roman" w:hint="eastAsia"/>
          <w:color w:val="000000"/>
          <w:sz w:val="24"/>
          <w:szCs w:val="24"/>
        </w:rPr>
        <w:t xml:space="preserve">000 SBSs were labelled as </w:t>
      </w:r>
      <w:r w:rsidR="00DE5837">
        <w:rPr>
          <w:rFonts w:ascii="Times New Roman" w:hAnsi="Times New Roman" w:cs="Times New Roman" w:hint="eastAsia"/>
          <w:color w:val="000000"/>
          <w:sz w:val="24"/>
          <w:szCs w:val="24"/>
        </w:rPr>
        <w:t xml:space="preserve">high TMB tumors. </w:t>
      </w:r>
      <w:r w:rsidR="00514C81">
        <w:rPr>
          <w:rFonts w:ascii="Times New Roman" w:hAnsi="Times New Roman" w:cs="Times New Roman" w:hint="eastAsia"/>
          <w:color w:val="000000"/>
          <w:sz w:val="24"/>
          <w:szCs w:val="24"/>
        </w:rPr>
        <w:t xml:space="preserve">The thresholds were selected based on the minimum number of mutations of the pre-defined MSI tumors. </w:t>
      </w:r>
      <w:r w:rsidR="00994045">
        <w:rPr>
          <w:rFonts w:ascii="Times New Roman" w:hAnsi="Times New Roman" w:cs="Times New Roman" w:hint="eastAsia"/>
          <w:color w:val="000000"/>
          <w:sz w:val="24"/>
          <w:szCs w:val="24"/>
        </w:rPr>
        <w:t xml:space="preserve">We then used MSI-seq to predict the </w:t>
      </w:r>
      <w:r w:rsidR="00514C81">
        <w:rPr>
          <w:rFonts w:ascii="Times New Roman" w:hAnsi="Times New Roman" w:cs="Times New Roman" w:hint="eastAsia"/>
          <w:color w:val="000000"/>
          <w:sz w:val="24"/>
          <w:szCs w:val="24"/>
        </w:rPr>
        <w:t>MSI status of high TMB tumors.</w:t>
      </w:r>
    </w:p>
    <w:p w14:paraId="4535B16E" w14:textId="73654AA6" w:rsidR="00F94ADD" w:rsidRPr="00E60E52" w:rsidRDefault="005D1F39" w:rsidP="008A1C58">
      <w:pPr>
        <w:spacing w:line="480" w:lineRule="auto"/>
        <w:rPr>
          <w:rFonts w:ascii="Times New Roman" w:hAnsi="Times New Roman" w:cs="Times New Roman"/>
          <w:b/>
          <w:bCs/>
          <w:color w:val="000000"/>
          <w:sz w:val="24"/>
          <w:szCs w:val="24"/>
        </w:rPr>
      </w:pPr>
      <w:r w:rsidRPr="00E60E52">
        <w:rPr>
          <w:rFonts w:ascii="Times New Roman" w:hAnsi="Times New Roman" w:cs="Times New Roman"/>
          <w:b/>
          <w:bCs/>
          <w:color w:val="000000"/>
          <w:sz w:val="24"/>
          <w:szCs w:val="24"/>
        </w:rPr>
        <w:lastRenderedPageBreak/>
        <w:t>Extended sequence context</w:t>
      </w:r>
      <w:r w:rsidR="00E60E52">
        <w:rPr>
          <w:rFonts w:ascii="Times New Roman" w:hAnsi="Times New Roman" w:cs="Times New Roman" w:hint="eastAsia"/>
          <w:b/>
          <w:bCs/>
          <w:color w:val="000000"/>
          <w:sz w:val="24"/>
          <w:szCs w:val="24"/>
        </w:rPr>
        <w:t xml:space="preserve"> analysis</w:t>
      </w:r>
    </w:p>
    <w:p w14:paraId="757C18E4" w14:textId="5F73F3B6"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w:t>
      </w:r>
      <w:r w:rsidR="00E578B8">
        <w:rPr>
          <w:rFonts w:ascii="Times New Roman" w:hAnsi="Times New Roman" w:cs="Times New Roman" w:hint="eastAsia"/>
          <w:color w:val="000000"/>
          <w:sz w:val="24"/>
          <w:szCs w:val="24"/>
        </w:rPr>
        <w:t>5</w:t>
      </w:r>
      <w:r w:rsidRPr="008A1C58">
        <w:rPr>
          <w:rFonts w:ascii="Times New Roman" w:hAnsi="Times New Roman" w:cs="Times New Roman"/>
          <w:color w:val="000000"/>
          <w:sz w:val="24"/>
          <w:szCs w:val="24"/>
        </w:rPr>
        <w:t xml:space="preserve"> genomes with the highest </w:t>
      </w:r>
      <w:r w:rsidR="00F50E0F">
        <w:rPr>
          <w:rFonts w:ascii="Times New Roman" w:hAnsi="Times New Roman" w:cs="Times New Roman" w:hint="eastAsia"/>
          <w:color w:val="000000"/>
          <w:sz w:val="24"/>
          <w:szCs w:val="24"/>
        </w:rPr>
        <w:t xml:space="preserve">contribution of the </w:t>
      </w:r>
      <w:r w:rsidRPr="008A1C58">
        <w:rPr>
          <w:rFonts w:ascii="Times New Roman" w:hAnsi="Times New Roman" w:cs="Times New Roman"/>
          <w:color w:val="000000"/>
          <w:sz w:val="24"/>
          <w:szCs w:val="24"/>
        </w:rPr>
        <w:t>corresponding signature</w:t>
      </w:r>
      <w:r w:rsidR="00F50E0F">
        <w:rPr>
          <w:rFonts w:ascii="Times New Roman" w:hAnsi="Times New Roman" w:cs="Times New Roman" w:hint="eastAsia"/>
          <w:color w:val="000000"/>
          <w:sz w:val="24"/>
          <w:szCs w:val="24"/>
        </w:rPr>
        <w:t xml:space="preserve"> activity</w:t>
      </w:r>
      <w:r w:rsidRPr="008A1C58">
        <w:rPr>
          <w:rFonts w:ascii="Times New Roman" w:hAnsi="Times New Roman" w:cs="Times New Roman"/>
          <w:color w:val="000000"/>
          <w:sz w:val="24"/>
          <w:szCs w:val="24"/>
        </w:rPr>
        <w:t>. From these genomes, we extracted all indels 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r w:rsidR="003F5A79">
        <w:rPr>
          <w:rFonts w:ascii="Times New Roman" w:hAnsi="Times New Roman" w:cs="Times New Roman" w:hint="eastAsia"/>
          <w:color w:val="000000"/>
          <w:sz w:val="24"/>
          <w:szCs w:val="24"/>
        </w:rPr>
        <w:t xml:space="preserve"> The logo was plotted based on the frequency matrix by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function of </w:t>
      </w:r>
      <w:r w:rsidR="00666BB4" w:rsidRPr="00666BB4">
        <w:rPr>
          <w:rFonts w:ascii="Times New Roman" w:hAnsi="Times New Roman" w:cs="Times New Roman"/>
          <w:color w:val="000000"/>
          <w:sz w:val="24"/>
          <w:szCs w:val="24"/>
        </w:rPr>
        <w:t>seqLogo</w:t>
      </w:r>
      <w:r w:rsidR="00666BB4">
        <w:rPr>
          <w:rFonts w:ascii="Times New Roman" w:hAnsi="Times New Roman" w:cs="Times New Roman" w:hint="eastAsia"/>
          <w:color w:val="000000"/>
          <w:sz w:val="24"/>
          <w:szCs w:val="24"/>
        </w:rPr>
        <w:t xml:space="preserve"> R package (</w:t>
      </w:r>
      <w:r w:rsidR="006260E1">
        <w:rPr>
          <w:rFonts w:ascii="Times New Roman" w:hAnsi="Times New Roman" w:cs="Times New Roman" w:hint="eastAsia"/>
          <w:color w:val="000000"/>
          <w:sz w:val="24"/>
          <w:szCs w:val="24"/>
        </w:rPr>
        <w:t>version 1.71.0)</w:t>
      </w:r>
    </w:p>
    <w:p w14:paraId="6270F60F" w14:textId="1D5F8B9F" w:rsidR="005D1F39"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089D3376" w14:textId="77777777" w:rsidR="0060327B"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 xml:space="preserve">Thank Shang Li for plsmid. </w:t>
      </w:r>
    </w:p>
    <w:p w14:paraId="2E5F7565" w14:textId="54A993F0" w:rsidR="005D1F39" w:rsidRPr="00992A3C" w:rsidRDefault="00992A3C" w:rsidP="008A1C58">
      <w:pPr>
        <w:spacing w:line="480" w:lineRule="auto"/>
        <w:rPr>
          <w:rFonts w:ascii="Times New Roman" w:hAnsi="Times New Roman" w:cs="Times New Roman"/>
          <w:b/>
          <w:bCs/>
          <w:color w:val="000000"/>
          <w:sz w:val="24"/>
          <w:szCs w:val="24"/>
        </w:rPr>
      </w:pPr>
      <w:r>
        <w:rPr>
          <w:rFonts w:ascii="Times New Roman" w:hAnsi="Times New Roman" w:cs="Times New Roman" w:hint="eastAsia"/>
          <w:b/>
          <w:bCs/>
          <w:color w:val="000000"/>
          <w:sz w:val="24"/>
          <w:szCs w:val="24"/>
        </w:rPr>
        <w:t>Funding</w:t>
      </w:r>
    </w:p>
    <w:p w14:paraId="6B4B13A7" w14:textId="0DBE3983" w:rsidR="00D45EF9"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p w14:paraId="0A897491" w14:textId="77777777" w:rsidR="00382668" w:rsidRPr="00382668" w:rsidRDefault="000B60F3" w:rsidP="00382668">
      <w:pPr>
        <w:pStyle w:val="Bibliography"/>
        <w:rPr>
          <w:rFonts w:ascii="Times New Roman" w:hAnsi="Times New Roman" w:cs="Times New Roman"/>
          <w:sz w:val="24"/>
        </w:rPr>
      </w:pPr>
      <w:r>
        <w:rPr>
          <w:szCs w:val="24"/>
        </w:rPr>
        <w:fldChar w:fldCharType="begin"/>
      </w:r>
      <w:r w:rsidR="00F663D5">
        <w:rPr>
          <w:szCs w:val="24"/>
        </w:rPr>
        <w:instrText xml:space="preserve"> ADDIN ZOTERO_BIBL {"uncited":[],"omitted":[],"custom":[]} CSL_BIBLIOGRAPHY </w:instrText>
      </w:r>
      <w:r>
        <w:rPr>
          <w:szCs w:val="24"/>
        </w:rPr>
        <w:fldChar w:fldCharType="separate"/>
      </w:r>
      <w:r w:rsidR="00382668" w:rsidRPr="00382668">
        <w:rPr>
          <w:rFonts w:ascii="Times New Roman" w:hAnsi="Times New Roman" w:cs="Times New Roman"/>
          <w:sz w:val="24"/>
        </w:rPr>
        <w:t xml:space="preserve">Alexandrov, Ludmil B., Young Seok Ju, Kerstin Haase, Peter Van Loo, Iñigo Martincorena, Serena Nik-Zainal, Yasushi Totoki, et al. 2016. ‘Mutational Signatures Associated with Tobacco Smoking in Human Cancer’. </w:t>
      </w:r>
      <w:r w:rsidR="00382668" w:rsidRPr="00382668">
        <w:rPr>
          <w:rFonts w:ascii="Times New Roman" w:hAnsi="Times New Roman" w:cs="Times New Roman"/>
          <w:i/>
          <w:iCs/>
          <w:sz w:val="24"/>
        </w:rPr>
        <w:t>Science</w:t>
      </w:r>
      <w:r w:rsidR="00382668" w:rsidRPr="00382668">
        <w:rPr>
          <w:rFonts w:ascii="Times New Roman" w:hAnsi="Times New Roman" w:cs="Times New Roman"/>
          <w:sz w:val="24"/>
        </w:rPr>
        <w:t xml:space="preserve"> 354 (6312): 618–22. https://doi.org/10.1126/science.aag0299.</w:t>
      </w:r>
    </w:p>
    <w:p w14:paraId="5649A7C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Alexandrov, Ludmil B., Jaegil Kim, Nicholas J. Haradhvala, Mi Ni Huang, Alvin Wei Tian Ng, Yang Wu, Arnoud Boot, et al. 2020. ‘The Repertoire of Mutational Signatures in Human Cancer’.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94–101. https://doi.org/10.1038/s41586-020-1943-3.</w:t>
      </w:r>
    </w:p>
    <w:p w14:paraId="62B76E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Alexandrov, Ludmil B, Serena Nik-zainal, David C Wedge, and Samuel A J R Aparicio. 2014. ‘Signatures of Mutational Processes in Human Cancer’ 500 (7463): 415–21. https://doi.org/10.1038/nature12477.Signatures.</w:t>
      </w:r>
    </w:p>
    <w:p w14:paraId="3215A2E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Bavi, Prashant, Stephen B. Baylin, Wojciech Bazant, Duncan Beardsmore, Timothy A. Beck, Sam Behjati, Andreas Behren, et al. 2020. ‘Pan-Cancer Analysis of Whole Genomes’. </w:t>
      </w:r>
      <w:r w:rsidRPr="00382668">
        <w:rPr>
          <w:rFonts w:ascii="Times New Roman" w:hAnsi="Times New Roman" w:cs="Times New Roman"/>
          <w:i/>
          <w:iCs/>
          <w:sz w:val="24"/>
        </w:rPr>
        <w:t>Nature</w:t>
      </w:r>
      <w:r w:rsidRPr="00382668">
        <w:rPr>
          <w:rFonts w:ascii="Times New Roman" w:hAnsi="Times New Roman" w:cs="Times New Roman"/>
          <w:sz w:val="24"/>
        </w:rPr>
        <w:t xml:space="preserve"> 578 (7793): 82–93. https://doi.org/10.1038/s41586-020-1969-6.</w:t>
      </w:r>
    </w:p>
    <w:p w14:paraId="031718F7"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Boot, Arnoud, Mi Ni Huang, Alvin W.T. Ng, Szu Chi Ho, Jing Quan Lim, Yoshiiku Kawakami, Kazuaki Chayama, Bin Tean Teh, Hidewaki Nakagawa, and Steven G. Rozen. 2018. ‘In-Depth Characterization of the Cisplatin Mutational Signature in Human Cell Lines and in Esophageal and Liver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28 (5): 654–65. https://doi.org/10.1101/gr.230219.117.</w:t>
      </w:r>
    </w:p>
    <w:p w14:paraId="2825732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Boot, Arnoud, Alvin W.T. Ng, Fui Teen Chong, Szu Chi Ho, Willie Yu, Daniel S.W. Tan, N. Gopalakrishna Iyer, and Steven G. Roze. 2020. ‘Characterization of Colibactin-Associated Mutational Signature in an Asian Oral Squamous Cell Carcinoma and in Other Mucosal Tumor Types’.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30 (6): 803–13. https://doi.org/10.1101/gr.255620.119.</w:t>
      </w:r>
    </w:p>
    <w:p w14:paraId="3FC06F1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Caipa Garcia, Angela L., Jill E. Kucab, Halh Al-Serori, Rebekah S. S. Beck, Madjda Bellamri, Robert J. Turesky, John D. Groopman, et al. 2024. ‘Tissue Organoid Cultures Metabolize Dietary Carcinogens Proficiently and Are Effective Models for DNA Adduct Formation’. </w:t>
      </w:r>
      <w:r w:rsidRPr="00382668">
        <w:rPr>
          <w:rFonts w:ascii="Times New Roman" w:hAnsi="Times New Roman" w:cs="Times New Roman"/>
          <w:i/>
          <w:iCs/>
          <w:sz w:val="24"/>
        </w:rPr>
        <w:t>Chemical Research in Toxicology</w:t>
      </w:r>
      <w:r w:rsidRPr="00382668">
        <w:rPr>
          <w:rFonts w:ascii="Times New Roman" w:hAnsi="Times New Roman" w:cs="Times New Roman"/>
          <w:sz w:val="24"/>
        </w:rPr>
        <w:t xml:space="preserve"> 37 (2): 234–47. https://doi.org/10.1021/acs.chemrestox.3c00255.</w:t>
      </w:r>
    </w:p>
    <w:p w14:paraId="547201B2"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Chen, Lei, Chong Zhang, Ruidong Xue, Mo Liu, Jian Bai, Jinxia Bao, Yin Wang, et al. 2024. ‘Deep Whole-Genome Analysis of 494 Hepatocellular Carcinomas’. </w:t>
      </w:r>
      <w:r w:rsidRPr="00382668">
        <w:rPr>
          <w:rFonts w:ascii="Times New Roman" w:hAnsi="Times New Roman" w:cs="Times New Roman"/>
          <w:i/>
          <w:iCs/>
          <w:sz w:val="24"/>
        </w:rPr>
        <w:t>Nature</w:t>
      </w:r>
      <w:r w:rsidRPr="00382668">
        <w:rPr>
          <w:rFonts w:ascii="Times New Roman" w:hAnsi="Times New Roman" w:cs="Times New Roman"/>
          <w:sz w:val="24"/>
        </w:rPr>
        <w:t>, March. https://doi.org/10.1038/s41586-024-07054-3.</w:t>
      </w:r>
    </w:p>
    <w:p w14:paraId="34B7E2A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Cooper, David N, Matthew Mort, Peter D Stenson, Edward V Ball, and Nadia A Chuzhanova. 2010. ‘Methylation-Mediated Deamination of 5-Methylcytosine Appears to Give Rise to Mutations Causing Human Inherited Disease in CpNpG Trinucleotides, as Well as in CpG Dinucleotides’. http://www.hgmd.org.</w:t>
      </w:r>
    </w:p>
    <w:p w14:paraId="0D7FFE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Davies, Helen, Dominik Glodzik, Sandro Morganella, Lucy R. Yates, Johan Staaf, Xueqing Zou, Manasa Ramakrishna, et al. 2017. ‘HRDetect Is a Predictor of BRCA1 and BRCA2 Deficiency Based on Mutational Signatures’.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23 (4): 517–25. https://doi.org/10.1038/nm.4292.</w:t>
      </w:r>
    </w:p>
    <w:p w14:paraId="0264DD5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Degasperi, Andrea, Xueqing Zou, Tauanne Dias Amarante, Andrea Martinez-Martinez, Gene Ching Chiek Koh, João M.L. Dias, Laura Heskin, et al. 2022. ‘Substitution Mutational Signatures in Whole-Genome–Sequenced Cancers in the UK Population’. </w:t>
      </w:r>
      <w:r w:rsidRPr="00382668">
        <w:rPr>
          <w:rFonts w:ascii="Times New Roman" w:hAnsi="Times New Roman" w:cs="Times New Roman"/>
          <w:i/>
          <w:iCs/>
          <w:sz w:val="24"/>
        </w:rPr>
        <w:t>Science</w:t>
      </w:r>
      <w:r w:rsidRPr="00382668">
        <w:rPr>
          <w:rFonts w:ascii="Times New Roman" w:hAnsi="Times New Roman" w:cs="Times New Roman"/>
          <w:sz w:val="24"/>
        </w:rPr>
        <w:t xml:space="preserve"> 376 (6591). https://doi.org/10.1126/science.abl9283.</w:t>
      </w:r>
    </w:p>
    <w:p w14:paraId="728D02E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Dziubańska-Kusibab, Paulina J., Hilmar Berger, Federica Battistini, Britta A.M. Bouwman, Amina Iftekhar, Riku Katainen, Tatiana Cajuso, et al. 2020. ‘Colibactin DNA-Damage Signature Indicates Mutational Impact in Colorectal Cancer’. </w:t>
      </w:r>
      <w:r w:rsidRPr="00382668">
        <w:rPr>
          <w:rFonts w:ascii="Times New Roman" w:hAnsi="Times New Roman" w:cs="Times New Roman"/>
          <w:i/>
          <w:iCs/>
          <w:sz w:val="24"/>
        </w:rPr>
        <w:t>Nature Medicine</w:t>
      </w:r>
      <w:r w:rsidRPr="00382668">
        <w:rPr>
          <w:rFonts w:ascii="Times New Roman" w:hAnsi="Times New Roman" w:cs="Times New Roman"/>
          <w:sz w:val="24"/>
        </w:rPr>
        <w:t xml:space="preserve"> 26 (7): 1063–69. https://doi.org/10.1038/s41591-020-0908-2.</w:t>
      </w:r>
    </w:p>
    <w:p w14:paraId="26B4B0F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Grolleman, Judith E., Richarda M. de Voer, Fadwa A. Elsayed, Maartje Nielsen, Robbert D.A. Weren, Claire Palles, Marjolijn J.L. Ligtenberg, et al. 2019. ‘Mutational Signature Analysis Reveals NTHL1 Deficiency to Cause a Multi-Tumor Phenotype’. </w:t>
      </w:r>
      <w:r w:rsidRPr="00382668">
        <w:rPr>
          <w:rFonts w:ascii="Times New Roman" w:hAnsi="Times New Roman" w:cs="Times New Roman"/>
          <w:i/>
          <w:iCs/>
          <w:sz w:val="24"/>
        </w:rPr>
        <w:t>Cancer Cell</w:t>
      </w:r>
      <w:r w:rsidRPr="00382668">
        <w:rPr>
          <w:rFonts w:ascii="Times New Roman" w:hAnsi="Times New Roman" w:cs="Times New Roman"/>
          <w:sz w:val="24"/>
        </w:rPr>
        <w:t xml:space="preserve"> 35 (2): 256-266.e5. https://doi.org/10.1016/j.ccell.2018.12.011.</w:t>
      </w:r>
    </w:p>
    <w:p w14:paraId="7CF5868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Hoang, Margaret L., Chung-Hsin Chen, Viktoriya S. Sidorenko, Jian He, Kathleen G. Dickman, Byeong Hwa Yun, Masaaki Moriya, et al. 2013. ‘Mutational Signature of Aristolochic Acid Exposure as Revealed by Whole-Exome Sequencing’. </w:t>
      </w:r>
      <w:r w:rsidRPr="00382668">
        <w:rPr>
          <w:rFonts w:ascii="Times New Roman" w:hAnsi="Times New Roman" w:cs="Times New Roman"/>
          <w:i/>
          <w:iCs/>
          <w:sz w:val="24"/>
        </w:rPr>
        <w:t>Science Translational Medicine</w:t>
      </w:r>
      <w:r w:rsidRPr="00382668">
        <w:rPr>
          <w:rFonts w:ascii="Times New Roman" w:hAnsi="Times New Roman" w:cs="Times New Roman"/>
          <w:sz w:val="24"/>
        </w:rPr>
        <w:t xml:space="preserve"> 5 (197). https://doi.org/10.1126/scitranslmed.3006200.</w:t>
      </w:r>
    </w:p>
    <w:p w14:paraId="723726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Huang, Mi Ni, Willie Yu, Wei Wei Teoh, Maude Ardin, Apinya Jusakul, Alvin Wei Tian Ng, Arnoud Boot, et al. 2017. ‘Genome-Scale Mutational Signatures of Aflatoxin in Cells, Mice, and Human Tumors’. </w:t>
      </w:r>
      <w:r w:rsidRPr="00382668">
        <w:rPr>
          <w:rFonts w:ascii="Times New Roman" w:hAnsi="Times New Roman" w:cs="Times New Roman"/>
          <w:i/>
          <w:iCs/>
          <w:sz w:val="24"/>
        </w:rPr>
        <w:t>Genome Research</w:t>
      </w:r>
      <w:r w:rsidRPr="00382668">
        <w:rPr>
          <w:rFonts w:ascii="Times New Roman" w:hAnsi="Times New Roman" w:cs="Times New Roman"/>
          <w:sz w:val="24"/>
        </w:rPr>
        <w:t xml:space="preserve"> 27 (9): 1475–86. https://doi.org/10.1101/gr.220038.116.</w:t>
      </w:r>
    </w:p>
    <w:p w14:paraId="48C59E4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Jiang, Nanhai, Yang Wu, and Steven G Rozen. 2024. ‘A New Approach to the Challenging Problem of Mutational Signature Attribution’. </w:t>
      </w:r>
      <w:r w:rsidRPr="00382668">
        <w:rPr>
          <w:rFonts w:ascii="Times New Roman" w:hAnsi="Times New Roman" w:cs="Times New Roman"/>
          <w:i/>
          <w:iCs/>
          <w:sz w:val="24"/>
        </w:rPr>
        <w:t>bioRxiv</w:t>
      </w:r>
      <w:r w:rsidRPr="00382668">
        <w:rPr>
          <w:rFonts w:ascii="Times New Roman" w:hAnsi="Times New Roman" w:cs="Times New Roman"/>
          <w:sz w:val="24"/>
        </w:rPr>
        <w:t>. https://doi.org/10.1101/2024.05.20.594967.</w:t>
      </w:r>
    </w:p>
    <w:p w14:paraId="60570F0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lastRenderedPageBreak/>
        <w:t xml:space="preserve">Jin, Hu, Doga C. Gulhan, Benedikt Geiger, Daniel Ben-Isvy, David Geng, Viktor Ljungström, and Peter J. Park. 2024. ‘Accurate and Sensitive Mutational Signature Analysis with MuSiCal’.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56 (3): 541–52. https://doi.org/10.1038/s41588-024-01659-0.</w:t>
      </w:r>
    </w:p>
    <w:p w14:paraId="06E90ABE"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Koh, Gene Ching Chiek, Arjun Scott Nanda, Giuseppe Rinaldi, Soraya Boushaki, Andrea Degasperi, Cherif Badja, Andrew Marcel Pregnall, et al. 2025. ‘A Redefined InDel Taxonomy Provides Insights into Mutational Signatures’. </w:t>
      </w:r>
      <w:r w:rsidRPr="00382668">
        <w:rPr>
          <w:rFonts w:ascii="Times New Roman" w:hAnsi="Times New Roman" w:cs="Times New Roman"/>
          <w:i/>
          <w:iCs/>
          <w:sz w:val="24"/>
        </w:rPr>
        <w:t>Nature Genetics</w:t>
      </w:r>
      <w:r w:rsidRPr="00382668">
        <w:rPr>
          <w:rFonts w:ascii="Times New Roman" w:hAnsi="Times New Roman" w:cs="Times New Roman"/>
          <w:sz w:val="24"/>
        </w:rPr>
        <w:t>, April. https://doi.org/10.1038/s41588-025-02152-y.</w:t>
      </w:r>
    </w:p>
    <w:p w14:paraId="354DC429"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Kucab, Jill E., Xueqing Zou, Sandro Morganella, Madeleine Joel, A. Scott Nanda, Eszter Nagy, Celine Gomez, et al. 2019. ‘A Compendium of Mutational Signatures of Environmental Agents’. </w:t>
      </w:r>
      <w:r w:rsidRPr="00382668">
        <w:rPr>
          <w:rFonts w:ascii="Times New Roman" w:hAnsi="Times New Roman" w:cs="Times New Roman"/>
          <w:i/>
          <w:iCs/>
          <w:sz w:val="24"/>
        </w:rPr>
        <w:t>Cell</w:t>
      </w:r>
      <w:r w:rsidRPr="00382668">
        <w:rPr>
          <w:rFonts w:ascii="Times New Roman" w:hAnsi="Times New Roman" w:cs="Times New Roman"/>
          <w:sz w:val="24"/>
        </w:rPr>
        <w:t xml:space="preserve"> 177 (4): 821-836.e16. https://doi.org/10.1016/j.cell.2019.03.001.</w:t>
      </w:r>
    </w:p>
    <w:p w14:paraId="036B280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Liu, Mo, Yang Wu, Nanhai Jiang, Arnoud Boot, and Steven G Rozen. 2023. ‘mSigHdp: Hierarchical Dirichlet Process Mixture Modeling for Mutational Signature Discovery’. </w:t>
      </w:r>
      <w:r w:rsidRPr="00382668">
        <w:rPr>
          <w:rFonts w:ascii="Times New Roman" w:hAnsi="Times New Roman" w:cs="Times New Roman"/>
          <w:i/>
          <w:iCs/>
          <w:sz w:val="24"/>
        </w:rPr>
        <w:t>NAR Genomics and Bioinformatics</w:t>
      </w:r>
      <w:r w:rsidRPr="00382668">
        <w:rPr>
          <w:rFonts w:ascii="Times New Roman" w:hAnsi="Times New Roman" w:cs="Times New Roman"/>
          <w:sz w:val="24"/>
        </w:rPr>
        <w:t xml:space="preserve"> 5 (1): lqad005. https://doi.org/10.1093/nargab/lqad005.</w:t>
      </w:r>
    </w:p>
    <w:p w14:paraId="40EB1A7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Martínez-Jiménez, Francisco, Ali Movasati, Sascha Remy Brunner, Luan Nguyen, Peter Priestley, Edwin Cuppen, and Arne Van Hoeck. 2023. ‘Pan-Cancer Whole-Genome Comparison of Primary and Metastatic Solid Tumours’. </w:t>
      </w:r>
      <w:r w:rsidRPr="00382668">
        <w:rPr>
          <w:rFonts w:ascii="Times New Roman" w:hAnsi="Times New Roman" w:cs="Times New Roman"/>
          <w:i/>
          <w:iCs/>
          <w:sz w:val="24"/>
        </w:rPr>
        <w:t>Nature</w:t>
      </w:r>
      <w:r w:rsidRPr="00382668">
        <w:rPr>
          <w:rFonts w:ascii="Times New Roman" w:hAnsi="Times New Roman" w:cs="Times New Roman"/>
          <w:sz w:val="24"/>
        </w:rPr>
        <w:t xml:space="preserve"> 618 (7964): 333–41. https://doi.org/10.1038/s41586-023-06054-z.</w:t>
      </w:r>
    </w:p>
    <w:p w14:paraId="1663081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Ng, Alvin W T, Song Ling Poon, Mi Ni Huang, Jing Quan Lim, Arnoud Boot, Willie Yu, Yuka Suzuki, et al. 2017. ‘Aristolochic Acids and Their Derivatives Are Widely Implicated in Liver Cancers in Taiwan and throughout Asia’. https://www.science.org.</w:t>
      </w:r>
    </w:p>
    <w:p w14:paraId="703B4C46"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 Huang, Mi, John R. McPherson, Ioana Cutcutache, Bin Tean Teh, Patrick Tan, and Steven G. Rozen. 2015. ‘MSIseq: Software for Assessing Microsatellite Instability from Catalogs of Somatic Mutations’. </w:t>
      </w:r>
      <w:r w:rsidRPr="00382668">
        <w:rPr>
          <w:rFonts w:ascii="Times New Roman" w:hAnsi="Times New Roman" w:cs="Times New Roman"/>
          <w:i/>
          <w:iCs/>
          <w:sz w:val="24"/>
        </w:rPr>
        <w:t>Scientific Reports</w:t>
      </w:r>
      <w:r w:rsidRPr="00382668">
        <w:rPr>
          <w:rFonts w:ascii="Times New Roman" w:hAnsi="Times New Roman" w:cs="Times New Roman"/>
          <w:sz w:val="24"/>
        </w:rPr>
        <w:t xml:space="preserve"> 5 (1): 13321. https://doi.org/10.1038/srep13321.</w:t>
      </w:r>
    </w:p>
    <w:p w14:paraId="2DEA106B"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Nik-Zainal, Serena, Ludmil B. Alexandrov, David C. Wedge, Peter Van Loo, Christopher D. Greenman, Keiran Raine, David Jones, et al. 2012. ‘Mutational Processes Molding the Genomes of 21 Breast Cancers’. </w:t>
      </w:r>
      <w:r w:rsidRPr="00382668">
        <w:rPr>
          <w:rFonts w:ascii="Times New Roman" w:hAnsi="Times New Roman" w:cs="Times New Roman"/>
          <w:i/>
          <w:iCs/>
          <w:sz w:val="24"/>
        </w:rPr>
        <w:t>Cell</w:t>
      </w:r>
      <w:r w:rsidRPr="00382668">
        <w:rPr>
          <w:rFonts w:ascii="Times New Roman" w:hAnsi="Times New Roman" w:cs="Times New Roman"/>
          <w:sz w:val="24"/>
        </w:rPr>
        <w:t xml:space="preserve"> 149 (5): 979–93. https://doi.org/10.1016/j.cell.2012.04.024.</w:t>
      </w:r>
    </w:p>
    <w:p w14:paraId="07849D6F"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Poon, Song Ling, Mi Ni Huang, Yang Choo, John R McPherson, Willie Yu, Hong Lee Heng, Anna Gan, et al. 2015. ‘Mutation Signatures Implicate Aristolochic Acid in Bladder Cancer Development’. </w:t>
      </w:r>
      <w:r w:rsidRPr="00382668">
        <w:rPr>
          <w:rFonts w:ascii="Times New Roman" w:hAnsi="Times New Roman" w:cs="Times New Roman"/>
          <w:i/>
          <w:iCs/>
          <w:sz w:val="24"/>
        </w:rPr>
        <w:t>Genome Medicine</w:t>
      </w:r>
      <w:r w:rsidRPr="00382668">
        <w:rPr>
          <w:rFonts w:ascii="Times New Roman" w:hAnsi="Times New Roman" w:cs="Times New Roman"/>
          <w:sz w:val="24"/>
        </w:rPr>
        <w:t xml:space="preserve"> 7 (1): 38. https://doi.org/10.1186/s13073-015-0161-3.</w:t>
      </w:r>
    </w:p>
    <w:p w14:paraId="05986685"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Reijns, Martin A. M., David A. Parry, Thomas C. Williams, Ferran Nadeu, Rebecca L. Hindshaw, Diana O. Rios Szwed, Michael D. Nicholson, et al. 2022. ‘Signatures of TOP1 Transcription-Associated Mutagenesis in Cancer and Germline’. </w:t>
      </w:r>
      <w:r w:rsidRPr="00382668">
        <w:rPr>
          <w:rFonts w:ascii="Times New Roman" w:hAnsi="Times New Roman" w:cs="Times New Roman"/>
          <w:i/>
          <w:iCs/>
          <w:sz w:val="24"/>
        </w:rPr>
        <w:t>Nature</w:t>
      </w:r>
      <w:r w:rsidRPr="00382668">
        <w:rPr>
          <w:rFonts w:ascii="Times New Roman" w:hAnsi="Times New Roman" w:cs="Times New Roman"/>
          <w:sz w:val="24"/>
        </w:rPr>
        <w:t xml:space="preserve"> 602 (7898): 623–31. https://doi.org/10.1038/s41586-022-04403-y.</w:t>
      </w:r>
    </w:p>
    <w:p w14:paraId="42A1C2D3" w14:textId="77777777" w:rsidR="00382668" w:rsidRPr="00382668" w:rsidRDefault="00382668" w:rsidP="00382668">
      <w:pPr>
        <w:pStyle w:val="Bibliography"/>
        <w:rPr>
          <w:rFonts w:ascii="Times New Roman" w:hAnsi="Times New Roman" w:cs="Times New Roman"/>
          <w:sz w:val="24"/>
        </w:rPr>
      </w:pPr>
      <w:r w:rsidRPr="00382668">
        <w:rPr>
          <w:rFonts w:ascii="Times New Roman" w:hAnsi="Times New Roman" w:cs="Times New Roman"/>
          <w:sz w:val="24"/>
        </w:rPr>
        <w:t xml:space="preserve">Riva, Laura, Arun R. Pandiri, Yun Rose Li, Alastair Droop, James Hewinson, Michael A. Quail, Vivek Iyer, et al. 2020. ‘The Mutational Signature Profile of Known and Suspected Human Carcinogens in Mice’. </w:t>
      </w:r>
      <w:r w:rsidRPr="00382668">
        <w:rPr>
          <w:rFonts w:ascii="Times New Roman" w:hAnsi="Times New Roman" w:cs="Times New Roman"/>
          <w:i/>
          <w:iCs/>
          <w:sz w:val="24"/>
        </w:rPr>
        <w:t>Nature Genetics</w:t>
      </w:r>
      <w:r w:rsidRPr="00382668">
        <w:rPr>
          <w:rFonts w:ascii="Times New Roman" w:hAnsi="Times New Roman" w:cs="Times New Roman"/>
          <w:sz w:val="24"/>
        </w:rPr>
        <w:t xml:space="preserve"> 52 (11): 1189–97. https://doi.org/10.1038/s41588-020-0692-4.</w:t>
      </w:r>
    </w:p>
    <w:p w14:paraId="038B8379" w14:textId="0EE2827E" w:rsidR="000B60F3" w:rsidRDefault="000B60F3" w:rsidP="008A1C58">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r w:rsidR="00344D0A" w:rsidRPr="00344D0A">
        <w:rPr>
          <w:rFonts w:ascii="Segoe UI" w:hAnsi="Segoe UI" w:cs="Segoe UI"/>
          <w:color w:val="222222"/>
          <w:shd w:val="clear" w:color="auto" w:fill="FFFFFF"/>
        </w:rPr>
        <w:t xml:space="preserve"> </w:t>
      </w:r>
      <w:r w:rsidR="00344D0A" w:rsidRPr="00344D0A">
        <w:rPr>
          <w:rFonts w:ascii="Times New Roman" w:hAnsi="Times New Roman" w:cs="Times New Roman"/>
          <w:sz w:val="24"/>
          <w:szCs w:val="24"/>
        </w:rPr>
        <w:t>Ramlee, M., Yan, T., Cheung, A. </w:t>
      </w:r>
      <w:r w:rsidR="00344D0A" w:rsidRPr="00344D0A">
        <w:rPr>
          <w:rFonts w:ascii="Times New Roman" w:hAnsi="Times New Roman" w:cs="Times New Roman"/>
          <w:i/>
          <w:iCs/>
          <w:sz w:val="24"/>
          <w:szCs w:val="24"/>
        </w:rPr>
        <w:t>et al.</w:t>
      </w:r>
      <w:r w:rsidR="00344D0A" w:rsidRPr="00344D0A">
        <w:rPr>
          <w:rFonts w:ascii="Times New Roman" w:hAnsi="Times New Roman" w:cs="Times New Roman"/>
          <w:sz w:val="24"/>
          <w:szCs w:val="24"/>
        </w:rPr>
        <w:t> High-throughput genotyping of CRISPR/Cas9-mediated mutants using fluorescent PCR-capillary gel electrophoresis. </w:t>
      </w:r>
      <w:r w:rsidR="00344D0A" w:rsidRPr="00344D0A">
        <w:rPr>
          <w:rFonts w:ascii="Times New Roman" w:hAnsi="Times New Roman" w:cs="Times New Roman"/>
          <w:i/>
          <w:iCs/>
          <w:sz w:val="24"/>
          <w:szCs w:val="24"/>
        </w:rPr>
        <w:t>Sci Rep</w:t>
      </w:r>
      <w:r w:rsidR="00344D0A" w:rsidRPr="00344D0A">
        <w:rPr>
          <w:rFonts w:ascii="Times New Roman" w:hAnsi="Times New Roman" w:cs="Times New Roman"/>
          <w:sz w:val="24"/>
          <w:szCs w:val="24"/>
        </w:rPr>
        <w:t> </w:t>
      </w:r>
      <w:r w:rsidR="00344D0A" w:rsidRPr="00344D0A">
        <w:rPr>
          <w:rFonts w:ascii="Times New Roman" w:hAnsi="Times New Roman" w:cs="Times New Roman"/>
          <w:b/>
          <w:bCs/>
          <w:sz w:val="24"/>
          <w:szCs w:val="24"/>
        </w:rPr>
        <w:t>5</w:t>
      </w:r>
      <w:r w:rsidR="00344D0A" w:rsidRPr="00344D0A">
        <w:rPr>
          <w:rFonts w:ascii="Times New Roman" w:hAnsi="Times New Roman" w:cs="Times New Roman"/>
          <w:sz w:val="24"/>
          <w:szCs w:val="24"/>
        </w:rPr>
        <w:t xml:space="preserve">, 15587 (2015). </w:t>
      </w:r>
      <w:hyperlink r:id="rId23" w:history="1">
        <w:r w:rsidR="001F5B14" w:rsidRPr="00943106">
          <w:rPr>
            <w:rStyle w:val="Hyperlink"/>
            <w:rFonts w:ascii="Times New Roman" w:hAnsi="Times New Roman" w:cs="Times New Roman"/>
            <w:sz w:val="24"/>
            <w:szCs w:val="24"/>
          </w:rPr>
          <w:t>https://doi.org/10.1038/srep15587</w:t>
        </w:r>
      </w:hyperlink>
    </w:p>
    <w:p w14:paraId="56D25EE6" w14:textId="23A5515C" w:rsidR="001F5B14" w:rsidRPr="008A1C58" w:rsidRDefault="001F5B14" w:rsidP="008A1C58">
      <w:pPr>
        <w:spacing w:line="480" w:lineRule="auto"/>
        <w:rPr>
          <w:rFonts w:ascii="Times New Roman" w:hAnsi="Times New Roman" w:cs="Times New Roman"/>
          <w:sz w:val="24"/>
          <w:szCs w:val="24"/>
        </w:rPr>
      </w:pPr>
      <w:r w:rsidRPr="001F5B14">
        <w:rPr>
          <w:rFonts w:ascii="Times New Roman" w:hAnsi="Times New Roman" w:cs="Times New Roman"/>
          <w:sz w:val="24"/>
          <w:szCs w:val="24"/>
        </w:rPr>
        <w:lastRenderedPageBreak/>
        <w:t>Joung, J., Konermann, S., Gootenberg, J. </w:t>
      </w:r>
      <w:r w:rsidRPr="001F5B14">
        <w:rPr>
          <w:rFonts w:ascii="Times New Roman" w:hAnsi="Times New Roman" w:cs="Times New Roman"/>
          <w:i/>
          <w:iCs/>
          <w:sz w:val="24"/>
          <w:szCs w:val="24"/>
        </w:rPr>
        <w:t>et al.</w:t>
      </w:r>
      <w:r w:rsidRPr="001F5B14">
        <w:rPr>
          <w:rFonts w:ascii="Times New Roman" w:hAnsi="Times New Roman" w:cs="Times New Roman"/>
          <w:sz w:val="24"/>
          <w:szCs w:val="24"/>
        </w:rPr>
        <w:t> Genome-scale CRISPR-Cas9 knockout and transcriptional activation screening. </w:t>
      </w:r>
      <w:r w:rsidRPr="001F5B14">
        <w:rPr>
          <w:rFonts w:ascii="Times New Roman" w:hAnsi="Times New Roman" w:cs="Times New Roman"/>
          <w:i/>
          <w:iCs/>
          <w:sz w:val="24"/>
          <w:szCs w:val="24"/>
        </w:rPr>
        <w:t>Nat Protoc</w:t>
      </w:r>
      <w:r w:rsidRPr="001F5B14">
        <w:rPr>
          <w:rFonts w:ascii="Times New Roman" w:hAnsi="Times New Roman" w:cs="Times New Roman"/>
          <w:sz w:val="24"/>
          <w:szCs w:val="24"/>
        </w:rPr>
        <w:t> </w:t>
      </w:r>
      <w:r w:rsidRPr="001F5B14">
        <w:rPr>
          <w:rFonts w:ascii="Times New Roman" w:hAnsi="Times New Roman" w:cs="Times New Roman"/>
          <w:b/>
          <w:bCs/>
          <w:sz w:val="24"/>
          <w:szCs w:val="24"/>
        </w:rPr>
        <w:t>12</w:t>
      </w:r>
      <w:r w:rsidRPr="001F5B14">
        <w:rPr>
          <w:rFonts w:ascii="Times New Roman" w:hAnsi="Times New Roman" w:cs="Times New Roman"/>
          <w:sz w:val="24"/>
          <w:szCs w:val="24"/>
        </w:rPr>
        <w:t>, 828–863 (2017). https://doi.org/10.1038/nprot.2017.016</w:t>
      </w:r>
    </w:p>
    <w:sectPr w:rsidR="001F5B14" w:rsidRPr="008A1C58">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7" w:author="Mo Liu" w:date="2025-06-10T13:37:00Z" w:initials="ML">
    <w:p w14:paraId="0C994567" w14:textId="77777777" w:rsidR="00CC7CD8" w:rsidRDefault="00CC7CD8" w:rsidP="00CC7CD8">
      <w:pPr>
        <w:pStyle w:val="CommentText"/>
      </w:pPr>
      <w:r>
        <w:rPr>
          <w:rStyle w:val="CommentReference"/>
        </w:rPr>
        <w:annotationRef/>
      </w:r>
      <w:r>
        <w:t>This paragraph describes the importance of analyzing ID83 and ID89. additional evidence than AA.</w:t>
      </w:r>
    </w:p>
  </w:comment>
  <w:comment w:id="58" w:author="Mo Liu" w:date="2025-06-24T16:45:00Z" w:initials="ML">
    <w:p w14:paraId="7F453A41" w14:textId="77777777" w:rsidR="00FC0DE7" w:rsidRDefault="00FC0DE7" w:rsidP="00FC0DE7">
      <w:pPr>
        <w:pStyle w:val="CommentText"/>
      </w:pPr>
      <w:r>
        <w:rPr>
          <w:rStyle w:val="CommentReference"/>
        </w:rPr>
        <w:annotationRef/>
      </w:r>
      <w:r>
        <w:t>Should we mention this in the absract or claim it as a novelty?</w:t>
      </w:r>
    </w:p>
  </w:comment>
  <w:comment w:id="59" w:author="Mo Liu" w:date="2025-06-20T14:24:00Z" w:initials="ML">
    <w:p w14:paraId="5BDE848F" w14:textId="78A860AD" w:rsidR="004F5B35" w:rsidRDefault="004F5B35" w:rsidP="004F5B35">
      <w:pPr>
        <w:pStyle w:val="CommentText"/>
      </w:pPr>
      <w:r>
        <w:rPr>
          <w:rStyle w:val="CommentReference"/>
        </w:rPr>
        <w:annotationRef/>
      </w:r>
      <w:r>
        <w:t>Currently the InDel89 analysis is only available in human genome, so we didn’t do the indel89 analysis in yeast and mouse cell line. I think we need to mention this somewhere but do not have a clear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C994567" w15:done="0"/>
  <w15:commentEx w15:paraId="7F453A41" w15:done="0"/>
  <w15:commentEx w15:paraId="5BDE84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1EDBB79" w16cex:dateUtc="2025-06-10T05:37:00Z"/>
  <w16cex:commentExtensible w16cex:durableId="6566E6AB" w16cex:dateUtc="2025-06-24T08:45:00Z"/>
  <w16cex:commentExtensible w16cex:durableId="2182850F" w16cex:dateUtc="2025-06-20T06: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C994567" w16cid:durableId="71EDBB79"/>
  <w16cid:commentId w16cid:paraId="7F453A41" w16cid:durableId="6566E6AB"/>
  <w16cid:commentId w16cid:paraId="5BDE848F" w16cid:durableId="218285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35727" w14:textId="77777777" w:rsidR="00BA0A6F" w:rsidRDefault="00BA0A6F" w:rsidP="000F4F7D">
      <w:pPr>
        <w:spacing w:after="0" w:line="240" w:lineRule="auto"/>
      </w:pPr>
      <w:r>
        <w:separator/>
      </w:r>
    </w:p>
  </w:endnote>
  <w:endnote w:type="continuationSeparator" w:id="0">
    <w:p w14:paraId="2AC2E2B6" w14:textId="77777777" w:rsidR="00BA0A6F" w:rsidRDefault="00BA0A6F" w:rsidP="000F4F7D">
      <w:pPr>
        <w:spacing w:after="0" w:line="240" w:lineRule="auto"/>
      </w:pPr>
      <w:r>
        <w:continuationSeparator/>
      </w:r>
    </w:p>
  </w:endnote>
  <w:endnote w:type="continuationNotice" w:id="1">
    <w:p w14:paraId="7B766920" w14:textId="77777777" w:rsidR="00BA0A6F" w:rsidRDefault="00BA0A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F9A5E" w14:textId="2FEB9A88" w:rsidR="008A1C58" w:rsidRPr="00577359" w:rsidRDefault="008A1C58" w:rsidP="00577359">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3DB0C1" w14:textId="77777777" w:rsidR="00BA0A6F" w:rsidRDefault="00BA0A6F" w:rsidP="000F4F7D">
      <w:pPr>
        <w:spacing w:after="0" w:line="240" w:lineRule="auto"/>
      </w:pPr>
      <w:r>
        <w:separator/>
      </w:r>
    </w:p>
  </w:footnote>
  <w:footnote w:type="continuationSeparator" w:id="0">
    <w:p w14:paraId="2B621C47" w14:textId="77777777" w:rsidR="00BA0A6F" w:rsidRDefault="00BA0A6F" w:rsidP="000F4F7D">
      <w:pPr>
        <w:spacing w:after="0" w:line="240" w:lineRule="auto"/>
      </w:pPr>
      <w:r>
        <w:continuationSeparator/>
      </w:r>
    </w:p>
  </w:footnote>
  <w:footnote w:type="continuationNotice" w:id="1">
    <w:p w14:paraId="50CD2A96" w14:textId="77777777" w:rsidR="00BA0A6F" w:rsidRDefault="00BA0A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6FF6"/>
    <w:multiLevelType w:val="multilevel"/>
    <w:tmpl w:val="0BB4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A71D4A"/>
    <w:multiLevelType w:val="hybridMultilevel"/>
    <w:tmpl w:val="021E8652"/>
    <w:lvl w:ilvl="0" w:tplc="45AEB480">
      <w:start w:val="1"/>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27335399">
    <w:abstractNumId w:val="0"/>
  </w:num>
  <w:num w:numId="2" w16cid:durableId="1361877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 Rozen, Ph.D.">
    <w15:presenceInfo w15:providerId="AD" w15:userId="S::sr110@duke.edu::353c2d17-3cdb-4a29-814d-ac1fc6c1765d"/>
  </w15:person>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1CE"/>
    <w:rsid w:val="00001A60"/>
    <w:rsid w:val="0000202D"/>
    <w:rsid w:val="0000338F"/>
    <w:rsid w:val="00003CC5"/>
    <w:rsid w:val="0000492C"/>
    <w:rsid w:val="00006552"/>
    <w:rsid w:val="000069AB"/>
    <w:rsid w:val="00006A22"/>
    <w:rsid w:val="00006F4B"/>
    <w:rsid w:val="0001098F"/>
    <w:rsid w:val="00010E8B"/>
    <w:rsid w:val="0001155D"/>
    <w:rsid w:val="00012E71"/>
    <w:rsid w:val="00015498"/>
    <w:rsid w:val="000162A8"/>
    <w:rsid w:val="00017489"/>
    <w:rsid w:val="0002039C"/>
    <w:rsid w:val="000203CE"/>
    <w:rsid w:val="00022403"/>
    <w:rsid w:val="000225E6"/>
    <w:rsid w:val="00023943"/>
    <w:rsid w:val="00026480"/>
    <w:rsid w:val="00026972"/>
    <w:rsid w:val="000300A1"/>
    <w:rsid w:val="00030739"/>
    <w:rsid w:val="00031B25"/>
    <w:rsid w:val="000334C6"/>
    <w:rsid w:val="00034D57"/>
    <w:rsid w:val="00036E43"/>
    <w:rsid w:val="00040AA5"/>
    <w:rsid w:val="000414DE"/>
    <w:rsid w:val="00043892"/>
    <w:rsid w:val="00044368"/>
    <w:rsid w:val="00044859"/>
    <w:rsid w:val="000451F7"/>
    <w:rsid w:val="00046035"/>
    <w:rsid w:val="000468C8"/>
    <w:rsid w:val="00046B90"/>
    <w:rsid w:val="00047032"/>
    <w:rsid w:val="00047044"/>
    <w:rsid w:val="000470BE"/>
    <w:rsid w:val="00047718"/>
    <w:rsid w:val="0005078C"/>
    <w:rsid w:val="000525E5"/>
    <w:rsid w:val="000527C5"/>
    <w:rsid w:val="000528AC"/>
    <w:rsid w:val="00053EAF"/>
    <w:rsid w:val="00054E9A"/>
    <w:rsid w:val="00056AD0"/>
    <w:rsid w:val="00057F0B"/>
    <w:rsid w:val="00057FE6"/>
    <w:rsid w:val="00060376"/>
    <w:rsid w:val="000607E6"/>
    <w:rsid w:val="00060AB2"/>
    <w:rsid w:val="0006170F"/>
    <w:rsid w:val="00062705"/>
    <w:rsid w:val="00063F6D"/>
    <w:rsid w:val="000648E5"/>
    <w:rsid w:val="00065370"/>
    <w:rsid w:val="00066C65"/>
    <w:rsid w:val="000700A4"/>
    <w:rsid w:val="0007024B"/>
    <w:rsid w:val="0007267E"/>
    <w:rsid w:val="000727A6"/>
    <w:rsid w:val="00072A14"/>
    <w:rsid w:val="00072BA3"/>
    <w:rsid w:val="00072BC0"/>
    <w:rsid w:val="00074A03"/>
    <w:rsid w:val="000753CC"/>
    <w:rsid w:val="00076543"/>
    <w:rsid w:val="00076D0F"/>
    <w:rsid w:val="00077ACF"/>
    <w:rsid w:val="00077FBE"/>
    <w:rsid w:val="00082B6A"/>
    <w:rsid w:val="00083A80"/>
    <w:rsid w:val="00084811"/>
    <w:rsid w:val="00084B01"/>
    <w:rsid w:val="00085038"/>
    <w:rsid w:val="00086154"/>
    <w:rsid w:val="00091477"/>
    <w:rsid w:val="00091D7E"/>
    <w:rsid w:val="00093FDB"/>
    <w:rsid w:val="00094E81"/>
    <w:rsid w:val="000952C3"/>
    <w:rsid w:val="00095A21"/>
    <w:rsid w:val="000963E9"/>
    <w:rsid w:val="000969B0"/>
    <w:rsid w:val="000971A2"/>
    <w:rsid w:val="00097319"/>
    <w:rsid w:val="00097621"/>
    <w:rsid w:val="0009775B"/>
    <w:rsid w:val="00097928"/>
    <w:rsid w:val="00097C8E"/>
    <w:rsid w:val="000A0919"/>
    <w:rsid w:val="000A0AD0"/>
    <w:rsid w:val="000A1891"/>
    <w:rsid w:val="000A1C46"/>
    <w:rsid w:val="000A229C"/>
    <w:rsid w:val="000A4005"/>
    <w:rsid w:val="000A6499"/>
    <w:rsid w:val="000A6AB6"/>
    <w:rsid w:val="000A7F29"/>
    <w:rsid w:val="000A7F94"/>
    <w:rsid w:val="000B1A58"/>
    <w:rsid w:val="000B20C0"/>
    <w:rsid w:val="000B28EC"/>
    <w:rsid w:val="000B3E30"/>
    <w:rsid w:val="000B432D"/>
    <w:rsid w:val="000B60F3"/>
    <w:rsid w:val="000B64A6"/>
    <w:rsid w:val="000C1D28"/>
    <w:rsid w:val="000C1E0A"/>
    <w:rsid w:val="000C2FAC"/>
    <w:rsid w:val="000C31CE"/>
    <w:rsid w:val="000C4C79"/>
    <w:rsid w:val="000C4DD9"/>
    <w:rsid w:val="000C592E"/>
    <w:rsid w:val="000C7C5D"/>
    <w:rsid w:val="000C7E8B"/>
    <w:rsid w:val="000D06E8"/>
    <w:rsid w:val="000D0954"/>
    <w:rsid w:val="000D1658"/>
    <w:rsid w:val="000D2029"/>
    <w:rsid w:val="000D2AA3"/>
    <w:rsid w:val="000D2AB6"/>
    <w:rsid w:val="000D2C31"/>
    <w:rsid w:val="000D2EB7"/>
    <w:rsid w:val="000D2F3E"/>
    <w:rsid w:val="000D3282"/>
    <w:rsid w:val="000D32AA"/>
    <w:rsid w:val="000D3EB3"/>
    <w:rsid w:val="000D4E24"/>
    <w:rsid w:val="000D64BC"/>
    <w:rsid w:val="000D720B"/>
    <w:rsid w:val="000D7B05"/>
    <w:rsid w:val="000D7C63"/>
    <w:rsid w:val="000D7DC7"/>
    <w:rsid w:val="000E0C06"/>
    <w:rsid w:val="000E2116"/>
    <w:rsid w:val="000E2AC9"/>
    <w:rsid w:val="000E2C65"/>
    <w:rsid w:val="000E7FD3"/>
    <w:rsid w:val="000F063B"/>
    <w:rsid w:val="000F38A3"/>
    <w:rsid w:val="000F3B41"/>
    <w:rsid w:val="000F43E2"/>
    <w:rsid w:val="000F4E09"/>
    <w:rsid w:val="000F4F7D"/>
    <w:rsid w:val="000F5DF0"/>
    <w:rsid w:val="000F6298"/>
    <w:rsid w:val="000F7EBA"/>
    <w:rsid w:val="001008A8"/>
    <w:rsid w:val="0010100B"/>
    <w:rsid w:val="001023BE"/>
    <w:rsid w:val="001023F8"/>
    <w:rsid w:val="0010286A"/>
    <w:rsid w:val="00102B51"/>
    <w:rsid w:val="00103A9D"/>
    <w:rsid w:val="00104076"/>
    <w:rsid w:val="001049D3"/>
    <w:rsid w:val="00105552"/>
    <w:rsid w:val="0010566E"/>
    <w:rsid w:val="00107097"/>
    <w:rsid w:val="001120AB"/>
    <w:rsid w:val="00112E7A"/>
    <w:rsid w:val="00114462"/>
    <w:rsid w:val="00114E7D"/>
    <w:rsid w:val="00115714"/>
    <w:rsid w:val="00116151"/>
    <w:rsid w:val="0012014E"/>
    <w:rsid w:val="00121618"/>
    <w:rsid w:val="00122E43"/>
    <w:rsid w:val="0012530B"/>
    <w:rsid w:val="00125A23"/>
    <w:rsid w:val="0012630C"/>
    <w:rsid w:val="00130492"/>
    <w:rsid w:val="0013091E"/>
    <w:rsid w:val="0013144B"/>
    <w:rsid w:val="0013232C"/>
    <w:rsid w:val="00132D3A"/>
    <w:rsid w:val="001334A8"/>
    <w:rsid w:val="00134D06"/>
    <w:rsid w:val="00135170"/>
    <w:rsid w:val="0013544A"/>
    <w:rsid w:val="0013744E"/>
    <w:rsid w:val="00140D13"/>
    <w:rsid w:val="00141969"/>
    <w:rsid w:val="001461BD"/>
    <w:rsid w:val="00147AD8"/>
    <w:rsid w:val="00150675"/>
    <w:rsid w:val="001525E7"/>
    <w:rsid w:val="00153162"/>
    <w:rsid w:val="001536B3"/>
    <w:rsid w:val="001549D2"/>
    <w:rsid w:val="00154AD2"/>
    <w:rsid w:val="00160177"/>
    <w:rsid w:val="00162BA6"/>
    <w:rsid w:val="00164CA7"/>
    <w:rsid w:val="00167489"/>
    <w:rsid w:val="00170331"/>
    <w:rsid w:val="001719D1"/>
    <w:rsid w:val="00171D4F"/>
    <w:rsid w:val="0017529F"/>
    <w:rsid w:val="001759C0"/>
    <w:rsid w:val="00175A4F"/>
    <w:rsid w:val="0018380F"/>
    <w:rsid w:val="00184CEA"/>
    <w:rsid w:val="001857D3"/>
    <w:rsid w:val="00185AE9"/>
    <w:rsid w:val="00185D4D"/>
    <w:rsid w:val="0018652B"/>
    <w:rsid w:val="001865AC"/>
    <w:rsid w:val="001865DC"/>
    <w:rsid w:val="00187D38"/>
    <w:rsid w:val="00187F59"/>
    <w:rsid w:val="00190CFD"/>
    <w:rsid w:val="0019173B"/>
    <w:rsid w:val="001925AB"/>
    <w:rsid w:val="001938EC"/>
    <w:rsid w:val="001947A6"/>
    <w:rsid w:val="001959B6"/>
    <w:rsid w:val="001961FC"/>
    <w:rsid w:val="001A044C"/>
    <w:rsid w:val="001A206F"/>
    <w:rsid w:val="001A4027"/>
    <w:rsid w:val="001A4173"/>
    <w:rsid w:val="001A6C46"/>
    <w:rsid w:val="001A768B"/>
    <w:rsid w:val="001B063A"/>
    <w:rsid w:val="001B222F"/>
    <w:rsid w:val="001B264C"/>
    <w:rsid w:val="001B62EF"/>
    <w:rsid w:val="001B7BC8"/>
    <w:rsid w:val="001C05A7"/>
    <w:rsid w:val="001C1806"/>
    <w:rsid w:val="001C1AB1"/>
    <w:rsid w:val="001C3296"/>
    <w:rsid w:val="001C475F"/>
    <w:rsid w:val="001C490D"/>
    <w:rsid w:val="001C5197"/>
    <w:rsid w:val="001C5383"/>
    <w:rsid w:val="001C57C6"/>
    <w:rsid w:val="001C5909"/>
    <w:rsid w:val="001C77AC"/>
    <w:rsid w:val="001C790F"/>
    <w:rsid w:val="001D09B6"/>
    <w:rsid w:val="001D129C"/>
    <w:rsid w:val="001D319F"/>
    <w:rsid w:val="001D3FCA"/>
    <w:rsid w:val="001D4371"/>
    <w:rsid w:val="001D49B1"/>
    <w:rsid w:val="001D4B5D"/>
    <w:rsid w:val="001D4FEC"/>
    <w:rsid w:val="001D560C"/>
    <w:rsid w:val="001D6AA1"/>
    <w:rsid w:val="001E0F63"/>
    <w:rsid w:val="001E1C6D"/>
    <w:rsid w:val="001E2DA4"/>
    <w:rsid w:val="001E3078"/>
    <w:rsid w:val="001E34CE"/>
    <w:rsid w:val="001E7E66"/>
    <w:rsid w:val="001F06CC"/>
    <w:rsid w:val="001F1747"/>
    <w:rsid w:val="001F2006"/>
    <w:rsid w:val="001F205C"/>
    <w:rsid w:val="001F29C7"/>
    <w:rsid w:val="001F2DB2"/>
    <w:rsid w:val="001F3FBA"/>
    <w:rsid w:val="001F4208"/>
    <w:rsid w:val="001F495A"/>
    <w:rsid w:val="001F555B"/>
    <w:rsid w:val="001F5B14"/>
    <w:rsid w:val="00200278"/>
    <w:rsid w:val="0020049A"/>
    <w:rsid w:val="00200DD1"/>
    <w:rsid w:val="002016F1"/>
    <w:rsid w:val="00203BB5"/>
    <w:rsid w:val="00204E1A"/>
    <w:rsid w:val="00206B0E"/>
    <w:rsid w:val="00206EFF"/>
    <w:rsid w:val="00211FBF"/>
    <w:rsid w:val="00212500"/>
    <w:rsid w:val="002133F0"/>
    <w:rsid w:val="002147D4"/>
    <w:rsid w:val="00215340"/>
    <w:rsid w:val="00217A45"/>
    <w:rsid w:val="002225D2"/>
    <w:rsid w:val="002228C8"/>
    <w:rsid w:val="0022341A"/>
    <w:rsid w:val="002244B0"/>
    <w:rsid w:val="0022525C"/>
    <w:rsid w:val="00231172"/>
    <w:rsid w:val="002312D2"/>
    <w:rsid w:val="00231AAB"/>
    <w:rsid w:val="00232D17"/>
    <w:rsid w:val="00234ED1"/>
    <w:rsid w:val="002379E4"/>
    <w:rsid w:val="002410D2"/>
    <w:rsid w:val="0024585D"/>
    <w:rsid w:val="00246852"/>
    <w:rsid w:val="00246C6F"/>
    <w:rsid w:val="002474CE"/>
    <w:rsid w:val="00253642"/>
    <w:rsid w:val="0025472B"/>
    <w:rsid w:val="00254A51"/>
    <w:rsid w:val="00255AAF"/>
    <w:rsid w:val="0025616A"/>
    <w:rsid w:val="00256C63"/>
    <w:rsid w:val="002605DC"/>
    <w:rsid w:val="00260D3B"/>
    <w:rsid w:val="002620BC"/>
    <w:rsid w:val="00263484"/>
    <w:rsid w:val="00263BF2"/>
    <w:rsid w:val="002644F9"/>
    <w:rsid w:val="00265F58"/>
    <w:rsid w:val="00267C32"/>
    <w:rsid w:val="0027408B"/>
    <w:rsid w:val="0027442E"/>
    <w:rsid w:val="0027641B"/>
    <w:rsid w:val="0027660C"/>
    <w:rsid w:val="00276B71"/>
    <w:rsid w:val="002774AC"/>
    <w:rsid w:val="00280D5C"/>
    <w:rsid w:val="00281C42"/>
    <w:rsid w:val="00282308"/>
    <w:rsid w:val="00286222"/>
    <w:rsid w:val="002869EE"/>
    <w:rsid w:val="00286AAA"/>
    <w:rsid w:val="00286CDE"/>
    <w:rsid w:val="00290D76"/>
    <w:rsid w:val="00291BE7"/>
    <w:rsid w:val="0029228C"/>
    <w:rsid w:val="00293743"/>
    <w:rsid w:val="00294EEB"/>
    <w:rsid w:val="00296211"/>
    <w:rsid w:val="002A0658"/>
    <w:rsid w:val="002A164A"/>
    <w:rsid w:val="002A168B"/>
    <w:rsid w:val="002A186B"/>
    <w:rsid w:val="002A1AF8"/>
    <w:rsid w:val="002A1B16"/>
    <w:rsid w:val="002A1DB9"/>
    <w:rsid w:val="002A43D2"/>
    <w:rsid w:val="002A4C30"/>
    <w:rsid w:val="002A64FF"/>
    <w:rsid w:val="002A6651"/>
    <w:rsid w:val="002B251F"/>
    <w:rsid w:val="002B2EAD"/>
    <w:rsid w:val="002B316E"/>
    <w:rsid w:val="002B3495"/>
    <w:rsid w:val="002B3883"/>
    <w:rsid w:val="002B3E0F"/>
    <w:rsid w:val="002B4637"/>
    <w:rsid w:val="002B59F2"/>
    <w:rsid w:val="002B6B38"/>
    <w:rsid w:val="002C0462"/>
    <w:rsid w:val="002C1237"/>
    <w:rsid w:val="002C172C"/>
    <w:rsid w:val="002C1A3E"/>
    <w:rsid w:val="002C1EC4"/>
    <w:rsid w:val="002C25E0"/>
    <w:rsid w:val="002C2C52"/>
    <w:rsid w:val="002C2F7E"/>
    <w:rsid w:val="002C393C"/>
    <w:rsid w:val="002C3AFC"/>
    <w:rsid w:val="002C3E48"/>
    <w:rsid w:val="002C632E"/>
    <w:rsid w:val="002C6478"/>
    <w:rsid w:val="002D0342"/>
    <w:rsid w:val="002D0A8B"/>
    <w:rsid w:val="002D1F6A"/>
    <w:rsid w:val="002D24CC"/>
    <w:rsid w:val="002D2EE8"/>
    <w:rsid w:val="002D30B0"/>
    <w:rsid w:val="002D3847"/>
    <w:rsid w:val="002D4A23"/>
    <w:rsid w:val="002D5152"/>
    <w:rsid w:val="002D51F7"/>
    <w:rsid w:val="002D58F2"/>
    <w:rsid w:val="002D665B"/>
    <w:rsid w:val="002D6FC0"/>
    <w:rsid w:val="002E0F8C"/>
    <w:rsid w:val="002E249A"/>
    <w:rsid w:val="002E2D79"/>
    <w:rsid w:val="002E40C7"/>
    <w:rsid w:val="002E6020"/>
    <w:rsid w:val="002E67CC"/>
    <w:rsid w:val="002F0098"/>
    <w:rsid w:val="002F171A"/>
    <w:rsid w:val="002F200F"/>
    <w:rsid w:val="002F283E"/>
    <w:rsid w:val="002F33E9"/>
    <w:rsid w:val="002F373F"/>
    <w:rsid w:val="002F5393"/>
    <w:rsid w:val="002F5E7E"/>
    <w:rsid w:val="002F5F56"/>
    <w:rsid w:val="002F68F9"/>
    <w:rsid w:val="002F7F90"/>
    <w:rsid w:val="003020F3"/>
    <w:rsid w:val="003028D1"/>
    <w:rsid w:val="00303B16"/>
    <w:rsid w:val="00304034"/>
    <w:rsid w:val="003063D3"/>
    <w:rsid w:val="0031016E"/>
    <w:rsid w:val="00311A57"/>
    <w:rsid w:val="003128DC"/>
    <w:rsid w:val="00323E61"/>
    <w:rsid w:val="003267ED"/>
    <w:rsid w:val="00326B14"/>
    <w:rsid w:val="00326D63"/>
    <w:rsid w:val="00327535"/>
    <w:rsid w:val="00327E5C"/>
    <w:rsid w:val="00330C8B"/>
    <w:rsid w:val="00330CA2"/>
    <w:rsid w:val="0033122A"/>
    <w:rsid w:val="00332310"/>
    <w:rsid w:val="00332418"/>
    <w:rsid w:val="00333A49"/>
    <w:rsid w:val="003345AF"/>
    <w:rsid w:val="00334F1B"/>
    <w:rsid w:val="003404DC"/>
    <w:rsid w:val="00341629"/>
    <w:rsid w:val="0034283E"/>
    <w:rsid w:val="00343520"/>
    <w:rsid w:val="003435F6"/>
    <w:rsid w:val="00343D4A"/>
    <w:rsid w:val="00344529"/>
    <w:rsid w:val="00344D0A"/>
    <w:rsid w:val="0035017E"/>
    <w:rsid w:val="00350184"/>
    <w:rsid w:val="00350689"/>
    <w:rsid w:val="00350BA9"/>
    <w:rsid w:val="00350CF6"/>
    <w:rsid w:val="00351BEF"/>
    <w:rsid w:val="00351D93"/>
    <w:rsid w:val="00352004"/>
    <w:rsid w:val="0035297A"/>
    <w:rsid w:val="00354A8F"/>
    <w:rsid w:val="003552DA"/>
    <w:rsid w:val="003558A3"/>
    <w:rsid w:val="00356C17"/>
    <w:rsid w:val="003570BC"/>
    <w:rsid w:val="00357EC0"/>
    <w:rsid w:val="00360CB2"/>
    <w:rsid w:val="0036154F"/>
    <w:rsid w:val="00365C63"/>
    <w:rsid w:val="0036685B"/>
    <w:rsid w:val="00366C97"/>
    <w:rsid w:val="00366D3A"/>
    <w:rsid w:val="0037178E"/>
    <w:rsid w:val="00371B72"/>
    <w:rsid w:val="00371F1F"/>
    <w:rsid w:val="00372C91"/>
    <w:rsid w:val="00372F43"/>
    <w:rsid w:val="00374059"/>
    <w:rsid w:val="0037464F"/>
    <w:rsid w:val="0037608B"/>
    <w:rsid w:val="00376164"/>
    <w:rsid w:val="00381638"/>
    <w:rsid w:val="00382668"/>
    <w:rsid w:val="00383988"/>
    <w:rsid w:val="00383C4D"/>
    <w:rsid w:val="00383E26"/>
    <w:rsid w:val="00384577"/>
    <w:rsid w:val="00386606"/>
    <w:rsid w:val="00386D65"/>
    <w:rsid w:val="003911B1"/>
    <w:rsid w:val="003911E3"/>
    <w:rsid w:val="00391A3A"/>
    <w:rsid w:val="00394149"/>
    <w:rsid w:val="00394B96"/>
    <w:rsid w:val="00394FCF"/>
    <w:rsid w:val="0039644F"/>
    <w:rsid w:val="0039733B"/>
    <w:rsid w:val="003A0056"/>
    <w:rsid w:val="003A0CD0"/>
    <w:rsid w:val="003A1297"/>
    <w:rsid w:val="003A34D2"/>
    <w:rsid w:val="003A4923"/>
    <w:rsid w:val="003A5193"/>
    <w:rsid w:val="003A61FD"/>
    <w:rsid w:val="003A63AB"/>
    <w:rsid w:val="003A651F"/>
    <w:rsid w:val="003A729B"/>
    <w:rsid w:val="003B0160"/>
    <w:rsid w:val="003B22AD"/>
    <w:rsid w:val="003B302B"/>
    <w:rsid w:val="003B6E15"/>
    <w:rsid w:val="003C040C"/>
    <w:rsid w:val="003C132F"/>
    <w:rsid w:val="003C281E"/>
    <w:rsid w:val="003C298A"/>
    <w:rsid w:val="003C3043"/>
    <w:rsid w:val="003C3474"/>
    <w:rsid w:val="003C494E"/>
    <w:rsid w:val="003C49C1"/>
    <w:rsid w:val="003C718A"/>
    <w:rsid w:val="003D0B91"/>
    <w:rsid w:val="003D194E"/>
    <w:rsid w:val="003D57E6"/>
    <w:rsid w:val="003D5BC9"/>
    <w:rsid w:val="003D71E8"/>
    <w:rsid w:val="003D7B53"/>
    <w:rsid w:val="003D7E27"/>
    <w:rsid w:val="003D7FAC"/>
    <w:rsid w:val="003E0A31"/>
    <w:rsid w:val="003E11F9"/>
    <w:rsid w:val="003E150E"/>
    <w:rsid w:val="003E2879"/>
    <w:rsid w:val="003E3342"/>
    <w:rsid w:val="003E4D08"/>
    <w:rsid w:val="003E5861"/>
    <w:rsid w:val="003E6C29"/>
    <w:rsid w:val="003E7179"/>
    <w:rsid w:val="003E7E0F"/>
    <w:rsid w:val="003F001C"/>
    <w:rsid w:val="003F1927"/>
    <w:rsid w:val="003F1FF0"/>
    <w:rsid w:val="003F2736"/>
    <w:rsid w:val="003F2F0F"/>
    <w:rsid w:val="003F5A79"/>
    <w:rsid w:val="003F6FBF"/>
    <w:rsid w:val="003F75F8"/>
    <w:rsid w:val="004003A5"/>
    <w:rsid w:val="00401A94"/>
    <w:rsid w:val="00401B21"/>
    <w:rsid w:val="004047BB"/>
    <w:rsid w:val="0040678F"/>
    <w:rsid w:val="00407605"/>
    <w:rsid w:val="00407927"/>
    <w:rsid w:val="004104A1"/>
    <w:rsid w:val="004119F9"/>
    <w:rsid w:val="00412E3E"/>
    <w:rsid w:val="00413EF2"/>
    <w:rsid w:val="0041495F"/>
    <w:rsid w:val="00414F16"/>
    <w:rsid w:val="00416273"/>
    <w:rsid w:val="0041649A"/>
    <w:rsid w:val="004165A8"/>
    <w:rsid w:val="00420585"/>
    <w:rsid w:val="004235BD"/>
    <w:rsid w:val="00423B7F"/>
    <w:rsid w:val="004241E0"/>
    <w:rsid w:val="004246FD"/>
    <w:rsid w:val="004259F1"/>
    <w:rsid w:val="00425EB6"/>
    <w:rsid w:val="00427567"/>
    <w:rsid w:val="00427DFB"/>
    <w:rsid w:val="00431AB2"/>
    <w:rsid w:val="00432385"/>
    <w:rsid w:val="004326D4"/>
    <w:rsid w:val="00432CCA"/>
    <w:rsid w:val="004350F9"/>
    <w:rsid w:val="00435508"/>
    <w:rsid w:val="00442D83"/>
    <w:rsid w:val="0044464A"/>
    <w:rsid w:val="0044657C"/>
    <w:rsid w:val="00446E5B"/>
    <w:rsid w:val="00447794"/>
    <w:rsid w:val="004522E4"/>
    <w:rsid w:val="00453ADF"/>
    <w:rsid w:val="004547AB"/>
    <w:rsid w:val="0045501C"/>
    <w:rsid w:val="00455482"/>
    <w:rsid w:val="00464AD3"/>
    <w:rsid w:val="00464AFE"/>
    <w:rsid w:val="00465904"/>
    <w:rsid w:val="00466EBC"/>
    <w:rsid w:val="00470BD2"/>
    <w:rsid w:val="00471B49"/>
    <w:rsid w:val="00472B1F"/>
    <w:rsid w:val="00472D8C"/>
    <w:rsid w:val="0047472C"/>
    <w:rsid w:val="00475D49"/>
    <w:rsid w:val="00477509"/>
    <w:rsid w:val="00477E63"/>
    <w:rsid w:val="0048034F"/>
    <w:rsid w:val="0048166A"/>
    <w:rsid w:val="0048271B"/>
    <w:rsid w:val="00483217"/>
    <w:rsid w:val="00484E72"/>
    <w:rsid w:val="00484F29"/>
    <w:rsid w:val="00485228"/>
    <w:rsid w:val="0048561A"/>
    <w:rsid w:val="00486083"/>
    <w:rsid w:val="0048666F"/>
    <w:rsid w:val="00486F5E"/>
    <w:rsid w:val="00487B54"/>
    <w:rsid w:val="00493722"/>
    <w:rsid w:val="00493D69"/>
    <w:rsid w:val="00493F2A"/>
    <w:rsid w:val="00494B10"/>
    <w:rsid w:val="00496ADB"/>
    <w:rsid w:val="004977B4"/>
    <w:rsid w:val="004977F9"/>
    <w:rsid w:val="00497E47"/>
    <w:rsid w:val="004A04A7"/>
    <w:rsid w:val="004A1155"/>
    <w:rsid w:val="004A2C20"/>
    <w:rsid w:val="004A3088"/>
    <w:rsid w:val="004A32EC"/>
    <w:rsid w:val="004A4DDF"/>
    <w:rsid w:val="004B1099"/>
    <w:rsid w:val="004B3F96"/>
    <w:rsid w:val="004B427B"/>
    <w:rsid w:val="004B501A"/>
    <w:rsid w:val="004B6A42"/>
    <w:rsid w:val="004B7A88"/>
    <w:rsid w:val="004C0329"/>
    <w:rsid w:val="004C0432"/>
    <w:rsid w:val="004C0A0B"/>
    <w:rsid w:val="004C0A1F"/>
    <w:rsid w:val="004C3196"/>
    <w:rsid w:val="004C3B20"/>
    <w:rsid w:val="004C4F25"/>
    <w:rsid w:val="004C5649"/>
    <w:rsid w:val="004C5DA1"/>
    <w:rsid w:val="004C6265"/>
    <w:rsid w:val="004C7A6D"/>
    <w:rsid w:val="004D05F2"/>
    <w:rsid w:val="004D0D4F"/>
    <w:rsid w:val="004D21FB"/>
    <w:rsid w:val="004D282F"/>
    <w:rsid w:val="004D445D"/>
    <w:rsid w:val="004D50A7"/>
    <w:rsid w:val="004D52B8"/>
    <w:rsid w:val="004D549A"/>
    <w:rsid w:val="004D6C8B"/>
    <w:rsid w:val="004E1F55"/>
    <w:rsid w:val="004E2C56"/>
    <w:rsid w:val="004E3141"/>
    <w:rsid w:val="004E3CB6"/>
    <w:rsid w:val="004E5AE5"/>
    <w:rsid w:val="004E5C89"/>
    <w:rsid w:val="004E5E5E"/>
    <w:rsid w:val="004E669D"/>
    <w:rsid w:val="004E6C9B"/>
    <w:rsid w:val="004E7CD6"/>
    <w:rsid w:val="004F0233"/>
    <w:rsid w:val="004F1896"/>
    <w:rsid w:val="004F42B4"/>
    <w:rsid w:val="004F5275"/>
    <w:rsid w:val="004F57D2"/>
    <w:rsid w:val="004F5B35"/>
    <w:rsid w:val="004F6966"/>
    <w:rsid w:val="004F795C"/>
    <w:rsid w:val="004F7F7E"/>
    <w:rsid w:val="00501ECB"/>
    <w:rsid w:val="00501F23"/>
    <w:rsid w:val="00502937"/>
    <w:rsid w:val="00506C3F"/>
    <w:rsid w:val="005105B7"/>
    <w:rsid w:val="005108D1"/>
    <w:rsid w:val="00511B52"/>
    <w:rsid w:val="00512901"/>
    <w:rsid w:val="00513645"/>
    <w:rsid w:val="005145E9"/>
    <w:rsid w:val="005146ED"/>
    <w:rsid w:val="00514C81"/>
    <w:rsid w:val="00514D30"/>
    <w:rsid w:val="00515809"/>
    <w:rsid w:val="005164B7"/>
    <w:rsid w:val="00516765"/>
    <w:rsid w:val="0052001A"/>
    <w:rsid w:val="0052219A"/>
    <w:rsid w:val="00522368"/>
    <w:rsid w:val="00522FA2"/>
    <w:rsid w:val="00523CE5"/>
    <w:rsid w:val="005247A5"/>
    <w:rsid w:val="0052480E"/>
    <w:rsid w:val="00524A21"/>
    <w:rsid w:val="00525B0A"/>
    <w:rsid w:val="0053080C"/>
    <w:rsid w:val="0053122A"/>
    <w:rsid w:val="005316B6"/>
    <w:rsid w:val="005317D3"/>
    <w:rsid w:val="00531896"/>
    <w:rsid w:val="005323DB"/>
    <w:rsid w:val="005323E6"/>
    <w:rsid w:val="00532C5D"/>
    <w:rsid w:val="005338C3"/>
    <w:rsid w:val="00534134"/>
    <w:rsid w:val="00534A39"/>
    <w:rsid w:val="00534DF7"/>
    <w:rsid w:val="00534E54"/>
    <w:rsid w:val="00535A72"/>
    <w:rsid w:val="005377BF"/>
    <w:rsid w:val="00537E66"/>
    <w:rsid w:val="00537FB7"/>
    <w:rsid w:val="00540405"/>
    <w:rsid w:val="00540B2D"/>
    <w:rsid w:val="00543518"/>
    <w:rsid w:val="00543FB9"/>
    <w:rsid w:val="00545A40"/>
    <w:rsid w:val="005509B5"/>
    <w:rsid w:val="00553262"/>
    <w:rsid w:val="00553D75"/>
    <w:rsid w:val="0055585E"/>
    <w:rsid w:val="00555E0E"/>
    <w:rsid w:val="00557621"/>
    <w:rsid w:val="00557CCD"/>
    <w:rsid w:val="005608CD"/>
    <w:rsid w:val="00560EA2"/>
    <w:rsid w:val="005613FD"/>
    <w:rsid w:val="00561EC8"/>
    <w:rsid w:val="00562BFD"/>
    <w:rsid w:val="00563C68"/>
    <w:rsid w:val="00565208"/>
    <w:rsid w:val="005652BA"/>
    <w:rsid w:val="00566CDB"/>
    <w:rsid w:val="00572A06"/>
    <w:rsid w:val="00572FAE"/>
    <w:rsid w:val="00573DD4"/>
    <w:rsid w:val="00574DF5"/>
    <w:rsid w:val="0057559A"/>
    <w:rsid w:val="005756BC"/>
    <w:rsid w:val="00575F4E"/>
    <w:rsid w:val="00575FF1"/>
    <w:rsid w:val="00576AC2"/>
    <w:rsid w:val="00577359"/>
    <w:rsid w:val="00577994"/>
    <w:rsid w:val="0058096D"/>
    <w:rsid w:val="00583E82"/>
    <w:rsid w:val="005842C3"/>
    <w:rsid w:val="005850CF"/>
    <w:rsid w:val="0058575D"/>
    <w:rsid w:val="005857CC"/>
    <w:rsid w:val="00586BC8"/>
    <w:rsid w:val="00587F85"/>
    <w:rsid w:val="005909CA"/>
    <w:rsid w:val="00590BD8"/>
    <w:rsid w:val="005910E2"/>
    <w:rsid w:val="0059237E"/>
    <w:rsid w:val="00592F6E"/>
    <w:rsid w:val="00594AAB"/>
    <w:rsid w:val="00594ABF"/>
    <w:rsid w:val="00595592"/>
    <w:rsid w:val="005955ED"/>
    <w:rsid w:val="00596DC9"/>
    <w:rsid w:val="00597595"/>
    <w:rsid w:val="005A083D"/>
    <w:rsid w:val="005A6E26"/>
    <w:rsid w:val="005B1D0A"/>
    <w:rsid w:val="005B1ECB"/>
    <w:rsid w:val="005B217E"/>
    <w:rsid w:val="005B2C42"/>
    <w:rsid w:val="005B425D"/>
    <w:rsid w:val="005B4592"/>
    <w:rsid w:val="005B4B96"/>
    <w:rsid w:val="005B54CA"/>
    <w:rsid w:val="005B6B67"/>
    <w:rsid w:val="005B72B1"/>
    <w:rsid w:val="005B7781"/>
    <w:rsid w:val="005B7AA1"/>
    <w:rsid w:val="005B7DFD"/>
    <w:rsid w:val="005C083D"/>
    <w:rsid w:val="005C0F68"/>
    <w:rsid w:val="005C2327"/>
    <w:rsid w:val="005C2F9C"/>
    <w:rsid w:val="005C3121"/>
    <w:rsid w:val="005C4578"/>
    <w:rsid w:val="005C504D"/>
    <w:rsid w:val="005C7125"/>
    <w:rsid w:val="005C7937"/>
    <w:rsid w:val="005D01CC"/>
    <w:rsid w:val="005D0AC2"/>
    <w:rsid w:val="005D0C5E"/>
    <w:rsid w:val="005D1F39"/>
    <w:rsid w:val="005D2173"/>
    <w:rsid w:val="005D5D29"/>
    <w:rsid w:val="005D6933"/>
    <w:rsid w:val="005D6D8C"/>
    <w:rsid w:val="005E1D50"/>
    <w:rsid w:val="005E208D"/>
    <w:rsid w:val="005E2C5C"/>
    <w:rsid w:val="005E3A60"/>
    <w:rsid w:val="005E4330"/>
    <w:rsid w:val="005E4A12"/>
    <w:rsid w:val="005E5096"/>
    <w:rsid w:val="005E5A03"/>
    <w:rsid w:val="005E6214"/>
    <w:rsid w:val="005E69E1"/>
    <w:rsid w:val="005E707D"/>
    <w:rsid w:val="005E74A4"/>
    <w:rsid w:val="005E7727"/>
    <w:rsid w:val="005E7FF3"/>
    <w:rsid w:val="005F02FE"/>
    <w:rsid w:val="005F0FC8"/>
    <w:rsid w:val="005F1E2B"/>
    <w:rsid w:val="005F265D"/>
    <w:rsid w:val="005F315C"/>
    <w:rsid w:val="005F33F0"/>
    <w:rsid w:val="005F51F6"/>
    <w:rsid w:val="005F535B"/>
    <w:rsid w:val="005F5F3C"/>
    <w:rsid w:val="005F6211"/>
    <w:rsid w:val="005F67C3"/>
    <w:rsid w:val="00600779"/>
    <w:rsid w:val="00600C72"/>
    <w:rsid w:val="00601E1F"/>
    <w:rsid w:val="00602F3F"/>
    <w:rsid w:val="0060327B"/>
    <w:rsid w:val="00605380"/>
    <w:rsid w:val="006054D9"/>
    <w:rsid w:val="00606002"/>
    <w:rsid w:val="00607DEC"/>
    <w:rsid w:val="00610D52"/>
    <w:rsid w:val="0061101D"/>
    <w:rsid w:val="00611BCE"/>
    <w:rsid w:val="00612121"/>
    <w:rsid w:val="006157F1"/>
    <w:rsid w:val="00616152"/>
    <w:rsid w:val="00617C21"/>
    <w:rsid w:val="006206AD"/>
    <w:rsid w:val="00620F7A"/>
    <w:rsid w:val="0062168B"/>
    <w:rsid w:val="006222F6"/>
    <w:rsid w:val="006223A3"/>
    <w:rsid w:val="00622B2D"/>
    <w:rsid w:val="00622E23"/>
    <w:rsid w:val="0062433D"/>
    <w:rsid w:val="0062458E"/>
    <w:rsid w:val="00624C8F"/>
    <w:rsid w:val="006258B3"/>
    <w:rsid w:val="006260E1"/>
    <w:rsid w:val="00626337"/>
    <w:rsid w:val="00626C2F"/>
    <w:rsid w:val="0063016B"/>
    <w:rsid w:val="0063062F"/>
    <w:rsid w:val="00630A6E"/>
    <w:rsid w:val="00633E33"/>
    <w:rsid w:val="00633FC7"/>
    <w:rsid w:val="006370FF"/>
    <w:rsid w:val="00637985"/>
    <w:rsid w:val="00637B91"/>
    <w:rsid w:val="006403B8"/>
    <w:rsid w:val="00640741"/>
    <w:rsid w:val="0064188E"/>
    <w:rsid w:val="00641FFD"/>
    <w:rsid w:val="0064307A"/>
    <w:rsid w:val="0064313E"/>
    <w:rsid w:val="006439E2"/>
    <w:rsid w:val="0064408D"/>
    <w:rsid w:val="006443FB"/>
    <w:rsid w:val="006448A7"/>
    <w:rsid w:val="00644BD1"/>
    <w:rsid w:val="006459A1"/>
    <w:rsid w:val="00653931"/>
    <w:rsid w:val="00653D62"/>
    <w:rsid w:val="00654B26"/>
    <w:rsid w:val="00655174"/>
    <w:rsid w:val="0065763E"/>
    <w:rsid w:val="00657C0D"/>
    <w:rsid w:val="00657D1C"/>
    <w:rsid w:val="0066156C"/>
    <w:rsid w:val="0066319A"/>
    <w:rsid w:val="00664E82"/>
    <w:rsid w:val="0066505A"/>
    <w:rsid w:val="00665AFC"/>
    <w:rsid w:val="00666B67"/>
    <w:rsid w:val="00666BB4"/>
    <w:rsid w:val="00667C7D"/>
    <w:rsid w:val="006719C0"/>
    <w:rsid w:val="00671CA4"/>
    <w:rsid w:val="006727F2"/>
    <w:rsid w:val="00675F67"/>
    <w:rsid w:val="0068387D"/>
    <w:rsid w:val="006851F6"/>
    <w:rsid w:val="00685BE1"/>
    <w:rsid w:val="00685DAE"/>
    <w:rsid w:val="00685EBC"/>
    <w:rsid w:val="00686442"/>
    <w:rsid w:val="006873CC"/>
    <w:rsid w:val="00687BCE"/>
    <w:rsid w:val="006909AF"/>
    <w:rsid w:val="00691157"/>
    <w:rsid w:val="0069230A"/>
    <w:rsid w:val="006923DD"/>
    <w:rsid w:val="00692D6F"/>
    <w:rsid w:val="00693238"/>
    <w:rsid w:val="0069385B"/>
    <w:rsid w:val="00695AC6"/>
    <w:rsid w:val="0069627E"/>
    <w:rsid w:val="00696688"/>
    <w:rsid w:val="00697A27"/>
    <w:rsid w:val="00697A96"/>
    <w:rsid w:val="00697C92"/>
    <w:rsid w:val="00697F9F"/>
    <w:rsid w:val="006A0605"/>
    <w:rsid w:val="006A1F3B"/>
    <w:rsid w:val="006A37A7"/>
    <w:rsid w:val="006A449D"/>
    <w:rsid w:val="006A4C0B"/>
    <w:rsid w:val="006A6BBE"/>
    <w:rsid w:val="006A6C2F"/>
    <w:rsid w:val="006B01CA"/>
    <w:rsid w:val="006B19E8"/>
    <w:rsid w:val="006B1C66"/>
    <w:rsid w:val="006B3CB6"/>
    <w:rsid w:val="006C0B89"/>
    <w:rsid w:val="006C0C8F"/>
    <w:rsid w:val="006C1AF1"/>
    <w:rsid w:val="006C1BE3"/>
    <w:rsid w:val="006C647A"/>
    <w:rsid w:val="006C6528"/>
    <w:rsid w:val="006C680E"/>
    <w:rsid w:val="006C6D41"/>
    <w:rsid w:val="006D0268"/>
    <w:rsid w:val="006D042E"/>
    <w:rsid w:val="006D1400"/>
    <w:rsid w:val="006D1797"/>
    <w:rsid w:val="006D1DE2"/>
    <w:rsid w:val="006D2266"/>
    <w:rsid w:val="006D2840"/>
    <w:rsid w:val="006D5308"/>
    <w:rsid w:val="006D730A"/>
    <w:rsid w:val="006E0FCA"/>
    <w:rsid w:val="006E1387"/>
    <w:rsid w:val="006E278A"/>
    <w:rsid w:val="006E35E8"/>
    <w:rsid w:val="006E4C3D"/>
    <w:rsid w:val="006E57B0"/>
    <w:rsid w:val="006E650B"/>
    <w:rsid w:val="006E6872"/>
    <w:rsid w:val="006E6B8A"/>
    <w:rsid w:val="006E6BF2"/>
    <w:rsid w:val="006F0490"/>
    <w:rsid w:val="006F083F"/>
    <w:rsid w:val="006F0F0B"/>
    <w:rsid w:val="006F1881"/>
    <w:rsid w:val="006F24C9"/>
    <w:rsid w:val="006F455F"/>
    <w:rsid w:val="006F67DB"/>
    <w:rsid w:val="006F713A"/>
    <w:rsid w:val="006F7579"/>
    <w:rsid w:val="006F7C73"/>
    <w:rsid w:val="007005A4"/>
    <w:rsid w:val="00701881"/>
    <w:rsid w:val="00704EE4"/>
    <w:rsid w:val="00705C12"/>
    <w:rsid w:val="00705E99"/>
    <w:rsid w:val="00706990"/>
    <w:rsid w:val="00710924"/>
    <w:rsid w:val="0071160C"/>
    <w:rsid w:val="007120E0"/>
    <w:rsid w:val="00712F57"/>
    <w:rsid w:val="007134EB"/>
    <w:rsid w:val="00713D17"/>
    <w:rsid w:val="00715183"/>
    <w:rsid w:val="00717636"/>
    <w:rsid w:val="007206CC"/>
    <w:rsid w:val="00720C32"/>
    <w:rsid w:val="007211AB"/>
    <w:rsid w:val="007216D1"/>
    <w:rsid w:val="00723F20"/>
    <w:rsid w:val="007246D3"/>
    <w:rsid w:val="00726E1E"/>
    <w:rsid w:val="00727A3F"/>
    <w:rsid w:val="00727CD0"/>
    <w:rsid w:val="0073065A"/>
    <w:rsid w:val="007308CB"/>
    <w:rsid w:val="00730C5F"/>
    <w:rsid w:val="007310E5"/>
    <w:rsid w:val="007312BA"/>
    <w:rsid w:val="00732418"/>
    <w:rsid w:val="00733AB5"/>
    <w:rsid w:val="00733F5C"/>
    <w:rsid w:val="00734C69"/>
    <w:rsid w:val="00734C6A"/>
    <w:rsid w:val="007358B8"/>
    <w:rsid w:val="00736441"/>
    <w:rsid w:val="00736A43"/>
    <w:rsid w:val="00736F8D"/>
    <w:rsid w:val="00741709"/>
    <w:rsid w:val="00742070"/>
    <w:rsid w:val="00742A94"/>
    <w:rsid w:val="00742A99"/>
    <w:rsid w:val="00743039"/>
    <w:rsid w:val="00743370"/>
    <w:rsid w:val="00743AA0"/>
    <w:rsid w:val="00744913"/>
    <w:rsid w:val="00744AA4"/>
    <w:rsid w:val="00745E2F"/>
    <w:rsid w:val="00750EC0"/>
    <w:rsid w:val="00751DEE"/>
    <w:rsid w:val="0075237A"/>
    <w:rsid w:val="007524E2"/>
    <w:rsid w:val="00752C32"/>
    <w:rsid w:val="0075590B"/>
    <w:rsid w:val="00755C0E"/>
    <w:rsid w:val="00755E17"/>
    <w:rsid w:val="00756A7C"/>
    <w:rsid w:val="007570CA"/>
    <w:rsid w:val="007573B6"/>
    <w:rsid w:val="007577AF"/>
    <w:rsid w:val="00757CE3"/>
    <w:rsid w:val="00760774"/>
    <w:rsid w:val="00761EAE"/>
    <w:rsid w:val="00763348"/>
    <w:rsid w:val="00763AFA"/>
    <w:rsid w:val="00766357"/>
    <w:rsid w:val="00766B08"/>
    <w:rsid w:val="00767281"/>
    <w:rsid w:val="007677F1"/>
    <w:rsid w:val="00767ED4"/>
    <w:rsid w:val="00770218"/>
    <w:rsid w:val="007704E6"/>
    <w:rsid w:val="0077079F"/>
    <w:rsid w:val="007712B6"/>
    <w:rsid w:val="00771C4A"/>
    <w:rsid w:val="0077339A"/>
    <w:rsid w:val="00774AE0"/>
    <w:rsid w:val="00775488"/>
    <w:rsid w:val="007759EB"/>
    <w:rsid w:val="00777652"/>
    <w:rsid w:val="00781BF5"/>
    <w:rsid w:val="00783647"/>
    <w:rsid w:val="00783670"/>
    <w:rsid w:val="007852EF"/>
    <w:rsid w:val="00785D9F"/>
    <w:rsid w:val="007861CD"/>
    <w:rsid w:val="007865D7"/>
    <w:rsid w:val="00786D1E"/>
    <w:rsid w:val="00787ED6"/>
    <w:rsid w:val="00791620"/>
    <w:rsid w:val="0079183C"/>
    <w:rsid w:val="00793263"/>
    <w:rsid w:val="00793B7C"/>
    <w:rsid w:val="0079423F"/>
    <w:rsid w:val="00795F46"/>
    <w:rsid w:val="00796982"/>
    <w:rsid w:val="00796E15"/>
    <w:rsid w:val="00797AF0"/>
    <w:rsid w:val="007A4418"/>
    <w:rsid w:val="007A51B3"/>
    <w:rsid w:val="007A6B40"/>
    <w:rsid w:val="007A74CA"/>
    <w:rsid w:val="007B0573"/>
    <w:rsid w:val="007B1439"/>
    <w:rsid w:val="007B1A8A"/>
    <w:rsid w:val="007B5D43"/>
    <w:rsid w:val="007B7124"/>
    <w:rsid w:val="007B7811"/>
    <w:rsid w:val="007C07ED"/>
    <w:rsid w:val="007C26AA"/>
    <w:rsid w:val="007C36B0"/>
    <w:rsid w:val="007C5737"/>
    <w:rsid w:val="007C582C"/>
    <w:rsid w:val="007C610B"/>
    <w:rsid w:val="007C64A6"/>
    <w:rsid w:val="007C7D7C"/>
    <w:rsid w:val="007D00E5"/>
    <w:rsid w:val="007D01F6"/>
    <w:rsid w:val="007D1008"/>
    <w:rsid w:val="007D1DF9"/>
    <w:rsid w:val="007D2015"/>
    <w:rsid w:val="007D21DA"/>
    <w:rsid w:val="007D2571"/>
    <w:rsid w:val="007D28CA"/>
    <w:rsid w:val="007D2AEA"/>
    <w:rsid w:val="007D42B0"/>
    <w:rsid w:val="007D5DD7"/>
    <w:rsid w:val="007D5DE8"/>
    <w:rsid w:val="007D638B"/>
    <w:rsid w:val="007D6EA5"/>
    <w:rsid w:val="007D7B4C"/>
    <w:rsid w:val="007E0768"/>
    <w:rsid w:val="007E2632"/>
    <w:rsid w:val="007E6E68"/>
    <w:rsid w:val="007E71A7"/>
    <w:rsid w:val="007E779D"/>
    <w:rsid w:val="007E780E"/>
    <w:rsid w:val="007F325F"/>
    <w:rsid w:val="007F3386"/>
    <w:rsid w:val="007F4A9B"/>
    <w:rsid w:val="008001D3"/>
    <w:rsid w:val="008002A8"/>
    <w:rsid w:val="00800B0D"/>
    <w:rsid w:val="00801732"/>
    <w:rsid w:val="00801AD6"/>
    <w:rsid w:val="0080251A"/>
    <w:rsid w:val="00806D6B"/>
    <w:rsid w:val="00807699"/>
    <w:rsid w:val="0081120F"/>
    <w:rsid w:val="0081145A"/>
    <w:rsid w:val="00812B77"/>
    <w:rsid w:val="00814652"/>
    <w:rsid w:val="0081479B"/>
    <w:rsid w:val="00814D3A"/>
    <w:rsid w:val="00815BDD"/>
    <w:rsid w:val="008162CB"/>
    <w:rsid w:val="008163E3"/>
    <w:rsid w:val="00817327"/>
    <w:rsid w:val="00817D33"/>
    <w:rsid w:val="00817D86"/>
    <w:rsid w:val="00820C17"/>
    <w:rsid w:val="00822594"/>
    <w:rsid w:val="00824151"/>
    <w:rsid w:val="00824706"/>
    <w:rsid w:val="00825849"/>
    <w:rsid w:val="00826656"/>
    <w:rsid w:val="0083053E"/>
    <w:rsid w:val="00831206"/>
    <w:rsid w:val="00832AFE"/>
    <w:rsid w:val="00833DE0"/>
    <w:rsid w:val="0083406F"/>
    <w:rsid w:val="00834949"/>
    <w:rsid w:val="00835276"/>
    <w:rsid w:val="00841471"/>
    <w:rsid w:val="008414E5"/>
    <w:rsid w:val="00843162"/>
    <w:rsid w:val="00844EF2"/>
    <w:rsid w:val="008450B2"/>
    <w:rsid w:val="008459A8"/>
    <w:rsid w:val="008459EC"/>
    <w:rsid w:val="00846270"/>
    <w:rsid w:val="0084785D"/>
    <w:rsid w:val="00847F69"/>
    <w:rsid w:val="00847FD0"/>
    <w:rsid w:val="0085169C"/>
    <w:rsid w:val="00851E20"/>
    <w:rsid w:val="00853379"/>
    <w:rsid w:val="0085362A"/>
    <w:rsid w:val="008539D8"/>
    <w:rsid w:val="00853A58"/>
    <w:rsid w:val="008573BA"/>
    <w:rsid w:val="008615B8"/>
    <w:rsid w:val="008628E9"/>
    <w:rsid w:val="00862CB8"/>
    <w:rsid w:val="008631CC"/>
    <w:rsid w:val="00863829"/>
    <w:rsid w:val="00863EBC"/>
    <w:rsid w:val="00865CDF"/>
    <w:rsid w:val="008677DC"/>
    <w:rsid w:val="008739E1"/>
    <w:rsid w:val="00873B08"/>
    <w:rsid w:val="00874913"/>
    <w:rsid w:val="0087568C"/>
    <w:rsid w:val="00876A76"/>
    <w:rsid w:val="008779BC"/>
    <w:rsid w:val="0088031C"/>
    <w:rsid w:val="008806F2"/>
    <w:rsid w:val="00881426"/>
    <w:rsid w:val="00881A08"/>
    <w:rsid w:val="0088308B"/>
    <w:rsid w:val="00885FAE"/>
    <w:rsid w:val="00886667"/>
    <w:rsid w:val="00886F5F"/>
    <w:rsid w:val="00887307"/>
    <w:rsid w:val="008904C8"/>
    <w:rsid w:val="00891073"/>
    <w:rsid w:val="00891183"/>
    <w:rsid w:val="00892860"/>
    <w:rsid w:val="008934D7"/>
    <w:rsid w:val="008943CA"/>
    <w:rsid w:val="00894B62"/>
    <w:rsid w:val="008954AD"/>
    <w:rsid w:val="00895B01"/>
    <w:rsid w:val="00896ABE"/>
    <w:rsid w:val="00897BF7"/>
    <w:rsid w:val="008A0303"/>
    <w:rsid w:val="008A1381"/>
    <w:rsid w:val="008A1C58"/>
    <w:rsid w:val="008A2194"/>
    <w:rsid w:val="008A315B"/>
    <w:rsid w:val="008A3737"/>
    <w:rsid w:val="008A3CB4"/>
    <w:rsid w:val="008A4F00"/>
    <w:rsid w:val="008A5F34"/>
    <w:rsid w:val="008A66EA"/>
    <w:rsid w:val="008A7B6B"/>
    <w:rsid w:val="008B2078"/>
    <w:rsid w:val="008B41E9"/>
    <w:rsid w:val="008B53E3"/>
    <w:rsid w:val="008B545B"/>
    <w:rsid w:val="008B54B6"/>
    <w:rsid w:val="008B5A1E"/>
    <w:rsid w:val="008B5B0A"/>
    <w:rsid w:val="008B633A"/>
    <w:rsid w:val="008B6C24"/>
    <w:rsid w:val="008B7345"/>
    <w:rsid w:val="008B78B8"/>
    <w:rsid w:val="008C072F"/>
    <w:rsid w:val="008C1BC5"/>
    <w:rsid w:val="008C1C56"/>
    <w:rsid w:val="008C1E46"/>
    <w:rsid w:val="008C2AFB"/>
    <w:rsid w:val="008C3F66"/>
    <w:rsid w:val="008C423C"/>
    <w:rsid w:val="008C4829"/>
    <w:rsid w:val="008C5654"/>
    <w:rsid w:val="008C6B7C"/>
    <w:rsid w:val="008C74F4"/>
    <w:rsid w:val="008C753F"/>
    <w:rsid w:val="008C790A"/>
    <w:rsid w:val="008D1C17"/>
    <w:rsid w:val="008D2281"/>
    <w:rsid w:val="008D2B4C"/>
    <w:rsid w:val="008D39A4"/>
    <w:rsid w:val="008D5421"/>
    <w:rsid w:val="008D5684"/>
    <w:rsid w:val="008D60CC"/>
    <w:rsid w:val="008D693E"/>
    <w:rsid w:val="008D6DC9"/>
    <w:rsid w:val="008D73FF"/>
    <w:rsid w:val="008D7799"/>
    <w:rsid w:val="008E2743"/>
    <w:rsid w:val="008E3C73"/>
    <w:rsid w:val="008E4980"/>
    <w:rsid w:val="008E4AC9"/>
    <w:rsid w:val="008E4C34"/>
    <w:rsid w:val="008E75C5"/>
    <w:rsid w:val="008F0912"/>
    <w:rsid w:val="008F14CF"/>
    <w:rsid w:val="008F1A22"/>
    <w:rsid w:val="008F2584"/>
    <w:rsid w:val="008F3341"/>
    <w:rsid w:val="008F374B"/>
    <w:rsid w:val="008F4B47"/>
    <w:rsid w:val="008F5591"/>
    <w:rsid w:val="008F62A7"/>
    <w:rsid w:val="008F6711"/>
    <w:rsid w:val="008F6F5D"/>
    <w:rsid w:val="008F735A"/>
    <w:rsid w:val="008F7B95"/>
    <w:rsid w:val="0090003F"/>
    <w:rsid w:val="00901F66"/>
    <w:rsid w:val="009025BD"/>
    <w:rsid w:val="009028E9"/>
    <w:rsid w:val="00902D65"/>
    <w:rsid w:val="009038C9"/>
    <w:rsid w:val="00904D10"/>
    <w:rsid w:val="00905A64"/>
    <w:rsid w:val="009069D1"/>
    <w:rsid w:val="00910241"/>
    <w:rsid w:val="00910969"/>
    <w:rsid w:val="00912344"/>
    <w:rsid w:val="00915364"/>
    <w:rsid w:val="0091576B"/>
    <w:rsid w:val="00915D73"/>
    <w:rsid w:val="00916530"/>
    <w:rsid w:val="00917973"/>
    <w:rsid w:val="00921449"/>
    <w:rsid w:val="00922126"/>
    <w:rsid w:val="009222E0"/>
    <w:rsid w:val="009232EF"/>
    <w:rsid w:val="0092418F"/>
    <w:rsid w:val="009244F1"/>
    <w:rsid w:val="00924D77"/>
    <w:rsid w:val="00925DC8"/>
    <w:rsid w:val="0092728E"/>
    <w:rsid w:val="009305D4"/>
    <w:rsid w:val="00930A57"/>
    <w:rsid w:val="009313DF"/>
    <w:rsid w:val="009315AF"/>
    <w:rsid w:val="00932466"/>
    <w:rsid w:val="00932AA9"/>
    <w:rsid w:val="00933978"/>
    <w:rsid w:val="009345A7"/>
    <w:rsid w:val="00935984"/>
    <w:rsid w:val="00935D3A"/>
    <w:rsid w:val="00935D7D"/>
    <w:rsid w:val="00936A09"/>
    <w:rsid w:val="00936E44"/>
    <w:rsid w:val="0093782B"/>
    <w:rsid w:val="0094086A"/>
    <w:rsid w:val="00940A99"/>
    <w:rsid w:val="00940B43"/>
    <w:rsid w:val="00942BFA"/>
    <w:rsid w:val="00942C14"/>
    <w:rsid w:val="00943E2A"/>
    <w:rsid w:val="00947595"/>
    <w:rsid w:val="00947696"/>
    <w:rsid w:val="009478C1"/>
    <w:rsid w:val="00951F2C"/>
    <w:rsid w:val="0095245C"/>
    <w:rsid w:val="0095272A"/>
    <w:rsid w:val="00952F16"/>
    <w:rsid w:val="009544AB"/>
    <w:rsid w:val="00954F0F"/>
    <w:rsid w:val="009557AE"/>
    <w:rsid w:val="00957296"/>
    <w:rsid w:val="009574EC"/>
    <w:rsid w:val="00957C42"/>
    <w:rsid w:val="00960F21"/>
    <w:rsid w:val="009610CA"/>
    <w:rsid w:val="00961980"/>
    <w:rsid w:val="00961A9E"/>
    <w:rsid w:val="00962080"/>
    <w:rsid w:val="009623EB"/>
    <w:rsid w:val="00962AC1"/>
    <w:rsid w:val="009631EB"/>
    <w:rsid w:val="00963BCC"/>
    <w:rsid w:val="00964C7D"/>
    <w:rsid w:val="00965023"/>
    <w:rsid w:val="0096502F"/>
    <w:rsid w:val="0096563C"/>
    <w:rsid w:val="0096596C"/>
    <w:rsid w:val="00965F44"/>
    <w:rsid w:val="009660E2"/>
    <w:rsid w:val="00967485"/>
    <w:rsid w:val="00970985"/>
    <w:rsid w:val="00971A8D"/>
    <w:rsid w:val="00971F41"/>
    <w:rsid w:val="00972E29"/>
    <w:rsid w:val="00974D1F"/>
    <w:rsid w:val="00975A9E"/>
    <w:rsid w:val="00975BEB"/>
    <w:rsid w:val="00976F8E"/>
    <w:rsid w:val="00980B6E"/>
    <w:rsid w:val="00982CEB"/>
    <w:rsid w:val="0098346F"/>
    <w:rsid w:val="009853E4"/>
    <w:rsid w:val="00985F40"/>
    <w:rsid w:val="00986700"/>
    <w:rsid w:val="00986D12"/>
    <w:rsid w:val="00987993"/>
    <w:rsid w:val="00992065"/>
    <w:rsid w:val="009926D7"/>
    <w:rsid w:val="00992A3C"/>
    <w:rsid w:val="00994045"/>
    <w:rsid w:val="00995D03"/>
    <w:rsid w:val="00995E34"/>
    <w:rsid w:val="00995F4D"/>
    <w:rsid w:val="009963AC"/>
    <w:rsid w:val="00996E47"/>
    <w:rsid w:val="00997747"/>
    <w:rsid w:val="00997C34"/>
    <w:rsid w:val="009A22B1"/>
    <w:rsid w:val="009A6DA8"/>
    <w:rsid w:val="009A7E87"/>
    <w:rsid w:val="009B05C6"/>
    <w:rsid w:val="009B15DF"/>
    <w:rsid w:val="009B2504"/>
    <w:rsid w:val="009B2670"/>
    <w:rsid w:val="009B3A49"/>
    <w:rsid w:val="009B59A3"/>
    <w:rsid w:val="009C28DA"/>
    <w:rsid w:val="009C31F2"/>
    <w:rsid w:val="009C4C83"/>
    <w:rsid w:val="009C6EB6"/>
    <w:rsid w:val="009C76B1"/>
    <w:rsid w:val="009C7C4A"/>
    <w:rsid w:val="009D0CC0"/>
    <w:rsid w:val="009D3010"/>
    <w:rsid w:val="009D4C65"/>
    <w:rsid w:val="009D7809"/>
    <w:rsid w:val="009E1276"/>
    <w:rsid w:val="009E173C"/>
    <w:rsid w:val="009E2DF8"/>
    <w:rsid w:val="009E4988"/>
    <w:rsid w:val="009E4D47"/>
    <w:rsid w:val="009E5692"/>
    <w:rsid w:val="009E603B"/>
    <w:rsid w:val="009E63AC"/>
    <w:rsid w:val="009F344B"/>
    <w:rsid w:val="009F352B"/>
    <w:rsid w:val="009F35C3"/>
    <w:rsid w:val="009F3FD7"/>
    <w:rsid w:val="009F4924"/>
    <w:rsid w:val="009F4BF0"/>
    <w:rsid w:val="009F56F9"/>
    <w:rsid w:val="009F6032"/>
    <w:rsid w:val="009F7D90"/>
    <w:rsid w:val="00A0126B"/>
    <w:rsid w:val="00A02748"/>
    <w:rsid w:val="00A0315B"/>
    <w:rsid w:val="00A03A6E"/>
    <w:rsid w:val="00A04D39"/>
    <w:rsid w:val="00A064CF"/>
    <w:rsid w:val="00A06E62"/>
    <w:rsid w:val="00A074FF"/>
    <w:rsid w:val="00A1143B"/>
    <w:rsid w:val="00A11668"/>
    <w:rsid w:val="00A15879"/>
    <w:rsid w:val="00A16F79"/>
    <w:rsid w:val="00A173FC"/>
    <w:rsid w:val="00A2004A"/>
    <w:rsid w:val="00A201FF"/>
    <w:rsid w:val="00A21576"/>
    <w:rsid w:val="00A24523"/>
    <w:rsid w:val="00A247A8"/>
    <w:rsid w:val="00A27788"/>
    <w:rsid w:val="00A279AA"/>
    <w:rsid w:val="00A30B87"/>
    <w:rsid w:val="00A313D0"/>
    <w:rsid w:val="00A349B1"/>
    <w:rsid w:val="00A34A34"/>
    <w:rsid w:val="00A34C38"/>
    <w:rsid w:val="00A34D91"/>
    <w:rsid w:val="00A355AC"/>
    <w:rsid w:val="00A35944"/>
    <w:rsid w:val="00A41330"/>
    <w:rsid w:val="00A41BDF"/>
    <w:rsid w:val="00A41C1C"/>
    <w:rsid w:val="00A431AB"/>
    <w:rsid w:val="00A43319"/>
    <w:rsid w:val="00A43A97"/>
    <w:rsid w:val="00A44686"/>
    <w:rsid w:val="00A45F84"/>
    <w:rsid w:val="00A46304"/>
    <w:rsid w:val="00A46564"/>
    <w:rsid w:val="00A500F0"/>
    <w:rsid w:val="00A50697"/>
    <w:rsid w:val="00A5074D"/>
    <w:rsid w:val="00A54236"/>
    <w:rsid w:val="00A5426A"/>
    <w:rsid w:val="00A567B9"/>
    <w:rsid w:val="00A568FE"/>
    <w:rsid w:val="00A57B57"/>
    <w:rsid w:val="00A6024D"/>
    <w:rsid w:val="00A6212A"/>
    <w:rsid w:val="00A63EB5"/>
    <w:rsid w:val="00A63F9F"/>
    <w:rsid w:val="00A64A85"/>
    <w:rsid w:val="00A65081"/>
    <w:rsid w:val="00A667DC"/>
    <w:rsid w:val="00A67D61"/>
    <w:rsid w:val="00A7037E"/>
    <w:rsid w:val="00A70496"/>
    <w:rsid w:val="00A70D28"/>
    <w:rsid w:val="00A72296"/>
    <w:rsid w:val="00A72529"/>
    <w:rsid w:val="00A72DC1"/>
    <w:rsid w:val="00A7337E"/>
    <w:rsid w:val="00A74199"/>
    <w:rsid w:val="00A74EE9"/>
    <w:rsid w:val="00A7512F"/>
    <w:rsid w:val="00A769C0"/>
    <w:rsid w:val="00A77699"/>
    <w:rsid w:val="00A80012"/>
    <w:rsid w:val="00A8004E"/>
    <w:rsid w:val="00A80FA5"/>
    <w:rsid w:val="00A81DE2"/>
    <w:rsid w:val="00A857EE"/>
    <w:rsid w:val="00A861D6"/>
    <w:rsid w:val="00A86925"/>
    <w:rsid w:val="00A86D18"/>
    <w:rsid w:val="00A87786"/>
    <w:rsid w:val="00A918F3"/>
    <w:rsid w:val="00A93557"/>
    <w:rsid w:val="00A9369C"/>
    <w:rsid w:val="00A940BF"/>
    <w:rsid w:val="00A9522A"/>
    <w:rsid w:val="00A95B44"/>
    <w:rsid w:val="00A97F42"/>
    <w:rsid w:val="00AA0207"/>
    <w:rsid w:val="00AA2F80"/>
    <w:rsid w:val="00AA3EED"/>
    <w:rsid w:val="00AA49F4"/>
    <w:rsid w:val="00AA4EE4"/>
    <w:rsid w:val="00AA514B"/>
    <w:rsid w:val="00AA5B5D"/>
    <w:rsid w:val="00AA740C"/>
    <w:rsid w:val="00AA76D1"/>
    <w:rsid w:val="00AA7983"/>
    <w:rsid w:val="00AB0AFD"/>
    <w:rsid w:val="00AB1B5D"/>
    <w:rsid w:val="00AB3F42"/>
    <w:rsid w:val="00AB5B7B"/>
    <w:rsid w:val="00AB6B3C"/>
    <w:rsid w:val="00AC0224"/>
    <w:rsid w:val="00AC1146"/>
    <w:rsid w:val="00AC171F"/>
    <w:rsid w:val="00AC1C37"/>
    <w:rsid w:val="00AC33C3"/>
    <w:rsid w:val="00AC3C06"/>
    <w:rsid w:val="00AD0491"/>
    <w:rsid w:val="00AD099E"/>
    <w:rsid w:val="00AD2040"/>
    <w:rsid w:val="00AD4907"/>
    <w:rsid w:val="00AD6FA9"/>
    <w:rsid w:val="00AE00AE"/>
    <w:rsid w:val="00AE030D"/>
    <w:rsid w:val="00AE108D"/>
    <w:rsid w:val="00AE14E5"/>
    <w:rsid w:val="00AE1A01"/>
    <w:rsid w:val="00AE1ADE"/>
    <w:rsid w:val="00AE4DA7"/>
    <w:rsid w:val="00AE58C7"/>
    <w:rsid w:val="00AE7306"/>
    <w:rsid w:val="00AF127D"/>
    <w:rsid w:val="00AF1622"/>
    <w:rsid w:val="00AF1C30"/>
    <w:rsid w:val="00AF31C2"/>
    <w:rsid w:val="00AF3ADC"/>
    <w:rsid w:val="00AF41FC"/>
    <w:rsid w:val="00AF7895"/>
    <w:rsid w:val="00AF79AE"/>
    <w:rsid w:val="00B00EB8"/>
    <w:rsid w:val="00B01736"/>
    <w:rsid w:val="00B02197"/>
    <w:rsid w:val="00B028D3"/>
    <w:rsid w:val="00B07E3E"/>
    <w:rsid w:val="00B102CF"/>
    <w:rsid w:val="00B10819"/>
    <w:rsid w:val="00B11B51"/>
    <w:rsid w:val="00B11E71"/>
    <w:rsid w:val="00B16573"/>
    <w:rsid w:val="00B16F28"/>
    <w:rsid w:val="00B24520"/>
    <w:rsid w:val="00B245FF"/>
    <w:rsid w:val="00B2486C"/>
    <w:rsid w:val="00B2541C"/>
    <w:rsid w:val="00B261AC"/>
    <w:rsid w:val="00B2639C"/>
    <w:rsid w:val="00B26F96"/>
    <w:rsid w:val="00B27272"/>
    <w:rsid w:val="00B34F53"/>
    <w:rsid w:val="00B352F4"/>
    <w:rsid w:val="00B36E2D"/>
    <w:rsid w:val="00B36E9B"/>
    <w:rsid w:val="00B377EE"/>
    <w:rsid w:val="00B41109"/>
    <w:rsid w:val="00B426DB"/>
    <w:rsid w:val="00B4288D"/>
    <w:rsid w:val="00B42C16"/>
    <w:rsid w:val="00B42C86"/>
    <w:rsid w:val="00B4390F"/>
    <w:rsid w:val="00B43DFE"/>
    <w:rsid w:val="00B43F35"/>
    <w:rsid w:val="00B4427E"/>
    <w:rsid w:val="00B45B15"/>
    <w:rsid w:val="00B45C33"/>
    <w:rsid w:val="00B46116"/>
    <w:rsid w:val="00B46C34"/>
    <w:rsid w:val="00B507A4"/>
    <w:rsid w:val="00B517FD"/>
    <w:rsid w:val="00B53792"/>
    <w:rsid w:val="00B5500F"/>
    <w:rsid w:val="00B55A80"/>
    <w:rsid w:val="00B55D83"/>
    <w:rsid w:val="00B563BB"/>
    <w:rsid w:val="00B56C7A"/>
    <w:rsid w:val="00B639EB"/>
    <w:rsid w:val="00B6428F"/>
    <w:rsid w:val="00B6440F"/>
    <w:rsid w:val="00B64DE7"/>
    <w:rsid w:val="00B656DA"/>
    <w:rsid w:val="00B6588F"/>
    <w:rsid w:val="00B660FE"/>
    <w:rsid w:val="00B665F4"/>
    <w:rsid w:val="00B705D3"/>
    <w:rsid w:val="00B716B2"/>
    <w:rsid w:val="00B718E5"/>
    <w:rsid w:val="00B723A8"/>
    <w:rsid w:val="00B741F0"/>
    <w:rsid w:val="00B759B3"/>
    <w:rsid w:val="00B759FF"/>
    <w:rsid w:val="00B75B70"/>
    <w:rsid w:val="00B75BBF"/>
    <w:rsid w:val="00B77C06"/>
    <w:rsid w:val="00B81296"/>
    <w:rsid w:val="00B812BE"/>
    <w:rsid w:val="00B81490"/>
    <w:rsid w:val="00B8209A"/>
    <w:rsid w:val="00B83101"/>
    <w:rsid w:val="00B848E5"/>
    <w:rsid w:val="00B84B2B"/>
    <w:rsid w:val="00B865E1"/>
    <w:rsid w:val="00B8798B"/>
    <w:rsid w:val="00B92F05"/>
    <w:rsid w:val="00B9319C"/>
    <w:rsid w:val="00B93549"/>
    <w:rsid w:val="00B9357A"/>
    <w:rsid w:val="00B93C96"/>
    <w:rsid w:val="00B9412A"/>
    <w:rsid w:val="00B9464D"/>
    <w:rsid w:val="00B97012"/>
    <w:rsid w:val="00BA0A6F"/>
    <w:rsid w:val="00BA1800"/>
    <w:rsid w:val="00BA20B6"/>
    <w:rsid w:val="00BA2FB9"/>
    <w:rsid w:val="00BA3A32"/>
    <w:rsid w:val="00BA3D1A"/>
    <w:rsid w:val="00BA4BE6"/>
    <w:rsid w:val="00BA4EC3"/>
    <w:rsid w:val="00BA7F1B"/>
    <w:rsid w:val="00BB1D3D"/>
    <w:rsid w:val="00BB1D8A"/>
    <w:rsid w:val="00BB2D26"/>
    <w:rsid w:val="00BB3E34"/>
    <w:rsid w:val="00BB41F2"/>
    <w:rsid w:val="00BB4989"/>
    <w:rsid w:val="00BB49A5"/>
    <w:rsid w:val="00BB4D04"/>
    <w:rsid w:val="00BB4D65"/>
    <w:rsid w:val="00BB4EEE"/>
    <w:rsid w:val="00BB5170"/>
    <w:rsid w:val="00BB5A30"/>
    <w:rsid w:val="00BB628E"/>
    <w:rsid w:val="00BB64C7"/>
    <w:rsid w:val="00BB7AF3"/>
    <w:rsid w:val="00BC0474"/>
    <w:rsid w:val="00BC093A"/>
    <w:rsid w:val="00BC13C4"/>
    <w:rsid w:val="00BC13E4"/>
    <w:rsid w:val="00BC2BD4"/>
    <w:rsid w:val="00BC3496"/>
    <w:rsid w:val="00BC3A1E"/>
    <w:rsid w:val="00BC4206"/>
    <w:rsid w:val="00BC4438"/>
    <w:rsid w:val="00BC58CA"/>
    <w:rsid w:val="00BC6290"/>
    <w:rsid w:val="00BC6FC4"/>
    <w:rsid w:val="00BD10FF"/>
    <w:rsid w:val="00BD1F58"/>
    <w:rsid w:val="00BD2F24"/>
    <w:rsid w:val="00BD3C64"/>
    <w:rsid w:val="00BD7285"/>
    <w:rsid w:val="00BE1386"/>
    <w:rsid w:val="00BE1962"/>
    <w:rsid w:val="00BE2102"/>
    <w:rsid w:val="00BE223F"/>
    <w:rsid w:val="00BE28DB"/>
    <w:rsid w:val="00BE50D9"/>
    <w:rsid w:val="00BE5404"/>
    <w:rsid w:val="00BE6ABE"/>
    <w:rsid w:val="00BE6E6E"/>
    <w:rsid w:val="00BE75C8"/>
    <w:rsid w:val="00BE7D89"/>
    <w:rsid w:val="00BF0848"/>
    <w:rsid w:val="00BF14B3"/>
    <w:rsid w:val="00BF3513"/>
    <w:rsid w:val="00BF36B6"/>
    <w:rsid w:val="00BF4231"/>
    <w:rsid w:val="00BF4EC8"/>
    <w:rsid w:val="00BF7590"/>
    <w:rsid w:val="00C02014"/>
    <w:rsid w:val="00C02B91"/>
    <w:rsid w:val="00C02D0F"/>
    <w:rsid w:val="00C02F5F"/>
    <w:rsid w:val="00C0430D"/>
    <w:rsid w:val="00C0554C"/>
    <w:rsid w:val="00C05E89"/>
    <w:rsid w:val="00C076DE"/>
    <w:rsid w:val="00C07991"/>
    <w:rsid w:val="00C11032"/>
    <w:rsid w:val="00C119C1"/>
    <w:rsid w:val="00C11B09"/>
    <w:rsid w:val="00C12135"/>
    <w:rsid w:val="00C12229"/>
    <w:rsid w:val="00C12320"/>
    <w:rsid w:val="00C12559"/>
    <w:rsid w:val="00C1379C"/>
    <w:rsid w:val="00C139B1"/>
    <w:rsid w:val="00C1702C"/>
    <w:rsid w:val="00C17663"/>
    <w:rsid w:val="00C17BED"/>
    <w:rsid w:val="00C17CB5"/>
    <w:rsid w:val="00C220B8"/>
    <w:rsid w:val="00C22602"/>
    <w:rsid w:val="00C23250"/>
    <w:rsid w:val="00C244CE"/>
    <w:rsid w:val="00C24BAD"/>
    <w:rsid w:val="00C266DF"/>
    <w:rsid w:val="00C274DB"/>
    <w:rsid w:val="00C3422A"/>
    <w:rsid w:val="00C354D7"/>
    <w:rsid w:val="00C35EAE"/>
    <w:rsid w:val="00C37297"/>
    <w:rsid w:val="00C4295C"/>
    <w:rsid w:val="00C42D9C"/>
    <w:rsid w:val="00C43557"/>
    <w:rsid w:val="00C44B5E"/>
    <w:rsid w:val="00C458D8"/>
    <w:rsid w:val="00C45B7E"/>
    <w:rsid w:val="00C45EA2"/>
    <w:rsid w:val="00C46126"/>
    <w:rsid w:val="00C4622C"/>
    <w:rsid w:val="00C4689E"/>
    <w:rsid w:val="00C4767A"/>
    <w:rsid w:val="00C47956"/>
    <w:rsid w:val="00C53919"/>
    <w:rsid w:val="00C53F23"/>
    <w:rsid w:val="00C55402"/>
    <w:rsid w:val="00C55781"/>
    <w:rsid w:val="00C55957"/>
    <w:rsid w:val="00C5640C"/>
    <w:rsid w:val="00C568A8"/>
    <w:rsid w:val="00C5713C"/>
    <w:rsid w:val="00C579F6"/>
    <w:rsid w:val="00C57D4A"/>
    <w:rsid w:val="00C60B54"/>
    <w:rsid w:val="00C61645"/>
    <w:rsid w:val="00C61A42"/>
    <w:rsid w:val="00C61AF7"/>
    <w:rsid w:val="00C62DF4"/>
    <w:rsid w:val="00C63FC1"/>
    <w:rsid w:val="00C645D4"/>
    <w:rsid w:val="00C647A5"/>
    <w:rsid w:val="00C659AB"/>
    <w:rsid w:val="00C65A87"/>
    <w:rsid w:val="00C65BE7"/>
    <w:rsid w:val="00C71BAF"/>
    <w:rsid w:val="00C72379"/>
    <w:rsid w:val="00C72E5D"/>
    <w:rsid w:val="00C7371D"/>
    <w:rsid w:val="00C75C48"/>
    <w:rsid w:val="00C76367"/>
    <w:rsid w:val="00C76AB8"/>
    <w:rsid w:val="00C83163"/>
    <w:rsid w:val="00C83546"/>
    <w:rsid w:val="00C83AAD"/>
    <w:rsid w:val="00C86C4B"/>
    <w:rsid w:val="00C87D22"/>
    <w:rsid w:val="00C9051E"/>
    <w:rsid w:val="00C91439"/>
    <w:rsid w:val="00C91CC9"/>
    <w:rsid w:val="00C91FF2"/>
    <w:rsid w:val="00C920C3"/>
    <w:rsid w:val="00C947A9"/>
    <w:rsid w:val="00C95039"/>
    <w:rsid w:val="00CA06D5"/>
    <w:rsid w:val="00CA1CBC"/>
    <w:rsid w:val="00CA277F"/>
    <w:rsid w:val="00CA370A"/>
    <w:rsid w:val="00CA458E"/>
    <w:rsid w:val="00CA4AC1"/>
    <w:rsid w:val="00CA4B11"/>
    <w:rsid w:val="00CA73E4"/>
    <w:rsid w:val="00CA7AB5"/>
    <w:rsid w:val="00CA7AD4"/>
    <w:rsid w:val="00CB10DA"/>
    <w:rsid w:val="00CB1CBB"/>
    <w:rsid w:val="00CB1D3B"/>
    <w:rsid w:val="00CB2E70"/>
    <w:rsid w:val="00CB3861"/>
    <w:rsid w:val="00CB5962"/>
    <w:rsid w:val="00CB6D08"/>
    <w:rsid w:val="00CB6D24"/>
    <w:rsid w:val="00CB704C"/>
    <w:rsid w:val="00CC021D"/>
    <w:rsid w:val="00CC0476"/>
    <w:rsid w:val="00CC0F5A"/>
    <w:rsid w:val="00CC13C4"/>
    <w:rsid w:val="00CC2B37"/>
    <w:rsid w:val="00CC4B04"/>
    <w:rsid w:val="00CC730C"/>
    <w:rsid w:val="00CC7454"/>
    <w:rsid w:val="00CC7CD8"/>
    <w:rsid w:val="00CD2DB8"/>
    <w:rsid w:val="00CD3484"/>
    <w:rsid w:val="00CD3592"/>
    <w:rsid w:val="00CD394D"/>
    <w:rsid w:val="00CD4010"/>
    <w:rsid w:val="00CD413A"/>
    <w:rsid w:val="00CD413F"/>
    <w:rsid w:val="00CD6176"/>
    <w:rsid w:val="00CD7524"/>
    <w:rsid w:val="00CE0099"/>
    <w:rsid w:val="00CE0556"/>
    <w:rsid w:val="00CE0B90"/>
    <w:rsid w:val="00CE137E"/>
    <w:rsid w:val="00CE263B"/>
    <w:rsid w:val="00CE35BA"/>
    <w:rsid w:val="00CE48FE"/>
    <w:rsid w:val="00CE5A27"/>
    <w:rsid w:val="00CE7252"/>
    <w:rsid w:val="00CF1102"/>
    <w:rsid w:val="00CF34CE"/>
    <w:rsid w:val="00CF3C1B"/>
    <w:rsid w:val="00CF5847"/>
    <w:rsid w:val="00CF5916"/>
    <w:rsid w:val="00CF6B0B"/>
    <w:rsid w:val="00CF768D"/>
    <w:rsid w:val="00CF78D9"/>
    <w:rsid w:val="00D007F0"/>
    <w:rsid w:val="00D00F5B"/>
    <w:rsid w:val="00D015C0"/>
    <w:rsid w:val="00D0174C"/>
    <w:rsid w:val="00D028F8"/>
    <w:rsid w:val="00D05B8F"/>
    <w:rsid w:val="00D05EB1"/>
    <w:rsid w:val="00D06EF4"/>
    <w:rsid w:val="00D13DD1"/>
    <w:rsid w:val="00D1586B"/>
    <w:rsid w:val="00D15E4C"/>
    <w:rsid w:val="00D160E2"/>
    <w:rsid w:val="00D160F1"/>
    <w:rsid w:val="00D167D3"/>
    <w:rsid w:val="00D17AC3"/>
    <w:rsid w:val="00D17AE3"/>
    <w:rsid w:val="00D17D71"/>
    <w:rsid w:val="00D17DAB"/>
    <w:rsid w:val="00D2012A"/>
    <w:rsid w:val="00D21EC0"/>
    <w:rsid w:val="00D222A9"/>
    <w:rsid w:val="00D222BF"/>
    <w:rsid w:val="00D255BC"/>
    <w:rsid w:val="00D26F55"/>
    <w:rsid w:val="00D27700"/>
    <w:rsid w:val="00D27DA4"/>
    <w:rsid w:val="00D32825"/>
    <w:rsid w:val="00D3401C"/>
    <w:rsid w:val="00D343FD"/>
    <w:rsid w:val="00D3551E"/>
    <w:rsid w:val="00D359AF"/>
    <w:rsid w:val="00D36707"/>
    <w:rsid w:val="00D374CC"/>
    <w:rsid w:val="00D37FA5"/>
    <w:rsid w:val="00D410A9"/>
    <w:rsid w:val="00D417E5"/>
    <w:rsid w:val="00D41DC7"/>
    <w:rsid w:val="00D43A34"/>
    <w:rsid w:val="00D43D34"/>
    <w:rsid w:val="00D43E0C"/>
    <w:rsid w:val="00D43E6E"/>
    <w:rsid w:val="00D44C89"/>
    <w:rsid w:val="00D45C89"/>
    <w:rsid w:val="00D45EF9"/>
    <w:rsid w:val="00D46B9F"/>
    <w:rsid w:val="00D46F19"/>
    <w:rsid w:val="00D4771E"/>
    <w:rsid w:val="00D520D4"/>
    <w:rsid w:val="00D528D2"/>
    <w:rsid w:val="00D52BA1"/>
    <w:rsid w:val="00D52F7E"/>
    <w:rsid w:val="00D53E1D"/>
    <w:rsid w:val="00D55B10"/>
    <w:rsid w:val="00D56CC0"/>
    <w:rsid w:val="00D60671"/>
    <w:rsid w:val="00D614D2"/>
    <w:rsid w:val="00D6336E"/>
    <w:rsid w:val="00D6391F"/>
    <w:rsid w:val="00D63E45"/>
    <w:rsid w:val="00D64475"/>
    <w:rsid w:val="00D65E49"/>
    <w:rsid w:val="00D65EBE"/>
    <w:rsid w:val="00D66D7E"/>
    <w:rsid w:val="00D73261"/>
    <w:rsid w:val="00D73736"/>
    <w:rsid w:val="00D748E0"/>
    <w:rsid w:val="00D763D3"/>
    <w:rsid w:val="00D830DA"/>
    <w:rsid w:val="00D83221"/>
    <w:rsid w:val="00D84445"/>
    <w:rsid w:val="00D8519A"/>
    <w:rsid w:val="00D90CBC"/>
    <w:rsid w:val="00D91752"/>
    <w:rsid w:val="00D9293B"/>
    <w:rsid w:val="00D92FBB"/>
    <w:rsid w:val="00D9365E"/>
    <w:rsid w:val="00D9400E"/>
    <w:rsid w:val="00D9439D"/>
    <w:rsid w:val="00D943E7"/>
    <w:rsid w:val="00D94AFE"/>
    <w:rsid w:val="00D96AAF"/>
    <w:rsid w:val="00D97034"/>
    <w:rsid w:val="00D975D8"/>
    <w:rsid w:val="00D979FC"/>
    <w:rsid w:val="00D97C6D"/>
    <w:rsid w:val="00DA00EF"/>
    <w:rsid w:val="00DA2B2F"/>
    <w:rsid w:val="00DA36F9"/>
    <w:rsid w:val="00DA6155"/>
    <w:rsid w:val="00DA6639"/>
    <w:rsid w:val="00DA71DD"/>
    <w:rsid w:val="00DB2615"/>
    <w:rsid w:val="00DB2E96"/>
    <w:rsid w:val="00DB34B3"/>
    <w:rsid w:val="00DB3634"/>
    <w:rsid w:val="00DB47C4"/>
    <w:rsid w:val="00DB75CD"/>
    <w:rsid w:val="00DB7DF1"/>
    <w:rsid w:val="00DC0C50"/>
    <w:rsid w:val="00DC1053"/>
    <w:rsid w:val="00DC2EA9"/>
    <w:rsid w:val="00DC3267"/>
    <w:rsid w:val="00DC3751"/>
    <w:rsid w:val="00DC462D"/>
    <w:rsid w:val="00DC57B3"/>
    <w:rsid w:val="00DC626F"/>
    <w:rsid w:val="00DC6B01"/>
    <w:rsid w:val="00DC71BC"/>
    <w:rsid w:val="00DD01E0"/>
    <w:rsid w:val="00DD0B3F"/>
    <w:rsid w:val="00DD181C"/>
    <w:rsid w:val="00DD19D2"/>
    <w:rsid w:val="00DD1F4B"/>
    <w:rsid w:val="00DD3009"/>
    <w:rsid w:val="00DD3CFD"/>
    <w:rsid w:val="00DD72A9"/>
    <w:rsid w:val="00DD740B"/>
    <w:rsid w:val="00DD7F84"/>
    <w:rsid w:val="00DE0DD0"/>
    <w:rsid w:val="00DE1F6B"/>
    <w:rsid w:val="00DE2178"/>
    <w:rsid w:val="00DE2296"/>
    <w:rsid w:val="00DE25E8"/>
    <w:rsid w:val="00DE3194"/>
    <w:rsid w:val="00DE3A7A"/>
    <w:rsid w:val="00DE572B"/>
    <w:rsid w:val="00DE5837"/>
    <w:rsid w:val="00DE62D6"/>
    <w:rsid w:val="00DE776B"/>
    <w:rsid w:val="00DF0FCA"/>
    <w:rsid w:val="00DF13CC"/>
    <w:rsid w:val="00DF1C11"/>
    <w:rsid w:val="00DF2DE8"/>
    <w:rsid w:val="00DF331F"/>
    <w:rsid w:val="00DF34FF"/>
    <w:rsid w:val="00DF3A16"/>
    <w:rsid w:val="00DF3B49"/>
    <w:rsid w:val="00DF43ED"/>
    <w:rsid w:val="00DF535C"/>
    <w:rsid w:val="00DF6F62"/>
    <w:rsid w:val="00DF7234"/>
    <w:rsid w:val="00E001BA"/>
    <w:rsid w:val="00E02D8C"/>
    <w:rsid w:val="00E02FB3"/>
    <w:rsid w:val="00E066B4"/>
    <w:rsid w:val="00E07C17"/>
    <w:rsid w:val="00E07F96"/>
    <w:rsid w:val="00E1001D"/>
    <w:rsid w:val="00E10CB1"/>
    <w:rsid w:val="00E116A8"/>
    <w:rsid w:val="00E1296D"/>
    <w:rsid w:val="00E12DF8"/>
    <w:rsid w:val="00E13128"/>
    <w:rsid w:val="00E145FD"/>
    <w:rsid w:val="00E147B6"/>
    <w:rsid w:val="00E14A15"/>
    <w:rsid w:val="00E1608B"/>
    <w:rsid w:val="00E253B9"/>
    <w:rsid w:val="00E25823"/>
    <w:rsid w:val="00E2694B"/>
    <w:rsid w:val="00E30140"/>
    <w:rsid w:val="00E3093B"/>
    <w:rsid w:val="00E31453"/>
    <w:rsid w:val="00E33938"/>
    <w:rsid w:val="00E371D0"/>
    <w:rsid w:val="00E374C4"/>
    <w:rsid w:val="00E37E7D"/>
    <w:rsid w:val="00E4048D"/>
    <w:rsid w:val="00E40E7F"/>
    <w:rsid w:val="00E416D9"/>
    <w:rsid w:val="00E4174F"/>
    <w:rsid w:val="00E430FD"/>
    <w:rsid w:val="00E45F97"/>
    <w:rsid w:val="00E47B77"/>
    <w:rsid w:val="00E50A5B"/>
    <w:rsid w:val="00E50EEF"/>
    <w:rsid w:val="00E52BB4"/>
    <w:rsid w:val="00E5449E"/>
    <w:rsid w:val="00E54C2D"/>
    <w:rsid w:val="00E5597E"/>
    <w:rsid w:val="00E55B34"/>
    <w:rsid w:val="00E55F45"/>
    <w:rsid w:val="00E578B8"/>
    <w:rsid w:val="00E60E52"/>
    <w:rsid w:val="00E61BF5"/>
    <w:rsid w:val="00E62205"/>
    <w:rsid w:val="00E62E6E"/>
    <w:rsid w:val="00E6352C"/>
    <w:rsid w:val="00E637E3"/>
    <w:rsid w:val="00E639B6"/>
    <w:rsid w:val="00E64267"/>
    <w:rsid w:val="00E64C2C"/>
    <w:rsid w:val="00E66247"/>
    <w:rsid w:val="00E665C8"/>
    <w:rsid w:val="00E6747B"/>
    <w:rsid w:val="00E67C3E"/>
    <w:rsid w:val="00E709D7"/>
    <w:rsid w:val="00E70F27"/>
    <w:rsid w:val="00E7187E"/>
    <w:rsid w:val="00E72856"/>
    <w:rsid w:val="00E734FE"/>
    <w:rsid w:val="00E7362A"/>
    <w:rsid w:val="00E74567"/>
    <w:rsid w:val="00E75FED"/>
    <w:rsid w:val="00E76428"/>
    <w:rsid w:val="00E81114"/>
    <w:rsid w:val="00E8178E"/>
    <w:rsid w:val="00E8407D"/>
    <w:rsid w:val="00E86C49"/>
    <w:rsid w:val="00E86DFC"/>
    <w:rsid w:val="00E870C5"/>
    <w:rsid w:val="00E9172B"/>
    <w:rsid w:val="00E91EA7"/>
    <w:rsid w:val="00E937A9"/>
    <w:rsid w:val="00E952EE"/>
    <w:rsid w:val="00E9690A"/>
    <w:rsid w:val="00EA00AC"/>
    <w:rsid w:val="00EA1D93"/>
    <w:rsid w:val="00EA287C"/>
    <w:rsid w:val="00EA3B13"/>
    <w:rsid w:val="00EA3F84"/>
    <w:rsid w:val="00EA53C5"/>
    <w:rsid w:val="00EA55D1"/>
    <w:rsid w:val="00EA60DD"/>
    <w:rsid w:val="00EA7362"/>
    <w:rsid w:val="00EB05E3"/>
    <w:rsid w:val="00EB0A6C"/>
    <w:rsid w:val="00EB0D94"/>
    <w:rsid w:val="00EB2522"/>
    <w:rsid w:val="00EB35BC"/>
    <w:rsid w:val="00EB4AAF"/>
    <w:rsid w:val="00EB7977"/>
    <w:rsid w:val="00EC0934"/>
    <w:rsid w:val="00EC0A80"/>
    <w:rsid w:val="00EC0BEF"/>
    <w:rsid w:val="00EC0E58"/>
    <w:rsid w:val="00EC2912"/>
    <w:rsid w:val="00EC2F8C"/>
    <w:rsid w:val="00EC30AE"/>
    <w:rsid w:val="00EC6068"/>
    <w:rsid w:val="00ED0321"/>
    <w:rsid w:val="00ED1E72"/>
    <w:rsid w:val="00ED229F"/>
    <w:rsid w:val="00ED2B30"/>
    <w:rsid w:val="00ED4B56"/>
    <w:rsid w:val="00ED588C"/>
    <w:rsid w:val="00ED5E5C"/>
    <w:rsid w:val="00ED686B"/>
    <w:rsid w:val="00ED6F06"/>
    <w:rsid w:val="00ED73F1"/>
    <w:rsid w:val="00ED7D4C"/>
    <w:rsid w:val="00EE4725"/>
    <w:rsid w:val="00EE5C51"/>
    <w:rsid w:val="00EE61E6"/>
    <w:rsid w:val="00EE666E"/>
    <w:rsid w:val="00EE7C61"/>
    <w:rsid w:val="00EF0041"/>
    <w:rsid w:val="00EF04C1"/>
    <w:rsid w:val="00EF0682"/>
    <w:rsid w:val="00EF324E"/>
    <w:rsid w:val="00EF4B8E"/>
    <w:rsid w:val="00EF5504"/>
    <w:rsid w:val="00EF6F4B"/>
    <w:rsid w:val="00EF76BC"/>
    <w:rsid w:val="00F005A1"/>
    <w:rsid w:val="00F01A08"/>
    <w:rsid w:val="00F01F8B"/>
    <w:rsid w:val="00F03195"/>
    <w:rsid w:val="00F03F2D"/>
    <w:rsid w:val="00F07FFC"/>
    <w:rsid w:val="00F10FBF"/>
    <w:rsid w:val="00F12535"/>
    <w:rsid w:val="00F131F1"/>
    <w:rsid w:val="00F13AC8"/>
    <w:rsid w:val="00F13BC6"/>
    <w:rsid w:val="00F150B3"/>
    <w:rsid w:val="00F15DF9"/>
    <w:rsid w:val="00F174AC"/>
    <w:rsid w:val="00F20038"/>
    <w:rsid w:val="00F204FA"/>
    <w:rsid w:val="00F22C4B"/>
    <w:rsid w:val="00F22FD2"/>
    <w:rsid w:val="00F24E25"/>
    <w:rsid w:val="00F254C9"/>
    <w:rsid w:val="00F30F64"/>
    <w:rsid w:val="00F3131E"/>
    <w:rsid w:val="00F314C8"/>
    <w:rsid w:val="00F327F3"/>
    <w:rsid w:val="00F3301E"/>
    <w:rsid w:val="00F33B11"/>
    <w:rsid w:val="00F33DBE"/>
    <w:rsid w:val="00F33E69"/>
    <w:rsid w:val="00F33EA5"/>
    <w:rsid w:val="00F353D6"/>
    <w:rsid w:val="00F3557F"/>
    <w:rsid w:val="00F3628F"/>
    <w:rsid w:val="00F364DB"/>
    <w:rsid w:val="00F407E7"/>
    <w:rsid w:val="00F41580"/>
    <w:rsid w:val="00F420B2"/>
    <w:rsid w:val="00F42585"/>
    <w:rsid w:val="00F42D71"/>
    <w:rsid w:val="00F44040"/>
    <w:rsid w:val="00F44D71"/>
    <w:rsid w:val="00F50E0F"/>
    <w:rsid w:val="00F519C4"/>
    <w:rsid w:val="00F5538B"/>
    <w:rsid w:val="00F55B97"/>
    <w:rsid w:val="00F577E3"/>
    <w:rsid w:val="00F6225E"/>
    <w:rsid w:val="00F6285A"/>
    <w:rsid w:val="00F63C33"/>
    <w:rsid w:val="00F65EFB"/>
    <w:rsid w:val="00F663D5"/>
    <w:rsid w:val="00F66FE8"/>
    <w:rsid w:val="00F67022"/>
    <w:rsid w:val="00F701ED"/>
    <w:rsid w:val="00F710DA"/>
    <w:rsid w:val="00F75271"/>
    <w:rsid w:val="00F75559"/>
    <w:rsid w:val="00F75DE6"/>
    <w:rsid w:val="00F76750"/>
    <w:rsid w:val="00F76D94"/>
    <w:rsid w:val="00F777BC"/>
    <w:rsid w:val="00F77BE2"/>
    <w:rsid w:val="00F77E8C"/>
    <w:rsid w:val="00F83009"/>
    <w:rsid w:val="00F83BDA"/>
    <w:rsid w:val="00F844B2"/>
    <w:rsid w:val="00F84751"/>
    <w:rsid w:val="00F87437"/>
    <w:rsid w:val="00F87DED"/>
    <w:rsid w:val="00F91421"/>
    <w:rsid w:val="00F9335E"/>
    <w:rsid w:val="00F9457E"/>
    <w:rsid w:val="00F9475B"/>
    <w:rsid w:val="00F94ADD"/>
    <w:rsid w:val="00F960E4"/>
    <w:rsid w:val="00F969E4"/>
    <w:rsid w:val="00F9714B"/>
    <w:rsid w:val="00F97EEF"/>
    <w:rsid w:val="00FA1427"/>
    <w:rsid w:val="00FA18BB"/>
    <w:rsid w:val="00FA4D8B"/>
    <w:rsid w:val="00FA4E62"/>
    <w:rsid w:val="00FA5CA0"/>
    <w:rsid w:val="00FA5D26"/>
    <w:rsid w:val="00FB172B"/>
    <w:rsid w:val="00FB417E"/>
    <w:rsid w:val="00FB4FC5"/>
    <w:rsid w:val="00FB5FCB"/>
    <w:rsid w:val="00FB66EF"/>
    <w:rsid w:val="00FB755D"/>
    <w:rsid w:val="00FB78C5"/>
    <w:rsid w:val="00FC0DE7"/>
    <w:rsid w:val="00FC463E"/>
    <w:rsid w:val="00FC5A9C"/>
    <w:rsid w:val="00FC5DE0"/>
    <w:rsid w:val="00FC5E67"/>
    <w:rsid w:val="00FC6C4B"/>
    <w:rsid w:val="00FD0176"/>
    <w:rsid w:val="00FD0342"/>
    <w:rsid w:val="00FD0427"/>
    <w:rsid w:val="00FD0BFE"/>
    <w:rsid w:val="00FD1165"/>
    <w:rsid w:val="00FD5F11"/>
    <w:rsid w:val="00FD7BFB"/>
    <w:rsid w:val="00FD7D07"/>
    <w:rsid w:val="00FE19AA"/>
    <w:rsid w:val="00FE203D"/>
    <w:rsid w:val="00FE3664"/>
    <w:rsid w:val="00FE3D8A"/>
    <w:rsid w:val="00FE45C7"/>
    <w:rsid w:val="00FE5043"/>
    <w:rsid w:val="00FE54BA"/>
    <w:rsid w:val="00FE6A24"/>
    <w:rsid w:val="00FF03FC"/>
    <w:rsid w:val="00FF06D7"/>
    <w:rsid w:val="00FF160F"/>
    <w:rsid w:val="00FF449A"/>
    <w:rsid w:val="00FF6398"/>
    <w:rsid w:val="00FF6641"/>
    <w:rsid w:val="00FF70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44686"/>
  <w15:chartTrackingRefBased/>
  <w15:docId w15:val="{F66B3A8D-FF1C-41EC-84D7-B8B523DD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938"/>
    <w:pPr>
      <w:keepNext/>
      <w:keepLines/>
      <w:spacing w:before="240" w:after="120"/>
      <w:outlineLvl w:val="0"/>
    </w:pPr>
    <w:rPr>
      <w:rFonts w:ascii="Times New Roman" w:eastAsiaTheme="majorEastAsia"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 w:type="paragraph" w:styleId="Revision">
    <w:name w:val="Revision"/>
    <w:hidden/>
    <w:uiPriority w:val="99"/>
    <w:semiHidden/>
    <w:rsid w:val="003A63AB"/>
    <w:pPr>
      <w:spacing w:after="0" w:line="240" w:lineRule="auto"/>
    </w:pPr>
  </w:style>
  <w:style w:type="paragraph" w:styleId="Bibliography">
    <w:name w:val="Bibliography"/>
    <w:basedOn w:val="Normal"/>
    <w:next w:val="Normal"/>
    <w:uiPriority w:val="37"/>
    <w:unhideWhenUsed/>
    <w:rsid w:val="000B60F3"/>
    <w:pPr>
      <w:spacing w:after="0" w:line="240" w:lineRule="auto"/>
      <w:ind w:left="720" w:hanging="720"/>
    </w:pPr>
  </w:style>
  <w:style w:type="paragraph" w:styleId="HTMLPreformatted">
    <w:name w:val="HTML Preformatted"/>
    <w:basedOn w:val="Normal"/>
    <w:link w:val="HTMLPreformattedChar"/>
    <w:uiPriority w:val="99"/>
    <w:semiHidden/>
    <w:unhideWhenUsed/>
    <w:rsid w:val="006157F1"/>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57F1"/>
    <w:rPr>
      <w:rFonts w:ascii="Courier New" w:hAnsi="Courier New" w:cs="Courier New"/>
      <w:sz w:val="20"/>
      <w:szCs w:val="20"/>
    </w:rPr>
  </w:style>
  <w:style w:type="paragraph" w:styleId="Title">
    <w:name w:val="Title"/>
    <w:basedOn w:val="Normal"/>
    <w:next w:val="Normal"/>
    <w:link w:val="TitleChar"/>
    <w:uiPriority w:val="10"/>
    <w:qFormat/>
    <w:rsid w:val="00E33938"/>
    <w:pPr>
      <w:spacing w:after="0" w:line="240" w:lineRule="auto"/>
      <w:contextualSpacing/>
    </w:pPr>
    <w:rPr>
      <w:rFonts w:ascii="Times New Roman" w:eastAsiaTheme="majorEastAsia" w:hAnsi="Times New Roman" w:cs="Times New Roman"/>
      <w:b/>
      <w:bCs/>
      <w:spacing w:val="-10"/>
      <w:kern w:val="28"/>
      <w:sz w:val="28"/>
      <w:szCs w:val="28"/>
    </w:rPr>
  </w:style>
  <w:style w:type="character" w:customStyle="1" w:styleId="TitleChar">
    <w:name w:val="Title Char"/>
    <w:basedOn w:val="DefaultParagraphFont"/>
    <w:link w:val="Title"/>
    <w:uiPriority w:val="10"/>
    <w:rsid w:val="00E33938"/>
    <w:rPr>
      <w:rFonts w:ascii="Times New Roman" w:eastAsiaTheme="majorEastAsia" w:hAnsi="Times New Roman" w:cs="Times New Roman"/>
      <w:b/>
      <w:bCs/>
      <w:spacing w:val="-10"/>
      <w:kern w:val="28"/>
      <w:sz w:val="28"/>
      <w:szCs w:val="28"/>
    </w:rPr>
  </w:style>
  <w:style w:type="character" w:customStyle="1" w:styleId="Heading1Char">
    <w:name w:val="Heading 1 Char"/>
    <w:basedOn w:val="DefaultParagraphFont"/>
    <w:link w:val="Heading1"/>
    <w:uiPriority w:val="9"/>
    <w:rsid w:val="00E33938"/>
    <w:rPr>
      <w:rFonts w:ascii="Times New Roman" w:eastAsiaTheme="majorEastAsia" w:hAnsi="Times New Roman" w:cs="Times New Roman"/>
      <w:b/>
      <w:bCs/>
      <w:sz w:val="28"/>
      <w:szCs w:val="28"/>
    </w:rPr>
  </w:style>
  <w:style w:type="paragraph" w:styleId="ListParagraph">
    <w:name w:val="List Paragraph"/>
    <w:basedOn w:val="Normal"/>
    <w:uiPriority w:val="34"/>
    <w:qFormat/>
    <w:rsid w:val="008F1A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42281">
      <w:bodyDiv w:val="1"/>
      <w:marLeft w:val="0"/>
      <w:marRight w:val="0"/>
      <w:marTop w:val="0"/>
      <w:marBottom w:val="0"/>
      <w:divBdr>
        <w:top w:val="none" w:sz="0" w:space="0" w:color="auto"/>
        <w:left w:val="none" w:sz="0" w:space="0" w:color="auto"/>
        <w:bottom w:val="none" w:sz="0" w:space="0" w:color="auto"/>
        <w:right w:val="none" w:sz="0" w:space="0" w:color="auto"/>
      </w:divBdr>
    </w:div>
    <w:div w:id="52045995">
      <w:bodyDiv w:val="1"/>
      <w:marLeft w:val="0"/>
      <w:marRight w:val="0"/>
      <w:marTop w:val="0"/>
      <w:marBottom w:val="0"/>
      <w:divBdr>
        <w:top w:val="none" w:sz="0" w:space="0" w:color="auto"/>
        <w:left w:val="none" w:sz="0" w:space="0" w:color="auto"/>
        <w:bottom w:val="none" w:sz="0" w:space="0" w:color="auto"/>
        <w:right w:val="none" w:sz="0" w:space="0" w:color="auto"/>
      </w:divBdr>
    </w:div>
    <w:div w:id="82386232">
      <w:bodyDiv w:val="1"/>
      <w:marLeft w:val="0"/>
      <w:marRight w:val="0"/>
      <w:marTop w:val="0"/>
      <w:marBottom w:val="0"/>
      <w:divBdr>
        <w:top w:val="none" w:sz="0" w:space="0" w:color="auto"/>
        <w:left w:val="none" w:sz="0" w:space="0" w:color="auto"/>
        <w:bottom w:val="none" w:sz="0" w:space="0" w:color="auto"/>
        <w:right w:val="none" w:sz="0" w:space="0" w:color="auto"/>
      </w:divBdr>
    </w:div>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194270152">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760024852">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7263271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 w:id="803893849">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1788311654">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58822870">
      <w:bodyDiv w:val="1"/>
      <w:marLeft w:val="0"/>
      <w:marRight w:val="0"/>
      <w:marTop w:val="0"/>
      <w:marBottom w:val="0"/>
      <w:divBdr>
        <w:top w:val="none" w:sz="0" w:space="0" w:color="auto"/>
        <w:left w:val="none" w:sz="0" w:space="0" w:color="auto"/>
        <w:bottom w:val="none" w:sz="0" w:space="0" w:color="auto"/>
        <w:right w:val="none" w:sz="0" w:space="0" w:color="auto"/>
      </w:divBdr>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135489546">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44770629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88283039">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407845745">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61296485">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1972052402">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75211403">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2111849348">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80027290">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 w:id="14334713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sChild>
    </w:div>
    <w:div w:id="891581659">
      <w:bodyDiv w:val="1"/>
      <w:marLeft w:val="0"/>
      <w:marRight w:val="0"/>
      <w:marTop w:val="0"/>
      <w:marBottom w:val="0"/>
      <w:divBdr>
        <w:top w:val="none" w:sz="0" w:space="0" w:color="auto"/>
        <w:left w:val="none" w:sz="0" w:space="0" w:color="auto"/>
        <w:bottom w:val="none" w:sz="0" w:space="0" w:color="auto"/>
        <w:right w:val="none" w:sz="0" w:space="0" w:color="auto"/>
      </w:divBdr>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721827681">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5587163">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225606659">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522792945">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3064003">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475031635">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27027624">
          <w:marLeft w:val="480"/>
          <w:marRight w:val="0"/>
          <w:marTop w:val="0"/>
          <w:marBottom w:val="0"/>
          <w:divBdr>
            <w:top w:val="none" w:sz="0" w:space="0" w:color="auto"/>
            <w:left w:val="none" w:sz="0" w:space="0" w:color="auto"/>
            <w:bottom w:val="none" w:sz="0" w:space="0" w:color="auto"/>
            <w:right w:val="none" w:sz="0" w:space="0" w:color="auto"/>
          </w:divBdr>
        </w:div>
        <w:div w:id="385493307">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239601883">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570428566">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59328538">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57366040">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sChild>
    </w:div>
    <w:div w:id="1572544648">
      <w:bodyDiv w:val="1"/>
      <w:marLeft w:val="0"/>
      <w:marRight w:val="0"/>
      <w:marTop w:val="0"/>
      <w:marBottom w:val="0"/>
      <w:divBdr>
        <w:top w:val="none" w:sz="0" w:space="0" w:color="auto"/>
        <w:left w:val="none" w:sz="0" w:space="0" w:color="auto"/>
        <w:bottom w:val="none" w:sz="0" w:space="0" w:color="auto"/>
        <w:right w:val="none" w:sz="0" w:space="0" w:color="auto"/>
      </w:divBdr>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42410744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774208345">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48041695">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01318819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58677742">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2142072037">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0038957">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 w:id="1310399481">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20011141">
          <w:marLeft w:val="480"/>
          <w:marRight w:val="0"/>
          <w:marTop w:val="0"/>
          <w:marBottom w:val="0"/>
          <w:divBdr>
            <w:top w:val="none" w:sz="0" w:space="0" w:color="auto"/>
            <w:left w:val="none" w:sz="0" w:space="0" w:color="auto"/>
            <w:bottom w:val="none" w:sz="0" w:space="0" w:color="auto"/>
            <w:right w:val="none" w:sz="0" w:space="0" w:color="auto"/>
          </w:divBdr>
        </w:div>
        <w:div w:id="373846639">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sChild>
    </w:div>
    <w:div w:id="2033066764">
      <w:bodyDiv w:val="1"/>
      <w:marLeft w:val="0"/>
      <w:marRight w:val="0"/>
      <w:marTop w:val="0"/>
      <w:marBottom w:val="0"/>
      <w:divBdr>
        <w:top w:val="none" w:sz="0" w:space="0" w:color="auto"/>
        <w:left w:val="none" w:sz="0" w:space="0" w:color="auto"/>
        <w:bottom w:val="none" w:sz="0" w:space="0" w:color="auto"/>
        <w:right w:val="none" w:sz="0" w:space="0" w:color="auto"/>
      </w:divBdr>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877814549">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sChild>
    </w:div>
    <w:div w:id="212267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yperlink" Target="https://cancer.sanger.ac.uk/cosmic/census?tier=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hgdownload.cse.ucsc.edu/goldenPath/hg19/encodeDCC/wgEncodeUwRepliSeq/" TargetMode="External"/><Relationship Id="rId7" Type="http://schemas.openxmlformats.org/officeDocument/2006/relationships/settings" Target="settings.xml"/><Relationship Id="rId12" Type="http://schemas.openxmlformats.org/officeDocument/2006/relationships/hyperlink" Target="https://cancer.sanger.ac.uk/signatures/documents/4/PCAWG7_indel_classification_2021_08_31.xlsx" TargetMode="External"/><Relationship Id="rId17" Type="http://schemas.openxmlformats.org/officeDocument/2006/relationships/hyperlink" Target="https://dcc.icgc.org/releases/current/Project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doi.org/10.1016/j.celrep.2023.1129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liu@gzhmu.edu.cn" TargetMode="External"/><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38/srep1558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bmcbioinformatics.biomedcentral.com/articles/10.1186/s12859-020-03772-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synapse.or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13DC2"/>
    <w:rsid w:val="00022403"/>
    <w:rsid w:val="000265FD"/>
    <w:rsid w:val="00034224"/>
    <w:rsid w:val="00046B90"/>
    <w:rsid w:val="00047032"/>
    <w:rsid w:val="00087812"/>
    <w:rsid w:val="000963E9"/>
    <w:rsid w:val="000A2D8F"/>
    <w:rsid w:val="000C2FAC"/>
    <w:rsid w:val="000C5EDD"/>
    <w:rsid w:val="000D4079"/>
    <w:rsid w:val="00105552"/>
    <w:rsid w:val="001239F1"/>
    <w:rsid w:val="00175A6B"/>
    <w:rsid w:val="001925AB"/>
    <w:rsid w:val="001B7519"/>
    <w:rsid w:val="001F555B"/>
    <w:rsid w:val="0025125E"/>
    <w:rsid w:val="00263BF2"/>
    <w:rsid w:val="002A168B"/>
    <w:rsid w:val="003020F3"/>
    <w:rsid w:val="00341629"/>
    <w:rsid w:val="00357EC0"/>
    <w:rsid w:val="00361F99"/>
    <w:rsid w:val="00363FD3"/>
    <w:rsid w:val="0037481A"/>
    <w:rsid w:val="00384AA4"/>
    <w:rsid w:val="003D7FAC"/>
    <w:rsid w:val="003E3342"/>
    <w:rsid w:val="003E7E0F"/>
    <w:rsid w:val="003F2736"/>
    <w:rsid w:val="004165A8"/>
    <w:rsid w:val="0048034F"/>
    <w:rsid w:val="00483217"/>
    <w:rsid w:val="00492925"/>
    <w:rsid w:val="004C58E8"/>
    <w:rsid w:val="004C7A6D"/>
    <w:rsid w:val="004F6966"/>
    <w:rsid w:val="005317D3"/>
    <w:rsid w:val="00534DF7"/>
    <w:rsid w:val="00546612"/>
    <w:rsid w:val="00557CCD"/>
    <w:rsid w:val="005B1ECB"/>
    <w:rsid w:val="005E4330"/>
    <w:rsid w:val="00600C72"/>
    <w:rsid w:val="00626337"/>
    <w:rsid w:val="006448A7"/>
    <w:rsid w:val="00695AC6"/>
    <w:rsid w:val="0069627E"/>
    <w:rsid w:val="00697A27"/>
    <w:rsid w:val="006B19E8"/>
    <w:rsid w:val="006E0F37"/>
    <w:rsid w:val="006E4FAA"/>
    <w:rsid w:val="006E67E3"/>
    <w:rsid w:val="007131D0"/>
    <w:rsid w:val="007134EB"/>
    <w:rsid w:val="007211AB"/>
    <w:rsid w:val="00736A43"/>
    <w:rsid w:val="00736F7D"/>
    <w:rsid w:val="00766357"/>
    <w:rsid w:val="007728FE"/>
    <w:rsid w:val="007852EF"/>
    <w:rsid w:val="007D0936"/>
    <w:rsid w:val="007D638B"/>
    <w:rsid w:val="00822DF7"/>
    <w:rsid w:val="00835276"/>
    <w:rsid w:val="008629B8"/>
    <w:rsid w:val="008731E2"/>
    <w:rsid w:val="008D2C2E"/>
    <w:rsid w:val="008F3341"/>
    <w:rsid w:val="00903844"/>
    <w:rsid w:val="009069D1"/>
    <w:rsid w:val="0092418F"/>
    <w:rsid w:val="00935E29"/>
    <w:rsid w:val="00975BEB"/>
    <w:rsid w:val="009E56CE"/>
    <w:rsid w:val="009E603B"/>
    <w:rsid w:val="00A02748"/>
    <w:rsid w:val="00A43319"/>
    <w:rsid w:val="00A568FE"/>
    <w:rsid w:val="00A97ED7"/>
    <w:rsid w:val="00AA1E28"/>
    <w:rsid w:val="00AC3C06"/>
    <w:rsid w:val="00AF79AE"/>
    <w:rsid w:val="00B23970"/>
    <w:rsid w:val="00B4288D"/>
    <w:rsid w:val="00B90F76"/>
    <w:rsid w:val="00BA7F5C"/>
    <w:rsid w:val="00BE4664"/>
    <w:rsid w:val="00C5376A"/>
    <w:rsid w:val="00CA370A"/>
    <w:rsid w:val="00CA4B11"/>
    <w:rsid w:val="00CA7AB5"/>
    <w:rsid w:val="00CD1803"/>
    <w:rsid w:val="00D160E2"/>
    <w:rsid w:val="00D359AF"/>
    <w:rsid w:val="00D41C1D"/>
    <w:rsid w:val="00D84AC5"/>
    <w:rsid w:val="00D9293B"/>
    <w:rsid w:val="00DD3009"/>
    <w:rsid w:val="00DD3CFD"/>
    <w:rsid w:val="00DF0780"/>
    <w:rsid w:val="00E1001D"/>
    <w:rsid w:val="00E22559"/>
    <w:rsid w:val="00E55180"/>
    <w:rsid w:val="00E74567"/>
    <w:rsid w:val="00EA1D1B"/>
    <w:rsid w:val="00F41580"/>
    <w:rsid w:val="00F60165"/>
    <w:rsid w:val="00FB41B5"/>
    <w:rsid w:val="00FD14AB"/>
    <w:rsid w:val="00FE19AA"/>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9B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4.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31</Pages>
  <Words>29689</Words>
  <Characters>169228</Characters>
  <Application>Microsoft Office Word</Application>
  <DocSecurity>0</DocSecurity>
  <Lines>1410</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Steve Rozen, Ph.D.</cp:lastModifiedBy>
  <cp:revision>20</cp:revision>
  <cp:lastPrinted>2025-06-06T09:23:00Z</cp:lastPrinted>
  <dcterms:created xsi:type="dcterms:W3CDTF">2025-07-02T22:14:00Z</dcterms:created>
  <dcterms:modified xsi:type="dcterms:W3CDTF">2025-07-02T23:00:00Z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y fmtid="{D5CDD505-2E9C-101B-9397-08002B2CF9AE}" pid="3" name="ZOTERO_PREF_1">
    <vt:lpwstr>&lt;data data-version="3" zotero-version="7.0.15"&gt;&lt;session id="NQFYwlEF"/&gt;&lt;style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