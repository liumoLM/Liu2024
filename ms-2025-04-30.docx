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26CB73B7"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extended sequence investigation 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E5920AA"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ins w:id="1" w:author="Steve Rozen, Ph.D." w:date="2025-04-30T08:00:00Z" w16du:dateUtc="2025-04-30T12:00:00Z">
        <w:r w:rsidR="009E5692">
          <w:rPr>
            <w:rFonts w:ascii="Times New Roman" w:hAnsi="Times New Roman" w:cs="Times New Roman"/>
            <w:sz w:val="24"/>
            <w:szCs w:val="24"/>
          </w:rPr>
          <w:t xml:space="preserve">also </w:t>
        </w:r>
      </w:ins>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B6B5A29"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del w:id="2" w:author="Steve Rozen, Ph.D." w:date="2025-04-30T08:01:00Z" w16du:dateUtc="2025-04-30T12:01:00Z">
        <w:r w:rsidR="00FA5CA0" w:rsidRPr="00FA5CA0" w:rsidDel="009E5692">
          <w:rPr>
            <w:rFonts w:ascii="Times New Roman" w:hAnsi="Times New Roman" w:cs="Times New Roman"/>
            <w:sz w:val="24"/>
            <w:szCs w:val="24"/>
          </w:rPr>
          <w:delText xml:space="preserve">through </w:delText>
        </w:r>
      </w:del>
      <w:ins w:id="3" w:author="Steve Rozen, Ph.D." w:date="2025-04-30T08:01:00Z" w16du:dateUtc="2025-04-30T12:01:00Z">
        <w:r w:rsidR="009E5692">
          <w:rPr>
            <w:rFonts w:ascii="Times New Roman" w:hAnsi="Times New Roman" w:cs="Times New Roman"/>
            <w:sz w:val="24"/>
            <w:szCs w:val="24"/>
          </w:rPr>
          <w:t>in</w:t>
        </w:r>
        <w:r w:rsidR="009E5692" w:rsidRPr="00FA5CA0">
          <w:rPr>
            <w:rFonts w:ascii="Times New Roman" w:hAnsi="Times New Roman" w:cs="Times New Roman"/>
            <w:sz w:val="24"/>
            <w:szCs w:val="24"/>
          </w:rPr>
          <w:t xml:space="preserve"> </w:t>
        </w:r>
      </w:ins>
      <w:r w:rsidR="00FA5CA0" w:rsidRPr="00FA5CA0">
        <w:rPr>
          <w:rFonts w:ascii="Times New Roman" w:hAnsi="Times New Roman" w:cs="Times New Roman"/>
          <w:sz w:val="24"/>
          <w:szCs w:val="24"/>
        </w:rPr>
        <w:t xml:space="preserve">two </w:t>
      </w:r>
      <w:del w:id="4" w:author="Steve Rozen, Ph.D." w:date="2025-04-30T08:01:00Z" w16du:dateUtc="2025-04-30T12:01:00Z">
        <w:r w:rsidR="00FA5CA0" w:rsidRPr="00FA5CA0" w:rsidDel="009E5692">
          <w:rPr>
            <w:rFonts w:ascii="Times New Roman" w:hAnsi="Times New Roman" w:cs="Times New Roman"/>
            <w:sz w:val="24"/>
            <w:szCs w:val="24"/>
          </w:rPr>
          <w:delText>approaches</w:delText>
        </w:r>
      </w:del>
      <w:ins w:id="5" w:author="Steve Rozen, Ph.D." w:date="2025-04-30T08:01:00Z" w16du:dateUtc="2025-04-30T12:01:00Z">
        <w:r w:rsidR="009E5692">
          <w:rPr>
            <w:rFonts w:ascii="Times New Roman" w:hAnsi="Times New Roman" w:cs="Times New Roman"/>
            <w:sz w:val="24"/>
            <w:szCs w:val="24"/>
          </w:rPr>
          <w:t>ways</w:t>
        </w:r>
      </w:ins>
      <w:r w:rsidR="00FA5CA0" w:rsidRPr="00FA5CA0">
        <w:rPr>
          <w:rFonts w:ascii="Times New Roman" w:hAnsi="Times New Roman" w:cs="Times New Roman"/>
          <w:sz w:val="24"/>
          <w:szCs w:val="24"/>
        </w:rPr>
        <w:t xml:space="preserve">: (1) </w:t>
      </w:r>
      <w:ins w:id="6" w:author="Steve Rozen, Ph.D." w:date="2025-04-30T08:01:00Z" w16du:dateUtc="2025-04-30T12:01:00Z">
        <w:r w:rsidR="009E5692">
          <w:rPr>
            <w:rFonts w:ascii="Times New Roman" w:hAnsi="Times New Roman" w:cs="Times New Roman"/>
            <w:sz w:val="24"/>
            <w:szCs w:val="24"/>
          </w:rPr>
          <w:t xml:space="preserve">by </w:t>
        </w:r>
      </w:ins>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ins w:id="7" w:author="Steve Rozen, Ph.D." w:date="2025-04-30T08:01:00Z" w16du:dateUtc="2025-04-30T12:01:00Z">
        <w:r w:rsidR="009E5692">
          <w:rPr>
            <w:rFonts w:ascii="Times New Roman" w:hAnsi="Times New Roman" w:cs="Times New Roman"/>
            <w:sz w:val="24"/>
            <w:szCs w:val="24"/>
          </w:rPr>
          <w:t>,</w:t>
        </w:r>
      </w:ins>
      <w:del w:id="8" w:author="Steve Rozen, Ph.D." w:date="2025-04-30T08:00:00Z" w16du:dateUtc="2025-04-30T12:00:00Z">
        <w:r w:rsidR="00FA5CA0" w:rsidRPr="00FA5CA0" w:rsidDel="009E5692">
          <w:rPr>
            <w:rFonts w:ascii="Times New Roman" w:hAnsi="Times New Roman" w:cs="Times New Roman"/>
            <w:sz w:val="24"/>
            <w:szCs w:val="24"/>
          </w:rPr>
          <w:delText>;</w:delText>
        </w:r>
      </w:del>
      <w:r w:rsidR="00FA5CA0" w:rsidRPr="00FA5CA0">
        <w:rPr>
          <w:rFonts w:ascii="Times New Roman" w:hAnsi="Times New Roman" w:cs="Times New Roman"/>
          <w:sz w:val="24"/>
          <w:szCs w:val="24"/>
        </w:rPr>
        <w:t xml:space="preserve"> </w:t>
      </w:r>
      <w:del w:id="9" w:author="Steve Rozen, Ph.D." w:date="2025-04-30T08:01:00Z" w16du:dateUtc="2025-04-30T12:01:00Z">
        <w:r w:rsidR="00FA5CA0" w:rsidRPr="00FA5CA0" w:rsidDel="009E5692">
          <w:rPr>
            <w:rFonts w:ascii="Times New Roman" w:hAnsi="Times New Roman" w:cs="Times New Roman"/>
            <w:sz w:val="24"/>
            <w:szCs w:val="24"/>
          </w:rPr>
          <w:delText>and/</w:delText>
        </w:r>
      </w:del>
      <w:r w:rsidR="00FA5CA0" w:rsidRPr="00FA5CA0">
        <w:rPr>
          <w:rFonts w:ascii="Times New Roman" w:hAnsi="Times New Roman" w:cs="Times New Roman"/>
          <w:sz w:val="24"/>
          <w:szCs w:val="24"/>
        </w:rPr>
        <w:t xml:space="preserve">or (2) </w:t>
      </w:r>
      <w:ins w:id="10" w:author="Steve Rozen, Ph.D." w:date="2025-04-30T08:01:00Z" w16du:dateUtc="2025-04-30T12:01:00Z">
        <w:r w:rsidR="009E5692">
          <w:rPr>
            <w:rFonts w:ascii="Times New Roman" w:hAnsi="Times New Roman" w:cs="Times New Roman"/>
            <w:sz w:val="24"/>
            <w:szCs w:val="24"/>
          </w:rPr>
          <w:t xml:space="preserve">by </w:t>
        </w:r>
      </w:ins>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commentRangeStart w:id="11"/>
      <w:r w:rsidR="003435F6">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{"citationID":"JVHPg3Pp","properties":{"formattedCitation":"(Alexandrov et al. 2020; 2014; Nik-Zainal et al. 2012; Degasperi et al. 2022; Chen et al. 2024; Jin et al. 2024)","plainCitation":"(Alexandrov et al. 2020;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w:instrText>
      </w:r>
      <w:r w:rsidR="00FA18BB">
        <w:rPr>
          <w:rFonts w:ascii="Times New Roman" w:hAnsi="Times New Roman" w:cs="Times New Roman" w:hint="eastAsia"/>
          <w:sz w:val="24"/>
          <w:szCs w:val="24"/>
        </w:rPr>
        <w:instrText>–</w:instrText>
      </w:r>
      <w:r w:rsidR="00FA18BB">
        <w:rPr>
          <w:rFonts w:ascii="Times New Roman" w:hAnsi="Times New Roman" w:cs="Times New Roman"/>
          <w:sz w:val="24"/>
          <w:szCs w:val="24"/>
        </w:rPr>
        <w:instrText xml:space="preserve">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2020; 2014; Nik-Zainal et al. 2012; Degasperi et al. 2022; Chen et al. 2024; Jin et al. 2024)</w:t>
      </w:r>
      <w:r w:rsidR="003435F6">
        <w:rPr>
          <w:rFonts w:ascii="Times New Roman" w:hAnsi="Times New Roman" w:cs="Times New Roman"/>
          <w:sz w:val="24"/>
          <w:szCs w:val="24"/>
        </w:rPr>
        <w:fldChar w:fldCharType="end"/>
      </w:r>
      <w:commentRangeEnd w:id="11"/>
      <w:r w:rsidR="009E5692">
        <w:rPr>
          <w:rStyle w:val="CommentReference"/>
        </w:rPr>
        <w:commentReference w:id="11"/>
      </w:r>
      <w:r w:rsidR="00FA5CA0" w:rsidRPr="00FA5CA0">
        <w:rPr>
          <w:rFonts w:ascii="Times New Roman" w:hAnsi="Times New Roman" w:cs="Times New Roman"/>
          <w:sz w:val="24"/>
          <w:szCs w:val="24"/>
        </w:rPr>
        <w:t>.</w:t>
      </w:r>
      <w:r w:rsidR="009D3010" w:rsidRPr="009D3010">
        <w:t xml:space="preserve"> </w:t>
      </w:r>
      <w:del w:id="12" w:author="Steve Rozen, Ph.D." w:date="2025-04-30T08:02:00Z" w16du:dateUtc="2025-04-30T12:02:00Z">
        <w:r w:rsidR="009D3010" w:rsidRPr="009D3010" w:rsidDel="009E5692">
          <w:rPr>
            <w:rFonts w:ascii="Times New Roman" w:hAnsi="Times New Roman" w:cs="Times New Roman"/>
            <w:sz w:val="24"/>
            <w:szCs w:val="24"/>
          </w:rPr>
          <w:delText>D</w:delText>
        </w:r>
      </w:del>
      <w:ins w:id="13" w:author="Steve Rozen, Ph.D." w:date="2025-04-30T08:02:00Z" w16du:dateUtc="2025-04-30T12:02:00Z">
        <w:r w:rsidR="009E5692">
          <w:rPr>
            <w:rFonts w:ascii="Times New Roman" w:hAnsi="Times New Roman" w:cs="Times New Roman"/>
            <w:sz w:val="24"/>
            <w:szCs w:val="24"/>
          </w:rPr>
          <w:t>For example, d</w:t>
        </w:r>
      </w:ins>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in addition to its SBS signature, AA also small insertion-and-deletion (ID) </w:t>
      </w:r>
      <w:r w:rsidR="00200278">
        <w:rPr>
          <w:rFonts w:ascii="Times New Roman" w:hAnsi="Times New Roman" w:cs="Times New Roman"/>
          <w:sz w:val="24"/>
          <w:szCs w:val="24"/>
        </w:rPr>
        <w:t xml:space="preserve">and generates double-base-substitution </w:t>
      </w:r>
      <w:r w:rsidR="00200278">
        <w:rPr>
          <w:rFonts w:ascii="Times New Roman" w:hAnsi="Times New Roman" w:cs="Times New Roman"/>
          <w:sz w:val="24"/>
          <w:szCs w:val="24"/>
        </w:rPr>
        <w:lastRenderedPageBreak/>
        <w:t xml:space="preserve">(DBS)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w:t>
      </w:r>
      <w:r w:rsidR="00736F8D">
        <w:rPr>
          <w:rFonts w:ascii="Times New Roman" w:hAnsi="Times New Roman" w:cs="Times New Roman"/>
          <w:sz w:val="24"/>
          <w:szCs w:val="24"/>
        </w:rPr>
        <w:t>These signatures</w:t>
      </w:r>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w:t>
      </w:r>
      <w:r w:rsidR="00736F8D">
        <w:rPr>
          <w:rFonts w:ascii="Times New Roman" w:hAnsi="Times New Roman" w:cs="Times New Roman"/>
          <w:sz w:val="24"/>
          <w:szCs w:val="24"/>
        </w:rPr>
        <w:t>confirmed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66417E6" w14:textId="0D4506BE" w:rsidR="00936A09" w:rsidRPr="008A1C58" w:rsidRDefault="00594AAB" w:rsidP="008A1C58">
      <w:pPr>
        <w:spacing w:line="480" w:lineRule="auto"/>
        <w:rPr>
          <w:rFonts w:ascii="Times New Roman" w:hAnsi="Times New Roman" w:cs="Times New Roman"/>
          <w:sz w:val="24"/>
          <w:szCs w:val="24"/>
        </w:rPr>
      </w:pPr>
      <w:commentRangeStart w:id="14"/>
      <w:r w:rsidRPr="00594AAB">
        <w:rPr>
          <w:rFonts w:ascii="Times New Roman" w:hAnsi="Times New Roman" w:cs="Times New Roman"/>
          <w:sz w:val="24"/>
          <w:szCs w:val="24"/>
        </w:rPr>
        <w:t xml:space="preserve">While the characterization of mutational signatures has primarily concentrated on SBSs, ID signatures also offer valuable </w:t>
      </w:r>
      <w:commentRangeStart w:id="15"/>
      <w:r w:rsidRPr="00594AAB">
        <w:rPr>
          <w:rFonts w:ascii="Times New Roman" w:hAnsi="Times New Roman" w:cs="Times New Roman"/>
          <w:sz w:val="24"/>
          <w:szCs w:val="24"/>
        </w:rPr>
        <w:t>insights into mutagenic mechanisms</w:t>
      </w:r>
      <w:commentRangeEnd w:id="15"/>
      <w:r w:rsidR="00200278">
        <w:rPr>
          <w:rStyle w:val="CommentReference"/>
        </w:rPr>
        <w:commentReference w:id="15"/>
      </w:r>
      <w:r w:rsidRPr="00594AAB">
        <w:rPr>
          <w:rFonts w:ascii="Times New Roman" w:hAnsi="Times New Roman" w:cs="Times New Roman"/>
          <w:sz w:val="24"/>
          <w:szCs w:val="24"/>
        </w:rPr>
        <w:t>.</w:t>
      </w:r>
      <w:r w:rsidR="00F710DA">
        <w:rPr>
          <w:rFonts w:ascii="Times New Roman" w:hAnsi="Times New Roman" w:cs="Times New Roman" w:hint="eastAsia"/>
          <w:sz w:val="24"/>
          <w:szCs w:val="24"/>
        </w:rPr>
        <w:t xml:space="preserve"> The AA SBS and DBS signatures </w:t>
      </w:r>
      <w:r w:rsidR="00E37E7D">
        <w:rPr>
          <w:rFonts w:ascii="Times New Roman" w:hAnsi="Times New Roman" w:cs="Times New Roman"/>
          <w:sz w:val="24"/>
          <w:szCs w:val="24"/>
        </w:rPr>
        <w:t>involving</w:t>
      </w:r>
      <w:r w:rsidR="00413EF2">
        <w:rPr>
          <w:rFonts w:ascii="Times New Roman" w:hAnsi="Times New Roman" w:cs="Times New Roman" w:hint="eastAsia"/>
          <w:sz w:val="24"/>
          <w:szCs w:val="24"/>
        </w:rPr>
        <w:t xml:space="preserve"> T</w:t>
      </w:r>
      <w:r w:rsidR="00E37E7D">
        <w:rPr>
          <w:rFonts w:ascii="Times New Roman" w:hAnsi="Times New Roman" w:cs="Times New Roman"/>
          <w:sz w:val="24"/>
          <w:szCs w:val="24"/>
        </w:rPr>
        <w:t xml:space="preserve"> to </w:t>
      </w:r>
      <w:r w:rsidR="00413EF2">
        <w:rPr>
          <w:rFonts w:ascii="Times New Roman" w:hAnsi="Times New Roman" w:cs="Times New Roman" w:hint="eastAsia"/>
          <w:sz w:val="24"/>
          <w:szCs w:val="24"/>
        </w:rPr>
        <w:t>A</w:t>
      </w:r>
      <w:r w:rsidR="000B3E30">
        <w:rPr>
          <w:rFonts w:ascii="Times New Roman" w:hAnsi="Times New Roman" w:cs="Times New Roman" w:hint="eastAsia"/>
          <w:sz w:val="24"/>
          <w:szCs w:val="24"/>
        </w:rPr>
        <w:t xml:space="preserve"> </w:t>
      </w:r>
      <w:r w:rsidR="00E37E7D">
        <w:rPr>
          <w:rFonts w:ascii="Times New Roman" w:hAnsi="Times New Roman" w:cs="Times New Roman"/>
          <w:sz w:val="24"/>
          <w:szCs w:val="24"/>
        </w:rPr>
        <w:t xml:space="preserve">substitutions </w:t>
      </w:r>
      <w:r w:rsidR="000B3E30">
        <w:rPr>
          <w:rFonts w:ascii="Times New Roman" w:hAnsi="Times New Roman" w:cs="Times New Roman" w:hint="eastAsia"/>
          <w:sz w:val="24"/>
          <w:szCs w:val="24"/>
        </w:rPr>
        <w:t>(e.g., SBS22, C</w:t>
      </w:r>
      <w:r w:rsidR="000B3E30" w:rsidRPr="00D830DA">
        <w:rPr>
          <w:rFonts w:ascii="Times New Roman" w:hAnsi="Times New Roman" w:cs="Times New Roman"/>
          <w:sz w:val="24"/>
          <w:szCs w:val="24"/>
          <w:u w:val="single"/>
        </w:rPr>
        <w:t>T</w:t>
      </w:r>
      <w:r w:rsidR="000B3E30">
        <w:rPr>
          <w:rFonts w:ascii="Times New Roman" w:hAnsi="Times New Roman" w:cs="Times New Roman" w:hint="eastAsia"/>
          <w:sz w:val="24"/>
          <w:szCs w:val="24"/>
        </w:rPr>
        <w:t>G&gt;C</w:t>
      </w:r>
      <w:r w:rsidR="000B3E30" w:rsidRPr="00D830DA">
        <w:rPr>
          <w:rFonts w:ascii="Times New Roman" w:hAnsi="Times New Roman" w:cs="Times New Roman"/>
          <w:sz w:val="24"/>
          <w:szCs w:val="24"/>
          <w:u w:val="single"/>
        </w:rPr>
        <w:t>A</w:t>
      </w:r>
      <w:r w:rsidR="000B3E30">
        <w:rPr>
          <w:rFonts w:ascii="Times New Roman" w:hAnsi="Times New Roman" w:cs="Times New Roman" w:hint="eastAsia"/>
          <w:sz w:val="24"/>
          <w:szCs w:val="24"/>
        </w:rPr>
        <w:t xml:space="preserve">G; DBS20, </w:t>
      </w:r>
      <w:r w:rsidR="000B3E30" w:rsidRPr="00D830DA">
        <w:rPr>
          <w:rFonts w:ascii="Times New Roman" w:hAnsi="Times New Roman" w:cs="Times New Roman"/>
          <w:sz w:val="24"/>
          <w:szCs w:val="24"/>
          <w:u w:val="single"/>
        </w:rPr>
        <w:t>T</w:t>
      </w:r>
      <w:r w:rsidR="000B3E30">
        <w:rPr>
          <w:rFonts w:ascii="Times New Roman" w:hAnsi="Times New Roman" w:cs="Times New Roman" w:hint="eastAsia"/>
          <w:sz w:val="24"/>
          <w:szCs w:val="24"/>
        </w:rPr>
        <w:t>C&gt;</w:t>
      </w:r>
      <w:r w:rsidR="000B3E30" w:rsidRPr="00D830DA">
        <w:rPr>
          <w:rFonts w:ascii="Times New Roman" w:hAnsi="Times New Roman" w:cs="Times New Roman"/>
          <w:sz w:val="24"/>
          <w:szCs w:val="24"/>
          <w:u w:val="single"/>
        </w:rPr>
        <w:t>A</w:t>
      </w:r>
      <w:r w:rsidR="000B3E30">
        <w:rPr>
          <w:rFonts w:ascii="Times New Roman" w:hAnsi="Times New Roman" w:cs="Times New Roman" w:hint="eastAsia"/>
          <w:sz w:val="24"/>
          <w:szCs w:val="24"/>
        </w:rPr>
        <w:t xml:space="preserve">A). </w:t>
      </w:r>
      <w:r w:rsidR="004547AB" w:rsidRPr="004547AB">
        <w:rPr>
          <w:rFonts w:ascii="Times New Roman" w:hAnsi="Times New Roman" w:cs="Times New Roman"/>
          <w:sz w:val="24"/>
          <w:szCs w:val="24"/>
        </w:rPr>
        <w:t>Similarly, the ID signature ID23 reflects a propensity for removing single-base Cs or Ts across the genome</w:t>
      </w:r>
      <w:r w:rsidR="008B7345">
        <w:rPr>
          <w:rFonts w:ascii="Times New Roman" w:hAnsi="Times New Roman" w:cs="Times New Roman" w:hint="eastAsia"/>
          <w:sz w:val="24"/>
          <w:szCs w:val="24"/>
        </w:rPr>
        <w:t xml:space="preserve"> (e.g., CTG &gt; CG,</w:t>
      </w:r>
      <w:r w:rsidR="00F174AC">
        <w:rPr>
          <w:rFonts w:ascii="Times New Roman" w:hAnsi="Times New Roman" w:cs="Times New Roman" w:hint="eastAsia"/>
          <w:sz w:val="24"/>
          <w:szCs w:val="24"/>
        </w:rPr>
        <w:t xml:space="preserve"> TCCG&gt;TCG</w:t>
      </w:r>
      <w:r w:rsidR="004C0A0B">
        <w:rPr>
          <w:rFonts w:ascii="Times New Roman" w:hAnsi="Times New Roman" w:cs="Times New Roman" w:hint="eastAsia"/>
          <w:sz w:val="24"/>
          <w:szCs w:val="24"/>
        </w:rPr>
        <w:t>, removing C or Ts before a guanine</w:t>
      </w:r>
      <w:r w:rsidR="00F174AC">
        <w:rPr>
          <w:rFonts w:ascii="Times New Roman" w:hAnsi="Times New Roman" w:cs="Times New Roman" w:hint="eastAsia"/>
          <w:sz w:val="24"/>
          <w:szCs w:val="24"/>
        </w:rPr>
        <w:t>)</w:t>
      </w:r>
      <w:r w:rsidR="008B7345">
        <w:rPr>
          <w:rFonts w:ascii="Times New Roman" w:hAnsi="Times New Roman" w:cs="Times New Roman" w:hint="eastAsia"/>
          <w:sz w:val="24"/>
          <w:szCs w:val="24"/>
        </w:rPr>
        <w:t xml:space="preserve"> </w:t>
      </w:r>
      <w:r w:rsidR="004547AB">
        <w:rPr>
          <w:rFonts w:ascii="Times New Roman" w:hAnsi="Times New Roman" w:cs="Times New Roman" w:hint="eastAsia"/>
          <w:sz w:val="24"/>
          <w:szCs w:val="24"/>
        </w:rPr>
        <w:t>(Figure 1)</w:t>
      </w:r>
      <w:r w:rsidR="004547AB" w:rsidRPr="004547AB">
        <w:rPr>
          <w:rFonts w:ascii="Times New Roman" w:hAnsi="Times New Roman" w:cs="Times New Roman"/>
          <w:sz w:val="24"/>
          <w:szCs w:val="24"/>
        </w:rPr>
        <w:t xml:space="preserve">. </w:t>
      </w:r>
      <w:commentRangeStart w:id="16"/>
      <w:commentRangeStart w:id="17"/>
      <w:r w:rsidR="004547AB" w:rsidRPr="004547AB">
        <w:rPr>
          <w:rFonts w:ascii="Times New Roman" w:hAnsi="Times New Roman" w:cs="Times New Roman"/>
          <w:sz w:val="24"/>
          <w:szCs w:val="24"/>
        </w:rPr>
        <w:t>Furthermore, tobacco smoking not only promotes C&gt;A (SBS4) and CC&gt;AA (DBS2) mutations but also induces the removal of 1 bp C from polyC sequences of lengths 1-5, as captured by ID3</w:t>
      </w:r>
      <w:r w:rsidR="00B92F05">
        <w:rPr>
          <w:rFonts w:ascii="Times New Roman" w:hAnsi="Times New Roman" w:cs="Times New Roman" w:hint="eastAsia"/>
          <w:sz w:val="24"/>
          <w:szCs w:val="24"/>
        </w:rPr>
        <w:t xml:space="preserve">; similarly, UV exposure </w:t>
      </w:r>
      <w:r w:rsidR="00030739">
        <w:rPr>
          <w:rFonts w:ascii="Times New Roman" w:hAnsi="Times New Roman" w:cs="Times New Roman" w:hint="eastAsia"/>
          <w:sz w:val="24"/>
          <w:szCs w:val="24"/>
        </w:rPr>
        <w:t>causes C&gt;T(SBS7a) and CC&gt;TT (DBS1) mutations, as well as</w:t>
      </w:r>
      <w:r w:rsidR="006D0268">
        <w:rPr>
          <w:rFonts w:ascii="Times New Roman" w:hAnsi="Times New Roman" w:cs="Times New Roman" w:hint="eastAsia"/>
          <w:sz w:val="24"/>
          <w:szCs w:val="24"/>
        </w:rPr>
        <w:t xml:space="preserve"> GTTA&gt;GTA</w:t>
      </w:r>
      <w:r w:rsidR="006F455F">
        <w:rPr>
          <w:rFonts w:ascii="Times New Roman" w:hAnsi="Times New Roman" w:cs="Times New Roman" w:hint="eastAsia"/>
          <w:sz w:val="24"/>
          <w:szCs w:val="24"/>
        </w:rPr>
        <w:t xml:space="preserve"> or ATTA&gt;ATA</w:t>
      </w:r>
      <w:r w:rsidR="004547AB" w:rsidRPr="004547AB">
        <w:rPr>
          <w:rFonts w:ascii="Times New Roman" w:hAnsi="Times New Roman" w:cs="Times New Roman"/>
          <w:sz w:val="24"/>
          <w:szCs w:val="24"/>
        </w:rPr>
        <w:t xml:space="preserve">. </w:t>
      </w:r>
      <w:commentRangeEnd w:id="16"/>
      <w:r w:rsidR="00475D49">
        <w:rPr>
          <w:rStyle w:val="CommentReference"/>
        </w:rPr>
        <w:commentReference w:id="16"/>
      </w:r>
      <w:commentRangeEnd w:id="17"/>
      <w:r w:rsidR="00B9464D">
        <w:rPr>
          <w:rStyle w:val="CommentReference"/>
        </w:rPr>
        <w:commentReference w:id="17"/>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w:t>
      </w:r>
      <w:commentRangeEnd w:id="14"/>
      <w:r w:rsidR="007B5D43">
        <w:rPr>
          <w:rStyle w:val="CommentReference"/>
        </w:rPr>
        <w:commentReference w:id="14"/>
      </w:r>
      <w:r w:rsidR="00B716B2">
        <w:rPr>
          <w:rFonts w:ascii="Times New Roman" w:hAnsi="Times New Roman" w:cs="Times New Roman" w:hint="eastAsia"/>
          <w:sz w:val="24"/>
          <w:szCs w:val="24"/>
        </w:rPr>
        <w:t>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w:t>
      </w:r>
      <w:commentRangeStart w:id="18"/>
      <w:r w:rsidR="009F7D90" w:rsidRPr="008A1C58">
        <w:rPr>
          <w:rFonts w:ascii="Times New Roman" w:hAnsi="Times New Roman" w:cs="Times New Roman"/>
          <w:sz w:val="24"/>
          <w:szCs w:val="24"/>
        </w:rPr>
        <w:t>To date, COSMIC v3</w:t>
      </w:r>
      <w:commentRangeEnd w:id="18"/>
      <w:r w:rsidR="009E5692">
        <w:rPr>
          <w:rStyle w:val="CommentReference"/>
        </w:rPr>
        <w:commentReference w:id="18"/>
      </w:r>
      <w:r w:rsidR="009F7D90" w:rsidRPr="008A1C58">
        <w:rPr>
          <w:rFonts w:ascii="Times New Roman" w:hAnsi="Times New Roman" w:cs="Times New Roman"/>
          <w:sz w:val="24"/>
          <w:szCs w:val="24"/>
        </w:rPr>
        <w:t xml:space="preserve">.4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AF70095" w:rsidR="00756A7C" w:rsidRPr="008A1C58" w:rsidRDefault="00DE2178" w:rsidP="008A1C58">
      <w:pPr>
        <w:spacing w:line="480" w:lineRule="auto"/>
        <w:rPr>
          <w:rFonts w:ascii="Times New Roman" w:hAnsi="Times New Roman" w:cs="Times New Roman"/>
          <w:sz w:val="24"/>
          <w:szCs w:val="24"/>
        </w:rPr>
      </w:pPr>
      <w:r>
        <w:rPr>
          <w:rFonts w:ascii="Times New Roman" w:hAnsi="Times New Roman" w:cs="Times New Roman"/>
          <w:sz w:val="24"/>
          <w:szCs w:val="24"/>
        </w:rPr>
        <w:t>For the current study, we used t</w:t>
      </w:r>
      <w:r w:rsidR="00756A7C" w:rsidRPr="008A1C58">
        <w:rPr>
          <w:rFonts w:ascii="Times New Roman" w:hAnsi="Times New Roman" w:cs="Times New Roman"/>
          <w:sz w:val="24"/>
          <w:szCs w:val="24"/>
        </w:rPr>
        <w:t xml:space="preserve">he </w:t>
      </w:r>
      <w:r w:rsidR="006403B8">
        <w:rPr>
          <w:rFonts w:ascii="Times New Roman" w:hAnsi="Times New Roman" w:cs="Times New Roman"/>
          <w:sz w:val="24"/>
          <w:szCs w:val="24"/>
        </w:rPr>
        <w:t xml:space="preserve">most common </w:t>
      </w:r>
      <w:r w:rsidR="00756A7C"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Pr>
          <w:rFonts w:ascii="Times New Roman" w:hAnsi="Times New Roman" w:cs="Times New Roman"/>
          <w:sz w:val="24"/>
          <w:szCs w:val="24"/>
        </w:rPr>
        <w:t>. This classification</w:t>
      </w:r>
      <w:r w:rsidR="006403B8">
        <w:rPr>
          <w:rFonts w:ascii="Times New Roman" w:hAnsi="Times New Roman" w:cs="Times New Roman"/>
          <w:sz w:val="24"/>
          <w:szCs w:val="24"/>
        </w:rPr>
        <w:t xml:space="preserve"> depends</w:t>
      </w:r>
      <w:r w:rsidR="00756A7C" w:rsidRPr="008A1C58">
        <w:rPr>
          <w:rFonts w:ascii="Times New Roman" w:hAnsi="Times New Roman" w:cs="Times New Roman"/>
          <w:sz w:val="24"/>
          <w:szCs w:val="24"/>
        </w:rPr>
        <w:t xml:space="preserve"> </w:t>
      </w:r>
      <w:ins w:id="19" w:author="Steve Rozen, Ph.D." w:date="2025-04-30T08:05:00Z" w16du:dateUtc="2025-04-30T12:05:00Z">
        <w:r w:rsidR="009E5692">
          <w:rPr>
            <w:rFonts w:ascii="Times New Roman" w:hAnsi="Times New Roman" w:cs="Times New Roman"/>
            <w:sz w:val="24"/>
            <w:szCs w:val="24"/>
          </w:rPr>
          <w:t xml:space="preserve">on </w:t>
        </w:r>
      </w:ins>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w:t>
      </w:r>
      <w:r>
        <w:rPr>
          <w:rFonts w:ascii="Times New Roman" w:hAnsi="Times New Roman" w:cs="Times New Roman"/>
          <w:sz w:val="24"/>
          <w:szCs w:val="24"/>
        </w:rPr>
        <w:t xml:space="preserve">some aspects of </w:t>
      </w:r>
      <w:r w:rsidR="006403B8">
        <w:rPr>
          <w:rFonts w:ascii="Times New Roman" w:hAnsi="Times New Roman" w:cs="Times New Roman"/>
          <w:sz w:val="24"/>
          <w:szCs w:val="24"/>
        </w:rPr>
        <w:t xml:space="preserve">the </w:t>
      </w:r>
      <w:r w:rsidR="00756A7C" w:rsidRPr="008A1C58">
        <w:rPr>
          <w:rFonts w:ascii="Times New Roman" w:hAnsi="Times New Roman" w:cs="Times New Roman"/>
          <w:sz w:val="24"/>
          <w:szCs w:val="24"/>
        </w:rPr>
        <w:t>sequence context</w:t>
      </w:r>
      <w:r w:rsidR="00147AD8">
        <w:rPr>
          <w:rFonts w:ascii="Times New Roman" w:hAnsi="Times New Roman" w:cs="Times New Roman" w:hint="eastAsia"/>
          <w:sz w:val="24"/>
          <w:szCs w:val="24"/>
        </w:rPr>
        <w:t xml:space="preserve"> (Alexandrov et al., 2020</w:t>
      </w:r>
      <w:r>
        <w:rPr>
          <w:rFonts w:ascii="Times New Roman" w:hAnsi="Times New Roman" w:cs="Times New Roman"/>
          <w:sz w:val="24"/>
          <w:szCs w:val="24"/>
        </w:rPr>
        <w:t>)</w:t>
      </w:r>
      <w:r w:rsidR="00756A7C" w:rsidRPr="008A1C58">
        <w:rPr>
          <w:rFonts w:ascii="Times New Roman" w:hAnsi="Times New Roman" w:cs="Times New Roman"/>
          <w:sz w:val="24"/>
          <w:szCs w:val="24"/>
        </w:rPr>
        <w:t xml:space="preserve">. </w:t>
      </w:r>
      <w:ins w:id="20" w:author="Steve Rozen, Ph.D." w:date="2025-04-30T08:06:00Z" w16du:dateUtc="2025-04-30T12:06:00Z">
        <w:r w:rsidR="009E5692">
          <w:rPr>
            <w:rFonts w:ascii="Times New Roman" w:hAnsi="Times New Roman" w:cs="Times New Roman"/>
            <w:sz w:val="24"/>
            <w:szCs w:val="24"/>
          </w:rPr>
          <w:t xml:space="preserve">In more detail, </w:t>
        </w:r>
      </w:ins>
      <w:del w:id="21" w:author="Steve Rozen, Ph.D." w:date="2025-04-30T08:06:00Z" w16du:dateUtc="2025-04-30T12:06:00Z">
        <w:r w:rsidR="000A6AB6" w:rsidDel="009E5692">
          <w:rPr>
            <w:rFonts w:ascii="Times New Roman" w:hAnsi="Times New Roman" w:cs="Times New Roman"/>
            <w:sz w:val="24"/>
            <w:szCs w:val="24"/>
          </w:rPr>
          <w:delText>S</w:delText>
        </w:r>
      </w:del>
      <w:ins w:id="22" w:author="Steve Rozen, Ph.D." w:date="2025-04-30T08:06:00Z" w16du:dateUtc="2025-04-30T12:06:00Z">
        <w:r w:rsidR="009E5692">
          <w:rPr>
            <w:rFonts w:ascii="Times New Roman" w:hAnsi="Times New Roman" w:cs="Times New Roman"/>
            <w:sz w:val="24"/>
            <w:szCs w:val="24"/>
          </w:rPr>
          <w:t>s</w:t>
        </w:r>
      </w:ins>
      <w:r w:rsidR="000A6AB6">
        <w:rPr>
          <w:rFonts w:ascii="Times New Roman" w:hAnsi="Times New Roman" w:cs="Times New Roman"/>
          <w:sz w:val="24"/>
          <w:szCs w:val="24"/>
        </w:rPr>
        <w:t>ingle-base indel mutation are classified by the base inserted or deleted (by convention</w:t>
      </w:r>
      <w:ins w:id="23" w:author="Steve Rozen, Ph.D." w:date="2025-04-30T08:06:00Z" w16du:dateUtc="2025-04-30T12:06:00Z">
        <w:r w:rsidR="009E5692">
          <w:rPr>
            <w:rFonts w:ascii="Times New Roman" w:hAnsi="Times New Roman" w:cs="Times New Roman"/>
            <w:sz w:val="24"/>
            <w:szCs w:val="24"/>
          </w:rPr>
          <w:t xml:space="preserve">, shown </w:t>
        </w:r>
      </w:ins>
      <w:ins w:id="24" w:author="Steve Rozen, Ph.D." w:date="2025-04-30T08:07:00Z" w16du:dateUtc="2025-04-30T12:07:00Z">
        <w:r w:rsidR="009E5692">
          <w:rPr>
            <w:rFonts w:ascii="Times New Roman" w:hAnsi="Times New Roman" w:cs="Times New Roman"/>
            <w:sz w:val="24"/>
            <w:szCs w:val="24"/>
          </w:rPr>
          <w:t>in terms of</w:t>
        </w:r>
      </w:ins>
      <w:del w:id="25" w:author="Steve Rozen, Ph.D." w:date="2025-04-30T08:07:00Z" w16du:dateUtc="2025-04-30T12:07:00Z">
        <w:r w:rsidR="000A6AB6" w:rsidDel="009E5692">
          <w:rPr>
            <w:rFonts w:ascii="Times New Roman" w:hAnsi="Times New Roman" w:cs="Times New Roman"/>
            <w:sz w:val="24"/>
            <w:szCs w:val="24"/>
          </w:rPr>
          <w:delText xml:space="preserve"> based on the</w:delText>
        </w:r>
      </w:del>
      <w:r w:rsidR="000A6AB6">
        <w:rPr>
          <w:rFonts w:ascii="Times New Roman" w:hAnsi="Times New Roman" w:cs="Times New Roman"/>
          <w:sz w:val="24"/>
          <w:szCs w:val="24"/>
        </w:rPr>
        <w:t xml:space="preserve"> pyrimidine</w:t>
      </w:r>
      <w:ins w:id="26" w:author="Steve Rozen, Ph.D." w:date="2025-04-30T08:07:00Z" w16du:dateUtc="2025-04-30T12:07:00Z">
        <w:r w:rsidR="009E5692">
          <w:rPr>
            <w:rFonts w:ascii="Times New Roman" w:hAnsi="Times New Roman" w:cs="Times New Roman"/>
            <w:sz w:val="24"/>
            <w:szCs w:val="24"/>
          </w:rPr>
          <w:t xml:space="preserve">s -- </w:t>
        </w:r>
      </w:ins>
      <w:del w:id="27" w:author="Steve Rozen, Ph.D." w:date="2025-04-30T08:07:00Z" w16du:dateUtc="2025-04-30T12:07:00Z">
        <w:r w:rsidR="000A6AB6" w:rsidDel="009E5692">
          <w:rPr>
            <w:rFonts w:ascii="Times New Roman" w:hAnsi="Times New Roman" w:cs="Times New Roman"/>
            <w:sz w:val="24"/>
            <w:szCs w:val="24"/>
          </w:rPr>
          <w:delText xml:space="preserve"> (</w:delText>
        </w:r>
      </w:del>
      <w:r w:rsidR="000A6AB6">
        <w:rPr>
          <w:rFonts w:ascii="Times New Roman" w:hAnsi="Times New Roman" w:cs="Times New Roman"/>
          <w:sz w:val="24"/>
          <w:szCs w:val="24"/>
        </w:rPr>
        <w:t>C or T</w:t>
      </w:r>
      <w:ins w:id="28" w:author="Steve Rozen, Ph.D." w:date="2025-04-30T08:07:00Z" w16du:dateUtc="2025-04-30T12:07:00Z">
        <w:r w:rsidR="009E5692">
          <w:rPr>
            <w:rFonts w:ascii="Times New Roman" w:hAnsi="Times New Roman" w:cs="Times New Roman"/>
            <w:sz w:val="24"/>
            <w:szCs w:val="24"/>
          </w:rPr>
          <w:t>)</w:t>
        </w:r>
      </w:ins>
      <w:del w:id="29" w:author="Steve Rozen, Ph.D." w:date="2025-04-30T08:07:00Z" w16du:dateUtc="2025-04-30T12:07:00Z">
        <w:r w:rsidR="000A6AB6" w:rsidDel="009E5692">
          <w:rPr>
            <w:rFonts w:ascii="Times New Roman" w:hAnsi="Times New Roman" w:cs="Times New Roman"/>
            <w:sz w:val="24"/>
            <w:szCs w:val="24"/>
          </w:rPr>
          <w:delText>)</w:delText>
        </w:r>
      </w:del>
      <w:r w:rsidR="000A6AB6">
        <w:rPr>
          <w:rFonts w:ascii="Times New Roman" w:hAnsi="Times New Roman" w:cs="Times New Roman"/>
          <w:sz w:val="24"/>
          <w:szCs w:val="24"/>
        </w:rPr>
        <w:t xml:space="preserve"> and by the number of C’s or T’s flanking the deletion. Deletions or insertions of more than one base are classified according to whether they occur in a repeat</w:t>
      </w:r>
      <w:ins w:id="30" w:author="Steve Rozen, Ph.D." w:date="2025-04-30T08:08:00Z" w16du:dateUtc="2025-04-30T12:08:00Z">
        <w:r w:rsidR="009E5692">
          <w:rPr>
            <w:rFonts w:ascii="Times New Roman" w:hAnsi="Times New Roman" w:cs="Times New Roman"/>
            <w:sz w:val="24"/>
            <w:szCs w:val="24"/>
          </w:rPr>
          <w:t xml:space="preserve">, </w:t>
        </w:r>
      </w:ins>
      <w:del w:id="31" w:author="Steve Rozen, Ph.D." w:date="2025-04-30T08:08:00Z" w16du:dateUtc="2025-04-30T12:08:00Z">
        <w:r w:rsidR="000A6AB6" w:rsidDel="009E5692">
          <w:rPr>
            <w:rFonts w:ascii="Times New Roman" w:hAnsi="Times New Roman" w:cs="Times New Roman"/>
            <w:sz w:val="24"/>
            <w:szCs w:val="24"/>
          </w:rPr>
          <w:delText xml:space="preserve"> (</w:delText>
        </w:r>
      </w:del>
      <w:r w:rsidR="000A6AB6">
        <w:rPr>
          <w:rFonts w:ascii="Times New Roman" w:hAnsi="Times New Roman" w:cs="Times New Roman"/>
          <w:sz w:val="24"/>
          <w:szCs w:val="24"/>
        </w:rPr>
        <w:t xml:space="preserve">for example deletion of CA in </w:t>
      </w:r>
      <w:r>
        <w:rPr>
          <w:rFonts w:ascii="Times New Roman" w:hAnsi="Times New Roman" w:cs="Times New Roman"/>
          <w:sz w:val="24"/>
          <w:szCs w:val="24"/>
        </w:rPr>
        <w:t xml:space="preserve">a </w:t>
      </w:r>
      <w:r w:rsidR="006923DD">
        <w:rPr>
          <w:rFonts w:ascii="Times New Roman" w:hAnsi="Times New Roman" w:cs="Times New Roman" w:hint="eastAsia"/>
          <w:sz w:val="24"/>
          <w:szCs w:val="24"/>
        </w:rPr>
        <w:t>CACA</w:t>
      </w:r>
      <w:r>
        <w:rPr>
          <w:rFonts w:ascii="Times New Roman" w:hAnsi="Times New Roman" w:cs="Times New Roman"/>
          <w:sz w:val="24"/>
          <w:szCs w:val="24"/>
        </w:rPr>
        <w:t>…</w:t>
      </w:r>
      <w:ins w:id="32" w:author="Steve Rozen, Ph.D." w:date="2025-04-30T08:12:00Z" w16du:dateUtc="2025-04-30T12:12:00Z">
        <w:r w:rsidR="004B1099">
          <w:rPr>
            <w:rFonts w:ascii="Times New Roman" w:hAnsi="Times New Roman" w:cs="Times New Roman"/>
            <w:sz w:val="24"/>
            <w:szCs w:val="24"/>
          </w:rPr>
          <w:t>CA</w:t>
        </w:r>
      </w:ins>
      <w:r w:rsidR="006923DD">
        <w:rPr>
          <w:rFonts w:ascii="Times New Roman" w:hAnsi="Times New Roman" w:cs="Times New Roman"/>
          <w:sz w:val="24"/>
          <w:szCs w:val="24"/>
        </w:rPr>
        <w:t xml:space="preserve"> </w:t>
      </w:r>
      <w:r w:rsidR="000A6AB6">
        <w:rPr>
          <w:rFonts w:ascii="Times New Roman" w:hAnsi="Times New Roman" w:cs="Times New Roman"/>
          <w:sz w:val="24"/>
          <w:szCs w:val="24"/>
        </w:rPr>
        <w:t>repeat</w:t>
      </w:r>
      <w:del w:id="33" w:author="Steve Rozen, Ph.D." w:date="2025-04-30T08:08:00Z" w16du:dateUtc="2025-04-30T12:08:00Z">
        <w:r w:rsidR="000A6AB6" w:rsidDel="009E5692">
          <w:rPr>
            <w:rFonts w:ascii="Times New Roman" w:hAnsi="Times New Roman" w:cs="Times New Roman"/>
            <w:sz w:val="24"/>
            <w:szCs w:val="24"/>
          </w:rPr>
          <w:delText>)</w:delText>
        </w:r>
      </w:del>
      <w:r w:rsidR="000A6AB6">
        <w:rPr>
          <w:rFonts w:ascii="Times New Roman" w:hAnsi="Times New Roman" w:cs="Times New Roman"/>
          <w:sz w:val="24"/>
          <w:szCs w:val="24"/>
        </w:rPr>
        <w:t xml:space="preserve">. </w:t>
      </w:r>
      <w:r w:rsidR="00CA7AD4" w:rsidRPr="00CA7AD4">
        <w:rPr>
          <w:rFonts w:ascii="Times New Roman" w:hAnsi="Times New Roman" w:cs="Times New Roman" w:hint="eastAsia"/>
          <w:sz w:val="24"/>
          <w:szCs w:val="24"/>
        </w:rPr>
        <w:t xml:space="preserve">In </w:t>
      </w:r>
      <w:del w:id="34" w:author="Steve Rozen, Ph.D." w:date="2025-04-30T08:08:00Z" w16du:dateUtc="2025-04-30T12:08:00Z">
        <w:r w:rsidR="00CA7AD4" w:rsidRPr="00CA7AD4" w:rsidDel="004B1099">
          <w:rPr>
            <w:rFonts w:ascii="Times New Roman" w:hAnsi="Times New Roman" w:cs="Times New Roman" w:hint="eastAsia"/>
            <w:sz w:val="24"/>
            <w:szCs w:val="24"/>
          </w:rPr>
          <w:delText>contrast</w:delText>
        </w:r>
      </w:del>
      <w:ins w:id="35" w:author="Steve Rozen, Ph.D." w:date="2025-04-30T08:08:00Z" w16du:dateUtc="2025-04-30T12:08:00Z">
        <w:r w:rsidR="004B1099">
          <w:rPr>
            <w:rFonts w:ascii="Times New Roman" w:hAnsi="Times New Roman" w:cs="Times New Roman"/>
            <w:sz w:val="24"/>
            <w:szCs w:val="24"/>
          </w:rPr>
          <w:t>addition</w:t>
        </w:r>
      </w:ins>
      <w:r w:rsidR="00CA7AD4" w:rsidRPr="00CA7AD4">
        <w:rPr>
          <w:rFonts w:ascii="Times New Roman" w:hAnsi="Times New Roman" w:cs="Times New Roman" w:hint="eastAsia"/>
          <w:sz w:val="24"/>
          <w:szCs w:val="24"/>
        </w:rPr>
        <w:t>,</w:t>
      </w:r>
      <w:del w:id="36" w:author="Steve Rozen, Ph.D." w:date="2025-04-30T08:08:00Z" w16du:dateUtc="2025-04-30T12:08:00Z">
        <w:r w:rsidR="00CA7AD4" w:rsidRPr="00CA7AD4" w:rsidDel="004B1099">
          <w:rPr>
            <w:rFonts w:ascii="Times New Roman" w:hAnsi="Times New Roman" w:cs="Times New Roman" w:hint="eastAsia"/>
            <w:sz w:val="24"/>
            <w:szCs w:val="24"/>
          </w:rPr>
          <w:delText xml:space="preserve"> </w:delText>
        </w:r>
      </w:del>
      <w:ins w:id="37" w:author="Steve Rozen, Ph.D." w:date="2025-04-30T08:08:00Z" w16du:dateUtc="2025-04-30T12:08:00Z">
        <w:r w:rsidR="004B1099">
          <w:rPr>
            <w:rFonts w:ascii="Times New Roman" w:hAnsi="Times New Roman" w:cs="Times New Roman"/>
            <w:sz w:val="24"/>
            <w:szCs w:val="24"/>
          </w:rPr>
          <w:t xml:space="preserve"> </w:t>
        </w:r>
      </w:ins>
      <w:del w:id="38" w:author="Steve Rozen, Ph.D." w:date="2025-04-30T08:08:00Z" w16du:dateUtc="2025-04-30T12:08:00Z">
        <w:r w:rsidR="00CA7AD4" w:rsidRPr="00CA7AD4" w:rsidDel="004B1099">
          <w:rPr>
            <w:rFonts w:ascii="Times New Roman" w:hAnsi="Times New Roman" w:cs="Times New Roman" w:hint="eastAsia"/>
            <w:sz w:val="24"/>
            <w:szCs w:val="24"/>
          </w:rPr>
          <w:delText xml:space="preserve">microhomology-mediated </w:delText>
        </w:r>
      </w:del>
      <w:r w:rsidR="00CA7AD4" w:rsidRPr="00CA7AD4">
        <w:rPr>
          <w:rFonts w:ascii="Times New Roman" w:hAnsi="Times New Roman" w:cs="Times New Roman" w:hint="eastAsia"/>
          <w:sz w:val="24"/>
          <w:szCs w:val="24"/>
        </w:rPr>
        <w:t xml:space="preserve">deletions </w:t>
      </w:r>
      <w:r>
        <w:rPr>
          <w:rFonts w:ascii="Times New Roman" w:hAnsi="Times New Roman" w:cs="Times New Roman"/>
          <w:sz w:val="24"/>
          <w:szCs w:val="24"/>
        </w:rPr>
        <w:t xml:space="preserve">of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2 bases </w:t>
      </w:r>
      <w:ins w:id="39" w:author="Steve Rozen, Ph.D." w:date="2025-04-30T08:10:00Z" w16du:dateUtc="2025-04-30T12:10:00Z">
        <w:r w:rsidR="004B1099">
          <w:rPr>
            <w:rFonts w:ascii="Times New Roman" w:hAnsi="Times New Roman" w:cs="Times New Roman"/>
            <w:sz w:val="24"/>
            <w:szCs w:val="24"/>
          </w:rPr>
          <w:t>in non-repetiti</w:t>
        </w:r>
      </w:ins>
      <w:ins w:id="40" w:author="Steve Rozen, Ph.D." w:date="2025-04-30T08:11:00Z" w16du:dateUtc="2025-04-30T12:11:00Z">
        <w:r w:rsidR="004B1099">
          <w:rPr>
            <w:rFonts w:ascii="Times New Roman" w:hAnsi="Times New Roman" w:cs="Times New Roman"/>
            <w:sz w:val="24"/>
            <w:szCs w:val="24"/>
          </w:rPr>
          <w:t xml:space="preserve">ve regions </w:t>
        </w:r>
      </w:ins>
      <w:ins w:id="41" w:author="Steve Rozen, Ph.D." w:date="2025-04-30T08:09:00Z" w16du:dateUtc="2025-04-30T12:09:00Z">
        <w:r w:rsidR="004B1099">
          <w:rPr>
            <w:rFonts w:ascii="Times New Roman" w:hAnsi="Times New Roman" w:cs="Times New Roman"/>
            <w:sz w:val="24"/>
            <w:szCs w:val="24"/>
          </w:rPr>
          <w:t xml:space="preserve">that have microhomology are classified separately. </w:t>
        </w:r>
      </w:ins>
      <w:ins w:id="42" w:author="Steve Rozen, Ph.D." w:date="2025-04-30T08:10:00Z" w16du:dateUtc="2025-04-30T12:10:00Z">
        <w:r w:rsidR="004B1099">
          <w:rPr>
            <w:rFonts w:ascii="Times New Roman" w:hAnsi="Times New Roman" w:cs="Times New Roman"/>
            <w:sz w:val="24"/>
            <w:szCs w:val="24"/>
          </w:rPr>
          <w:t xml:space="preserve">These deletions </w:t>
        </w:r>
      </w:ins>
      <w:r w:rsidR="00CA7AD4" w:rsidRPr="00CA7AD4">
        <w:rPr>
          <w:rFonts w:ascii="Times New Roman" w:hAnsi="Times New Roman" w:cs="Times New Roman" w:hint="eastAsia"/>
          <w:sz w:val="24"/>
          <w:szCs w:val="24"/>
        </w:rPr>
        <w:t>arise</w:t>
      </w:r>
      <w:del w:id="43" w:author="Steve Rozen, Ph.D." w:date="2025-04-30T08:11:00Z" w16du:dateUtc="2025-04-30T12:11:00Z">
        <w:r w:rsidR="00CA7AD4" w:rsidRPr="00CA7AD4" w:rsidDel="004B1099">
          <w:rPr>
            <w:rFonts w:ascii="Times New Roman" w:hAnsi="Times New Roman" w:cs="Times New Roman" w:hint="eastAsia"/>
            <w:sz w:val="24"/>
            <w:szCs w:val="24"/>
          </w:rPr>
          <w:delText xml:space="preserve"> in non-repetitive regions via short homologous sequences (2</w:delText>
        </w:r>
        <w:r w:rsidR="00CA7AD4" w:rsidRPr="00CA7AD4" w:rsidDel="004B1099">
          <w:rPr>
            <w:rFonts w:ascii="Times New Roman" w:hAnsi="Times New Roman" w:cs="Times New Roman" w:hint="eastAsia"/>
            <w:sz w:val="24"/>
            <w:szCs w:val="24"/>
          </w:rPr>
          <w:delText>–</w:delText>
        </w:r>
        <w:r w:rsidR="00CA7AD4" w:rsidRPr="00CA7AD4" w:rsidDel="004B1099">
          <w:rPr>
            <w:rFonts w:ascii="Times New Roman" w:hAnsi="Times New Roman" w:cs="Times New Roman" w:hint="eastAsia"/>
            <w:sz w:val="24"/>
            <w:szCs w:val="24"/>
          </w:rPr>
          <w:delText>5 bp) that</w:delText>
        </w:r>
      </w:del>
      <w:ins w:id="44" w:author="Steve Rozen, Ph.D." w:date="2025-04-30T08:11:00Z" w16du:dateUtc="2025-04-30T12:11:00Z">
        <w:r w:rsidR="004B1099">
          <w:rPr>
            <w:rFonts w:ascii="Times New Roman" w:hAnsi="Times New Roman" w:cs="Times New Roman"/>
            <w:sz w:val="24"/>
            <w:szCs w:val="24"/>
          </w:rPr>
          <w:t xml:space="preserve"> via non-homologous end-joining, notabl</w:t>
        </w:r>
      </w:ins>
      <w:ins w:id="45" w:author="Steve Rozen, Ph.D." w:date="2025-04-30T08:12:00Z" w16du:dateUtc="2025-04-30T12:12:00Z">
        <w:r w:rsidR="004B1099">
          <w:rPr>
            <w:rFonts w:ascii="Times New Roman" w:hAnsi="Times New Roman" w:cs="Times New Roman"/>
            <w:sz w:val="24"/>
            <w:szCs w:val="24"/>
          </w:rPr>
          <w:t>y</w:t>
        </w:r>
      </w:ins>
      <w:ins w:id="46" w:author="Steve Rozen, Ph.D." w:date="2025-04-30T08:11:00Z" w16du:dateUtc="2025-04-30T12:11:00Z">
        <w:r w:rsidR="004B1099">
          <w:rPr>
            <w:rFonts w:ascii="Times New Roman" w:hAnsi="Times New Roman" w:cs="Times New Roman"/>
            <w:sz w:val="24"/>
            <w:szCs w:val="24"/>
          </w:rPr>
          <w:t xml:space="preserve"> in</w:t>
        </w:r>
      </w:ins>
      <w:ins w:id="47" w:author="Steve Rozen, Ph.D." w:date="2025-04-30T08:12:00Z" w16du:dateUtc="2025-04-30T12:12:00Z">
        <w:r w:rsidR="004B1099">
          <w:rPr>
            <w:rFonts w:ascii="Times New Roman" w:hAnsi="Times New Roman" w:cs="Times New Roman"/>
            <w:sz w:val="24"/>
            <w:szCs w:val="24"/>
          </w:rPr>
          <w:t xml:space="preserve"> BRCA-deficient cancers.</w:t>
        </w:r>
      </w:ins>
      <w:del w:id="48" w:author="Steve Rozen, Ph.D." w:date="2025-04-30T08:12:00Z" w16du:dateUtc="2025-04-30T12:12:00Z">
        <w:r w:rsidR="00CA7AD4" w:rsidRPr="00CA7AD4" w:rsidDel="004B1099">
          <w:rPr>
            <w:rFonts w:ascii="Times New Roman" w:hAnsi="Times New Roman" w:cs="Times New Roman" w:hint="eastAsia"/>
            <w:sz w:val="24"/>
            <w:szCs w:val="24"/>
          </w:rPr>
          <w:delText xml:space="preserve"> guide erroneous repair during DNA damage.</w:delText>
        </w:r>
      </w:del>
      <w:r w:rsidR="00CA7AD4" w:rsidRPr="00CA7AD4">
        <w:rPr>
          <w:rFonts w:ascii="Times New Roman" w:hAnsi="Times New Roman" w:cs="Times New Roman" w:hint="eastAsia"/>
          <w:sz w:val="24"/>
          <w:szCs w:val="24"/>
        </w:rPr>
        <w:t xml:space="preserve"> </w:t>
      </w:r>
      <w:ins w:id="49" w:author="Steve Rozen, Ph.D." w:date="2025-04-30T08:13:00Z" w16du:dateUtc="2025-04-30T12:13:00Z">
        <w:r w:rsidR="004B1099">
          <w:rPr>
            <w:rFonts w:ascii="Times New Roman" w:hAnsi="Times New Roman" w:cs="Times New Roman"/>
            <w:sz w:val="24"/>
            <w:szCs w:val="24"/>
          </w:rPr>
          <w:t xml:space="preserve">&lt;This next sentence is incorrect&gt; </w:t>
        </w:r>
      </w:ins>
      <w:r w:rsidR="00CA7AD4" w:rsidRPr="00CA7AD4">
        <w:rPr>
          <w:rFonts w:ascii="Times New Roman" w:hAnsi="Times New Roman" w:cs="Times New Roman" w:hint="eastAsia"/>
          <w:sz w:val="24"/>
          <w:szCs w:val="24"/>
        </w:rPr>
        <w:t xml:space="preserve">For example, a </w:t>
      </w:r>
      <w:r w:rsidR="00B426DB">
        <w:rPr>
          <w:rFonts w:ascii="Times New Roman" w:hAnsi="Times New Roman" w:cs="Times New Roman" w:hint="eastAsia"/>
          <w:sz w:val="24"/>
          <w:szCs w:val="24"/>
        </w:rPr>
        <w:t>2</w:t>
      </w:r>
      <w:r w:rsidR="00CA7AD4" w:rsidRPr="00CA7AD4">
        <w:rPr>
          <w:rFonts w:ascii="Times New Roman" w:hAnsi="Times New Roman" w:cs="Times New Roman" w:hint="eastAsia"/>
          <w:sz w:val="24"/>
          <w:szCs w:val="24"/>
        </w:rPr>
        <w:t xml:space="preserve"> bp deletion (e.g., AGTCTAG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 AG</w:t>
      </w:r>
      <w:r w:rsidR="00B426DB">
        <w:rPr>
          <w:rFonts w:ascii="Times New Roman" w:hAnsi="Times New Roman" w:cs="Times New Roman" w:hint="eastAsia"/>
          <w:sz w:val="24"/>
          <w:szCs w:val="24"/>
        </w:rPr>
        <w:t>T</w:t>
      </w:r>
      <w:r w:rsidR="00CA7AD4" w:rsidRPr="00CA7AD4">
        <w:rPr>
          <w:rFonts w:ascii="Times New Roman" w:hAnsi="Times New Roman" w:cs="Times New Roman" w:hint="eastAsia"/>
          <w:sz w:val="24"/>
          <w:szCs w:val="24"/>
        </w:rPr>
        <w:t>AG) may utilize a 2 bp microhomology (</w:t>
      </w:r>
      <w:r w:rsidR="00EA55D1">
        <w:rPr>
          <w:rFonts w:ascii="Times New Roman" w:hAnsi="Times New Roman" w:cs="Times New Roman" w:hint="eastAsia"/>
          <w:sz w:val="24"/>
          <w:szCs w:val="24"/>
        </w:rPr>
        <w:t>AG</w:t>
      </w:r>
      <w:r w:rsidR="00CA7AD4" w:rsidRPr="00CA7AD4">
        <w:rPr>
          <w:rFonts w:ascii="Times New Roman" w:hAnsi="Times New Roman" w:cs="Times New Roman" w:hint="eastAsia"/>
          <w:sz w:val="24"/>
          <w:szCs w:val="24"/>
        </w:rPr>
        <w:t>) during non-</w:t>
      </w:r>
      <w:r w:rsidR="00CA7AD4" w:rsidRPr="00CA7AD4">
        <w:rPr>
          <w:rFonts w:ascii="Times New Roman" w:hAnsi="Times New Roman" w:cs="Times New Roman" w:hint="eastAsia"/>
          <w:sz w:val="24"/>
          <w:szCs w:val="24"/>
        </w:rPr>
        <w:lastRenderedPageBreak/>
        <w:t xml:space="preserve">homologous end joining (NHEJ), where the repair machinery aligns mismatched ends using shared flanking sequences. </w:t>
      </w:r>
      <w:ins w:id="50" w:author="Steve Rozen, Ph.D." w:date="2025-04-30T08:16:00Z" w16du:dateUtc="2025-04-30T12:16:00Z">
        <w:r w:rsidR="004B1099">
          <w:rPr>
            <w:rFonts w:ascii="Times New Roman" w:hAnsi="Times New Roman" w:cs="Times New Roman"/>
            <w:sz w:val="24"/>
            <w:szCs w:val="24"/>
          </w:rPr>
          <w:t xml:space="preserve">Correct sentence: </w:t>
        </w:r>
      </w:ins>
      <w:ins w:id="51" w:author="Steve Rozen, Ph.D." w:date="2025-04-30T08:17:00Z" w16du:dateUtc="2025-04-30T12:17:00Z">
        <w:r w:rsidR="004B1099">
          <w:rPr>
            <w:rFonts w:ascii="Times New Roman" w:hAnsi="Times New Roman" w:cs="Times New Roman"/>
            <w:sz w:val="24"/>
            <w:szCs w:val="24"/>
          </w:rPr>
          <w:t xml:space="preserve">For example, in the </w:t>
        </w:r>
      </w:ins>
      <w:ins w:id="52" w:author="Steve Rozen, Ph.D." w:date="2025-04-30T08:18:00Z" w16du:dateUtc="2025-04-30T12:18:00Z">
        <w:r w:rsidR="004B1099">
          <w:rPr>
            <w:rFonts w:ascii="Times New Roman" w:hAnsi="Times New Roman" w:cs="Times New Roman"/>
            <w:sz w:val="24"/>
            <w:szCs w:val="24"/>
          </w:rPr>
          <w:t>3</w:t>
        </w:r>
      </w:ins>
      <w:ins w:id="53" w:author="Steve Rozen, Ph.D." w:date="2025-04-30T08:17:00Z" w16du:dateUtc="2025-04-30T12:17:00Z">
        <w:r w:rsidR="004B1099">
          <w:rPr>
            <w:rFonts w:ascii="Times New Roman" w:hAnsi="Times New Roman" w:cs="Times New Roman"/>
            <w:sz w:val="24"/>
            <w:szCs w:val="24"/>
          </w:rPr>
          <w:t>-bp deletion A</w:t>
        </w:r>
        <w:r w:rsidR="004B1099" w:rsidRPr="00A34C38">
          <w:rPr>
            <w:rFonts w:ascii="Times New Roman" w:hAnsi="Times New Roman" w:cs="Times New Roman"/>
            <w:sz w:val="24"/>
            <w:szCs w:val="24"/>
            <w:u w:val="single"/>
            <w:rPrChange w:id="54" w:author="Steve Rozen, Ph.D." w:date="2025-04-30T08:19:00Z" w16du:dateUtc="2025-04-30T12:19:00Z">
              <w:rPr>
                <w:rFonts w:ascii="Times New Roman" w:hAnsi="Times New Roman" w:cs="Times New Roman"/>
                <w:sz w:val="24"/>
                <w:szCs w:val="24"/>
              </w:rPr>
            </w:rPrChange>
          </w:rPr>
          <w:t>C</w:t>
        </w:r>
      </w:ins>
      <w:ins w:id="55" w:author="Steve Rozen, Ph.D." w:date="2025-04-30T08:18:00Z" w16du:dateUtc="2025-04-30T12:18:00Z">
        <w:r w:rsidR="004B1099" w:rsidRPr="00A34C38">
          <w:rPr>
            <w:rFonts w:ascii="Times New Roman" w:hAnsi="Times New Roman" w:cs="Times New Roman"/>
            <w:sz w:val="24"/>
            <w:szCs w:val="24"/>
            <w:u w:val="single"/>
            <w:rPrChange w:id="56" w:author="Steve Rozen, Ph.D." w:date="2025-04-30T08:19:00Z" w16du:dateUtc="2025-04-30T12:19:00Z">
              <w:rPr>
                <w:rFonts w:ascii="Times New Roman" w:hAnsi="Times New Roman" w:cs="Times New Roman"/>
                <w:sz w:val="24"/>
                <w:szCs w:val="24"/>
              </w:rPr>
            </w:rPrChange>
          </w:rPr>
          <w:t>A</w:t>
        </w:r>
      </w:ins>
      <w:ins w:id="57" w:author="Steve Rozen, Ph.D." w:date="2025-04-30T08:19:00Z" w16du:dateUtc="2025-04-30T12:19:00Z">
        <w:r w:rsidR="00A34C38">
          <w:rPr>
            <w:rFonts w:ascii="Times New Roman" w:hAnsi="Times New Roman" w:cs="Times New Roman"/>
            <w:sz w:val="24"/>
            <w:szCs w:val="24"/>
            <w:u w:val="single"/>
          </w:rPr>
          <w:t>|</w:t>
        </w:r>
      </w:ins>
      <w:ins w:id="58" w:author="Steve Rozen, Ph.D." w:date="2025-04-30T08:17:00Z" w16du:dateUtc="2025-04-30T12:17:00Z">
        <w:r w:rsidR="004B1099" w:rsidRPr="00A34C38">
          <w:rPr>
            <w:rFonts w:ascii="Times New Roman" w:hAnsi="Times New Roman" w:cs="Times New Roman"/>
            <w:sz w:val="24"/>
            <w:szCs w:val="24"/>
            <w:rPrChange w:id="59" w:author="Steve Rozen, Ph.D." w:date="2025-04-30T08:19:00Z" w16du:dateUtc="2025-04-30T12:19:00Z">
              <w:rPr>
                <w:rFonts w:ascii="Times New Roman" w:hAnsi="Times New Roman" w:cs="Times New Roman"/>
                <w:sz w:val="24"/>
                <w:szCs w:val="24"/>
                <w:u w:val="single"/>
              </w:rPr>
            </w:rPrChange>
          </w:rPr>
          <w:t>T</w:t>
        </w:r>
        <w:r w:rsidR="004B1099" w:rsidRPr="00A34C38">
          <w:rPr>
            <w:rFonts w:ascii="Times New Roman" w:hAnsi="Times New Roman" w:cs="Times New Roman"/>
            <w:sz w:val="24"/>
            <w:szCs w:val="24"/>
            <w:u w:val="single"/>
          </w:rPr>
          <w:t>C</w:t>
        </w:r>
      </w:ins>
      <w:ins w:id="60" w:author="Steve Rozen, Ph.D." w:date="2025-04-30T08:18:00Z" w16du:dateUtc="2025-04-30T12:18:00Z">
        <w:r w:rsidR="004B1099" w:rsidRPr="00A34C38">
          <w:rPr>
            <w:rFonts w:ascii="Times New Roman" w:hAnsi="Times New Roman" w:cs="Times New Roman"/>
            <w:sz w:val="24"/>
            <w:szCs w:val="24"/>
            <w:u w:val="single"/>
          </w:rPr>
          <w:t>A</w:t>
        </w:r>
      </w:ins>
      <w:ins w:id="61" w:author="Steve Rozen, Ph.D." w:date="2025-04-30T08:19:00Z" w16du:dateUtc="2025-04-30T12:19:00Z">
        <w:r w:rsidR="00A34C38">
          <w:rPr>
            <w:rFonts w:ascii="Times New Roman" w:hAnsi="Times New Roman" w:cs="Times New Roman"/>
            <w:sz w:val="24"/>
            <w:szCs w:val="24"/>
            <w:u w:val="single"/>
          </w:rPr>
          <w:t>|</w:t>
        </w:r>
      </w:ins>
      <w:ins w:id="62" w:author="Steve Rozen, Ph.D." w:date="2025-04-30T08:17:00Z" w16du:dateUtc="2025-04-30T12:17:00Z">
        <w:r w:rsidR="004B1099">
          <w:rPr>
            <w:rFonts w:ascii="Times New Roman" w:hAnsi="Times New Roman" w:cs="Times New Roman"/>
            <w:sz w:val="24"/>
            <w:szCs w:val="24"/>
          </w:rPr>
          <w:t xml:space="preserve">GG </w:t>
        </w:r>
        <w:r w:rsidR="004B1099" w:rsidRPr="004B1099">
          <w:rPr>
            <w:rFonts w:ascii="Times New Roman" w:hAnsi="Times New Roman" w:cs="Times New Roman"/>
            <w:sz w:val="24"/>
            <w:szCs w:val="24"/>
          </w:rPr>
          <w:sym w:font="Wingdings" w:char="F0E0"/>
        </w:r>
        <w:r w:rsidR="004B1099">
          <w:rPr>
            <w:rFonts w:ascii="Times New Roman" w:hAnsi="Times New Roman" w:cs="Times New Roman"/>
            <w:sz w:val="24"/>
            <w:szCs w:val="24"/>
          </w:rPr>
          <w:t xml:space="preserve"> AC</w:t>
        </w:r>
      </w:ins>
      <w:ins w:id="63" w:author="Steve Rozen, Ph.D." w:date="2025-04-30T08:19:00Z" w16du:dateUtc="2025-04-30T12:19:00Z">
        <w:r w:rsidR="00A34C38">
          <w:rPr>
            <w:rFonts w:ascii="Times New Roman" w:hAnsi="Times New Roman" w:cs="Times New Roman"/>
            <w:sz w:val="24"/>
            <w:szCs w:val="24"/>
          </w:rPr>
          <w:t>A</w:t>
        </w:r>
      </w:ins>
      <w:ins w:id="64" w:author="Steve Rozen, Ph.D." w:date="2025-04-30T08:17:00Z" w16du:dateUtc="2025-04-30T12:17:00Z">
        <w:r w:rsidR="004B1099">
          <w:rPr>
            <w:rFonts w:ascii="Times New Roman" w:hAnsi="Times New Roman" w:cs="Times New Roman"/>
            <w:sz w:val="24"/>
            <w:szCs w:val="24"/>
          </w:rPr>
          <w:t xml:space="preserve">GG </w:t>
        </w:r>
      </w:ins>
      <w:ins w:id="65" w:author="Steve Rozen, Ph.D." w:date="2025-04-30T08:20:00Z" w16du:dateUtc="2025-04-30T12:20:00Z">
        <w:r w:rsidR="00A34C38">
          <w:rPr>
            <w:rFonts w:ascii="Times New Roman" w:hAnsi="Times New Roman" w:cs="Times New Roman"/>
            <w:sz w:val="24"/>
            <w:szCs w:val="24"/>
          </w:rPr>
          <w:t xml:space="preserve">has a 2-bp microhomology (CA), underlined. </w:t>
        </w:r>
      </w:ins>
      <w:ins w:id="66" w:author="Steve Rozen, Ph.D." w:date="2025-04-30T08:21:00Z" w16du:dateUtc="2025-04-30T12:21:00Z">
        <w:r w:rsidR="00A34C38">
          <w:rPr>
            <w:rFonts w:ascii="Times New Roman" w:hAnsi="Times New Roman" w:cs="Times New Roman"/>
            <w:sz w:val="24"/>
            <w:szCs w:val="24"/>
          </w:rPr>
          <w:t xml:space="preserve">[not for the paper; after the break, we had ….. ACA   and TCAGG….. the NHEJ </w:t>
        </w:r>
      </w:ins>
      <w:ins w:id="67" w:author="Steve Rozen, Ph.D." w:date="2025-04-30T08:22:00Z" w16du:dateUtc="2025-04-30T12:22:00Z">
        <w:r w:rsidR="00A34C38">
          <w:rPr>
            <w:rFonts w:ascii="Times New Roman" w:hAnsi="Times New Roman" w:cs="Times New Roman"/>
            <w:sz w:val="24"/>
            <w:szCs w:val="24"/>
          </w:rPr>
          <w:t>matched the 2 strands by the CA microhomolog</w:t>
        </w:r>
        <w:r w:rsidR="00FF6398">
          <w:rPr>
            <w:rFonts w:ascii="Times New Roman" w:hAnsi="Times New Roman" w:cs="Times New Roman"/>
            <w:sz w:val="24"/>
            <w:szCs w:val="24"/>
          </w:rPr>
          <w:t>y</w:t>
        </w:r>
      </w:ins>
      <w:ins w:id="68" w:author="Steve Rozen, Ph.D." w:date="2025-04-30T08:21:00Z" w16du:dateUtc="2025-04-30T12:21:00Z">
        <w:r w:rsidR="00A34C38">
          <w:rPr>
            <w:rFonts w:ascii="Times New Roman" w:hAnsi="Times New Roman" w:cs="Times New Roman"/>
            <w:sz w:val="24"/>
            <w:szCs w:val="24"/>
          </w:rPr>
          <w:t xml:space="preserve">] </w:t>
        </w:r>
      </w:ins>
      <w:ins w:id="69" w:author="Steve Rozen, Ph.D." w:date="2025-04-30T08:17:00Z" w16du:dateUtc="2025-04-30T12:17:00Z">
        <w:r w:rsidR="004B1099">
          <w:rPr>
            <w:rFonts w:ascii="Times New Roman" w:hAnsi="Times New Roman" w:cs="Times New Roman"/>
            <w:sz w:val="24"/>
            <w:szCs w:val="24"/>
          </w:rPr>
          <w:t xml:space="preserve"> </w:t>
        </w:r>
      </w:ins>
      <w:ins w:id="70" w:author="Steve Rozen, Ph.D." w:date="2025-04-30T08:15:00Z" w16du:dateUtc="2025-04-30T12:15:00Z">
        <w:r w:rsidR="004B1099">
          <w:rPr>
            <w:rFonts w:ascii="Times New Roman" w:hAnsi="Times New Roman" w:cs="Times New Roman"/>
            <w:sz w:val="24"/>
            <w:szCs w:val="24"/>
          </w:rPr>
          <w:t xml:space="preserve">&lt;move this </w:t>
        </w:r>
      </w:ins>
      <w:ins w:id="71" w:author="Steve Rozen, Ph.D." w:date="2025-04-30T08:16:00Z" w16du:dateUtc="2025-04-30T12:16:00Z">
        <w:r w:rsidR="004B1099">
          <w:rPr>
            <w:rFonts w:ascii="Times New Roman" w:hAnsi="Times New Roman" w:cs="Times New Roman"/>
            <w:sz w:val="24"/>
            <w:szCs w:val="24"/>
          </w:rPr>
          <w:t>next s</w:t>
        </w:r>
      </w:ins>
      <w:ins w:id="72" w:author="Steve Rozen, Ph.D." w:date="2025-04-30T08:15:00Z" w16du:dateUtc="2025-04-30T12:15:00Z">
        <w:r w:rsidR="004B1099">
          <w:rPr>
            <w:rFonts w:ascii="Times New Roman" w:hAnsi="Times New Roman" w:cs="Times New Roman"/>
            <w:sz w:val="24"/>
            <w:szCs w:val="24"/>
          </w:rPr>
          <w:t>en</w:t>
        </w:r>
      </w:ins>
      <w:ins w:id="73" w:author="Steve Rozen, Ph.D." w:date="2025-04-30T08:16:00Z" w16du:dateUtc="2025-04-30T12:16:00Z">
        <w:r w:rsidR="004B1099">
          <w:rPr>
            <w:rFonts w:ascii="Times New Roman" w:hAnsi="Times New Roman" w:cs="Times New Roman"/>
            <w:sz w:val="24"/>
            <w:szCs w:val="24"/>
          </w:rPr>
          <w:t>t</w:t>
        </w:r>
      </w:ins>
      <w:ins w:id="74" w:author="Steve Rozen, Ph.D." w:date="2025-04-30T08:15:00Z" w16du:dateUtc="2025-04-30T12:15:00Z">
        <w:r w:rsidR="004B1099">
          <w:rPr>
            <w:rFonts w:ascii="Times New Roman" w:hAnsi="Times New Roman" w:cs="Times New Roman"/>
            <w:sz w:val="24"/>
            <w:szCs w:val="24"/>
          </w:rPr>
          <w:t>ence to right after the topic sentence of the paragraph&gt;</w:t>
        </w:r>
      </w:ins>
      <w:r>
        <w:rPr>
          <w:rFonts w:ascii="Times New Roman" w:hAnsi="Times New Roman" w:cs="Times New Roman"/>
          <w:sz w:val="24"/>
          <w:szCs w:val="24"/>
        </w:rPr>
        <w:t>In this classification there</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83 indel types</w:t>
      </w:r>
      <w:ins w:id="75" w:author="Steve Rozen, Ph.D." w:date="2025-04-30T08:15:00Z" w16du:dateUtc="2025-04-30T12:15:00Z">
        <w:r w:rsidR="004B1099">
          <w:rPr>
            <w:rFonts w:ascii="Times New Roman" w:hAnsi="Times New Roman" w:cs="Times New Roman"/>
            <w:sz w:val="24"/>
            <w:szCs w:val="24"/>
          </w:rPr>
          <w:t xml:space="preserve"> and f</w:t>
        </w:r>
      </w:ins>
      <w:del w:id="76" w:author="Steve Rozen, Ph.D." w:date="2025-04-30T08:15:00Z" w16du:dateUtc="2025-04-30T12:15:00Z">
        <w:r w:rsidDel="004B1099">
          <w:rPr>
            <w:rFonts w:ascii="Times New Roman" w:hAnsi="Times New Roman" w:cs="Times New Roman"/>
            <w:sz w:val="24"/>
            <w:szCs w:val="24"/>
          </w:rPr>
          <w:delText xml:space="preserve"> </w:delText>
        </w:r>
      </w:del>
      <w:del w:id="77" w:author="Steve Rozen, Ph.D." w:date="2025-04-30T08:14:00Z" w16du:dateUtc="2025-04-30T12:14:00Z">
        <w:r w:rsidDel="004B1099">
          <w:rPr>
            <w:rFonts w:ascii="Times New Roman" w:hAnsi="Times New Roman" w:cs="Times New Roman"/>
            <w:sz w:val="24"/>
            <w:szCs w:val="24"/>
          </w:rPr>
          <w:delText>(f</w:delText>
        </w:r>
      </w:del>
      <w:r>
        <w:rPr>
          <w:rFonts w:ascii="Times New Roman" w:hAnsi="Times New Roman" w:cs="Times New Roman"/>
          <w:sz w:val="24"/>
          <w:szCs w:val="24"/>
        </w:rPr>
        <w:t xml:space="preserve">ull details </w:t>
      </w:r>
      <w:del w:id="78" w:author="Steve Rozen, Ph.D." w:date="2025-04-30T08:14:00Z" w16du:dateUtc="2025-04-30T12:14:00Z">
        <w:r w:rsidDel="004B1099">
          <w:rPr>
            <w:rFonts w:ascii="Times New Roman" w:hAnsi="Times New Roman" w:cs="Times New Roman"/>
            <w:sz w:val="24"/>
            <w:szCs w:val="24"/>
          </w:rPr>
          <w:delText>at</w:delText>
        </w:r>
        <w:r w:rsidDel="004B1099">
          <w:rPr>
            <w:rFonts w:ascii="Times New Roman" w:hAnsi="Times New Roman" w:cs="Times New Roman" w:hint="eastAsia"/>
            <w:sz w:val="24"/>
            <w:szCs w:val="24"/>
          </w:rPr>
          <w:delText xml:space="preserve"> </w:delText>
        </w:r>
      </w:del>
      <w:ins w:id="79" w:author="Steve Rozen, Ph.D." w:date="2025-04-30T08:14:00Z" w16du:dateUtc="2025-04-30T12:14:00Z">
        <w:r w:rsidR="004B1099">
          <w:rPr>
            <w:rFonts w:ascii="Times New Roman" w:hAnsi="Times New Roman" w:cs="Times New Roman"/>
            <w:sz w:val="24"/>
            <w:szCs w:val="24"/>
          </w:rPr>
          <w:t>are available at</w:t>
        </w:r>
        <w:r w:rsidR="004B1099">
          <w:rPr>
            <w:rFonts w:ascii="Times New Roman" w:hAnsi="Times New Roman" w:cs="Times New Roman" w:hint="eastAsia"/>
            <w:sz w:val="24"/>
            <w:szCs w:val="24"/>
          </w:rPr>
          <w:t xml:space="preserve"> </w:t>
        </w:r>
        <w:r w:rsidR="004B1099">
          <w:rPr>
            <w:rFonts w:ascii="Times New Roman" w:hAnsi="Times New Roman" w:cs="Times New Roman"/>
            <w:sz w:val="24"/>
            <w:szCs w:val="24"/>
          </w:rPr>
          <w:fldChar w:fldCharType="begin"/>
        </w:r>
        <w:r w:rsidR="004B1099">
          <w:rPr>
            <w:rFonts w:ascii="Times New Roman" w:hAnsi="Times New Roman" w:cs="Times New Roman"/>
            <w:sz w:val="24"/>
            <w:szCs w:val="24"/>
          </w:rPr>
          <w:instrText>HYPERLINK "</w:instrText>
        </w:r>
      </w:ins>
      <w:r w:rsidR="004B1099" w:rsidRPr="00072A14">
        <w:rPr>
          <w:rFonts w:ascii="Times New Roman" w:hAnsi="Times New Roman" w:cs="Times New Roman"/>
          <w:sz w:val="24"/>
          <w:szCs w:val="24"/>
        </w:rPr>
        <w:instrText>https://cancer.sanger.ac.uk/signatures/documents/4/PCAWG7_indel_classification_2021_08_31.xlsx</w:instrText>
      </w:r>
      <w:ins w:id="80" w:author="Steve Rozen, Ph.D." w:date="2025-04-30T08:14:00Z" w16du:dateUtc="2025-04-30T12:14:00Z">
        <w:r w:rsidR="004B1099">
          <w:rPr>
            <w:rFonts w:ascii="Times New Roman" w:hAnsi="Times New Roman" w:cs="Times New Roman"/>
            <w:sz w:val="24"/>
            <w:szCs w:val="24"/>
          </w:rPr>
          <w:instrText>"</w:instrText>
        </w:r>
        <w:r w:rsidR="004B1099">
          <w:rPr>
            <w:rFonts w:ascii="Times New Roman" w:hAnsi="Times New Roman" w:cs="Times New Roman"/>
            <w:sz w:val="24"/>
            <w:szCs w:val="24"/>
          </w:rPr>
          <w:fldChar w:fldCharType="separate"/>
        </w:r>
      </w:ins>
      <w:r w:rsidR="004B1099" w:rsidRPr="00C57816">
        <w:rPr>
          <w:rStyle w:val="Hyperlink"/>
          <w:rFonts w:ascii="Times New Roman" w:hAnsi="Times New Roman" w:cs="Times New Roman"/>
          <w:sz w:val="24"/>
          <w:szCs w:val="24"/>
        </w:rPr>
        <w:t>https://cancer.sanger.ac.uk/signatures/documents/4/PCAWG7_indel_classification_2021_08_31.xlsx</w:t>
      </w:r>
      <w:ins w:id="81" w:author="Steve Rozen, Ph.D." w:date="2025-04-30T08:14:00Z" w16du:dateUtc="2025-04-30T12:14:00Z">
        <w:r w:rsidR="004B1099">
          <w:rPr>
            <w:rFonts w:ascii="Times New Roman" w:hAnsi="Times New Roman" w:cs="Times New Roman"/>
            <w:sz w:val="24"/>
            <w:szCs w:val="24"/>
          </w:rPr>
          <w:fldChar w:fldCharType="end"/>
        </w:r>
        <w:r w:rsidR="004B1099">
          <w:rPr>
            <w:rFonts w:ascii="Times New Roman" w:hAnsi="Times New Roman" w:cs="Times New Roman"/>
            <w:sz w:val="24"/>
            <w:szCs w:val="24"/>
          </w:rPr>
          <w:t xml:space="preserve"> and </w:t>
        </w:r>
        <w:commentRangeStart w:id="82"/>
        <w:r w:rsidR="004B1099">
          <w:rPr>
            <w:rFonts w:ascii="Times New Roman" w:hAnsi="Times New Roman" w:cs="Times New Roman"/>
            <w:sz w:val="24"/>
            <w:szCs w:val="24"/>
          </w:rPr>
          <w:t>(</w:t>
        </w:r>
      </w:ins>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{"citationID":"AWxfoBoV","properties":{"formattedCitation":"(Alexandrov et al. 2020)","plainCitation":"(Alexandrov et al. 2020)","noteIndex":0},"citationItems":[{"id":659,"uris":["http://zotero.org/users/14858941/items/D4J6FKUG"],"itemData":{"id":659,"type":"article-journal","abstract":"Somatic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D413A">
        <w:rPr>
          <w:rFonts w:ascii="Times New Roman" w:hAnsi="Times New Roman" w:cs="Times New Roman"/>
          <w:sz w:val="24"/>
          <w:szCs w:val="24"/>
        </w:rPr>
        <w:fldChar w:fldCharType="separate"/>
      </w:r>
      <w:r w:rsidR="0000492C">
        <w:rPr>
          <w:rFonts w:ascii="Times New Roman" w:hAnsi="Times New Roman" w:cs="Times New Roman" w:hint="eastAsia"/>
          <w:sz w:val="24"/>
        </w:rPr>
        <w:t xml:space="preserve">, </w:t>
      </w:r>
      <w:r w:rsidR="00CD413A" w:rsidRPr="00CD413A">
        <w:rPr>
          <w:rFonts w:ascii="Times New Roman" w:hAnsi="Times New Roman" w:cs="Times New Roman"/>
          <w:sz w:val="24"/>
        </w:rPr>
        <w:t>Alexandrov et al. 2020)</w:t>
      </w:r>
      <w:r w:rsidR="00CD413A">
        <w:rPr>
          <w:rFonts w:ascii="Times New Roman" w:hAnsi="Times New Roman" w:cs="Times New Roman"/>
          <w:sz w:val="24"/>
          <w:szCs w:val="24"/>
        </w:rPr>
        <w:fldChar w:fldCharType="end"/>
      </w:r>
      <w:r w:rsidR="000A6AB6">
        <w:rPr>
          <w:rFonts w:ascii="Times New Roman" w:hAnsi="Times New Roman" w:cs="Times New Roman"/>
          <w:sz w:val="24"/>
          <w:szCs w:val="24"/>
        </w:rPr>
        <w:t xml:space="preserve">. </w:t>
      </w:r>
      <w:commentRangeEnd w:id="82"/>
      <w:r w:rsidR="004B1099">
        <w:rPr>
          <w:rStyle w:val="CommentReference"/>
        </w:rPr>
        <w:commentReference w:id="82"/>
      </w:r>
    </w:p>
    <w:p w14:paraId="2229B932" w14:textId="73D23D12"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w:t>
      </w:r>
      <w:r w:rsidR="00FA18BB">
        <w:rPr>
          <w:rFonts w:ascii="Times New Roman" w:hAnsi="Times New Roman" w:cs="Times New Roman"/>
          <w:sz w:val="24"/>
          <w:szCs w:val="24"/>
        </w:rPr>
        <w:fldChar w:fldCharType="begin"/>
      </w:r>
      <w:r w:rsidR="00FA18BB">
        <w:rPr>
          <w:rFonts w:ascii="Times New Roman" w:hAnsi="Times New Roman" w:cs="Times New Roman"/>
          <w:sz w:val="24"/>
          <w:szCs w:val="24"/>
        </w:rPr>
        <w:instrText xml:space="preserve"> ADDIN ZOTERO_ITEM CSL_CITATION {"citationID":"eO7IcHKk","properties":{"formattedCitation":"(The ICGC/TCGA Pan-Cancer Analysis of Whole Genomes Consortium et al. 2020)","plainCitation":"(The ICGC/TCGA Pan-Cancer Analysis of Whole Genomes Consortium et al. 2020)","noteIndex":0},"citationItems":[{"id":895,"uris":["http://zotero.org/users/14858941/items/UMJQ2CDR"],"itemData":{"id":895,"type":"article-journal","abstract":"Abstract\n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w:instrText>
      </w:r>
      <w:r w:rsidR="00FA18BB">
        <w:rPr>
          <w:rFonts w:ascii="Times New Roman" w:hAnsi="Times New Roman" w:cs="Times New Roman" w:hint="eastAsia"/>
          <w:sz w:val="24"/>
          <w:szCs w:val="24"/>
        </w:rPr>
        <w:instrText>á</w:instrText>
      </w:r>
      <w:r w:rsidR="00FA18BB">
        <w:rPr>
          <w:rFonts w:ascii="Times New Roman" w:hAnsi="Times New Roman" w:cs="Times New Roman"/>
          <w:sz w:val="24"/>
          <w:szCs w:val="24"/>
        </w:rPr>
        <w:instrText xml:space="preserve">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Mering","given":"Christian"}],"issued":{"date-parts":[["2020",2,6]]}}}],"schema":"https://github.com/citation-style-language/schema/raw/master/csl-citation.json"} </w:instrText>
      </w:r>
      <w:r w:rsidR="00FA18BB">
        <w:rPr>
          <w:rFonts w:ascii="Times New Roman" w:hAnsi="Times New Roman" w:cs="Times New Roman"/>
          <w:sz w:val="24"/>
          <w:szCs w:val="24"/>
        </w:rPr>
        <w:fldChar w:fldCharType="separate"/>
      </w:r>
      <w:r w:rsidR="00FA18BB" w:rsidRPr="00FA18BB">
        <w:rPr>
          <w:rFonts w:ascii="Times New Roman" w:hAnsi="Times New Roman" w:cs="Times New Roman"/>
          <w:sz w:val="24"/>
        </w:rPr>
        <w:t>(The ICGC/TCGA Pan-Cancer Analysis of Whole Genomes Consortium et al. 2020)</w:t>
      </w:r>
      <w:r w:rsidR="00FA18BB">
        <w:rPr>
          <w:rFonts w:ascii="Times New Roman" w:hAnsi="Times New Roman" w:cs="Times New Roman"/>
          <w:sz w:val="24"/>
          <w:szCs w:val="24"/>
        </w:rPr>
        <w:fldChar w:fldCharType="end"/>
      </w:r>
      <w:r w:rsidRPr="00B517FD">
        <w:rPr>
          <w:rFonts w:ascii="Times New Roman" w:hAnsi="Times New Roman" w:cs="Times New Roman"/>
          <w:sz w:val="24"/>
          <w:szCs w:val="24"/>
        </w:rPr>
        <w:t xml:space="preserve"> and HMF (Hartwig Medical Foundation)</w:t>
      </w:r>
      <w:r w:rsidR="00CD413A">
        <w:rPr>
          <w:rFonts w:ascii="Times New Roman" w:hAnsi="Times New Roman" w:cs="Times New Roman" w:hint="eastAsia"/>
          <w:sz w:val="24"/>
          <w:szCs w:val="24"/>
        </w:rPr>
        <w:t xml:space="preserve"> </w:t>
      </w:r>
      <w:r w:rsidR="00CD413A">
        <w:rPr>
          <w:rFonts w:ascii="Times New Roman" w:hAnsi="Times New Roman" w:cs="Times New Roman"/>
          <w:sz w:val="24"/>
          <w:szCs w:val="24"/>
        </w:rPr>
        <w:fldChar w:fldCharType="begin"/>
      </w:r>
      <w:r w:rsidR="00CD413A">
        <w:rPr>
          <w:rFonts w:ascii="Times New Roman" w:hAnsi="Times New Roman" w:cs="Times New Roman"/>
          <w:sz w:val="24"/>
          <w:szCs w:val="24"/>
        </w:rPr>
        <w:instrText xml:space="preserve"> ADDIN ZOTERO_ITEM CSL_CITATION {"citationID":"7bxpe1Lc","properties":{"formattedCitation":"(Priestley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CD413A">
        <w:rPr>
          <w:rFonts w:ascii="Times New Roman" w:hAnsi="Times New Roman" w:cs="Times New Roman"/>
          <w:sz w:val="24"/>
          <w:szCs w:val="24"/>
        </w:rPr>
        <w:fldChar w:fldCharType="separate"/>
      </w:r>
      <w:r w:rsidR="00CD413A" w:rsidRPr="00CD413A">
        <w:rPr>
          <w:rFonts w:ascii="Times New Roman" w:hAnsi="Times New Roman" w:cs="Times New Roman"/>
          <w:sz w:val="24"/>
        </w:rPr>
        <w:t>(Priestley et al. 2019)</w:t>
      </w:r>
      <w:r w:rsidR="00CD413A">
        <w:rPr>
          <w:rFonts w:ascii="Times New Roman" w:hAnsi="Times New Roman" w:cs="Times New Roman"/>
          <w:sz w:val="24"/>
          <w:szCs w:val="24"/>
        </w:rPr>
        <w:fldChar w:fldCharType="end"/>
      </w:r>
      <w:r w:rsidRPr="00B517FD">
        <w:rPr>
          <w:rFonts w:ascii="Times New Roman" w:hAnsi="Times New Roman" w:cs="Times New Roman"/>
          <w:sz w:val="24"/>
          <w:szCs w:val="24"/>
        </w:rPr>
        <w:t xml:space="preserve">. </w:t>
      </w:r>
      <w:ins w:id="83" w:author="Steve Rozen, Ph.D." w:date="2025-04-30T08:25:00Z" w16du:dateUtc="2025-04-30T12:25:00Z">
        <w:r w:rsidR="00FF6398">
          <w:rPr>
            <w:rFonts w:ascii="Times New Roman" w:hAnsi="Times New Roman" w:cs="Times New Roman"/>
            <w:sz w:val="24"/>
            <w:szCs w:val="24"/>
          </w:rPr>
          <w:t>&lt;Mo: need to discuss rest of this paragraph&gt;</w:t>
        </w:r>
      </w:ins>
      <w:del w:id="84" w:author="Steve Rozen, Ph.D." w:date="2025-04-30T08:25:00Z" w16du:dateUtc="2025-04-30T12:25:00Z">
        <w:r w:rsidRPr="00B517FD" w:rsidDel="00531896">
          <w:rPr>
            <w:rFonts w:ascii="Times New Roman" w:hAnsi="Times New Roman" w:cs="Times New Roman"/>
            <w:sz w:val="24"/>
            <w:szCs w:val="24"/>
          </w:rPr>
          <w:delText>By s</w:delText>
        </w:r>
      </w:del>
      <w:ins w:id="85" w:author="Steve Rozen, Ph.D." w:date="2025-04-30T08:26:00Z" w16du:dateUtc="2025-04-30T12:26:00Z">
        <w:r w:rsidR="00531896">
          <w:rPr>
            <w:rFonts w:ascii="Times New Roman" w:hAnsi="Times New Roman" w:cs="Times New Roman"/>
            <w:sz w:val="24"/>
            <w:szCs w:val="24"/>
          </w:rPr>
          <w:t>A</w:t>
        </w:r>
      </w:ins>
      <w:del w:id="86" w:author="Steve Rozen, Ph.D." w:date="2025-04-30T08:26:00Z" w16du:dateUtc="2025-04-30T12:26:00Z">
        <w:r w:rsidRPr="00B517FD" w:rsidDel="00531896">
          <w:rPr>
            <w:rFonts w:ascii="Times New Roman" w:hAnsi="Times New Roman" w:cs="Times New Roman"/>
            <w:sz w:val="24"/>
            <w:szCs w:val="24"/>
          </w:rPr>
          <w:delText>ystematically a</w:delText>
        </w:r>
      </w:del>
      <w:r w:rsidRPr="00B517FD">
        <w:rPr>
          <w:rFonts w:ascii="Times New Roman" w:hAnsi="Times New Roman" w:cs="Times New Roman"/>
          <w:sz w:val="24"/>
          <w:szCs w:val="24"/>
        </w:rPr>
        <w:t>naly</w:t>
      </w:r>
      <w:ins w:id="87" w:author="Steve Rozen, Ph.D." w:date="2025-04-30T08:26:00Z" w16du:dateUtc="2025-04-30T12:26:00Z">
        <w:r w:rsidR="00531896">
          <w:rPr>
            <w:rFonts w:ascii="Times New Roman" w:hAnsi="Times New Roman" w:cs="Times New Roman"/>
            <w:sz w:val="24"/>
            <w:szCs w:val="24"/>
          </w:rPr>
          <w:t>sis of</w:t>
        </w:r>
      </w:ins>
      <w:del w:id="88" w:author="Steve Rozen, Ph.D." w:date="2025-04-30T08:26:00Z" w16du:dateUtc="2025-04-30T12:26:00Z">
        <w:r w:rsidRPr="00B517FD" w:rsidDel="00531896">
          <w:rPr>
            <w:rFonts w:ascii="Times New Roman" w:hAnsi="Times New Roman" w:cs="Times New Roman"/>
            <w:sz w:val="24"/>
            <w:szCs w:val="24"/>
          </w:rPr>
          <w:delText>zing</w:delText>
        </w:r>
      </w:del>
      <w:del w:id="89" w:author="Steve Rozen, Ph.D." w:date="2025-04-30T08:23:00Z" w16du:dateUtc="2025-04-30T12:23:00Z">
        <w:r w:rsidRPr="00B517FD" w:rsidDel="00FF6398">
          <w:rPr>
            <w:rFonts w:ascii="Times New Roman" w:hAnsi="Times New Roman" w:cs="Times New Roman"/>
            <w:sz w:val="24"/>
            <w:szCs w:val="24"/>
          </w:rPr>
          <w:delText xml:space="preserve"> and classifying</w:delText>
        </w:r>
      </w:del>
      <w:r w:rsidRPr="00B517FD">
        <w:rPr>
          <w:rFonts w:ascii="Times New Roman" w:hAnsi="Times New Roman" w:cs="Times New Roman"/>
          <w:sz w:val="24"/>
          <w:szCs w:val="24"/>
        </w:rPr>
        <w:t xml:space="preserve"> ID mutational signatures in these cancer genomes using </w:t>
      </w:r>
      <w:del w:id="90" w:author="Steve Rozen, Ph.D." w:date="2025-04-30T08:29:00Z" w16du:dateUtc="2025-04-30T12:29:00Z">
        <w:r w:rsidRPr="00B517FD" w:rsidDel="000527C5">
          <w:rPr>
            <w:rFonts w:ascii="Times New Roman" w:hAnsi="Times New Roman" w:cs="Times New Roman"/>
            <w:sz w:val="24"/>
            <w:szCs w:val="24"/>
          </w:rPr>
          <w:delText xml:space="preserve">a </w:delText>
        </w:r>
      </w:del>
      <w:r w:rsidR="004D0D4F">
        <w:rPr>
          <w:rFonts w:ascii="Times New Roman" w:hAnsi="Times New Roman" w:cs="Times New Roman"/>
          <w:sz w:val="24"/>
          <w:szCs w:val="24"/>
        </w:rPr>
        <w:t>h</w:t>
      </w:r>
      <w:r w:rsidRPr="00B517FD">
        <w:rPr>
          <w:rFonts w:ascii="Times New Roman" w:hAnsi="Times New Roman" w:cs="Times New Roman"/>
          <w:sz w:val="24"/>
          <w:szCs w:val="24"/>
        </w:rPr>
        <w:t>ierarchical</w:t>
      </w:r>
      <w:ins w:id="91" w:author="Steve Rozen, Ph.D." w:date="2025-04-30T08:29:00Z" w16du:dateUtc="2025-04-30T12:29:00Z">
        <w:r w:rsidR="000527C5">
          <w:rPr>
            <w:rFonts w:ascii="Times New Roman" w:hAnsi="Times New Roman" w:cs="Times New Roman"/>
            <w:sz w:val="24"/>
            <w:szCs w:val="24"/>
          </w:rPr>
          <w:t>-</w:t>
        </w:r>
      </w:ins>
      <w:del w:id="92" w:author="Steve Rozen, Ph.D." w:date="2025-04-30T08:29:00Z" w16du:dateUtc="2025-04-30T12:29:00Z">
        <w:r w:rsidRPr="00B517FD" w:rsidDel="000527C5">
          <w:rPr>
            <w:rFonts w:ascii="Times New Roman" w:hAnsi="Times New Roman" w:cs="Times New Roman"/>
            <w:sz w:val="24"/>
            <w:szCs w:val="24"/>
          </w:rPr>
          <w:delText xml:space="preserve"> </w:delText>
        </w:r>
      </w:del>
      <w:r w:rsidRPr="00B517FD">
        <w:rPr>
          <w:rFonts w:ascii="Times New Roman" w:hAnsi="Times New Roman" w:cs="Times New Roman"/>
          <w:sz w:val="24"/>
          <w:szCs w:val="24"/>
        </w:rPr>
        <w:t>Dirichlet</w:t>
      </w:r>
      <w:ins w:id="93" w:author="Steve Rozen, Ph.D." w:date="2025-04-30T08:29:00Z" w16du:dateUtc="2025-04-30T12:29:00Z">
        <w:r w:rsidR="000527C5">
          <w:rPr>
            <w:rFonts w:ascii="Times New Roman" w:hAnsi="Times New Roman" w:cs="Times New Roman"/>
            <w:sz w:val="24"/>
            <w:szCs w:val="24"/>
          </w:rPr>
          <w:t>-</w:t>
        </w:r>
      </w:ins>
      <w:del w:id="94" w:author="Steve Rozen, Ph.D." w:date="2025-04-30T08:29:00Z" w16du:dateUtc="2025-04-30T12:29:00Z">
        <w:r w:rsidRPr="00B517FD" w:rsidDel="000527C5">
          <w:rPr>
            <w:rFonts w:ascii="Times New Roman" w:hAnsi="Times New Roman" w:cs="Times New Roman"/>
            <w:sz w:val="24"/>
            <w:szCs w:val="24"/>
          </w:rPr>
          <w:delText xml:space="preserve"> </w:delText>
        </w:r>
      </w:del>
      <w:r w:rsidR="004D0D4F">
        <w:rPr>
          <w:rFonts w:ascii="Times New Roman" w:hAnsi="Times New Roman" w:cs="Times New Roman"/>
          <w:sz w:val="24"/>
          <w:szCs w:val="24"/>
        </w:rPr>
        <w:t>p</w:t>
      </w:r>
      <w:r w:rsidRPr="00B517FD">
        <w:rPr>
          <w:rFonts w:ascii="Times New Roman" w:hAnsi="Times New Roman" w:cs="Times New Roman"/>
          <w:sz w:val="24"/>
          <w:szCs w:val="24"/>
        </w:rPr>
        <w:t>rocess</w:t>
      </w:r>
      <w:del w:id="95" w:author="Steve Rozen, Ph.D." w:date="2025-04-30T08:30:00Z" w16du:dateUtc="2025-04-30T12:30:00Z">
        <w:r w:rsidRPr="00B517FD" w:rsidDel="000527C5">
          <w:rPr>
            <w:rFonts w:ascii="Times New Roman" w:hAnsi="Times New Roman" w:cs="Times New Roman"/>
            <w:sz w:val="24"/>
            <w:szCs w:val="24"/>
          </w:rPr>
          <w:delText xml:space="preserve">-based </w:delText>
        </w:r>
      </w:del>
      <w:del w:id="96" w:author="Steve Rozen, Ph.D." w:date="2025-04-30T08:29:00Z" w16du:dateUtc="2025-04-30T12:29:00Z">
        <w:r w:rsidRPr="00B517FD" w:rsidDel="000527C5">
          <w:rPr>
            <w:rFonts w:ascii="Times New Roman" w:hAnsi="Times New Roman" w:cs="Times New Roman"/>
            <w:sz w:val="24"/>
            <w:szCs w:val="24"/>
          </w:rPr>
          <w:delText>tool</w:delText>
        </w:r>
      </w:del>
      <w:ins w:id="97" w:author="Steve Rozen, Ph.D." w:date="2025-04-30T08:30:00Z" w16du:dateUtc="2025-04-30T12:30:00Z">
        <w:r w:rsidR="000527C5">
          <w:rPr>
            <w:rFonts w:ascii="Times New Roman" w:hAnsi="Times New Roman" w:cs="Times New Roman"/>
            <w:sz w:val="24"/>
            <w:szCs w:val="24"/>
          </w:rPr>
          <w:t xml:space="preserve"> approach</w:t>
        </w:r>
      </w:ins>
      <w:ins w:id="98" w:author="Steve Rozen, Ph.D." w:date="2025-04-30T08:29:00Z" w16du:dateUtc="2025-04-30T12:29:00Z">
        <w:r w:rsidR="000527C5">
          <w:rPr>
            <w:rFonts w:ascii="Times New Roman" w:hAnsi="Times New Roman" w:cs="Times New Roman"/>
            <w:sz w:val="24"/>
            <w:szCs w:val="24"/>
          </w:rPr>
          <w:t xml:space="preserve"> </w:t>
        </w:r>
      </w:ins>
      <w:ins w:id="99" w:author="Steve Rozen, Ph.D." w:date="2025-04-30T08:24:00Z" w16du:dateUtc="2025-04-30T12:24:00Z">
        <w:r w:rsidR="00FF6398">
          <w:rPr>
            <w:rFonts w:ascii="Times New Roman" w:hAnsi="Times New Roman" w:cs="Times New Roman"/>
            <w:sz w:val="24"/>
            <w:szCs w:val="24"/>
          </w:rPr>
          <w:t>&lt;did you also use MuSiCal?&gt;</w:t>
        </w:r>
      </w:ins>
      <w:r w:rsidRPr="00B517FD">
        <w:rPr>
          <w:rFonts w:ascii="Times New Roman" w:hAnsi="Times New Roman" w:cs="Times New Roman"/>
          <w:sz w:val="24"/>
          <w:szCs w:val="24"/>
        </w:rPr>
        <w:t xml:space="preserve">, </w:t>
      </w:r>
      <w:del w:id="100" w:author="Steve Rozen, Ph.D." w:date="2025-04-30T08:26:00Z" w16du:dateUtc="2025-04-30T12:26:00Z">
        <w:r w:rsidRPr="00B517FD" w:rsidDel="00531896">
          <w:rPr>
            <w:rFonts w:ascii="Times New Roman" w:hAnsi="Times New Roman" w:cs="Times New Roman"/>
            <w:sz w:val="24"/>
            <w:szCs w:val="24"/>
          </w:rPr>
          <w:delText>we established a repertoire of</w:delText>
        </w:r>
      </w:del>
      <w:ins w:id="101" w:author="Steve Rozen, Ph.D." w:date="2025-04-30T08:26:00Z" w16du:dateUtc="2025-04-30T12:26:00Z">
        <w:r w:rsidR="00531896">
          <w:rPr>
            <w:rFonts w:ascii="Times New Roman" w:hAnsi="Times New Roman" w:cs="Times New Roman"/>
            <w:sz w:val="24"/>
            <w:szCs w:val="24"/>
          </w:rPr>
          <w:t>revealed</w:t>
        </w:r>
      </w:ins>
      <w:r w:rsidRPr="00B517FD">
        <w:rPr>
          <w:rFonts w:ascii="Times New Roman" w:hAnsi="Times New Roman" w:cs="Times New Roman"/>
          <w:sz w:val="24"/>
          <w:szCs w:val="24"/>
        </w:rPr>
        <w:t xml:space="preserve"> 33 ID mutational signatures, including 15 novel signatures and several updated known signatures. </w:t>
      </w:r>
      <w:ins w:id="102" w:author="Steve Rozen, Ph.D." w:date="2025-04-30T08:26:00Z" w16du:dateUtc="2025-04-30T12:26:00Z">
        <w:r w:rsidR="00531896">
          <w:rPr>
            <w:rFonts w:ascii="Times New Roman" w:hAnsi="Times New Roman" w:cs="Times New Roman"/>
            <w:sz w:val="24"/>
            <w:szCs w:val="24"/>
          </w:rPr>
          <w:t xml:space="preserve">&lt;add general description of criteria for deciding a signature was real&gt; </w:t>
        </w:r>
      </w:ins>
      <w:r w:rsidRPr="00B517FD">
        <w:rPr>
          <w:rFonts w:ascii="Times New Roman" w:hAnsi="Times New Roman" w:cs="Times New Roman"/>
          <w:sz w:val="24"/>
          <w:szCs w:val="24"/>
        </w:rPr>
        <w:t xml:space="preserve">We </w:t>
      </w:r>
      <w:ins w:id="103" w:author="Steve Rozen, Ph.D." w:date="2025-04-30T08:26:00Z" w16du:dateUtc="2025-04-30T12:26:00Z">
        <w:r w:rsidR="00531896">
          <w:rPr>
            <w:rFonts w:ascii="Times New Roman" w:hAnsi="Times New Roman" w:cs="Times New Roman"/>
            <w:sz w:val="24"/>
            <w:szCs w:val="24"/>
          </w:rPr>
          <w:t xml:space="preserve">also </w:t>
        </w:r>
      </w:ins>
      <w:r w:rsidR="004D0D4F">
        <w:rPr>
          <w:rFonts w:ascii="Times New Roman" w:hAnsi="Times New Roman" w:cs="Times New Roman"/>
          <w:sz w:val="24"/>
          <w:szCs w:val="24"/>
        </w:rPr>
        <w:t xml:space="preserve">confirmed </w:t>
      </w:r>
      <w:ins w:id="104" w:author="Steve Rozen, Ph.D." w:date="2025-04-30T08:27:00Z" w16du:dateUtc="2025-04-30T12:27:00Z">
        <w:r w:rsidR="00531896">
          <w:rPr>
            <w:rFonts w:ascii="Times New Roman" w:hAnsi="Times New Roman" w:cs="Times New Roman"/>
            <w:sz w:val="24"/>
            <w:szCs w:val="24"/>
          </w:rPr>
          <w:t xml:space="preserve">by cell-culture experiments </w:t>
        </w:r>
      </w:ins>
      <w:r w:rsidR="004D0D4F">
        <w:rPr>
          <w:rFonts w:ascii="Times New Roman" w:hAnsi="Times New Roman" w:cs="Times New Roman"/>
          <w:sz w:val="24"/>
          <w:szCs w:val="24"/>
        </w:rPr>
        <w:t xml:space="preserve">that one of the </w:t>
      </w:r>
      <w:r w:rsidRPr="00B517FD">
        <w:rPr>
          <w:rFonts w:ascii="Times New Roman" w:hAnsi="Times New Roman" w:cs="Times New Roman"/>
          <w:sz w:val="24"/>
          <w:szCs w:val="24"/>
        </w:rPr>
        <w:t>novel ID mutational signature</w:t>
      </w:r>
      <w:r w:rsidR="004D0D4F">
        <w:rPr>
          <w:rFonts w:ascii="Times New Roman" w:hAnsi="Times New Roman" w:cs="Times New Roman"/>
          <w:sz w:val="24"/>
          <w:szCs w:val="24"/>
        </w:rPr>
        <w:t>s</w:t>
      </w:r>
      <w:r w:rsidRPr="00B517FD">
        <w:rPr>
          <w:rFonts w:ascii="Times New Roman" w:hAnsi="Times New Roman" w:cs="Times New Roman"/>
          <w:sz w:val="24"/>
          <w:szCs w:val="24"/>
        </w:rPr>
        <w:t xml:space="preserve"> </w:t>
      </w:r>
      <w:r w:rsidR="004D0D4F">
        <w:rPr>
          <w:rFonts w:ascii="Times New Roman" w:hAnsi="Times New Roman" w:cs="Times New Roman"/>
          <w:sz w:val="24"/>
          <w:szCs w:val="24"/>
        </w:rPr>
        <w:t xml:space="preserve">is </w:t>
      </w:r>
      <w:r w:rsidRPr="00B517FD">
        <w:rPr>
          <w:rFonts w:ascii="Times New Roman" w:hAnsi="Times New Roman" w:cs="Times New Roman"/>
          <w:sz w:val="24"/>
          <w:szCs w:val="24"/>
        </w:rPr>
        <w:t xml:space="preserve">associated with </w:t>
      </w:r>
      <w:r w:rsidR="004D0D4F">
        <w:rPr>
          <w:rFonts w:ascii="Times New Roman" w:hAnsi="Times New Roman" w:cs="Times New Roman"/>
          <w:sz w:val="24"/>
          <w:szCs w:val="24"/>
        </w:rPr>
        <w:t>the consequence of t</w:t>
      </w:r>
      <w:r w:rsidRPr="00B517FD">
        <w:rPr>
          <w:rFonts w:ascii="Times New Roman" w:hAnsi="Times New Roman" w:cs="Times New Roman"/>
          <w:sz w:val="24"/>
          <w:szCs w:val="24"/>
        </w:rPr>
        <w:t>opoisomerase</w:t>
      </w:r>
      <w:r w:rsidR="004D0D4F">
        <w:rPr>
          <w:rFonts w:ascii="Times New Roman" w:hAnsi="Times New Roman" w:cs="Times New Roman"/>
          <w:sz w:val="24"/>
          <w:szCs w:val="24"/>
        </w:rPr>
        <w:t>-</w:t>
      </w:r>
      <w:r w:rsidRPr="00B517FD">
        <w:rPr>
          <w:rFonts w:ascii="Times New Roman" w:hAnsi="Times New Roman" w:cs="Times New Roman"/>
          <w:sz w:val="24"/>
          <w:szCs w:val="24"/>
        </w:rPr>
        <w:t>1-transcription-associated mutagenesis within the context of RNASEH2B deficiency</w:t>
      </w:r>
      <w:del w:id="105" w:author="Steve Rozen, Ph.D." w:date="2025-04-30T08:27:00Z" w16du:dateUtc="2025-04-30T12:27:00Z">
        <w:r w:rsidRPr="00B517FD" w:rsidDel="00531896">
          <w:rPr>
            <w:rFonts w:ascii="Times New Roman" w:hAnsi="Times New Roman" w:cs="Times New Roman"/>
            <w:sz w:val="24"/>
            <w:szCs w:val="24"/>
          </w:rPr>
          <w:delText xml:space="preserve"> by investigating the genetic background </w:delText>
        </w:r>
        <w:r w:rsidR="004D0D4F" w:rsidDel="00531896">
          <w:rPr>
            <w:rFonts w:ascii="Times New Roman" w:hAnsi="Times New Roman" w:cs="Times New Roman"/>
            <w:sz w:val="24"/>
            <w:szCs w:val="24"/>
          </w:rPr>
          <w:delText>of tumor</w:delText>
        </w:r>
        <w:r w:rsidR="00246852" w:rsidDel="00531896">
          <w:rPr>
            <w:rFonts w:ascii="Times New Roman" w:hAnsi="Times New Roman" w:cs="Times New Roman" w:hint="eastAsia"/>
            <w:sz w:val="24"/>
            <w:szCs w:val="24"/>
          </w:rPr>
          <w:delText>s</w:delText>
        </w:r>
        <w:r w:rsidR="004D0D4F" w:rsidDel="00531896">
          <w:rPr>
            <w:rFonts w:ascii="Times New Roman" w:hAnsi="Times New Roman" w:cs="Times New Roman"/>
            <w:sz w:val="24"/>
            <w:szCs w:val="24"/>
          </w:rPr>
          <w:delText xml:space="preserve"> with the signature </w:delText>
        </w:r>
        <w:r w:rsidRPr="00B517FD" w:rsidDel="00531896">
          <w:rPr>
            <w:rFonts w:ascii="Times New Roman" w:hAnsi="Times New Roman" w:cs="Times New Roman"/>
            <w:sz w:val="24"/>
            <w:szCs w:val="24"/>
          </w:rPr>
          <w:delText xml:space="preserve">and </w:delText>
        </w:r>
        <w:r w:rsidR="004D0D4F" w:rsidDel="00531896">
          <w:rPr>
            <w:rFonts w:ascii="Times New Roman" w:hAnsi="Times New Roman" w:cs="Times New Roman"/>
            <w:sz w:val="24"/>
            <w:szCs w:val="24"/>
          </w:rPr>
          <w:delText>by</w:delText>
        </w:r>
        <w:r w:rsidRPr="00B517FD" w:rsidDel="00531896">
          <w:rPr>
            <w:rFonts w:ascii="Times New Roman" w:hAnsi="Times New Roman" w:cs="Times New Roman"/>
            <w:sz w:val="24"/>
            <w:szCs w:val="24"/>
          </w:rPr>
          <w:delText xml:space="preserve"> experiments</w:delText>
        </w:r>
        <w:r w:rsidR="004D0D4F" w:rsidDel="00531896">
          <w:rPr>
            <w:rFonts w:ascii="Times New Roman" w:hAnsi="Times New Roman" w:cs="Times New Roman"/>
            <w:sz w:val="24"/>
            <w:szCs w:val="24"/>
          </w:rPr>
          <w:delText xml:space="preserve"> in cell culture</w:delText>
        </w:r>
      </w:del>
      <w:r w:rsidRPr="00B517FD">
        <w:rPr>
          <w:rFonts w:ascii="Times New Roman" w:hAnsi="Times New Roman" w:cs="Times New Roman"/>
          <w:sz w:val="24"/>
          <w:szCs w:val="24"/>
        </w:rPr>
        <w:t>. Additionally,</w:t>
      </w:r>
      <w:r w:rsidR="004D0D4F">
        <w:rPr>
          <w:rFonts w:ascii="Times New Roman" w:hAnsi="Times New Roman" w:cs="Times New Roman"/>
          <w:sz w:val="24"/>
          <w:szCs w:val="24"/>
        </w:rPr>
        <w:t xml:space="preserve"> </w:t>
      </w:r>
      <w:del w:id="106" w:author="Steve Rozen, Ph.D." w:date="2025-04-30T08:28:00Z" w16du:dateUtc="2025-04-30T12:28:00Z">
        <w:r w:rsidR="004D0D4F" w:rsidDel="00531896">
          <w:rPr>
            <w:rFonts w:ascii="Times New Roman" w:hAnsi="Times New Roman" w:cs="Times New Roman"/>
            <w:sz w:val="24"/>
            <w:szCs w:val="24"/>
          </w:rPr>
          <w:delText xml:space="preserve">we were able to detect </w:delText>
        </w:r>
      </w:del>
      <w:r w:rsidR="004D0D4F">
        <w:rPr>
          <w:rFonts w:ascii="Times New Roman" w:hAnsi="Times New Roman" w:cs="Times New Roman"/>
          <w:sz w:val="24"/>
          <w:szCs w:val="24"/>
        </w:rPr>
        <w:t>four of the novel signatures</w:t>
      </w:r>
      <w:r w:rsidRPr="00B517FD">
        <w:rPr>
          <w:rFonts w:ascii="Times New Roman" w:hAnsi="Times New Roman" w:cs="Times New Roman"/>
          <w:sz w:val="24"/>
          <w:szCs w:val="24"/>
        </w:rPr>
        <w:t xml:space="preserve"> </w:t>
      </w:r>
      <w:ins w:id="107" w:author="Steve Rozen, Ph.D." w:date="2025-04-30T08:28:00Z" w16du:dateUtc="2025-04-30T12:28:00Z">
        <w:r w:rsidR="00531896">
          <w:rPr>
            <w:rFonts w:ascii="Times New Roman" w:hAnsi="Times New Roman" w:cs="Times New Roman"/>
            <w:sz w:val="24"/>
            <w:szCs w:val="24"/>
          </w:rPr>
          <w:t xml:space="preserve">were detectable </w:t>
        </w:r>
      </w:ins>
      <w:r w:rsidR="004D0D4F">
        <w:rPr>
          <w:rFonts w:ascii="Times New Roman" w:hAnsi="Times New Roman" w:cs="Times New Roman"/>
          <w:sz w:val="24"/>
          <w:szCs w:val="24"/>
        </w:rPr>
        <w:t xml:space="preserve">because of </w:t>
      </w:r>
      <w:ins w:id="108" w:author="Steve Rozen, Ph.D." w:date="2025-04-30T08:28:00Z" w16du:dateUtc="2025-04-30T12:28:00Z">
        <w:r w:rsidR="00531896">
          <w:rPr>
            <w:rFonts w:ascii="Times New Roman" w:hAnsi="Times New Roman" w:cs="Times New Roman"/>
            <w:sz w:val="24"/>
            <w:szCs w:val="24"/>
          </w:rPr>
          <w:t xml:space="preserve">the HMF data </w:t>
        </w:r>
      </w:ins>
      <w:del w:id="109" w:author="Steve Rozen, Ph.D." w:date="2025-04-30T08:28:00Z" w16du:dateUtc="2025-04-30T12:28:00Z">
        <w:r w:rsidR="004D0D4F" w:rsidDel="00531896">
          <w:rPr>
            <w:rFonts w:ascii="Times New Roman" w:hAnsi="Times New Roman" w:cs="Times New Roman"/>
            <w:sz w:val="24"/>
            <w:szCs w:val="24"/>
          </w:rPr>
          <w:delText>the large</w:delText>
        </w:r>
      </w:del>
      <w:ins w:id="110" w:author="Steve Rozen, Ph.D." w:date="2025-04-30T08:28:00Z" w16du:dateUtc="2025-04-30T12:28:00Z">
        <w:r w:rsidR="00531896">
          <w:rPr>
            <w:rFonts w:ascii="Times New Roman" w:hAnsi="Times New Roman" w:cs="Times New Roman"/>
            <w:sz w:val="24"/>
            <w:szCs w:val="24"/>
          </w:rPr>
          <w:t>had many more</w:t>
        </w:r>
      </w:ins>
      <w:del w:id="111" w:author="Steve Rozen, Ph.D." w:date="2025-04-30T08:28:00Z" w16du:dateUtc="2025-04-30T12:28:00Z">
        <w:r w:rsidR="004D0D4F" w:rsidDel="00531896">
          <w:rPr>
            <w:rFonts w:ascii="Times New Roman" w:hAnsi="Times New Roman" w:cs="Times New Roman"/>
            <w:sz w:val="24"/>
            <w:szCs w:val="24"/>
          </w:rPr>
          <w:delText xml:space="preserve"> number of</w:delText>
        </w:r>
      </w:del>
      <w:r w:rsidR="004D0D4F">
        <w:rPr>
          <w:rFonts w:ascii="Times New Roman" w:hAnsi="Times New Roman" w:cs="Times New Roman"/>
          <w:sz w:val="24"/>
          <w:szCs w:val="24"/>
        </w:rPr>
        <w:t xml:space="preserve"> tumors with</w:t>
      </w:r>
      <w:r w:rsidRPr="00B517FD">
        <w:rPr>
          <w:rFonts w:ascii="Times New Roman" w:hAnsi="Times New Roman" w:cs="Times New Roman"/>
          <w:sz w:val="24"/>
          <w:szCs w:val="24"/>
        </w:rPr>
        <w:t xml:space="preserve"> microsatellite instability (MSI)</w:t>
      </w:r>
      <w:del w:id="112" w:author="Steve Rozen, Ph.D." w:date="2025-04-30T08:28:00Z" w16du:dateUtc="2025-04-30T12:28:00Z">
        <w:r w:rsidRPr="00B517FD" w:rsidDel="00531896">
          <w:rPr>
            <w:rFonts w:ascii="Times New Roman" w:hAnsi="Times New Roman" w:cs="Times New Roman"/>
            <w:sz w:val="24"/>
            <w:szCs w:val="24"/>
          </w:rPr>
          <w:delText xml:space="preserve"> in the HMF dataset</w:delText>
        </w:r>
      </w:del>
      <w:ins w:id="113" w:author="Steve Rozen, Ph.D." w:date="2025-04-30T08:28:00Z" w16du:dateUtc="2025-04-30T12:28:00Z">
        <w:r w:rsidR="00531896">
          <w:rPr>
            <w:rFonts w:ascii="Times New Roman" w:hAnsi="Times New Roman" w:cs="Times New Roman"/>
            <w:sz w:val="24"/>
            <w:szCs w:val="24"/>
          </w:rPr>
          <w:t xml:space="preserve"> then</w:t>
        </w:r>
      </w:ins>
      <w:ins w:id="114" w:author="Steve Rozen, Ph.D." w:date="2025-04-30T08:31:00Z" w16du:dateUtc="2025-04-30T12:31:00Z">
        <w:r w:rsidR="0010286A">
          <w:rPr>
            <w:rFonts w:ascii="Times New Roman" w:hAnsi="Times New Roman" w:cs="Times New Roman"/>
            <w:sz w:val="24"/>
            <w:szCs w:val="24"/>
          </w:rPr>
          <w:t xml:space="preserve"> were</w:t>
        </w:r>
      </w:ins>
      <w:ins w:id="115" w:author="Steve Rozen, Ph.D." w:date="2025-04-30T08:28:00Z" w16du:dateUtc="2025-04-30T12:28:00Z">
        <w:r w:rsidR="00531896">
          <w:rPr>
            <w:rFonts w:ascii="Times New Roman" w:hAnsi="Times New Roman" w:cs="Times New Roman"/>
            <w:sz w:val="24"/>
            <w:szCs w:val="24"/>
          </w:rPr>
          <w:t xml:space="preserve"> available in the PCAWG</w:t>
        </w:r>
      </w:ins>
      <w:ins w:id="116" w:author="Steve Rozen, Ph.D." w:date="2025-04-30T08:29:00Z" w16du:dateUtc="2025-04-30T12:29:00Z">
        <w:r w:rsidR="00531896">
          <w:rPr>
            <w:rFonts w:ascii="Times New Roman" w:hAnsi="Times New Roman" w:cs="Times New Roman"/>
            <w:sz w:val="24"/>
            <w:szCs w:val="24"/>
          </w:rPr>
          <w:t xml:space="preserve"> data</w:t>
        </w:r>
      </w:ins>
      <w:r w:rsidRPr="00B517FD">
        <w:rPr>
          <w:rFonts w:ascii="Times New Roman" w:hAnsi="Times New Roman" w:cs="Times New Roman"/>
          <w:sz w:val="24"/>
          <w:szCs w:val="24"/>
        </w:rPr>
        <w:t>.</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w:t>
      </w:r>
      <w:r w:rsidR="004D0D4F">
        <w:rPr>
          <w:rFonts w:ascii="Times New Roman" w:hAnsi="Times New Roman" w:cs="Times New Roman"/>
          <w:sz w:val="24"/>
          <w:szCs w:val="24"/>
        </w:rPr>
        <w:t xml:space="preserve">further delineated the </w:t>
      </w:r>
      <w:r w:rsidR="00D56CC0" w:rsidRPr="00D56CC0">
        <w:rPr>
          <w:rFonts w:ascii="Times New Roman" w:hAnsi="Times New Roman" w:cs="Times New Roman"/>
          <w:sz w:val="24"/>
          <w:szCs w:val="24"/>
        </w:rPr>
        <w:t>clinical characteristics, extended sequence contexts, and contributions</w:t>
      </w:r>
      <w:r w:rsidR="00D56CC0">
        <w:rPr>
          <w:rFonts w:ascii="Times New Roman" w:hAnsi="Times New Roman" w:cs="Times New Roman" w:hint="eastAsia"/>
          <w:sz w:val="24"/>
          <w:szCs w:val="24"/>
        </w:rPr>
        <w:t xml:space="preserve"> to key cancer genes</w:t>
      </w:r>
      <w:r w:rsidR="004D0D4F">
        <w:rPr>
          <w:rFonts w:ascii="Times New Roman" w:hAnsi="Times New Roman" w:cs="Times New Roman"/>
          <w:sz w:val="24"/>
          <w:szCs w:val="24"/>
        </w:rPr>
        <w:t xml:space="preserve"> of ID signatures to provide</w:t>
      </w:r>
      <w:r w:rsidR="00D56CC0" w:rsidRPr="00D56CC0">
        <w:rPr>
          <w:rFonts w:ascii="Times New Roman" w:hAnsi="Times New Roman" w:cs="Times New Roman"/>
          <w:sz w:val="24"/>
          <w:szCs w:val="24"/>
        </w:rPr>
        <w:t xml:space="preserve"> a comprehensive characterization of ID mutational signatures.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7B45FD8B"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637985">
        <w:rPr>
          <w:rFonts w:ascii="Times New Roman" w:hAnsi="Times New Roman" w:cs="Times New Roman"/>
          <w:sz w:val="24"/>
          <w:szCs w:val="24"/>
        </w:rPr>
        <w:t>.</w:t>
      </w:r>
    </w:p>
    <w:p w14:paraId="1718213E" w14:textId="0AD95FC8" w:rsidR="009E1276" w:rsidRDefault="00637985" w:rsidP="008A1C58">
      <w:pPr>
        <w:spacing w:line="480" w:lineRule="auto"/>
        <w:rPr>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mSigHdp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consortium and 4,233 from the Hartwig Medical Foundation collection</w:t>
      </w:r>
      <w:r w:rsidR="000D7DC7">
        <w:rPr>
          <w:rFonts w:ascii="Times New Roman" w:hAnsi="Times New Roman" w:cs="Times New Roman" w:hint="eastAsia"/>
          <w:sz w:val="24"/>
          <w:szCs w:val="24"/>
        </w:rPr>
        <w:t xml:space="preserve"> </w:t>
      </w:r>
      <w:r w:rsidR="000D7DC7">
        <w:rPr>
          <w:rFonts w:ascii="Times New Roman" w:hAnsi="Times New Roman" w:cs="Times New Roman"/>
          <w:sz w:val="24"/>
          <w:szCs w:val="24"/>
        </w:rPr>
        <w:fldChar w:fldCharType="begin"/>
      </w:r>
      <w:r w:rsidR="000D7DC7">
        <w:rPr>
          <w:rFonts w:ascii="Times New Roman" w:hAnsi="Times New Roman" w:cs="Times New Roman"/>
          <w:sz w:val="24"/>
          <w:szCs w:val="24"/>
        </w:rPr>
        <w:instrText xml:space="preserve"> ADDIN ZOTERO_ITEM CSL_CITATION {"citationID":"7zm3P8Py","properties":{"formattedCitation":"(The ICGC/TCGA Pan-Cancer Analysis of Whole Genomes Consortium et al. 2020; Priestley et al. 2019)","plainCitation":"(The ICGC/TCGA Pan-Cancer Analysis of Whole Genomes Consortium et al. 2020; Priestley et al. 2019)","noteIndex":0},"citationItems":[{"id":895,"uris":["http://zotero.org/users/14858941/items/UMJQ2CDR"],"itemData":{"id":895,"type":"article-journal","abstract":"Abstract\n            \n              Cancer is driven by genetic change, and the advent of massively parallel sequencing has enabled systematic documentation of this variation at the whole-genome scale\n              1–3\n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the\n              TERT\n              promoter\n              4\n              ; identifies new signatures of mutational processes that cause base substitutions, small insertions and deletions and structural variation\n              5,6\n              ; analyses timings and patterns of tumour evolution\n              7\n              ; describes the diverse transcriptional consequences of somatic mutation on splicing, expression levels, fusion genes and promoter activity\n              8,9\n              ; and evaluates a range of more-specialized features of cancer genomes\n              8,10–18\n              .","container-title":"Nature","DOI":"10.1038/s41586-020-1969-6","ISSN":"0028-0836, 1476-4687","issue":"7793","journalAbbreviation":"Nature","language":"en","page":"82-93","source":"DOI.org (Crossref)","title":"Pan-cancer analysis of whole genomes","volume":"578","author":[{"literal":"The ICGC/TCGA Pan-Cancer Analysis of Whole Genomes Consortium"},{"family":"Aaltonen","given":"Lauri A."},{"family":"Abascal","given":"Federico"},{"family":"Abeshouse","given":"Adam"},{"family":"Aburatani","given":"Hiroyuki"},{"family":"Adams","given":"David J."},{"family":"Agrawal","given":"Nishant"},{"family":"Ahn","given":"Keun Soo"},{"family":"Ahn","given":"Sung-Min"},{"family":"Aikata","given":"Hiroshi"},{"family":"Akbani","given":"Rehan"},{"family":"Akdemir","given":"Kadir C."},{"family":"Al-Ahmadie","given":"Hikmat"},{"family":"Al-Sedairy","given":"Sultan T."},{"family":"Al-Shahrour","given":"Fatima"},{"family":"Alawi","given":"Malik"},{"family":"Albert","given":"Monique"},{"family":"Aldape","given":"Kenneth"},{"family":"Alexandrov","given":"Ludmil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M."},{"family":"Fan","given":"Daiming"},{"family":"Fan","given":"Yu"},{"family":"Faquin","given":"William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B."},{"family":"Kakavand","given":"Hojabr"},{"family":"Kalimuthu","given":"Sangeetha"},{"family":"Von Kalle","given":"Christof"},{"family":"Kang","given":"Koo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mieu","given":"Gilles"},{"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mizu","given":"Kiy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D."},{"family":"Sofia","given":"Heidi J."},{"family":"Soloway","given":"Matthew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P."},{"family":"Thiessen","given":"Nina"},{"family":"Thomas","given":"Gilles"},{"family":"Thomas","given":"Sarah"},{"family":"Thompson","given":"Alan"},{"family":"Thompson","given":"Alastair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W."},{"family":"Toprak","given":"Umut H."},{"family":"Torrents","given":"David"},{"family":"Tortora","given":"Giampaolo"},{"family":"Tost","given":"Jörg"},{"family":"Totoki","given":"Yasushi"},{"family":"Townend","given":"David"},{"family":"Traficante","given":"Nadia"},{"family":"Treilleux","given":"Isabelle"},{"family":"Trotta","given":"Jean-Rémi"},{"family":"Trümper","given":"Lorenz H. P."},{"family":"Tsao","given":"Ming"},{"family":"Tsunoda","given":"Tatsuhiko"},{"family":"Tubio","given":"Jose M. C."},{"family":"Tucker","given":"Olga"},{"family":"Turkington","given":"Richard"},{"family":"Turner","given":"Daniel J."},{"family":"Tutt","given":"Andrew"},{"family":"Ueno","given":"Masaki"},{"family":"Ueno","given":"Naoto T."},{"family":"Umbricht","given":"Christopher"},{"family":"Umer","given":"Husen M."},{"family":"Underwood","given":"Timothy J."},{"family":"Urban","given":"Lara"},{"family":"Urushidate","given":"Tomoko"},{"family":"Ushiku","given":"Tetsuo"},{"family":"Uusküla-Reimand","given":"Liis"},{"family":"Valencia","given":"Alfonso"},{"family":"Van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E."},{"family":"Villasante","given":"Izar"},{"family":"Vincent-Salomon","given":"Anne"},{"family":"Visakorpi","given":"Tapio"},{"family":"Voet","given":"Douglas"},{"family":"Vyas","given":"Paresh"},{"family":"Vázquez-García","given":"Ignacio"},{"family":"Waddell","given":"Nick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H."},{"family":"Wong","given":"Tina"},{"family":"Wong","given":"Winghing"},{"family":"Woo","given":"Youngchoon"},{"family":"Wood","given":"Scott"},{"family":"Wouters","given":"Bradly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K."},{"family":"Zaikova","given":"Olga"},{"family":"Zamora","given":"Jorge"},{"family":"Zapatka","given":"Marc"},{"family":"Zenklusen","given":"Jean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ao","given":"Zhongming"},{"family":"Zheng","given":"Liangtao"},{"family":"Zheng","given":"Xiuqing"},{"family":"Zhou","given":"Wanding"},{"family":"Zhou","given":"Yong"},{"family":"Zhu","given":"Bin"},{"family":"Zhu","given":"Hongtu"},{"family":"Zhu","given":"Jingchun"},{"family":"Zhu","given":"Shida"},{"family":"Zou","given":"Lihua"},{"family":"Zou","given":"Xueqing"},{"family":"deFazio","given":"Anna"},{"family":"Van As","given":"Nicholas"},{"family":"Van Deurzen","given":"Carolien H. M."},{"family":"Van De Vijver","given":"Marc J."},{"family":"Van’T Veer","given":"L."},{"family":"Von Mering","given":"Christian"}],"issued":{"date-parts":[["2020",2,6]]}}},{"id":661,"uris":["http://zotero.org/users/14858941/items/RXTK36UI"],"itemData":{"id":661,"type":"article-journal","abstract":"Metastatic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0D7DC7">
        <w:rPr>
          <w:rFonts w:ascii="Times New Roman" w:hAnsi="Times New Roman" w:cs="Times New Roman"/>
          <w:sz w:val="24"/>
          <w:szCs w:val="24"/>
        </w:rPr>
        <w:fldChar w:fldCharType="separate"/>
      </w:r>
      <w:r w:rsidR="000D7DC7" w:rsidRPr="000D7DC7">
        <w:rPr>
          <w:rFonts w:ascii="Times New Roman" w:hAnsi="Times New Roman" w:cs="Times New Roman"/>
          <w:sz w:val="24"/>
        </w:rPr>
        <w:t>(The ICGC/TCGA Pan-Cancer Analysis of Whole Genomes Consortium et al. 2020; Priestley et al. 2019)</w:t>
      </w:r>
      <w:r w:rsidR="000D7DC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4054EA6" w14:textId="3FD0DFB7" w:rsidR="00543FB9" w:rsidRDefault="009E1276" w:rsidP="008A1C58">
      <w:pPr>
        <w:spacing w:line="480" w:lineRule="auto"/>
        <w:rPr>
          <w:rFonts w:ascii="Times New Roman" w:hAnsi="Times New Roman" w:cs="Times New Roman"/>
          <w:sz w:val="24"/>
          <w:szCs w:val="24"/>
        </w:rPr>
      </w:pPr>
      <w:r>
        <w:rPr>
          <w:rFonts w:ascii="Times New Roman" w:hAnsi="Times New Roman" w:cs="Times New Roman"/>
          <w:sz w:val="24"/>
          <w:szCs w:val="24"/>
        </w:rPr>
        <w:t xml:space="preserve">We first extracted ID signatures </w:t>
      </w:r>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r w:rsidR="00D614D2" w:rsidRPr="00D614D2">
        <w:rPr>
          <w:rFonts w:ascii="Times New Roman" w:hAnsi="Times New Roman" w:cs="Times New Roman"/>
          <w:sz w:val="24"/>
          <w:szCs w:val="24"/>
        </w:rPr>
        <w:t>We then consolidated highly similar signatures from all extractions and removed those that c</w:t>
      </w:r>
      <w:r>
        <w:rPr>
          <w:rFonts w:ascii="Times New Roman" w:hAnsi="Times New Roman" w:cs="Times New Roman"/>
          <w:sz w:val="24"/>
          <w:szCs w:val="24"/>
        </w:rPr>
        <w:t>ould</w:t>
      </w:r>
      <w:r w:rsidR="00D614D2" w:rsidRPr="00D614D2">
        <w:rPr>
          <w:rFonts w:ascii="Times New Roman" w:hAnsi="Times New Roman" w:cs="Times New Roman"/>
          <w:sz w:val="24"/>
          <w:szCs w:val="24"/>
        </w:rPr>
        <w:t xml:space="preserve"> be reconstructed by other signatures. Next, we compared </w:t>
      </w:r>
      <w:r>
        <w:rPr>
          <w:rFonts w:ascii="Times New Roman" w:hAnsi="Times New Roman" w:cs="Times New Roman"/>
          <w:sz w:val="24"/>
          <w:szCs w:val="24"/>
        </w:rPr>
        <w:t>the</w:t>
      </w:r>
      <w:r w:rsidRPr="00D614D2">
        <w:rPr>
          <w:rFonts w:ascii="Times New Roman" w:hAnsi="Times New Roman" w:cs="Times New Roman"/>
          <w:sz w:val="24"/>
          <w:szCs w:val="24"/>
        </w:rPr>
        <w:t xml:space="preserve"> </w:t>
      </w:r>
      <w:r w:rsidR="00D614D2" w:rsidRPr="00D614D2">
        <w:rPr>
          <w:rFonts w:ascii="Times New Roman" w:hAnsi="Times New Roman" w:cs="Times New Roman"/>
          <w:sz w:val="24"/>
          <w:szCs w:val="24"/>
        </w:rPr>
        <w:t>mSigHdp-extracted signatures to those in COSMIC v3.4 and categorized the</w:t>
      </w:r>
      <w:r>
        <w:rPr>
          <w:rFonts w:ascii="Times New Roman" w:hAnsi="Times New Roman" w:cs="Times New Roman"/>
          <w:sz w:val="24"/>
          <w:szCs w:val="24"/>
        </w:rPr>
        <w:t xml:space="preserve"> mSigHdp extracted signatures</w:t>
      </w:r>
      <w:r w:rsidR="00D614D2" w:rsidRPr="00D614D2">
        <w:rPr>
          <w:rFonts w:ascii="Times New Roman" w:hAnsi="Times New Roman" w:cs="Times New Roman"/>
          <w:sz w:val="24"/>
          <w:szCs w:val="24"/>
        </w:rPr>
        <w:t xml:space="preserve"> into three groups: (1) </w:t>
      </w:r>
      <w:r w:rsidR="000C7E8B">
        <w:rPr>
          <w:rFonts w:ascii="Times New Roman" w:hAnsi="Times New Roman" w:cs="Times New Roman"/>
          <w:sz w:val="24"/>
          <w:szCs w:val="24"/>
        </w:rPr>
        <w:t>18 s</w:t>
      </w:r>
      <w:r w:rsidR="00D614D2" w:rsidRPr="00D614D2">
        <w:rPr>
          <w:rFonts w:ascii="Times New Roman" w:hAnsi="Times New Roman" w:cs="Times New Roman"/>
          <w:sz w:val="24"/>
          <w:szCs w:val="24"/>
        </w:rPr>
        <w:t xml:space="preserve">ignatures </w:t>
      </w:r>
      <w:r w:rsidR="000C7E8B">
        <w:rPr>
          <w:rFonts w:ascii="Times New Roman" w:hAnsi="Times New Roman" w:cs="Times New Roman"/>
          <w:sz w:val="24"/>
          <w:szCs w:val="24"/>
        </w:rPr>
        <w:t xml:space="preserve">that </w:t>
      </w:r>
      <w:r w:rsidR="00D614D2" w:rsidRPr="00D614D2">
        <w:rPr>
          <w:rFonts w:ascii="Times New Roman" w:hAnsi="Times New Roman" w:cs="Times New Roman"/>
          <w:sz w:val="24"/>
          <w:szCs w:val="24"/>
        </w:rPr>
        <w:t>match</w:t>
      </w:r>
      <w:r w:rsidR="000C7E8B">
        <w:rPr>
          <w:rFonts w:ascii="Times New Roman" w:hAnsi="Times New Roman" w:cs="Times New Roman"/>
          <w:sz w:val="24"/>
          <w:szCs w:val="24"/>
        </w:rPr>
        <w:t>ed</w:t>
      </w:r>
      <w:r w:rsidR="00D614D2" w:rsidRPr="00D614D2">
        <w:rPr>
          <w:rFonts w:ascii="Times New Roman" w:hAnsi="Times New Roman" w:cs="Times New Roman"/>
          <w:sz w:val="24"/>
          <w:szCs w:val="24"/>
        </w:rPr>
        <w:t xml:space="preserve"> COSMIC v3.4 </w:t>
      </w:r>
      <w:r>
        <w:rPr>
          <w:rFonts w:ascii="Times New Roman" w:hAnsi="Times New Roman" w:cs="Times New Roman"/>
          <w:sz w:val="24"/>
          <w:szCs w:val="24"/>
        </w:rPr>
        <w:t xml:space="preserve">signatures </w:t>
      </w:r>
      <w:r w:rsidR="00D614D2" w:rsidRPr="00D614D2">
        <w:rPr>
          <w:rFonts w:ascii="Times New Roman" w:hAnsi="Times New Roman" w:cs="Times New Roman"/>
          <w:sz w:val="24"/>
          <w:szCs w:val="24"/>
        </w:rPr>
        <w:t>with cosine similarity &gt; 0.85</w:t>
      </w:r>
      <w:r>
        <w:rPr>
          <w:rFonts w:ascii="Times New Roman" w:hAnsi="Times New Roman" w:cs="Times New Roman"/>
          <w:sz w:val="24"/>
          <w:szCs w:val="24"/>
        </w:rPr>
        <w:t xml:space="preserve"> &lt;</w:t>
      </w:r>
      <w:commentRangeStart w:id="117"/>
      <w:r>
        <w:rPr>
          <w:rFonts w:ascii="Times New Roman" w:hAnsi="Times New Roman" w:cs="Times New Roman"/>
          <w:sz w:val="24"/>
          <w:szCs w:val="24"/>
        </w:rPr>
        <w:t>we need to provide a rationale for this number, it looks very low compared to what we have used in SBS</w:t>
      </w:r>
      <w:commentRangeEnd w:id="117"/>
      <w:r w:rsidR="00AE1A01">
        <w:rPr>
          <w:rStyle w:val="CommentReference"/>
        </w:rPr>
        <w:commentReference w:id="117"/>
      </w:r>
      <w:r w:rsidR="00114462">
        <w:rPr>
          <w:rFonts w:ascii="Times New Roman" w:hAnsi="Times New Roman" w:cs="Times New Roman"/>
          <w:sz w:val="24"/>
          <w:szCs w:val="24"/>
        </w:rPr>
        <w:t>&gt;</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which we designate</w:t>
      </w:r>
      <w:r w:rsidR="00D614D2" w:rsidRPr="00D614D2">
        <w:rPr>
          <w:rFonts w:ascii="Times New Roman" w:hAnsi="Times New Roman" w:cs="Times New Roman"/>
          <w:sz w:val="24"/>
          <w:szCs w:val="24"/>
        </w:rPr>
        <w:t xml:space="preserve"> "C_ID</w:t>
      </w:r>
      <w:r w:rsidRPr="008459EC">
        <w:rPr>
          <w:rFonts w:ascii="Times New Roman" w:hAnsi="Times New Roman" w:cs="Times New Roman"/>
          <w:i/>
          <w:iCs/>
          <w:sz w:val="24"/>
          <w:szCs w:val="24"/>
        </w:rPr>
        <w:t>x</w:t>
      </w:r>
      <w:r w:rsidR="00D614D2" w:rsidRPr="00D614D2">
        <w:rPr>
          <w:rFonts w:ascii="Times New Roman" w:hAnsi="Times New Roman" w:cs="Times New Roman"/>
          <w:sz w:val="24"/>
          <w:szCs w:val="24"/>
        </w:rPr>
        <w:t xml:space="preserve">" </w:t>
      </w:r>
      <w:r>
        <w:rPr>
          <w:rFonts w:ascii="Times New Roman" w:hAnsi="Times New Roman" w:cs="Times New Roman"/>
          <w:sz w:val="24"/>
          <w:szCs w:val="24"/>
        </w:rPr>
        <w:t xml:space="preserve">, where </w:t>
      </w:r>
      <w:r w:rsidRPr="008459EC">
        <w:rPr>
          <w:rFonts w:ascii="Times New Roman" w:hAnsi="Times New Roman" w:cs="Times New Roman"/>
          <w:i/>
          <w:iCs/>
          <w:sz w:val="24"/>
          <w:szCs w:val="24"/>
        </w:rPr>
        <w:t>x</w:t>
      </w:r>
      <w:r>
        <w:rPr>
          <w:rFonts w:ascii="Times New Roman" w:hAnsi="Times New Roman" w:cs="Times New Roman"/>
          <w:sz w:val="24"/>
          <w:szCs w:val="24"/>
        </w:rPr>
        <w:t xml:space="preserve"> is the ID number of the matching COSMIC signature </w:t>
      </w:r>
      <w:r w:rsidR="00D614D2"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00D614D2" w:rsidRPr="00D614D2">
        <w:rPr>
          <w:rFonts w:ascii="Times New Roman" w:hAnsi="Times New Roman" w:cs="Times New Roman"/>
          <w:sz w:val="24"/>
          <w:szCs w:val="24"/>
        </w:rPr>
        <w:t xml:space="preserve">B, Figure S1); </w:t>
      </w:r>
      <w:r w:rsidR="00D614D2" w:rsidRPr="00D614D2">
        <w:rPr>
          <w:rFonts w:ascii="Times New Roman" w:hAnsi="Times New Roman" w:cs="Times New Roman"/>
          <w:sz w:val="24"/>
          <w:szCs w:val="24"/>
        </w:rPr>
        <w:lastRenderedPageBreak/>
        <w:t xml:space="preserve">(2) </w:t>
      </w:r>
      <w:r w:rsidR="00114462" w:rsidRPr="004D282F">
        <w:rPr>
          <w:rFonts w:ascii="Times New Roman" w:hAnsi="Times New Roman" w:cs="Times New Roman"/>
          <w:sz w:val="24"/>
          <w:szCs w:val="24"/>
          <w:highlight w:val="yellow"/>
        </w:rPr>
        <w:t>S</w:t>
      </w:r>
      <w:r w:rsidR="00D614D2" w:rsidRPr="004D282F">
        <w:rPr>
          <w:rFonts w:ascii="Times New Roman" w:hAnsi="Times New Roman" w:cs="Times New Roman"/>
          <w:sz w:val="24"/>
          <w:szCs w:val="24"/>
          <w:highlight w:val="yellow"/>
        </w:rPr>
        <w:t>ignatures</w:t>
      </w:r>
      <w:r w:rsidR="00114462" w:rsidRPr="004D282F">
        <w:rPr>
          <w:rFonts w:ascii="Times New Roman" w:hAnsi="Times New Roman" w:cs="Times New Roman"/>
          <w:sz w:val="24"/>
          <w:szCs w:val="24"/>
          <w:highlight w:val="yellow"/>
        </w:rPr>
        <w:t xml:space="preserve"> that can be reconstructed as combinations of several</w:t>
      </w:r>
      <w:r w:rsidR="00D614D2" w:rsidRPr="004D282F">
        <w:rPr>
          <w:rFonts w:ascii="Times New Roman" w:hAnsi="Times New Roman" w:cs="Times New Roman"/>
          <w:sz w:val="24"/>
          <w:szCs w:val="24"/>
          <w:highlight w:val="yellow"/>
        </w:rPr>
        <w:t xml:space="preserve"> COSMIC signatures</w:t>
      </w:r>
      <w:r w:rsidR="00114462" w:rsidRPr="004D282F">
        <w:rPr>
          <w:rFonts w:ascii="Times New Roman" w:hAnsi="Times New Roman" w:cs="Times New Roman"/>
          <w:sz w:val="24"/>
          <w:szCs w:val="24"/>
          <w:highlight w:val="yellow"/>
        </w:rPr>
        <w:t xml:space="preserve"> (see Methods</w:t>
      </w:r>
      <w:r w:rsidR="00AB6B3C" w:rsidRPr="004D282F">
        <w:rPr>
          <w:rFonts w:ascii="Times New Roman" w:hAnsi="Times New Roman" w:cs="Times New Roman"/>
          <w:sz w:val="24"/>
          <w:szCs w:val="24"/>
          <w:highlight w:val="yellow"/>
        </w:rPr>
        <w:t>? Where are these shown?</w:t>
      </w:r>
      <w:r w:rsidR="00114462" w:rsidRPr="004D282F">
        <w:rPr>
          <w:rFonts w:ascii="Times New Roman" w:hAnsi="Times New Roman" w:cs="Times New Roman"/>
          <w:sz w:val="24"/>
          <w:szCs w:val="24"/>
          <w:highlight w:val="yellow"/>
        </w:rPr>
        <w:t>)</w:t>
      </w:r>
      <w:r w:rsidR="00D614D2" w:rsidRPr="004D282F">
        <w:rPr>
          <w:rFonts w:ascii="Times New Roman" w:hAnsi="Times New Roman" w:cs="Times New Roman"/>
          <w:sz w:val="24"/>
          <w:szCs w:val="24"/>
          <w:highlight w:val="yellow"/>
        </w:rPr>
        <w:t xml:space="preserve"> (3) </w:t>
      </w:r>
      <w:r w:rsidR="000C7E8B" w:rsidRPr="004D282F">
        <w:rPr>
          <w:rFonts w:ascii="Times New Roman" w:hAnsi="Times New Roman" w:cs="Times New Roman"/>
          <w:sz w:val="24"/>
          <w:szCs w:val="24"/>
          <w:highlight w:val="yellow"/>
        </w:rPr>
        <w:t>15(?) n</w:t>
      </w:r>
      <w:r w:rsidR="00D614D2" w:rsidRPr="004D282F">
        <w:rPr>
          <w:rFonts w:ascii="Times New Roman" w:hAnsi="Times New Roman" w:cs="Times New Roman"/>
          <w:sz w:val="24"/>
          <w:szCs w:val="24"/>
          <w:highlight w:val="yellow"/>
        </w:rPr>
        <w:t xml:space="preserve">ovel signatures not fitting the previous categories, </w:t>
      </w:r>
      <w:r w:rsidR="00114462" w:rsidRPr="004D282F">
        <w:rPr>
          <w:rFonts w:ascii="Times New Roman" w:hAnsi="Times New Roman" w:cs="Times New Roman"/>
          <w:sz w:val="24"/>
          <w:szCs w:val="24"/>
          <w:highlight w:val="yellow"/>
        </w:rPr>
        <w:t xml:space="preserve">designated </w:t>
      </w:r>
      <w:r w:rsidR="00D614D2" w:rsidRPr="004D282F">
        <w:rPr>
          <w:rFonts w:ascii="Times New Roman" w:hAnsi="Times New Roman" w:cs="Times New Roman"/>
          <w:sz w:val="24"/>
          <w:szCs w:val="24"/>
          <w:highlight w:val="yellow"/>
        </w:rPr>
        <w:t>"H_</w:t>
      </w:r>
      <w:r w:rsidR="00114462" w:rsidRPr="004D282F">
        <w:rPr>
          <w:rFonts w:ascii="Times New Roman" w:hAnsi="Times New Roman" w:cs="Times New Roman"/>
          <w:sz w:val="24"/>
          <w:szCs w:val="24"/>
          <w:highlight w:val="yellow"/>
        </w:rPr>
        <w:t>ID</w:t>
      </w:r>
      <w:r w:rsidR="00114462" w:rsidRPr="004D282F">
        <w:rPr>
          <w:rFonts w:ascii="Times New Roman" w:hAnsi="Times New Roman" w:cs="Times New Roman"/>
          <w:i/>
          <w:iCs/>
          <w:sz w:val="24"/>
          <w:szCs w:val="24"/>
          <w:highlight w:val="yellow"/>
        </w:rPr>
        <w:t>x</w:t>
      </w:r>
      <w:r w:rsidR="00D614D2" w:rsidRPr="004D282F">
        <w:rPr>
          <w:rFonts w:ascii="Times New Roman" w:hAnsi="Times New Roman" w:cs="Times New Roman"/>
          <w:sz w:val="24"/>
          <w:szCs w:val="24"/>
          <w:highlight w:val="yellow"/>
        </w:rPr>
        <w:t>"</w:t>
      </w:r>
      <w:r w:rsidR="00114462" w:rsidRPr="004D282F">
        <w:rPr>
          <w:rFonts w:ascii="Times New Roman" w:hAnsi="Times New Roman" w:cs="Times New Roman"/>
          <w:sz w:val="24"/>
          <w:szCs w:val="24"/>
          <w:highlight w:val="yellow"/>
        </w:rPr>
        <w:t xml:space="preserve">, with an ID number &gt; …. </w:t>
      </w:r>
      <w:r w:rsidR="00D614D2" w:rsidRPr="004D282F">
        <w:rPr>
          <w:rFonts w:ascii="Times New Roman" w:hAnsi="Times New Roman" w:cs="Times New Roman"/>
          <w:sz w:val="24"/>
          <w:szCs w:val="24"/>
          <w:highlight w:val="yellow"/>
        </w:rPr>
        <w:t xml:space="preserve"> (Figure </w:t>
      </w:r>
      <w:r w:rsidR="00BC4206" w:rsidRPr="004D282F">
        <w:rPr>
          <w:rFonts w:ascii="Times New Roman" w:hAnsi="Times New Roman" w:cs="Times New Roman" w:hint="eastAsia"/>
          <w:sz w:val="24"/>
          <w:szCs w:val="24"/>
          <w:highlight w:val="yellow"/>
        </w:rPr>
        <w:t>2</w:t>
      </w:r>
      <w:r w:rsidR="00D614D2" w:rsidRPr="004D282F">
        <w:rPr>
          <w:rFonts w:ascii="Times New Roman" w:hAnsi="Times New Roman" w:cs="Times New Roman"/>
          <w:sz w:val="24"/>
          <w:szCs w:val="24"/>
          <w:highlight w:val="yellow"/>
        </w:rPr>
        <w:t xml:space="preserve">C). Notably, all </w:t>
      </w:r>
      <w:r w:rsidR="00114462" w:rsidRPr="004D282F">
        <w:rPr>
          <w:rFonts w:ascii="Times New Roman" w:hAnsi="Times New Roman" w:cs="Times New Roman"/>
          <w:sz w:val="24"/>
          <w:szCs w:val="24"/>
          <w:highlight w:val="yellow"/>
        </w:rPr>
        <w:t xml:space="preserve">novel </w:t>
      </w:r>
      <w:r w:rsidR="00D614D2" w:rsidRPr="004D282F">
        <w:rPr>
          <w:rFonts w:ascii="Times New Roman" w:hAnsi="Times New Roman" w:cs="Times New Roman"/>
          <w:sz w:val="24"/>
          <w:szCs w:val="24"/>
          <w:highlight w:val="yellow"/>
        </w:rPr>
        <w:t>signatures reported here are supported by at least one sample</w:t>
      </w:r>
      <w:ins w:id="118" w:author="Steve Rozen, Ph.D." w:date="2025-04-30T08:32:00Z" w16du:dateUtc="2025-04-30T12:32:00Z">
        <w:r w:rsidR="0010286A">
          <w:rPr>
            <w:rFonts w:ascii="Times New Roman" w:hAnsi="Times New Roman" w:cs="Times New Roman"/>
            <w:sz w:val="24"/>
            <w:szCs w:val="24"/>
            <w:highlight w:val="yellow"/>
          </w:rPr>
          <w:t>, providing additional evidence that they</w:t>
        </w:r>
      </w:ins>
      <w:ins w:id="119" w:author="Steve Rozen, Ph.D." w:date="2025-04-30T08:33:00Z" w16du:dateUtc="2025-04-30T12:33:00Z">
        <w:r w:rsidR="0010286A">
          <w:rPr>
            <w:rFonts w:ascii="Times New Roman" w:hAnsi="Times New Roman" w:cs="Times New Roman"/>
            <w:sz w:val="24"/>
            <w:szCs w:val="24"/>
            <w:highlight w:val="yellow"/>
          </w:rPr>
          <w:t xml:space="preserve"> correspond to a particular mutational process [maybe hark back to mike</w:t>
        </w:r>
      </w:ins>
      <w:ins w:id="120" w:author="Steve Rozen, Ph.D." w:date="2025-04-30T08:34:00Z" w16du:dateUtc="2025-04-30T12:34:00Z">
        <w:r w:rsidR="0010286A">
          <w:rPr>
            <w:rFonts w:ascii="Times New Roman" w:hAnsi="Times New Roman" w:cs="Times New Roman"/>
            <w:sz w:val="24"/>
            <w:szCs w:val="24"/>
            <w:highlight w:val="yellow"/>
          </w:rPr>
          <w:t>’s model]</w:t>
        </w:r>
      </w:ins>
      <w:del w:id="121" w:author="Steve Rozen, Ph.D." w:date="2025-04-30T08:32:00Z" w16du:dateUtc="2025-04-30T12:32:00Z">
        <w:r w:rsidR="00D614D2" w:rsidRPr="004D282F" w:rsidDel="0010286A">
          <w:rPr>
            <w:rFonts w:ascii="Times New Roman" w:hAnsi="Times New Roman" w:cs="Times New Roman"/>
            <w:sz w:val="24"/>
            <w:szCs w:val="24"/>
            <w:highlight w:val="yellow"/>
          </w:rPr>
          <w:delText>, ensuring their presence in our dataset</w:delText>
        </w:r>
      </w:del>
      <w:r w:rsidR="00543FB9" w:rsidRPr="004D282F">
        <w:rPr>
          <w:rFonts w:ascii="Times New Roman" w:hAnsi="Times New Roman" w:cs="Times New Roman" w:hint="eastAsia"/>
          <w:sz w:val="24"/>
          <w:szCs w:val="24"/>
          <w:highlight w:val="yellow"/>
        </w:rPr>
        <w:t xml:space="preserve"> (Figure S2</w:t>
      </w:r>
      <w:r w:rsidR="00AB6B3C" w:rsidRPr="004D282F">
        <w:rPr>
          <w:rFonts w:ascii="Times New Roman" w:hAnsi="Times New Roman" w:cs="Times New Roman"/>
          <w:sz w:val="24"/>
          <w:szCs w:val="24"/>
          <w:highlight w:val="yellow"/>
        </w:rPr>
        <w:t xml:space="preserve"> &lt;</w:t>
      </w:r>
      <w:r w:rsidR="000C7E8B" w:rsidRPr="004D282F">
        <w:rPr>
          <w:rFonts w:ascii="Times New Roman" w:hAnsi="Times New Roman" w:cs="Times New Roman"/>
          <w:sz w:val="24"/>
          <w:szCs w:val="24"/>
          <w:highlight w:val="yellow"/>
        </w:rPr>
        <w:t xml:space="preserve">A few </w:t>
      </w:r>
      <w:r w:rsidR="00AB6B3C" w:rsidRPr="004D282F">
        <w:rPr>
          <w:rFonts w:ascii="Times New Roman" w:hAnsi="Times New Roman" w:cs="Times New Roman"/>
          <w:sz w:val="24"/>
          <w:szCs w:val="24"/>
          <w:highlight w:val="yellow"/>
        </w:rPr>
        <w:t>of these do not look good at all, let’s review&gt;</w:t>
      </w:r>
      <w:r w:rsidR="00543FB9" w:rsidRPr="004D282F">
        <w:rPr>
          <w:rFonts w:ascii="Times New Roman" w:hAnsi="Times New Roman" w:cs="Times New Roman" w:hint="eastAsia"/>
          <w:sz w:val="24"/>
          <w:szCs w:val="24"/>
          <w:highlight w:val="yellow"/>
        </w:rPr>
        <w:t>)</w:t>
      </w:r>
      <w:r w:rsidR="00D614D2" w:rsidRPr="004D282F">
        <w:rPr>
          <w:rFonts w:ascii="Times New Roman" w:hAnsi="Times New Roman" w:cs="Times New Roman"/>
          <w:sz w:val="24"/>
          <w:szCs w:val="24"/>
          <w:highlight w:val="yellow"/>
        </w:rPr>
        <w:t>. Our analysis focuses on groups (1) and (3). In total, we identified 33 distinct mutational signatures</w:t>
      </w:r>
      <w:r w:rsidR="00AB6B3C" w:rsidRPr="004D282F">
        <w:rPr>
          <w:rFonts w:ascii="Times New Roman" w:hAnsi="Times New Roman" w:cs="Times New Roman"/>
          <w:sz w:val="24"/>
          <w:szCs w:val="24"/>
          <w:highlight w:val="yellow"/>
        </w:rPr>
        <w:t xml:space="preserve"> &lt;can we put details above?&gt;</w:t>
      </w:r>
      <w:r w:rsidR="00D614D2" w:rsidRPr="004D282F">
        <w:rPr>
          <w:rFonts w:ascii="Times New Roman" w:hAnsi="Times New Roman" w:cs="Times New Roman"/>
          <w:sz w:val="24"/>
          <w:szCs w:val="24"/>
          <w:highlight w:val="yellow"/>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14BA9BDA" w:rsidR="00743039" w:rsidRDefault="000C7E8B" w:rsidP="008A1C58">
      <w:pPr>
        <w:spacing w:line="480" w:lineRule="auto"/>
        <w:rPr>
          <w:ins w:id="122" w:author="Steve Rozen, Ph.D." w:date="2025-04-30T09:00:00Z" w16du:dateUtc="2025-04-30T13:00:00Z"/>
          <w:rFonts w:ascii="Times New Roman" w:hAnsi="Times New Roman" w:cs="Times New Roman"/>
          <w:sz w:val="24"/>
          <w:szCs w:val="24"/>
        </w:rPr>
      </w:pPr>
      <w:r>
        <w:rPr>
          <w:rFonts w:ascii="Times New Roman" w:hAnsi="Times New Roman" w:cs="Times New Roman"/>
          <w:sz w:val="24"/>
          <w:szCs w:val="24"/>
        </w:rPr>
        <w:t>The mSigHdp</w:t>
      </w:r>
      <w:r w:rsidRPr="008A1C58">
        <w:rPr>
          <w:rFonts w:ascii="Times New Roman" w:hAnsi="Times New Roman" w:cs="Times New Roman"/>
          <w:sz w:val="24"/>
          <w:szCs w:val="24"/>
        </w:rPr>
        <w:t xml:space="preserve"> </w:t>
      </w:r>
      <w:r w:rsidR="00587F85" w:rsidRPr="008A1C58">
        <w:rPr>
          <w:rFonts w:ascii="Times New Roman" w:hAnsi="Times New Roman" w:cs="Times New Roman"/>
          <w:sz w:val="24"/>
          <w:szCs w:val="24"/>
        </w:rPr>
        <w:t xml:space="preserve">analysis </w:t>
      </w:r>
      <w:del w:id="123" w:author="Steve Rozen, Ph.D." w:date="2025-04-30T08:59:00Z" w16du:dateUtc="2025-04-30T12:59:00Z">
        <w:r w:rsidDel="00A74EE9">
          <w:rPr>
            <w:rFonts w:ascii="Times New Roman" w:hAnsi="Times New Roman" w:cs="Times New Roman"/>
            <w:sz w:val="24"/>
            <w:szCs w:val="24"/>
          </w:rPr>
          <w:delText>recapitulated</w:delText>
        </w:r>
        <w:r w:rsidRPr="008A1C58" w:rsidDel="00A74EE9">
          <w:rPr>
            <w:rFonts w:ascii="Times New Roman" w:hAnsi="Times New Roman" w:cs="Times New Roman"/>
            <w:sz w:val="24"/>
            <w:szCs w:val="24"/>
          </w:rPr>
          <w:delText xml:space="preserve"> </w:delText>
        </w:r>
      </w:del>
      <w:ins w:id="124" w:author="Steve Rozen, Ph.D." w:date="2025-04-30T08:59:00Z" w16du:dateUtc="2025-04-30T12:59:00Z">
        <w:r w:rsidR="00A74EE9">
          <w:rPr>
            <w:rFonts w:ascii="Times New Roman" w:hAnsi="Times New Roman" w:cs="Times New Roman"/>
            <w:sz w:val="24"/>
            <w:szCs w:val="24"/>
          </w:rPr>
          <w:t>re-discovered</w:t>
        </w:r>
        <w:r w:rsidR="00A74EE9" w:rsidRPr="008A1C58">
          <w:rPr>
            <w:rFonts w:ascii="Times New Roman" w:hAnsi="Times New Roman" w:cs="Times New Roman"/>
            <w:sz w:val="24"/>
            <w:szCs w:val="24"/>
          </w:rPr>
          <w:t xml:space="preserve"> </w:t>
        </w:r>
      </w:ins>
      <w:ins w:id="125" w:author="Steve Rozen, Ph.D." w:date="2025-04-30T09:00:00Z" w16du:dateUtc="2025-04-30T13:00:00Z">
        <w:r w:rsidR="00A74EE9">
          <w:rPr>
            <w:rFonts w:ascii="Times New Roman" w:hAnsi="Times New Roman" w:cs="Times New Roman"/>
            <w:sz w:val="24"/>
            <w:szCs w:val="24"/>
          </w:rPr>
          <w:t xml:space="preserve">signature similar to </w:t>
        </w:r>
      </w:ins>
      <w:r w:rsidR="00587F85"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00587F85" w:rsidRPr="008A1C58">
        <w:rPr>
          <w:rFonts w:ascii="Times New Roman" w:hAnsi="Times New Roman" w:cs="Times New Roman"/>
          <w:sz w:val="24"/>
          <w:szCs w:val="24"/>
        </w:rPr>
        <w:t xml:space="preserve"> out of </w:t>
      </w:r>
      <w:ins w:id="126" w:author="Steve Rozen, Ph.D." w:date="2025-04-30T08:59:00Z" w16du:dateUtc="2025-04-30T12:59:00Z">
        <w:r w:rsidR="00A74EE9">
          <w:rPr>
            <w:rFonts w:ascii="Times New Roman" w:hAnsi="Times New Roman" w:cs="Times New Roman"/>
            <w:sz w:val="24"/>
            <w:szCs w:val="24"/>
          </w:rPr>
          <w:t xml:space="preserve">the (?) </w:t>
        </w:r>
      </w:ins>
      <w:r w:rsidR="00587F85" w:rsidRPr="008A1C58">
        <w:rPr>
          <w:rFonts w:ascii="Times New Roman" w:hAnsi="Times New Roman" w:cs="Times New Roman"/>
          <w:sz w:val="24"/>
          <w:szCs w:val="24"/>
        </w:rPr>
        <w:t xml:space="preserve">23 COSMIC (v3.4) ID signatures. The remaining </w:t>
      </w:r>
      <w:r w:rsidR="000E2AC9">
        <w:rPr>
          <w:rFonts w:ascii="Times New Roman" w:hAnsi="Times New Roman" w:cs="Times New Roman" w:hint="eastAsia"/>
          <w:sz w:val="24"/>
          <w:szCs w:val="24"/>
        </w:rPr>
        <w:t>5</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 xml:space="preserve">COSMIC </w:t>
      </w:r>
      <w:r w:rsidR="00587F85" w:rsidRPr="008A1C58">
        <w:rPr>
          <w:rFonts w:ascii="Times New Roman" w:hAnsi="Times New Roman" w:cs="Times New Roman"/>
          <w:sz w:val="24"/>
          <w:szCs w:val="24"/>
        </w:rPr>
        <w:t xml:space="preserve">signatures </w:t>
      </w:r>
      <w:r>
        <w:rPr>
          <w:rFonts w:ascii="Times New Roman" w:hAnsi="Times New Roman" w:cs="Times New Roman"/>
          <w:sz w:val="24"/>
          <w:szCs w:val="24"/>
        </w:rPr>
        <w:t xml:space="preserve">(ID15, ID16, ID20, ID21 ID22) </w:t>
      </w:r>
      <w:r w:rsidR="00587F85" w:rsidRPr="008A1C58">
        <w:rPr>
          <w:rFonts w:ascii="Times New Roman" w:hAnsi="Times New Roman" w:cs="Times New Roman"/>
          <w:sz w:val="24"/>
          <w:szCs w:val="24"/>
        </w:rPr>
        <w:t xml:space="preserve">were </w:t>
      </w:r>
      <w:r>
        <w:rPr>
          <w:rFonts w:ascii="Times New Roman" w:hAnsi="Times New Roman" w:cs="Times New Roman"/>
          <w:sz w:val="24"/>
          <w:szCs w:val="24"/>
        </w:rPr>
        <w:t xml:space="preserve">detected </w:t>
      </w:r>
      <w:ins w:id="127" w:author="Steve Rozen, Ph.D." w:date="2025-04-30T08:57:00Z" w16du:dateUtc="2025-04-30T12:57:00Z">
        <w:r w:rsidR="003063D3">
          <w:rPr>
            <w:rFonts w:ascii="Times New Roman" w:hAnsi="Times New Roman" w:cs="Times New Roman"/>
            <w:sz w:val="24"/>
            <w:szCs w:val="24"/>
          </w:rPr>
          <w:t xml:space="preserve">&lt;can we say were not not present in the PCAWG data?&gt; </w:t>
        </w:r>
      </w:ins>
      <w:r>
        <w:rPr>
          <w:rFonts w:ascii="Times New Roman" w:hAnsi="Times New Roman" w:cs="Times New Roman"/>
          <w:sz w:val="24"/>
          <w:szCs w:val="24"/>
        </w:rPr>
        <w:t>in data set</w:t>
      </w:r>
      <w:r w:rsidR="003E7179">
        <w:rPr>
          <w:rFonts w:ascii="Times New Roman" w:hAnsi="Times New Roman" w:cs="Times New Roman"/>
          <w:sz w:val="24"/>
          <w:szCs w:val="24"/>
        </w:rPr>
        <w:t>s</w:t>
      </w:r>
      <w:r w:rsidR="00587F85" w:rsidRPr="008A1C58">
        <w:rPr>
          <w:rFonts w:ascii="Times New Roman" w:hAnsi="Times New Roman" w:cs="Times New Roman"/>
          <w:sz w:val="24"/>
          <w:szCs w:val="24"/>
        </w:rPr>
        <w:t xml:space="preserve"> </w:t>
      </w:r>
      <w:r>
        <w:rPr>
          <w:rFonts w:ascii="Times New Roman" w:hAnsi="Times New Roman" w:cs="Times New Roman"/>
          <w:sz w:val="24"/>
          <w:szCs w:val="24"/>
        </w:rPr>
        <w:t>other than</w:t>
      </w:r>
      <w:r w:rsidR="00587F85" w:rsidRPr="008A1C58">
        <w:rPr>
          <w:rFonts w:ascii="Times New Roman" w:hAnsi="Times New Roman" w:cs="Times New Roman"/>
          <w:sz w:val="24"/>
          <w:szCs w:val="24"/>
        </w:rPr>
        <w:t xml:space="preserve"> PCAWG.</w:t>
      </w:r>
      <w:r w:rsidR="00CE35BA" w:rsidRPr="00CE35BA">
        <w:t xml:space="preserve"> </w:t>
      </w:r>
      <w:r w:rsidR="003E7179">
        <w:rPr>
          <w:rFonts w:ascii="Times New Roman" w:hAnsi="Times New Roman" w:cs="Times New Roman"/>
          <w:sz w:val="24"/>
          <w:szCs w:val="24"/>
        </w:rPr>
        <w:t>The ability of</w:t>
      </w:r>
      <w:r w:rsidR="00CE35BA" w:rsidRPr="00CE35BA">
        <w:rPr>
          <w:rFonts w:ascii="Times New Roman" w:hAnsi="Times New Roman" w:cs="Times New Roman"/>
          <w:sz w:val="24"/>
          <w:szCs w:val="24"/>
        </w:rPr>
        <w:t xml:space="preserve"> mSigHdp to identify </w:t>
      </w:r>
      <w:r w:rsidR="003E7179">
        <w:rPr>
          <w:rFonts w:ascii="Times New Roman" w:hAnsi="Times New Roman" w:cs="Times New Roman"/>
          <w:sz w:val="24"/>
          <w:szCs w:val="24"/>
        </w:rPr>
        <w:t xml:space="preserve">all </w:t>
      </w:r>
      <w:r w:rsidR="00CE35BA" w:rsidRPr="00CE35BA">
        <w:rPr>
          <w:rFonts w:ascii="Times New Roman" w:hAnsi="Times New Roman" w:cs="Times New Roman"/>
          <w:sz w:val="24"/>
          <w:szCs w:val="24"/>
        </w:rPr>
        <w:t xml:space="preserve">COSMIC signatures </w:t>
      </w:r>
      <w:r w:rsidR="003E7179">
        <w:rPr>
          <w:rFonts w:ascii="Times New Roman" w:hAnsi="Times New Roman" w:cs="Times New Roman"/>
          <w:sz w:val="24"/>
          <w:szCs w:val="24"/>
        </w:rPr>
        <w:t xml:space="preserve">present in PCAWG (? We need to double check this based on the PCAWG paper; HMF was not used as input for the 2020 paper) </w:t>
      </w:r>
      <w:del w:id="128" w:author="Steve Rozen, Ph.D." w:date="2025-04-30T08:58:00Z" w16du:dateUtc="2025-04-30T12:58:00Z">
        <w:r w:rsidR="009610CA" w:rsidDel="00A74EE9">
          <w:rPr>
            <w:rFonts w:ascii="Times New Roman" w:hAnsi="Times New Roman" w:cs="Times New Roman" w:hint="eastAsia"/>
            <w:sz w:val="24"/>
            <w:szCs w:val="24"/>
          </w:rPr>
          <w:delText>(</w:delText>
        </w:r>
        <w:commentRangeStart w:id="129"/>
        <w:r w:rsidR="009610CA" w:rsidDel="00A74EE9">
          <w:rPr>
            <w:rFonts w:ascii="Times New Roman" w:hAnsi="Times New Roman" w:cs="Times New Roman" w:hint="eastAsia"/>
            <w:sz w:val="24"/>
            <w:szCs w:val="24"/>
          </w:rPr>
          <w:delText>check attribution of ID20-21-22 in PCAWG</w:delText>
        </w:r>
        <w:commentRangeEnd w:id="129"/>
        <w:r w:rsidR="00BB41F2" w:rsidDel="00A74EE9">
          <w:rPr>
            <w:rStyle w:val="CommentReference"/>
          </w:rPr>
          <w:commentReference w:id="129"/>
        </w:r>
        <w:r w:rsidR="009610CA" w:rsidDel="00A74EE9">
          <w:rPr>
            <w:rFonts w:ascii="Times New Roman" w:hAnsi="Times New Roman" w:cs="Times New Roman" w:hint="eastAsia"/>
            <w:sz w:val="24"/>
            <w:szCs w:val="24"/>
          </w:rPr>
          <w:delText>)</w:delText>
        </w:r>
      </w:del>
      <w:ins w:id="130" w:author="Steve Rozen, Ph.D." w:date="2025-04-30T08:58:00Z" w16du:dateUtc="2025-04-30T12:58:00Z">
        <w:r w:rsidR="00A74EE9">
          <w:rPr>
            <w:rFonts w:ascii="Times New Roman" w:hAnsi="Times New Roman" w:cs="Times New Roman"/>
            <w:sz w:val="24"/>
            <w:szCs w:val="24"/>
          </w:rPr>
          <w:t xml:space="preserve">&lt;find better wording?&gt; </w:t>
        </w:r>
      </w:ins>
      <w:r w:rsidR="00CE35BA" w:rsidRPr="00CE35BA">
        <w:rPr>
          <w:rFonts w:ascii="Times New Roman" w:hAnsi="Times New Roman" w:cs="Times New Roman"/>
          <w:sz w:val="24"/>
          <w:szCs w:val="24"/>
        </w:rPr>
        <w:t>underscores its reliability in mutational signature analysis.</w:t>
      </w:r>
    </w:p>
    <w:p w14:paraId="1E3C6E32" w14:textId="6ED329CC" w:rsidR="00A74EE9" w:rsidRPr="008A1C58" w:rsidRDefault="00A74EE9" w:rsidP="008A1C58">
      <w:pPr>
        <w:spacing w:line="480" w:lineRule="auto"/>
        <w:rPr>
          <w:rFonts w:ascii="Times New Roman" w:hAnsi="Times New Roman" w:cs="Times New Roman"/>
          <w:sz w:val="24"/>
          <w:szCs w:val="24"/>
        </w:rPr>
      </w:pPr>
      <w:ins w:id="131" w:author="Steve Rozen, Ph.D." w:date="2025-04-30T09:00:00Z" w16du:dateUtc="2025-04-30T13:00:00Z">
        <w:r>
          <w:rPr>
            <w:rFonts w:ascii="Times New Roman" w:hAnsi="Times New Roman" w:cs="Times New Roman"/>
            <w:sz w:val="24"/>
            <w:szCs w:val="24"/>
          </w:rPr>
          <w:t>&lt;Which ones are nearly identical?&gt;</w:t>
        </w:r>
      </w:ins>
    </w:p>
    <w:p w14:paraId="36D65A6F" w14:textId="77777777" w:rsidR="00A74EE9" w:rsidRDefault="003E7179" w:rsidP="00A70D28">
      <w:pPr>
        <w:spacing w:line="480" w:lineRule="auto"/>
        <w:rPr>
          <w:ins w:id="132" w:author="Steve Rozen, Ph.D." w:date="2025-04-30T09:01:00Z" w16du:dateUtc="2025-04-30T13:01:00Z"/>
          <w:rFonts w:ascii="Times New Roman" w:hAnsi="Times New Roman" w:cs="Times New Roman"/>
          <w:sz w:val="24"/>
          <w:szCs w:val="24"/>
        </w:rPr>
      </w:pPr>
      <w:r>
        <w:rPr>
          <w:rFonts w:ascii="Times New Roman" w:hAnsi="Times New Roman" w:cs="Times New Roman"/>
          <w:sz w:val="24"/>
          <w:szCs w:val="24"/>
        </w:rPr>
        <w:t>However, there were some</w:t>
      </w:r>
      <w:r w:rsidR="00743039" w:rsidRPr="008A1C58">
        <w:rPr>
          <w:rFonts w:ascii="Times New Roman" w:hAnsi="Times New Roman" w:cs="Times New Roman"/>
          <w:sz w:val="24"/>
          <w:szCs w:val="24"/>
        </w:rPr>
        <w:t xml:space="preserve"> differences </w:t>
      </w:r>
      <w:r>
        <w:rPr>
          <w:rFonts w:ascii="Times New Roman" w:hAnsi="Times New Roman" w:cs="Times New Roman"/>
          <w:sz w:val="24"/>
          <w:szCs w:val="24"/>
        </w:rPr>
        <w:t xml:space="preserve">between the COSMIC signatures and similar signatures extracted by </w:t>
      </w:r>
      <w:r w:rsidR="00A34A34">
        <w:rPr>
          <w:rFonts w:ascii="Times New Roman" w:hAnsi="Times New Roman" w:cs="Times New Roman"/>
          <w:sz w:val="24"/>
          <w:szCs w:val="24"/>
        </w:rPr>
        <w:t>mSigH</w:t>
      </w:r>
      <w:r w:rsidR="00A34A34">
        <w:rPr>
          <w:rFonts w:ascii="Times New Roman" w:hAnsi="Times New Roman" w:cs="Times New Roman" w:hint="eastAsia"/>
          <w:sz w:val="24"/>
          <w:szCs w:val="24"/>
        </w:rPr>
        <w:t>dp</w:t>
      </w:r>
      <w:r>
        <w:rPr>
          <w:rFonts w:ascii="Times New Roman" w:hAnsi="Times New Roman" w:cs="Times New Roman"/>
          <w:sz w:val="24"/>
          <w:szCs w:val="24"/>
        </w:rPr>
        <w:t>. W</w:t>
      </w:r>
      <w:r w:rsidR="00743039" w:rsidRPr="008A1C58">
        <w:rPr>
          <w:rFonts w:ascii="Times New Roman" w:hAnsi="Times New Roman" w:cs="Times New Roman"/>
          <w:sz w:val="24"/>
          <w:szCs w:val="24"/>
        </w:rPr>
        <w:t xml:space="preserve">e believe that </w:t>
      </w:r>
      <w:r>
        <w:rPr>
          <w:rFonts w:ascii="Times New Roman" w:hAnsi="Times New Roman" w:cs="Times New Roman"/>
          <w:sz w:val="24"/>
          <w:szCs w:val="24"/>
        </w:rPr>
        <w:t xml:space="preserve">for these </w:t>
      </w:r>
      <w:r w:rsidR="00743039" w:rsidRPr="008A1C58">
        <w:rPr>
          <w:rFonts w:ascii="Times New Roman" w:hAnsi="Times New Roman" w:cs="Times New Roman"/>
          <w:sz w:val="24"/>
          <w:szCs w:val="24"/>
        </w:rPr>
        <w:t>mSigHdp provides</w:t>
      </w:r>
      <w:del w:id="133" w:author="Steve Rozen, Ph.D." w:date="2025-04-30T08:35:00Z" w16du:dateUtc="2025-04-30T12:35:00Z">
        <w:r w:rsidR="00743039" w:rsidRPr="008A1C58" w:rsidDel="00A50697">
          <w:rPr>
            <w:rFonts w:ascii="Times New Roman" w:hAnsi="Times New Roman" w:cs="Times New Roman"/>
            <w:sz w:val="24"/>
            <w:szCs w:val="24"/>
          </w:rPr>
          <w:delText xml:space="preserve"> a</w:delText>
        </w:r>
      </w:del>
      <w:r w:rsidR="00743039" w:rsidRPr="008A1C58">
        <w:rPr>
          <w:rFonts w:ascii="Times New Roman" w:hAnsi="Times New Roman" w:cs="Times New Roman"/>
          <w:sz w:val="24"/>
          <w:szCs w:val="24"/>
        </w:rPr>
        <w:t xml:space="preserve"> more biologically </w:t>
      </w:r>
      <w:r w:rsidR="001D4FEC">
        <w:rPr>
          <w:rFonts w:ascii="Times New Roman" w:hAnsi="Times New Roman" w:cs="Times New Roman"/>
          <w:sz w:val="24"/>
          <w:szCs w:val="24"/>
        </w:rPr>
        <w:t>plausible</w:t>
      </w:r>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r w:rsidR="001D4FEC">
        <w:rPr>
          <w:rFonts w:ascii="Times New Roman" w:hAnsi="Times New Roman" w:cs="Times New Roman"/>
          <w:sz w:val="24"/>
          <w:szCs w:val="24"/>
        </w:rPr>
        <w:t>e</w:t>
      </w:r>
      <w:r w:rsidR="00EF6F4B" w:rsidRPr="008A1C58">
        <w:rPr>
          <w:rFonts w:ascii="Times New Roman" w:hAnsi="Times New Roman" w:cs="Times New Roman"/>
          <w:sz w:val="24"/>
          <w:szCs w:val="24"/>
        </w:rPr>
        <w:t>s</w:t>
      </w:r>
      <w:r>
        <w:rPr>
          <w:rFonts w:ascii="Times New Roman" w:hAnsi="Times New Roman" w:cs="Times New Roman"/>
          <w:sz w:val="24"/>
          <w:szCs w:val="24"/>
        </w:rPr>
        <w:t>.</w:t>
      </w:r>
      <w:r w:rsidR="00743039" w:rsidRPr="008A1C58">
        <w:rPr>
          <w:rFonts w:ascii="Times New Roman" w:hAnsi="Times New Roman" w:cs="Times New Roman"/>
          <w:sz w:val="24"/>
          <w:szCs w:val="24"/>
        </w:rPr>
        <w:t xml:space="preserve"> </w:t>
      </w:r>
    </w:p>
    <w:p w14:paraId="26C42E1A" w14:textId="361C91CF" w:rsidR="00A74EE9" w:rsidRDefault="00A74EE9" w:rsidP="00A70D28">
      <w:pPr>
        <w:spacing w:line="480" w:lineRule="auto"/>
        <w:rPr>
          <w:ins w:id="134" w:author="Steve Rozen, Ph.D." w:date="2025-04-30T09:01:00Z" w16du:dateUtc="2025-04-30T13:01:00Z"/>
          <w:rFonts w:ascii="Times New Roman" w:hAnsi="Times New Roman" w:cs="Times New Roman"/>
          <w:sz w:val="24"/>
          <w:szCs w:val="24"/>
        </w:rPr>
      </w:pPr>
      <w:ins w:id="135" w:author="Steve Rozen, Ph.D." w:date="2025-04-30T09:01:00Z" w16du:dateUtc="2025-04-30T13:01:00Z">
        <w:r>
          <w:rPr>
            <w:rFonts w:ascii="Times New Roman" w:hAnsi="Times New Roman" w:cs="Times New Roman"/>
            <w:sz w:val="24"/>
            <w:szCs w:val="24"/>
          </w:rPr>
          <w:t xml:space="preserve">&lt;we need </w:t>
        </w:r>
      </w:ins>
      <w:ins w:id="136" w:author="Steve Rozen, Ph.D." w:date="2025-04-30T09:07:00Z" w16du:dateUtc="2025-04-30T13:07:00Z">
        <w:r w:rsidR="00E6352C">
          <w:rPr>
            <w:rFonts w:ascii="Times New Roman" w:hAnsi="Times New Roman" w:cs="Times New Roman"/>
            <w:sz w:val="24"/>
            <w:szCs w:val="24"/>
          </w:rPr>
          <w:t>a</w:t>
        </w:r>
      </w:ins>
      <w:ins w:id="137" w:author="Steve Rozen, Ph.D." w:date="2025-04-30T09:01:00Z" w16du:dateUtc="2025-04-30T13:01:00Z">
        <w:r>
          <w:rPr>
            <w:rFonts w:ascii="Times New Roman" w:hAnsi="Times New Roman" w:cs="Times New Roman"/>
            <w:sz w:val="24"/>
            <w:szCs w:val="24"/>
          </w:rPr>
          <w:t xml:space="preserve"> paragraph for each signature&gt;</w:t>
        </w:r>
      </w:ins>
    </w:p>
    <w:p w14:paraId="6607694E" w14:textId="1ED5CD20" w:rsidR="00A74EE9" w:rsidRDefault="00743039" w:rsidP="00A70D28">
      <w:pPr>
        <w:spacing w:line="480" w:lineRule="auto"/>
        <w:rPr>
          <w:ins w:id="138" w:author="Steve Rozen, Ph.D." w:date="2025-04-30T09:01:00Z" w16du:dateUtc="2025-04-30T13:01:00Z"/>
          <w:rFonts w:ascii="Times New Roman" w:hAnsi="Times New Roman" w:cs="Times New Roman"/>
          <w:sz w:val="24"/>
          <w:szCs w:val="24"/>
        </w:rPr>
      </w:pPr>
      <w:r w:rsidRPr="008A1C58">
        <w:rPr>
          <w:rFonts w:ascii="Times New Roman" w:hAnsi="Times New Roman" w:cs="Times New Roman"/>
          <w:sz w:val="24"/>
          <w:szCs w:val="24"/>
        </w:rPr>
        <w:t xml:space="preserve">(1) </w:t>
      </w:r>
      <w:r w:rsidR="003E7179">
        <w:rPr>
          <w:rFonts w:ascii="Times New Roman" w:hAnsi="Times New Roman" w:cs="Times New Roman"/>
          <w:sz w:val="24"/>
          <w:szCs w:val="24"/>
        </w:rPr>
        <w:t xml:space="preserve">ID9: </w:t>
      </w:r>
      <w:r w:rsidRPr="008A1C58">
        <w:rPr>
          <w:rFonts w:ascii="Times New Roman" w:hAnsi="Times New Roman" w:cs="Times New Roman"/>
          <w:sz w:val="24"/>
          <w:szCs w:val="24"/>
        </w:rPr>
        <w:t>In contrast to C_ID9 identified in our extraction, the COSMIC ID9 signature exhibits a near-depletion of the INS:1:T:5+ motif</w:t>
      </w:r>
      <w:r w:rsidR="0037178E">
        <w:rPr>
          <w:rFonts w:ascii="Times New Roman" w:hAnsi="Times New Roman" w:cs="Times New Roman"/>
          <w:sz w:val="24"/>
          <w:szCs w:val="24"/>
        </w:rPr>
        <w:t xml:space="preserve"> </w:t>
      </w:r>
      <w:r w:rsidR="00286AAA">
        <w:rPr>
          <w:rFonts w:ascii="Times New Roman" w:hAnsi="Times New Roman" w:cs="Times New Roman" w:hint="eastAsia"/>
          <w:sz w:val="24"/>
          <w:szCs w:val="24"/>
        </w:rPr>
        <w:t>(Figure S1).</w:t>
      </w:r>
      <w:r w:rsidRPr="008A1C58">
        <w:rPr>
          <w:rFonts w:ascii="Times New Roman" w:hAnsi="Times New Roman" w:cs="Times New Roman"/>
          <w:sz w:val="24"/>
          <w:szCs w:val="24"/>
        </w:rPr>
        <w:t xml:space="preserve"> This discrepancy</w:t>
      </w:r>
      <w:r w:rsidR="00641FFD" w:rsidRPr="00641FFD">
        <w:rPr>
          <w:rFonts w:ascii="Times New Roman" w:hAnsi="Times New Roman" w:cs="Times New Roman"/>
          <w:sz w:val="24"/>
          <w:szCs w:val="24"/>
        </w:rPr>
        <w:t xml:space="preserve"> </w:t>
      </w:r>
      <w:del w:id="139" w:author="Steve Rozen, Ph.D." w:date="2025-04-30T09:04:00Z" w16du:dateUtc="2025-04-30T13:04:00Z">
        <w:r w:rsidR="00A34A34" w:rsidDel="00A74EE9">
          <w:rPr>
            <w:rFonts w:ascii="Times New Roman" w:hAnsi="Times New Roman" w:cs="Times New Roman" w:hint="eastAsia"/>
            <w:sz w:val="24"/>
            <w:szCs w:val="24"/>
          </w:rPr>
          <w:delText>from t</w:delText>
        </w:r>
        <w:r w:rsidR="00641FFD" w:rsidRPr="00AA5B5D" w:rsidDel="00A74EE9">
          <w:rPr>
            <w:rFonts w:ascii="Times New Roman" w:hAnsi="Times New Roman" w:cs="Times New Roman"/>
            <w:sz w:val="24"/>
            <w:szCs w:val="24"/>
          </w:rPr>
          <w:delText>he ICGC/TCGA Pan-Cancer Analysis of Whole Genomes Consortium</w:delText>
        </w:r>
        <w:r w:rsidRPr="008A1C58" w:rsidDel="00A74EE9">
          <w:rPr>
            <w:rFonts w:ascii="Times New Roman" w:hAnsi="Times New Roman" w:cs="Times New Roman"/>
            <w:sz w:val="24"/>
            <w:szCs w:val="24"/>
          </w:rPr>
          <w:delText xml:space="preserve"> </w:delText>
        </w:r>
      </w:del>
      <w:r w:rsidRPr="008A1C58">
        <w:rPr>
          <w:rFonts w:ascii="Times New Roman" w:hAnsi="Times New Roman" w:cs="Times New Roman"/>
          <w:sz w:val="24"/>
          <w:szCs w:val="24"/>
        </w:rPr>
        <w:t>may arise from the prevalence of the INS:1:T:5+ peak in almost all tumors</w:t>
      </w:r>
      <w:ins w:id="140" w:author="Steve Rozen, Ph.D." w:date="2025-04-30T09:05:00Z" w16du:dateUtc="2025-04-30T13:05:00Z">
        <w:r w:rsidR="00A74EE9">
          <w:rPr>
            <w:rFonts w:ascii="Times New Roman" w:hAnsi="Times New Roman" w:cs="Times New Roman"/>
            <w:sz w:val="24"/>
            <w:szCs w:val="24"/>
          </w:rPr>
          <w:t xml:space="preserve"> &lt;this is not clear, maybe: </w:t>
        </w:r>
      </w:ins>
      <w:ins w:id="141" w:author="Steve Rozen, Ph.D." w:date="2025-04-30T09:06:00Z" w16du:dateUtc="2025-04-30T13:06:00Z">
        <w:r w:rsidR="00A74EE9">
          <w:rPr>
            <w:rFonts w:ascii="Times New Roman" w:hAnsi="Times New Roman" w:cs="Times New Roman"/>
            <w:sz w:val="24"/>
            <w:szCs w:val="24"/>
          </w:rPr>
          <w:t xml:space="preserve">However, the </w:t>
        </w:r>
        <w:r w:rsidR="00A74EE9">
          <w:rPr>
            <w:rFonts w:ascii="Times New Roman" w:hAnsi="Times New Roman" w:cs="Times New Roman"/>
            <w:sz w:val="24"/>
            <w:szCs w:val="24"/>
          </w:rPr>
          <w:lastRenderedPageBreak/>
          <w:t>INS:1:T:5+5 mutations are prevalent in all ? all tumors with ID9 ?  what</w:t>
        </w:r>
      </w:ins>
      <w:ins w:id="142" w:author="Steve Rozen, Ph.D." w:date="2025-04-30T09:07:00Z" w16du:dateUtc="2025-04-30T13:07:00Z">
        <w:r w:rsidR="00A74EE9">
          <w:rPr>
            <w:rFonts w:ascii="Times New Roman" w:hAnsi="Times New Roman" w:cs="Times New Roman"/>
            <w:sz w:val="24"/>
            <w:szCs w:val="24"/>
          </w:rPr>
          <w:t xml:space="preserve"> light does Serena’s analysis shed on this?</w:t>
        </w:r>
      </w:ins>
      <w:r w:rsidRPr="008A1C58">
        <w:rPr>
          <w:rFonts w:ascii="Times New Roman" w:hAnsi="Times New Roman" w:cs="Times New Roman"/>
          <w:sz w:val="24"/>
          <w:szCs w:val="24"/>
        </w:rPr>
        <w:t xml:space="preserve">.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w:t>
      </w:r>
    </w:p>
    <w:p w14:paraId="16B6A1A1" w14:textId="77777777" w:rsidR="00A74EE9" w:rsidRDefault="00743039" w:rsidP="00A70D28">
      <w:pPr>
        <w:spacing w:line="480" w:lineRule="auto"/>
        <w:rPr>
          <w:ins w:id="143" w:author="Steve Rozen, Ph.D." w:date="2025-04-30T09:01:00Z" w16du:dateUtc="2025-04-30T13:01:00Z"/>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p>
    <w:p w14:paraId="70E0A810" w14:textId="0D10AF12" w:rsidR="00995F4D" w:rsidRPr="008A1C58"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w:t>
      </w:r>
      <w:r w:rsidRPr="00E07F96">
        <w:rPr>
          <w:rFonts w:ascii="Times New Roman" w:hAnsi="Times New Roman" w:cs="Times New Roman"/>
          <w:sz w:val="24"/>
          <w:szCs w:val="24"/>
        </w:rPr>
        <w:lastRenderedPageBreak/>
        <w:t xml:space="preserve">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r w:rsidR="000F3B41" w:rsidRPr="000F3B41">
        <w:t xml:space="preserve"> </w:t>
      </w:r>
      <w:commentRangeStart w:id="144"/>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 xml:space="preserve">upstream and downstream of each indel event. Furthermore, when indels occurred within repetitive sequences, we also considered the repeat unit and its copy number. By integrating the sequence information from these flanking regions and repeat elements, we aimed to identify </w:t>
      </w:r>
      <w:r w:rsidR="000F3B41" w:rsidRPr="000F3B41">
        <w:rPr>
          <w:rFonts w:ascii="Times New Roman" w:hAnsi="Times New Roman" w:cs="Times New Roman"/>
          <w:sz w:val="24"/>
          <w:szCs w:val="24"/>
        </w:rPr>
        <w:lastRenderedPageBreak/>
        <w:t>subtle yet critical differences in the local sequence preferences that might distinguish seemingly similar mutational signatures and reveal underlying mechanistic variations.</w:t>
      </w:r>
      <w:commentRangeEnd w:id="144"/>
      <w:r w:rsidR="003C298A">
        <w:rPr>
          <w:rStyle w:val="CommentReference"/>
        </w:rPr>
        <w:commentReference w:id="144"/>
      </w:r>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 xml:space="preserve">In summary, </w:t>
      </w:r>
      <w:r w:rsidR="00AE00AE" w:rsidRPr="00AE00AE">
        <w:rPr>
          <w:rFonts w:ascii="Times New Roman" w:hAnsi="Times New Roman" w:cs="Times New Roman"/>
          <w:sz w:val="24"/>
          <w:szCs w:val="24"/>
        </w:rPr>
        <w:lastRenderedPageBreak/>
        <w:t>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C). COSMIC v3.4 lists seven single-base substitution (SBS) signatures associated with mismatch repair (MMR) deficiency: SBS6, SBS14, SBS15, SBS20, SBS21, SBS26, and SBS44. These signatures frequently co-occur and exhibit overlapping mutation </w:t>
      </w:r>
      <w:r w:rsidRPr="00442D83">
        <w:rPr>
          <w:rFonts w:ascii="Times New Roman" w:hAnsi="Times New Roman" w:cs="Times New Roman"/>
          <w:sz w:val="24"/>
          <w:szCs w:val="24"/>
        </w:rPr>
        <w:lastRenderedPageBreak/>
        <w:t>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w:t>
      </w:r>
      <w:r w:rsidRPr="00442D83">
        <w:rPr>
          <w:rFonts w:ascii="Times New Roman" w:hAnsi="Times New Roman" w:cs="Times New Roman"/>
          <w:sz w:val="24"/>
          <w:szCs w:val="24"/>
        </w:rPr>
        <w:lastRenderedPageBreak/>
        <w:t xml:space="preserve">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w:t>
      </w:r>
      <w:r w:rsidRPr="00744AA4">
        <w:rPr>
          <w:rFonts w:ascii="Times New Roman" w:hAnsi="Times New Roman" w:cs="Times New Roman"/>
          <w:sz w:val="24"/>
          <w:szCs w:val="24"/>
        </w:rPr>
        <w:lastRenderedPageBreak/>
        <w:t xml:space="preserve">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w:t>
      </w:r>
      <w:r w:rsidR="00F50E0F" w:rsidRPr="00F50E0F">
        <w:rPr>
          <w:rFonts w:ascii="Times New Roman" w:hAnsi="Times New Roman" w:cs="Times New Roman" w:hint="eastAsia"/>
          <w:sz w:val="24"/>
          <w:szCs w:val="24"/>
        </w:rPr>
        <w:lastRenderedPageBreak/>
        <w:t>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45" w:name="_Hlk190965870"/>
      <w:r w:rsidRPr="00C46126">
        <w:rPr>
          <w:rFonts w:ascii="Times New Roman" w:hAnsi="Times New Roman" w:cs="Times New Roman"/>
          <w:sz w:val="24"/>
          <w:szCs w:val="24"/>
        </w:rPr>
        <w:t>Fisher's exact tests</w:t>
      </w:r>
      <w:bookmarkEnd w:id="145"/>
      <w:r w:rsidRPr="00C46126">
        <w:rPr>
          <w:rFonts w:ascii="Times New Roman" w:hAnsi="Times New Roman" w:cs="Times New Roman"/>
          <w:sz w:val="24"/>
          <w:szCs w:val="24"/>
        </w:rPr>
        <w:t xml:space="preserve"> </w:t>
      </w:r>
      <w:bookmarkStart w:id="146" w:name="_Hlk190965885"/>
      <w:r w:rsidRPr="00C46126">
        <w:rPr>
          <w:rFonts w:ascii="Times New Roman" w:hAnsi="Times New Roman" w:cs="Times New Roman"/>
          <w:sz w:val="24"/>
          <w:szCs w:val="24"/>
        </w:rPr>
        <w:t>within each cancer type</w:t>
      </w:r>
      <w:bookmarkEnd w:id="146"/>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w:t>
      </w:r>
      <w:r w:rsidRPr="00C46126">
        <w:rPr>
          <w:rFonts w:ascii="Times New Roman" w:hAnsi="Times New Roman" w:cs="Times New Roman"/>
          <w:sz w:val="24"/>
          <w:szCs w:val="24"/>
        </w:rPr>
        <w:lastRenderedPageBreak/>
        <w:t xml:space="preserve">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w:t>
      </w:r>
      <w:r w:rsidRPr="00524A21">
        <w:rPr>
          <w:rFonts w:ascii="Times New Roman" w:hAnsi="Times New Roman" w:cs="Times New Roman"/>
          <w:sz w:val="24"/>
          <w:szCs w:val="24"/>
        </w:rPr>
        <w:lastRenderedPageBreak/>
        <w:t>Additionally, defective homologous recombination (HR) and NHEJ DNA repair drove de novo deletions exceeding 5 bp.</w:t>
      </w:r>
    </w:p>
    <w:p w14:paraId="4D31DC32" w14:textId="1F9F8C32" w:rsidR="00E54C2D" w:rsidRPr="008A1C58" w:rsidRDefault="00524A21" w:rsidP="008A1C58">
      <w:pPr>
        <w:spacing w:line="480" w:lineRule="auto"/>
        <w:rPr>
          <w:rFonts w:ascii="Times New Roman" w:hAnsi="Times New Roman" w:cs="Times New Roman"/>
          <w:b/>
          <w:bCs/>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r w:rsidR="00A5426A"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 xml:space="preserve">Our analysis revealed that 3 of the 9 </w:t>
      </w:r>
      <w:r w:rsidRPr="00B6588F">
        <w:rPr>
          <w:rFonts w:ascii="Times New Roman" w:hAnsi="Times New Roman" w:cs="Times New Roman"/>
          <w:sz w:val="24"/>
          <w:szCs w:val="24"/>
        </w:rPr>
        <w:lastRenderedPageBreak/>
        <w:t>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 xml:space="preserve">were obtained from the ICGC data </w:t>
      </w:r>
      <w:r w:rsidR="00260D3B" w:rsidRPr="008A1C58">
        <w:rPr>
          <w:rFonts w:ascii="Times New Roman" w:hAnsi="Times New Roman" w:cs="Times New Roman"/>
          <w:sz w:val="24"/>
          <w:szCs w:val="24"/>
        </w:rPr>
        <w:lastRenderedPageBreak/>
        <w:t>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47"/>
      <w:r w:rsidR="00CB3861" w:rsidRPr="008A1C58">
        <w:rPr>
          <w:rFonts w:ascii="Times New Roman" w:hAnsi="Times New Roman" w:cs="Times New Roman"/>
          <w:sz w:val="24"/>
          <w:szCs w:val="24"/>
          <w:highlight w:val="yellow"/>
        </w:rPr>
        <w:t>Variant calls for 3417 WGS samples from the HMF cohort were obtained from xxxx</w:t>
      </w:r>
      <w:commentRangeEnd w:id="147"/>
      <w:r w:rsidR="00706990">
        <w:rPr>
          <w:rStyle w:val="CommentReference"/>
        </w:rPr>
        <w:commentReference w:id="14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lastRenderedPageBreak/>
        <w:t xml:space="preserve">(1)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48" w:name="_Hlk191059301"/>
      <w:r w:rsidRPr="00D343FD">
        <w:rPr>
          <w:rFonts w:ascii="Times New Roman" w:hAnsi="Times New Roman" w:cs="Times New Roman"/>
          <w:sz w:val="24"/>
          <w:szCs w:val="24"/>
        </w:rPr>
        <w:t>RNASEH2b</w:t>
      </w:r>
      <w:bookmarkEnd w:id="148"/>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w:t>
      </w:r>
      <w:r w:rsidRPr="00D343FD">
        <w:rPr>
          <w:rFonts w:ascii="Times New Roman" w:hAnsi="Times New Roman" w:cs="Times New Roman"/>
          <w:sz w:val="24"/>
          <w:szCs w:val="24"/>
        </w:rPr>
        <w:lastRenderedPageBreak/>
        <w:t xml:space="preserve">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w:t>
      </w:r>
      <w:r w:rsidRPr="00D343FD">
        <w:rPr>
          <w:rFonts w:ascii="Times New Roman" w:hAnsi="Times New Roman" w:cs="Times New Roman"/>
          <w:sz w:val="24"/>
          <w:szCs w:val="24"/>
        </w:rPr>
        <w:lastRenderedPageBreak/>
        <w:t>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3FC3571A" w14:textId="77777777" w:rsidR="000D7DC7" w:rsidRPr="000D7DC7" w:rsidRDefault="000B60F3" w:rsidP="000D7DC7">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7DC7" w:rsidRPr="000D7DC7">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0D7DC7" w:rsidRPr="000D7DC7">
        <w:rPr>
          <w:rFonts w:ascii="Times New Roman" w:hAnsi="Times New Roman" w:cs="Times New Roman"/>
          <w:i/>
          <w:iCs/>
          <w:sz w:val="24"/>
        </w:rPr>
        <w:t>Science</w:t>
      </w:r>
      <w:r w:rsidR="000D7DC7" w:rsidRPr="000D7DC7">
        <w:rPr>
          <w:rFonts w:ascii="Times New Roman" w:hAnsi="Times New Roman" w:cs="Times New Roman"/>
          <w:sz w:val="24"/>
        </w:rPr>
        <w:t xml:space="preserve"> 354 (6312): 618–22. https://doi.org/10.1126/science.aag0299.</w:t>
      </w:r>
    </w:p>
    <w:p w14:paraId="43F1593C"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0D7DC7">
        <w:rPr>
          <w:rFonts w:ascii="Times New Roman" w:hAnsi="Times New Roman" w:cs="Times New Roman"/>
          <w:i/>
          <w:iCs/>
          <w:sz w:val="24"/>
        </w:rPr>
        <w:t>Nature</w:t>
      </w:r>
      <w:r w:rsidRPr="000D7DC7">
        <w:rPr>
          <w:rFonts w:ascii="Times New Roman" w:hAnsi="Times New Roman" w:cs="Times New Roman"/>
          <w:sz w:val="24"/>
        </w:rPr>
        <w:t xml:space="preserve"> 578 (7793): 94–101. https://doi.org/10.1038/s41586-020-1943-3.</w:t>
      </w:r>
    </w:p>
    <w:p w14:paraId="1CF93601"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1F998AB9"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28 (5): 654–65. https://doi.org/10.1101/gr.230219.117.</w:t>
      </w:r>
    </w:p>
    <w:p w14:paraId="606BA42F"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30 (6): 803–13. https://doi.org/10.1101/gr.255620.119.</w:t>
      </w:r>
    </w:p>
    <w:p w14:paraId="1C869C2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Caipa Garcia, Angela L., Jill E. Kucab, Halh Al-Serori, Rebekah S. S. Beck, Madjda Bellamri, Robert J. Turesky, John D. Groopman, et al. 2024. ‘Tissue Organoid Cultures Metabolize </w:t>
      </w:r>
      <w:r w:rsidRPr="000D7DC7">
        <w:rPr>
          <w:rFonts w:ascii="Times New Roman" w:hAnsi="Times New Roman" w:cs="Times New Roman"/>
          <w:sz w:val="24"/>
        </w:rPr>
        <w:lastRenderedPageBreak/>
        <w:t xml:space="preserve">Dietary Carcinogens Proficiently and Are Effective Models for DNA Adduct Formation’. </w:t>
      </w:r>
      <w:r w:rsidRPr="000D7DC7">
        <w:rPr>
          <w:rFonts w:ascii="Times New Roman" w:hAnsi="Times New Roman" w:cs="Times New Roman"/>
          <w:i/>
          <w:iCs/>
          <w:sz w:val="24"/>
        </w:rPr>
        <w:t>Chemical Research in Toxicology</w:t>
      </w:r>
      <w:r w:rsidRPr="000D7DC7">
        <w:rPr>
          <w:rFonts w:ascii="Times New Roman" w:hAnsi="Times New Roman" w:cs="Times New Roman"/>
          <w:sz w:val="24"/>
        </w:rPr>
        <w:t xml:space="preserve"> 37 (2): 234–47. https://doi.org/10.1021/acs.chemrestox.3c00255.</w:t>
      </w:r>
    </w:p>
    <w:p w14:paraId="73207DE5"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Chen, Lei, Chong Zhang, Ruidong Xue, Mo Liu, Jian Bai, Jinxia Bao, Yin Wang, et al. 2024. ‘Deep Whole-Genome Analysis of 494 Hepatocellular Carcinomas’. </w:t>
      </w:r>
      <w:r w:rsidRPr="000D7DC7">
        <w:rPr>
          <w:rFonts w:ascii="Times New Roman" w:hAnsi="Times New Roman" w:cs="Times New Roman"/>
          <w:i/>
          <w:iCs/>
          <w:sz w:val="24"/>
        </w:rPr>
        <w:t>Nature</w:t>
      </w:r>
      <w:r w:rsidRPr="000D7DC7">
        <w:rPr>
          <w:rFonts w:ascii="Times New Roman" w:hAnsi="Times New Roman" w:cs="Times New Roman"/>
          <w:sz w:val="24"/>
        </w:rPr>
        <w:t>, March. https://doi.org/10.1038/s41586-024-07054-3.</w:t>
      </w:r>
    </w:p>
    <w:p w14:paraId="408AA736"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223DA78C"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0D7DC7">
        <w:rPr>
          <w:rFonts w:ascii="Times New Roman" w:hAnsi="Times New Roman" w:cs="Times New Roman"/>
          <w:i/>
          <w:iCs/>
          <w:sz w:val="24"/>
        </w:rPr>
        <w:t>Nature Medicine</w:t>
      </w:r>
      <w:r w:rsidRPr="000D7DC7">
        <w:rPr>
          <w:rFonts w:ascii="Times New Roman" w:hAnsi="Times New Roman" w:cs="Times New Roman"/>
          <w:sz w:val="24"/>
        </w:rPr>
        <w:t xml:space="preserve"> 23 (4): 517–25. https://doi.org/10.1038/nm.4292.</w:t>
      </w:r>
    </w:p>
    <w:p w14:paraId="32517309"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0D7DC7">
        <w:rPr>
          <w:rFonts w:ascii="Times New Roman" w:hAnsi="Times New Roman" w:cs="Times New Roman"/>
          <w:i/>
          <w:iCs/>
          <w:sz w:val="24"/>
        </w:rPr>
        <w:t>Science</w:t>
      </w:r>
      <w:r w:rsidRPr="000D7DC7">
        <w:rPr>
          <w:rFonts w:ascii="Times New Roman" w:hAnsi="Times New Roman" w:cs="Times New Roman"/>
          <w:sz w:val="24"/>
        </w:rPr>
        <w:t xml:space="preserve"> 376 (6591). https://doi.org/10.1126/science.abl9283.</w:t>
      </w:r>
    </w:p>
    <w:p w14:paraId="79B6FD8D"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0D7DC7">
        <w:rPr>
          <w:rFonts w:ascii="Times New Roman" w:hAnsi="Times New Roman" w:cs="Times New Roman"/>
          <w:i/>
          <w:iCs/>
          <w:sz w:val="24"/>
        </w:rPr>
        <w:t>Nature Medicine</w:t>
      </w:r>
      <w:r w:rsidRPr="000D7DC7">
        <w:rPr>
          <w:rFonts w:ascii="Times New Roman" w:hAnsi="Times New Roman" w:cs="Times New Roman"/>
          <w:sz w:val="24"/>
        </w:rPr>
        <w:t xml:space="preserve"> 26 (7): 1063–69. https://doi.org/10.1038/s41591-020-0908-2.</w:t>
      </w:r>
    </w:p>
    <w:p w14:paraId="7C2A0FE4"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0D7DC7">
        <w:rPr>
          <w:rFonts w:ascii="Times New Roman" w:hAnsi="Times New Roman" w:cs="Times New Roman"/>
          <w:i/>
          <w:iCs/>
          <w:sz w:val="24"/>
        </w:rPr>
        <w:t>Cancer Cell</w:t>
      </w:r>
      <w:r w:rsidRPr="000D7DC7">
        <w:rPr>
          <w:rFonts w:ascii="Times New Roman" w:hAnsi="Times New Roman" w:cs="Times New Roman"/>
          <w:sz w:val="24"/>
        </w:rPr>
        <w:t xml:space="preserve"> 35 (2): 256-266.e5. https://doi.org/10.1016/j.ccell.2018.12.011.</w:t>
      </w:r>
    </w:p>
    <w:p w14:paraId="74B09FD3"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0D7DC7">
        <w:rPr>
          <w:rFonts w:ascii="Times New Roman" w:hAnsi="Times New Roman" w:cs="Times New Roman"/>
          <w:i/>
          <w:iCs/>
          <w:sz w:val="24"/>
        </w:rPr>
        <w:t>Science Translational Medicine</w:t>
      </w:r>
      <w:r w:rsidRPr="000D7DC7">
        <w:rPr>
          <w:rFonts w:ascii="Times New Roman" w:hAnsi="Times New Roman" w:cs="Times New Roman"/>
          <w:sz w:val="24"/>
        </w:rPr>
        <w:t xml:space="preserve"> 5 (197). https://doi.org/10.1126/scitranslmed.3006200.</w:t>
      </w:r>
    </w:p>
    <w:p w14:paraId="36F0678D"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0D7DC7">
        <w:rPr>
          <w:rFonts w:ascii="Times New Roman" w:hAnsi="Times New Roman" w:cs="Times New Roman"/>
          <w:i/>
          <w:iCs/>
          <w:sz w:val="24"/>
        </w:rPr>
        <w:t>Genome Research</w:t>
      </w:r>
      <w:r w:rsidRPr="000D7DC7">
        <w:rPr>
          <w:rFonts w:ascii="Times New Roman" w:hAnsi="Times New Roman" w:cs="Times New Roman"/>
          <w:sz w:val="24"/>
        </w:rPr>
        <w:t xml:space="preserve"> 27 (9): 1475–86. https://doi.org/10.1101/gr.220038.116.</w:t>
      </w:r>
    </w:p>
    <w:p w14:paraId="3FC1567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Jiang, Nanhai, Yang Wu, and Steven G Rozen. 2024. ‘A New Approach to the Challenging Problem of Mutational Signature Attribution’. </w:t>
      </w:r>
      <w:r w:rsidRPr="000D7DC7">
        <w:rPr>
          <w:rFonts w:ascii="Times New Roman" w:hAnsi="Times New Roman" w:cs="Times New Roman"/>
          <w:i/>
          <w:iCs/>
          <w:sz w:val="24"/>
        </w:rPr>
        <w:t>bioRxiv</w:t>
      </w:r>
      <w:r w:rsidRPr="000D7DC7">
        <w:rPr>
          <w:rFonts w:ascii="Times New Roman" w:hAnsi="Times New Roman" w:cs="Times New Roman"/>
          <w:sz w:val="24"/>
        </w:rPr>
        <w:t>. https://doi.org/10.1101/2024.05.20.594967.</w:t>
      </w:r>
    </w:p>
    <w:p w14:paraId="771F606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0D7DC7">
        <w:rPr>
          <w:rFonts w:ascii="Times New Roman" w:hAnsi="Times New Roman" w:cs="Times New Roman"/>
          <w:i/>
          <w:iCs/>
          <w:sz w:val="24"/>
        </w:rPr>
        <w:t>Nature Genetics</w:t>
      </w:r>
      <w:r w:rsidRPr="000D7DC7">
        <w:rPr>
          <w:rFonts w:ascii="Times New Roman" w:hAnsi="Times New Roman" w:cs="Times New Roman"/>
          <w:sz w:val="24"/>
        </w:rPr>
        <w:t xml:space="preserve"> 56 (3): 541–52. https://doi.org/10.1038/s41588-024-01659-0.</w:t>
      </w:r>
    </w:p>
    <w:p w14:paraId="09C1762F"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0D7DC7">
        <w:rPr>
          <w:rFonts w:ascii="Times New Roman" w:hAnsi="Times New Roman" w:cs="Times New Roman"/>
          <w:i/>
          <w:iCs/>
          <w:sz w:val="24"/>
        </w:rPr>
        <w:t>Cell</w:t>
      </w:r>
      <w:r w:rsidRPr="000D7DC7">
        <w:rPr>
          <w:rFonts w:ascii="Times New Roman" w:hAnsi="Times New Roman" w:cs="Times New Roman"/>
          <w:sz w:val="24"/>
        </w:rPr>
        <w:t xml:space="preserve"> 177 (4): 821-836.e16. https://doi.org/10.1016/j.cell.2019.03.001.</w:t>
      </w:r>
    </w:p>
    <w:p w14:paraId="5DDF8FD0"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0D7DC7">
        <w:rPr>
          <w:rFonts w:ascii="Times New Roman" w:hAnsi="Times New Roman" w:cs="Times New Roman"/>
          <w:i/>
          <w:iCs/>
          <w:sz w:val="24"/>
        </w:rPr>
        <w:lastRenderedPageBreak/>
        <w:t>NAR Genomics and Bioinformatics</w:t>
      </w:r>
      <w:r w:rsidRPr="000D7DC7">
        <w:rPr>
          <w:rFonts w:ascii="Times New Roman" w:hAnsi="Times New Roman" w:cs="Times New Roman"/>
          <w:sz w:val="24"/>
        </w:rPr>
        <w:t xml:space="preserve"> 5 (1): lqad005. https://doi.org/10.1093/nargab/lqad005.</w:t>
      </w:r>
    </w:p>
    <w:p w14:paraId="649CF4E1"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46B3F2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7DC7">
        <w:rPr>
          <w:rFonts w:ascii="Times New Roman" w:hAnsi="Times New Roman" w:cs="Times New Roman"/>
          <w:i/>
          <w:iCs/>
          <w:sz w:val="24"/>
        </w:rPr>
        <w:t>Cell</w:t>
      </w:r>
      <w:r w:rsidRPr="000D7DC7">
        <w:rPr>
          <w:rFonts w:ascii="Times New Roman" w:hAnsi="Times New Roman" w:cs="Times New Roman"/>
          <w:sz w:val="24"/>
        </w:rPr>
        <w:t xml:space="preserve"> 149 (5): 979–93. https://doi.org/10.1016/j.cell.2012.04.024.</w:t>
      </w:r>
    </w:p>
    <w:p w14:paraId="51632FE2"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0D7DC7">
        <w:rPr>
          <w:rFonts w:ascii="Times New Roman" w:hAnsi="Times New Roman" w:cs="Times New Roman"/>
          <w:i/>
          <w:iCs/>
          <w:sz w:val="24"/>
        </w:rPr>
        <w:t>Genome Medicine</w:t>
      </w:r>
      <w:r w:rsidRPr="000D7DC7">
        <w:rPr>
          <w:rFonts w:ascii="Times New Roman" w:hAnsi="Times New Roman" w:cs="Times New Roman"/>
          <w:sz w:val="24"/>
        </w:rPr>
        <w:t xml:space="preserve"> 7 (1): 38. https://doi.org/10.1186/s13073-015-0161-3.</w:t>
      </w:r>
    </w:p>
    <w:p w14:paraId="6530D43B"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0D7DC7">
        <w:rPr>
          <w:rFonts w:ascii="Times New Roman" w:hAnsi="Times New Roman" w:cs="Times New Roman"/>
          <w:i/>
          <w:iCs/>
          <w:sz w:val="24"/>
        </w:rPr>
        <w:t>Nature</w:t>
      </w:r>
      <w:r w:rsidRPr="000D7DC7">
        <w:rPr>
          <w:rFonts w:ascii="Times New Roman" w:hAnsi="Times New Roman" w:cs="Times New Roman"/>
          <w:sz w:val="24"/>
        </w:rPr>
        <w:t xml:space="preserve"> 575 (7781): 210–16. https://doi.org/10.1038/s41586-019-1689-y.</w:t>
      </w:r>
    </w:p>
    <w:p w14:paraId="1D4AC130"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0D7DC7">
        <w:rPr>
          <w:rFonts w:ascii="Times New Roman" w:hAnsi="Times New Roman" w:cs="Times New Roman"/>
          <w:i/>
          <w:iCs/>
          <w:sz w:val="24"/>
        </w:rPr>
        <w:t>Nature Genetics</w:t>
      </w:r>
      <w:r w:rsidRPr="000D7DC7">
        <w:rPr>
          <w:rFonts w:ascii="Times New Roman" w:hAnsi="Times New Roman" w:cs="Times New Roman"/>
          <w:sz w:val="24"/>
        </w:rPr>
        <w:t xml:space="preserve"> 52 (11): 1189–97. https://doi.org/10.1038/s41588-020-0692-4.</w:t>
      </w:r>
    </w:p>
    <w:p w14:paraId="57E21B8A" w14:textId="77777777" w:rsidR="000D7DC7" w:rsidRPr="000D7DC7" w:rsidRDefault="000D7DC7" w:rsidP="000D7DC7">
      <w:pPr>
        <w:pStyle w:val="Bibliography"/>
        <w:rPr>
          <w:rFonts w:ascii="Times New Roman" w:hAnsi="Times New Roman" w:cs="Times New Roman"/>
          <w:sz w:val="24"/>
        </w:rPr>
      </w:pPr>
      <w:r w:rsidRPr="000D7DC7">
        <w:rPr>
          <w:rFonts w:ascii="Times New Roman" w:hAnsi="Times New Roman" w:cs="Times New Roman"/>
          <w:sz w:val="24"/>
        </w:rPr>
        <w:t xml:space="preserve">The ICGC/TCGA Pan-Cancer Analysis of Whole Genomes Consortium, Lauri A. Aaltonen, Federico Abascal, Adam Abeshouse, Hiroyuki Aburatani, David J. Adams, Nishant Agrawal, et al. 2020. ‘Pan-Cancer Analysis of Whole Genomes’. </w:t>
      </w:r>
      <w:r w:rsidRPr="000D7DC7">
        <w:rPr>
          <w:rFonts w:ascii="Times New Roman" w:hAnsi="Times New Roman" w:cs="Times New Roman"/>
          <w:i/>
          <w:iCs/>
          <w:sz w:val="24"/>
        </w:rPr>
        <w:t>Nature</w:t>
      </w:r>
      <w:r w:rsidRPr="000D7DC7">
        <w:rPr>
          <w:rFonts w:ascii="Times New Roman" w:hAnsi="Times New Roman" w:cs="Times New Roman"/>
          <w:sz w:val="24"/>
        </w:rPr>
        <w:t xml:space="preserve"> 578 (7793): 82–93. https://doi.org/10.1038/s41586-020-1969-6.</w:t>
      </w:r>
    </w:p>
    <w:p w14:paraId="038B8379" w14:textId="03594636"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Steve Rozen, Ph.D." w:date="2025-04-30T08:03:00Z" w:initials="SR">
    <w:p w14:paraId="1260F5B2" w14:textId="2A3E4E06" w:rsidR="009E5692" w:rsidRDefault="009E5692">
      <w:pPr>
        <w:pStyle w:val="CommentText"/>
      </w:pPr>
      <w:r>
        <w:rPr>
          <w:rStyle w:val="CommentReference"/>
        </w:rPr>
        <w:annotationRef/>
      </w:r>
      <w:r>
        <w:t>Add serena’s new indel paper</w:t>
      </w:r>
    </w:p>
  </w:comment>
  <w:comment w:id="15" w:author="Steve Rozen, Ph.D." w:date="2025-04-03T13:03:00Z" w:initials="SR">
    <w:p w14:paraId="59C88B23" w14:textId="2362BD33" w:rsidR="00200278" w:rsidRDefault="00200278">
      <w:pPr>
        <w:pStyle w:val="CommentText"/>
      </w:pPr>
      <w:r>
        <w:rPr>
          <w:rStyle w:val="CommentReference"/>
        </w:rPr>
        <w:annotationRef/>
      </w:r>
      <w:r>
        <w:t>Ther examples below are not very convincing regarding important info in ID signatures. Do we have any analysis of the N’s in NTN-&gt;N and NCCN-&gt;NCN?</w:t>
      </w:r>
    </w:p>
  </w:comment>
  <w:comment w:id="16" w:author="Mo Liu" w:date="2025-03-24T15:54:00Z" w:initials="ML">
    <w:p w14:paraId="79DCB02B" w14:textId="77777777" w:rsidR="00475D49" w:rsidRDefault="00475D49" w:rsidP="00475D49">
      <w:pPr>
        <w:pStyle w:val="CommentText"/>
      </w:pPr>
      <w:r>
        <w:rPr>
          <w:rStyle w:val="CommentReference"/>
        </w:rPr>
        <w:annotationRef/>
      </w:r>
      <w:r>
        <w:t xml:space="preserve">I kept the example of tobacco smoking. But I think it also can be removed. </w:t>
      </w:r>
    </w:p>
  </w:comment>
  <w:comment w:id="17" w:author="Mo Liu" w:date="2025-04-04T08:47:00Z" w:initials="ML">
    <w:p w14:paraId="423B2A57" w14:textId="77777777" w:rsidR="00B9464D" w:rsidRDefault="00B9464D" w:rsidP="00B9464D">
      <w:pPr>
        <w:pStyle w:val="CommentText"/>
      </w:pPr>
      <w:r>
        <w:rPr>
          <w:rStyle w:val="CommentReference"/>
        </w:rPr>
        <w:annotationRef/>
      </w:r>
      <w:r>
        <w:t>UV?</w:t>
      </w:r>
    </w:p>
  </w:comment>
  <w:comment w:id="14" w:author="Mo Liu" w:date="2025-04-17T21:31:00Z" w:initials="ML">
    <w:p w14:paraId="1CF937F1" w14:textId="77777777" w:rsidR="007B5D43" w:rsidRDefault="007B5D43" w:rsidP="007B5D43">
      <w:pPr>
        <w:pStyle w:val="CommentText"/>
      </w:pPr>
      <w:r>
        <w:rPr>
          <w:rStyle w:val="CommentReference"/>
        </w:rPr>
        <w:annotationRef/>
      </w:r>
      <w:r>
        <w:t>New info</w:t>
      </w:r>
    </w:p>
  </w:comment>
  <w:comment w:id="18" w:author="Steve Rozen, Ph.D." w:date="2025-04-30T08:04:00Z" w:initials="SR">
    <w:p w14:paraId="33E95C96" w14:textId="483A9546" w:rsidR="009E5692" w:rsidRDefault="009E5692">
      <w:pPr>
        <w:pStyle w:val="CommentText"/>
      </w:pPr>
      <w:r>
        <w:rPr>
          <w:rStyle w:val="CommentReference"/>
        </w:rPr>
        <w:annotationRef/>
      </w:r>
      <w:r>
        <w:t>At time of submission check that this is up to date</w:t>
      </w:r>
    </w:p>
  </w:comment>
  <w:comment w:id="82" w:author="Steve Rozen, Ph.D." w:date="2025-04-30T08:15:00Z" w:initials="SR">
    <w:p w14:paraId="7A2771F7" w14:textId="6C47D437" w:rsidR="004B1099" w:rsidRDefault="004B1099">
      <w:pPr>
        <w:pStyle w:val="CommentText"/>
      </w:pPr>
      <w:r>
        <w:rPr>
          <w:rStyle w:val="CommentReference"/>
        </w:rPr>
        <w:annotationRef/>
      </w:r>
      <w:r>
        <w:t>Fix citation format</w:t>
      </w:r>
    </w:p>
  </w:comment>
  <w:comment w:id="117" w:author="Mo Liu" w:date="2025-04-17T19:46:00Z" w:initials="ML">
    <w:p w14:paraId="2C16E805" w14:textId="07C9C1CB" w:rsidR="00AE1A01" w:rsidRDefault="00AE1A01" w:rsidP="00AE1A01">
      <w:pPr>
        <w:pStyle w:val="CommentText"/>
      </w:pPr>
      <w:r>
        <w:rPr>
          <w:rStyle w:val="CommentReference"/>
        </w:rPr>
        <w:annotationRef/>
      </w:r>
      <w:r>
        <w:t>We chose a lower cosine similarity because ID signatures usually with high sparsity</w:t>
      </w:r>
    </w:p>
  </w:comment>
  <w:comment w:id="129" w:author="Mo Liu" w:date="2025-04-17T20:27:00Z" w:initials="ML">
    <w:p w14:paraId="180E4F9F" w14:textId="77777777" w:rsidR="00BB41F2" w:rsidRDefault="00BB41F2" w:rsidP="00BB41F2">
      <w:pPr>
        <w:pStyle w:val="CommentText"/>
      </w:pPr>
      <w:r>
        <w:rPr>
          <w:rStyle w:val="CommentReference"/>
        </w:rPr>
        <w:annotationRef/>
      </w:r>
      <w:r>
        <w:t>ID15,16,20,21,22 do not have exposures in PCAWG tumors</w:t>
      </w:r>
    </w:p>
  </w:comment>
  <w:comment w:id="144" w:author="Mo Liu" w:date="2025-03-24T17:00:00Z" w:initials="ML">
    <w:p w14:paraId="141C9E19" w14:textId="5AF356CD"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147"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60F5B2" w15:done="0"/>
  <w15:commentEx w15:paraId="59C88B23" w15:done="0"/>
  <w15:commentEx w15:paraId="79DCB02B" w15:done="0"/>
  <w15:commentEx w15:paraId="423B2A57" w15:paraIdParent="79DCB02B" w15:done="0"/>
  <w15:commentEx w15:paraId="1CF937F1" w15:done="0"/>
  <w15:commentEx w15:paraId="33E95C96" w15:done="0"/>
  <w15:commentEx w15:paraId="7A2771F7" w15:done="0"/>
  <w15:commentEx w15:paraId="2C16E805" w15:done="0"/>
  <w15:commentEx w15:paraId="180E4F9F"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9A393C" w16cex:dateUtc="2025-04-30T12:03:00Z"/>
  <w16cex:commentExtensible w16cex:durableId="6098E1FD" w16cex:dateUtc="2025-04-03T17:03:00Z"/>
  <w16cex:commentExtensible w16cex:durableId="58266212" w16cex:dateUtc="2025-03-24T07:54:00Z"/>
  <w16cex:commentExtensible w16cex:durableId="455E97C2" w16cex:dateUtc="2025-04-04T00:47:00Z"/>
  <w16cex:commentExtensible w16cex:durableId="11973A2D" w16cex:dateUtc="2025-04-17T13:31:00Z"/>
  <w16cex:commentExtensible w16cex:durableId="2750F2DE" w16cex:dateUtc="2025-04-30T12:04:00Z"/>
  <w16cex:commentExtensible w16cex:durableId="7568B37D" w16cex:dateUtc="2025-04-30T12:15:00Z"/>
  <w16cex:commentExtensible w16cex:durableId="0220F082" w16cex:dateUtc="2025-04-17T11:46:00Z"/>
  <w16cex:commentExtensible w16cex:durableId="5111F72E" w16cex:dateUtc="2025-04-17T12:27: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60F5B2" w16cid:durableId="279A393C"/>
  <w16cid:commentId w16cid:paraId="59C88B23" w16cid:durableId="6098E1FD"/>
  <w16cid:commentId w16cid:paraId="79DCB02B" w16cid:durableId="58266212"/>
  <w16cid:commentId w16cid:paraId="423B2A57" w16cid:durableId="455E97C2"/>
  <w16cid:commentId w16cid:paraId="1CF937F1" w16cid:durableId="11973A2D"/>
  <w16cid:commentId w16cid:paraId="33E95C96" w16cid:durableId="2750F2DE"/>
  <w16cid:commentId w16cid:paraId="7A2771F7" w16cid:durableId="7568B37D"/>
  <w16cid:commentId w16cid:paraId="2C16E805" w16cid:durableId="0220F082"/>
  <w16cid:commentId w16cid:paraId="180E4F9F" w16cid:durableId="5111F72E"/>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0CFC8" w14:textId="77777777" w:rsidR="00846270" w:rsidRDefault="00846270" w:rsidP="000F4F7D">
      <w:pPr>
        <w:spacing w:after="0" w:line="240" w:lineRule="auto"/>
      </w:pPr>
      <w:r>
        <w:separator/>
      </w:r>
    </w:p>
  </w:endnote>
  <w:endnote w:type="continuationSeparator" w:id="0">
    <w:p w14:paraId="35085F3A" w14:textId="77777777" w:rsidR="00846270" w:rsidRDefault="00846270" w:rsidP="000F4F7D">
      <w:pPr>
        <w:spacing w:after="0" w:line="240" w:lineRule="auto"/>
      </w:pPr>
      <w:r>
        <w:continuationSeparator/>
      </w:r>
    </w:p>
  </w:endnote>
  <w:endnote w:type="continuationNotice" w:id="1">
    <w:p w14:paraId="55FB2369" w14:textId="77777777" w:rsidR="00846270" w:rsidRDefault="00846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DDFBF" w14:textId="77777777" w:rsidR="00846270" w:rsidRDefault="00846270" w:rsidP="000F4F7D">
      <w:pPr>
        <w:spacing w:after="0" w:line="240" w:lineRule="auto"/>
      </w:pPr>
      <w:r>
        <w:separator/>
      </w:r>
    </w:p>
  </w:footnote>
  <w:footnote w:type="continuationSeparator" w:id="0">
    <w:p w14:paraId="7769CADC" w14:textId="77777777" w:rsidR="00846270" w:rsidRDefault="00846270" w:rsidP="000F4F7D">
      <w:pPr>
        <w:spacing w:after="0" w:line="240" w:lineRule="auto"/>
      </w:pPr>
      <w:r>
        <w:continuationSeparator/>
      </w:r>
    </w:p>
  </w:footnote>
  <w:footnote w:type="continuationNotice" w:id="1">
    <w:p w14:paraId="5E6D5EE4" w14:textId="77777777" w:rsidR="00846270" w:rsidRDefault="0084627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0739"/>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A3"/>
    <w:rsid w:val="00072BC0"/>
    <w:rsid w:val="00074A03"/>
    <w:rsid w:val="00077ACF"/>
    <w:rsid w:val="00077FBE"/>
    <w:rsid w:val="00083A80"/>
    <w:rsid w:val="00084811"/>
    <w:rsid w:val="00084B01"/>
    <w:rsid w:val="00086154"/>
    <w:rsid w:val="00091477"/>
    <w:rsid w:val="00091D7E"/>
    <w:rsid w:val="00094E81"/>
    <w:rsid w:val="000952C3"/>
    <w:rsid w:val="00095A21"/>
    <w:rsid w:val="000963E9"/>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4E24"/>
    <w:rsid w:val="000D64BC"/>
    <w:rsid w:val="000D720B"/>
    <w:rsid w:val="000D7B05"/>
    <w:rsid w:val="000D7C63"/>
    <w:rsid w:val="000D7DC7"/>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86A"/>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59B6"/>
    <w:rsid w:val="001961FC"/>
    <w:rsid w:val="001A044C"/>
    <w:rsid w:val="001A206F"/>
    <w:rsid w:val="001A4027"/>
    <w:rsid w:val="001A6C46"/>
    <w:rsid w:val="001A768B"/>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86AAA"/>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063D3"/>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78E"/>
    <w:rsid w:val="00371F1F"/>
    <w:rsid w:val="00372C91"/>
    <w:rsid w:val="00372F43"/>
    <w:rsid w:val="00374059"/>
    <w:rsid w:val="0037464F"/>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35BD"/>
    <w:rsid w:val="004241E0"/>
    <w:rsid w:val="004259F1"/>
    <w:rsid w:val="00431AB2"/>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6EBC"/>
    <w:rsid w:val="00472B1F"/>
    <w:rsid w:val="00472D8C"/>
    <w:rsid w:val="0047472C"/>
    <w:rsid w:val="00475D49"/>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1099"/>
    <w:rsid w:val="004B3F96"/>
    <w:rsid w:val="004B427B"/>
    <w:rsid w:val="004B501A"/>
    <w:rsid w:val="004B6A42"/>
    <w:rsid w:val="004B7A88"/>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1FFD"/>
    <w:rsid w:val="0064307A"/>
    <w:rsid w:val="0064313E"/>
    <w:rsid w:val="006439E2"/>
    <w:rsid w:val="0064408D"/>
    <w:rsid w:val="006443FB"/>
    <w:rsid w:val="006448A7"/>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B1C6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455F"/>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65A"/>
    <w:rsid w:val="007308CB"/>
    <w:rsid w:val="00730C5F"/>
    <w:rsid w:val="007310E5"/>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5D43"/>
    <w:rsid w:val="007B7124"/>
    <w:rsid w:val="007B7811"/>
    <w:rsid w:val="007C07ED"/>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414E5"/>
    <w:rsid w:val="00843162"/>
    <w:rsid w:val="00844EF2"/>
    <w:rsid w:val="008450B2"/>
    <w:rsid w:val="008459A8"/>
    <w:rsid w:val="008459EC"/>
    <w:rsid w:val="00846270"/>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3E4"/>
    <w:rsid w:val="00985F40"/>
    <w:rsid w:val="00986D12"/>
    <w:rsid w:val="00987993"/>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A97"/>
    <w:rsid w:val="00A44686"/>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4EE9"/>
    <w:rsid w:val="00A7512F"/>
    <w:rsid w:val="00A769C0"/>
    <w:rsid w:val="00A77699"/>
    <w:rsid w:val="00A80012"/>
    <w:rsid w:val="00A8004E"/>
    <w:rsid w:val="00A80FA5"/>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3F42"/>
    <w:rsid w:val="00AB5B7B"/>
    <w:rsid w:val="00AB6B3C"/>
    <w:rsid w:val="00AC171F"/>
    <w:rsid w:val="00AC1C37"/>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2F05"/>
    <w:rsid w:val="00B9319C"/>
    <w:rsid w:val="00B9357A"/>
    <w:rsid w:val="00B93C96"/>
    <w:rsid w:val="00B9412A"/>
    <w:rsid w:val="00B9464D"/>
    <w:rsid w:val="00B97012"/>
    <w:rsid w:val="00BA1800"/>
    <w:rsid w:val="00BA20B6"/>
    <w:rsid w:val="00BA3A32"/>
    <w:rsid w:val="00BA3D1A"/>
    <w:rsid w:val="00BA4BE6"/>
    <w:rsid w:val="00BA4EC3"/>
    <w:rsid w:val="00BA7F1B"/>
    <w:rsid w:val="00BB1D8A"/>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47A9"/>
    <w:rsid w:val="00C95039"/>
    <w:rsid w:val="00CA06D5"/>
    <w:rsid w:val="00CA277F"/>
    <w:rsid w:val="00CA370A"/>
    <w:rsid w:val="00CA4AC1"/>
    <w:rsid w:val="00CA4B11"/>
    <w:rsid w:val="00CA7AD4"/>
    <w:rsid w:val="00CB10DA"/>
    <w:rsid w:val="00CB1CBB"/>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A"/>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37E7D"/>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52C"/>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174AC"/>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19C4"/>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hyperlink" Target="mailto:mo.liu@gzhmu.edu.cn" TargetMode="Externa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963E9"/>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629B8"/>
    <w:rsid w:val="008731E2"/>
    <w:rsid w:val="008D2C2E"/>
    <w:rsid w:val="008F3341"/>
    <w:rsid w:val="00903844"/>
    <w:rsid w:val="0092418F"/>
    <w:rsid w:val="00935E29"/>
    <w:rsid w:val="009E56CE"/>
    <w:rsid w:val="009E603B"/>
    <w:rsid w:val="00A02748"/>
    <w:rsid w:val="00A568FE"/>
    <w:rsid w:val="00A97ED7"/>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74567"/>
    <w:rsid w:val="00EA1D1B"/>
    <w:rsid w:val="00F60165"/>
    <w:rsid w:val="00FB41B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35111</Words>
  <Characters>200139</Characters>
  <Application>Microsoft Office Word</Application>
  <DocSecurity>0</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10</cp:revision>
  <dcterms:created xsi:type="dcterms:W3CDTF">2025-04-30T11:59:00Z</dcterms:created>
  <dcterms:modified xsi:type="dcterms:W3CDTF">2025-04-30T13:07:00Z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id="Sz6lTtfR"/&gt;&lt;style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