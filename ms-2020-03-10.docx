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32A071D4" w:rsidR="00942BFA" w:rsidRPr="00E33938" w:rsidRDefault="000F4F7D" w:rsidP="00E33938">
      <w:pPr>
        <w:pStyle w:val="Title"/>
        <w:spacing w:after="120"/>
        <w:rPr>
          <w:rFonts w:hint="eastAsia"/>
        </w:rPr>
      </w:pPr>
      <w:r w:rsidRPr="00E33938">
        <w:t>Mutation</w:t>
      </w:r>
      <w:ins w:id="0" w:author="Steve Rozen, Ph.D." w:date="2025-03-10T09:36:00Z" w16du:dateUtc="2025-03-10T13:36:00Z">
        <w:r w:rsidR="00FC6C4B">
          <w:rPr>
            <w:rFonts w:hint="eastAsia"/>
          </w:rPr>
          <w:t>al</w:t>
        </w:r>
      </w:ins>
      <w:r w:rsidRPr="00E33938">
        <w:t xml:space="preserve"> </w:t>
      </w:r>
      <w:del w:id="1" w:author="Steve Rozen, Ph.D." w:date="2025-03-10T09:37:00Z" w16du:dateUtc="2025-03-10T13:37:00Z">
        <w:r w:rsidRPr="00E33938" w:rsidDel="00FC6C4B">
          <w:delText xml:space="preserve">footprints </w:delText>
        </w:r>
      </w:del>
      <w:ins w:id="2" w:author="Steve Rozen, Ph.D." w:date="2025-03-10T09:37:00Z" w16du:dateUtc="2025-03-10T13:37:00Z">
        <w:r w:rsidR="00FC6C4B">
          <w:rPr>
            <w:rFonts w:hint="eastAsia"/>
          </w:rPr>
          <w:t>signatures</w:t>
        </w:r>
        <w:r w:rsidR="00FC6C4B" w:rsidRPr="00E33938">
          <w:t xml:space="preserve"> </w:t>
        </w:r>
      </w:ins>
      <w:r w:rsidRPr="00E33938">
        <w:t>of</w:t>
      </w:r>
      <w:r w:rsidR="00942BFA" w:rsidRPr="00E33938">
        <w:t xml:space="preserve"> </w:t>
      </w:r>
      <w:r w:rsidRPr="00E33938">
        <w:t>small</w:t>
      </w:r>
      <w:del w:id="3" w:author="Steve Rozen, Ph.D." w:date="2025-03-10T09:36:00Z" w16du:dateUtc="2025-03-10T13:36:00Z">
        <w:r w:rsidRPr="00E33938" w:rsidDel="00FC6C4B">
          <w:delText>-</w:delText>
        </w:r>
      </w:del>
      <w:ins w:id="4" w:author="Steve Rozen, Ph.D." w:date="2025-03-10T09:36:00Z" w16du:dateUtc="2025-03-10T13:36:00Z">
        <w:r w:rsidR="00FC6C4B">
          <w:rPr>
            <w:rFonts w:hint="eastAsia"/>
          </w:rPr>
          <w:t xml:space="preserve"> </w:t>
        </w:r>
      </w:ins>
      <w:r w:rsidRPr="00E33938">
        <w:t>insertion</w:t>
      </w:r>
      <w:ins w:id="5" w:author="Steve Rozen, Ph.D." w:date="2025-03-10T09:36:00Z" w16du:dateUtc="2025-03-10T13:36:00Z">
        <w:r w:rsidR="00FC6C4B">
          <w:rPr>
            <w:rFonts w:hint="eastAsia"/>
          </w:rPr>
          <w:t>s</w:t>
        </w:r>
      </w:ins>
      <w:del w:id="6" w:author="Steve Rozen, Ph.D." w:date="2025-03-10T09:36:00Z" w16du:dateUtc="2025-03-10T13:36:00Z">
        <w:r w:rsidRPr="00E33938" w:rsidDel="00FC6C4B">
          <w:delText>-</w:delText>
        </w:r>
      </w:del>
      <w:ins w:id="7" w:author="Steve Rozen, Ph.D." w:date="2025-03-10T09:36:00Z" w16du:dateUtc="2025-03-10T13:36:00Z">
        <w:r w:rsidR="00FC6C4B">
          <w:rPr>
            <w:rFonts w:hint="eastAsia"/>
          </w:rPr>
          <w:t xml:space="preserve"> </w:t>
        </w:r>
      </w:ins>
      <w:r w:rsidRPr="00E33938">
        <w:t>and</w:t>
      </w:r>
      <w:del w:id="8" w:author="Steve Rozen, Ph.D." w:date="2025-03-10T09:36:00Z" w16du:dateUtc="2025-03-10T13:36:00Z">
        <w:r w:rsidRPr="00E33938" w:rsidDel="00FC6C4B">
          <w:delText>-</w:delText>
        </w:r>
      </w:del>
      <w:ins w:id="9" w:author="Steve Rozen, Ph.D." w:date="2025-03-10T09:36:00Z" w16du:dateUtc="2025-03-10T13:36:00Z">
        <w:r w:rsidR="00FC6C4B">
          <w:rPr>
            <w:rFonts w:hint="eastAsia"/>
          </w:rPr>
          <w:t xml:space="preserve"> </w:t>
        </w:r>
      </w:ins>
      <w:r w:rsidRPr="00E33938">
        <w:t xml:space="preserve">deletions </w:t>
      </w:r>
      <w:ins w:id="10" w:author="Steve Rozen, Ph.D." w:date="2025-03-10T09:37:00Z" w16du:dateUtc="2025-03-10T13:37:00Z">
        <w:r w:rsidR="00AF127D">
          <w:rPr>
            <w:rFonts w:hint="eastAsia"/>
          </w:rPr>
          <w:t xml:space="preserve">in </w:t>
        </w:r>
      </w:ins>
      <w:del w:id="11" w:author="Steve Rozen, Ph.D." w:date="2025-03-10T09:37:00Z" w16du:dateUtc="2025-03-10T13:37:00Z">
        <w:r w:rsidRPr="00E33938" w:rsidDel="00AF127D">
          <w:delText>from</w:delText>
        </w:r>
        <w:r w:rsidR="003A4923" w:rsidRPr="00E33938" w:rsidDel="00AF127D">
          <w:delText xml:space="preserve"> </w:delText>
        </w:r>
      </w:del>
      <w:del w:id="12" w:author="Steve Rozen, Ph.D." w:date="2025-03-10T09:36:00Z" w16du:dateUtc="2025-03-10T13:36:00Z">
        <w:r w:rsidR="003A4923" w:rsidRPr="00E33938" w:rsidDel="00FC6C4B">
          <w:delText>large cancer genomics data</w:delText>
        </w:r>
      </w:del>
      <w:ins w:id="13" w:author="Steve Rozen, Ph.D." w:date="2025-03-10T09:36:00Z" w16du:dateUtc="2025-03-10T13:36:00Z">
        <w:r w:rsidR="00FC6C4B">
          <w:rPr>
            <w:rFonts w:hint="eastAsia"/>
          </w:rPr>
          <w:t>7,000 tumors</w:t>
        </w:r>
      </w:ins>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14"/>
      <w:commentRangeEnd w:id="14"/>
      <w:r w:rsidR="00E33938">
        <w:rPr>
          <w:rStyle w:val="CommentReference"/>
        </w:rPr>
        <w:commentReference w:id="14"/>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w:t>
      </w:r>
      <w:proofErr w:type="gramStart"/>
      <w:r w:rsidR="00704EE4" w:rsidRPr="006D1797">
        <w:rPr>
          <w:rFonts w:ascii="Times New Roman" w:hAnsi="Times New Roman" w:cs="Times New Roman"/>
        </w:rPr>
        <w:t>Singapore;</w:t>
      </w:r>
      <w:proofErr w:type="gramEnd"/>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5"/>
      <w:r w:rsidRPr="00E33938">
        <w:rPr>
          <w:rFonts w:hint="eastAsia"/>
        </w:rPr>
        <w:lastRenderedPageBreak/>
        <w:t>Abs</w:t>
      </w:r>
      <w:commentRangeEnd w:id="15"/>
      <w:r w:rsidR="00DD0B3F">
        <w:rPr>
          <w:rStyle w:val="CommentReference"/>
          <w:rFonts w:asciiTheme="minorHAnsi" w:eastAsiaTheme="minorEastAsia" w:hAnsiTheme="minorHAnsi" w:cstheme="minorBidi"/>
          <w:b w:val="0"/>
          <w:bCs w:val="0"/>
        </w:rPr>
        <w:commentReference w:id="15"/>
      </w:r>
      <w:r w:rsidRPr="00E33938">
        <w:rPr>
          <w:rFonts w:hint="eastAsia"/>
        </w:rPr>
        <w:t>tra</w:t>
      </w:r>
      <w:commentRangeStart w:id="16"/>
      <w:r w:rsidRPr="00E33938">
        <w:rPr>
          <w:rFonts w:hint="eastAsia"/>
        </w:rPr>
        <w:t>ct</w:t>
      </w:r>
      <w:commentRangeEnd w:id="16"/>
      <w:r w:rsidR="00761EAE">
        <w:rPr>
          <w:rStyle w:val="CommentReference"/>
          <w:rFonts w:asciiTheme="minorHAnsi" w:eastAsiaTheme="minorEastAsia" w:hAnsiTheme="minorHAnsi" w:cstheme="minorBidi"/>
          <w:b w:val="0"/>
          <w:bCs w:val="0"/>
        </w:rPr>
        <w:commentReference w:id="16"/>
      </w:r>
    </w:p>
    <w:p w14:paraId="3D266436" w14:textId="5686CB9F" w:rsidR="00E33938" w:rsidRDefault="00065370" w:rsidP="008A1C58">
      <w:pPr>
        <w:spacing w:line="480" w:lineRule="auto"/>
        <w:rPr>
          <w:rFonts w:ascii="Times New Roman" w:hAnsi="Times New Roman" w:cs="Times New Roman"/>
          <w:sz w:val="24"/>
          <w:szCs w:val="24"/>
        </w:rPr>
      </w:pPr>
      <w:bookmarkStart w:id="17"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ins w:id="18" w:author="Steve Rozen, Ph.D." w:date="2025-03-10T09:35:00Z" w16du:dateUtc="2025-03-10T13:35:00Z">
        <w:r w:rsidR="00FC6C4B">
          <w:rPr>
            <w:rFonts w:ascii="Times New Roman" w:hAnsi="Times New Roman" w:cs="Times New Roman" w:hint="eastAsia"/>
            <w:sz w:val="24"/>
            <w:szCs w:val="24"/>
          </w:rPr>
          <w:t xml:space="preserve">through </w:t>
        </w:r>
      </w:ins>
      <w:r w:rsidRPr="00065370">
        <w:rPr>
          <w:rFonts w:ascii="Times New Roman" w:hAnsi="Times New Roman" w:cs="Times New Roman"/>
          <w:sz w:val="24"/>
          <w:szCs w:val="24"/>
        </w:rPr>
        <w:t xml:space="preserve">computational </w:t>
      </w:r>
      <w:del w:id="19" w:author="Steve Rozen, Ph.D." w:date="2025-03-10T09:34:00Z" w16du:dateUtc="2025-03-10T13:34:00Z">
        <w:r w:rsidRPr="00065370" w:rsidDel="00DD0B3F">
          <w:rPr>
            <w:rFonts w:ascii="Times New Roman" w:hAnsi="Times New Roman" w:cs="Times New Roman"/>
            <w:sz w:val="24"/>
            <w:szCs w:val="24"/>
          </w:rPr>
          <w:delText>deconvolution of mutation catalogs</w:delText>
        </w:r>
      </w:del>
      <w:ins w:id="20" w:author="Steve Rozen, Ph.D." w:date="2025-03-10T09:35:00Z" w16du:dateUtc="2025-03-10T13:35:00Z">
        <w:r w:rsidR="00FC6C4B">
          <w:rPr>
            <w:rFonts w:ascii="Times New Roman" w:hAnsi="Times New Roman" w:cs="Times New Roman" w:hint="eastAsia"/>
            <w:sz w:val="24"/>
            <w:szCs w:val="24"/>
          </w:rPr>
          <w:t>analysis of somatic mutations from large sets of samples</w:t>
        </w:r>
      </w:ins>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w:t>
      </w:r>
      <w:del w:id="21" w:author="Steve Rozen, Ph.D." w:date="2025-03-10T09:37:00Z" w16du:dateUtc="2025-03-10T13:37:00Z">
        <w:r w:rsidRPr="00065370" w:rsidDel="00AF127D">
          <w:rPr>
            <w:rFonts w:ascii="Times New Roman" w:hAnsi="Times New Roman" w:cs="Times New Roman"/>
            <w:sz w:val="24"/>
            <w:szCs w:val="24"/>
          </w:rPr>
          <w:delText>s</w:delText>
        </w:r>
      </w:del>
      <w:r w:rsidRPr="00065370">
        <w:rPr>
          <w:rFonts w:ascii="Times New Roman" w:hAnsi="Times New Roman" w:cs="Times New Roman"/>
          <w:sz w:val="24"/>
          <w:szCs w:val="24"/>
        </w:rPr>
        <w:t>) mutational signatures using a hierarchical Dirichlet process-based approach. This analysis led to the identification of 15 novel signatures, in addition to the 23 currently cataloged in COSMIC</w:t>
      </w:r>
      <w:ins w:id="22" w:author="Steve Rozen, Ph.D." w:date="2025-03-10T09:38:00Z" w16du:dateUtc="2025-03-10T13:38:00Z">
        <w:r w:rsidR="00AF127D">
          <w:rPr>
            <w:rFonts w:ascii="Times New Roman" w:hAnsi="Times New Roman" w:cs="Times New Roman" w:hint="eastAsia"/>
            <w:sz w:val="24"/>
            <w:szCs w:val="24"/>
          </w:rPr>
          <w:t xml:space="preserve"> reference database of signatures</w:t>
        </w:r>
      </w:ins>
      <w:r w:rsidRPr="00065370">
        <w:rPr>
          <w:rFonts w:ascii="Times New Roman" w:hAnsi="Times New Roman" w:cs="Times New Roman"/>
          <w:sz w:val="24"/>
          <w:szCs w:val="24"/>
        </w:rPr>
        <w:t xml:space="preserve">. </w:t>
      </w:r>
      <w:del w:id="23" w:author="Steve Rozen, Ph.D." w:date="2025-03-10T09:38:00Z" w16du:dateUtc="2025-03-10T13:38:00Z">
        <w:r w:rsidR="00374059" w:rsidDel="00AF127D">
          <w:rPr>
            <w:rFonts w:ascii="Times New Roman" w:hAnsi="Times New Roman" w:cs="Times New Roman" w:hint="eastAsia"/>
            <w:sz w:val="24"/>
            <w:szCs w:val="24"/>
          </w:rPr>
          <w:delText xml:space="preserve">More </w:delText>
        </w:r>
        <w:r w:rsidR="00374059" w:rsidDel="00AF127D">
          <w:rPr>
            <w:rFonts w:ascii="Times New Roman" w:hAnsi="Times New Roman" w:cs="Times New Roman"/>
            <w:sz w:val="24"/>
            <w:szCs w:val="24"/>
          </w:rPr>
          <w:delText>specifically</w:delText>
        </w:r>
      </w:del>
      <w:ins w:id="24" w:author="Steve Rozen, Ph.D." w:date="2025-03-10T09:43:00Z" w16du:dateUtc="2025-03-10T13:43:00Z">
        <w:r w:rsidR="00280D5C">
          <w:rPr>
            <w:rFonts w:ascii="Times New Roman" w:hAnsi="Times New Roman" w:cs="Times New Roman" w:hint="eastAsia"/>
            <w:sz w:val="24"/>
            <w:szCs w:val="24"/>
          </w:rPr>
          <w:t>Of</w:t>
        </w:r>
        <w:commentRangeStart w:id="25"/>
        <w:r w:rsidR="00280D5C">
          <w:rPr>
            <w:rFonts w:ascii="Times New Roman" w:hAnsi="Times New Roman" w:cs="Times New Roman" w:hint="eastAsia"/>
            <w:sz w:val="24"/>
            <w:szCs w:val="24"/>
          </w:rPr>
          <w:t xml:space="preserve"> note</w:t>
        </w:r>
        <w:commentRangeEnd w:id="25"/>
        <w:r w:rsidR="00280D5C">
          <w:rPr>
            <w:rStyle w:val="CommentReference"/>
          </w:rPr>
          <w:commentReference w:id="25"/>
        </w:r>
      </w:ins>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ins w:id="26" w:author="Steve Rozen, Ph.D." w:date="2025-03-10T09:45:00Z" w16du:dateUtc="2025-03-10T13:45:00Z">
        <w:r w:rsidR="00814D3A">
          <w:rPr>
            <w:rFonts w:ascii="Times New Roman" w:hAnsi="Times New Roman" w:cs="Times New Roman" w:hint="eastAsia"/>
            <w:sz w:val="24"/>
            <w:szCs w:val="24"/>
          </w:rPr>
          <w:t xml:space="preserve"> showed </w:t>
        </w:r>
      </w:ins>
      <w:ins w:id="27" w:author="Steve Rozen, Ph.D." w:date="2025-03-10T09:46:00Z" w16du:dateUtc="2025-03-10T13:46:00Z">
        <w:r w:rsidR="00814D3A">
          <w:rPr>
            <w:rFonts w:ascii="Times New Roman" w:hAnsi="Times New Roman" w:cs="Times New Roman" w:hint="eastAsia"/>
            <w:sz w:val="24"/>
            <w:szCs w:val="24"/>
          </w:rPr>
          <w:t>in cell-line experiments that</w:t>
        </w:r>
      </w:ins>
      <w:del w:id="28" w:author="Steve Rozen, Ph.D." w:date="2025-03-10T09:45:00Z" w16du:dateUtc="2025-03-10T13:45:00Z">
        <w:r w:rsidRPr="00065370" w:rsidDel="00814D3A">
          <w:rPr>
            <w:rFonts w:ascii="Times New Roman" w:hAnsi="Times New Roman" w:cs="Times New Roman"/>
            <w:sz w:val="24"/>
            <w:szCs w:val="24"/>
          </w:rPr>
          <w:delText xml:space="preserve"> </w:delText>
        </w:r>
        <w:r w:rsidR="00C11B09" w:rsidDel="00814D3A">
          <w:rPr>
            <w:rFonts w:ascii="Times New Roman" w:hAnsi="Times New Roman" w:cs="Times New Roman" w:hint="eastAsia"/>
            <w:sz w:val="24"/>
            <w:szCs w:val="24"/>
          </w:rPr>
          <w:delText>identified</w:delText>
        </w:r>
      </w:del>
      <w:del w:id="29" w:author="Steve Rozen, Ph.D." w:date="2025-03-10T09:46:00Z" w16du:dateUtc="2025-03-10T13:46:00Z">
        <w:r w:rsidRPr="00065370" w:rsidDel="00814D3A">
          <w:rPr>
            <w:rFonts w:ascii="Times New Roman" w:hAnsi="Times New Roman" w:cs="Times New Roman"/>
            <w:sz w:val="24"/>
            <w:szCs w:val="24"/>
          </w:rPr>
          <w:delText xml:space="preserve"> </w:delText>
        </w:r>
      </w:del>
      <w:ins w:id="30" w:author="Steve Rozen, Ph.D." w:date="2025-03-10T09:46:00Z" w16du:dateUtc="2025-03-10T13:46:00Z">
        <w:r w:rsidR="00814D3A">
          <w:rPr>
            <w:rFonts w:ascii="Times New Roman" w:hAnsi="Times New Roman" w:cs="Times New Roman" w:hint="eastAsia"/>
            <w:sz w:val="24"/>
            <w:szCs w:val="24"/>
          </w:rPr>
          <w:t xml:space="preserve"> </w:t>
        </w:r>
      </w:ins>
      <w:r w:rsidRPr="00065370">
        <w:rPr>
          <w:rFonts w:ascii="Times New Roman" w:hAnsi="Times New Roman" w:cs="Times New Roman"/>
          <w:sz w:val="24"/>
          <w:szCs w:val="24"/>
        </w:rPr>
        <w:t xml:space="preserve">one </w:t>
      </w:r>
      <w:ins w:id="31" w:author="Steve Rozen, Ph.D." w:date="2025-03-10T09:58:00Z" w16du:dateUtc="2025-03-10T13:58:00Z">
        <w:r w:rsidR="00761EAE">
          <w:rPr>
            <w:rFonts w:ascii="Times New Roman" w:hAnsi="Times New Roman" w:cs="Times New Roman" w:hint="eastAsia"/>
            <w:sz w:val="24"/>
            <w:szCs w:val="24"/>
          </w:rPr>
          <w:t xml:space="preserve">of the </w:t>
        </w:r>
      </w:ins>
      <w:r w:rsidRPr="00065370">
        <w:rPr>
          <w:rFonts w:ascii="Times New Roman" w:hAnsi="Times New Roman" w:cs="Times New Roman"/>
          <w:sz w:val="24"/>
          <w:szCs w:val="24"/>
        </w:rPr>
        <w:t>novel signature</w:t>
      </w:r>
      <w:ins w:id="32" w:author="Steve Rozen, Ph.D." w:date="2025-03-10T09:58:00Z" w16du:dateUtc="2025-03-10T13:58:00Z">
        <w:r w:rsidR="00761EAE">
          <w:rPr>
            <w:rFonts w:ascii="Times New Roman" w:hAnsi="Times New Roman" w:cs="Times New Roman" w:hint="eastAsia"/>
            <w:sz w:val="24"/>
            <w:szCs w:val="24"/>
          </w:rPr>
          <w:t>s</w:t>
        </w:r>
      </w:ins>
      <w:ins w:id="33" w:author="Steve Rozen, Ph.D." w:date="2025-03-10T09:45:00Z" w16du:dateUtc="2025-03-10T13:45:00Z">
        <w:r w:rsidR="00814D3A">
          <w:rPr>
            <w:rFonts w:ascii="Times New Roman" w:hAnsi="Times New Roman" w:cs="Times New Roman" w:hint="eastAsia"/>
            <w:sz w:val="24"/>
            <w:szCs w:val="24"/>
          </w:rPr>
          <w:t xml:space="preserve"> that we identified</w:t>
        </w:r>
      </w:ins>
      <w:r w:rsidRPr="00065370">
        <w:rPr>
          <w:rFonts w:ascii="Times New Roman" w:hAnsi="Times New Roman" w:cs="Times New Roman"/>
          <w:sz w:val="24"/>
          <w:szCs w:val="24"/>
        </w:rPr>
        <w:t xml:space="preserve">, H_ID29, </w:t>
      </w:r>
      <w:ins w:id="34" w:author="Steve Rozen, Ph.D." w:date="2025-03-10T09:45:00Z" w16du:dateUtc="2025-03-10T13:45:00Z">
        <w:r w:rsidR="00814D3A">
          <w:rPr>
            <w:rFonts w:ascii="Times New Roman" w:hAnsi="Times New Roman" w:cs="Times New Roman" w:hint="eastAsia"/>
            <w:sz w:val="24"/>
            <w:szCs w:val="24"/>
          </w:rPr>
          <w:t xml:space="preserve">is </w:t>
        </w:r>
      </w:ins>
      <w:r w:rsidRPr="00065370">
        <w:rPr>
          <w:rFonts w:ascii="Times New Roman" w:hAnsi="Times New Roman" w:cs="Times New Roman"/>
          <w:sz w:val="24"/>
          <w:szCs w:val="24"/>
        </w:rPr>
        <w:t xml:space="preserve">associated with </w:t>
      </w:r>
      <w:del w:id="35" w:author="Steve Rozen, Ph.D." w:date="2025-03-10T09:44:00Z" w16du:dateUtc="2025-03-10T13:44:00Z">
        <w:r w:rsidR="0088031C" w:rsidDel="00814D3A">
          <w:rPr>
            <w:rFonts w:ascii="Times New Roman" w:hAnsi="Times New Roman" w:cs="Times New Roman" w:hint="eastAsia"/>
            <w:sz w:val="24"/>
            <w:szCs w:val="24"/>
          </w:rPr>
          <w:delText>TOP1-TAM</w:delText>
        </w:r>
        <w:r w:rsidR="002B316E" w:rsidDel="00814D3A">
          <w:rPr>
            <w:rFonts w:ascii="Times New Roman" w:hAnsi="Times New Roman" w:cs="Times New Roman" w:hint="eastAsia"/>
            <w:sz w:val="24"/>
            <w:szCs w:val="24"/>
          </w:rPr>
          <w:delText xml:space="preserve"> (</w:delText>
        </w:r>
      </w:del>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del w:id="36" w:author="Steve Rozen, Ph.D." w:date="2025-03-10T09:45:00Z" w16du:dateUtc="2025-03-10T13:45:00Z">
        <w:r w:rsidR="002B316E" w:rsidDel="00814D3A">
          <w:rPr>
            <w:rFonts w:ascii="Times New Roman" w:hAnsi="Times New Roman" w:cs="Times New Roman" w:hint="eastAsia"/>
            <w:sz w:val="24"/>
            <w:szCs w:val="24"/>
          </w:rPr>
          <w:delText>)</w:delText>
        </w:r>
      </w:del>
      <w:del w:id="37" w:author="Steve Rozen, Ph.D." w:date="2025-03-10T09:46:00Z" w16du:dateUtc="2025-03-10T13:46:00Z">
        <w:r w:rsidRPr="00065370" w:rsidDel="00814D3A">
          <w:rPr>
            <w:rFonts w:ascii="Times New Roman" w:hAnsi="Times New Roman" w:cs="Times New Roman"/>
            <w:sz w:val="24"/>
            <w:szCs w:val="24"/>
          </w:rPr>
          <w:delText>, using CRISPR/Cas9-induced knockout</w:delText>
        </w:r>
        <w:r w:rsidR="00494B10" w:rsidDel="00814D3A">
          <w:rPr>
            <w:rFonts w:ascii="Times New Roman" w:hAnsi="Times New Roman" w:cs="Times New Roman" w:hint="eastAsia"/>
            <w:sz w:val="24"/>
            <w:szCs w:val="24"/>
          </w:rPr>
          <w:delText xml:space="preserve"> cells</w:delText>
        </w:r>
      </w:del>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ins w:id="38" w:author="Steve Rozen, Ph.D." w:date="2025-03-10T09:46:00Z" w16du:dateUtc="2025-03-10T13:46:00Z">
        <w:r w:rsidR="00814D3A">
          <w:rPr>
            <w:rFonts w:ascii="Times New Roman" w:hAnsi="Times New Roman" w:cs="Times New Roman" w:hint="eastAsia"/>
            <w:sz w:val="24"/>
            <w:szCs w:val="24"/>
          </w:rPr>
          <w:t>signatures</w:t>
        </w:r>
      </w:ins>
      <w:ins w:id="39" w:author="Steve Rozen, Ph.D." w:date="2025-03-10T09:47:00Z" w16du:dateUtc="2025-03-10T13:47:00Z">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ins>
      <w:ins w:id="40" w:author="Steve Rozen, Ph.D." w:date="2025-03-10T09:48:00Z" w16du:dateUtc="2025-03-10T13:48:00Z">
        <w:r w:rsidR="00814D3A">
          <w:rPr>
            <w:rFonts w:ascii="Times New Roman" w:hAnsi="Times New Roman" w:cs="Times New Roman" w:hint="eastAsia"/>
            <w:sz w:val="24"/>
            <w:szCs w:val="24"/>
          </w:rPr>
          <w:t>,</w:t>
        </w:r>
      </w:ins>
      <w:ins w:id="41" w:author="Steve Rozen, Ph.D." w:date="2025-03-10T09:46:00Z" w16du:dateUtc="2025-03-10T13:46:00Z">
        <w:r w:rsidR="00814D3A">
          <w:rPr>
            <w:rFonts w:ascii="Times New Roman" w:hAnsi="Times New Roman" w:cs="Times New Roman" w:hint="eastAsia"/>
            <w:sz w:val="24"/>
            <w:szCs w:val="24"/>
          </w:rPr>
          <w:t xml:space="preserve"> in </w:t>
        </w:r>
      </w:ins>
      <w:ins w:id="42" w:author="Steve Rozen, Ph.D." w:date="2025-03-10T09:47:00Z" w16du:dateUtc="2025-03-10T13:47:00Z">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ins>
      <w:del w:id="43" w:author="Steve Rozen, Ph.D." w:date="2025-03-10T09:47:00Z" w16du:dateUtc="2025-03-10T13:47:00Z">
        <w:r w:rsidRPr="00065370" w:rsidDel="00814D3A">
          <w:rPr>
            <w:rFonts w:ascii="Times New Roman" w:hAnsi="Times New Roman" w:cs="Times New Roman"/>
            <w:sz w:val="24"/>
            <w:szCs w:val="24"/>
          </w:rPr>
          <w:delText>dMMR (</w:delText>
        </w:r>
      </w:del>
      <w:r w:rsidRPr="00065370">
        <w:rPr>
          <w:rFonts w:ascii="Times New Roman" w:hAnsi="Times New Roman" w:cs="Times New Roman"/>
          <w:sz w:val="24"/>
          <w:szCs w:val="24"/>
        </w:rPr>
        <w:t>defective DNA mismatch repair</w:t>
      </w:r>
      <w:commentRangeStart w:id="44"/>
      <w:del w:id="45" w:author="Steve Rozen, Ph.D." w:date="2025-03-10T09:47:00Z" w16du:dateUtc="2025-03-10T13:47:00Z">
        <w:r w:rsidRPr="00065370" w:rsidDel="00814D3A">
          <w:rPr>
            <w:rFonts w:ascii="Times New Roman" w:hAnsi="Times New Roman" w:cs="Times New Roman"/>
            <w:sz w:val="24"/>
            <w:szCs w:val="24"/>
          </w:rPr>
          <w:delText>)</w:delText>
        </w:r>
      </w:del>
      <w:r w:rsidRPr="00065370">
        <w:rPr>
          <w:rFonts w:ascii="Times New Roman" w:hAnsi="Times New Roman" w:cs="Times New Roman"/>
          <w:sz w:val="24"/>
          <w:szCs w:val="24"/>
        </w:rPr>
        <w:t xml:space="preserve"> signatures</w:t>
      </w:r>
      <w:ins w:id="46" w:author="Steve Rozen, Ph.D." w:date="2025-03-10T09:48:00Z" w16du:dateUtc="2025-03-10T13:48:00Z">
        <w:r w:rsidR="00814D3A">
          <w:rPr>
            <w:rFonts w:ascii="Times New Roman" w:hAnsi="Times New Roman" w:cs="Times New Roman" w:hint="eastAsia"/>
            <w:sz w:val="24"/>
            <w:szCs w:val="24"/>
          </w:rPr>
          <w:t xml:space="preserve"> </w:t>
        </w:r>
      </w:ins>
      <w:del w:id="47" w:author="Steve Rozen, Ph.D." w:date="2025-03-10T09:47:00Z" w16du:dateUtc="2025-03-10T13:47:00Z">
        <w:r w:rsidRPr="00065370" w:rsidDel="00814D3A">
          <w:rPr>
            <w:rFonts w:ascii="Times New Roman" w:hAnsi="Times New Roman" w:cs="Times New Roman"/>
            <w:sz w:val="24"/>
            <w:szCs w:val="24"/>
          </w:rPr>
          <w:delText xml:space="preserve">—H_ID33, </w:delText>
        </w:r>
        <w:r w:rsidR="00BC6FC4" w:rsidDel="00814D3A">
          <w:rPr>
            <w:rFonts w:ascii="Times New Roman" w:hAnsi="Times New Roman" w:cs="Times New Roman" w:hint="eastAsia"/>
            <w:sz w:val="24"/>
            <w:szCs w:val="24"/>
          </w:rPr>
          <w:delText xml:space="preserve">H_ID34, </w:delText>
        </w:r>
        <w:r w:rsidRPr="00065370" w:rsidDel="00814D3A">
          <w:rPr>
            <w:rFonts w:ascii="Times New Roman" w:hAnsi="Times New Roman" w:cs="Times New Roman"/>
            <w:sz w:val="24"/>
            <w:szCs w:val="24"/>
          </w:rPr>
          <w:delText>H_ID37, and H_ID38—</w:delText>
        </w:r>
      </w:del>
      <w:r w:rsidRPr="00065370">
        <w:rPr>
          <w:rFonts w:ascii="Times New Roman" w:hAnsi="Times New Roman" w:cs="Times New Roman"/>
          <w:sz w:val="24"/>
          <w:szCs w:val="24"/>
        </w:rPr>
        <w:t>characterizing short deletions or insertions in repeat units within tumors exhibiting high mutation burdens</w:t>
      </w:r>
      <w:commentRangeEnd w:id="44"/>
      <w:r w:rsidR="00814D3A">
        <w:rPr>
          <w:rStyle w:val="CommentReference"/>
        </w:rPr>
        <w:commentReference w:id="44"/>
      </w:r>
      <w:r w:rsidRPr="00065370">
        <w:rPr>
          <w:rFonts w:ascii="Times New Roman" w:hAnsi="Times New Roman" w:cs="Times New Roman"/>
          <w:sz w:val="24"/>
          <w:szCs w:val="24"/>
        </w:rPr>
        <w:t xml:space="preserve">.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ins w:id="48" w:author="Steve Rozen, Ph.D." w:date="2025-03-10T09:52:00Z" w16du:dateUtc="2025-03-10T13:52:00Z">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ins>
      <w:r w:rsidRPr="00065370">
        <w:rPr>
          <w:rFonts w:ascii="Times New Roman" w:hAnsi="Times New Roman" w:cs="Times New Roman"/>
          <w:sz w:val="24"/>
          <w:szCs w:val="24"/>
        </w:rPr>
        <w:t>gender</w:t>
      </w:r>
      <w:del w:id="49" w:author="Steve Rozen, Ph.D." w:date="2025-03-10T09:52:00Z" w16du:dateUtc="2025-03-10T13:52:00Z">
        <w:r w:rsidRPr="00065370" w:rsidDel="00814D3A">
          <w:rPr>
            <w:rFonts w:ascii="Times New Roman" w:hAnsi="Times New Roman" w:cs="Times New Roman"/>
            <w:sz w:val="24"/>
            <w:szCs w:val="24"/>
          </w:rPr>
          <w:delText xml:space="preserve"> bias</w:delText>
        </w:r>
      </w:del>
      <w:ins w:id="50" w:author="Steve Rozen, Ph.D." w:date="2025-03-10T09:51:00Z" w16du:dateUtc="2025-03-10T13:51:00Z">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w:t>
        </w:r>
      </w:ins>
      <w:ins w:id="51" w:author="Steve Rozen, Ph.D." w:date="2025-03-10T09:52:00Z" w16du:dateUtc="2025-03-10T13:52:00Z">
        <w:r w:rsidR="00814D3A">
          <w:rPr>
            <w:rFonts w:ascii="Times New Roman" w:hAnsi="Times New Roman" w:cs="Times New Roman" w:hint="eastAsia"/>
            <w:sz w:val="24"/>
            <w:szCs w:val="24"/>
          </w:rPr>
          <w:t>ticular cancer</w:t>
        </w:r>
        <w:proofErr w:type="gramEnd"/>
        <w:r w:rsidR="00814D3A">
          <w:rPr>
            <w:rFonts w:ascii="Times New Roman" w:hAnsi="Times New Roman" w:cs="Times New Roman" w:hint="eastAsia"/>
            <w:sz w:val="24"/>
            <w:szCs w:val="24"/>
          </w:rPr>
          <w:t xml:space="preserve"> types</w:t>
        </w:r>
      </w:ins>
      <w:r w:rsidRPr="00065370">
        <w:rPr>
          <w:rFonts w:ascii="Times New Roman" w:hAnsi="Times New Roman" w:cs="Times New Roman"/>
          <w:sz w:val="24"/>
          <w:szCs w:val="24"/>
        </w:rPr>
        <w:t xml:space="preserve">. </w:t>
      </w:r>
      <w:del w:id="52" w:author="Steve Rozen, Ph.D." w:date="2025-03-10T09:52:00Z" w16du:dateUtc="2025-03-10T13:52:00Z">
        <w:r w:rsidRPr="00065370" w:rsidDel="00814D3A">
          <w:rPr>
            <w:rFonts w:ascii="Times New Roman" w:hAnsi="Times New Roman" w:cs="Times New Roman"/>
            <w:sz w:val="24"/>
            <w:szCs w:val="24"/>
          </w:rPr>
          <w:delText>Our e</w:delText>
        </w:r>
      </w:del>
      <w:ins w:id="53" w:author="Steve Rozen, Ph.D." w:date="2025-03-10T09:52:00Z" w16du:dateUtc="2025-03-10T13:52:00Z">
        <w:r w:rsidR="00814D3A">
          <w:rPr>
            <w:rFonts w:ascii="Times New Roman" w:hAnsi="Times New Roman" w:cs="Times New Roman" w:hint="eastAsia"/>
            <w:sz w:val="24"/>
            <w:szCs w:val="24"/>
          </w:rPr>
          <w:t>E</w:t>
        </w:r>
      </w:ins>
      <w:r w:rsidRPr="00065370">
        <w:rPr>
          <w:rFonts w:ascii="Times New Roman" w:hAnsi="Times New Roman" w:cs="Times New Roman"/>
          <w:sz w:val="24"/>
          <w:szCs w:val="24"/>
        </w:rPr>
        <w:t xml:space="preserve">xamination of signature contributions to </w:t>
      </w:r>
      <w:ins w:id="54" w:author="Steve Rozen, Ph.D." w:date="2025-03-10T09:53:00Z" w16du:dateUtc="2025-03-10T13:53:00Z">
        <w:r w:rsidR="00814D3A">
          <w:rPr>
            <w:rFonts w:ascii="Times New Roman" w:hAnsi="Times New Roman" w:cs="Times New Roman" w:hint="eastAsia"/>
            <w:sz w:val="24"/>
            <w:szCs w:val="24"/>
          </w:rPr>
          <w:t xml:space="preserve">somatic mutations in </w:t>
        </w:r>
      </w:ins>
      <w:r w:rsidRPr="00065370">
        <w:rPr>
          <w:rFonts w:ascii="Times New Roman" w:hAnsi="Times New Roman" w:cs="Times New Roman"/>
          <w:sz w:val="24"/>
          <w:szCs w:val="24"/>
        </w:rPr>
        <w:t xml:space="preserve">cancer genes revealed that C_ID3, associated with tobacco exposure, accounts for nearly 50% of IDs in </w:t>
      </w:r>
      <w:ins w:id="55" w:author="Steve Rozen, Ph.D." w:date="2025-03-10T09:53:00Z" w16du:dateUtc="2025-03-10T13:53:00Z">
        <w:r w:rsidR="00814D3A">
          <w:rPr>
            <w:rFonts w:ascii="Times New Roman" w:hAnsi="Times New Roman" w:cs="Times New Roman" w:hint="eastAsia"/>
            <w:sz w:val="24"/>
            <w:szCs w:val="24"/>
          </w:rPr>
          <w:t>the</w:t>
        </w:r>
        <w:commentRangeStart w:id="56"/>
        <w:r w:rsidR="00814D3A">
          <w:rPr>
            <w:rFonts w:ascii="Times New Roman" w:hAnsi="Times New Roman" w:cs="Times New Roman" w:hint="eastAsia"/>
            <w:sz w:val="24"/>
            <w:szCs w:val="24"/>
          </w:rPr>
          <w:t xml:space="preserve"> </w:t>
        </w:r>
      </w:ins>
      <w:r w:rsidRPr="00065370">
        <w:rPr>
          <w:rFonts w:ascii="Times New Roman" w:hAnsi="Times New Roman" w:cs="Times New Roman"/>
          <w:sz w:val="24"/>
          <w:szCs w:val="24"/>
        </w:rPr>
        <w:t>LRP1B</w:t>
      </w:r>
      <w:ins w:id="57" w:author="Steve Rozen, Ph.D." w:date="2025-03-10T09:53:00Z" w16du:dateUtc="2025-03-10T13:53:00Z">
        <w:r w:rsidR="00814D3A">
          <w:rPr>
            <w:rFonts w:ascii="Times New Roman" w:hAnsi="Times New Roman" w:cs="Times New Roman" w:hint="eastAsia"/>
            <w:sz w:val="24"/>
            <w:szCs w:val="24"/>
          </w:rPr>
          <w:t xml:space="preserve"> gene</w:t>
        </w:r>
        <w:commentRangeEnd w:id="56"/>
        <w:r w:rsidR="00814D3A">
          <w:rPr>
            <w:rStyle w:val="CommentReference"/>
          </w:rPr>
          <w:commentReference w:id="56"/>
        </w:r>
      </w:ins>
      <w:r w:rsidRPr="00065370">
        <w:rPr>
          <w:rFonts w:ascii="Times New Roman" w:hAnsi="Times New Roman" w:cs="Times New Roman"/>
          <w:sz w:val="24"/>
          <w:szCs w:val="24"/>
        </w:rPr>
        <w:t xml:space="preserve">, which is implicated in lung carcinogenesis. This work </w:t>
      </w:r>
      <w:ins w:id="58" w:author="Steve Rozen, Ph.D." w:date="2025-03-10T09:55:00Z" w16du:dateUtc="2025-03-10T13:55:00Z">
        <w:r w:rsidR="00761EAE">
          <w:rPr>
            <w:rFonts w:ascii="Times New Roman" w:hAnsi="Times New Roman" w:cs="Times New Roman" w:hint="eastAsia"/>
            <w:sz w:val="24"/>
            <w:szCs w:val="24"/>
          </w:rPr>
          <w:t xml:space="preserve">has </w:t>
        </w:r>
      </w:ins>
      <w:r w:rsidRPr="00065370">
        <w:rPr>
          <w:rFonts w:ascii="Times New Roman" w:hAnsi="Times New Roman" w:cs="Times New Roman"/>
          <w:sz w:val="24"/>
          <w:szCs w:val="24"/>
        </w:rPr>
        <w:t>establishe</w:t>
      </w:r>
      <w:ins w:id="59" w:author="Steve Rozen, Ph.D." w:date="2025-03-10T09:55:00Z" w16du:dateUtc="2025-03-10T13:55:00Z">
        <w:r w:rsidR="00761EAE">
          <w:rPr>
            <w:rFonts w:ascii="Times New Roman" w:hAnsi="Times New Roman" w:cs="Times New Roman" w:hint="eastAsia"/>
            <w:sz w:val="24"/>
            <w:szCs w:val="24"/>
          </w:rPr>
          <w:t>d</w:t>
        </w:r>
      </w:ins>
      <w:del w:id="60" w:author="Steve Rozen, Ph.D." w:date="2025-03-10T09:55:00Z" w16du:dateUtc="2025-03-10T13:55:00Z">
        <w:r w:rsidRPr="00065370" w:rsidDel="00761EAE">
          <w:rPr>
            <w:rFonts w:ascii="Times New Roman" w:hAnsi="Times New Roman" w:cs="Times New Roman"/>
            <w:sz w:val="24"/>
            <w:szCs w:val="24"/>
          </w:rPr>
          <w:delText>s</w:delText>
        </w:r>
      </w:del>
      <w:r w:rsidRPr="00065370">
        <w:rPr>
          <w:rFonts w:ascii="Times New Roman" w:hAnsi="Times New Roman" w:cs="Times New Roman"/>
          <w:sz w:val="24"/>
          <w:szCs w:val="24"/>
        </w:rPr>
        <w:t xml:space="preserve"> an expanded collection of ID signatures, validate</w:t>
      </w:r>
      <w:ins w:id="61" w:author="Steve Rozen, Ph.D." w:date="2025-03-10T09:56:00Z" w16du:dateUtc="2025-03-10T13:56:00Z">
        <w:r w:rsidR="00761EAE">
          <w:rPr>
            <w:rFonts w:ascii="Times New Roman" w:hAnsi="Times New Roman" w:cs="Times New Roman" w:hint="eastAsia"/>
            <w:sz w:val="24"/>
            <w:szCs w:val="24"/>
          </w:rPr>
          <w:t>d</w:t>
        </w:r>
      </w:ins>
      <w:del w:id="62" w:author="Steve Rozen, Ph.D." w:date="2025-03-10T09:56:00Z" w16du:dateUtc="2025-03-10T13:56:00Z">
        <w:r w:rsidRPr="00065370" w:rsidDel="00761EAE">
          <w:rPr>
            <w:rFonts w:ascii="Times New Roman" w:hAnsi="Times New Roman" w:cs="Times New Roman"/>
            <w:sz w:val="24"/>
            <w:szCs w:val="24"/>
          </w:rPr>
          <w:delText>s</w:delText>
        </w:r>
      </w:del>
      <w:r w:rsidRPr="00065370">
        <w:rPr>
          <w:rFonts w:ascii="Times New Roman" w:hAnsi="Times New Roman" w:cs="Times New Roman"/>
          <w:sz w:val="24"/>
          <w:szCs w:val="24"/>
        </w:rPr>
        <w:t xml:space="preserve"> a novel signature through functional modeling, </w:t>
      </w:r>
      <w:commentRangeStart w:id="63"/>
      <w:r w:rsidRPr="00065370">
        <w:rPr>
          <w:rFonts w:ascii="Times New Roman" w:hAnsi="Times New Roman" w:cs="Times New Roman"/>
          <w:sz w:val="24"/>
          <w:szCs w:val="24"/>
        </w:rPr>
        <w:t>elucidate</w:t>
      </w:r>
      <w:ins w:id="64" w:author="Steve Rozen, Ph.D." w:date="2025-03-10T09:56:00Z" w16du:dateUtc="2025-03-10T13:56:00Z">
        <w:r w:rsidR="00761EAE">
          <w:rPr>
            <w:rFonts w:ascii="Times New Roman" w:hAnsi="Times New Roman" w:cs="Times New Roman" w:hint="eastAsia"/>
            <w:sz w:val="24"/>
            <w:szCs w:val="24"/>
          </w:rPr>
          <w:t>d</w:t>
        </w:r>
      </w:ins>
      <w:del w:id="65" w:author="Steve Rozen, Ph.D." w:date="2025-03-10T09:56:00Z" w16du:dateUtc="2025-03-10T13:56:00Z">
        <w:r w:rsidRPr="00065370" w:rsidDel="00761EAE">
          <w:rPr>
            <w:rFonts w:ascii="Times New Roman" w:hAnsi="Times New Roman" w:cs="Times New Roman"/>
            <w:sz w:val="24"/>
            <w:szCs w:val="24"/>
          </w:rPr>
          <w:delText>s</w:delText>
        </w:r>
      </w:del>
      <w:r w:rsidRPr="00065370">
        <w:rPr>
          <w:rFonts w:ascii="Times New Roman" w:hAnsi="Times New Roman" w:cs="Times New Roman"/>
          <w:sz w:val="24"/>
          <w:szCs w:val="24"/>
        </w:rPr>
        <w:t xml:space="preserve"> distinct mutational processes, </w:t>
      </w:r>
      <w:commentRangeEnd w:id="63"/>
      <w:r w:rsidR="00814D3A">
        <w:rPr>
          <w:rStyle w:val="CommentReference"/>
        </w:rPr>
        <w:commentReference w:id="63"/>
      </w:r>
      <w:r w:rsidRPr="00065370">
        <w:rPr>
          <w:rFonts w:ascii="Times New Roman" w:hAnsi="Times New Roman" w:cs="Times New Roman"/>
          <w:sz w:val="24"/>
          <w:szCs w:val="24"/>
        </w:rPr>
        <w:t xml:space="preserve">and </w:t>
      </w:r>
      <w:del w:id="66" w:author="Steve Rozen, Ph.D." w:date="2025-03-10T09:56:00Z" w16du:dateUtc="2025-03-10T13:56:00Z">
        <w:r w:rsidRPr="00065370" w:rsidDel="00761EAE">
          <w:rPr>
            <w:rFonts w:ascii="Times New Roman" w:hAnsi="Times New Roman" w:cs="Times New Roman"/>
            <w:sz w:val="24"/>
            <w:szCs w:val="24"/>
          </w:rPr>
          <w:delText xml:space="preserve">offers </w:delText>
        </w:r>
      </w:del>
      <w:ins w:id="67" w:author="Steve Rozen, Ph.D." w:date="2025-03-10T09:56:00Z" w16du:dateUtc="2025-03-10T13:56:00Z">
        <w:r w:rsidR="00761EAE">
          <w:rPr>
            <w:rFonts w:ascii="Times New Roman" w:hAnsi="Times New Roman" w:cs="Times New Roman" w:hint="eastAsia"/>
            <w:sz w:val="24"/>
            <w:szCs w:val="24"/>
          </w:rPr>
          <w:t>provided</w:t>
        </w:r>
        <w:r w:rsidR="00761EAE" w:rsidRPr="00065370">
          <w:rPr>
            <w:rFonts w:ascii="Times New Roman" w:hAnsi="Times New Roman" w:cs="Times New Roman"/>
            <w:sz w:val="24"/>
            <w:szCs w:val="24"/>
          </w:rPr>
          <w:t xml:space="preserve"> </w:t>
        </w:r>
      </w:ins>
      <w:r w:rsidRPr="00065370">
        <w:rPr>
          <w:rFonts w:ascii="Times New Roman" w:hAnsi="Times New Roman" w:cs="Times New Roman"/>
          <w:sz w:val="24"/>
          <w:szCs w:val="24"/>
        </w:rPr>
        <w:t xml:space="preserve">insights into biological implications through </w:t>
      </w:r>
      <w:commentRangeStart w:id="68"/>
      <w:r w:rsidRPr="00065370">
        <w:rPr>
          <w:rFonts w:ascii="Times New Roman" w:hAnsi="Times New Roman" w:cs="Times New Roman"/>
          <w:sz w:val="24"/>
          <w:szCs w:val="24"/>
        </w:rPr>
        <w:t xml:space="preserve">extended sequence investigation </w:t>
      </w:r>
      <w:commentRangeEnd w:id="68"/>
      <w:r w:rsidR="00761EAE">
        <w:rPr>
          <w:rStyle w:val="CommentReference"/>
        </w:rPr>
        <w:commentReference w:id="68"/>
      </w:r>
      <w:r w:rsidRPr="00065370">
        <w:rPr>
          <w:rFonts w:ascii="Times New Roman" w:hAnsi="Times New Roman" w:cs="Times New Roman"/>
          <w:sz w:val="24"/>
          <w:szCs w:val="24"/>
        </w:rPr>
        <w:t xml:space="preserve">and trait associations. </w:t>
      </w:r>
      <w:commentRangeStart w:id="69"/>
      <w:r w:rsidRPr="00065370">
        <w:rPr>
          <w:rFonts w:ascii="Times New Roman" w:hAnsi="Times New Roman" w:cs="Times New Roman"/>
          <w:sz w:val="24"/>
          <w:szCs w:val="24"/>
        </w:rPr>
        <w:t>This comprehensive characterization of ID signatures from over 7,000 genomes enhances our understanding of the mutational processes shaping cancer genomes.</w:t>
      </w:r>
      <w:commentRangeEnd w:id="69"/>
      <w:r w:rsidR="00761EAE">
        <w:rPr>
          <w:rStyle w:val="CommentReference"/>
        </w:rPr>
        <w:commentReference w:id="69"/>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 xml:space="preserve">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w:t>
      </w:r>
      <w:r w:rsidRPr="00D614D2">
        <w:rPr>
          <w:rFonts w:ascii="Times New Roman" w:hAnsi="Times New Roman" w:cs="Times New Roman"/>
          <w:sz w:val="24"/>
          <w:szCs w:val="24"/>
        </w:rPr>
        <w:lastRenderedPageBreak/>
        <w:t>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70"/>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70"/>
      <w:r w:rsidR="00414F16">
        <w:rPr>
          <w:rFonts w:ascii="Times New Roman" w:hAnsi="Times New Roman" w:cs="Times New Roman" w:hint="eastAsia"/>
          <w:sz w:val="24"/>
          <w:szCs w:val="24"/>
        </w:rPr>
        <w:t xml:space="preserve">. </w:t>
      </w:r>
      <w:r w:rsidR="00414F16">
        <w:rPr>
          <w:rStyle w:val="CommentReference"/>
        </w:rPr>
        <w:commentReference w:id="70"/>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71" w:name="_Hlk190965870"/>
      <w:r w:rsidRPr="00C46126">
        <w:rPr>
          <w:rFonts w:ascii="Times New Roman" w:hAnsi="Times New Roman" w:cs="Times New Roman"/>
          <w:sz w:val="24"/>
          <w:szCs w:val="24"/>
        </w:rPr>
        <w:t>Fisher's exact tests</w:t>
      </w:r>
      <w:bookmarkEnd w:id="71"/>
      <w:r w:rsidRPr="00C46126">
        <w:rPr>
          <w:rFonts w:ascii="Times New Roman" w:hAnsi="Times New Roman" w:cs="Times New Roman"/>
          <w:sz w:val="24"/>
          <w:szCs w:val="24"/>
        </w:rPr>
        <w:t xml:space="preserve"> </w:t>
      </w:r>
      <w:bookmarkStart w:id="72" w:name="_Hlk190965885"/>
      <w:r w:rsidRPr="00C46126">
        <w:rPr>
          <w:rFonts w:ascii="Times New Roman" w:hAnsi="Times New Roman" w:cs="Times New Roman"/>
          <w:sz w:val="24"/>
          <w:szCs w:val="24"/>
        </w:rPr>
        <w:t>within each cancer type</w:t>
      </w:r>
      <w:bookmarkEnd w:id="72"/>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SigProfilerExtractor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17"/>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3"/>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3"/>
      <w:proofErr w:type="spellEnd"/>
      <w:r w:rsidR="00706990">
        <w:rPr>
          <w:rStyle w:val="CommentReference"/>
        </w:rPr>
        <w:commentReference w:id="7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74" w:name="_Hlk191059301"/>
      <w:r w:rsidRPr="00D343FD">
        <w:rPr>
          <w:rFonts w:ascii="Times New Roman" w:hAnsi="Times New Roman" w:cs="Times New Roman"/>
          <w:sz w:val="24"/>
          <w:szCs w:val="24"/>
        </w:rPr>
        <w:t>RNASEH2b</w:t>
      </w:r>
      <w:bookmarkEnd w:id="74"/>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teve Rozen, Ph.D." w:date="2025-03-10T09:19:00Z" w:initials="SR">
    <w:p w14:paraId="2E51BFBC" w14:textId="53D8A596" w:rsidR="00E33938" w:rsidRDefault="00E33938">
      <w:pPr>
        <w:pStyle w:val="CommentText"/>
        <w:rPr>
          <w:rFonts w:hint="eastAsia"/>
        </w:rPr>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5"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rPr>
          <w:rFonts w:hint="eastAsia"/>
        </w:rPr>
      </w:pPr>
      <w:r>
        <w:rPr>
          <w:rFonts w:hint="eastAsia"/>
        </w:rPr>
        <w:t>Also, some is specialized terminology that most readers will not understand</w:t>
      </w:r>
    </w:p>
  </w:comment>
  <w:comment w:id="16" w:author="Steve Rozen, Ph.D." w:date="2025-03-10T09:57:00Z" w:initials="SR">
    <w:p w14:paraId="0CC04D45" w14:textId="727E8503" w:rsidR="00761EAE" w:rsidRDefault="00761EAE">
      <w:pPr>
        <w:pStyle w:val="CommentText"/>
        <w:rPr>
          <w:rFonts w:hint="eastAsia"/>
        </w:rPr>
      </w:pPr>
      <w:r>
        <w:rPr>
          <w:rStyle w:val="CommentReference"/>
        </w:rPr>
        <w:annotationRef/>
      </w:r>
      <w:r w:rsidR="00000000">
        <w:rPr>
          <w:rFonts w:hint="eastAsia"/>
          <w:noProof/>
        </w:rPr>
        <w:t>262 words</w:t>
      </w:r>
    </w:p>
  </w:comment>
  <w:comment w:id="25" w:author="Steve Rozen, Ph.D." w:date="2025-03-10T09:43:00Z" w:initials="SR">
    <w:p w14:paraId="5BA4D8C1" w14:textId="78ACEAFD" w:rsidR="00280D5C" w:rsidRDefault="00280D5C">
      <w:pPr>
        <w:pStyle w:val="CommentText"/>
        <w:rPr>
          <w:rFonts w:hint="eastAsia"/>
        </w:rPr>
      </w:pPr>
      <w:r>
        <w:rPr>
          <w:rStyle w:val="CommentReference"/>
        </w:rPr>
        <w:annotationRef/>
      </w:r>
      <w:r>
        <w:t>“</w:t>
      </w:r>
      <w:r>
        <w:rPr>
          <w:rFonts w:hint="eastAsia"/>
        </w:rPr>
        <w:t>More specifically</w:t>
      </w:r>
      <w:r>
        <w:t>”</w:t>
      </w:r>
      <w:r>
        <w:rPr>
          <w:rFonts w:hint="eastAsia"/>
        </w:rPr>
        <w:t xml:space="preserve"> does have the right meaning here</w:t>
      </w:r>
    </w:p>
  </w:comment>
  <w:comment w:id="44" w:author="Steve Rozen, Ph.D." w:date="2025-03-10T09:49:00Z" w:initials="SR">
    <w:p w14:paraId="791C0E77" w14:textId="01E821B3" w:rsidR="00814D3A" w:rsidRDefault="00814D3A">
      <w:pPr>
        <w:pStyle w:val="CommentText"/>
        <w:rPr>
          <w:rFonts w:hint="eastAsia"/>
        </w:rPr>
      </w:pPr>
      <w:r>
        <w:rPr>
          <w:rStyle w:val="CommentReference"/>
        </w:rPr>
        <w:annotationRef/>
      </w:r>
      <w:r>
        <w:t>D</w:t>
      </w:r>
      <w:r>
        <w:rPr>
          <w:rFonts w:hint="eastAsia"/>
        </w:rPr>
        <w:t>elete? Not sure what we are trying to say here</w:t>
      </w:r>
    </w:p>
  </w:comment>
  <w:comment w:id="56" w:author="Steve Rozen, Ph.D." w:date="2025-03-10T09:53:00Z" w:initials="SR">
    <w:p w14:paraId="68702C3D" w14:textId="0694A318" w:rsidR="00814D3A" w:rsidRDefault="00814D3A">
      <w:pPr>
        <w:pStyle w:val="CommentText"/>
        <w:rPr>
          <w:rFonts w:hint="eastAsia"/>
        </w:rPr>
      </w:pPr>
      <w:r>
        <w:rPr>
          <w:rStyle w:val="CommentReference"/>
        </w:rPr>
        <w:annotationRef/>
      </w:r>
      <w:r>
        <w:rPr>
          <w:rFonts w:hint="eastAsia"/>
        </w:rPr>
        <w:t>In all cancer types or just lung cancers? Which types of lung cancer?</w:t>
      </w:r>
    </w:p>
  </w:comment>
  <w:comment w:id="63" w:author="Steve Rozen, Ph.D." w:date="2025-03-10T09:54:00Z" w:initials="SR">
    <w:p w14:paraId="34CFA318" w14:textId="0F8DDEB6" w:rsidR="00814D3A" w:rsidRDefault="00814D3A">
      <w:pPr>
        <w:pStyle w:val="CommentText"/>
        <w:rPr>
          <w:rFonts w:hint="eastAsia"/>
        </w:rPr>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68" w:author="Steve Rozen, Ph.D." w:date="2025-03-10T09:55:00Z" w:initials="SR">
    <w:p w14:paraId="40987358" w14:textId="587CD233" w:rsidR="00761EAE" w:rsidRDefault="00761EAE">
      <w:pPr>
        <w:pStyle w:val="CommentText"/>
        <w:rPr>
          <w:rFonts w:hint="eastAsia"/>
        </w:rPr>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69" w:author="Steve Rozen, Ph.D." w:date="2025-03-10T09:56:00Z" w:initials="SR">
    <w:p w14:paraId="7BE8C639" w14:textId="60CF2344" w:rsidR="00761EAE" w:rsidRDefault="00761EAE">
      <w:pPr>
        <w:pStyle w:val="CommentText"/>
        <w:rPr>
          <w:rFonts w:hint="eastAsia"/>
        </w:rPr>
      </w:pPr>
      <w:r>
        <w:rPr>
          <w:rStyle w:val="CommentReference"/>
        </w:rPr>
        <w:annotationRef/>
      </w:r>
      <w:r>
        <w:t>P</w:t>
      </w:r>
      <w:r>
        <w:rPr>
          <w:rFonts w:hint="eastAsia"/>
        </w:rPr>
        <w:t>robably can delete</w:t>
      </w:r>
    </w:p>
  </w:comment>
  <w:comment w:id="70"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73"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0"/>
  <w15:commentEx w15:paraId="39553CCA" w15:done="0"/>
  <w15:commentEx w15:paraId="0CC04D45" w15:done="0"/>
  <w15:commentEx w15:paraId="5BA4D8C1" w15:done="0"/>
  <w15:commentEx w15:paraId="791C0E77" w15:done="0"/>
  <w15:commentEx w15:paraId="68702C3D" w15:done="0"/>
  <w15:commentEx w15:paraId="34CFA318" w15:done="0"/>
  <w15:commentEx w15:paraId="40987358" w15:done="0"/>
  <w15:commentEx w15:paraId="7BE8C639" w15:done="0"/>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33E808C0" w16cex:dateUtc="2025-03-10T13:49:00Z"/>
  <w16cex:commentExtensible w16cex:durableId="154E5D19" w16cex:dateUtc="2025-03-10T13:53:00Z"/>
  <w16cex:commentExtensible w16cex:durableId="077EC710" w16cex:dateUtc="2025-03-10T13:54:00Z"/>
  <w16cex:commentExtensible w16cex:durableId="64488732" w16cex:dateUtc="2025-03-10T13:55:00Z"/>
  <w16cex:commentExtensible w16cex:durableId="2F4495AA" w16cex:dateUtc="2025-03-10T13:56:00Z"/>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791C0E77" w16cid:durableId="33E808C0"/>
  <w16cid:commentId w16cid:paraId="68702C3D" w16cid:durableId="154E5D19"/>
  <w16cid:commentId w16cid:paraId="34CFA318" w16cid:durableId="077EC710"/>
  <w16cid:commentId w16cid:paraId="40987358" w16cid:durableId="64488732"/>
  <w16cid:commentId w16cid:paraId="7BE8C639" w16cid:durableId="2F4495AA"/>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7BC3D" w14:textId="77777777" w:rsidR="002C393C" w:rsidRDefault="002C393C" w:rsidP="000F4F7D">
      <w:pPr>
        <w:spacing w:after="0" w:line="240" w:lineRule="auto"/>
      </w:pPr>
      <w:r>
        <w:separator/>
      </w:r>
    </w:p>
  </w:endnote>
  <w:endnote w:type="continuationSeparator" w:id="0">
    <w:p w14:paraId="498D0F05" w14:textId="77777777" w:rsidR="002C393C" w:rsidRDefault="002C393C" w:rsidP="000F4F7D">
      <w:pPr>
        <w:spacing w:after="0" w:line="240" w:lineRule="auto"/>
      </w:pPr>
      <w:r>
        <w:continuationSeparator/>
      </w:r>
    </w:p>
  </w:endnote>
  <w:endnote w:type="continuationNotice" w:id="1">
    <w:p w14:paraId="06AF1115" w14:textId="77777777" w:rsidR="002C393C" w:rsidRDefault="002C3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48387" w14:textId="77777777" w:rsidR="002C393C" w:rsidRDefault="002C393C" w:rsidP="000F4F7D">
      <w:pPr>
        <w:spacing w:after="0" w:line="240" w:lineRule="auto"/>
      </w:pPr>
      <w:r>
        <w:separator/>
      </w:r>
    </w:p>
  </w:footnote>
  <w:footnote w:type="continuationSeparator" w:id="0">
    <w:p w14:paraId="5FCC2B49" w14:textId="77777777" w:rsidR="002C393C" w:rsidRDefault="002C393C" w:rsidP="000F4F7D">
      <w:pPr>
        <w:spacing w:after="0" w:line="240" w:lineRule="auto"/>
      </w:pPr>
      <w:r>
        <w:continuationSeparator/>
      </w:r>
    </w:p>
  </w:footnote>
  <w:footnote w:type="continuationNotice" w:id="1">
    <w:p w14:paraId="03C4B4B8" w14:textId="77777777" w:rsidR="002C393C" w:rsidRDefault="002C393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A97ED7"/>
    <w:rsid w:val="00AF79AE"/>
    <w:rsid w:val="00B23970"/>
    <w:rsid w:val="00B4288D"/>
    <w:rsid w:val="00BE4664"/>
    <w:rsid w:val="00C5376A"/>
    <w:rsid w:val="00CA370A"/>
    <w:rsid w:val="00CA4B11"/>
    <w:rsid w:val="00CD1803"/>
    <w:rsid w:val="00D160E2"/>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17880</Words>
  <Characters>101916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7</cp:revision>
  <dcterms:created xsi:type="dcterms:W3CDTF">2025-03-10T13:14:00Z</dcterms:created>
  <dcterms:modified xsi:type="dcterms:W3CDTF">2025-03-10T13:58:00Z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