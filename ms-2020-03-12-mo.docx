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58317697" w:rsidR="00E33938" w:rsidRDefault="00EC6068" w:rsidP="008A1C58">
      <w:pPr>
        <w:spacing w:line="480" w:lineRule="auto"/>
        <w:rPr>
          <w:rFonts w:ascii="Times New Roman" w:hAnsi="Times New Roman" w:cs="Times New Roman"/>
          <w:sz w:val="24"/>
          <w:szCs w:val="24"/>
        </w:rPr>
      </w:pPr>
      <w:bookmarkStart w:id="3" w:name="OLE_LINK1"/>
      <w:ins w:id="4" w:author="Steve Rozen, Ph.D." w:date="2025-03-10T21:16:00Z" w16du:dateUtc="2025-03-11T01:16:00Z">
        <w:r>
          <w:rPr>
            <w:rFonts w:ascii="Times New Roman" w:hAnsi="Times New Roman" w:cs="Times New Roman"/>
            <w:sz w:val="24"/>
            <w:szCs w:val="24"/>
          </w:rPr>
          <w:t>&lt;possibly add something about how we decided signature are real</w:t>
        </w:r>
      </w:ins>
      <w:ins w:id="5" w:author="Steve Rozen, Ph.D." w:date="2025-03-10T21:17:00Z" w16du:dateUtc="2025-03-11T01:17:00Z">
        <w:r>
          <w:rPr>
            <w:rFonts w:ascii="Times New Roman" w:hAnsi="Times New Roman" w:cs="Times New Roman"/>
            <w:sz w:val="24"/>
            <w:szCs w:val="24"/>
          </w:rPr>
          <w:t xml:space="preserve">, or at least talk about using extended information to support separation of signatures&gt; </w:t>
        </w:r>
      </w:ins>
      <w:r w:rsidR="00065370"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00065370"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00065370"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00065370"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00065370"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00065370"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6"/>
      <w:r w:rsidR="00280D5C">
        <w:rPr>
          <w:rFonts w:ascii="Times New Roman" w:hAnsi="Times New Roman" w:cs="Times New Roman" w:hint="eastAsia"/>
          <w:sz w:val="24"/>
          <w:szCs w:val="24"/>
        </w:rPr>
        <w:t xml:space="preserve"> note</w:t>
      </w:r>
      <w:commentRangeEnd w:id="6"/>
      <w:r w:rsidR="00280D5C">
        <w:rPr>
          <w:rStyle w:val="CommentReference"/>
        </w:rPr>
        <w:commentReference w:id="6"/>
      </w:r>
      <w:r w:rsidR="00374059">
        <w:rPr>
          <w:rFonts w:ascii="Times New Roman" w:hAnsi="Times New Roman" w:cs="Times New Roman" w:hint="eastAsia"/>
          <w:sz w:val="24"/>
          <w:szCs w:val="24"/>
        </w:rPr>
        <w:t>, w</w:t>
      </w:r>
      <w:r w:rsidR="00065370"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00065370"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00065370"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00065370"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00065370"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00065370"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00065370"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00065370"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00065370"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00065370"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00065370"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00065370" w:rsidRPr="0098346F">
        <w:rPr>
          <w:rFonts w:ascii="Times New Roman" w:hAnsi="Times New Roman" w:cs="Times New Roman"/>
          <w:sz w:val="24"/>
          <w:szCs w:val="24"/>
          <w:highlight w:val="yellow"/>
          <w:rPrChange w:id="7" w:author="Mo Liu" w:date="2025-03-14T08:16:00Z" w16du:dateUtc="2025-03-14T00:16:00Z">
            <w:rPr>
              <w:rFonts w:ascii="Times New Roman" w:hAnsi="Times New Roman" w:cs="Times New Roman"/>
              <w:sz w:val="24"/>
              <w:szCs w:val="24"/>
            </w:rPr>
          </w:rPrChange>
        </w:rPr>
        <w:t xml:space="preserve">xamination of signature contributions to </w:t>
      </w:r>
      <w:r w:rsidR="00814D3A" w:rsidRPr="0098346F">
        <w:rPr>
          <w:rFonts w:ascii="Times New Roman" w:hAnsi="Times New Roman" w:cs="Times New Roman" w:hint="eastAsia"/>
          <w:sz w:val="24"/>
          <w:szCs w:val="24"/>
          <w:highlight w:val="yellow"/>
          <w:rPrChange w:id="8" w:author="Mo Liu" w:date="2025-03-14T08:16:00Z" w16du:dateUtc="2025-03-14T00:16:00Z">
            <w:rPr>
              <w:rFonts w:ascii="Times New Roman" w:hAnsi="Times New Roman" w:cs="Times New Roman" w:hint="eastAsia"/>
              <w:sz w:val="24"/>
              <w:szCs w:val="24"/>
            </w:rPr>
          </w:rPrChange>
        </w:rPr>
        <w:t xml:space="preserve">somatic mutations in </w:t>
      </w:r>
      <w:r w:rsidR="00065370" w:rsidRPr="0098346F">
        <w:rPr>
          <w:rFonts w:ascii="Times New Roman" w:hAnsi="Times New Roman" w:cs="Times New Roman"/>
          <w:sz w:val="24"/>
          <w:szCs w:val="24"/>
          <w:highlight w:val="yellow"/>
          <w:rPrChange w:id="9" w:author="Mo Liu" w:date="2025-03-14T08:16:00Z" w16du:dateUtc="2025-03-14T00:16:00Z">
            <w:rPr>
              <w:rFonts w:ascii="Times New Roman" w:hAnsi="Times New Roman" w:cs="Times New Roman"/>
              <w:sz w:val="24"/>
              <w:szCs w:val="24"/>
            </w:rPr>
          </w:rPrChange>
        </w:rPr>
        <w:t xml:space="preserve">cancer genes revealed that C_ID3, associated with tobacco exposure, accounts for nearly </w:t>
      </w:r>
      <w:commentRangeStart w:id="10"/>
      <w:commentRangeStart w:id="11"/>
      <w:r w:rsidR="00065370" w:rsidRPr="0098346F">
        <w:rPr>
          <w:rFonts w:ascii="Times New Roman" w:hAnsi="Times New Roman" w:cs="Times New Roman"/>
          <w:sz w:val="24"/>
          <w:szCs w:val="24"/>
          <w:highlight w:val="yellow"/>
          <w:rPrChange w:id="12" w:author="Mo Liu" w:date="2025-03-14T08:16:00Z" w16du:dateUtc="2025-03-14T00:16:00Z">
            <w:rPr>
              <w:rFonts w:ascii="Times New Roman" w:hAnsi="Times New Roman" w:cs="Times New Roman"/>
              <w:sz w:val="24"/>
              <w:szCs w:val="24"/>
            </w:rPr>
          </w:rPrChange>
        </w:rPr>
        <w:t xml:space="preserve">50% of IDs </w:t>
      </w:r>
      <w:commentRangeEnd w:id="10"/>
      <w:r w:rsidR="00CF5847" w:rsidRPr="0098346F">
        <w:rPr>
          <w:rStyle w:val="CommentReference"/>
          <w:highlight w:val="yellow"/>
          <w:rPrChange w:id="13" w:author="Mo Liu" w:date="2025-03-14T08:16:00Z" w16du:dateUtc="2025-03-14T00:16:00Z">
            <w:rPr>
              <w:rStyle w:val="CommentReference"/>
            </w:rPr>
          </w:rPrChange>
        </w:rPr>
        <w:commentReference w:id="10"/>
      </w:r>
      <w:commentRangeEnd w:id="11"/>
      <w:r w:rsidR="00F701ED" w:rsidRPr="0098346F">
        <w:rPr>
          <w:rStyle w:val="CommentReference"/>
          <w:highlight w:val="yellow"/>
          <w:rPrChange w:id="14" w:author="Mo Liu" w:date="2025-03-14T08:16:00Z" w16du:dateUtc="2025-03-14T00:16:00Z">
            <w:rPr>
              <w:rStyle w:val="CommentReference"/>
            </w:rPr>
          </w:rPrChange>
        </w:rPr>
        <w:commentReference w:id="11"/>
      </w:r>
      <w:r w:rsidR="00065370" w:rsidRPr="0098346F">
        <w:rPr>
          <w:rFonts w:ascii="Times New Roman" w:hAnsi="Times New Roman" w:cs="Times New Roman"/>
          <w:sz w:val="24"/>
          <w:szCs w:val="24"/>
          <w:highlight w:val="yellow"/>
          <w:rPrChange w:id="15" w:author="Mo Liu" w:date="2025-03-14T08:16:00Z" w16du:dateUtc="2025-03-14T00:16:00Z">
            <w:rPr>
              <w:rFonts w:ascii="Times New Roman" w:hAnsi="Times New Roman" w:cs="Times New Roman"/>
              <w:sz w:val="24"/>
              <w:szCs w:val="24"/>
            </w:rPr>
          </w:rPrChange>
        </w:rPr>
        <w:t xml:space="preserve">in </w:t>
      </w:r>
      <w:ins w:id="16" w:author="Steve Rozen, Ph.D." w:date="2025-03-10T09:53:00Z" w16du:dateUtc="2025-03-10T13:53:00Z">
        <w:r w:rsidR="00814D3A" w:rsidRPr="0098346F">
          <w:rPr>
            <w:rFonts w:ascii="Times New Roman" w:hAnsi="Times New Roman" w:cs="Times New Roman" w:hint="eastAsia"/>
            <w:sz w:val="24"/>
            <w:szCs w:val="24"/>
            <w:highlight w:val="yellow"/>
            <w:rPrChange w:id="17" w:author="Mo Liu" w:date="2025-03-14T08:16:00Z" w16du:dateUtc="2025-03-14T00:16:00Z">
              <w:rPr>
                <w:rFonts w:ascii="Times New Roman" w:hAnsi="Times New Roman" w:cs="Times New Roman" w:hint="eastAsia"/>
                <w:sz w:val="24"/>
                <w:szCs w:val="24"/>
              </w:rPr>
            </w:rPrChange>
          </w:rPr>
          <w:t>the</w:t>
        </w:r>
        <w:commentRangeStart w:id="18"/>
        <w:r w:rsidR="00814D3A" w:rsidRPr="0098346F">
          <w:rPr>
            <w:rFonts w:ascii="Times New Roman" w:hAnsi="Times New Roman" w:cs="Times New Roman" w:hint="eastAsia"/>
            <w:sz w:val="24"/>
            <w:szCs w:val="24"/>
            <w:highlight w:val="yellow"/>
            <w:rPrChange w:id="19" w:author="Mo Liu" w:date="2025-03-14T08:16:00Z" w16du:dateUtc="2025-03-14T00:16:00Z">
              <w:rPr>
                <w:rFonts w:ascii="Times New Roman" w:hAnsi="Times New Roman" w:cs="Times New Roman" w:hint="eastAsia"/>
                <w:sz w:val="24"/>
                <w:szCs w:val="24"/>
              </w:rPr>
            </w:rPrChange>
          </w:rPr>
          <w:t xml:space="preserve"> </w:t>
        </w:r>
      </w:ins>
      <w:r w:rsidR="00065370" w:rsidRPr="0098346F">
        <w:rPr>
          <w:rFonts w:ascii="Times New Roman" w:hAnsi="Times New Roman" w:cs="Times New Roman"/>
          <w:sz w:val="24"/>
          <w:szCs w:val="24"/>
          <w:highlight w:val="yellow"/>
          <w:rPrChange w:id="20" w:author="Mo Liu" w:date="2025-03-14T08:16:00Z" w16du:dateUtc="2025-03-14T00:16:00Z">
            <w:rPr>
              <w:rFonts w:ascii="Times New Roman" w:hAnsi="Times New Roman" w:cs="Times New Roman"/>
              <w:sz w:val="24"/>
              <w:szCs w:val="24"/>
            </w:rPr>
          </w:rPrChange>
        </w:rPr>
        <w:t>LRP1B</w:t>
      </w:r>
      <w:ins w:id="21" w:author="Steve Rozen, Ph.D." w:date="2025-03-10T09:53:00Z" w16du:dateUtc="2025-03-10T13:53:00Z">
        <w:r w:rsidR="00814D3A" w:rsidRPr="0098346F">
          <w:rPr>
            <w:rFonts w:ascii="Times New Roman" w:hAnsi="Times New Roman" w:cs="Times New Roman" w:hint="eastAsia"/>
            <w:sz w:val="24"/>
            <w:szCs w:val="24"/>
            <w:highlight w:val="yellow"/>
            <w:rPrChange w:id="22" w:author="Mo Liu" w:date="2025-03-14T08:16:00Z" w16du:dateUtc="2025-03-14T00:16:00Z">
              <w:rPr>
                <w:rFonts w:ascii="Times New Roman" w:hAnsi="Times New Roman" w:cs="Times New Roman" w:hint="eastAsia"/>
                <w:sz w:val="24"/>
                <w:szCs w:val="24"/>
              </w:rPr>
            </w:rPrChange>
          </w:rPr>
          <w:t xml:space="preserve"> gene</w:t>
        </w:r>
        <w:commentRangeEnd w:id="18"/>
        <w:r w:rsidR="00814D3A" w:rsidRPr="0098346F">
          <w:rPr>
            <w:rStyle w:val="CommentReference"/>
            <w:highlight w:val="yellow"/>
            <w:rPrChange w:id="23" w:author="Mo Liu" w:date="2025-03-14T08:16:00Z" w16du:dateUtc="2025-03-14T00:16:00Z">
              <w:rPr>
                <w:rStyle w:val="CommentReference"/>
              </w:rPr>
            </w:rPrChange>
          </w:rPr>
          <w:commentReference w:id="18"/>
        </w:r>
      </w:ins>
      <w:r w:rsidR="00065370" w:rsidRPr="0098346F">
        <w:rPr>
          <w:rFonts w:ascii="Times New Roman" w:hAnsi="Times New Roman" w:cs="Times New Roman"/>
          <w:sz w:val="24"/>
          <w:szCs w:val="24"/>
          <w:highlight w:val="yellow"/>
          <w:rPrChange w:id="24" w:author="Mo Liu" w:date="2025-03-14T08:16:00Z" w16du:dateUtc="2025-03-14T00:16:00Z">
            <w:rPr>
              <w:rFonts w:ascii="Times New Roman" w:hAnsi="Times New Roman" w:cs="Times New Roman"/>
              <w:sz w:val="24"/>
              <w:szCs w:val="24"/>
            </w:rPr>
          </w:rPrChange>
        </w:rPr>
        <w:t>, which is implicated in lung carcinogenesis.</w:t>
      </w:r>
      <w:r w:rsidR="00065370"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00065370"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00065370"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00065370" w:rsidRPr="00065370">
        <w:rPr>
          <w:rFonts w:ascii="Times New Roman" w:hAnsi="Times New Roman" w:cs="Times New Roman"/>
          <w:sz w:val="24"/>
          <w:szCs w:val="24"/>
        </w:rPr>
        <w:t xml:space="preserve"> a novel signature through functional modeling, </w:t>
      </w:r>
      <w:commentRangeStart w:id="25"/>
      <w:commentRangeStart w:id="26"/>
      <w:r w:rsidR="00065370"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00065370" w:rsidRPr="00065370">
        <w:rPr>
          <w:rFonts w:ascii="Times New Roman" w:hAnsi="Times New Roman" w:cs="Times New Roman"/>
          <w:sz w:val="24"/>
          <w:szCs w:val="24"/>
        </w:rPr>
        <w:t xml:space="preserve"> distinct mutational processes, </w:t>
      </w:r>
      <w:commentRangeEnd w:id="25"/>
      <w:r w:rsidR="00814D3A">
        <w:rPr>
          <w:rStyle w:val="CommentReference"/>
        </w:rPr>
        <w:commentReference w:id="25"/>
      </w:r>
      <w:commentRangeEnd w:id="26"/>
      <w:r w:rsidR="006D2266">
        <w:rPr>
          <w:rStyle w:val="CommentReference"/>
        </w:rPr>
        <w:commentReference w:id="26"/>
      </w:r>
      <w:r w:rsidR="00065370"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00065370" w:rsidRPr="00065370">
        <w:rPr>
          <w:rFonts w:ascii="Times New Roman" w:hAnsi="Times New Roman" w:cs="Times New Roman"/>
          <w:sz w:val="24"/>
          <w:szCs w:val="24"/>
        </w:rPr>
        <w:t xml:space="preserve">insights into biological implications through </w:t>
      </w:r>
      <w:commentRangeStart w:id="27"/>
      <w:commentRangeStart w:id="28"/>
      <w:r w:rsidR="00065370" w:rsidRPr="00065370">
        <w:rPr>
          <w:rFonts w:ascii="Times New Roman" w:hAnsi="Times New Roman" w:cs="Times New Roman"/>
          <w:sz w:val="24"/>
          <w:szCs w:val="24"/>
        </w:rPr>
        <w:t xml:space="preserve">extended sequence investigation </w:t>
      </w:r>
      <w:commentRangeEnd w:id="27"/>
      <w:r w:rsidR="00761EAE">
        <w:rPr>
          <w:rStyle w:val="CommentReference"/>
        </w:rPr>
        <w:commentReference w:id="27"/>
      </w:r>
      <w:commentRangeEnd w:id="28"/>
      <w:r w:rsidR="006D2266">
        <w:rPr>
          <w:rStyle w:val="CommentReference"/>
        </w:rPr>
        <w:commentReference w:id="28"/>
      </w:r>
      <w:r w:rsidR="00065370"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2924EE74"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29"/>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29"/>
      <w:r w:rsidR="00CF5847">
        <w:rPr>
          <w:rStyle w:val="CommentReference"/>
        </w:rPr>
        <w:commentReference w:id="29"/>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ins w:id="30" w:author="Mo Liu" w:date="2025-03-14T08:22:00Z" w16du:dateUtc="2025-03-14T00:22:00Z">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ins>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ins w:id="31" w:author="Mo Liu" w:date="2025-03-14T08:23:00Z" w16du:dateUtc="2025-03-14T00:23:00Z">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proofErr w:type="spellStart"/>
        <w:r w:rsidR="00170331" w:rsidRPr="000D1658">
          <w:rPr>
            <w:rFonts w:ascii="Times New Roman" w:hAnsi="Times New Roman" w:cs="Times New Roman"/>
            <w:sz w:val="24"/>
          </w:rPr>
          <w:t>Dziubańska-Kusibab</w:t>
        </w:r>
        <w:proofErr w:type="spellEnd"/>
        <w:r w:rsidR="00170331" w:rsidRPr="000D1658">
          <w:rPr>
            <w:rFonts w:ascii="Times New Roman" w:hAnsi="Times New Roman" w:cs="Times New Roman"/>
            <w:sz w:val="24"/>
          </w:rPr>
          <w:t xml:space="preserve"> et al. 2020</w:t>
        </w:r>
        <w:r w:rsidR="00170331">
          <w:rPr>
            <w:rFonts w:ascii="Times New Roman" w:hAnsi="Times New Roman" w:cs="Times New Roman" w:hint="eastAsia"/>
            <w:sz w:val="24"/>
          </w:rPr>
          <w:t>; Boot Colibactin paper</w:t>
        </w:r>
      </w:ins>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commentRangeStart w:id="32"/>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w:t>
      </w:r>
      <w:del w:id="33" w:author="Mo Liu" w:date="2025-03-14T08:22:00Z" w16du:dateUtc="2025-03-14T00:22:00Z">
        <w:r w:rsidR="000D1658" w:rsidRPr="000D1658" w:rsidDel="00912344">
          <w:rPr>
            <w:rFonts w:ascii="Times New Roman" w:hAnsi="Times New Roman" w:cs="Times New Roman"/>
            <w:sz w:val="24"/>
          </w:rPr>
          <w:delText>Boot et al. 2022</w:delText>
        </w:r>
      </w:del>
      <w:r w:rsidR="000D1658" w:rsidRPr="000D1658">
        <w:rPr>
          <w:rFonts w:ascii="Times New Roman" w:hAnsi="Times New Roman" w:cs="Times New Roman"/>
          <w:sz w:val="24"/>
        </w:rPr>
        <w:t>;</w:t>
      </w:r>
      <w:del w:id="34" w:author="Mo Liu" w:date="2025-03-14T08:21:00Z" w16du:dateUtc="2025-03-14T00:21:00Z">
        <w:r w:rsidR="000D1658" w:rsidRPr="000D1658" w:rsidDel="00916530">
          <w:rPr>
            <w:rFonts w:ascii="Times New Roman" w:hAnsi="Times New Roman" w:cs="Times New Roman"/>
            <w:sz w:val="24"/>
          </w:rPr>
          <w:delText xml:space="preserve"> Davies et al. 2017</w:delText>
        </w:r>
      </w:del>
      <w:del w:id="35" w:author="Mo Liu" w:date="2025-03-14T08:34:00Z" w16du:dateUtc="2025-03-14T00:34:00Z">
        <w:r w:rsidR="000D1658" w:rsidRPr="000D1658" w:rsidDel="008806F2">
          <w:rPr>
            <w:rFonts w:ascii="Times New Roman" w:hAnsi="Times New Roman" w:cs="Times New Roman"/>
            <w:sz w:val="24"/>
          </w:rPr>
          <w:delText>; Dziubańska-Kusibab et al. 2020;</w:delText>
        </w:r>
      </w:del>
      <w:del w:id="36" w:author="Mo Liu" w:date="2025-03-14T08:21:00Z" w16du:dateUtc="2025-03-14T00:21:00Z">
        <w:r w:rsidR="000D1658" w:rsidRPr="000D1658" w:rsidDel="00916530">
          <w:rPr>
            <w:rFonts w:ascii="Times New Roman" w:hAnsi="Times New Roman" w:cs="Times New Roman"/>
            <w:sz w:val="24"/>
          </w:rPr>
          <w:delText xml:space="preserve"> Grolleman et al. 2019</w:delText>
        </w:r>
      </w:del>
      <w:r w:rsidR="000D1658" w:rsidRPr="000D1658">
        <w:rPr>
          <w:rFonts w:ascii="Times New Roman" w:hAnsi="Times New Roman" w:cs="Times New Roman"/>
          <w:sz w:val="24"/>
        </w:rPr>
        <w:t>)</w:t>
      </w:r>
      <w:r w:rsidR="000D1658">
        <w:rPr>
          <w:rFonts w:ascii="Times New Roman" w:hAnsi="Times New Roman" w:cs="Times New Roman"/>
          <w:sz w:val="24"/>
          <w:szCs w:val="24"/>
        </w:rPr>
        <w:fldChar w:fldCharType="end"/>
      </w:r>
      <w:commentRangeEnd w:id="32"/>
      <w:r w:rsidR="0039733B">
        <w:rPr>
          <w:rStyle w:val="CommentReference"/>
        </w:rPr>
        <w:commentReference w:id="32"/>
      </w:r>
      <w:r w:rsidR="009F35C3" w:rsidRPr="008A1C58">
        <w:rPr>
          <w:rFonts w:ascii="Times New Roman" w:hAnsi="Times New Roman" w:cs="Times New Roman"/>
          <w:sz w:val="24"/>
          <w:szCs w:val="24"/>
        </w:rPr>
        <w:t xml:space="preserve">. </w:t>
      </w:r>
    </w:p>
    <w:p w14:paraId="588AE074" w14:textId="29236435"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ins w:id="37" w:author="Mo Liu" w:date="2025-03-12T17:03:00Z" w16du:dateUtc="2025-03-12T09:03:00Z">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ins>
      <w:ins w:id="38" w:author="Mo Liu" w:date="2025-03-12T17:04:00Z" w16du:dateUtc="2025-03-12T09:04:00Z">
        <w:r w:rsidR="001023F8">
          <w:rPr>
            <w:rFonts w:ascii="Times New Roman" w:hAnsi="Times New Roman" w:cs="Times New Roman" w:hint="eastAsia"/>
            <w:sz w:val="24"/>
            <w:szCs w:val="24"/>
          </w:rPr>
          <w:t xml:space="preserve"> (cite </w:t>
        </w:r>
      </w:ins>
      <w:proofErr w:type="spellStart"/>
      <w:ins w:id="39" w:author="Mo Liu" w:date="2025-03-14T08:36:00Z" w16du:dateUtc="2025-03-14T00:36:00Z">
        <w:r w:rsidR="002410D2">
          <w:rPr>
            <w:rFonts w:ascii="Times New Roman" w:hAnsi="Times New Roman" w:cs="Times New Roman" w:hint="eastAsia"/>
            <w:sz w:val="24"/>
            <w:szCs w:val="24"/>
          </w:rPr>
          <w:t>songling</w:t>
        </w:r>
        <w:proofErr w:type="spellEnd"/>
        <w:r w:rsidR="002410D2">
          <w:rPr>
            <w:rFonts w:ascii="Times New Roman" w:hAnsi="Times New Roman" w:cs="Times New Roman" w:hint="eastAsia"/>
            <w:sz w:val="24"/>
            <w:szCs w:val="24"/>
          </w:rPr>
          <w:t xml:space="preserve"> poon and </w:t>
        </w:r>
        <w:proofErr w:type="spellStart"/>
        <w:r w:rsidR="002410D2">
          <w:rPr>
            <w:rFonts w:ascii="Times New Roman" w:hAnsi="Times New Roman" w:cs="Times New Roman" w:hint="eastAsia"/>
            <w:sz w:val="24"/>
            <w:szCs w:val="24"/>
          </w:rPr>
          <w:t>huang</w:t>
        </w:r>
        <w:proofErr w:type="spellEnd"/>
        <w:r w:rsidR="002410D2">
          <w:rPr>
            <w:rFonts w:ascii="Times New Roman" w:hAnsi="Times New Roman" w:cs="Times New Roman" w:hint="eastAsia"/>
            <w:sz w:val="24"/>
            <w:szCs w:val="24"/>
          </w:rPr>
          <w:t xml:space="preserve"> two papers 2013 ST</w:t>
        </w:r>
        <w:r w:rsidR="00E86C49">
          <w:rPr>
            <w:rFonts w:ascii="Times New Roman" w:hAnsi="Times New Roman" w:cs="Times New Roman" w:hint="eastAsia"/>
            <w:sz w:val="24"/>
            <w:szCs w:val="24"/>
          </w:rPr>
          <w:t>M</w:t>
        </w:r>
        <w:r w:rsidR="002410D2">
          <w:rPr>
            <w:rFonts w:ascii="Times New Roman" w:hAnsi="Times New Roman" w:cs="Times New Roman" w:hint="eastAsia"/>
            <w:sz w:val="24"/>
            <w:szCs w:val="24"/>
          </w:rPr>
          <w:t>;</w:t>
        </w:r>
      </w:ins>
      <w:ins w:id="40" w:author="Mo Liu" w:date="2025-03-12T17:04:00Z" w16du:dateUtc="2025-03-12T09:04:00Z">
        <w:r w:rsidR="001023F8">
          <w:rPr>
            <w:rFonts w:ascii="Times New Roman" w:hAnsi="Times New Roman" w:cs="Times New Roman" w:hint="eastAsia"/>
            <w:sz w:val="24"/>
            <w:szCs w:val="24"/>
          </w:rPr>
          <w:t>)</w:t>
        </w:r>
      </w:ins>
      <w:ins w:id="41" w:author="Mo Liu" w:date="2025-03-12T17:03:00Z" w16du:dateUtc="2025-03-12T09:03:00Z">
        <w:r w:rsidR="009D3010" w:rsidRPr="009D3010">
          <w:rPr>
            <w:rFonts w:ascii="Times New Roman" w:hAnsi="Times New Roman" w:cs="Times New Roman"/>
            <w:sz w:val="24"/>
            <w:szCs w:val="24"/>
          </w:rPr>
          <w:t>. Subsequent attribution analysis revealed that this signature was also present in liver cancers</w:t>
        </w:r>
      </w:ins>
      <w:ins w:id="42" w:author="Mo Liu" w:date="2025-03-14T08:37:00Z" w16du:dateUtc="2025-03-14T00:37:00Z">
        <w:r w:rsidR="00E86C49">
          <w:rPr>
            <w:rFonts w:ascii="Times New Roman" w:hAnsi="Times New Roman" w:cs="Times New Roman" w:hint="eastAsia"/>
            <w:sz w:val="24"/>
            <w:szCs w:val="24"/>
          </w:rPr>
          <w:t xml:space="preserve"> (</w:t>
        </w:r>
        <w:r w:rsidR="00E86C49">
          <w:rPr>
            <w:rFonts w:ascii="Times New Roman" w:hAnsi="Times New Roman" w:cs="Times New Roman" w:hint="eastAsia"/>
            <w:sz w:val="24"/>
            <w:szCs w:val="24"/>
          </w:rPr>
          <w:t>ng et al., STM paper</w:t>
        </w:r>
        <w:r w:rsidR="00E86C49">
          <w:rPr>
            <w:rFonts w:ascii="Times New Roman" w:hAnsi="Times New Roman" w:cs="Times New Roman" w:hint="eastAsia"/>
            <w:sz w:val="24"/>
            <w:szCs w:val="24"/>
          </w:rPr>
          <w:t>)</w:t>
        </w:r>
      </w:ins>
      <w:ins w:id="43" w:author="Mo Liu" w:date="2025-03-12T17:03:00Z" w16du:dateUtc="2025-03-12T09:03:00Z">
        <w:r w:rsidR="009D3010" w:rsidRPr="009D3010">
          <w:rPr>
            <w:rFonts w:ascii="Times New Roman" w:hAnsi="Times New Roman" w:cs="Times New Roman"/>
            <w:sz w:val="24"/>
            <w:szCs w:val="24"/>
          </w:rPr>
          <w:t xml:space="preserve">. </w:t>
        </w:r>
      </w:ins>
      <w:del w:id="44" w:author="Mo Liu" w:date="2025-03-12T17:03:00Z" w16du:dateUtc="2025-03-12T09:03:00Z">
        <w:r w:rsidR="00FA5CA0" w:rsidRPr="00FA5CA0" w:rsidDel="00970985">
          <w:rPr>
            <w:rFonts w:ascii="Times New Roman" w:hAnsi="Times New Roman" w:cs="Times New Roman"/>
            <w:sz w:val="24"/>
            <w:szCs w:val="24"/>
          </w:rPr>
          <w:delText xml:space="preserve"> </w:delText>
        </w:r>
        <w:commentRangeStart w:id="45"/>
        <w:r w:rsidR="00FA5CA0" w:rsidRPr="00FA5CA0" w:rsidDel="001023F8">
          <w:rPr>
            <w:rFonts w:ascii="Times New Roman" w:hAnsi="Times New Roman" w:cs="Times New Roman"/>
            <w:sz w:val="24"/>
            <w:szCs w:val="24"/>
          </w:rPr>
          <w:delText>For instance,</w:delText>
        </w:r>
      </w:del>
      <w:ins w:id="46" w:author="Mo Liu" w:date="2025-03-14T08:37:00Z" w16du:dateUtc="2025-03-14T00:37:00Z">
        <w:r w:rsidR="003A34D2">
          <w:rPr>
            <w:rFonts w:ascii="Times New Roman" w:hAnsi="Times New Roman" w:cs="Times New Roman" w:hint="eastAsia"/>
            <w:sz w:val="24"/>
            <w:szCs w:val="24"/>
          </w:rPr>
          <w:t xml:space="preserve">More recently, </w:t>
        </w:r>
      </w:ins>
      <w:del w:id="47" w:author="Mo Liu" w:date="2025-03-14T08:38:00Z" w16du:dateUtc="2025-03-14T00:38:00Z">
        <w:r w:rsidR="00FA5CA0" w:rsidRPr="00FA5CA0" w:rsidDel="003A34D2">
          <w:rPr>
            <w:rFonts w:ascii="Times New Roman" w:hAnsi="Times New Roman" w:cs="Times New Roman"/>
            <w:sz w:val="24"/>
            <w:szCs w:val="24"/>
          </w:rPr>
          <w:delText xml:space="preserve"> </w:delText>
        </w:r>
      </w:del>
      <w:r w:rsidR="00FA5CA0" w:rsidRPr="00FA5CA0">
        <w:rPr>
          <w:rFonts w:ascii="Times New Roman" w:hAnsi="Times New Roman" w:cs="Times New Roman"/>
          <w:sz w:val="24"/>
          <w:szCs w:val="24"/>
        </w:rPr>
        <w:t xml:space="preserve">data mining of </w:t>
      </w:r>
      <w:ins w:id="48" w:author="Mo Liu" w:date="2025-03-12T17:04:00Z" w16du:dateUtc="2025-03-12T09:04:00Z">
        <w:r w:rsidR="001023F8">
          <w:rPr>
            <w:rFonts w:ascii="Times New Roman" w:hAnsi="Times New Roman" w:cs="Times New Roman" w:hint="eastAsia"/>
            <w:sz w:val="24"/>
            <w:szCs w:val="24"/>
          </w:rPr>
          <w:t xml:space="preserve">Chinese </w:t>
        </w:r>
      </w:ins>
      <w:r w:rsidR="00FA5CA0" w:rsidRPr="00FA5CA0">
        <w:rPr>
          <w:rFonts w:ascii="Times New Roman" w:hAnsi="Times New Roman" w:cs="Times New Roman"/>
          <w:sz w:val="24"/>
          <w:szCs w:val="24"/>
        </w:rPr>
        <w:t xml:space="preserve">liver </w:t>
      </w:r>
      <w:commentRangeEnd w:id="45"/>
      <w:r>
        <w:rPr>
          <w:rStyle w:val="CommentReference"/>
        </w:rPr>
        <w:commentReference w:id="45"/>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lastRenderedPageBreak/>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ins w:id="49" w:author="Mo Liu" w:date="2025-03-14T08:38:00Z" w16du:dateUtc="2025-03-14T00:38:00Z">
        <w:r w:rsidR="00801732">
          <w:rPr>
            <w:rFonts w:ascii="Times New Roman" w:hAnsi="Times New Roman" w:cs="Times New Roman" w:hint="eastAsia"/>
            <w:sz w:val="24"/>
            <w:szCs w:val="24"/>
          </w:rPr>
          <w:t>s</w:t>
        </w:r>
      </w:ins>
      <w:r w:rsidR="00540405">
        <w:rPr>
          <w:rFonts w:ascii="Times New Roman" w:hAnsi="Times New Roman" w:cs="Times New Roman" w:hint="eastAsia"/>
          <w:sz w:val="24"/>
          <w:szCs w:val="24"/>
        </w:rPr>
        <w:t xml:space="preserve"> due to </w:t>
      </w:r>
      <w:del w:id="50" w:author="Mo Liu" w:date="2025-03-14T08:38:00Z" w16du:dateUtc="2025-03-14T00:38:00Z">
        <w:r w:rsidR="00540405" w:rsidDel="00801732">
          <w:rPr>
            <w:rFonts w:ascii="Times New Roman" w:hAnsi="Times New Roman" w:cs="Times New Roman" w:hint="eastAsia"/>
            <w:sz w:val="24"/>
            <w:szCs w:val="24"/>
          </w:rPr>
          <w:delText>aristolochic acid</w:delText>
        </w:r>
      </w:del>
      <w:ins w:id="51" w:author="Mo Liu" w:date="2025-03-14T08:38:00Z" w16du:dateUtc="2025-03-14T00:38:00Z">
        <w:r w:rsidR="00801732">
          <w:rPr>
            <w:rFonts w:ascii="Times New Roman" w:hAnsi="Times New Roman" w:cs="Times New Roman" w:hint="eastAsia"/>
            <w:sz w:val="24"/>
            <w:szCs w:val="24"/>
          </w:rPr>
          <w:t>AA</w:t>
        </w:r>
      </w:ins>
      <w:r w:rsidR="00540405">
        <w:rPr>
          <w:rFonts w:ascii="Times New Roman" w:hAnsi="Times New Roman" w:cs="Times New Roman" w:hint="eastAsia"/>
          <w:sz w:val="24"/>
          <w:szCs w:val="24"/>
        </w:rPr>
        <w:t xml:space="preserve"> exposure</w:t>
      </w:r>
      <w:ins w:id="52" w:author="Mo Liu" w:date="2025-03-14T08:38:00Z" w16du:dateUtc="2025-03-14T00:38:00Z">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ins>
      <w:r w:rsidR="00540405">
        <w:rPr>
          <w:rFonts w:ascii="Times New Roman" w:hAnsi="Times New Roman" w:cs="Times New Roman" w:hint="eastAsia"/>
          <w:sz w:val="24"/>
          <w:szCs w:val="24"/>
        </w:rPr>
        <w:t xml:space="preserve">. These consisted of </w:t>
      </w:r>
      <w:del w:id="53" w:author="Mo Liu" w:date="2025-03-14T08:38:00Z" w16du:dateUtc="2025-03-14T00:38:00Z">
        <w:r w:rsidR="00540405" w:rsidDel="00801732">
          <w:rPr>
            <w:rFonts w:ascii="Times New Roman" w:hAnsi="Times New Roman" w:cs="Times New Roman" w:hint="eastAsia"/>
            <w:sz w:val="24"/>
            <w:szCs w:val="24"/>
          </w:rPr>
          <w:delText>single-base-substitution (</w:delText>
        </w:r>
      </w:del>
      <w:r w:rsidR="00FA5CA0" w:rsidRPr="00FA5CA0">
        <w:rPr>
          <w:rFonts w:ascii="Times New Roman" w:hAnsi="Times New Roman" w:cs="Times New Roman"/>
          <w:sz w:val="24"/>
          <w:szCs w:val="24"/>
        </w:rPr>
        <w:t>SBS</w:t>
      </w:r>
      <w:del w:id="54" w:author="Mo Liu" w:date="2025-03-14T08:38:00Z" w16du:dateUtc="2025-03-14T00:38:00Z">
        <w:r w:rsidR="00540405" w:rsidDel="00801732">
          <w:rPr>
            <w:rFonts w:ascii="Times New Roman" w:hAnsi="Times New Roman" w:cs="Times New Roman" w:hint="eastAsia"/>
            <w:sz w:val="24"/>
            <w:szCs w:val="24"/>
          </w:rPr>
          <w:delText>)</w:delText>
        </w:r>
      </w:del>
      <w:r w:rsidR="00FA5CA0"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w:t>
      </w:r>
      <w:proofErr w:type="spellStart"/>
      <w:r w:rsidR="00FA5CA0" w:rsidRPr="00FA5CA0">
        <w:rPr>
          <w:rFonts w:ascii="Times New Roman" w:hAnsi="Times New Roman" w:cs="Times New Roman"/>
          <w:sz w:val="24"/>
          <w:szCs w:val="24"/>
        </w:rPr>
        <w:t>signatures</w:t>
      </w:r>
      <w:del w:id="55" w:author="Mo Liu" w:date="2025-03-14T08:39:00Z" w16du:dateUtc="2025-03-14T00:39:00Z">
        <w:r w:rsidR="00540405" w:rsidDel="00112E7A">
          <w:rPr>
            <w:rFonts w:ascii="Times New Roman" w:hAnsi="Times New Roman" w:cs="Times New Roman" w:hint="eastAsia"/>
            <w:sz w:val="24"/>
            <w:szCs w:val="24"/>
          </w:rPr>
          <w:delText xml:space="preserve">. </w:delText>
        </w:r>
      </w:del>
      <w:ins w:id="56" w:author="Mo Liu" w:date="2025-03-14T08:39:00Z" w16du:dateUtc="2025-03-14T00:39:00Z">
        <w:r w:rsidR="00112E7A">
          <w:rPr>
            <w:rFonts w:ascii="Times New Roman" w:hAnsi="Times New Roman" w:cs="Times New Roman" w:hint="eastAsia"/>
            <w:sz w:val="24"/>
            <w:szCs w:val="24"/>
          </w:rPr>
          <w:t>,</w:t>
        </w:r>
      </w:ins>
      <w:del w:id="57" w:author="Mo Liu" w:date="2025-03-14T08:39:00Z" w16du:dateUtc="2025-03-14T00:39:00Z">
        <w:r w:rsidR="00540405" w:rsidDel="00112E7A">
          <w:rPr>
            <w:rFonts w:ascii="Times New Roman" w:hAnsi="Times New Roman" w:cs="Times New Roman" w:hint="eastAsia"/>
            <w:sz w:val="24"/>
            <w:szCs w:val="24"/>
          </w:rPr>
          <w:delText xml:space="preserve">These </w:delText>
        </w:r>
      </w:del>
      <w:ins w:id="58" w:author="Mo Liu" w:date="2025-03-14T08:39:00Z" w16du:dateUtc="2025-03-14T00:39:00Z">
        <w:r w:rsidR="00112E7A">
          <w:rPr>
            <w:rFonts w:ascii="Times New Roman" w:hAnsi="Times New Roman" w:cs="Times New Roman" w:hint="eastAsia"/>
            <w:sz w:val="24"/>
            <w:szCs w:val="24"/>
          </w:rPr>
          <w:t>that</w:t>
        </w:r>
        <w:proofErr w:type="spellEnd"/>
        <w:r w:rsidR="00112E7A">
          <w:rPr>
            <w:rFonts w:ascii="Times New Roman" w:hAnsi="Times New Roman" w:cs="Times New Roman" w:hint="eastAsia"/>
            <w:sz w:val="24"/>
            <w:szCs w:val="24"/>
          </w:rPr>
          <w:t xml:space="preserve"> </w:t>
        </w:r>
      </w:ins>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6CAAB688" w14:textId="5426BE20" w:rsidR="001C3296" w:rsidRDefault="00594AAB" w:rsidP="008A1C58">
      <w:pPr>
        <w:spacing w:line="480" w:lineRule="auto"/>
        <w:rPr>
          <w:ins w:id="59" w:author="Steve Rozen, Ph.D." w:date="2025-03-10T21:14:00Z" w16du:dateUtc="2025-03-11T01:14:00Z"/>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 not only </w:t>
      </w:r>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C&gt;A (SBS4) and CC&gt;AA (DBS2) </w:t>
      </w:r>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but also involves the </w:t>
      </w:r>
      <w:commentRangeStart w:id="60"/>
      <w:commentRangeStart w:id="61"/>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w:t>
      </w:r>
      <w:commentRangeEnd w:id="60"/>
      <w:r w:rsidR="005146ED">
        <w:rPr>
          <w:rStyle w:val="CommentReference"/>
        </w:rPr>
        <w:commentReference w:id="60"/>
      </w:r>
      <w:commentRangeEnd w:id="61"/>
      <w:r w:rsidR="007570CA">
        <w:rPr>
          <w:rStyle w:val="CommentReference"/>
        </w:rPr>
        <w:commentReference w:id="61"/>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75F9447A" w14:textId="634F2289" w:rsidR="00936A09" w:rsidRDefault="00936A09" w:rsidP="008A1C58">
      <w:pPr>
        <w:spacing w:line="480" w:lineRule="auto"/>
        <w:rPr>
          <w:ins w:id="62" w:author="Steve Rozen, Ph.D." w:date="2025-03-10T21:14:00Z" w16du:dateUtc="2025-03-11T01:14:00Z"/>
          <w:rFonts w:ascii="Times New Roman" w:hAnsi="Times New Roman" w:cs="Times New Roman"/>
          <w:sz w:val="24"/>
          <w:szCs w:val="24"/>
        </w:rPr>
      </w:pPr>
      <w:ins w:id="63" w:author="Steve Rozen, Ph.D." w:date="2025-03-10T21:15:00Z" w16du:dateUtc="2025-03-11T01:15:00Z">
        <w:r>
          <w:rPr>
            <w:noProof/>
          </w:rPr>
          <w:drawing>
            <wp:inline distT="0" distB="0" distL="0" distR="0" wp14:anchorId="6DECDFB9" wp14:editId="4A56764A">
              <wp:extent cx="4375375" cy="2146410"/>
              <wp:effectExtent l="0" t="0" r="6350" b="6350"/>
              <wp:docPr id="1820623829" name="Picture 1" descr="A diagram of a dn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3829" name="Picture 1" descr="A diagram of a dna test&#10;&#10;AI-generated content may be incorrect."/>
                      <pic:cNvPicPr/>
                    </pic:nvPicPr>
                    <pic:blipFill>
                      <a:blip r:embed="rId16"/>
                      <a:stretch>
                        <a:fillRect/>
                      </a:stretch>
                    </pic:blipFill>
                    <pic:spPr>
                      <a:xfrm>
                        <a:off x="0" y="0"/>
                        <a:ext cx="4375375" cy="2146410"/>
                      </a:xfrm>
                      <a:prstGeom prst="rect">
                        <a:avLst/>
                      </a:prstGeom>
                    </pic:spPr>
                  </pic:pic>
                </a:graphicData>
              </a:graphic>
            </wp:inline>
          </w:drawing>
        </w:r>
      </w:ins>
    </w:p>
    <w:p w14:paraId="266417E6" w14:textId="77777777" w:rsidR="00936A09" w:rsidRPr="008A1C58" w:rsidRDefault="00936A09" w:rsidP="008A1C58">
      <w:pPr>
        <w:spacing w:line="480" w:lineRule="auto"/>
        <w:rPr>
          <w:rFonts w:ascii="Times New Roman" w:hAnsi="Times New Roman" w:cs="Times New Roman"/>
          <w:sz w:val="24"/>
          <w:szCs w:val="24"/>
        </w:rPr>
      </w:pPr>
    </w:p>
    <w:p w14:paraId="11F18476" w14:textId="3D33CB3C"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 xml:space="preserve">sequence </w:t>
      </w:r>
      <w:proofErr w:type="gramStart"/>
      <w:r w:rsidRPr="008A1C58">
        <w:rPr>
          <w:rFonts w:ascii="Times New Roman" w:hAnsi="Times New Roman" w:cs="Times New Roman"/>
          <w:sz w:val="24"/>
          <w:szCs w:val="24"/>
        </w:rPr>
        <w:t>context</w:t>
      </w:r>
      <w:ins w:id="64" w:author="Steve Rozen, Ph.D." w:date="2025-03-11T21:24:00Z" w16du:dateUtc="2025-03-12T01:24:00Z">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w:t>
        </w:r>
        <w:proofErr w:type="gramEnd"/>
        <w:r w:rsidR="000A6AB6">
          <w:rPr>
            <w:rFonts w:ascii="Times New Roman" w:hAnsi="Times New Roman" w:cs="Times New Roman"/>
            <w:sz w:val="24"/>
            <w:szCs w:val="24"/>
          </w:rPr>
          <w:t>reference Alexandrov 2020 and the excel spreadsheet that is no</w:t>
        </w:r>
        <w:del w:id="65" w:author="Mo Liu" w:date="2025-03-14T08:49:00Z" w16du:dateUtc="2025-03-14T00:49:00Z">
          <w:r w:rsidR="000A6AB6" w:rsidDel="00A11668">
            <w:rPr>
              <w:rFonts w:ascii="Times New Roman" w:hAnsi="Times New Roman" w:cs="Times New Roman"/>
              <w:sz w:val="24"/>
              <w:szCs w:val="24"/>
            </w:rPr>
            <w:delText>t</w:delText>
          </w:r>
        </w:del>
      </w:ins>
      <w:ins w:id="66" w:author="Mo Liu" w:date="2025-03-14T08:49:00Z" w16du:dateUtc="2025-03-14T00:49:00Z">
        <w:r w:rsidR="00A11668">
          <w:rPr>
            <w:rFonts w:ascii="Times New Roman" w:hAnsi="Times New Roman" w:cs="Times New Roman" w:hint="eastAsia"/>
            <w:sz w:val="24"/>
            <w:szCs w:val="24"/>
          </w:rPr>
          <w:t>w</w:t>
        </w:r>
      </w:ins>
      <w:ins w:id="67" w:author="Steve Rozen, Ph.D." w:date="2025-03-11T21:24:00Z" w16du:dateUtc="2025-03-12T01:24:00Z">
        <w:r w:rsidR="000A6AB6">
          <w:rPr>
            <w:rFonts w:ascii="Times New Roman" w:hAnsi="Times New Roman" w:cs="Times New Roman"/>
            <w:sz w:val="24"/>
            <w:szCs w:val="24"/>
          </w:rPr>
          <w:t xml:space="preserve"> at COSMIC</w:t>
        </w:r>
      </w:ins>
      <w:ins w:id="68" w:author="Mo Liu" w:date="2025-03-14T08:49:00Z" w16du:dateUtc="2025-03-14T00:49:00Z">
        <w:r w:rsidR="00A11668">
          <w:rPr>
            <w:rFonts w:ascii="Times New Roman" w:hAnsi="Times New Roman" w:cs="Times New Roman" w:hint="eastAsia"/>
            <w:sz w:val="24"/>
            <w:szCs w:val="24"/>
          </w:rPr>
          <w:t xml:space="preserve">, more details can be found at </w:t>
        </w:r>
      </w:ins>
      <w:ins w:id="69" w:author="Mo Liu" w:date="2025-03-14T08:48:00Z" w16du:dateUtc="2025-03-14T00:48:00Z">
        <w:r w:rsidR="00072A14" w:rsidRPr="00072A14">
          <w:rPr>
            <w:rFonts w:ascii="Times New Roman" w:hAnsi="Times New Roman" w:cs="Times New Roman"/>
            <w:sz w:val="24"/>
            <w:szCs w:val="24"/>
          </w:rPr>
          <w:t>https://cancer.sanger.ac.uk/signatures/documents/4/PCAWG7_indel_classification_2021_08_31.</w:t>
        </w:r>
        <w:r w:rsidR="00072A14" w:rsidRPr="00072A14">
          <w:rPr>
            <w:rFonts w:ascii="Times New Roman" w:hAnsi="Times New Roman" w:cs="Times New Roman"/>
            <w:sz w:val="24"/>
            <w:szCs w:val="24"/>
          </w:rPr>
          <w:lastRenderedPageBreak/>
          <w:t>xlsx</w:t>
        </w:r>
      </w:ins>
      <w:ins w:id="70" w:author="Steve Rozen, Ph.D." w:date="2025-03-11T21:24:00Z" w16du:dateUtc="2025-03-12T01:24:00Z">
        <w:r w:rsidR="000A6AB6">
          <w:rPr>
            <w:rFonts w:ascii="Times New Roman" w:hAnsi="Times New Roman" w:cs="Times New Roman"/>
            <w:sz w:val="24"/>
            <w:szCs w:val="24"/>
          </w:rPr>
          <w:t>&gt;</w:t>
        </w:r>
      </w:ins>
      <w:del w:id="71" w:author="Steve Rozen, Ph.D." w:date="2025-03-11T21:18:00Z" w16du:dateUtc="2025-03-12T01:18:00Z">
        <w:r w:rsidR="004F0233" w:rsidRPr="008A1C58" w:rsidDel="006403B8">
          <w:rPr>
            <w:rFonts w:ascii="Times New Roman" w:hAnsi="Times New Roman" w:cs="Times New Roman"/>
            <w:sz w:val="24"/>
            <w:szCs w:val="24"/>
          </w:rPr>
          <w:delText xml:space="preserve"> and </w:delText>
        </w:r>
        <w:r w:rsidRPr="008A1C58" w:rsidDel="006403B8">
          <w:rPr>
            <w:rFonts w:ascii="Times New Roman" w:hAnsi="Times New Roman" w:cs="Times New Roman"/>
            <w:sz w:val="24"/>
            <w:szCs w:val="24"/>
          </w:rPr>
          <w:delText>indel type</w:delText>
        </w:r>
      </w:del>
      <w:r w:rsidRPr="008A1C58">
        <w:rPr>
          <w:rFonts w:ascii="Times New Roman" w:hAnsi="Times New Roman" w:cs="Times New Roman"/>
          <w:sz w:val="24"/>
          <w:szCs w:val="24"/>
        </w:rPr>
        <w:t xml:space="preserve">. </w:t>
      </w:r>
      <w:ins w:id="72" w:author="Steve Rozen, Ph.D." w:date="2025-03-11T21:19:00Z" w16du:dateUtc="2025-03-12T01:19:00Z">
        <w:r w:rsidR="000A6AB6" w:rsidRPr="00A11668">
          <w:rPr>
            <w:rFonts w:ascii="Times New Roman" w:hAnsi="Times New Roman" w:cs="Times New Roman"/>
            <w:sz w:val="24"/>
            <w:szCs w:val="24"/>
            <w:highlight w:val="yellow"/>
            <w:rPrChange w:id="73" w:author="Mo Liu" w:date="2025-03-14T08:49:00Z" w16du:dateUtc="2025-03-14T00:49:00Z">
              <w:rPr>
                <w:rFonts w:ascii="Times New Roman" w:hAnsi="Times New Roman" w:cs="Times New Roman"/>
                <w:sz w:val="24"/>
                <w:szCs w:val="24"/>
              </w:rPr>
            </w:rPrChange>
          </w:rPr>
          <w:t>&lt;I think we need one example indel signature figure to explain this</w:t>
        </w:r>
      </w:ins>
      <w:ins w:id="74" w:author="Steve Rozen, Ph.D." w:date="2025-03-11T21:24:00Z" w16du:dateUtc="2025-03-12T01:24:00Z">
        <w:r w:rsidR="000A6AB6" w:rsidRPr="00A11668">
          <w:rPr>
            <w:rFonts w:ascii="Times New Roman" w:hAnsi="Times New Roman" w:cs="Times New Roman"/>
            <w:sz w:val="24"/>
            <w:szCs w:val="24"/>
            <w:highlight w:val="yellow"/>
            <w:rPrChange w:id="75" w:author="Mo Liu" w:date="2025-03-14T08:49:00Z" w16du:dateUtc="2025-03-14T00:49:00Z">
              <w:rPr>
                <w:rFonts w:ascii="Times New Roman" w:hAnsi="Times New Roman" w:cs="Times New Roman"/>
                <w:sz w:val="24"/>
                <w:szCs w:val="24"/>
              </w:rPr>
            </w:rPrChange>
          </w:rPr>
          <w:t xml:space="preserve"> and we can put more details in the figure legend.</w:t>
        </w:r>
      </w:ins>
      <w:ins w:id="76" w:author="Steve Rozen, Ph.D." w:date="2025-03-11T21:19:00Z" w16du:dateUtc="2025-03-12T01:19:00Z">
        <w:r w:rsidR="000A6AB6" w:rsidRPr="00A11668">
          <w:rPr>
            <w:rFonts w:ascii="Times New Roman" w:hAnsi="Times New Roman" w:cs="Times New Roman"/>
            <w:sz w:val="24"/>
            <w:szCs w:val="24"/>
            <w:highlight w:val="yellow"/>
            <w:rPrChange w:id="77" w:author="Mo Liu" w:date="2025-03-14T08:49:00Z" w16du:dateUtc="2025-03-14T00:49:00Z">
              <w:rPr>
                <w:rFonts w:ascii="Times New Roman" w:hAnsi="Times New Roman" w:cs="Times New Roman"/>
                <w:sz w:val="24"/>
                <w:szCs w:val="24"/>
              </w:rPr>
            </w:rPrChange>
          </w:rPr>
          <w:t xml:space="preserve"> It could be the same indel signature as in the previous paragraph&gt;.</w:t>
        </w:r>
        <w:r w:rsidR="000A6AB6">
          <w:rPr>
            <w:rFonts w:ascii="Times New Roman" w:hAnsi="Times New Roman" w:cs="Times New Roman"/>
            <w:sz w:val="24"/>
            <w:szCs w:val="24"/>
          </w:rPr>
          <w:t xml:space="preserve"> </w:t>
        </w:r>
      </w:ins>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Can repeat). Finally, some deletions of &gt;= 2 bases do not occur in a repeat, but involve microhomology &lt;add mechanism, example&gt;. In </w:t>
      </w:r>
      <w:proofErr w:type="gramStart"/>
      <w:r w:rsidR="000A6AB6">
        <w:rPr>
          <w:rFonts w:ascii="Times New Roman" w:hAnsi="Times New Roman" w:cs="Times New Roman"/>
          <w:sz w:val="24"/>
          <w:szCs w:val="24"/>
        </w:rPr>
        <w:t xml:space="preserve">total </w:t>
      </w:r>
      <w:r w:rsidR="000A6AB6" w:rsidRPr="008A1C58">
        <w:rPr>
          <w:rFonts w:ascii="Times New Roman" w:hAnsi="Times New Roman" w:cs="Times New Roman"/>
          <w:sz w:val="24"/>
          <w:szCs w:val="24"/>
        </w:rPr>
        <w:t xml:space="preserve"> 83</w:t>
      </w:r>
      <w:proofErr w:type="gramEnd"/>
      <w:r w:rsidR="000A6AB6" w:rsidRPr="008A1C58">
        <w:rPr>
          <w:rFonts w:ascii="Times New Roman" w:hAnsi="Times New Roman" w:cs="Times New Roman"/>
          <w:sz w:val="24"/>
          <w:szCs w:val="24"/>
        </w:rPr>
        <w:t xml:space="preserve">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w:t>
      </w:r>
      <w:proofErr w:type="gramStart"/>
      <w:r w:rsidR="004F0233" w:rsidRPr="008A1C58">
        <w:rPr>
          <w:rFonts w:ascii="Times New Roman" w:hAnsi="Times New Roman" w:cs="Times New Roman"/>
          <w:sz w:val="24"/>
          <w:szCs w:val="24"/>
        </w:rPr>
        <w:t>deletions</w:t>
      </w:r>
      <w:ins w:id="78" w:author="Mo Liu" w:date="2025-03-14T08:50:00Z" w16du:dateUtc="2025-03-14T00:50:00Z">
        <w:r w:rsidR="005E707D">
          <w:rPr>
            <w:rFonts w:ascii="Times New Roman" w:hAnsi="Times New Roman" w:cs="Times New Roman" w:hint="eastAsia"/>
            <w:sz w:val="24"/>
            <w:szCs w:val="24"/>
          </w:rPr>
          <w:t>(</w:t>
        </w:r>
        <w:proofErr w:type="gramEnd"/>
        <w:r w:rsidR="005E707D">
          <w:rPr>
            <w:rFonts w:ascii="Times New Roman" w:hAnsi="Times New Roman" w:cs="Times New Roman" w:hint="eastAsia"/>
            <w:sz w:val="24"/>
            <w:szCs w:val="24"/>
          </w:rPr>
          <w:t>rephrase based on AA signature)</w:t>
        </w:r>
      </w:ins>
      <w:r w:rsidR="004F0233" w:rsidRPr="008A1C58">
        <w:rPr>
          <w:rFonts w:ascii="Times New Roman" w:hAnsi="Times New Roman" w:cs="Times New Roman"/>
          <w:sz w:val="24"/>
          <w:szCs w:val="24"/>
        </w:rPr>
        <w:t>.</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del w:id="79" w:author="Steve Rozen, Ph.D." w:date="2025-03-11T21:28:00Z" w16du:dateUtc="2025-03-12T01:28:00Z">
        <w:r w:rsidR="00AA2F80" w:rsidRPr="008A1C58" w:rsidDel="001961FC">
          <w:rPr>
            <w:rFonts w:ascii="Times New Roman" w:hAnsi="Times New Roman" w:cs="Times New Roman"/>
            <w:sz w:val="24"/>
            <w:szCs w:val="24"/>
          </w:rPr>
          <w:delText xml:space="preserve"> </w:delText>
        </w:r>
      </w:del>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encompassed clinical characteristics, </w:t>
      </w:r>
      <w:r w:rsidR="00D56CC0" w:rsidRPr="00D56CC0">
        <w:rPr>
          <w:rFonts w:ascii="Times New Roman" w:hAnsi="Times New Roman" w:cs="Times New Roman"/>
          <w:sz w:val="24"/>
          <w:szCs w:val="24"/>
        </w:rPr>
        <w:lastRenderedPageBreak/>
        <w:t>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 xml:space="preserve">-extracted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w:t>
      </w:r>
      <w:r w:rsidRPr="00D614D2">
        <w:rPr>
          <w:rFonts w:ascii="Times New Roman" w:hAnsi="Times New Roman" w:cs="Times New Roman"/>
          <w:sz w:val="24"/>
          <w:szCs w:val="24"/>
        </w:rPr>
        <w:lastRenderedPageBreak/>
        <w:t>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w:t>
      </w:r>
      <w:r w:rsidR="00A70D28" w:rsidRPr="005338C3">
        <w:rPr>
          <w:rFonts w:ascii="Times New Roman" w:hAnsi="Times New Roman" w:cs="Times New Roman"/>
          <w:sz w:val="24"/>
          <w:szCs w:val="24"/>
        </w:rPr>
        <w:lastRenderedPageBreak/>
        <w:t xml:space="preserve">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w:t>
      </w:r>
      <w:r w:rsidR="004235BD" w:rsidRPr="004235BD">
        <w:rPr>
          <w:rFonts w:ascii="Times New Roman" w:hAnsi="Times New Roman" w:cs="Times New Roman"/>
          <w:sz w:val="24"/>
          <w:szCs w:val="24"/>
        </w:rPr>
        <w:lastRenderedPageBreak/>
        <w:t xml:space="preserve">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w:t>
      </w:r>
      <w:r w:rsidR="00E07F96" w:rsidRPr="00E07F96">
        <w:rPr>
          <w:rFonts w:ascii="Times New Roman" w:hAnsi="Times New Roman" w:cs="Times New Roman"/>
          <w:sz w:val="24"/>
          <w:szCs w:val="24"/>
        </w:rPr>
        <w:lastRenderedPageBreak/>
        <w:t xml:space="preserve">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w:t>
      </w:r>
      <w:r w:rsidRPr="00442D83">
        <w:rPr>
          <w:rFonts w:ascii="Times New Roman" w:hAnsi="Times New Roman" w:cs="Times New Roman"/>
          <w:sz w:val="24"/>
          <w:szCs w:val="24"/>
        </w:rPr>
        <w:lastRenderedPageBreak/>
        <w:t xml:space="preserve">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lastRenderedPageBreak/>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80" w:name="_Hlk190965870"/>
      <w:r w:rsidRPr="00C46126">
        <w:rPr>
          <w:rFonts w:ascii="Times New Roman" w:hAnsi="Times New Roman" w:cs="Times New Roman"/>
          <w:sz w:val="24"/>
          <w:szCs w:val="24"/>
        </w:rPr>
        <w:t>Fisher's exact tests</w:t>
      </w:r>
      <w:bookmarkEnd w:id="80"/>
      <w:r w:rsidRPr="00C46126">
        <w:rPr>
          <w:rFonts w:ascii="Times New Roman" w:hAnsi="Times New Roman" w:cs="Times New Roman"/>
          <w:sz w:val="24"/>
          <w:szCs w:val="24"/>
        </w:rPr>
        <w:t xml:space="preserve"> </w:t>
      </w:r>
      <w:bookmarkStart w:id="81" w:name="_Hlk190965885"/>
      <w:r w:rsidRPr="00C46126">
        <w:rPr>
          <w:rFonts w:ascii="Times New Roman" w:hAnsi="Times New Roman" w:cs="Times New Roman"/>
          <w:sz w:val="24"/>
          <w:szCs w:val="24"/>
        </w:rPr>
        <w:t>within each cancer type</w:t>
      </w:r>
      <w:bookmarkEnd w:id="81"/>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 xml:space="preserve">:5+ and INS:1:T:5+ from our analysis, as these indels are primarily contributed by C_ID1 and </w:t>
      </w:r>
      <w:r w:rsidR="0035297A" w:rsidRPr="008A1C58">
        <w:rPr>
          <w:rFonts w:ascii="Times New Roman" w:hAnsi="Times New Roman" w:cs="Times New Roman"/>
          <w:sz w:val="24"/>
          <w:szCs w:val="24"/>
        </w:rPr>
        <w:lastRenderedPageBreak/>
        <w:t xml:space="preserve">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9A6DA8">
        <w:rPr>
          <w:rFonts w:ascii="Times New Roman" w:hAnsi="Times New Roman" w:cs="Times New Roman"/>
          <w:sz w:val="24"/>
          <w:szCs w:val="24"/>
          <w:highlight w:val="yellow"/>
        </w:rPr>
        <w:t xml:space="preserve">Our analysis revealed that 3 of the 9 novel signatures identified by </w:t>
      </w:r>
      <w:proofErr w:type="spellStart"/>
      <w:r w:rsidRPr="009A6DA8">
        <w:rPr>
          <w:rFonts w:ascii="Times New Roman" w:hAnsi="Times New Roman" w:cs="Times New Roman"/>
          <w:sz w:val="24"/>
          <w:szCs w:val="24"/>
          <w:highlight w:val="yellow"/>
        </w:rPr>
        <w:t>MuSiCal</w:t>
      </w:r>
      <w:proofErr w:type="spellEnd"/>
      <w:r w:rsidRPr="009A6DA8">
        <w:rPr>
          <w:rFonts w:ascii="Times New Roman" w:hAnsi="Times New Roman" w:cs="Times New Roman"/>
          <w:sz w:val="24"/>
          <w:szCs w:val="24"/>
          <w:highlight w:val="yellow"/>
        </w:rPr>
        <w:t xml:space="preserve">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82"/>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82"/>
      <w:proofErr w:type="spellEnd"/>
      <w:r w:rsidR="00706990">
        <w:rPr>
          <w:rStyle w:val="CommentReference"/>
        </w:rPr>
        <w:commentReference w:id="8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83" w:name="_Hlk191059301"/>
      <w:r w:rsidRPr="00D343FD">
        <w:rPr>
          <w:rFonts w:ascii="Times New Roman" w:hAnsi="Times New Roman" w:cs="Times New Roman"/>
          <w:sz w:val="24"/>
          <w:szCs w:val="24"/>
        </w:rPr>
        <w:t>RNASEH2b</w:t>
      </w:r>
      <w:bookmarkEnd w:id="83"/>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9"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52001A">
        <w:rPr>
          <w:rFonts w:ascii="Times New Roman" w:hAnsi="Times New Roman" w:cs="Times New Roman"/>
          <w:sz w:val="24"/>
        </w:rPr>
        <w:lastRenderedPageBreak/>
        <w:t xml:space="preserve">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w:t>
      </w:r>
      <w:r w:rsidRPr="0052001A">
        <w:rPr>
          <w:rFonts w:ascii="Times New Roman" w:hAnsi="Times New Roman" w:cs="Times New Roman"/>
          <w:sz w:val="24"/>
        </w:rPr>
        <w:lastRenderedPageBreak/>
        <w:t xml:space="preserve">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0"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6"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10"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11"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18" w:author="Steve Rozen, Ph.D." w:date="2025-03-10T09:53:00Z" w:initials="SR">
    <w:p w14:paraId="68702C3D" w14:textId="3A29B413" w:rsidR="00814D3A" w:rsidRDefault="00814D3A">
      <w:pPr>
        <w:pStyle w:val="CommentText"/>
      </w:pPr>
      <w:r>
        <w:rPr>
          <w:rStyle w:val="CommentReference"/>
        </w:rPr>
        <w:annotationRef/>
      </w:r>
      <w:r>
        <w:rPr>
          <w:rFonts w:hint="eastAsia"/>
        </w:rPr>
        <w:t>In all cancer types or just lung cancers? Which types of lung cancer?</w:t>
      </w:r>
    </w:p>
  </w:comment>
  <w:comment w:id="25"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26"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27"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28" w:author="Mo Liu" w:date="2025-03-12T17:17:00Z" w:initials="ML">
    <w:p w14:paraId="7C255D55" w14:textId="77777777" w:rsidR="006D2266" w:rsidRDefault="006D2266" w:rsidP="006D2266">
      <w:pPr>
        <w:pStyle w:val="CommentText"/>
      </w:pPr>
      <w:r>
        <w:rPr>
          <w:rStyle w:val="CommentReference"/>
        </w:rPr>
        <w:annotationRef/>
      </w:r>
      <w:r>
        <w:t>yes</w:t>
      </w:r>
    </w:p>
  </w:comment>
  <w:comment w:id="29"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32" w:author="Steve Rozen, Ph.D." w:date="2025-03-10T20:27:00Z" w:initials="SR">
    <w:p w14:paraId="567A3089" w14:textId="7CC08DA9" w:rsidR="0039733B" w:rsidRDefault="0039733B">
      <w:pPr>
        <w:pStyle w:val="CommentText"/>
      </w:pPr>
      <w:r>
        <w:rPr>
          <w:rStyle w:val="CommentReference"/>
        </w:rPr>
        <w:annotationRef/>
      </w:r>
      <w:r>
        <w:t>Suggest distributing these references to the previous 2 sentences. I doesn’t seem to make sense to cite Davies, Grolleman here when you just sited them 2 sentences before</w:t>
      </w:r>
    </w:p>
  </w:comment>
  <w:comment w:id="45"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60"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61"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82" w:author="Mo Liu" w:date="2024-10-04T09:10:00Z" w:initials="ML">
    <w:p w14:paraId="540BB308" w14:textId="41580711"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68702C3D"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567A3089" w15:done="0"/>
  <w15:commentEx w15:paraId="471D5C22" w15:done="0"/>
  <w15:commentEx w15:paraId="36ADBB6A" w15:done="0"/>
  <w15:commentEx w15:paraId="2E1A0E00" w15:paraIdParent="36ADBB6A"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154E5D19" w16cex:dateUtc="2025-03-10T13:53: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6E51A3B0" w16cex:dateUtc="2025-03-11T00:27:00Z"/>
  <w16cex:commentExtensible w16cex:durableId="0C19E5FB" w16cex:dateUtc="2025-03-11T00:32:00Z"/>
  <w16cex:commentExtensible w16cex:durableId="6E0C111F" w16cex:dateUtc="2025-03-11T00:40:00Z"/>
  <w16cex:commentExtensible w16cex:durableId="73247482" w16cex:dateUtc="2025-03-14T00:42: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68702C3D" w16cid:durableId="154E5D19"/>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567A3089" w16cid:durableId="6E51A3B0"/>
  <w16cid:commentId w16cid:paraId="471D5C22" w16cid:durableId="0C19E5FB"/>
  <w16cid:commentId w16cid:paraId="36ADBB6A" w16cid:durableId="6E0C111F"/>
  <w16cid:commentId w16cid:paraId="2E1A0E00" w16cid:durableId="73247482"/>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92E5D" w14:textId="77777777" w:rsidR="005633A0" w:rsidRDefault="005633A0" w:rsidP="000F4F7D">
      <w:pPr>
        <w:spacing w:after="0" w:line="240" w:lineRule="auto"/>
      </w:pPr>
      <w:r>
        <w:separator/>
      </w:r>
    </w:p>
  </w:endnote>
  <w:endnote w:type="continuationSeparator" w:id="0">
    <w:p w14:paraId="4727BC2D" w14:textId="77777777" w:rsidR="005633A0" w:rsidRDefault="005633A0" w:rsidP="000F4F7D">
      <w:pPr>
        <w:spacing w:after="0" w:line="240" w:lineRule="auto"/>
      </w:pPr>
      <w:r>
        <w:continuationSeparator/>
      </w:r>
    </w:p>
  </w:endnote>
  <w:endnote w:type="continuationNotice" w:id="1">
    <w:p w14:paraId="521CD2F8" w14:textId="77777777" w:rsidR="005633A0" w:rsidRDefault="005633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3F0B6" w14:textId="77777777" w:rsidR="005633A0" w:rsidRDefault="005633A0" w:rsidP="000F4F7D">
      <w:pPr>
        <w:spacing w:after="0" w:line="240" w:lineRule="auto"/>
      </w:pPr>
      <w:r>
        <w:separator/>
      </w:r>
    </w:p>
  </w:footnote>
  <w:footnote w:type="continuationSeparator" w:id="0">
    <w:p w14:paraId="031FA44A" w14:textId="77777777" w:rsidR="005633A0" w:rsidRDefault="005633A0" w:rsidP="000F4F7D">
      <w:pPr>
        <w:spacing w:after="0" w:line="240" w:lineRule="auto"/>
      </w:pPr>
      <w:r>
        <w:continuationSeparator/>
      </w:r>
    </w:p>
  </w:footnote>
  <w:footnote w:type="continuationNotice" w:id="1">
    <w:p w14:paraId="2508D3B9" w14:textId="77777777" w:rsidR="005633A0" w:rsidRDefault="005633A0">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202D"/>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2308"/>
    <w:rsid w:val="00290D76"/>
    <w:rsid w:val="00291BE7"/>
    <w:rsid w:val="0029228C"/>
    <w:rsid w:val="00293743"/>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04034"/>
    <w:rsid w:val="00311A57"/>
    <w:rsid w:val="00323E61"/>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33A0"/>
    <w:rsid w:val="00565208"/>
    <w:rsid w:val="00572A06"/>
    <w:rsid w:val="00574DF5"/>
    <w:rsid w:val="0057559A"/>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2266"/>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27D"/>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1490"/>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cancer.sanger.ac.uk/cosmic/census?tier=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cc.icgc.org/releases/current/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38/srep155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ynapse.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9E603B"/>
    <w:rsid w:val="00A26582"/>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26</Pages>
  <Words>17972</Words>
  <Characters>102443</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40</cp:revision>
  <dcterms:created xsi:type="dcterms:W3CDTF">2025-03-12T08:57:00Z</dcterms:created>
  <dcterms:modified xsi:type="dcterms:W3CDTF">2025-03-14T00:50:00Z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