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12CB7961"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ins w:id="1" w:author="Steve Rozen, Ph.D." w:date="2025-06-05T09:40:00Z" w16du:dateUtc="2025-06-05T13:40:00Z">
        <w:r w:rsidR="00793B7C">
          <w:rPr>
            <w:rFonts w:ascii="Times New Roman" w:hAnsi="Times New Roman" w:cs="Times New Roman"/>
            <w:sz w:val="24"/>
            <w:szCs w:val="24"/>
          </w:rPr>
          <w:t xml:space="preserve">the </w:t>
        </w:r>
      </w:ins>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ins w:id="2" w:author="Steve Rozen, Ph.D." w:date="2025-06-05T09:40:00Z" w16du:dateUtc="2025-06-05T13:40:00Z">
        <w:r w:rsidR="00793B7C">
          <w:rPr>
            <w:rFonts w:ascii="Times New Roman" w:hAnsi="Times New Roman" w:cs="Times New Roman"/>
            <w:sz w:val="24"/>
            <w:szCs w:val="24"/>
          </w:rPr>
          <w:t>s</w:t>
        </w:r>
      </w:ins>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ins w:id="3" w:author="Steve Rozen, Ph.D." w:date="2025-06-05T08:57:00Z" w16du:dateUtc="2025-06-05T12:57:00Z">
        <w:r w:rsidR="009B3A49">
          <w:rPr>
            <w:rFonts w:ascii="Times New Roman" w:hAnsi="Times New Roman" w:cs="Times New Roman"/>
            <w:sz w:val="24"/>
            <w:szCs w:val="24"/>
          </w:rPr>
          <w:t xml:space="preserve">&lt;switch to “indel” a generic </w:t>
        </w:r>
      </w:ins>
      <w:ins w:id="4" w:author="Steve Rozen, Ph.D." w:date="2025-06-05T08:58:00Z" w16du:dateUtc="2025-06-05T12:58:00Z">
        <w:r w:rsidR="009B3A49">
          <w:rPr>
            <w:rFonts w:ascii="Times New Roman" w:hAnsi="Times New Roman" w:cs="Times New Roman"/>
            <w:sz w:val="24"/>
            <w:szCs w:val="24"/>
          </w:rPr>
          <w:t>name throughout&gt;</w:t>
        </w:r>
      </w:ins>
      <w:del w:id="5" w:author="Steve Rozen, Ph.D." w:date="2025-06-05T09:40:00Z" w16du:dateUtc="2025-06-05T13:40:00Z">
        <w:r w:rsidRPr="00065370" w:rsidDel="00793B7C">
          <w:rPr>
            <w:rFonts w:ascii="Times New Roman" w:hAnsi="Times New Roman" w:cs="Times New Roman"/>
            <w:sz w:val="24"/>
            <w:szCs w:val="24"/>
          </w:rPr>
          <w:delText xml:space="preserve">ID </w:delText>
        </w:r>
      </w:del>
      <w:ins w:id="6" w:author="Steve Rozen, Ph.D." w:date="2025-06-05T09:40:00Z" w16du:dateUtc="2025-06-05T13:40:00Z">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ins>
      <w:r w:rsidRPr="00065370">
        <w:rPr>
          <w:rFonts w:ascii="Times New Roman" w:hAnsi="Times New Roman" w:cs="Times New Roman"/>
          <w:sz w:val="24"/>
          <w:szCs w:val="24"/>
        </w:rPr>
        <w:t xml:space="preserve">(small insertions and deletion) mutational signatures </w:t>
      </w:r>
      <w:r w:rsidR="00A81DE2">
        <w:rPr>
          <w:rFonts w:ascii="Times New Roman" w:hAnsi="Times New Roman" w:cs="Times New Roman"/>
          <w:sz w:val="24"/>
          <w:szCs w:val="24"/>
        </w:rPr>
        <w:t>.</w:t>
      </w:r>
      <w:r w:rsidRPr="00065370">
        <w:rPr>
          <w:rFonts w:ascii="Times New Roman" w:hAnsi="Times New Roman" w:cs="Times New Roman"/>
          <w:sz w:val="24"/>
          <w:szCs w:val="24"/>
        </w:rPr>
        <w:t xml:space="preserve">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ins w:id="7" w:author="Steve Rozen, Ph.D." w:date="2025-06-05T08:55:00Z" w16du:dateUtc="2025-06-05T12:55:00Z">
        <w:r w:rsidR="009B3A49">
          <w:rPr>
            <w:rFonts w:ascii="Times New Roman" w:hAnsi="Times New Roman" w:cs="Times New Roman"/>
            <w:sz w:val="24"/>
            <w:szCs w:val="24"/>
          </w:rPr>
          <w:t xml:space="preserve">a </w:t>
        </w:r>
      </w:ins>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del w:id="8" w:author="Steve Rozen, Ph.D." w:date="2025-06-05T09:40:00Z" w16du:dateUtc="2025-06-05T13:40:00Z">
        <w:r w:rsidR="00A81DE2" w:rsidDel="00793B7C">
          <w:rPr>
            <w:rFonts w:ascii="Times New Roman" w:hAnsi="Times New Roman" w:cs="Times New Roman"/>
            <w:sz w:val="24"/>
            <w:szCs w:val="24"/>
          </w:rPr>
          <w:delText>two systems for classifying</w:delText>
        </w:r>
      </w:del>
      <w:ins w:id="9" w:author="Steve Rozen, Ph.D." w:date="2025-06-05T09:40:00Z" w16du:dateUtc="2025-06-05T13:40:00Z">
        <w:r w:rsidR="00793B7C">
          <w:rPr>
            <w:rFonts w:ascii="Times New Roman" w:hAnsi="Times New Roman" w:cs="Times New Roman"/>
            <w:sz w:val="24"/>
            <w:szCs w:val="24"/>
          </w:rPr>
          <w:t>each of the two</w:t>
        </w:r>
      </w:ins>
      <w:r w:rsidR="00A81DE2">
        <w:rPr>
          <w:rFonts w:ascii="Times New Roman" w:hAnsi="Times New Roman" w:cs="Times New Roman"/>
          <w:sz w:val="24"/>
          <w:szCs w:val="24"/>
        </w:rPr>
        <w:t xml:space="preserve"> indel</w:t>
      </w:r>
      <w:ins w:id="10" w:author="Steve Rozen, Ph.D." w:date="2025-06-05T09:40:00Z" w16du:dateUtc="2025-06-05T13:40:00Z">
        <w:r w:rsidR="00793B7C">
          <w:rPr>
            <w:rFonts w:ascii="Times New Roman" w:hAnsi="Times New Roman" w:cs="Times New Roman"/>
            <w:sz w:val="24"/>
            <w:szCs w:val="24"/>
          </w:rPr>
          <w:t xml:space="preserve"> classification</w:t>
        </w:r>
      </w:ins>
      <w:r w:rsidR="00A81DE2">
        <w:rPr>
          <w:rFonts w:ascii="Times New Roman" w:hAnsi="Times New Roman" w:cs="Times New Roman"/>
          <w:sz w:val="24"/>
          <w:szCs w:val="24"/>
        </w:rPr>
        <w:t xml:space="preserve">s, and we elucidated the correspondences between the </w:t>
      </w:r>
      <w:ins w:id="11" w:author="Steve Rozen, Ph.D." w:date="2025-06-05T08:56:00Z" w16du:dateUtc="2025-06-05T12:56:00Z">
        <w:r w:rsidR="009B3A49">
          <w:rPr>
            <w:rFonts w:ascii="Times New Roman" w:hAnsi="Times New Roman" w:cs="Times New Roman"/>
            <w:sz w:val="24"/>
            <w:szCs w:val="24"/>
          </w:rPr>
          <w:t xml:space="preserve">two </w:t>
        </w:r>
      </w:ins>
      <w:del w:id="12" w:author="Steve Rozen, Ph.D." w:date="2025-06-05T09:41:00Z" w16du:dateUtc="2025-06-05T13:41:00Z">
        <w:r w:rsidR="00A81DE2" w:rsidDel="00793B7C">
          <w:rPr>
            <w:rFonts w:ascii="Times New Roman" w:hAnsi="Times New Roman" w:cs="Times New Roman"/>
            <w:sz w:val="24"/>
            <w:szCs w:val="24"/>
          </w:rPr>
          <w:delText xml:space="preserve">systems </w:delText>
        </w:r>
      </w:del>
      <w:ins w:id="13" w:author="Steve Rozen, Ph.D." w:date="2025-06-05T09:41:00Z" w16du:dateUtc="2025-06-05T13:41:00Z">
        <w:r w:rsidR="00793B7C">
          <w:rPr>
            <w:rFonts w:ascii="Times New Roman" w:hAnsi="Times New Roman" w:cs="Times New Roman"/>
            <w:sz w:val="24"/>
            <w:szCs w:val="24"/>
          </w:rPr>
          <w:t>classifications</w:t>
        </w:r>
        <w:r w:rsidR="00793B7C">
          <w:rPr>
            <w:rFonts w:ascii="Times New Roman" w:hAnsi="Times New Roman" w:cs="Times New Roman"/>
            <w:sz w:val="24"/>
            <w:szCs w:val="24"/>
          </w:rPr>
          <w:t xml:space="preserve"> </w:t>
        </w:r>
      </w:ins>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del w:id="14" w:author="Steve Rozen, Ph.D." w:date="2025-06-05T09:41:00Z" w16du:dateUtc="2025-06-05T13:41:00Z">
        <w:r w:rsidR="00A81DE2" w:rsidDel="00793B7C">
          <w:rPr>
            <w:rFonts w:ascii="Times New Roman" w:hAnsi="Times New Roman" w:cs="Times New Roman"/>
            <w:sz w:val="24"/>
            <w:szCs w:val="24"/>
          </w:rPr>
          <w:delText>systems</w:delText>
        </w:r>
      </w:del>
      <w:ins w:id="15" w:author="Steve Rozen, Ph.D." w:date="2025-06-05T09:41:00Z" w16du:dateUtc="2025-06-05T13:41:00Z">
        <w:r w:rsidR="00793B7C">
          <w:rPr>
            <w:rFonts w:ascii="Times New Roman" w:hAnsi="Times New Roman" w:cs="Times New Roman"/>
            <w:sz w:val="24"/>
            <w:szCs w:val="24"/>
          </w:rPr>
          <w:t>classifications</w:t>
        </w:r>
      </w:ins>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w:t>
      </w:r>
      <w:del w:id="16" w:author="Steve Rozen, Ph.D." w:date="2025-06-05T09:41:00Z" w16du:dateUtc="2025-06-05T13:41:00Z">
        <w:r w:rsidR="00A81DE2" w:rsidDel="00793B7C">
          <w:rPr>
            <w:rFonts w:ascii="Times New Roman" w:hAnsi="Times New Roman" w:cs="Times New Roman"/>
            <w:sz w:val="24"/>
            <w:szCs w:val="24"/>
          </w:rPr>
          <w:delText xml:space="preserve"> indel</w:delText>
        </w:r>
      </w:del>
      <w:r w:rsidR="00A81DE2">
        <w:rPr>
          <w:rFonts w:ascii="Times New Roman" w:hAnsi="Times New Roman" w:cs="Times New Roman"/>
          <w:sz w:val="24"/>
          <w:szCs w:val="24"/>
        </w:rPr>
        <w:t xml:space="preserv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in cell-line</w:t>
      </w:r>
      <w:del w:id="17" w:author="Steve Rozen, Ph.D." w:date="2025-06-05T09:41:00Z" w16du:dateUtc="2025-06-05T13:41:00Z">
        <w:r w:rsidR="00AC0224" w:rsidDel="00793B7C">
          <w:rPr>
            <w:rFonts w:ascii="Times New Roman" w:hAnsi="Times New Roman" w:cs="Times New Roman"/>
            <w:sz w:val="24"/>
            <w:szCs w:val="24"/>
          </w:rPr>
          <w:delText>s</w:delText>
        </w:r>
      </w:del>
      <w:r w:rsidR="00AC0224">
        <w:rPr>
          <w:rFonts w:ascii="Times New Roman" w:hAnsi="Times New Roman" w:cs="Times New Roman"/>
          <w:sz w:val="24"/>
          <w:szCs w:val="24"/>
        </w:rPr>
        <w:t xml:space="preserv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A81DE2" w:rsidRPr="00A45F84">
        <w:rPr>
          <w:rFonts w:ascii="Times New Roman" w:hAnsi="Times New Roman" w:cs="Times New Roman"/>
          <w:sz w:val="24"/>
          <w:szCs w:val="24"/>
          <w:highlight w:val="yellow"/>
          <w:rPrChange w:id="18" w:author="Mo Liu" w:date="2025-06-03T20:38:00Z" w16du:dateUtc="2025-06-03T12:38:00Z">
            <w:rPr>
              <w:rFonts w:ascii="Times New Roman" w:hAnsi="Times New Roman" w:cs="Times New Roman"/>
              <w:sz w:val="24"/>
              <w:szCs w:val="24"/>
            </w:rPr>
          </w:rPrChange>
        </w:rPr>
        <w:t>t</w:t>
      </w:r>
      <w:r w:rsidR="002B316E" w:rsidRPr="00A45F84">
        <w:rPr>
          <w:rFonts w:ascii="Times New Roman" w:hAnsi="Times New Roman" w:cs="Times New Roman"/>
          <w:sz w:val="24"/>
          <w:szCs w:val="24"/>
          <w:highlight w:val="yellow"/>
          <w:rPrChange w:id="19" w:author="Mo Liu" w:date="2025-06-03T20:38:00Z" w16du:dateUtc="2025-06-03T12:38:00Z">
            <w:rPr>
              <w:rFonts w:ascii="Times New Roman" w:hAnsi="Times New Roman" w:cs="Times New Roman"/>
              <w:sz w:val="24"/>
              <w:szCs w:val="24"/>
            </w:rPr>
          </w:rPrChange>
        </w:rPr>
        <w:t>opoisomerase1 transcription</w:t>
      </w:r>
      <w:r w:rsidR="00374059" w:rsidRPr="00A45F84">
        <w:rPr>
          <w:rFonts w:ascii="Times New Roman" w:hAnsi="Times New Roman" w:cs="Times New Roman"/>
          <w:sz w:val="24"/>
          <w:szCs w:val="24"/>
          <w:highlight w:val="yellow"/>
          <w:rPrChange w:id="20" w:author="Mo Liu" w:date="2025-06-03T20:38:00Z" w16du:dateUtc="2025-06-03T12:38:00Z">
            <w:rPr>
              <w:rFonts w:ascii="Times New Roman" w:hAnsi="Times New Roman" w:cs="Times New Roman"/>
              <w:sz w:val="24"/>
              <w:szCs w:val="24"/>
            </w:rPr>
          </w:rPrChange>
        </w:rPr>
        <w:t>-</w:t>
      </w:r>
      <w:r w:rsidR="002B316E" w:rsidRPr="00A45F84">
        <w:rPr>
          <w:rFonts w:ascii="Times New Roman" w:hAnsi="Times New Roman" w:cs="Times New Roman"/>
          <w:sz w:val="24"/>
          <w:szCs w:val="24"/>
          <w:highlight w:val="yellow"/>
          <w:rPrChange w:id="21" w:author="Mo Liu" w:date="2025-06-03T20:38:00Z" w16du:dateUtc="2025-06-03T12:38:00Z">
            <w:rPr>
              <w:rFonts w:ascii="Times New Roman" w:hAnsi="Times New Roman" w:cs="Times New Roman"/>
              <w:sz w:val="24"/>
              <w:szCs w:val="24"/>
            </w:rPr>
          </w:rPrChange>
        </w:rPr>
        <w:t>associated mutagenesis</w:t>
      </w:r>
      <w:r w:rsidR="00A81DE2" w:rsidRPr="00A45F84">
        <w:rPr>
          <w:rFonts w:ascii="Times New Roman" w:hAnsi="Times New Roman" w:cs="Times New Roman"/>
          <w:sz w:val="24"/>
          <w:szCs w:val="24"/>
          <w:highlight w:val="yellow"/>
          <w:rPrChange w:id="22" w:author="Mo Liu" w:date="2025-06-03T20:38:00Z" w16du:dateUtc="2025-06-03T12:38:00Z">
            <w:rPr>
              <w:rFonts w:ascii="Times New Roman" w:hAnsi="Times New Roman" w:cs="Times New Roman"/>
              <w:sz w:val="24"/>
              <w:szCs w:val="24"/>
            </w:rPr>
          </w:rPrChange>
        </w:rPr>
        <w:t xml:space="preserve"> &lt;steve check the terminology for the top1 assoc mutagenesis, it is not clear&gt;</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studies&gt;</w:t>
      </w:r>
      <w:r w:rsidRPr="00065370">
        <w:rPr>
          <w:rFonts w:ascii="Times New Roman" w:hAnsi="Times New Roman" w:cs="Times New Roman"/>
          <w:sz w:val="24"/>
          <w:szCs w:val="24"/>
        </w:rPr>
        <w:t xml:space="preserve">. Notably, </w:t>
      </w:r>
      <w:r w:rsidR="00A81DE2">
        <w:rPr>
          <w:rFonts w:ascii="Times New Roman" w:hAnsi="Times New Roman" w:cs="Times New Roman"/>
          <w:sz w:val="24"/>
          <w:szCs w:val="24"/>
        </w:rPr>
        <w:t xml:space="preserve">the prevalences of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w:t>
      </w:r>
      <w:r w:rsidR="00814D3A">
        <w:rPr>
          <w:rFonts w:ascii="Times New Roman" w:hAnsi="Times New Roman" w:cs="Times New Roman"/>
          <w:sz w:val="24"/>
          <w:szCs w:val="24"/>
        </w:rPr>
        <w:t>differe</w:t>
      </w:r>
      <w:r w:rsidR="00A81DE2">
        <w:rPr>
          <w:rFonts w:ascii="Times New Roman" w:hAnsi="Times New Roman" w:cs="Times New Roman"/>
          <w:sz w:val="24"/>
          <w:szCs w:val="24"/>
        </w:rPr>
        <w:t>d significantly</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23" w:author="Steve Rozen, Ph.D." w:date="2025-06-05T08:59:00Z" w16du:dateUtc="2025-06-05T12:59:00Z">
        <w:r w:rsidR="009B3A49">
          <w:rPr>
            <w:rFonts w:ascii="Times New Roman" w:hAnsi="Times New Roman" w:cs="Times New Roman"/>
            <w:sz w:val="24"/>
            <w:szCs w:val="24"/>
          </w:rPr>
          <w:t xml:space="preserve"> &lt;make more </w:t>
        </w:r>
        <w:r w:rsidR="009B3A49">
          <w:rPr>
            <w:rFonts w:ascii="Times New Roman" w:hAnsi="Times New Roman" w:cs="Times New Roman"/>
            <w:sz w:val="24"/>
            <w:szCs w:val="24"/>
          </w:rPr>
          <w:lastRenderedPageBreak/>
          <w:t>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9D0B1F3"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endogenous sources, such as 5-methylcytosine</w:t>
      </w:r>
      <w:del w:id="24" w:author="Steve Rozen, Ph.D." w:date="2025-06-05T09:00:00Z" w16du:dateUtc="2025-06-05T13:00:00Z">
        <w:r w:rsidR="00D255BC" w:rsidRPr="00D255BC" w:rsidDel="009B3A49">
          <w:rPr>
            <w:rFonts w:ascii="Times New Roman" w:hAnsi="Times New Roman" w:cs="Times New Roman"/>
            <w:sz w:val="24"/>
            <w:szCs w:val="24"/>
          </w:rPr>
          <w:delText xml:space="preserve"> (5mC)</w:delText>
        </w:r>
      </w:del>
      <w:r w:rsidR="00D255BC" w:rsidRPr="00D255BC">
        <w:rPr>
          <w:rFonts w:ascii="Times New Roman" w:hAnsi="Times New Roman" w:cs="Times New Roman"/>
          <w:sz w:val="24"/>
          <w:szCs w:val="24"/>
        </w:rPr>
        <w:t xml:space="preserv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A3C837A"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.They can also be identified</w:t>
      </w:r>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E371D0">
        <w:rPr>
          <w:rFonts w:ascii="Times New Roman" w:hAnsi="Times New Roman" w:cs="Times New Roman" w:hint="eastAsia"/>
          <w:sz w:val="24"/>
          <w:szCs w:val="24"/>
        </w:rPr>
        <w:instrText> </w:instrText>
      </w:r>
      <w:r w:rsidR="00E371D0">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E371D0">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27B6E79C" w14:textId="345E2A9F" w:rsidR="00CA73E4" w:rsidRDefault="00CA73E4" w:rsidP="008A1C58">
      <w:pPr>
        <w:spacing w:line="480" w:lineRule="auto"/>
        <w:rPr>
          <w:rFonts w:ascii="Times New Roman" w:hAnsi="Times New Roman" w:cs="Times New Roman"/>
          <w:sz w:val="24"/>
          <w:szCs w:val="24"/>
        </w:rPr>
      </w:pPr>
      <w:commentRangeStart w:id="25"/>
      <w:r w:rsidRPr="00CA73E4">
        <w:rPr>
          <w:rFonts w:ascii="Times New Roman" w:hAnsi="Times New Roman" w:cs="Times New Roman"/>
          <w:sz w:val="24"/>
          <w:szCs w:val="24"/>
        </w:rPr>
        <w:t xml:space="preserve">While </w:t>
      </w:r>
      <w:del w:id="26" w:author="Steve Rozen, Ph.D." w:date="2025-06-05T09:11:00Z" w16du:dateUtc="2025-06-05T13:11:00Z">
        <w:r w:rsidRPr="00CA73E4" w:rsidDel="002F5F56">
          <w:rPr>
            <w:rFonts w:ascii="Times New Roman" w:hAnsi="Times New Roman" w:cs="Times New Roman"/>
            <w:sz w:val="24"/>
            <w:szCs w:val="24"/>
          </w:rPr>
          <w:delText>the majority of</w:delText>
        </w:r>
      </w:del>
      <w:ins w:id="27" w:author="Steve Rozen, Ph.D." w:date="2025-06-05T09:11:00Z" w16du:dateUtc="2025-06-05T13:11:00Z">
        <w:r w:rsidR="002F5F56" w:rsidRPr="00CA73E4">
          <w:rPr>
            <w:rFonts w:ascii="Times New Roman" w:hAnsi="Times New Roman" w:cs="Times New Roman"/>
            <w:sz w:val="24"/>
            <w:szCs w:val="24"/>
          </w:rPr>
          <w:t>most</w:t>
        </w:r>
      </w:ins>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w:t>
      </w:r>
      <w:ins w:id="28" w:author="Steve Rozen, Ph.D." w:date="2025-06-05T09:15:00Z" w16du:dateUtc="2025-06-05T13:15:00Z">
        <w:r w:rsidR="002F5F56">
          <w:rPr>
            <w:rFonts w:ascii="Times New Roman" w:hAnsi="Times New Roman" w:cs="Times New Roman"/>
            <w:sz w:val="24"/>
            <w:szCs w:val="24"/>
          </w:rPr>
          <w:t xml:space="preserve">&lt;need to standardize on “classification”&gt; or &lt;”system”&gt; </w:t>
        </w:r>
      </w:ins>
      <w:r w:rsidRPr="00CA73E4">
        <w:rPr>
          <w:rFonts w:ascii="Times New Roman" w:hAnsi="Times New Roman" w:cs="Times New Roman"/>
          <w:sz w:val="24"/>
          <w:szCs w:val="24"/>
        </w:rPr>
        <w:t>now in use</w:t>
      </w:r>
      <w:ins w:id="29" w:author="Steve Rozen, Ph.D." w:date="2025-06-05T09:15:00Z" w16du:dateUtc="2025-06-05T13:15:00Z">
        <w:r w:rsidR="002F5F56">
          <w:rPr>
            <w:rFonts w:ascii="Times New Roman" w:hAnsi="Times New Roman" w:cs="Times New Roman"/>
            <w:sz w:val="24"/>
            <w:szCs w:val="24"/>
          </w:rPr>
          <w:t xml:space="preserve">. </w:t>
        </w:r>
      </w:ins>
      <w:del w:id="30" w:author="Steve Rozen, Ph.D." w:date="2025-06-05T09:15:00Z" w16du:dateUtc="2025-06-05T13:15:00Z">
        <w:r w:rsidRPr="00CA73E4" w:rsidDel="002F5F56">
          <w:rPr>
            <w:rFonts w:ascii="Times New Roman" w:hAnsi="Times New Roman" w:cs="Times New Roman"/>
            <w:sz w:val="24"/>
            <w:szCs w:val="24"/>
          </w:rPr>
          <w:delText xml:space="preserve">: </w:delText>
        </w:r>
      </w:del>
      <w:ins w:id="31" w:author="Steve Rozen, Ph.D." w:date="2025-06-05T09:15:00Z" w16du:dateUtc="2025-06-05T13:15:00Z">
        <w:r w:rsidR="002F5F56">
          <w:rPr>
            <w:rFonts w:ascii="Times New Roman" w:hAnsi="Times New Roman" w:cs="Times New Roman"/>
            <w:sz w:val="24"/>
            <w:szCs w:val="24"/>
          </w:rPr>
          <w:t>O</w:t>
        </w:r>
      </w:ins>
      <w:ins w:id="32" w:author="Steve Rozen, Ph.D." w:date="2025-06-05T09:13:00Z" w16du:dateUtc="2025-06-05T13:13:00Z">
        <w:r w:rsidR="002F5F56">
          <w:rPr>
            <w:rFonts w:ascii="Times New Roman" w:hAnsi="Times New Roman" w:cs="Times New Roman"/>
            <w:sz w:val="24"/>
            <w:szCs w:val="24"/>
          </w:rPr>
          <w:t>ne, which we term “</w:t>
        </w:r>
      </w:ins>
      <w:ins w:id="33" w:author="Steve Rozen, Ph.D." w:date="2025-06-05T09:24:00Z" w16du:dateUtc="2025-06-05T13:24:00Z">
        <w:r w:rsidR="00705C12">
          <w:rPr>
            <w:rFonts w:ascii="Times New Roman" w:hAnsi="Times New Roman" w:cs="Times New Roman"/>
            <w:sz w:val="24"/>
            <w:szCs w:val="24"/>
          </w:rPr>
          <w:t>I</w:t>
        </w:r>
      </w:ins>
      <w:ins w:id="34" w:author="Steve Rozen, Ph.D." w:date="2025-06-05T09:23:00Z" w16du:dateUtc="2025-06-05T13:23:00Z">
        <w:r w:rsidR="00705C12">
          <w:rPr>
            <w:rFonts w:ascii="Times New Roman" w:hAnsi="Times New Roman" w:cs="Times New Roman"/>
            <w:sz w:val="24"/>
            <w:szCs w:val="24"/>
          </w:rPr>
          <w:t>ndel</w:t>
        </w:r>
      </w:ins>
      <w:del w:id="35" w:author="Steve Rozen, Ph.D." w:date="2025-06-05T09:23:00Z" w16du:dateUtc="2025-06-05T13:23:00Z">
        <w:r w:rsidRPr="00CA73E4" w:rsidDel="00705C12">
          <w:rPr>
            <w:rFonts w:ascii="Times New Roman" w:hAnsi="Times New Roman" w:cs="Times New Roman"/>
            <w:sz w:val="24"/>
            <w:szCs w:val="24"/>
          </w:rPr>
          <w:delText>ID</w:delText>
        </w:r>
      </w:del>
      <w:r w:rsidRPr="00CA73E4">
        <w:rPr>
          <w:rFonts w:ascii="Times New Roman" w:hAnsi="Times New Roman" w:cs="Times New Roman"/>
          <w:sz w:val="24"/>
          <w:szCs w:val="24"/>
        </w:rPr>
        <w:t>83</w:t>
      </w:r>
      <w:ins w:id="36" w:author="Steve Rozen, Ph.D." w:date="2025-06-05T09:13:00Z" w16du:dateUtc="2025-06-05T13:13:00Z">
        <w:r w:rsidR="002F5F56">
          <w:rPr>
            <w:rFonts w:ascii="Times New Roman" w:hAnsi="Times New Roman" w:cs="Times New Roman"/>
            <w:sz w:val="24"/>
            <w:szCs w:val="24"/>
          </w:rPr>
          <w:t xml:space="preserve">” </w:t>
        </w:r>
      </w:ins>
      <w:ins w:id="37" w:author="Steve Rozen, Ph.D." w:date="2025-06-05T09:18:00Z" w16du:dateUtc="2025-06-05T13:18:00Z">
        <w:r w:rsidR="002F5F56">
          <w:rPr>
            <w:rFonts w:ascii="Times New Roman" w:hAnsi="Times New Roman" w:cs="Times New Roman"/>
            <w:sz w:val="24"/>
            <w:szCs w:val="24"/>
          </w:rPr>
          <w:t xml:space="preserve">because it </w:t>
        </w:r>
      </w:ins>
      <w:ins w:id="38" w:author="Steve Rozen, Ph.D." w:date="2025-06-05T09:17:00Z" w16du:dateUtc="2025-06-05T13:17:00Z">
        <w:r w:rsidR="002F5F56">
          <w:rPr>
            <w:rFonts w:ascii="Times New Roman" w:hAnsi="Times New Roman" w:cs="Times New Roman"/>
            <w:sz w:val="24"/>
            <w:szCs w:val="24"/>
          </w:rPr>
          <w:t xml:space="preserve">classifies indels </w:t>
        </w:r>
      </w:ins>
      <w:ins w:id="39" w:author="Steve Rozen, Ph.D." w:date="2025-06-05T09:18:00Z" w16du:dateUtc="2025-06-05T13:18:00Z">
        <w:r w:rsidR="002F5F56">
          <w:rPr>
            <w:rFonts w:ascii="Times New Roman" w:hAnsi="Times New Roman" w:cs="Times New Roman"/>
            <w:sz w:val="24"/>
            <w:szCs w:val="24"/>
          </w:rPr>
          <w:t xml:space="preserve">into 83 types, </w:t>
        </w:r>
      </w:ins>
      <w:ins w:id="40" w:author="Steve Rozen, Ph.D." w:date="2025-06-05T09:13:00Z" w16du:dateUtc="2025-06-05T13:13:00Z">
        <w:r w:rsidR="002F5F56">
          <w:rPr>
            <w:rFonts w:ascii="Times New Roman" w:hAnsi="Times New Roman" w:cs="Times New Roman"/>
            <w:sz w:val="24"/>
            <w:szCs w:val="24"/>
          </w:rPr>
          <w:t xml:space="preserve">was </w:t>
        </w:r>
      </w:ins>
      <w:ins w:id="41" w:author="Steve Rozen, Ph.D." w:date="2025-06-05T09:14:00Z" w16du:dateUtc="2025-06-05T13:14:00Z">
        <w:r w:rsidR="002F5F56">
          <w:rPr>
            <w:rFonts w:ascii="Times New Roman" w:hAnsi="Times New Roman" w:cs="Times New Roman"/>
            <w:sz w:val="24"/>
            <w:szCs w:val="24"/>
          </w:rPr>
          <w:t xml:space="preserve">used in &lt;ref “Repertoire” 2020 paper&gt; and is used on the </w:t>
        </w:r>
      </w:ins>
      <w:del w:id="42" w:author="Steve Rozen, Ph.D." w:date="2025-06-05T09:14:00Z" w16du:dateUtc="2025-06-05T13:14:00Z">
        <w:r w:rsidRPr="00CA73E4" w:rsidDel="002F5F56">
          <w:rPr>
            <w:rFonts w:ascii="Times New Roman" w:hAnsi="Times New Roman" w:cs="Times New Roman"/>
            <w:sz w:val="24"/>
            <w:szCs w:val="24"/>
          </w:rPr>
          <w:delText xml:space="preserve">, the classical </w:delText>
        </w:r>
      </w:del>
      <w:r w:rsidRPr="00CA73E4">
        <w:rPr>
          <w:rFonts w:ascii="Times New Roman" w:hAnsi="Times New Roman" w:cs="Times New Roman"/>
          <w:sz w:val="24"/>
          <w:szCs w:val="24"/>
        </w:rPr>
        <w:t xml:space="preserve">COSMIC </w:t>
      </w:r>
      <w:ins w:id="43" w:author="Steve Rozen, Ph.D." w:date="2025-06-05T09:14:00Z" w16du:dateUtc="2025-06-05T13:14:00Z">
        <w:r w:rsidR="002F5F56">
          <w:rPr>
            <w:rFonts w:ascii="Times New Roman" w:hAnsi="Times New Roman" w:cs="Times New Roman"/>
            <w:sz w:val="24"/>
            <w:szCs w:val="24"/>
          </w:rPr>
          <w:t>web site (URL</w:t>
        </w:r>
      </w:ins>
      <w:ins w:id="44" w:author="Steve Rozen, Ph.D." w:date="2025-06-05T09:17:00Z" w16du:dateUtc="2025-06-05T13:17:00Z">
        <w:r w:rsidR="002F5F56">
          <w:rPr>
            <w:rFonts w:ascii="Times New Roman" w:hAnsi="Times New Roman" w:cs="Times New Roman"/>
            <w:sz w:val="24"/>
            <w:szCs w:val="24"/>
          </w:rPr>
          <w:t>, Figure 1X</w:t>
        </w:r>
      </w:ins>
      <w:ins w:id="45" w:author="Steve Rozen, Ph.D." w:date="2025-06-05T09:14:00Z" w16du:dateUtc="2025-06-05T13:14:00Z">
        <w:r w:rsidR="002F5F56">
          <w:rPr>
            <w:rFonts w:ascii="Times New Roman" w:hAnsi="Times New Roman" w:cs="Times New Roman"/>
            <w:sz w:val="24"/>
            <w:szCs w:val="24"/>
          </w:rPr>
          <w:t>)</w:t>
        </w:r>
      </w:ins>
      <w:ins w:id="46" w:author="Steve Rozen, Ph.D." w:date="2025-06-05T09:15:00Z" w16du:dateUtc="2025-06-05T13:15:00Z">
        <w:r w:rsidR="002F5F56">
          <w:rPr>
            <w:rFonts w:ascii="Times New Roman" w:hAnsi="Times New Roman" w:cs="Times New Roman"/>
            <w:sz w:val="24"/>
            <w:szCs w:val="24"/>
          </w:rPr>
          <w:t>. The other</w:t>
        </w:r>
      </w:ins>
      <w:del w:id="47" w:author="Steve Rozen, Ph.D." w:date="2025-06-05T09:15:00Z" w16du:dateUtc="2025-06-05T13:15:00Z">
        <w:r w:rsidRPr="00CA73E4" w:rsidDel="002F5F56">
          <w:rPr>
            <w:rFonts w:ascii="Times New Roman" w:hAnsi="Times New Roman" w:cs="Times New Roman"/>
            <w:sz w:val="24"/>
            <w:szCs w:val="24"/>
          </w:rPr>
          <w:delText>indel taxonomy, and</w:delText>
        </w:r>
      </w:del>
      <w:ins w:id="48" w:author="Steve Rozen, Ph.D." w:date="2025-06-05T09:15:00Z" w16du:dateUtc="2025-06-05T13:15:00Z">
        <w:r w:rsidR="002F5F56">
          <w:rPr>
            <w:rFonts w:ascii="Times New Roman" w:hAnsi="Times New Roman" w:cs="Times New Roman"/>
            <w:sz w:val="24"/>
            <w:szCs w:val="24"/>
          </w:rPr>
          <w:t>, which we term</w:t>
        </w:r>
      </w:ins>
      <w:r w:rsidRPr="00CA73E4">
        <w:rPr>
          <w:rFonts w:ascii="Times New Roman" w:hAnsi="Times New Roman" w:cs="Times New Roman"/>
          <w:sz w:val="24"/>
          <w:szCs w:val="24"/>
        </w:rPr>
        <w:t xml:space="preserve"> </w:t>
      </w:r>
      <w:ins w:id="49" w:author="Steve Rozen, Ph.D." w:date="2025-06-05T09:15:00Z" w16du:dateUtc="2025-06-05T13:15:00Z">
        <w:r w:rsidR="002F5F56">
          <w:rPr>
            <w:rFonts w:ascii="Times New Roman" w:hAnsi="Times New Roman" w:cs="Times New Roman"/>
            <w:sz w:val="24"/>
            <w:szCs w:val="24"/>
          </w:rPr>
          <w:t>“</w:t>
        </w:r>
      </w:ins>
      <w:ins w:id="50" w:author="Steve Rozen, Ph.D." w:date="2025-06-05T09:24:00Z" w16du:dateUtc="2025-06-05T13:24:00Z">
        <w:r w:rsidR="00705C12">
          <w:rPr>
            <w:rFonts w:ascii="Times New Roman" w:hAnsi="Times New Roman" w:cs="Times New Roman"/>
            <w:sz w:val="24"/>
            <w:szCs w:val="24"/>
          </w:rPr>
          <w:t>I</w:t>
        </w:r>
      </w:ins>
      <w:ins w:id="51" w:author="Steve Rozen, Ph.D." w:date="2025-06-05T09:23:00Z" w16du:dateUtc="2025-06-05T13:23:00Z">
        <w:r w:rsidR="00705C12">
          <w:rPr>
            <w:rFonts w:ascii="Times New Roman" w:hAnsi="Times New Roman" w:cs="Times New Roman"/>
            <w:sz w:val="24"/>
            <w:szCs w:val="24"/>
          </w:rPr>
          <w:t>ndel</w:t>
        </w:r>
      </w:ins>
      <w:del w:id="52" w:author="Steve Rozen, Ph.D." w:date="2025-06-05T09:23:00Z" w16du:dateUtc="2025-06-05T13:23:00Z">
        <w:r w:rsidRPr="00CA73E4" w:rsidDel="00705C12">
          <w:rPr>
            <w:rFonts w:ascii="Times New Roman" w:hAnsi="Times New Roman" w:cs="Times New Roman"/>
            <w:sz w:val="24"/>
            <w:szCs w:val="24"/>
          </w:rPr>
          <w:delText>ID</w:delText>
        </w:r>
      </w:del>
      <w:r w:rsidRPr="00CA73E4">
        <w:rPr>
          <w:rFonts w:ascii="Times New Roman" w:hAnsi="Times New Roman" w:cs="Times New Roman"/>
          <w:sz w:val="24"/>
          <w:szCs w:val="24"/>
        </w:rPr>
        <w:t>89</w:t>
      </w:r>
      <w:ins w:id="53" w:author="Steve Rozen, Ph.D." w:date="2025-06-05T09:15:00Z" w16du:dateUtc="2025-06-05T13:15:00Z">
        <w:r w:rsidR="002F5F56">
          <w:rPr>
            <w:rFonts w:ascii="Times New Roman" w:hAnsi="Times New Roman" w:cs="Times New Roman"/>
            <w:sz w:val="24"/>
            <w:szCs w:val="24"/>
          </w:rPr>
          <w:t>”</w:t>
        </w:r>
      </w:ins>
      <w:ins w:id="54" w:author="Steve Rozen, Ph.D." w:date="2025-06-05T09:18:00Z" w16du:dateUtc="2025-06-05T13:18:00Z">
        <w:r w:rsidR="002F5F56">
          <w:rPr>
            <w:rFonts w:ascii="Times New Roman" w:hAnsi="Times New Roman" w:cs="Times New Roman"/>
            <w:sz w:val="24"/>
            <w:szCs w:val="24"/>
          </w:rPr>
          <w:t xml:space="preserve">, because it classifies indels into 89 types, </w:t>
        </w:r>
      </w:ins>
      <w:ins w:id="55" w:author="Steve Rozen, Ph.D." w:date="2025-06-05T09:19:00Z" w16du:dateUtc="2025-06-05T13:19:00Z">
        <w:r w:rsidR="002F5F56">
          <w:rPr>
            <w:rFonts w:ascii="Times New Roman" w:hAnsi="Times New Roman" w:cs="Times New Roman"/>
            <w:sz w:val="24"/>
            <w:szCs w:val="24"/>
          </w:rPr>
          <w:t xml:space="preserve">subdivides </w:t>
        </w:r>
      </w:ins>
      <w:ins w:id="56" w:author="Steve Rozen, Ph.D." w:date="2025-06-05T09:20:00Z" w16du:dateUtc="2025-06-05T13:20:00Z">
        <w:r w:rsidR="002F5F56">
          <w:rPr>
            <w:rFonts w:ascii="Times New Roman" w:hAnsi="Times New Roman" w:cs="Times New Roman"/>
            <w:sz w:val="24"/>
            <w:szCs w:val="24"/>
          </w:rPr>
          <w:t xml:space="preserve">some </w:t>
        </w:r>
      </w:ins>
      <w:ins w:id="57" w:author="Steve Rozen, Ph.D." w:date="2025-06-05T09:19:00Z" w16du:dateUtc="2025-06-05T13:19:00Z">
        <w:r w:rsidR="002F5F56">
          <w:rPr>
            <w:rFonts w:ascii="Times New Roman" w:hAnsi="Times New Roman" w:cs="Times New Roman"/>
            <w:sz w:val="24"/>
            <w:szCs w:val="24"/>
          </w:rPr>
          <w:t>single base substitutions according to</w:t>
        </w:r>
      </w:ins>
      <w:del w:id="58" w:author="Steve Rozen, Ph.D." w:date="2025-06-05T09:18:00Z" w16du:dateUtc="2025-06-05T13:18:00Z">
        <w:r w:rsidRPr="00CA73E4" w:rsidDel="002F5F56">
          <w:rPr>
            <w:rFonts w:ascii="Times New Roman" w:hAnsi="Times New Roman" w:cs="Times New Roman"/>
            <w:sz w:val="24"/>
            <w:szCs w:val="24"/>
          </w:rPr>
          <w:delText xml:space="preserve">, </w:delText>
        </w:r>
      </w:del>
      <w:del w:id="59" w:author="Steve Rozen, Ph.D." w:date="2025-06-05T09:16:00Z" w16du:dateUtc="2025-06-05T13:16:00Z">
        <w:r w:rsidRPr="00CA73E4" w:rsidDel="002F5F56">
          <w:rPr>
            <w:rFonts w:ascii="Times New Roman" w:hAnsi="Times New Roman" w:cs="Times New Roman"/>
            <w:sz w:val="24"/>
            <w:szCs w:val="24"/>
          </w:rPr>
          <w:delText xml:space="preserve">a recently refined classification that </w:delText>
        </w:r>
      </w:del>
      <w:del w:id="60" w:author="Steve Rozen, Ph.D." w:date="2025-06-05T09:19:00Z" w16du:dateUtc="2025-06-05T13:19:00Z">
        <w:r w:rsidRPr="00CA73E4" w:rsidDel="002F5F56">
          <w:rPr>
            <w:rFonts w:ascii="Times New Roman" w:hAnsi="Times New Roman" w:cs="Times New Roman"/>
            <w:sz w:val="24"/>
            <w:szCs w:val="24"/>
          </w:rPr>
          <w:delText>incorporates</w:delText>
        </w:r>
      </w:del>
      <w:r w:rsidRPr="00CA73E4">
        <w:rPr>
          <w:rFonts w:ascii="Times New Roman" w:hAnsi="Times New Roman" w:cs="Times New Roman"/>
          <w:sz w:val="24"/>
          <w:szCs w:val="24"/>
        </w:rPr>
        <w:t xml:space="preserve"> </w:t>
      </w:r>
      <w:del w:id="61" w:author="Steve Rozen, Ph.D." w:date="2025-06-05T09:18:00Z" w16du:dateUtc="2025-06-05T13:18:00Z">
        <w:r w:rsidDel="002F5F56">
          <w:rPr>
            <w:rFonts w:ascii="Times New Roman" w:hAnsi="Times New Roman" w:cs="Times New Roman" w:hint="eastAsia"/>
            <w:sz w:val="24"/>
            <w:szCs w:val="24"/>
          </w:rPr>
          <w:delText xml:space="preserve">the </w:delText>
        </w:r>
      </w:del>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ins w:id="62" w:author="Steve Rozen, Ph.D." w:date="2025-06-05T09:23:00Z" w16du:dateUtc="2025-06-05T13:23:00Z">
        <w:r w:rsidR="00705C12">
          <w:rPr>
            <w:rFonts w:ascii="Times New Roman" w:hAnsi="Times New Roman" w:cs="Times New Roman"/>
            <w:sz w:val="24"/>
            <w:szCs w:val="24"/>
          </w:rPr>
          <w:t xml:space="preserve">, while at the same time </w:t>
        </w:r>
      </w:ins>
      <w:del w:id="63" w:author="Steve Rozen, Ph.D." w:date="2025-06-05T09:23:00Z" w16du:dateUtc="2025-06-05T13:23:00Z">
        <w:r w:rsidR="00B8798B" w:rsidDel="00705C12">
          <w:rPr>
            <w:rFonts w:ascii="Times New Roman" w:hAnsi="Times New Roman" w:cs="Times New Roman" w:hint="eastAsia"/>
            <w:sz w:val="24"/>
            <w:szCs w:val="24"/>
          </w:rPr>
          <w:delText xml:space="preserve"> </w:delText>
        </w:r>
      </w:del>
      <w:ins w:id="64" w:author="Steve Rozen, Ph.D." w:date="2025-06-05T09:23:00Z" w16du:dateUtc="2025-06-05T13:23:00Z">
        <w:r w:rsidR="00705C12">
          <w:rPr>
            <w:rFonts w:ascii="Times New Roman" w:hAnsi="Times New Roman" w:cs="Times New Roman"/>
            <w:sz w:val="24"/>
            <w:szCs w:val="24"/>
          </w:rPr>
          <w:t>merging</w:t>
        </w:r>
      </w:ins>
      <w:ins w:id="65" w:author="Steve Rozen, Ph.D." w:date="2025-06-05T09:20:00Z" w16du:dateUtc="2025-06-05T13:20:00Z">
        <w:r w:rsidR="002F5F56">
          <w:rPr>
            <w:rFonts w:ascii="Times New Roman" w:hAnsi="Times New Roman" w:cs="Times New Roman"/>
            <w:sz w:val="24"/>
            <w:szCs w:val="24"/>
          </w:rPr>
          <w:t xml:space="preserve"> some indel types that are distinct in the </w:t>
        </w:r>
      </w:ins>
      <w:ins w:id="66" w:author="Steve Rozen, Ph.D." w:date="2025-06-05T09:24:00Z" w16du:dateUtc="2025-06-05T13:24:00Z">
        <w:r w:rsidR="00705C12">
          <w:rPr>
            <w:rFonts w:ascii="Times New Roman" w:hAnsi="Times New Roman" w:cs="Times New Roman"/>
            <w:sz w:val="24"/>
            <w:szCs w:val="24"/>
          </w:rPr>
          <w:t>I</w:t>
        </w:r>
      </w:ins>
      <w:ins w:id="67" w:author="Steve Rozen, Ph.D." w:date="2025-06-05T09:20:00Z" w16du:dateUtc="2025-06-05T13:20:00Z">
        <w:r w:rsidR="002F5F56">
          <w:rPr>
            <w:rFonts w:ascii="Times New Roman" w:hAnsi="Times New Roman" w:cs="Times New Roman"/>
            <w:sz w:val="24"/>
            <w:szCs w:val="24"/>
          </w:rPr>
          <w:t>ndel8</w:t>
        </w:r>
      </w:ins>
      <w:ins w:id="68" w:author="Steve Rozen, Ph.D." w:date="2025-06-05T09:24:00Z" w16du:dateUtc="2025-06-05T13:24:00Z">
        <w:r w:rsidR="00705C12">
          <w:rPr>
            <w:rFonts w:ascii="Times New Roman" w:hAnsi="Times New Roman" w:cs="Times New Roman"/>
            <w:sz w:val="24"/>
            <w:szCs w:val="24"/>
          </w:rPr>
          <w:t>9</w:t>
        </w:r>
      </w:ins>
      <w:ins w:id="69" w:author="Steve Rozen, Ph.D." w:date="2025-06-05T09:20:00Z" w16du:dateUtc="2025-06-05T13:20:00Z">
        <w:r w:rsidR="002F5F56">
          <w:rPr>
            <w:rFonts w:ascii="Times New Roman" w:hAnsi="Times New Roman" w:cs="Times New Roman"/>
            <w:sz w:val="24"/>
            <w:szCs w:val="24"/>
          </w:rPr>
          <w:t xml:space="preserve"> system </w:t>
        </w:r>
      </w:ins>
      <w:r w:rsidR="00B8798B">
        <w:rPr>
          <w:rFonts w:ascii="Times New Roman" w:hAnsi="Times New Roman" w:cs="Times New Roman" w:hint="eastAsia"/>
          <w:sz w:val="24"/>
          <w:szCs w:val="24"/>
        </w:rPr>
        <w:t>(</w:t>
      </w:r>
      <w:r w:rsidR="001B62EF">
        <w:rPr>
          <w:rFonts w:ascii="Times New Roman" w:hAnsi="Times New Roman" w:cs="Times New Roman" w:hint="eastAsia"/>
          <w:sz w:val="24"/>
          <w:szCs w:val="24"/>
        </w:rPr>
        <w:t>Koh et al., 2025</w:t>
      </w:r>
      <w:r w:rsidR="00B8798B">
        <w:rPr>
          <w:rFonts w:ascii="Times New Roman" w:hAnsi="Times New Roman" w:cs="Times New Roman" w:hint="eastAsia"/>
          <w:sz w:val="24"/>
          <w:szCs w:val="24"/>
        </w:rPr>
        <w:t>)</w:t>
      </w:r>
      <w:ins w:id="70" w:author="Steve Rozen, Ph.D." w:date="2025-06-05T09:21:00Z" w16du:dateUtc="2025-06-05T13:21:00Z">
        <w:r w:rsidR="002F5F56">
          <w:rPr>
            <w:rFonts w:ascii="Times New Roman" w:hAnsi="Times New Roman" w:cs="Times New Roman"/>
            <w:sz w:val="24"/>
            <w:szCs w:val="24"/>
          </w:rPr>
          <w:t xml:space="preserve"> (Figure 1X)</w:t>
        </w:r>
      </w:ins>
      <w:r w:rsidRPr="00CA73E4">
        <w:rPr>
          <w:rFonts w:ascii="Times New Roman" w:hAnsi="Times New Roman" w:cs="Times New Roman"/>
          <w:sz w:val="24"/>
          <w:szCs w:val="24"/>
        </w:rPr>
        <w:t xml:space="preserve">. </w:t>
      </w:r>
      <w:ins w:id="71" w:author="Steve Rozen, Ph.D." w:date="2025-06-05T09:24:00Z" w16du:dateUtc="2025-06-05T13:24:00Z">
        <w:r w:rsidR="00705C12">
          <w:rPr>
            <w:rFonts w:ascii="Times New Roman" w:hAnsi="Times New Roman" w:cs="Times New Roman"/>
            <w:sz w:val="24"/>
            <w:szCs w:val="24"/>
          </w:rPr>
          <w:t>Us</w:t>
        </w:r>
      </w:ins>
      <w:ins w:id="72" w:author="Steve Rozen, Ph.D." w:date="2025-06-05T09:25:00Z" w16du:dateUtc="2025-06-05T13:25:00Z">
        <w:r w:rsidR="00705C12">
          <w:rPr>
            <w:rFonts w:ascii="Times New Roman" w:hAnsi="Times New Roman" w:cs="Times New Roman"/>
            <w:sz w:val="24"/>
            <w:szCs w:val="24"/>
          </w:rPr>
          <w:t>e of the Indel89 system offered the ability to distinguish several signatures that could not be distinguished in Indel83. In general, the relationship between Indel83 and Indel8</w:t>
        </w:r>
      </w:ins>
      <w:ins w:id="73" w:author="Steve Rozen, Ph.D." w:date="2025-06-05T09:26:00Z" w16du:dateUtc="2025-06-05T13:26:00Z">
        <w:r w:rsidR="00705C12">
          <w:rPr>
            <w:rFonts w:ascii="Times New Roman" w:hAnsi="Times New Roman" w:cs="Times New Roman"/>
            <w:sz w:val="24"/>
            <w:szCs w:val="24"/>
          </w:rPr>
          <w:t>9 signatures is many-to-many</w:t>
        </w:r>
      </w:ins>
      <w:ins w:id="74" w:author="Steve Rozen, Ph.D." w:date="2025-06-05T09:29:00Z" w16du:dateUtc="2025-06-05T13:29:00Z">
        <w:r w:rsidR="00705C12">
          <w:rPr>
            <w:rFonts w:ascii="Times New Roman" w:hAnsi="Times New Roman" w:cs="Times New Roman"/>
            <w:sz w:val="24"/>
            <w:szCs w:val="24"/>
          </w:rPr>
          <w:t xml:space="preserve">: in some cases one Indel83 signatures maps to multiple Indel89 signatures, and in other cases </w:t>
        </w:r>
      </w:ins>
      <w:ins w:id="75" w:author="Steve Rozen, Ph.D." w:date="2025-06-05T09:30:00Z" w16du:dateUtc="2025-06-05T13:30:00Z">
        <w:r w:rsidR="00705C12">
          <w:rPr>
            <w:rFonts w:ascii="Times New Roman" w:hAnsi="Times New Roman" w:cs="Times New Roman"/>
            <w:sz w:val="24"/>
            <w:szCs w:val="24"/>
          </w:rPr>
          <w:t>one Indel89 signature maps to multiple Indel83 signatures &lt;do we have an example or is this only in-principle?&gt;. I</w:t>
        </w:r>
      </w:ins>
      <w:ins w:id="76" w:author="Steve Rozen, Ph.D." w:date="2025-06-05T09:26:00Z" w16du:dateUtc="2025-06-05T13:26:00Z">
        <w:r w:rsidR="00705C12">
          <w:rPr>
            <w:rFonts w:ascii="Times New Roman" w:hAnsi="Times New Roman" w:cs="Times New Roman"/>
            <w:sz w:val="24"/>
            <w:szCs w:val="24"/>
          </w:rPr>
          <w:t>t is not possible to algorithmically map signatures between the two classifications</w:t>
        </w:r>
      </w:ins>
      <w:ins w:id="77" w:author="Steve Rozen, Ph.D." w:date="2025-06-05T09:29:00Z" w16du:dateUtc="2025-06-05T13:29:00Z">
        <w:r w:rsidR="00705C12">
          <w:rPr>
            <w:rFonts w:ascii="Times New Roman" w:hAnsi="Times New Roman" w:cs="Times New Roman"/>
            <w:sz w:val="24"/>
            <w:szCs w:val="24"/>
          </w:rPr>
          <w:t xml:space="preserve">. </w:t>
        </w:r>
      </w:ins>
      <w:del w:id="78" w:author="Steve Rozen, Ph.D." w:date="2025-06-05T09:32:00Z" w16du:dateUtc="2025-06-05T13:32:00Z">
        <w:r w:rsidRPr="00CA73E4" w:rsidDel="00705C12">
          <w:rPr>
            <w:rFonts w:ascii="Times New Roman" w:hAnsi="Times New Roman" w:cs="Times New Roman"/>
            <w:sz w:val="24"/>
            <w:szCs w:val="24"/>
          </w:rPr>
          <w:delText>In t</w:delText>
        </w:r>
      </w:del>
      <w:ins w:id="79" w:author="Steve Rozen, Ph.D." w:date="2025-06-05T09:32:00Z" w16du:dateUtc="2025-06-05T13:32:00Z">
        <w:r w:rsidR="00705C12">
          <w:rPr>
            <w:rFonts w:ascii="Times New Roman" w:hAnsi="Times New Roman" w:cs="Times New Roman"/>
            <w:sz w:val="24"/>
            <w:szCs w:val="24"/>
          </w:rPr>
          <w:t>T</w:t>
        </w:r>
      </w:ins>
      <w:r w:rsidRPr="00CA73E4">
        <w:rPr>
          <w:rFonts w:ascii="Times New Roman" w:hAnsi="Times New Roman" w:cs="Times New Roman"/>
          <w:sz w:val="24"/>
          <w:szCs w:val="24"/>
        </w:rPr>
        <w:t>his study</w:t>
      </w:r>
      <w:del w:id="80" w:author="Steve Rozen, Ph.D." w:date="2025-06-05T09:32:00Z" w16du:dateUtc="2025-06-05T13:32:00Z">
        <w:r w:rsidRPr="00CA73E4" w:rsidDel="00705C12">
          <w:rPr>
            <w:rFonts w:ascii="Times New Roman" w:hAnsi="Times New Roman" w:cs="Times New Roman"/>
            <w:sz w:val="24"/>
            <w:szCs w:val="24"/>
          </w:rPr>
          <w:delText>, we</w:delText>
        </w:r>
      </w:del>
      <w:r w:rsidRPr="00CA73E4">
        <w:rPr>
          <w:rFonts w:ascii="Times New Roman" w:hAnsi="Times New Roman" w:cs="Times New Roman"/>
          <w:sz w:val="24"/>
          <w:szCs w:val="24"/>
        </w:rPr>
        <w:t xml:space="preserve"> employ</w:t>
      </w:r>
      <w:ins w:id="81" w:author="Steve Rozen, Ph.D." w:date="2025-06-05T09:39:00Z" w16du:dateUtc="2025-06-05T13:39:00Z">
        <w:r w:rsidR="00793B7C">
          <w:rPr>
            <w:rFonts w:ascii="Times New Roman" w:hAnsi="Times New Roman" w:cs="Times New Roman"/>
            <w:sz w:val="24"/>
            <w:szCs w:val="24"/>
          </w:rPr>
          <w:t>s</w:t>
        </w:r>
      </w:ins>
      <w:r w:rsidRPr="00CA73E4">
        <w:rPr>
          <w:rFonts w:ascii="Times New Roman" w:hAnsi="Times New Roman" w:cs="Times New Roman"/>
          <w:sz w:val="24"/>
          <w:szCs w:val="24"/>
        </w:rPr>
        <w:t xml:space="preserve"> both </w:t>
      </w:r>
      <w:del w:id="82" w:author="Steve Rozen, Ph.D." w:date="2025-06-05T09:32:00Z" w16du:dateUtc="2025-06-05T13:32:00Z">
        <w:r w:rsidRPr="00CA73E4" w:rsidDel="00705C12">
          <w:rPr>
            <w:rFonts w:ascii="Times New Roman" w:hAnsi="Times New Roman" w:cs="Times New Roman"/>
            <w:sz w:val="24"/>
            <w:szCs w:val="24"/>
          </w:rPr>
          <w:delText>ID83 and ID89</w:delText>
        </w:r>
      </w:del>
      <w:ins w:id="83" w:author="Steve Rozen, Ph.D." w:date="2025-06-05T09:32:00Z" w16du:dateUtc="2025-06-05T13:32:00Z">
        <w:r w:rsidR="00705C12">
          <w:rPr>
            <w:rFonts w:ascii="Times New Roman" w:hAnsi="Times New Roman" w:cs="Times New Roman"/>
            <w:sz w:val="24"/>
            <w:szCs w:val="24"/>
          </w:rPr>
          <w:t>classificaitons</w:t>
        </w:r>
      </w:ins>
      <w:r w:rsidRPr="00CA73E4">
        <w:rPr>
          <w:rFonts w:ascii="Times New Roman" w:hAnsi="Times New Roman" w:cs="Times New Roman"/>
          <w:sz w:val="24"/>
          <w:szCs w:val="24"/>
        </w:rPr>
        <w:t xml:space="preserve"> to comprehensively interpret indel mutational processes.</w:t>
      </w:r>
    </w:p>
    <w:p w14:paraId="60479F4D" w14:textId="77777777"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The ID83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lastRenderedPageBreak/>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2A76942B"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ID89 classification </w:t>
      </w:r>
      <w:del w:id="84" w:author="Steve Rozen, Ph.D." w:date="2025-06-05T09:42:00Z" w16du:dateUtc="2025-06-05T13:42:00Z">
        <w:r w:rsidRPr="00B8798B" w:rsidDel="00793B7C">
          <w:rPr>
            <w:rFonts w:ascii="Times New Roman" w:hAnsi="Times New Roman" w:cs="Times New Roman"/>
            <w:sz w:val="24"/>
            <w:szCs w:val="24"/>
          </w:rPr>
          <w:delText xml:space="preserve">extends this framework by </w:delText>
        </w:r>
      </w:del>
      <w:r w:rsidRPr="00B8798B">
        <w:rPr>
          <w:rFonts w:ascii="Times New Roman" w:hAnsi="Times New Roman" w:cs="Times New Roman"/>
          <w:sz w:val="24"/>
          <w:szCs w:val="24"/>
        </w:rPr>
        <w:t>incorporat</w:t>
      </w:r>
      <w:ins w:id="85" w:author="Steve Rozen, Ph.D." w:date="2025-06-05T09:42:00Z" w16du:dateUtc="2025-06-05T13:42:00Z">
        <w:r w:rsidR="00793B7C">
          <w:rPr>
            <w:rFonts w:ascii="Times New Roman" w:hAnsi="Times New Roman" w:cs="Times New Roman"/>
            <w:sz w:val="24"/>
            <w:szCs w:val="24"/>
          </w:rPr>
          <w:t>es</w:t>
        </w:r>
      </w:ins>
      <w:del w:id="86" w:author="Steve Rozen, Ph.D." w:date="2025-06-05T09:42:00Z" w16du:dateUtc="2025-06-05T13:42:00Z">
        <w:r w:rsidRPr="00B8798B" w:rsidDel="00793B7C">
          <w:rPr>
            <w:rFonts w:ascii="Times New Roman" w:hAnsi="Times New Roman" w:cs="Times New Roman"/>
            <w:sz w:val="24"/>
            <w:szCs w:val="24"/>
          </w:rPr>
          <w:delText>ing</w:delText>
        </w:r>
      </w:del>
      <w:r w:rsidRPr="00B8798B">
        <w:rPr>
          <w:rFonts w:ascii="Times New Roman" w:hAnsi="Times New Roman" w:cs="Times New Roman"/>
          <w:sz w:val="24"/>
          <w:szCs w:val="24"/>
        </w:rPr>
        <w:t xml:space="preserve"> a more granular analysis of the sequence context</w:t>
      </w:r>
      <w:ins w:id="87" w:author="Steve Rozen, Ph.D." w:date="2025-06-05T09:43:00Z" w16du:dateUtc="2025-06-05T13:43:00Z">
        <w:r w:rsidR="00793B7C">
          <w:rPr>
            <w:rFonts w:ascii="Times New Roman" w:hAnsi="Times New Roman" w:cs="Times New Roman"/>
            <w:sz w:val="24"/>
            <w:szCs w:val="24"/>
          </w:rPr>
          <w:t xml:space="preserve"> for some one-base-pair indels, which </w:t>
        </w:r>
      </w:ins>
      <w:del w:id="88" w:author="Steve Rozen, Ph.D." w:date="2025-06-05T09:43:00Z" w16du:dateUtc="2025-06-05T13:43:00Z">
        <w:r w:rsidRPr="00B8798B" w:rsidDel="00793B7C">
          <w:rPr>
            <w:rFonts w:ascii="Times New Roman" w:hAnsi="Times New Roman" w:cs="Times New Roman"/>
            <w:sz w:val="24"/>
            <w:szCs w:val="24"/>
          </w:rPr>
          <w:delText xml:space="preserve">, </w:delText>
        </w:r>
      </w:del>
      <w:r w:rsidRPr="00B8798B">
        <w:rPr>
          <w:rFonts w:ascii="Times New Roman" w:hAnsi="Times New Roman" w:cs="Times New Roman"/>
          <w:sz w:val="24"/>
          <w:szCs w:val="24"/>
        </w:rPr>
        <w:t>significantly enhanc</w:t>
      </w:r>
      <w:ins w:id="89" w:author="Steve Rozen, Ph.D." w:date="2025-06-05T09:43:00Z" w16du:dateUtc="2025-06-05T13:43:00Z">
        <w:r w:rsidR="00793B7C">
          <w:rPr>
            <w:rFonts w:ascii="Times New Roman" w:hAnsi="Times New Roman" w:cs="Times New Roman"/>
            <w:sz w:val="24"/>
            <w:szCs w:val="24"/>
          </w:rPr>
          <w:t>es</w:t>
        </w:r>
      </w:ins>
      <w:del w:id="90" w:author="Steve Rozen, Ph.D." w:date="2025-06-05T09:43:00Z" w16du:dateUtc="2025-06-05T13:43:00Z">
        <w:r w:rsidRPr="00B8798B" w:rsidDel="00793B7C">
          <w:rPr>
            <w:rFonts w:ascii="Times New Roman" w:hAnsi="Times New Roman" w:cs="Times New Roman"/>
            <w:sz w:val="24"/>
            <w:szCs w:val="24"/>
          </w:rPr>
          <w:delText>ing our</w:delText>
        </w:r>
      </w:del>
      <w:ins w:id="91" w:author="Steve Rozen, Ph.D." w:date="2025-06-05T09:43:00Z" w16du:dateUtc="2025-06-05T13:43:00Z">
        <w:r w:rsidR="00793B7C">
          <w:rPr>
            <w:rFonts w:ascii="Times New Roman" w:hAnsi="Times New Roman" w:cs="Times New Roman"/>
            <w:sz w:val="24"/>
            <w:szCs w:val="24"/>
          </w:rPr>
          <w:t xml:space="preserve"> the</w:t>
        </w:r>
      </w:ins>
      <w:r w:rsidRPr="00B8798B">
        <w:rPr>
          <w:rFonts w:ascii="Times New Roman" w:hAnsi="Times New Roman" w:cs="Times New Roman"/>
          <w:sz w:val="24"/>
          <w:szCs w:val="24"/>
        </w:rPr>
        <w:t xml:space="preserve"> ability to </w:t>
      </w:r>
      <w:commentRangeStart w:id="92"/>
      <w:r w:rsidRPr="00B8798B">
        <w:rPr>
          <w:rFonts w:ascii="Times New Roman" w:hAnsi="Times New Roman" w:cs="Times New Roman"/>
          <w:sz w:val="24"/>
          <w:szCs w:val="24"/>
        </w:rPr>
        <w:t>resolve 1 bp T insertions and deletions in diverse sequence environments</w:t>
      </w:r>
      <w:commentRangeEnd w:id="92"/>
      <w:r w:rsidR="00793B7C">
        <w:rPr>
          <w:rStyle w:val="CommentReference"/>
        </w:rPr>
        <w:commentReference w:id="92"/>
      </w:r>
      <w:r w:rsidRPr="00B8798B">
        <w:rPr>
          <w:rFonts w:ascii="Times New Roman" w:hAnsi="Times New Roman" w:cs="Times New Roman"/>
          <w:sz w:val="24"/>
          <w:szCs w:val="24"/>
        </w:rPr>
        <w:t>. For instance, the ID83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xml:space="preserve">. In contrast, the ID89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ins w:id="93" w:author="Steve Rozen, Ph.D." w:date="2025-06-05T09:44:00Z" w16du:dateUtc="2025-06-05T13:44:00Z">
        <w:r>
          <w:rPr>
            <w:rFonts w:ascii="Times New Roman" w:hAnsi="Times New Roman" w:cs="Times New Roman"/>
            <w:sz w:val="24"/>
            <w:szCs w:val="24"/>
          </w:rPr>
          <w:t xml:space="preserve">&lt;the point of this paragraph is that </w:t>
        </w:r>
      </w:ins>
      <w:ins w:id="94" w:author="Steve Rozen, Ph.D." w:date="2025-06-05T09:45:00Z" w16du:dateUtc="2025-06-05T13:45:00Z">
        <w:r>
          <w:rPr>
            <w:rFonts w:ascii="Times New Roman" w:hAnsi="Times New Roman" w:cs="Times New Roman"/>
            <w:sz w:val="24"/>
            <w:szCs w:val="24"/>
          </w:rPr>
          <w:t xml:space="preserve">Indel89 is more informative?&gt; </w:t>
        </w:r>
      </w:ins>
      <w:r w:rsidR="00B8798B"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00B8798B"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00B8798B"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00B8798B"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commentRangeEnd w:id="25"/>
      <w:r w:rsidR="008D39A4">
        <w:rPr>
          <w:rStyle w:val="CommentReference"/>
        </w:rPr>
        <w:commentReference w:id="25"/>
      </w:r>
    </w:p>
    <w:p w14:paraId="2229B932" w14:textId="16FBFEB1"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lastRenderedPageBreak/>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ID83 mutational signatures and 41 ID89 mutational signatures. A signature was considered novel if it was not similar to any known ID signature or could not be reconstructed from them. To systematically compare the two signature catalogs, we developed and applied a new pipeline to match ID83 and ID89 signatures based on tumor samples with high signature proportions.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replication strand of each signature, providing insights into their underlying mutational processes. E</w:t>
      </w:r>
      <w:r w:rsidR="00EB4AAF" w:rsidRPr="00EB4AAF">
        <w:t xml:space="preserve"> </w:t>
      </w:r>
      <w:r w:rsidR="00EB4AAF" w:rsidRPr="00EB4AAF">
        <w:rPr>
          <w:rFonts w:ascii="Times New Roman" w:hAnsi="Times New Roman" w:cs="Times New Roman"/>
          <w:sz w:val="24"/>
          <w:szCs w:val="24"/>
        </w:rPr>
        <w:t xml:space="preserve">Experimental validation confirmed that one novel ID signature, identified in both the ID83 and ID89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is associated with topoisomerase-1-transcription-associated mutagenesis in the context of RNASEH2B deficiency. Additionally, four novel signatures from both ID83 and ID89 were detected predominantly in the HMF dataset, due to its larger representation of tumors with microsatellite instability (MSI). Together, our analyses provide an expanded and detailed landscape of both ID83 and ID89 mutational signatures, comprehensively elucidating their clinical associations, extended sequence contexts,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7777777"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We generated mutational catalogs using both the traditional ID83 classification and the newer ID89 taxonomy. 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32BCCE62"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signatures were compared to COSMIC v3.4 signatures and classified into three groups: (a) 18 signatures matching COSMIC v3.4 with cosine similarity &gt; 0.85 (designated "C_IDx," where x corresponds to the COSMIC ID; see </w:t>
      </w:r>
      <w:r w:rsidRPr="00BF36B6">
        <w:rPr>
          <w:rFonts w:ascii="Times New Roman" w:hAnsi="Times New Roman" w:cs="Times New Roman"/>
          <w:sz w:val="24"/>
          <w:szCs w:val="24"/>
        </w:rPr>
        <w:lastRenderedPageBreak/>
        <w:t>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"H_IDx" starting from ID24, as COSMIC v3.4 ends at ID23 (Figure 2C). All novel signatures are supported by at least one sample, reinforcing their biological relevance (Figure S2).</w:t>
      </w:r>
    </w:p>
    <w:p w14:paraId="2AD21783" w14:textId="1660A5EA"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ID83 signatures and 41 ID89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550AEED0" w:rsidR="00743039" w:rsidRDefault="000C7E8B" w:rsidP="008A1C58">
      <w:pPr>
        <w:spacing w:line="480" w:lineRule="auto"/>
        <w:rPr>
          <w:rFonts w:ascii="Times New Roman" w:hAnsi="Times New Roman" w:cs="Times New Roman"/>
          <w:sz w:val="24"/>
          <w:szCs w:val="24"/>
        </w:rPr>
      </w:pPr>
      <w:r>
        <w:rPr>
          <w:rFonts w:ascii="Times New Roman" w:hAnsi="Times New Roman" w:cs="Times New Roman"/>
          <w:sz w:val="24"/>
          <w:szCs w:val="24"/>
        </w:rPr>
        <w:t>The mSigHdp</w:t>
      </w:r>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r w:rsidR="00A74EE9">
        <w:rPr>
          <w:rFonts w:ascii="Times New Roman" w:hAnsi="Times New Roman" w:cs="Times New Roman"/>
          <w:sz w:val="24"/>
          <w:szCs w:val="24"/>
        </w:rPr>
        <w:t>re-discovered</w:t>
      </w:r>
      <w:r w:rsidR="00A74EE9" w:rsidRPr="008A1C58">
        <w:rPr>
          <w:rFonts w:ascii="Times New Roman" w:hAnsi="Times New Roman" w:cs="Times New Roman"/>
          <w:sz w:val="24"/>
          <w:szCs w:val="24"/>
        </w:rPr>
        <w:t xml:space="preserve"> </w:t>
      </w:r>
      <w:r w:rsidR="00A74EE9">
        <w:rPr>
          <w:rFonts w:ascii="Times New Roman" w:hAnsi="Times New Roman" w:cs="Times New Roman"/>
          <w:sz w:val="24"/>
          <w:szCs w:val="24"/>
        </w:rPr>
        <w:t xml:space="preserve">signature similar to </w:t>
      </w:r>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w:t>
      </w:r>
      <w:r w:rsidR="00A74EE9">
        <w:rPr>
          <w:rFonts w:ascii="Times New Roman" w:hAnsi="Times New Roman" w:cs="Times New Roman"/>
          <w:sz w:val="24"/>
          <w:szCs w:val="24"/>
        </w:rPr>
        <w:t xml:space="preserve">the </w:t>
      </w:r>
      <w:r w:rsidR="00587F85" w:rsidRPr="008A1C58">
        <w:rPr>
          <w:rFonts w:ascii="Times New Roman" w:hAnsi="Times New Roman" w:cs="Times New Roman"/>
          <w:sz w:val="24"/>
          <w:szCs w:val="24"/>
        </w:rPr>
        <w:t xml:space="preserve">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commentRangeStart w:id="95"/>
      <w:r>
        <w:rPr>
          <w:rFonts w:ascii="Times New Roman" w:hAnsi="Times New Roman" w:cs="Times New Roman"/>
          <w:sz w:val="24"/>
          <w:szCs w:val="24"/>
        </w:rPr>
        <w:t xml:space="preserve">detected </w:t>
      </w:r>
      <w:r w:rsidR="003063D3">
        <w:rPr>
          <w:rFonts w:ascii="Times New Roman" w:hAnsi="Times New Roman" w:cs="Times New Roman"/>
          <w:sz w:val="24"/>
          <w:szCs w:val="24"/>
        </w:rPr>
        <w:t>&lt;can we say were not not present in the PCAWG data?&gt;</w:t>
      </w:r>
      <w:commentRangeEnd w:id="95"/>
      <w:r w:rsidR="00763AFA">
        <w:rPr>
          <w:rStyle w:val="CommentReference"/>
        </w:rPr>
        <w:commentReference w:id="95"/>
      </w:r>
      <w:r w:rsidR="003063D3">
        <w:rPr>
          <w:rFonts w:ascii="Times New Roman" w:hAnsi="Times New Roman" w:cs="Times New Roman"/>
          <w:sz w:val="24"/>
          <w:szCs w:val="24"/>
        </w:rPr>
        <w:t xml:space="preserve"> </w:t>
      </w:r>
      <w:r>
        <w:rPr>
          <w:rFonts w:ascii="Times New Roman" w:hAnsi="Times New Roman" w:cs="Times New Roman"/>
          <w:sz w:val="24"/>
          <w:szCs w:val="24"/>
        </w:rPr>
        <w:t>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mSigHdp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r w:rsidR="00A74EE9">
        <w:rPr>
          <w:rFonts w:ascii="Times New Roman" w:hAnsi="Times New Roman" w:cs="Times New Roman"/>
          <w:sz w:val="24"/>
          <w:szCs w:val="24"/>
        </w:rPr>
        <w:t xml:space="preserve">&lt;find better wording?&gt; </w:t>
      </w:r>
      <w:r w:rsidR="00CE35BA" w:rsidRPr="00CE35BA">
        <w:rPr>
          <w:rFonts w:ascii="Times New Roman" w:hAnsi="Times New Roman" w:cs="Times New Roman"/>
          <w:sz w:val="24"/>
          <w:szCs w:val="24"/>
        </w:rPr>
        <w:t>underscores its reliability in mutational signature analysis.</w:t>
      </w:r>
    </w:p>
    <w:p w14:paraId="1E3C6E32" w14:textId="6ED329CC" w:rsidR="00A74EE9" w:rsidRPr="008A1C58" w:rsidRDefault="00A74EE9" w:rsidP="008A1C58">
      <w:pPr>
        <w:spacing w:line="480" w:lineRule="auto"/>
        <w:rPr>
          <w:rFonts w:ascii="Times New Roman" w:hAnsi="Times New Roman" w:cs="Times New Roman"/>
          <w:sz w:val="24"/>
          <w:szCs w:val="24"/>
        </w:rPr>
      </w:pPr>
      <w:r>
        <w:rPr>
          <w:rFonts w:ascii="Times New Roman" w:hAnsi="Times New Roman" w:cs="Times New Roman"/>
          <w:sz w:val="24"/>
          <w:szCs w:val="24"/>
        </w:rPr>
        <w:t>&lt;Which ones are nearly identical?&gt;</w:t>
      </w:r>
    </w:p>
    <w:p w14:paraId="36D65A6F" w14:textId="286F8833" w:rsidR="00A74EE9" w:rsidRDefault="003E7179" w:rsidP="00A70D28">
      <w:pPr>
        <w:spacing w:line="480" w:lineRule="auto"/>
        <w:rPr>
          <w:rFonts w:ascii="Times New Roman" w:hAnsi="Times New Roman" w:cs="Times New Roman"/>
          <w:sz w:val="24"/>
          <w:szCs w:val="24"/>
        </w:rPr>
      </w:pPr>
      <w:r>
        <w:rPr>
          <w:rFonts w:ascii="Times New Roman" w:hAnsi="Times New Roman" w:cs="Times New Roman"/>
          <w:sz w:val="24"/>
          <w:szCs w:val="24"/>
        </w:rPr>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r w:rsidR="00743039" w:rsidRPr="008A1C58">
        <w:rPr>
          <w:rFonts w:ascii="Times New Roman" w:hAnsi="Times New Roman" w:cs="Times New Roman"/>
          <w:sz w:val="24"/>
          <w:szCs w:val="24"/>
        </w:rPr>
        <w:t xml:space="preserve">mSigHdp provides 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r>
        <w:rPr>
          <w:rFonts w:ascii="Times New Roman" w:hAnsi="Times New Roman" w:cs="Times New Roman"/>
          <w:sz w:val="24"/>
          <w:szCs w:val="24"/>
        </w:rPr>
        <w:t>.</w:t>
      </w:r>
      <w:r w:rsidR="00743039" w:rsidRPr="008A1C58">
        <w:rPr>
          <w:rFonts w:ascii="Times New Roman" w:hAnsi="Times New Roman" w:cs="Times New Roman"/>
          <w:sz w:val="24"/>
          <w:szCs w:val="24"/>
        </w:rPr>
        <w:t xml:space="preserve"> </w:t>
      </w:r>
    </w:p>
    <w:p w14:paraId="6607694E" w14:textId="7790733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3E7179">
        <w:rPr>
          <w:rFonts w:ascii="Times New Roman" w:hAnsi="Times New Roman" w:cs="Times New Roman"/>
          <w:sz w:val="24"/>
          <w:szCs w:val="24"/>
        </w:rPr>
        <w:t xml:space="preserve">ID9: </w:t>
      </w:r>
      <w:r w:rsidRPr="008A1C58">
        <w:rPr>
          <w:rFonts w:ascii="Times New Roman" w:hAnsi="Times New Roman" w:cs="Times New Roman"/>
          <w:sz w:val="24"/>
          <w:szCs w:val="24"/>
        </w:rPr>
        <w:t xml:space="preserve">In contrast to C_ID9 identified in our extraction, the COSMIC ID9 signature exhibits a near-depletion of the </w:t>
      </w:r>
      <w:r w:rsidR="0036154F">
        <w:rPr>
          <w:rFonts w:ascii="Times New Roman" w:hAnsi="Times New Roman" w:cs="Times New Roman" w:hint="eastAsia"/>
          <w:sz w:val="24"/>
          <w:szCs w:val="24"/>
        </w:rPr>
        <w:t>DE</w:t>
      </w:r>
      <w:r w:rsidR="001C1AB1">
        <w:rPr>
          <w:rFonts w:ascii="Times New Roman" w:hAnsi="Times New Roman" w:cs="Times New Roman" w:hint="eastAsia"/>
          <w:sz w:val="24"/>
          <w:szCs w:val="24"/>
        </w:rPr>
        <w:t>L</w:t>
      </w:r>
      <w:r w:rsidRPr="008A1C58">
        <w:rPr>
          <w:rFonts w:ascii="Times New Roman" w:hAnsi="Times New Roman" w:cs="Times New Roman"/>
          <w:sz w:val="24"/>
          <w:szCs w:val="24"/>
        </w:rPr>
        <w:t>:1:T:5+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00DD01E0">
        <w:rPr>
          <w:rFonts w:ascii="Times New Roman" w:hAnsi="Times New Roman" w:cs="Times New Roman"/>
          <w:sz w:val="24"/>
          <w:szCs w:val="24"/>
        </w:rPr>
        <w:t xml:space="preserve"> However, the </w:t>
      </w:r>
      <w:r w:rsidR="001C1AB1">
        <w:rPr>
          <w:rFonts w:ascii="Times New Roman" w:hAnsi="Times New Roman" w:cs="Times New Roman" w:hint="eastAsia"/>
          <w:sz w:val="24"/>
          <w:szCs w:val="24"/>
        </w:rPr>
        <w:t>DEL</w:t>
      </w:r>
      <w:r w:rsidR="00DD01E0">
        <w:rPr>
          <w:rFonts w:ascii="Times New Roman" w:hAnsi="Times New Roman" w:cs="Times New Roman"/>
          <w:sz w:val="24"/>
          <w:szCs w:val="24"/>
        </w:rPr>
        <w:t>:1:T:5+5 mutations are prevalent in all tumors with ID9</w:t>
      </w:r>
      <w:r w:rsidRPr="008A1C58">
        <w:rPr>
          <w:rFonts w:ascii="Times New Roman" w:hAnsi="Times New Roman" w:cs="Times New Roman"/>
          <w:sz w:val="24"/>
          <w:szCs w:val="24"/>
        </w:rPr>
        <w:t xml:space="preserve">.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w:t>
      </w:r>
      <w:commentRangeStart w:id="96"/>
      <w:r w:rsidR="007A74CA" w:rsidRPr="007A74CA">
        <w:rPr>
          <w:rFonts w:ascii="Times New Roman" w:hAnsi="Times New Roman" w:cs="Times New Roman"/>
          <w:sz w:val="24"/>
          <w:szCs w:val="24"/>
        </w:rPr>
        <w:lastRenderedPageBreak/>
        <w:t>The ID89 classification further supports this, as InsDel9 captures 1 bp T deletions from polyT sequences spanning 1–4 bp, 5–7 bp, and 8–9 bp. Similarly, Koh et al. described signatures InD9a, InD9b (comparable to InsDel9), and InD9c, which either show depletion of 1 bp T deletions (InD9a) or include 1 bp T deletions from polyTs of varying lengths</w:t>
      </w:r>
      <w:r w:rsidR="007A74CA">
        <w:rPr>
          <w:rFonts w:ascii="Times New Roman" w:hAnsi="Times New Roman" w:cs="Times New Roman" w:hint="eastAsia"/>
          <w:sz w:val="24"/>
          <w:szCs w:val="24"/>
        </w:rPr>
        <w:t xml:space="preserve"> (InD9b and InD9c).</w:t>
      </w:r>
      <w:commentRangeEnd w:id="96"/>
      <w:r w:rsidR="007A74CA">
        <w:rPr>
          <w:rStyle w:val="CommentReference"/>
        </w:rPr>
        <w:commentReference w:id="96"/>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97"/>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commentRangeEnd w:id="97"/>
      <w:r w:rsidR="00E50EEF">
        <w:rPr>
          <w:rStyle w:val="CommentReference"/>
        </w:rPr>
        <w:commentReference w:id="97"/>
      </w:r>
    </w:p>
    <w:p w14:paraId="70E0A810" w14:textId="0D10AF12" w:rsidR="00995F4D" w:rsidRPr="008A1C58"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xml:space="preserve">. Our analysis confirmed strong </w:t>
      </w:r>
      <w:r w:rsidRPr="00E07F96">
        <w:rPr>
          <w:rFonts w:ascii="Times New Roman" w:hAnsi="Times New Roman" w:cs="Times New Roman"/>
          <w:sz w:val="24"/>
          <w:szCs w:val="24"/>
        </w:rPr>
        <w:lastRenderedPageBreak/>
        <w:t>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57F9E7E3"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w:t>
      </w:r>
      <w:ins w:id="98" w:author="Steve Rozen, Ph.D." w:date="2025-06-05T09:00:00Z" w16du:dateUtc="2025-06-05T13:00:00Z">
        <w:r w:rsidR="009B3A49" w:rsidRPr="00D255BC">
          <w:rPr>
            <w:rFonts w:ascii="Times New Roman" w:hAnsi="Times New Roman" w:cs="Times New Roman"/>
            <w:sz w:val="24"/>
            <w:szCs w:val="24"/>
          </w:rPr>
          <w:t>5-methylcytosine</w:t>
        </w:r>
      </w:ins>
      <w:del w:id="99" w:author="Steve Rozen, Ph.D." w:date="2025-06-05T09:00:00Z" w16du:dateUtc="2025-06-05T13:00:00Z">
        <w:r w:rsidR="00E07F96" w:rsidRPr="00E07F96" w:rsidDel="009B3A49">
          <w:rPr>
            <w:rFonts w:ascii="Times New Roman" w:hAnsi="Times New Roman" w:cs="Times New Roman"/>
            <w:sz w:val="24"/>
            <w:szCs w:val="24"/>
          </w:rPr>
          <w:delText>5mC</w:delText>
        </w:r>
      </w:del>
      <w:r w:rsidR="00E07F96" w:rsidRPr="00E07F96">
        <w:rPr>
          <w:rFonts w:ascii="Times New Roman" w:hAnsi="Times New Roman" w:cs="Times New Roman"/>
          <w:sz w:val="24"/>
          <w:szCs w:val="24"/>
        </w:rPr>
        <w:t xml:space="preserve">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 xml:space="preserve">upstream and downstream of each indel event. Furthermore, when indels occurred within </w:t>
      </w:r>
      <w:r w:rsidR="000F3B41" w:rsidRPr="000F3B41">
        <w:rPr>
          <w:rFonts w:ascii="Times New Roman" w:hAnsi="Times New Roman" w:cs="Times New Roman"/>
          <w:sz w:val="24"/>
          <w:szCs w:val="24"/>
        </w:rPr>
        <w:lastRenderedPageBreak/>
        <w:t>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w:t>
      </w:r>
      <w:r w:rsidRPr="00706990">
        <w:rPr>
          <w:rFonts w:ascii="Times New Roman" w:hAnsi="Times New Roman" w:cs="Times New Roman"/>
          <w:sz w:val="24"/>
          <w:szCs w:val="24"/>
        </w:rPr>
        <w:lastRenderedPageBreak/>
        <w:t xml:space="preserve">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C). COSMIC v3.4 lists seven single-base substitution (SBS) signatures </w:t>
      </w:r>
      <w:r w:rsidRPr="00442D83">
        <w:rPr>
          <w:rFonts w:ascii="Times New Roman" w:hAnsi="Times New Roman" w:cs="Times New Roman"/>
          <w:sz w:val="24"/>
          <w:szCs w:val="24"/>
        </w:rPr>
        <w:lastRenderedPageBreak/>
        <w:t>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t>
      </w:r>
      <w:r w:rsidRPr="00744AA4">
        <w:rPr>
          <w:rFonts w:ascii="Times New Roman" w:hAnsi="Times New Roman" w:cs="Times New Roman"/>
          <w:sz w:val="24"/>
          <w:szCs w:val="24"/>
        </w:rPr>
        <w:lastRenderedPageBreak/>
        <w:t>(Williams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w:t>
      </w:r>
      <w:r w:rsidRPr="00744AA4">
        <w:rPr>
          <w:rFonts w:ascii="Times New Roman" w:hAnsi="Times New Roman" w:cs="Times New Roman"/>
          <w:sz w:val="24"/>
          <w:szCs w:val="24"/>
        </w:rPr>
        <w:lastRenderedPageBreak/>
        <w:t xml:space="preserve">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00" w:name="_Hlk190965870"/>
      <w:r w:rsidRPr="00C46126">
        <w:rPr>
          <w:rFonts w:ascii="Times New Roman" w:hAnsi="Times New Roman" w:cs="Times New Roman"/>
          <w:sz w:val="24"/>
          <w:szCs w:val="24"/>
        </w:rPr>
        <w:t>Fisher's exact tests</w:t>
      </w:r>
      <w:bookmarkEnd w:id="100"/>
      <w:r w:rsidRPr="00C46126">
        <w:rPr>
          <w:rFonts w:ascii="Times New Roman" w:hAnsi="Times New Roman" w:cs="Times New Roman"/>
          <w:sz w:val="24"/>
          <w:szCs w:val="24"/>
        </w:rPr>
        <w:t xml:space="preserve"> </w:t>
      </w:r>
      <w:bookmarkStart w:id="101" w:name="_Hlk190965885"/>
      <w:r w:rsidRPr="00C46126">
        <w:rPr>
          <w:rFonts w:ascii="Times New Roman" w:hAnsi="Times New Roman" w:cs="Times New Roman"/>
          <w:sz w:val="24"/>
          <w:szCs w:val="24"/>
        </w:rPr>
        <w:t>within each cancer type</w:t>
      </w:r>
      <w:bookmarkEnd w:id="101"/>
      <w:r w:rsidRPr="00C46126">
        <w:rPr>
          <w:rFonts w:ascii="Times New Roman" w:hAnsi="Times New Roman" w:cs="Times New Roman"/>
          <w:sz w:val="24"/>
          <w:szCs w:val="24"/>
        </w:rPr>
        <w:t xml:space="preserve">. Signature presence was defined as a 5% or greater contribution to the mutational burden within each sample. Prior to these tests, we </w:t>
      </w:r>
      <w:r w:rsidRPr="00C46126">
        <w:rPr>
          <w:rFonts w:ascii="Times New Roman" w:hAnsi="Times New Roman" w:cs="Times New Roman"/>
          <w:sz w:val="24"/>
          <w:szCs w:val="24"/>
        </w:rPr>
        <w:lastRenderedPageBreak/>
        <w:t xml:space="preserve">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w:t>
      </w:r>
      <w:r w:rsidRPr="00524A21">
        <w:rPr>
          <w:rFonts w:ascii="Times New Roman" w:hAnsi="Times New Roman" w:cs="Times New Roman"/>
          <w:sz w:val="24"/>
          <w:szCs w:val="24"/>
        </w:rPr>
        <w:lastRenderedPageBreak/>
        <w:t>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33DEF9DC" w14:textId="210A9E73" w:rsidR="00CF1102" w:rsidRDefault="00E55B3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By incorporating </w:t>
      </w:r>
      <w:r>
        <w:rPr>
          <w:rFonts w:ascii="Times New Roman" w:hAnsi="Times New Roman" w:cs="Times New Roman"/>
          <w:sz w:val="24"/>
          <w:szCs w:val="24"/>
        </w:rPr>
        <w:t>surrounding</w:t>
      </w:r>
      <w:r>
        <w:rPr>
          <w:rFonts w:ascii="Times New Roman" w:hAnsi="Times New Roman" w:cs="Times New Roman" w:hint="eastAsia"/>
          <w:sz w:val="24"/>
          <w:szCs w:val="24"/>
        </w:rPr>
        <w:t xml:space="preserve"> sequence context</w:t>
      </w:r>
      <w:r w:rsidR="00427567">
        <w:rPr>
          <w:rFonts w:ascii="Times New Roman" w:hAnsi="Times New Roman" w:cs="Times New Roman" w:hint="eastAsia"/>
          <w:sz w:val="24"/>
          <w:szCs w:val="24"/>
        </w:rPr>
        <w:t xml:space="preserve">, a new indel classification </w:t>
      </w:r>
      <w:r w:rsidR="001D319F">
        <w:rPr>
          <w:rFonts w:ascii="Times New Roman" w:hAnsi="Times New Roman" w:cs="Times New Roman" w:hint="eastAsia"/>
          <w:sz w:val="24"/>
          <w:szCs w:val="24"/>
        </w:rPr>
        <w:t xml:space="preserve">with 89 channels expand the 1bp deletion or insertions of </w:t>
      </w:r>
      <w:r w:rsidR="004A1155">
        <w:rPr>
          <w:rFonts w:ascii="Times New Roman" w:hAnsi="Times New Roman" w:cs="Times New Roman" w:hint="eastAsia"/>
          <w:sz w:val="24"/>
          <w:szCs w:val="24"/>
        </w:rPr>
        <w:t xml:space="preserve">T/A which </w:t>
      </w:r>
      <w:r w:rsidR="00093FDB">
        <w:rPr>
          <w:rFonts w:ascii="Times New Roman" w:hAnsi="Times New Roman" w:cs="Times New Roman" w:hint="eastAsia"/>
          <w:sz w:val="24"/>
          <w:szCs w:val="24"/>
        </w:rPr>
        <w:t>is most frequent</w:t>
      </w:r>
      <w:r w:rsidR="002644F9">
        <w:rPr>
          <w:rFonts w:ascii="Times New Roman" w:hAnsi="Times New Roman" w:cs="Times New Roman" w:hint="eastAsia"/>
          <w:sz w:val="24"/>
          <w:szCs w:val="24"/>
        </w:rPr>
        <w:t xml:space="preserve"> type in cancer (). </w:t>
      </w:r>
      <w:r w:rsidR="000B20C0">
        <w:rPr>
          <w:rFonts w:ascii="Times New Roman" w:hAnsi="Times New Roman" w:cs="Times New Roman" w:hint="eastAsia"/>
          <w:sz w:val="24"/>
          <w:szCs w:val="24"/>
        </w:rPr>
        <w:t xml:space="preserve">We </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02"/>
      <w:r w:rsidR="00CB3861" w:rsidRPr="008A1C58">
        <w:rPr>
          <w:rFonts w:ascii="Times New Roman" w:hAnsi="Times New Roman" w:cs="Times New Roman"/>
          <w:sz w:val="24"/>
          <w:szCs w:val="24"/>
          <w:highlight w:val="yellow"/>
        </w:rPr>
        <w:t>Variant calls for 3417 WGS samples from the HMF cohort were obtained from xxxx</w:t>
      </w:r>
      <w:commentRangeEnd w:id="102"/>
      <w:r w:rsidR="00706990">
        <w:rPr>
          <w:rStyle w:val="CommentReference"/>
        </w:rPr>
        <w:commentReference w:id="10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03" w:name="_Hlk191059301"/>
      <w:r w:rsidRPr="00D343FD">
        <w:rPr>
          <w:rFonts w:ascii="Times New Roman" w:hAnsi="Times New Roman" w:cs="Times New Roman"/>
          <w:sz w:val="24"/>
          <w:szCs w:val="24"/>
        </w:rPr>
        <w:t>RNASEH2b</w:t>
      </w:r>
      <w:bookmarkEnd w:id="103"/>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 xml:space="preserve">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59FCBE51" w14:textId="77777777" w:rsidR="00E371D0" w:rsidRPr="00E371D0" w:rsidRDefault="000B60F3" w:rsidP="00E371D0">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E371D0" w:rsidRPr="00E371D0">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E371D0" w:rsidRPr="00E371D0">
        <w:rPr>
          <w:rFonts w:ascii="Times New Roman" w:hAnsi="Times New Roman" w:cs="Times New Roman"/>
          <w:i/>
          <w:iCs/>
          <w:sz w:val="24"/>
        </w:rPr>
        <w:t>Science</w:t>
      </w:r>
      <w:r w:rsidR="00E371D0" w:rsidRPr="00E371D0">
        <w:rPr>
          <w:rFonts w:ascii="Times New Roman" w:hAnsi="Times New Roman" w:cs="Times New Roman"/>
          <w:sz w:val="24"/>
        </w:rPr>
        <w:t xml:space="preserve"> 354 (6312): 618–22. https://doi.org/10.1126/science.aag0299.</w:t>
      </w:r>
    </w:p>
    <w:p w14:paraId="501E126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94–101. https://doi.org/10.1038/s41586-020-1943-3.</w:t>
      </w:r>
    </w:p>
    <w:p w14:paraId="2CB4BF4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D19DF2E"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w:t>
      </w:r>
      <w:r w:rsidRPr="00E371D0">
        <w:rPr>
          <w:rFonts w:ascii="Times New Roman" w:hAnsi="Times New Roman" w:cs="Times New Roman"/>
          <w:sz w:val="24"/>
        </w:rPr>
        <w:lastRenderedPageBreak/>
        <w:t xml:space="preserve">Esophageal and Liver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28 (5): 654–65. https://doi.org/10.1101/gr.230219.117.</w:t>
      </w:r>
    </w:p>
    <w:p w14:paraId="5493B4E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30 (6): 803–13. https://doi.org/10.1101/gr.255620.119.</w:t>
      </w:r>
    </w:p>
    <w:p w14:paraId="418F45C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E371D0">
        <w:rPr>
          <w:rFonts w:ascii="Times New Roman" w:hAnsi="Times New Roman" w:cs="Times New Roman"/>
          <w:i/>
          <w:iCs/>
          <w:sz w:val="24"/>
        </w:rPr>
        <w:t>Chemical Research in Toxicology</w:t>
      </w:r>
      <w:r w:rsidRPr="00E371D0">
        <w:rPr>
          <w:rFonts w:ascii="Times New Roman" w:hAnsi="Times New Roman" w:cs="Times New Roman"/>
          <w:sz w:val="24"/>
        </w:rPr>
        <w:t xml:space="preserve"> 37 (2): 234–47. https://doi.org/10.1021/acs.chemrestox.3c00255.</w:t>
      </w:r>
    </w:p>
    <w:p w14:paraId="3073B60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Chen, Lei, Chong Zhang, Ruidong Xue, Mo Liu, Jian Bai, Jinxia Bao, Yin Wang, et al. 2024. ‘Deep Whole-Genome Analysis of 494 Hepatocellular Carcinomas’. </w:t>
      </w:r>
      <w:r w:rsidRPr="00E371D0">
        <w:rPr>
          <w:rFonts w:ascii="Times New Roman" w:hAnsi="Times New Roman" w:cs="Times New Roman"/>
          <w:i/>
          <w:iCs/>
          <w:sz w:val="24"/>
        </w:rPr>
        <w:t>Nature</w:t>
      </w:r>
      <w:r w:rsidRPr="00E371D0">
        <w:rPr>
          <w:rFonts w:ascii="Times New Roman" w:hAnsi="Times New Roman" w:cs="Times New Roman"/>
          <w:sz w:val="24"/>
        </w:rPr>
        <w:t>, March. https://doi.org/10.1038/s41586-024-07054-3.</w:t>
      </w:r>
    </w:p>
    <w:p w14:paraId="621C3916"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6FC6E073"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23 (4): 517–25. https://doi.org/10.1038/nm.4292.</w:t>
      </w:r>
    </w:p>
    <w:p w14:paraId="3B9D855A"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E371D0">
        <w:rPr>
          <w:rFonts w:ascii="Times New Roman" w:hAnsi="Times New Roman" w:cs="Times New Roman"/>
          <w:i/>
          <w:iCs/>
          <w:sz w:val="24"/>
        </w:rPr>
        <w:t>Science</w:t>
      </w:r>
      <w:r w:rsidRPr="00E371D0">
        <w:rPr>
          <w:rFonts w:ascii="Times New Roman" w:hAnsi="Times New Roman" w:cs="Times New Roman"/>
          <w:sz w:val="24"/>
        </w:rPr>
        <w:t xml:space="preserve"> 376 (6591). https://doi.org/10.1126/science.abl9283.</w:t>
      </w:r>
    </w:p>
    <w:p w14:paraId="2511A4FD"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E371D0">
        <w:rPr>
          <w:rFonts w:ascii="Times New Roman" w:hAnsi="Times New Roman" w:cs="Times New Roman"/>
          <w:i/>
          <w:iCs/>
          <w:sz w:val="24"/>
        </w:rPr>
        <w:t>Nature Medicine</w:t>
      </w:r>
      <w:r w:rsidRPr="00E371D0">
        <w:rPr>
          <w:rFonts w:ascii="Times New Roman" w:hAnsi="Times New Roman" w:cs="Times New Roman"/>
          <w:sz w:val="24"/>
        </w:rPr>
        <w:t xml:space="preserve"> 26 (7): 1063–69. https://doi.org/10.1038/s41591-020-0908-2.</w:t>
      </w:r>
    </w:p>
    <w:p w14:paraId="30F348D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E371D0">
        <w:rPr>
          <w:rFonts w:ascii="Times New Roman" w:hAnsi="Times New Roman" w:cs="Times New Roman"/>
          <w:i/>
          <w:iCs/>
          <w:sz w:val="24"/>
        </w:rPr>
        <w:t>Cancer Cell</w:t>
      </w:r>
      <w:r w:rsidRPr="00E371D0">
        <w:rPr>
          <w:rFonts w:ascii="Times New Roman" w:hAnsi="Times New Roman" w:cs="Times New Roman"/>
          <w:sz w:val="24"/>
        </w:rPr>
        <w:t xml:space="preserve"> 35 (2): 256-266.e5. https://doi.org/10.1016/j.ccell.2018.12.011.</w:t>
      </w:r>
    </w:p>
    <w:p w14:paraId="003E2C29"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E371D0">
        <w:rPr>
          <w:rFonts w:ascii="Times New Roman" w:hAnsi="Times New Roman" w:cs="Times New Roman"/>
          <w:i/>
          <w:iCs/>
          <w:sz w:val="24"/>
        </w:rPr>
        <w:t>Science Translational Medicine</w:t>
      </w:r>
      <w:r w:rsidRPr="00E371D0">
        <w:rPr>
          <w:rFonts w:ascii="Times New Roman" w:hAnsi="Times New Roman" w:cs="Times New Roman"/>
          <w:sz w:val="24"/>
        </w:rPr>
        <w:t xml:space="preserve"> 5 (197). https://doi.org/10.1126/scitranslmed.3006200.</w:t>
      </w:r>
    </w:p>
    <w:p w14:paraId="6C30E26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E371D0">
        <w:rPr>
          <w:rFonts w:ascii="Times New Roman" w:hAnsi="Times New Roman" w:cs="Times New Roman"/>
          <w:i/>
          <w:iCs/>
          <w:sz w:val="24"/>
        </w:rPr>
        <w:t>Genome Research</w:t>
      </w:r>
      <w:r w:rsidRPr="00E371D0">
        <w:rPr>
          <w:rFonts w:ascii="Times New Roman" w:hAnsi="Times New Roman" w:cs="Times New Roman"/>
          <w:sz w:val="24"/>
        </w:rPr>
        <w:t xml:space="preserve"> 27 (9): 1475–86. https://doi.org/10.1101/gr.220038.116.</w:t>
      </w:r>
    </w:p>
    <w:p w14:paraId="2A699A0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Jiang, Nanhai, Yang Wu, and Steven G Rozen. 2024. ‘A New Approach to the Challenging Problem of Mutational Signature Attribution’. </w:t>
      </w:r>
      <w:r w:rsidRPr="00E371D0">
        <w:rPr>
          <w:rFonts w:ascii="Times New Roman" w:hAnsi="Times New Roman" w:cs="Times New Roman"/>
          <w:i/>
          <w:iCs/>
          <w:sz w:val="24"/>
        </w:rPr>
        <w:t>bioRxiv</w:t>
      </w:r>
      <w:r w:rsidRPr="00E371D0">
        <w:rPr>
          <w:rFonts w:ascii="Times New Roman" w:hAnsi="Times New Roman" w:cs="Times New Roman"/>
          <w:sz w:val="24"/>
        </w:rPr>
        <w:t>. https://doi.org/10.1101/2024.05.20.594967.</w:t>
      </w:r>
    </w:p>
    <w:p w14:paraId="3045D67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lastRenderedPageBreak/>
        <w:t xml:space="preserve">Jin, Hu, Doga C. Gulhan, Benedikt Geiger, Daniel Ben-Isvy, David Geng, Viktor Ljungström, and Peter J. Park. 2024. ‘Accurate and Sensitive Mutational Signature Analysis with MuSiCal’.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56 (3): 541–52. https://doi.org/10.1038/s41588-024-01659-0.</w:t>
      </w:r>
    </w:p>
    <w:p w14:paraId="0241F66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E371D0">
        <w:rPr>
          <w:rFonts w:ascii="Times New Roman" w:hAnsi="Times New Roman" w:cs="Times New Roman"/>
          <w:i/>
          <w:iCs/>
          <w:sz w:val="24"/>
        </w:rPr>
        <w:t>Nature Genetics</w:t>
      </w:r>
      <w:r w:rsidRPr="00E371D0">
        <w:rPr>
          <w:rFonts w:ascii="Times New Roman" w:hAnsi="Times New Roman" w:cs="Times New Roman"/>
          <w:sz w:val="24"/>
        </w:rPr>
        <w:t>, April. https://doi.org/10.1038/s41588-025-02152-y.</w:t>
      </w:r>
    </w:p>
    <w:p w14:paraId="3797102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E371D0">
        <w:rPr>
          <w:rFonts w:ascii="Times New Roman" w:hAnsi="Times New Roman" w:cs="Times New Roman"/>
          <w:i/>
          <w:iCs/>
          <w:sz w:val="24"/>
        </w:rPr>
        <w:t>Cell</w:t>
      </w:r>
      <w:r w:rsidRPr="00E371D0">
        <w:rPr>
          <w:rFonts w:ascii="Times New Roman" w:hAnsi="Times New Roman" w:cs="Times New Roman"/>
          <w:sz w:val="24"/>
        </w:rPr>
        <w:t xml:space="preserve"> 177 (4): 821-836.e16. https://doi.org/10.1016/j.cell.2019.03.001.</w:t>
      </w:r>
    </w:p>
    <w:p w14:paraId="3953AB98"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E371D0">
        <w:rPr>
          <w:rFonts w:ascii="Times New Roman" w:hAnsi="Times New Roman" w:cs="Times New Roman"/>
          <w:i/>
          <w:iCs/>
          <w:sz w:val="24"/>
        </w:rPr>
        <w:t>NAR Genomics and Bioinformatics</w:t>
      </w:r>
      <w:r w:rsidRPr="00E371D0">
        <w:rPr>
          <w:rFonts w:ascii="Times New Roman" w:hAnsi="Times New Roman" w:cs="Times New Roman"/>
          <w:sz w:val="24"/>
        </w:rPr>
        <w:t xml:space="preserve"> 5 (1): lqad005. https://doi.org/10.1093/nargab/lqad005.</w:t>
      </w:r>
    </w:p>
    <w:p w14:paraId="59EAC7A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1EF92410"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E371D0">
        <w:rPr>
          <w:rFonts w:ascii="Times New Roman" w:hAnsi="Times New Roman" w:cs="Times New Roman"/>
          <w:i/>
          <w:iCs/>
          <w:sz w:val="24"/>
        </w:rPr>
        <w:t>Cell</w:t>
      </w:r>
      <w:r w:rsidRPr="00E371D0">
        <w:rPr>
          <w:rFonts w:ascii="Times New Roman" w:hAnsi="Times New Roman" w:cs="Times New Roman"/>
          <w:sz w:val="24"/>
        </w:rPr>
        <w:t xml:space="preserve"> 149 (5): 979–93. https://doi.org/10.1016/j.cell.2012.04.024.</w:t>
      </w:r>
    </w:p>
    <w:p w14:paraId="56E9329B"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E371D0">
        <w:rPr>
          <w:rFonts w:ascii="Times New Roman" w:hAnsi="Times New Roman" w:cs="Times New Roman"/>
          <w:i/>
          <w:iCs/>
          <w:sz w:val="24"/>
        </w:rPr>
        <w:t>Genome Medicine</w:t>
      </w:r>
      <w:r w:rsidRPr="00E371D0">
        <w:rPr>
          <w:rFonts w:ascii="Times New Roman" w:hAnsi="Times New Roman" w:cs="Times New Roman"/>
          <w:sz w:val="24"/>
        </w:rPr>
        <w:t xml:space="preserve"> 7 (1): 38. https://doi.org/10.1186/s13073-015-0161-3.</w:t>
      </w:r>
    </w:p>
    <w:p w14:paraId="4B47585F"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E371D0">
        <w:rPr>
          <w:rFonts w:ascii="Times New Roman" w:hAnsi="Times New Roman" w:cs="Times New Roman"/>
          <w:i/>
          <w:iCs/>
          <w:sz w:val="24"/>
        </w:rPr>
        <w:t>Nature</w:t>
      </w:r>
      <w:r w:rsidRPr="00E371D0">
        <w:rPr>
          <w:rFonts w:ascii="Times New Roman" w:hAnsi="Times New Roman" w:cs="Times New Roman"/>
          <w:sz w:val="24"/>
        </w:rPr>
        <w:t xml:space="preserve"> 575 (7781): 210–16. https://doi.org/10.1038/s41586-019-1689-y.</w:t>
      </w:r>
    </w:p>
    <w:p w14:paraId="0B161C37"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E371D0">
        <w:rPr>
          <w:rFonts w:ascii="Times New Roman" w:hAnsi="Times New Roman" w:cs="Times New Roman"/>
          <w:i/>
          <w:iCs/>
          <w:sz w:val="24"/>
        </w:rPr>
        <w:t>Nature Genetics</w:t>
      </w:r>
      <w:r w:rsidRPr="00E371D0">
        <w:rPr>
          <w:rFonts w:ascii="Times New Roman" w:hAnsi="Times New Roman" w:cs="Times New Roman"/>
          <w:sz w:val="24"/>
        </w:rPr>
        <w:t xml:space="preserve"> 52 (11): 1189–97. https://doi.org/10.1038/s41588-020-0692-4.</w:t>
      </w:r>
    </w:p>
    <w:p w14:paraId="6A452C71" w14:textId="77777777" w:rsidR="00E371D0" w:rsidRPr="00E371D0" w:rsidRDefault="00E371D0" w:rsidP="00E371D0">
      <w:pPr>
        <w:pStyle w:val="Bibliography"/>
        <w:rPr>
          <w:rFonts w:ascii="Times New Roman" w:hAnsi="Times New Roman" w:cs="Times New Roman"/>
          <w:sz w:val="24"/>
        </w:rPr>
      </w:pPr>
      <w:r w:rsidRPr="00E371D0">
        <w:rPr>
          <w:rFonts w:ascii="Times New Roman" w:hAnsi="Times New Roman" w:cs="Times New Roman"/>
          <w:sz w:val="24"/>
        </w:rPr>
        <w:t xml:space="preserve">The ICGC/TCGA Pan-Cancer Analysis of Whole Genomes Consortium, Lauri A. Aaltonen, Federico Abascal, Adam Abeshouse, Hiroyuki Aburatani, David J. Adams, Nishant Agrawal, et al. 2020. ‘Pan-Cancer Analysis of Whole Genomes’. </w:t>
      </w:r>
      <w:r w:rsidRPr="00E371D0">
        <w:rPr>
          <w:rFonts w:ascii="Times New Roman" w:hAnsi="Times New Roman" w:cs="Times New Roman"/>
          <w:i/>
          <w:iCs/>
          <w:sz w:val="24"/>
        </w:rPr>
        <w:t>Nature</w:t>
      </w:r>
      <w:r w:rsidRPr="00E371D0">
        <w:rPr>
          <w:rFonts w:ascii="Times New Roman" w:hAnsi="Times New Roman" w:cs="Times New Roman"/>
          <w:sz w:val="24"/>
        </w:rPr>
        <w:t xml:space="preserve"> 578 (7793): 82–93. https://doi.org/10.1038/s41586-020-1969-6.</w:t>
      </w:r>
    </w:p>
    <w:p w14:paraId="038B8379" w14:textId="3725C8DF"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lastRenderedPageBreak/>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2" w:author="Steve Rozen, Ph.D." w:date="2025-06-05T09:44:00Z" w:initials="SR">
    <w:p w14:paraId="0204C4BB" w14:textId="14D76DF4" w:rsidR="00793B7C" w:rsidRDefault="00793B7C">
      <w:pPr>
        <w:pStyle w:val="CommentText"/>
      </w:pPr>
      <w:r>
        <w:rPr>
          <w:rStyle w:val="CommentReference"/>
        </w:rPr>
        <w:annotationRef/>
      </w:r>
      <w:r>
        <w:t>???</w:t>
      </w:r>
    </w:p>
  </w:comment>
  <w:comment w:id="25" w:author="Mo Liu" w:date="2025-05-20T16:10:00Z" w:initials="ML">
    <w:p w14:paraId="51E17DCA" w14:textId="77777777" w:rsidR="008D39A4" w:rsidRDefault="008D39A4" w:rsidP="008D39A4">
      <w:pPr>
        <w:pStyle w:val="CommentText"/>
      </w:pPr>
      <w:r>
        <w:rPr>
          <w:rStyle w:val="CommentReference"/>
        </w:rPr>
        <w:annotationRef/>
      </w:r>
      <w:r>
        <w:t>I reorganized the paragraphs by adding in ID89 informations, for AA, tobacco smoking and UV</w:t>
      </w:r>
    </w:p>
  </w:comment>
  <w:comment w:id="95" w:author="Mo Liu" w:date="2025-06-03T20:54:00Z" w:initials="ML">
    <w:p w14:paraId="32A98884" w14:textId="77777777" w:rsidR="00763AFA" w:rsidRDefault="00763AFA" w:rsidP="00763AFA">
      <w:pPr>
        <w:pStyle w:val="CommentText"/>
      </w:pPr>
      <w:r>
        <w:rPr>
          <w:rStyle w:val="CommentReference"/>
        </w:rPr>
        <w:annotationRef/>
      </w:r>
      <w:r>
        <w:t>Yes, these five signatures are not present in PCAWG data.</w:t>
      </w:r>
    </w:p>
  </w:comment>
  <w:comment w:id="96" w:author="Mo Liu" w:date="2025-06-03T21:20:00Z" w:initials="ML">
    <w:p w14:paraId="28C556E9" w14:textId="77777777" w:rsidR="007A74CA" w:rsidRDefault="007A74CA" w:rsidP="007A74CA">
      <w:pPr>
        <w:pStyle w:val="CommentText"/>
      </w:pPr>
      <w:r>
        <w:rPr>
          <w:rStyle w:val="CommentReference"/>
        </w:rPr>
        <w:annotationRef/>
      </w:r>
      <w:r>
        <w:t>I add evidence from ID89</w:t>
      </w:r>
    </w:p>
  </w:comment>
  <w:comment w:id="97" w:author="Mo Liu" w:date="2025-06-03T21:25:00Z" w:initials="ML">
    <w:p w14:paraId="47B05CB5" w14:textId="77777777" w:rsidR="00E50EEF" w:rsidRDefault="00E50EEF" w:rsidP="00E50EEF">
      <w:pPr>
        <w:pStyle w:val="CommentText"/>
      </w:pPr>
      <w:r>
        <w:rPr>
          <w:rStyle w:val="CommentReference"/>
        </w:rPr>
        <w:annotationRef/>
      </w:r>
      <w:r>
        <w:t>Also add ID89 information</w:t>
      </w:r>
    </w:p>
  </w:comment>
  <w:comment w:id="102"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04C4BB" w15:done="0"/>
  <w15:commentEx w15:paraId="51E17DCA" w15:done="0"/>
  <w15:commentEx w15:paraId="32A98884" w15:done="0"/>
  <w15:commentEx w15:paraId="28C556E9" w15:done="0"/>
  <w15:commentEx w15:paraId="47B05CB5"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AC343B" w16cex:dateUtc="2025-06-05T13:44:00Z"/>
  <w16cex:commentExtensible w16cex:durableId="76C158E5" w16cex:dateUtc="2025-05-20T08:10:00Z"/>
  <w16cex:commentExtensible w16cex:durableId="27506BC0" w16cex:dateUtc="2025-06-03T12:54:00Z"/>
  <w16cex:commentExtensible w16cex:durableId="7433E738" w16cex:dateUtc="2025-06-03T13:20:00Z"/>
  <w16cex:commentExtensible w16cex:durableId="1924E6B2" w16cex:dateUtc="2025-06-03T13:25: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04C4BB" w16cid:durableId="29AC343B"/>
  <w16cid:commentId w16cid:paraId="51E17DCA" w16cid:durableId="76C158E5"/>
  <w16cid:commentId w16cid:paraId="32A98884" w16cid:durableId="27506BC0"/>
  <w16cid:commentId w16cid:paraId="28C556E9" w16cid:durableId="7433E738"/>
  <w16cid:commentId w16cid:paraId="47B05CB5" w16cid:durableId="1924E6B2"/>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7A4E3" w14:textId="77777777" w:rsidR="00847F69" w:rsidRDefault="00847F69" w:rsidP="000F4F7D">
      <w:pPr>
        <w:spacing w:after="0" w:line="240" w:lineRule="auto"/>
      </w:pPr>
      <w:r>
        <w:separator/>
      </w:r>
    </w:p>
  </w:endnote>
  <w:endnote w:type="continuationSeparator" w:id="0">
    <w:p w14:paraId="14EEBE60" w14:textId="77777777" w:rsidR="00847F69" w:rsidRDefault="00847F69" w:rsidP="000F4F7D">
      <w:pPr>
        <w:spacing w:after="0" w:line="240" w:lineRule="auto"/>
      </w:pPr>
      <w:r>
        <w:continuationSeparator/>
      </w:r>
    </w:p>
  </w:endnote>
  <w:endnote w:type="continuationNotice" w:id="1">
    <w:p w14:paraId="6E52EA54" w14:textId="77777777" w:rsidR="00847F69" w:rsidRDefault="00847F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C54D4" w14:textId="77777777" w:rsidR="00847F69" w:rsidRDefault="00847F69" w:rsidP="000F4F7D">
      <w:pPr>
        <w:spacing w:after="0" w:line="240" w:lineRule="auto"/>
      </w:pPr>
      <w:r>
        <w:separator/>
      </w:r>
    </w:p>
  </w:footnote>
  <w:footnote w:type="continuationSeparator" w:id="0">
    <w:p w14:paraId="2B1E7682" w14:textId="77777777" w:rsidR="00847F69" w:rsidRDefault="00847F69" w:rsidP="000F4F7D">
      <w:pPr>
        <w:spacing w:after="0" w:line="240" w:lineRule="auto"/>
      </w:pPr>
      <w:r>
        <w:continuationSeparator/>
      </w:r>
    </w:p>
  </w:footnote>
  <w:footnote w:type="continuationNotice" w:id="1">
    <w:p w14:paraId="21054C6C" w14:textId="77777777" w:rsidR="00847F69" w:rsidRDefault="00847F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3353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7489"/>
    <w:rsid w:val="0002039C"/>
    <w:rsid w:val="000203CE"/>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6D0F"/>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86A"/>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D38"/>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60C"/>
    <w:rsid w:val="00276B71"/>
    <w:rsid w:val="002774AC"/>
    <w:rsid w:val="00280D5C"/>
    <w:rsid w:val="00281C42"/>
    <w:rsid w:val="00282308"/>
    <w:rsid w:val="00286AAA"/>
    <w:rsid w:val="00286CDE"/>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1A57"/>
    <w:rsid w:val="003128DC"/>
    <w:rsid w:val="00323E61"/>
    <w:rsid w:val="00326B14"/>
    <w:rsid w:val="00326D63"/>
    <w:rsid w:val="00327535"/>
    <w:rsid w:val="00327E5C"/>
    <w:rsid w:val="00330C8B"/>
    <w:rsid w:val="0033122A"/>
    <w:rsid w:val="00332310"/>
    <w:rsid w:val="00332418"/>
    <w:rsid w:val="003345AF"/>
    <w:rsid w:val="00334F1B"/>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001C"/>
    <w:rsid w:val="003F1927"/>
    <w:rsid w:val="003F2736"/>
    <w:rsid w:val="003F5A79"/>
    <w:rsid w:val="003F75F8"/>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7567"/>
    <w:rsid w:val="00431AB2"/>
    <w:rsid w:val="00432385"/>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2B1F"/>
    <w:rsid w:val="00472D8C"/>
    <w:rsid w:val="0047472C"/>
    <w:rsid w:val="00475D49"/>
    <w:rsid w:val="00477509"/>
    <w:rsid w:val="00477E63"/>
    <w:rsid w:val="0048034F"/>
    <w:rsid w:val="0048166A"/>
    <w:rsid w:val="00483217"/>
    <w:rsid w:val="00484E72"/>
    <w:rsid w:val="00484F29"/>
    <w:rsid w:val="00485228"/>
    <w:rsid w:val="0048561A"/>
    <w:rsid w:val="00486083"/>
    <w:rsid w:val="0048666F"/>
    <w:rsid w:val="00487B54"/>
    <w:rsid w:val="00493722"/>
    <w:rsid w:val="00493F2A"/>
    <w:rsid w:val="00494B10"/>
    <w:rsid w:val="00496ADB"/>
    <w:rsid w:val="004977B4"/>
    <w:rsid w:val="004977F9"/>
    <w:rsid w:val="00497E47"/>
    <w:rsid w:val="004A04A7"/>
    <w:rsid w:val="004A1155"/>
    <w:rsid w:val="004A2C20"/>
    <w:rsid w:val="004A3088"/>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66CDB"/>
    <w:rsid w:val="00572A06"/>
    <w:rsid w:val="00572FAE"/>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6DC9"/>
    <w:rsid w:val="00597595"/>
    <w:rsid w:val="005A083D"/>
    <w:rsid w:val="005A6E26"/>
    <w:rsid w:val="005B1D0A"/>
    <w:rsid w:val="005B1ECB"/>
    <w:rsid w:val="005B217E"/>
    <w:rsid w:val="005B2C42"/>
    <w:rsid w:val="005B425D"/>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0F7A"/>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4BD1"/>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3AFA"/>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2EF"/>
    <w:rsid w:val="00785D9F"/>
    <w:rsid w:val="007861CD"/>
    <w:rsid w:val="007865D7"/>
    <w:rsid w:val="00787ED6"/>
    <w:rsid w:val="00791620"/>
    <w:rsid w:val="0079183C"/>
    <w:rsid w:val="00793263"/>
    <w:rsid w:val="00793B7C"/>
    <w:rsid w:val="0079423F"/>
    <w:rsid w:val="00795F46"/>
    <w:rsid w:val="00796982"/>
    <w:rsid w:val="00797AF0"/>
    <w:rsid w:val="007A6B40"/>
    <w:rsid w:val="007A74CA"/>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E780E"/>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053E"/>
    <w:rsid w:val="00831206"/>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23C"/>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4D1F"/>
    <w:rsid w:val="00975BEB"/>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3A49"/>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622"/>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2D"/>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36B6"/>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3250"/>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20C3"/>
    <w:rsid w:val="00C947A9"/>
    <w:rsid w:val="00C95039"/>
    <w:rsid w:val="00CA06D5"/>
    <w:rsid w:val="00CA277F"/>
    <w:rsid w:val="00CA370A"/>
    <w:rsid w:val="00CA458E"/>
    <w:rsid w:val="00CA4AC1"/>
    <w:rsid w:val="00CA4B11"/>
    <w:rsid w:val="00CA73E4"/>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010"/>
    <w:rsid w:val="00CD413A"/>
    <w:rsid w:val="00CD413F"/>
    <w:rsid w:val="00CD6176"/>
    <w:rsid w:val="00CD7524"/>
    <w:rsid w:val="00CE0556"/>
    <w:rsid w:val="00CE0B90"/>
    <w:rsid w:val="00CE263B"/>
    <w:rsid w:val="00CE35BA"/>
    <w:rsid w:val="00CE48FE"/>
    <w:rsid w:val="00CF1102"/>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5D8"/>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2FB3"/>
    <w:rsid w:val="00E066B4"/>
    <w:rsid w:val="00E07F96"/>
    <w:rsid w:val="00E1001D"/>
    <w:rsid w:val="00E10CB1"/>
    <w:rsid w:val="00E116A8"/>
    <w:rsid w:val="00E1296D"/>
    <w:rsid w:val="00E12DF8"/>
    <w:rsid w:val="00E13128"/>
    <w:rsid w:val="00E145FD"/>
    <w:rsid w:val="00E147B6"/>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0EEF"/>
    <w:rsid w:val="00E52BB4"/>
    <w:rsid w:val="00E54C2D"/>
    <w:rsid w:val="00E5597E"/>
    <w:rsid w:val="00E55B34"/>
    <w:rsid w:val="00E55F45"/>
    <w:rsid w:val="00E578B8"/>
    <w:rsid w:val="00E60E52"/>
    <w:rsid w:val="00E61BF5"/>
    <w:rsid w:val="00E62205"/>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2535"/>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B97"/>
    <w:rsid w:val="00F6225E"/>
    <w:rsid w:val="00F65EFB"/>
    <w:rsid w:val="00F66FE8"/>
    <w:rsid w:val="00F67022"/>
    <w:rsid w:val="00F701ED"/>
    <w:rsid w:val="00F710DA"/>
    <w:rsid w:val="00F75559"/>
    <w:rsid w:val="00F75DE6"/>
    <w:rsid w:val="00F76750"/>
    <w:rsid w:val="00F76D94"/>
    <w:rsid w:val="00F777BC"/>
    <w:rsid w:val="00F77BE2"/>
    <w:rsid w:val="00F77E8C"/>
    <w:rsid w:val="00F83BDA"/>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C5EDD"/>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852EF"/>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568FE"/>
    <w:rsid w:val="00A97ED7"/>
    <w:rsid w:val="00AA1E28"/>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55180"/>
    <w:rsid w:val="00E74567"/>
    <w:rsid w:val="00EA1D1B"/>
    <w:rsid w:val="00F41580"/>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29</Pages>
  <Words>18217</Words>
  <Characters>103839</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3</cp:revision>
  <dcterms:created xsi:type="dcterms:W3CDTF">2025-06-05T12:54:00Z</dcterms:created>
  <dcterms:modified xsi:type="dcterms:W3CDTF">2025-06-05T13:46:00Z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id="5sPCNcz1"/&gt;&lt;style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