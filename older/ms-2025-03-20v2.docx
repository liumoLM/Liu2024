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B66EFD" w14:textId="52783651" w:rsidR="00942BFA" w:rsidRPr="00E33938" w:rsidRDefault="000F4F7D" w:rsidP="00E33938">
      <w:pPr>
        <w:pStyle w:val="Title"/>
        <w:spacing w:after="120"/>
      </w:pPr>
      <w:r w:rsidRPr="00E33938">
        <w:t>Mutation</w:t>
      </w:r>
      <w:r w:rsidR="00FC6C4B">
        <w:rPr>
          <w:rFonts w:hint="eastAsia"/>
        </w:rPr>
        <w:t>al</w:t>
      </w:r>
      <w:r w:rsidRPr="00E33938">
        <w:t xml:space="preserve"> </w:t>
      </w:r>
      <w:r w:rsidR="00FC6C4B">
        <w:rPr>
          <w:rFonts w:hint="eastAsia"/>
        </w:rPr>
        <w:t>signatures</w:t>
      </w:r>
      <w:r w:rsidR="00FC6C4B" w:rsidRPr="00E33938">
        <w:t xml:space="preserve"> </w:t>
      </w:r>
      <w:r w:rsidRPr="00E33938">
        <w:t>of</w:t>
      </w:r>
      <w:r w:rsidR="00942BFA" w:rsidRPr="00E33938">
        <w:t xml:space="preserve"> </w:t>
      </w:r>
      <w:r w:rsidRPr="00E33938">
        <w:t>small</w:t>
      </w:r>
      <w:r w:rsidR="00FC6C4B">
        <w:rPr>
          <w:rFonts w:hint="eastAsia"/>
        </w:rPr>
        <w:t xml:space="preserve"> </w:t>
      </w:r>
      <w:r w:rsidRPr="00E33938">
        <w:t>insertion</w:t>
      </w:r>
      <w:r w:rsidR="00FC6C4B">
        <w:rPr>
          <w:rFonts w:hint="eastAsia"/>
        </w:rPr>
        <w:t xml:space="preserve">s </w:t>
      </w:r>
      <w:r w:rsidRPr="00E33938">
        <w:t>and</w:t>
      </w:r>
      <w:r w:rsidR="00FC6C4B">
        <w:rPr>
          <w:rFonts w:hint="eastAsia"/>
        </w:rPr>
        <w:t xml:space="preserve"> </w:t>
      </w:r>
      <w:r w:rsidRPr="00E33938">
        <w:t xml:space="preserve">deletions </w:t>
      </w:r>
      <w:r w:rsidR="00AF127D">
        <w:rPr>
          <w:rFonts w:hint="eastAsia"/>
        </w:rPr>
        <w:t xml:space="preserve">in </w:t>
      </w:r>
      <w:r w:rsidR="00FC6C4B">
        <w:rPr>
          <w:rFonts w:hint="eastAsia"/>
        </w:rPr>
        <w:t>7,000 tumors</w:t>
      </w:r>
    </w:p>
    <w:p w14:paraId="4AC6C221" w14:textId="5D08B5D2" w:rsidR="00797AF0" w:rsidRDefault="00185AE9"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Mo Liu</w:t>
      </w:r>
      <w:r w:rsidR="00200DD1" w:rsidRPr="00797AF0">
        <w:rPr>
          <w:rFonts w:ascii="Times New Roman" w:hAnsi="Times New Roman" w:cs="Times New Roman" w:hint="eastAsia"/>
          <w:sz w:val="24"/>
          <w:szCs w:val="24"/>
          <w:vertAlign w:val="superscript"/>
        </w:rPr>
        <w:t>1,</w:t>
      </w:r>
      <w:commentRangeStart w:id="0"/>
      <w:commentRangeEnd w:id="0"/>
      <w:r w:rsidR="00E33938">
        <w:rPr>
          <w:rStyle w:val="CommentReference"/>
        </w:rPr>
        <w:commentReference w:id="0"/>
      </w:r>
      <w:r w:rsidR="0022525C">
        <w:rPr>
          <w:rFonts w:ascii="Times New Roman" w:hAnsi="Times New Roman" w:cs="Times New Roman" w:hint="eastAsia"/>
          <w:sz w:val="24"/>
          <w:szCs w:val="24"/>
          <w:vertAlign w:val="superscript"/>
        </w:rPr>
        <w:t>2</w:t>
      </w:r>
      <w:r w:rsidR="00A279AA">
        <w:rPr>
          <w:rFonts w:ascii="Times New Roman" w:hAnsi="Times New Roman" w:cs="Times New Roman" w:hint="eastAsia"/>
          <w:sz w:val="24"/>
          <w:szCs w:val="24"/>
          <w:vertAlign w:val="superscript"/>
        </w:rPr>
        <w:t>,</w:t>
      </w:r>
      <w:r w:rsidR="0022525C">
        <w:rPr>
          <w:rFonts w:ascii="Times New Roman" w:hAnsi="Times New Roman" w:cs="Times New Roman" w:hint="eastAsia"/>
          <w:sz w:val="24"/>
          <w:szCs w:val="24"/>
          <w:vertAlign w:val="superscript"/>
        </w:rPr>
        <w:t>3</w:t>
      </w:r>
      <w:r w:rsidR="00511B52">
        <w:rPr>
          <w:rFonts w:ascii="Times New Roman" w:hAnsi="Times New Roman" w:cs="Times New Roman" w:hint="eastAsia"/>
          <w:sz w:val="24"/>
          <w:szCs w:val="24"/>
          <w:vertAlign w:val="superscript"/>
        </w:rPr>
        <w:t>#</w:t>
      </w:r>
      <w:r w:rsidRPr="008A1C58">
        <w:rPr>
          <w:rFonts w:ascii="Times New Roman" w:hAnsi="Times New Roman" w:cs="Times New Roman"/>
          <w:sz w:val="24"/>
          <w:szCs w:val="24"/>
        </w:rPr>
        <w:t xml:space="preserve">, </w:t>
      </w:r>
      <w:r w:rsidR="006E6B8A" w:rsidRPr="008A1C58">
        <w:rPr>
          <w:rFonts w:ascii="Times New Roman" w:hAnsi="Times New Roman" w:cs="Times New Roman"/>
          <w:sz w:val="24"/>
          <w:szCs w:val="24"/>
        </w:rPr>
        <w:t>Qi Zheng</w:t>
      </w:r>
      <w:r w:rsidR="00200DD1" w:rsidRPr="00797AF0">
        <w:rPr>
          <w:rFonts w:ascii="Times New Roman" w:hAnsi="Times New Roman" w:cs="Times New Roman" w:hint="eastAsia"/>
          <w:sz w:val="24"/>
          <w:szCs w:val="24"/>
          <w:vertAlign w:val="superscript"/>
        </w:rPr>
        <w:t>1</w:t>
      </w:r>
      <w:r w:rsidR="006E6B8A" w:rsidRPr="008A1C58">
        <w:rPr>
          <w:rFonts w:ascii="Times New Roman" w:hAnsi="Times New Roman" w:cs="Times New Roman"/>
          <w:sz w:val="24"/>
          <w:szCs w:val="24"/>
        </w:rPr>
        <w:t>,</w:t>
      </w:r>
      <w:r w:rsidR="006E6B8A">
        <w:rPr>
          <w:rFonts w:ascii="Times New Roman" w:hAnsi="Times New Roman" w:cs="Times New Roman" w:hint="eastAsia"/>
          <w:sz w:val="24"/>
          <w:szCs w:val="24"/>
        </w:rPr>
        <w:t xml:space="preserve"> </w:t>
      </w:r>
      <w:r w:rsidR="00EF5504">
        <w:rPr>
          <w:rFonts w:ascii="Times New Roman" w:hAnsi="Times New Roman" w:cs="Times New Roman" w:hint="eastAsia"/>
          <w:sz w:val="24"/>
          <w:szCs w:val="24"/>
        </w:rPr>
        <w:t>Arnoud Boot</w:t>
      </w:r>
      <w:r w:rsidR="00200DD1" w:rsidRPr="00797AF0">
        <w:rPr>
          <w:rFonts w:ascii="Times New Roman" w:hAnsi="Times New Roman" w:cs="Times New Roman" w:hint="eastAsia"/>
          <w:sz w:val="24"/>
          <w:szCs w:val="24"/>
          <w:vertAlign w:val="superscript"/>
        </w:rPr>
        <w:t>2</w:t>
      </w:r>
      <w:r w:rsidR="00E937A9">
        <w:rPr>
          <w:rFonts w:ascii="Times New Roman" w:hAnsi="Times New Roman" w:cs="Times New Roman" w:hint="eastAsia"/>
          <w:sz w:val="24"/>
          <w:szCs w:val="24"/>
          <w:vertAlign w:val="superscript"/>
        </w:rPr>
        <w:t>,3</w:t>
      </w:r>
      <w:r w:rsidR="00EF5504">
        <w:rPr>
          <w:rFonts w:ascii="Times New Roman" w:hAnsi="Times New Roman" w:cs="Times New Roman" w:hint="eastAsia"/>
          <w:sz w:val="24"/>
          <w:szCs w:val="24"/>
        </w:rPr>
        <w:t xml:space="preserve">, </w:t>
      </w:r>
      <w:r w:rsidR="002D6FC0">
        <w:rPr>
          <w:rFonts w:ascii="Times New Roman" w:hAnsi="Times New Roman" w:cs="Times New Roman" w:hint="eastAsia"/>
          <w:sz w:val="24"/>
          <w:szCs w:val="24"/>
        </w:rPr>
        <w:t>Shenli Zhang</w:t>
      </w:r>
      <w:r w:rsidR="00200DD1" w:rsidRPr="00797AF0">
        <w:rPr>
          <w:rFonts w:ascii="Times New Roman" w:hAnsi="Times New Roman" w:cs="Times New Roman" w:hint="eastAsia"/>
          <w:sz w:val="24"/>
          <w:szCs w:val="24"/>
          <w:vertAlign w:val="superscript"/>
        </w:rPr>
        <w:t>2</w:t>
      </w:r>
      <w:r w:rsidR="00E937A9">
        <w:rPr>
          <w:rFonts w:ascii="Times New Roman" w:hAnsi="Times New Roman" w:cs="Times New Roman" w:hint="eastAsia"/>
          <w:sz w:val="24"/>
          <w:szCs w:val="24"/>
          <w:vertAlign w:val="superscript"/>
        </w:rPr>
        <w:t>,3</w:t>
      </w:r>
      <w:r w:rsidR="002D6FC0">
        <w:rPr>
          <w:rFonts w:ascii="Times New Roman" w:hAnsi="Times New Roman" w:cs="Times New Roman" w:hint="eastAsia"/>
          <w:sz w:val="24"/>
          <w:szCs w:val="24"/>
        </w:rPr>
        <w:t xml:space="preserve">, </w:t>
      </w:r>
      <w:r w:rsidR="00EF5504">
        <w:rPr>
          <w:rFonts w:ascii="Times New Roman" w:hAnsi="Times New Roman" w:cs="Times New Roman" w:hint="eastAsia"/>
          <w:sz w:val="24"/>
          <w:szCs w:val="24"/>
        </w:rPr>
        <w:t>Szh-Chi</w:t>
      </w:r>
      <w:r w:rsidR="00200DD1">
        <w:rPr>
          <w:rFonts w:ascii="Times New Roman" w:hAnsi="Times New Roman" w:cs="Times New Roman" w:hint="eastAsia"/>
          <w:sz w:val="24"/>
          <w:szCs w:val="24"/>
        </w:rPr>
        <w:t xml:space="preserve"> Ho</w:t>
      </w:r>
      <w:r w:rsidR="00200DD1" w:rsidRPr="00797AF0">
        <w:rPr>
          <w:rFonts w:ascii="Times New Roman" w:hAnsi="Times New Roman" w:cs="Times New Roman" w:hint="eastAsia"/>
          <w:sz w:val="24"/>
          <w:szCs w:val="24"/>
          <w:vertAlign w:val="superscript"/>
        </w:rPr>
        <w:t>2</w:t>
      </w:r>
      <w:r w:rsidR="00E937A9">
        <w:rPr>
          <w:rFonts w:ascii="Times New Roman" w:hAnsi="Times New Roman" w:cs="Times New Roman" w:hint="eastAsia"/>
          <w:sz w:val="24"/>
          <w:szCs w:val="24"/>
          <w:vertAlign w:val="superscript"/>
        </w:rPr>
        <w:t>,3</w:t>
      </w:r>
      <w:r w:rsidR="00EF5504">
        <w:rPr>
          <w:rFonts w:ascii="Times New Roman" w:hAnsi="Times New Roman" w:cs="Times New Roman" w:hint="eastAsia"/>
          <w:sz w:val="24"/>
          <w:szCs w:val="24"/>
        </w:rPr>
        <w:t xml:space="preserve">, </w:t>
      </w:r>
      <w:r w:rsidR="006E6B8A">
        <w:rPr>
          <w:rFonts w:ascii="Times New Roman" w:hAnsi="Times New Roman" w:cs="Times New Roman" w:hint="eastAsia"/>
          <w:sz w:val="24"/>
          <w:szCs w:val="24"/>
        </w:rPr>
        <w:t>Mini Huang</w:t>
      </w:r>
      <w:r w:rsidR="00DD0B3F" w:rsidRPr="00DD0B3F">
        <w:rPr>
          <w:rFonts w:ascii="Times New Roman" w:hAnsi="Times New Roman" w:cs="Times New Roman" w:hint="eastAsia"/>
          <w:sz w:val="24"/>
          <w:szCs w:val="24"/>
          <w:vertAlign w:val="superscript"/>
        </w:rPr>
        <w:t>4</w:t>
      </w:r>
      <w:r w:rsidR="006E6B8A">
        <w:rPr>
          <w:rFonts w:ascii="Times New Roman" w:hAnsi="Times New Roman" w:cs="Times New Roman" w:hint="eastAsia"/>
          <w:sz w:val="24"/>
          <w:szCs w:val="24"/>
        </w:rPr>
        <w:t xml:space="preserve">, </w:t>
      </w:r>
      <w:r w:rsidR="00EF5504">
        <w:rPr>
          <w:rFonts w:ascii="Times New Roman" w:hAnsi="Times New Roman" w:cs="Times New Roman" w:hint="eastAsia"/>
          <w:sz w:val="24"/>
          <w:szCs w:val="24"/>
        </w:rPr>
        <w:t>Ying Yang</w:t>
      </w:r>
      <w:r w:rsidR="00797AF0" w:rsidRPr="00797AF0">
        <w:rPr>
          <w:rFonts w:ascii="Times New Roman" w:hAnsi="Times New Roman" w:cs="Times New Roman" w:hint="eastAsia"/>
          <w:sz w:val="24"/>
          <w:szCs w:val="24"/>
          <w:vertAlign w:val="superscript"/>
        </w:rPr>
        <w:t>1</w:t>
      </w:r>
      <w:r w:rsidR="00EF5504">
        <w:rPr>
          <w:rFonts w:ascii="Times New Roman" w:hAnsi="Times New Roman" w:cs="Times New Roman" w:hint="eastAsia"/>
          <w:sz w:val="24"/>
          <w:szCs w:val="24"/>
        </w:rPr>
        <w:t xml:space="preserve">, </w:t>
      </w:r>
      <w:r w:rsidR="00AA76D1">
        <w:rPr>
          <w:rFonts w:ascii="Times New Roman" w:hAnsi="Times New Roman" w:cs="Times New Roman" w:hint="eastAsia"/>
          <w:sz w:val="24"/>
          <w:szCs w:val="24"/>
        </w:rPr>
        <w:t>Runxi Shen</w:t>
      </w:r>
      <w:r w:rsidR="0022525C">
        <w:rPr>
          <w:rFonts w:ascii="Times New Roman" w:hAnsi="Times New Roman" w:cs="Times New Roman" w:hint="eastAsia"/>
          <w:sz w:val="24"/>
          <w:szCs w:val="24"/>
          <w:vertAlign w:val="superscript"/>
        </w:rPr>
        <w:t>5</w:t>
      </w:r>
      <w:r w:rsidR="00AA76D1">
        <w:rPr>
          <w:rFonts w:ascii="Times New Roman" w:hAnsi="Times New Roman" w:cs="Times New Roman" w:hint="eastAsia"/>
          <w:sz w:val="24"/>
          <w:szCs w:val="24"/>
        </w:rPr>
        <w:t xml:space="preserve">, </w:t>
      </w:r>
      <w:r w:rsidRPr="008A1C58">
        <w:rPr>
          <w:rFonts w:ascii="Times New Roman" w:hAnsi="Times New Roman" w:cs="Times New Roman"/>
          <w:sz w:val="24"/>
          <w:szCs w:val="24"/>
        </w:rPr>
        <w:t>Steven G. Rozen</w:t>
      </w:r>
      <w:r w:rsidR="00797AF0" w:rsidRPr="00797AF0">
        <w:rPr>
          <w:rFonts w:ascii="Times New Roman" w:hAnsi="Times New Roman" w:cs="Times New Roman" w:hint="eastAsia"/>
          <w:sz w:val="24"/>
          <w:szCs w:val="24"/>
          <w:vertAlign w:val="superscript"/>
        </w:rPr>
        <w:t>2,</w:t>
      </w:r>
      <w:r w:rsidR="00797AF0">
        <w:rPr>
          <w:rFonts w:ascii="Times New Roman" w:hAnsi="Times New Roman" w:cs="Times New Roman" w:hint="eastAsia"/>
          <w:sz w:val="24"/>
          <w:szCs w:val="24"/>
          <w:vertAlign w:val="superscript"/>
        </w:rPr>
        <w:t>3</w:t>
      </w:r>
      <w:r w:rsidR="00511B52">
        <w:rPr>
          <w:rFonts w:ascii="Times New Roman" w:hAnsi="Times New Roman" w:cs="Times New Roman" w:hint="eastAsia"/>
          <w:sz w:val="24"/>
          <w:szCs w:val="24"/>
          <w:vertAlign w:val="superscript"/>
        </w:rPr>
        <w:t>,</w:t>
      </w:r>
      <w:r w:rsidR="005955ED">
        <w:rPr>
          <w:rFonts w:ascii="Times New Roman" w:hAnsi="Times New Roman" w:cs="Times New Roman" w:hint="eastAsia"/>
          <w:sz w:val="24"/>
          <w:szCs w:val="24"/>
          <w:vertAlign w:val="superscript"/>
        </w:rPr>
        <w:t>6</w:t>
      </w:r>
      <w:r w:rsidR="00511B52">
        <w:rPr>
          <w:rFonts w:ascii="Times New Roman" w:hAnsi="Times New Roman" w:cs="Times New Roman" w:hint="eastAsia"/>
          <w:sz w:val="24"/>
          <w:szCs w:val="24"/>
          <w:vertAlign w:val="superscript"/>
        </w:rPr>
        <w:t>#</w:t>
      </w:r>
    </w:p>
    <w:p w14:paraId="734EFEE4" w14:textId="65AA7BE1" w:rsidR="00511B52" w:rsidRPr="006D1797" w:rsidRDefault="00511B52" w:rsidP="008A1C58">
      <w:pPr>
        <w:spacing w:line="480" w:lineRule="auto"/>
        <w:rPr>
          <w:rFonts w:ascii="Times New Roman" w:hAnsi="Times New Roman" w:cs="Times New Roman"/>
        </w:rPr>
      </w:pPr>
      <w:r w:rsidRPr="006D1797">
        <w:rPr>
          <w:rFonts w:ascii="Times New Roman" w:hAnsi="Times New Roman" w:cs="Times New Roman"/>
        </w:rPr>
        <w:t xml:space="preserve">1 </w:t>
      </w:r>
      <w:r w:rsidR="00E937A9" w:rsidRPr="006D1797">
        <w:rPr>
          <w:rFonts w:ascii="Times New Roman" w:hAnsi="Times New Roman" w:cs="Times New Roman"/>
        </w:rPr>
        <w:t>Sino-French Hoffmann Institute, School of Basic Medical Sciences, Guangzhou Medical University, Guangzhou, Guangdong 511436, China</w:t>
      </w:r>
    </w:p>
    <w:p w14:paraId="5A7C5115" w14:textId="5EF450BA" w:rsidR="00E937A9" w:rsidRPr="006D1797" w:rsidRDefault="0022525C" w:rsidP="008A1C58">
      <w:pPr>
        <w:spacing w:line="480" w:lineRule="auto"/>
        <w:rPr>
          <w:rFonts w:ascii="Times New Roman" w:hAnsi="Times New Roman" w:cs="Times New Roman"/>
        </w:rPr>
      </w:pPr>
      <w:r>
        <w:rPr>
          <w:rFonts w:ascii="Times New Roman" w:hAnsi="Times New Roman" w:cs="Times New Roman" w:hint="eastAsia"/>
        </w:rPr>
        <w:t>2</w:t>
      </w:r>
      <w:r w:rsidR="00704EE4" w:rsidRPr="006D1797">
        <w:rPr>
          <w:rFonts w:ascii="Times New Roman" w:hAnsi="Times New Roman" w:cs="Times New Roman"/>
        </w:rPr>
        <w:t xml:space="preserve"> Centre for Computational Biology, Duke–NUS Medical School, 169857 Singapore;</w:t>
      </w:r>
    </w:p>
    <w:p w14:paraId="2EF5E4CC" w14:textId="2584E1AD" w:rsidR="00704EE4" w:rsidRPr="006D1797" w:rsidRDefault="0022525C" w:rsidP="008A1C58">
      <w:pPr>
        <w:spacing w:line="480" w:lineRule="auto"/>
        <w:rPr>
          <w:rFonts w:ascii="Times New Roman" w:hAnsi="Times New Roman" w:cs="Times New Roman"/>
        </w:rPr>
      </w:pPr>
      <w:r>
        <w:rPr>
          <w:rFonts w:ascii="Times New Roman" w:hAnsi="Times New Roman" w:cs="Times New Roman" w:hint="eastAsia"/>
        </w:rPr>
        <w:t>3</w:t>
      </w:r>
      <w:r w:rsidR="00A279AA" w:rsidRPr="006D1797">
        <w:rPr>
          <w:rFonts w:ascii="Times New Roman" w:hAnsi="Times New Roman" w:cs="Times New Roman"/>
        </w:rPr>
        <w:t xml:space="preserve"> Programme in Cancer and Stem Cell Biology, Duke University–National University of Singapore Medical School (Duke–NUS Medical School), 169857 Singapore;  </w:t>
      </w:r>
    </w:p>
    <w:p w14:paraId="5FBB0CB0" w14:textId="170D39C7" w:rsidR="00A279AA" w:rsidRPr="006D1797" w:rsidRDefault="0022525C" w:rsidP="008A1C58">
      <w:pPr>
        <w:spacing w:line="480" w:lineRule="auto"/>
        <w:rPr>
          <w:rFonts w:ascii="Times New Roman" w:hAnsi="Times New Roman" w:cs="Times New Roman"/>
        </w:rPr>
      </w:pPr>
      <w:r>
        <w:rPr>
          <w:rFonts w:ascii="Times New Roman" w:hAnsi="Times New Roman" w:cs="Times New Roman" w:hint="eastAsia"/>
        </w:rPr>
        <w:t>4</w:t>
      </w:r>
      <w:r w:rsidR="00C76367">
        <w:rPr>
          <w:rFonts w:ascii="Times New Roman" w:hAnsi="Times New Roman" w:cs="Times New Roman" w:hint="eastAsia"/>
        </w:rPr>
        <w:t xml:space="preserve"> </w:t>
      </w:r>
      <w:r w:rsidR="00C76367" w:rsidRPr="00C76367">
        <w:rPr>
          <w:rFonts w:ascii="Times New Roman" w:hAnsi="Times New Roman" w:cs="Times New Roman"/>
        </w:rPr>
        <w:t>Molecular Cancer Research Center, School of Medicine, Shenzhen Campus of Sun Yat-</w:t>
      </w:r>
      <w:r w:rsidR="00DD0B3F">
        <w:rPr>
          <w:rFonts w:ascii="Times New Roman" w:hAnsi="Times New Roman" w:cs="Times New Roman" w:hint="eastAsia"/>
        </w:rPr>
        <w:t>S</w:t>
      </w:r>
      <w:r w:rsidR="00C76367" w:rsidRPr="00C76367">
        <w:rPr>
          <w:rFonts w:ascii="Times New Roman" w:hAnsi="Times New Roman" w:cs="Times New Roman"/>
        </w:rPr>
        <w:t>en University, Sun Yat-sen University, Shenzhen, 518107, China.</w:t>
      </w:r>
    </w:p>
    <w:p w14:paraId="1CF7E708" w14:textId="73D61DBF" w:rsidR="00A279AA" w:rsidRDefault="0022525C" w:rsidP="008A1C58">
      <w:pPr>
        <w:spacing w:line="480" w:lineRule="auto"/>
        <w:rPr>
          <w:rFonts w:ascii="Times New Roman" w:hAnsi="Times New Roman" w:cs="Times New Roman"/>
        </w:rPr>
      </w:pPr>
      <w:r>
        <w:rPr>
          <w:rFonts w:ascii="Times New Roman" w:hAnsi="Times New Roman" w:cs="Times New Roman" w:hint="eastAsia"/>
        </w:rPr>
        <w:t>5</w:t>
      </w:r>
      <w:r w:rsidR="00942C14">
        <w:rPr>
          <w:rFonts w:ascii="Times New Roman" w:hAnsi="Times New Roman" w:cs="Times New Roman" w:hint="eastAsia"/>
        </w:rPr>
        <w:t xml:space="preserve"> </w:t>
      </w:r>
      <w:r w:rsidR="007C582C" w:rsidRPr="007C582C">
        <w:rPr>
          <w:rFonts w:ascii="Times New Roman" w:hAnsi="Times New Roman" w:cs="Times New Roman"/>
        </w:rPr>
        <w:t xml:space="preserve">Imaging Platform, Broad Institute of Harvard and MIT, Cambridge, </w:t>
      </w:r>
      <w:r w:rsidR="00F9475B" w:rsidRPr="00F9475B">
        <w:rPr>
          <w:rFonts w:ascii="Times New Roman" w:hAnsi="Times New Roman" w:cs="Times New Roman"/>
        </w:rPr>
        <w:t>Massachusetts</w:t>
      </w:r>
      <w:r w:rsidR="007C582C" w:rsidRPr="007C582C">
        <w:rPr>
          <w:rFonts w:ascii="Times New Roman" w:hAnsi="Times New Roman" w:cs="Times New Roman"/>
        </w:rPr>
        <w:t xml:space="preserve">, </w:t>
      </w:r>
      <w:r w:rsidR="00DC3751" w:rsidRPr="006D1797">
        <w:rPr>
          <w:rFonts w:ascii="Times New Roman" w:hAnsi="Times New Roman" w:cs="Times New Roman"/>
        </w:rPr>
        <w:t>United States</w:t>
      </w:r>
    </w:p>
    <w:p w14:paraId="1A5A0A25" w14:textId="090C1540" w:rsidR="0022525C" w:rsidRPr="006D1797" w:rsidRDefault="0022525C" w:rsidP="0022525C">
      <w:pPr>
        <w:spacing w:line="480" w:lineRule="auto"/>
        <w:rPr>
          <w:rFonts w:ascii="Times New Roman" w:hAnsi="Times New Roman" w:cs="Times New Roman"/>
        </w:rPr>
      </w:pPr>
      <w:r>
        <w:rPr>
          <w:rFonts w:ascii="Times New Roman" w:hAnsi="Times New Roman" w:cs="Times New Roman" w:hint="eastAsia"/>
        </w:rPr>
        <w:t>6</w:t>
      </w:r>
      <w:r w:rsidRPr="006D1797">
        <w:rPr>
          <w:rFonts w:ascii="Times New Roman" w:hAnsi="Times New Roman" w:cs="Times New Roman"/>
        </w:rPr>
        <w:t xml:space="preserve"> Department of Biostatistics and Bioinformatics, Duke University School of Medicine, Durham, North Carolina, 27710, United States</w:t>
      </w:r>
    </w:p>
    <w:p w14:paraId="68D6FAA2" w14:textId="77777777" w:rsidR="0022525C" w:rsidRPr="006D1797" w:rsidRDefault="0022525C" w:rsidP="008A1C58">
      <w:pPr>
        <w:spacing w:line="480" w:lineRule="auto"/>
        <w:rPr>
          <w:rFonts w:ascii="Times New Roman" w:hAnsi="Times New Roman" w:cs="Times New Roman"/>
        </w:rPr>
      </w:pPr>
    </w:p>
    <w:p w14:paraId="2DC4640D" w14:textId="035D4394" w:rsidR="00FE203D" w:rsidRPr="006D1797" w:rsidRDefault="00FE203D" w:rsidP="008A1C58">
      <w:pPr>
        <w:spacing w:line="480" w:lineRule="auto"/>
        <w:rPr>
          <w:rFonts w:ascii="Times New Roman" w:hAnsi="Times New Roman" w:cs="Times New Roman"/>
        </w:rPr>
      </w:pPr>
      <w:r w:rsidRPr="006D1797">
        <w:rPr>
          <w:rFonts w:ascii="Times New Roman" w:hAnsi="Times New Roman" w:cs="Times New Roman"/>
        </w:rPr>
        <w:t xml:space="preserve"># Corresponding authors: E-mails: </w:t>
      </w:r>
      <w:hyperlink r:id="rId14" w:history="1">
        <w:r w:rsidRPr="004D52B8">
          <w:rPr>
            <w:rFonts w:ascii="Times New Roman" w:hAnsi="Times New Roman" w:cs="Times New Roman" w:hint="eastAsia"/>
          </w:rPr>
          <w:t>mo.liu@gzhmu.edu.cn</w:t>
        </w:r>
      </w:hyperlink>
      <w:r w:rsidR="004D52B8">
        <w:rPr>
          <w:rFonts w:ascii="Times New Roman" w:hAnsi="Times New Roman" w:cs="Times New Roman" w:hint="eastAsia"/>
        </w:rPr>
        <w:t>, steverozen@pm.me</w:t>
      </w:r>
    </w:p>
    <w:p w14:paraId="26AF4E0B" w14:textId="77777777" w:rsidR="00E33938" w:rsidRDefault="00E33938">
      <w:pPr>
        <w:rPr>
          <w:rFonts w:ascii="Times New Roman" w:hAnsi="Times New Roman" w:cs="Times New Roman"/>
          <w:b/>
          <w:bCs/>
          <w:sz w:val="24"/>
          <w:szCs w:val="24"/>
        </w:rPr>
      </w:pPr>
      <w:r>
        <w:rPr>
          <w:rFonts w:ascii="Times New Roman" w:hAnsi="Times New Roman" w:cs="Times New Roman"/>
          <w:b/>
          <w:bCs/>
          <w:sz w:val="24"/>
          <w:szCs w:val="24"/>
        </w:rPr>
        <w:br w:type="page"/>
      </w:r>
    </w:p>
    <w:p w14:paraId="028D00E1" w14:textId="52050C22" w:rsidR="003A63AB" w:rsidRPr="00E33938" w:rsidRDefault="009D4C65" w:rsidP="00E33938">
      <w:pPr>
        <w:pStyle w:val="Heading1"/>
      </w:pPr>
      <w:commentRangeStart w:id="1"/>
      <w:r w:rsidRPr="00E33938">
        <w:rPr>
          <w:rFonts w:hint="eastAsia"/>
        </w:rPr>
        <w:lastRenderedPageBreak/>
        <w:t>Abs</w:t>
      </w:r>
      <w:commentRangeEnd w:id="1"/>
      <w:r w:rsidR="00DD0B3F">
        <w:rPr>
          <w:rStyle w:val="CommentReference"/>
          <w:rFonts w:asciiTheme="minorHAnsi" w:eastAsiaTheme="minorEastAsia" w:hAnsiTheme="minorHAnsi" w:cstheme="minorBidi"/>
          <w:b w:val="0"/>
          <w:bCs w:val="0"/>
        </w:rPr>
        <w:commentReference w:id="1"/>
      </w:r>
      <w:r w:rsidRPr="00E33938">
        <w:rPr>
          <w:rFonts w:hint="eastAsia"/>
        </w:rPr>
        <w:t>tra</w:t>
      </w:r>
      <w:commentRangeStart w:id="2"/>
      <w:r w:rsidRPr="00E33938">
        <w:rPr>
          <w:rFonts w:hint="eastAsia"/>
        </w:rPr>
        <w:t>ct</w:t>
      </w:r>
      <w:commentRangeEnd w:id="2"/>
      <w:r w:rsidR="00761EAE">
        <w:rPr>
          <w:rStyle w:val="CommentReference"/>
          <w:rFonts w:asciiTheme="minorHAnsi" w:eastAsiaTheme="minorEastAsia" w:hAnsiTheme="minorHAnsi" w:cstheme="minorBidi"/>
          <w:b w:val="0"/>
          <w:bCs w:val="0"/>
        </w:rPr>
        <w:commentReference w:id="2"/>
      </w:r>
    </w:p>
    <w:p w14:paraId="3D266436" w14:textId="715750B5" w:rsidR="00E33938" w:rsidRDefault="00065370" w:rsidP="008A1C58">
      <w:pPr>
        <w:spacing w:line="480" w:lineRule="auto"/>
        <w:rPr>
          <w:rFonts w:ascii="Times New Roman" w:hAnsi="Times New Roman" w:cs="Times New Roman"/>
          <w:sz w:val="24"/>
          <w:szCs w:val="24"/>
        </w:rPr>
      </w:pPr>
      <w:bookmarkStart w:id="3" w:name="OLE_LINK1"/>
      <w:r w:rsidRPr="00065370">
        <w:rPr>
          <w:rFonts w:ascii="Times New Roman" w:hAnsi="Times New Roman" w:cs="Times New Roman"/>
          <w:sz w:val="24"/>
          <w:szCs w:val="24"/>
        </w:rPr>
        <w:t>Somatic mutations resulting from various mutational processes are key driver</w:t>
      </w:r>
      <w:r w:rsidR="009660E2">
        <w:rPr>
          <w:rFonts w:ascii="Times New Roman" w:hAnsi="Times New Roman" w:cs="Times New Roman" w:hint="eastAsia"/>
          <w:sz w:val="24"/>
          <w:szCs w:val="24"/>
        </w:rPr>
        <w:t>s</w:t>
      </w:r>
      <w:r w:rsidRPr="00065370">
        <w:rPr>
          <w:rFonts w:ascii="Times New Roman" w:hAnsi="Times New Roman" w:cs="Times New Roman"/>
          <w:sz w:val="24"/>
          <w:szCs w:val="24"/>
        </w:rPr>
        <w:t xml:space="preserve"> of tumorigenesis. Mutational signatures, which are distinctive patterns left by these processes, can be identified through experimental exposures or </w:t>
      </w:r>
      <w:r w:rsidR="00FC6C4B">
        <w:rPr>
          <w:rFonts w:ascii="Times New Roman" w:hAnsi="Times New Roman" w:cs="Times New Roman" w:hint="eastAsia"/>
          <w:sz w:val="24"/>
          <w:szCs w:val="24"/>
        </w:rPr>
        <w:t xml:space="preserve">through </w:t>
      </w:r>
      <w:r w:rsidRPr="00065370">
        <w:rPr>
          <w:rFonts w:ascii="Times New Roman" w:hAnsi="Times New Roman" w:cs="Times New Roman"/>
          <w:sz w:val="24"/>
          <w:szCs w:val="24"/>
        </w:rPr>
        <w:t xml:space="preserve">computational </w:t>
      </w:r>
      <w:r w:rsidR="00FC6C4B">
        <w:rPr>
          <w:rFonts w:ascii="Times New Roman" w:hAnsi="Times New Roman" w:cs="Times New Roman" w:hint="eastAsia"/>
          <w:sz w:val="24"/>
          <w:szCs w:val="24"/>
        </w:rPr>
        <w:t>analysis of somatic mutations from large sets of samples</w:t>
      </w:r>
      <w:r w:rsidRPr="00065370">
        <w:rPr>
          <w:rFonts w:ascii="Times New Roman" w:hAnsi="Times New Roman" w:cs="Times New Roman"/>
          <w:sz w:val="24"/>
          <w:szCs w:val="24"/>
        </w:rPr>
        <w:t xml:space="preserve">. In this study, we analyzed over 7,000 whole genomes from the PCAWG (Pan-Cancer Analysis of Whole Genomes) and </w:t>
      </w:r>
      <w:r w:rsidR="00327535">
        <w:rPr>
          <w:rFonts w:ascii="Times New Roman" w:hAnsi="Times New Roman" w:cs="Times New Roman" w:hint="eastAsia"/>
          <w:sz w:val="24"/>
          <w:szCs w:val="24"/>
        </w:rPr>
        <w:t xml:space="preserve">the </w:t>
      </w:r>
      <w:r w:rsidRPr="00065370">
        <w:rPr>
          <w:rFonts w:ascii="Times New Roman" w:hAnsi="Times New Roman" w:cs="Times New Roman"/>
          <w:sz w:val="24"/>
          <w:szCs w:val="24"/>
        </w:rPr>
        <w:t>HMF (Hartwig Medical Foundation) cohorts to create a comprehensive collection of ID (small insertions and deletion) mutational signatures using a hierarchical Dirichlet process-based approach. This analysis led to the identification of 15 novel signatures, in addition to the 23 currently cataloged in COSMIC</w:t>
      </w:r>
      <w:r w:rsidR="00AF127D">
        <w:rPr>
          <w:rFonts w:ascii="Times New Roman" w:hAnsi="Times New Roman" w:cs="Times New Roman" w:hint="eastAsia"/>
          <w:sz w:val="24"/>
          <w:szCs w:val="24"/>
        </w:rPr>
        <w:t xml:space="preserve"> reference database of signatures</w:t>
      </w:r>
      <w:r w:rsidRPr="00065370">
        <w:rPr>
          <w:rFonts w:ascii="Times New Roman" w:hAnsi="Times New Roman" w:cs="Times New Roman"/>
          <w:sz w:val="24"/>
          <w:szCs w:val="24"/>
        </w:rPr>
        <w:t xml:space="preserve">. </w:t>
      </w:r>
      <w:r w:rsidR="00280D5C">
        <w:rPr>
          <w:rFonts w:ascii="Times New Roman" w:hAnsi="Times New Roman" w:cs="Times New Roman" w:hint="eastAsia"/>
          <w:sz w:val="24"/>
          <w:szCs w:val="24"/>
        </w:rPr>
        <w:t>Of</w:t>
      </w:r>
      <w:commentRangeStart w:id="4"/>
      <w:r w:rsidR="00280D5C">
        <w:rPr>
          <w:rFonts w:ascii="Times New Roman" w:hAnsi="Times New Roman" w:cs="Times New Roman" w:hint="eastAsia"/>
          <w:sz w:val="24"/>
          <w:szCs w:val="24"/>
        </w:rPr>
        <w:t xml:space="preserve"> note</w:t>
      </w:r>
      <w:commentRangeEnd w:id="4"/>
      <w:r w:rsidR="00280D5C">
        <w:rPr>
          <w:rStyle w:val="CommentReference"/>
        </w:rPr>
        <w:commentReference w:id="4"/>
      </w:r>
      <w:r w:rsidR="00374059">
        <w:rPr>
          <w:rFonts w:ascii="Times New Roman" w:hAnsi="Times New Roman" w:cs="Times New Roman" w:hint="eastAsia"/>
          <w:sz w:val="24"/>
          <w:szCs w:val="24"/>
        </w:rPr>
        <w:t>, w</w:t>
      </w:r>
      <w:r w:rsidRPr="00065370">
        <w:rPr>
          <w:rFonts w:ascii="Times New Roman" w:hAnsi="Times New Roman" w:cs="Times New Roman"/>
          <w:sz w:val="24"/>
          <w:szCs w:val="24"/>
        </w:rPr>
        <w:t>e</w:t>
      </w:r>
      <w:r w:rsidR="00814D3A">
        <w:rPr>
          <w:rFonts w:ascii="Times New Roman" w:hAnsi="Times New Roman" w:cs="Times New Roman" w:hint="eastAsia"/>
          <w:sz w:val="24"/>
          <w:szCs w:val="24"/>
        </w:rPr>
        <w:t xml:space="preserve"> showed in cell-line experiments that </w:t>
      </w:r>
      <w:r w:rsidRPr="00065370">
        <w:rPr>
          <w:rFonts w:ascii="Times New Roman" w:hAnsi="Times New Roman" w:cs="Times New Roman"/>
          <w:sz w:val="24"/>
          <w:szCs w:val="24"/>
        </w:rPr>
        <w:t xml:space="preserve">one </w:t>
      </w:r>
      <w:r w:rsidR="00761EAE">
        <w:rPr>
          <w:rFonts w:ascii="Times New Roman" w:hAnsi="Times New Roman" w:cs="Times New Roman" w:hint="eastAsia"/>
          <w:sz w:val="24"/>
          <w:szCs w:val="24"/>
        </w:rPr>
        <w:t xml:space="preserve">of the </w:t>
      </w:r>
      <w:r w:rsidRPr="00065370">
        <w:rPr>
          <w:rFonts w:ascii="Times New Roman" w:hAnsi="Times New Roman" w:cs="Times New Roman"/>
          <w:sz w:val="24"/>
          <w:szCs w:val="24"/>
        </w:rPr>
        <w:t>novel signature</w:t>
      </w:r>
      <w:r w:rsidR="00761EAE">
        <w:rPr>
          <w:rFonts w:ascii="Times New Roman" w:hAnsi="Times New Roman" w:cs="Times New Roman" w:hint="eastAsia"/>
          <w:sz w:val="24"/>
          <w:szCs w:val="24"/>
        </w:rPr>
        <w:t>s</w:t>
      </w:r>
      <w:r w:rsidR="00814D3A">
        <w:rPr>
          <w:rFonts w:ascii="Times New Roman" w:hAnsi="Times New Roman" w:cs="Times New Roman" w:hint="eastAsia"/>
          <w:sz w:val="24"/>
          <w:szCs w:val="24"/>
        </w:rPr>
        <w:t xml:space="preserve"> that we identified</w:t>
      </w:r>
      <w:r w:rsidRPr="00065370">
        <w:rPr>
          <w:rFonts w:ascii="Times New Roman" w:hAnsi="Times New Roman" w:cs="Times New Roman"/>
          <w:sz w:val="24"/>
          <w:szCs w:val="24"/>
        </w:rPr>
        <w:t xml:space="preserve">, H_ID29, </w:t>
      </w:r>
      <w:r w:rsidR="00814D3A">
        <w:rPr>
          <w:rFonts w:ascii="Times New Roman" w:hAnsi="Times New Roman" w:cs="Times New Roman" w:hint="eastAsia"/>
          <w:sz w:val="24"/>
          <w:szCs w:val="24"/>
        </w:rPr>
        <w:t xml:space="preserve">is </w:t>
      </w:r>
      <w:r w:rsidRPr="00065370">
        <w:rPr>
          <w:rFonts w:ascii="Times New Roman" w:hAnsi="Times New Roman" w:cs="Times New Roman"/>
          <w:sz w:val="24"/>
          <w:szCs w:val="24"/>
        </w:rPr>
        <w:t xml:space="preserve">associated with </w:t>
      </w:r>
      <w:r w:rsidR="002B316E">
        <w:rPr>
          <w:rFonts w:ascii="Times New Roman" w:hAnsi="Times New Roman" w:cs="Times New Roman" w:hint="eastAsia"/>
          <w:sz w:val="24"/>
          <w:szCs w:val="24"/>
        </w:rPr>
        <w:t>Topoisomerase1 transcription</w:t>
      </w:r>
      <w:r w:rsidR="00374059">
        <w:rPr>
          <w:rFonts w:ascii="Times New Roman" w:hAnsi="Times New Roman" w:cs="Times New Roman" w:hint="eastAsia"/>
          <w:sz w:val="24"/>
          <w:szCs w:val="24"/>
        </w:rPr>
        <w:t>-</w:t>
      </w:r>
      <w:r w:rsidR="002B316E">
        <w:rPr>
          <w:rFonts w:ascii="Times New Roman" w:hAnsi="Times New Roman" w:cs="Times New Roman" w:hint="eastAsia"/>
          <w:sz w:val="24"/>
          <w:szCs w:val="24"/>
        </w:rPr>
        <w:t>associated mutagenesis</w:t>
      </w:r>
      <w:r w:rsidRPr="00065370">
        <w:rPr>
          <w:rFonts w:ascii="Times New Roman" w:hAnsi="Times New Roman" w:cs="Times New Roman"/>
          <w:sz w:val="24"/>
          <w:szCs w:val="24"/>
        </w:rPr>
        <w:t xml:space="preserve">. Moreover, we identified </w:t>
      </w:r>
      <w:r w:rsidR="00BC6FC4">
        <w:rPr>
          <w:rFonts w:ascii="Times New Roman" w:hAnsi="Times New Roman" w:cs="Times New Roman" w:hint="eastAsia"/>
          <w:sz w:val="24"/>
          <w:szCs w:val="24"/>
        </w:rPr>
        <w:t>four</w:t>
      </w:r>
      <w:r w:rsidRPr="00065370">
        <w:rPr>
          <w:rFonts w:ascii="Times New Roman" w:hAnsi="Times New Roman" w:cs="Times New Roman"/>
          <w:sz w:val="24"/>
          <w:szCs w:val="24"/>
        </w:rPr>
        <w:t xml:space="preserve"> new </w:t>
      </w:r>
      <w:r w:rsidR="00814D3A">
        <w:rPr>
          <w:rFonts w:ascii="Times New Roman" w:hAnsi="Times New Roman" w:cs="Times New Roman" w:hint="eastAsia"/>
          <w:sz w:val="24"/>
          <w:szCs w:val="24"/>
        </w:rPr>
        <w:t xml:space="preserve">signatures, </w:t>
      </w:r>
      <w:r w:rsidR="00814D3A" w:rsidRPr="00065370">
        <w:rPr>
          <w:rFonts w:ascii="Times New Roman" w:hAnsi="Times New Roman" w:cs="Times New Roman"/>
          <w:sz w:val="24"/>
          <w:szCs w:val="24"/>
        </w:rPr>
        <w:t xml:space="preserve">H_ID33, </w:t>
      </w:r>
      <w:r w:rsidR="00814D3A">
        <w:rPr>
          <w:rFonts w:ascii="Times New Roman" w:hAnsi="Times New Roman" w:cs="Times New Roman" w:hint="eastAsia"/>
          <w:sz w:val="24"/>
          <w:szCs w:val="24"/>
        </w:rPr>
        <w:t xml:space="preserve">H_ID34, </w:t>
      </w:r>
      <w:r w:rsidR="00814D3A" w:rsidRPr="00065370">
        <w:rPr>
          <w:rFonts w:ascii="Times New Roman" w:hAnsi="Times New Roman" w:cs="Times New Roman"/>
          <w:sz w:val="24"/>
          <w:szCs w:val="24"/>
        </w:rPr>
        <w:t>H_ID37, and H_ID38</w:t>
      </w:r>
      <w:r w:rsidR="00814D3A">
        <w:rPr>
          <w:rFonts w:ascii="Times New Roman" w:hAnsi="Times New Roman" w:cs="Times New Roman" w:hint="eastAsia"/>
          <w:sz w:val="24"/>
          <w:szCs w:val="24"/>
        </w:rPr>
        <w:t xml:space="preserve">, in </w:t>
      </w:r>
      <w:r w:rsidR="00814D3A">
        <w:rPr>
          <w:rFonts w:ascii="Times New Roman" w:hAnsi="Times New Roman" w:cs="Times New Roman"/>
          <w:sz w:val="24"/>
          <w:szCs w:val="24"/>
        </w:rPr>
        <w:t>tumors</w:t>
      </w:r>
      <w:r w:rsidR="00814D3A">
        <w:rPr>
          <w:rFonts w:ascii="Times New Roman" w:hAnsi="Times New Roman" w:cs="Times New Roman" w:hint="eastAsia"/>
          <w:sz w:val="24"/>
          <w:szCs w:val="24"/>
        </w:rPr>
        <w:t xml:space="preserve"> with </w:t>
      </w:r>
      <w:r w:rsidRPr="00065370">
        <w:rPr>
          <w:rFonts w:ascii="Times New Roman" w:hAnsi="Times New Roman" w:cs="Times New Roman"/>
          <w:sz w:val="24"/>
          <w:szCs w:val="24"/>
        </w:rPr>
        <w:t xml:space="preserve">defective DNA mismatch repair. Notably, </w:t>
      </w:r>
      <w:r w:rsidR="00F75DE6">
        <w:rPr>
          <w:rFonts w:ascii="Times New Roman" w:hAnsi="Times New Roman" w:cs="Times New Roman" w:hint="eastAsia"/>
          <w:sz w:val="24"/>
          <w:szCs w:val="24"/>
        </w:rPr>
        <w:t>three</w:t>
      </w:r>
      <w:r w:rsidRPr="00065370">
        <w:rPr>
          <w:rFonts w:ascii="Times New Roman" w:hAnsi="Times New Roman" w:cs="Times New Roman"/>
          <w:sz w:val="24"/>
          <w:szCs w:val="24"/>
        </w:rPr>
        <w:t xml:space="preserve"> ID signatures demonstrated significant </w:t>
      </w:r>
      <w:r w:rsidR="00814D3A">
        <w:rPr>
          <w:rFonts w:ascii="Times New Roman" w:hAnsi="Times New Roman" w:cs="Times New Roman"/>
          <w:sz w:val="24"/>
          <w:szCs w:val="24"/>
        </w:rPr>
        <w:t>differences</w:t>
      </w:r>
      <w:r w:rsidR="00814D3A">
        <w:rPr>
          <w:rFonts w:ascii="Times New Roman" w:hAnsi="Times New Roman" w:cs="Times New Roman" w:hint="eastAsia"/>
          <w:sz w:val="24"/>
          <w:szCs w:val="24"/>
        </w:rPr>
        <w:t xml:space="preserve"> in </w:t>
      </w:r>
      <w:r w:rsidR="00814D3A">
        <w:rPr>
          <w:rFonts w:ascii="Times New Roman" w:hAnsi="Times New Roman" w:cs="Times New Roman"/>
          <w:sz w:val="24"/>
          <w:szCs w:val="24"/>
        </w:rPr>
        <w:t>prevalence</w:t>
      </w:r>
      <w:r w:rsidR="00814D3A">
        <w:rPr>
          <w:rFonts w:ascii="Times New Roman" w:hAnsi="Times New Roman" w:cs="Times New Roman" w:hint="eastAsia"/>
          <w:sz w:val="24"/>
          <w:szCs w:val="24"/>
        </w:rPr>
        <w:t xml:space="preserve"> by </w:t>
      </w:r>
      <w:r w:rsidRPr="00065370">
        <w:rPr>
          <w:rFonts w:ascii="Times New Roman" w:hAnsi="Times New Roman" w:cs="Times New Roman"/>
          <w:sz w:val="24"/>
          <w:szCs w:val="24"/>
        </w:rPr>
        <w:t>gender</w:t>
      </w:r>
      <w:r w:rsidR="00814D3A">
        <w:rPr>
          <w:rFonts w:ascii="Times New Roman" w:hAnsi="Times New Roman" w:cs="Times New Roman" w:hint="eastAsia"/>
          <w:sz w:val="24"/>
          <w:szCs w:val="24"/>
        </w:rPr>
        <w:t xml:space="preserve"> within particular cancer types</w:t>
      </w:r>
      <w:r w:rsidRPr="00065370">
        <w:rPr>
          <w:rFonts w:ascii="Times New Roman" w:hAnsi="Times New Roman" w:cs="Times New Roman"/>
          <w:sz w:val="24"/>
          <w:szCs w:val="24"/>
        </w:rPr>
        <w:t xml:space="preserve">. </w:t>
      </w:r>
      <w:r w:rsidR="00814D3A" w:rsidRPr="00044859">
        <w:rPr>
          <w:rFonts w:ascii="Times New Roman" w:hAnsi="Times New Roman" w:cs="Times New Roman" w:hint="eastAsia"/>
          <w:sz w:val="24"/>
          <w:szCs w:val="24"/>
          <w:highlight w:val="yellow"/>
        </w:rPr>
        <w:t>E</w:t>
      </w:r>
      <w:r w:rsidRPr="006E1387">
        <w:rPr>
          <w:rFonts w:ascii="Times New Roman" w:hAnsi="Times New Roman" w:cs="Times New Roman"/>
          <w:sz w:val="24"/>
          <w:szCs w:val="24"/>
        </w:rPr>
        <w:t xml:space="preserve">xamination of signature contributions to </w:t>
      </w:r>
      <w:r w:rsidR="00814D3A" w:rsidRPr="006E1387">
        <w:rPr>
          <w:rFonts w:ascii="Times New Roman" w:hAnsi="Times New Roman" w:cs="Times New Roman"/>
          <w:sz w:val="24"/>
          <w:szCs w:val="24"/>
        </w:rPr>
        <w:t xml:space="preserve">somatic mutations in </w:t>
      </w:r>
      <w:r w:rsidRPr="006E1387">
        <w:rPr>
          <w:rFonts w:ascii="Times New Roman" w:hAnsi="Times New Roman" w:cs="Times New Roman"/>
          <w:sz w:val="24"/>
          <w:szCs w:val="24"/>
        </w:rPr>
        <w:t xml:space="preserve">cancer genes revealed that C_ID3, associated with tobacco exposure, accounts for nearly </w:t>
      </w:r>
      <w:commentRangeStart w:id="5"/>
      <w:commentRangeStart w:id="6"/>
      <w:del w:id="7" w:author="Mo Liu" w:date="2025-03-20T20:53:00Z" w16du:dateUtc="2025-03-20T12:53:00Z">
        <w:r w:rsidRPr="006E1387" w:rsidDel="001049D3">
          <w:rPr>
            <w:rFonts w:ascii="Times New Roman" w:hAnsi="Times New Roman" w:cs="Times New Roman"/>
            <w:sz w:val="24"/>
            <w:szCs w:val="24"/>
          </w:rPr>
          <w:delText>50</w:delText>
        </w:r>
      </w:del>
      <w:ins w:id="8" w:author="Mo Liu" w:date="2025-03-20T20:53:00Z" w16du:dateUtc="2025-03-20T12:53:00Z">
        <w:r w:rsidR="001049D3">
          <w:rPr>
            <w:rFonts w:ascii="Times New Roman" w:hAnsi="Times New Roman" w:cs="Times New Roman" w:hint="eastAsia"/>
            <w:sz w:val="24"/>
            <w:szCs w:val="24"/>
          </w:rPr>
          <w:t>80</w:t>
        </w:r>
      </w:ins>
      <w:r w:rsidRPr="006E1387">
        <w:rPr>
          <w:rFonts w:ascii="Times New Roman" w:hAnsi="Times New Roman" w:cs="Times New Roman"/>
          <w:sz w:val="24"/>
          <w:szCs w:val="24"/>
        </w:rPr>
        <w:t xml:space="preserve">% of </w:t>
      </w:r>
      <w:ins w:id="9" w:author="Mo Liu" w:date="2025-03-20T20:54:00Z" w16du:dateUtc="2025-03-20T12:54:00Z">
        <w:r w:rsidR="001049D3">
          <w:rPr>
            <w:rFonts w:ascii="Times New Roman" w:hAnsi="Times New Roman" w:cs="Times New Roman" w:hint="eastAsia"/>
            <w:sz w:val="24"/>
            <w:szCs w:val="24"/>
          </w:rPr>
          <w:t xml:space="preserve">exonic </w:t>
        </w:r>
      </w:ins>
      <w:r w:rsidRPr="006E1387">
        <w:rPr>
          <w:rFonts w:ascii="Times New Roman" w:hAnsi="Times New Roman" w:cs="Times New Roman"/>
          <w:sz w:val="24"/>
          <w:szCs w:val="24"/>
        </w:rPr>
        <w:t xml:space="preserve">IDs </w:t>
      </w:r>
      <w:commentRangeEnd w:id="5"/>
      <w:r w:rsidR="00CF5847" w:rsidRPr="006E1387">
        <w:rPr>
          <w:rStyle w:val="CommentReference"/>
        </w:rPr>
        <w:commentReference w:id="5"/>
      </w:r>
      <w:commentRangeEnd w:id="6"/>
      <w:r w:rsidR="00F701ED" w:rsidRPr="006E1387">
        <w:rPr>
          <w:rStyle w:val="CommentReference"/>
        </w:rPr>
        <w:commentReference w:id="6"/>
      </w:r>
      <w:r w:rsidRPr="006E1387">
        <w:rPr>
          <w:rFonts w:ascii="Times New Roman" w:hAnsi="Times New Roman" w:cs="Times New Roman"/>
          <w:sz w:val="24"/>
          <w:szCs w:val="24"/>
        </w:rPr>
        <w:t xml:space="preserve">in </w:t>
      </w:r>
      <w:del w:id="10" w:author="Mo Liu" w:date="2025-03-20T20:53:00Z" w16du:dateUtc="2025-03-20T12:53:00Z">
        <w:r w:rsidRPr="006E1387" w:rsidDel="001049D3">
          <w:rPr>
            <w:rFonts w:ascii="Times New Roman" w:hAnsi="Times New Roman" w:cs="Times New Roman" w:hint="eastAsia"/>
            <w:sz w:val="24"/>
            <w:szCs w:val="24"/>
          </w:rPr>
          <w:delText>LRP1B</w:delText>
        </w:r>
      </w:del>
      <w:ins w:id="11" w:author="Mo Liu" w:date="2025-03-20T20:53:00Z" w16du:dateUtc="2025-03-20T12:53:00Z">
        <w:r w:rsidR="001049D3">
          <w:rPr>
            <w:rFonts w:ascii="Times New Roman" w:hAnsi="Times New Roman" w:cs="Times New Roman" w:hint="eastAsia"/>
            <w:sz w:val="24"/>
            <w:szCs w:val="24"/>
          </w:rPr>
          <w:t>TP53</w:t>
        </w:r>
      </w:ins>
      <w:r w:rsidRPr="006E1387">
        <w:rPr>
          <w:rFonts w:ascii="Times New Roman" w:hAnsi="Times New Roman" w:cs="Times New Roman"/>
          <w:sz w:val="24"/>
          <w:szCs w:val="24"/>
        </w:rPr>
        <w:t>, which is implicated in lung carcinogenesis.</w:t>
      </w:r>
      <w:r w:rsidRPr="00065370">
        <w:rPr>
          <w:rFonts w:ascii="Times New Roman" w:hAnsi="Times New Roman" w:cs="Times New Roman"/>
          <w:sz w:val="24"/>
          <w:szCs w:val="24"/>
        </w:rPr>
        <w:t xml:space="preserve"> This work </w:t>
      </w:r>
      <w:r w:rsidR="00761EAE">
        <w:rPr>
          <w:rFonts w:ascii="Times New Roman" w:hAnsi="Times New Roman" w:cs="Times New Roman" w:hint="eastAsia"/>
          <w:sz w:val="24"/>
          <w:szCs w:val="24"/>
        </w:rPr>
        <w:t xml:space="preserve">has </w:t>
      </w:r>
      <w:r w:rsidRPr="00065370">
        <w:rPr>
          <w:rFonts w:ascii="Times New Roman" w:hAnsi="Times New Roman" w:cs="Times New Roman"/>
          <w:sz w:val="24"/>
          <w:szCs w:val="24"/>
        </w:rPr>
        <w:t>establishe</w:t>
      </w:r>
      <w:r w:rsidR="00761EAE">
        <w:rPr>
          <w:rFonts w:ascii="Times New Roman" w:hAnsi="Times New Roman" w:cs="Times New Roman" w:hint="eastAsia"/>
          <w:sz w:val="24"/>
          <w:szCs w:val="24"/>
        </w:rPr>
        <w:t>d</w:t>
      </w:r>
      <w:r w:rsidRPr="00065370">
        <w:rPr>
          <w:rFonts w:ascii="Times New Roman" w:hAnsi="Times New Roman" w:cs="Times New Roman"/>
          <w:sz w:val="24"/>
          <w:szCs w:val="24"/>
        </w:rPr>
        <w:t xml:space="preserve"> an expanded collection of ID signatures, validate</w:t>
      </w:r>
      <w:r w:rsidR="00761EAE">
        <w:rPr>
          <w:rFonts w:ascii="Times New Roman" w:hAnsi="Times New Roman" w:cs="Times New Roman" w:hint="eastAsia"/>
          <w:sz w:val="24"/>
          <w:szCs w:val="24"/>
        </w:rPr>
        <w:t>d</w:t>
      </w:r>
      <w:r w:rsidRPr="00065370">
        <w:rPr>
          <w:rFonts w:ascii="Times New Roman" w:hAnsi="Times New Roman" w:cs="Times New Roman"/>
          <w:sz w:val="24"/>
          <w:szCs w:val="24"/>
        </w:rPr>
        <w:t xml:space="preserve"> a novel signature through functional modeling, </w:t>
      </w:r>
      <w:commentRangeStart w:id="12"/>
      <w:commentRangeStart w:id="13"/>
      <w:r w:rsidRPr="00065370">
        <w:rPr>
          <w:rFonts w:ascii="Times New Roman" w:hAnsi="Times New Roman" w:cs="Times New Roman"/>
          <w:sz w:val="24"/>
          <w:szCs w:val="24"/>
        </w:rPr>
        <w:t>elucidate</w:t>
      </w:r>
      <w:r w:rsidR="00761EAE">
        <w:rPr>
          <w:rFonts w:ascii="Times New Roman" w:hAnsi="Times New Roman" w:cs="Times New Roman" w:hint="eastAsia"/>
          <w:sz w:val="24"/>
          <w:szCs w:val="24"/>
        </w:rPr>
        <w:t>d</w:t>
      </w:r>
      <w:r w:rsidRPr="00065370">
        <w:rPr>
          <w:rFonts w:ascii="Times New Roman" w:hAnsi="Times New Roman" w:cs="Times New Roman"/>
          <w:sz w:val="24"/>
          <w:szCs w:val="24"/>
        </w:rPr>
        <w:t xml:space="preserve"> distinct mutational processes, </w:t>
      </w:r>
      <w:commentRangeEnd w:id="12"/>
      <w:r w:rsidR="00814D3A">
        <w:rPr>
          <w:rStyle w:val="CommentReference"/>
        </w:rPr>
        <w:commentReference w:id="12"/>
      </w:r>
      <w:commentRangeEnd w:id="13"/>
      <w:r w:rsidR="006D2266">
        <w:rPr>
          <w:rStyle w:val="CommentReference"/>
        </w:rPr>
        <w:commentReference w:id="13"/>
      </w:r>
      <w:r w:rsidRPr="00065370">
        <w:rPr>
          <w:rFonts w:ascii="Times New Roman" w:hAnsi="Times New Roman" w:cs="Times New Roman"/>
          <w:sz w:val="24"/>
          <w:szCs w:val="24"/>
        </w:rPr>
        <w:t xml:space="preserve">and </w:t>
      </w:r>
      <w:r w:rsidR="00DE572B">
        <w:rPr>
          <w:rFonts w:ascii="Times New Roman" w:hAnsi="Times New Roman" w:cs="Times New Roman" w:hint="eastAsia"/>
          <w:sz w:val="24"/>
          <w:szCs w:val="24"/>
        </w:rPr>
        <w:t xml:space="preserve">it </w:t>
      </w:r>
      <w:r w:rsidR="00761EAE">
        <w:rPr>
          <w:rFonts w:ascii="Times New Roman" w:hAnsi="Times New Roman" w:cs="Times New Roman" w:hint="eastAsia"/>
          <w:sz w:val="24"/>
          <w:szCs w:val="24"/>
        </w:rPr>
        <w:t>provid</w:t>
      </w:r>
      <w:r w:rsidR="00DE572B">
        <w:rPr>
          <w:rFonts w:ascii="Times New Roman" w:hAnsi="Times New Roman" w:cs="Times New Roman" w:hint="eastAsia"/>
          <w:sz w:val="24"/>
          <w:szCs w:val="24"/>
        </w:rPr>
        <w:t>es</w:t>
      </w:r>
      <w:r w:rsidR="00761EAE" w:rsidRPr="00065370">
        <w:rPr>
          <w:rFonts w:ascii="Times New Roman" w:hAnsi="Times New Roman" w:cs="Times New Roman"/>
          <w:sz w:val="24"/>
          <w:szCs w:val="24"/>
        </w:rPr>
        <w:t xml:space="preserve"> </w:t>
      </w:r>
      <w:r w:rsidRPr="00065370">
        <w:rPr>
          <w:rFonts w:ascii="Times New Roman" w:hAnsi="Times New Roman" w:cs="Times New Roman"/>
          <w:sz w:val="24"/>
          <w:szCs w:val="24"/>
        </w:rPr>
        <w:t xml:space="preserve">insights into biological implications through </w:t>
      </w:r>
      <w:commentRangeStart w:id="14"/>
      <w:commentRangeStart w:id="15"/>
      <w:r w:rsidRPr="00065370">
        <w:rPr>
          <w:rFonts w:ascii="Times New Roman" w:hAnsi="Times New Roman" w:cs="Times New Roman"/>
          <w:sz w:val="24"/>
          <w:szCs w:val="24"/>
        </w:rPr>
        <w:t xml:space="preserve">extended sequence investigation </w:t>
      </w:r>
      <w:commentRangeEnd w:id="14"/>
      <w:r w:rsidR="00761EAE">
        <w:rPr>
          <w:rStyle w:val="CommentReference"/>
        </w:rPr>
        <w:commentReference w:id="14"/>
      </w:r>
      <w:commentRangeEnd w:id="15"/>
      <w:r w:rsidR="006D2266">
        <w:rPr>
          <w:rStyle w:val="CommentReference"/>
        </w:rPr>
        <w:commentReference w:id="15"/>
      </w:r>
      <w:r w:rsidRPr="00065370">
        <w:rPr>
          <w:rFonts w:ascii="Times New Roman" w:hAnsi="Times New Roman" w:cs="Times New Roman"/>
          <w:sz w:val="24"/>
          <w:szCs w:val="24"/>
        </w:rPr>
        <w:t xml:space="preserve">and trait associations. </w:t>
      </w:r>
    </w:p>
    <w:p w14:paraId="094B73C7" w14:textId="77777777" w:rsidR="00E33938" w:rsidRDefault="00E33938">
      <w:pPr>
        <w:rPr>
          <w:rFonts w:ascii="Times New Roman" w:hAnsi="Times New Roman" w:cs="Times New Roman"/>
          <w:sz w:val="24"/>
          <w:szCs w:val="24"/>
        </w:rPr>
      </w:pPr>
      <w:r>
        <w:rPr>
          <w:rFonts w:ascii="Times New Roman" w:hAnsi="Times New Roman" w:cs="Times New Roman"/>
          <w:sz w:val="24"/>
          <w:szCs w:val="24"/>
        </w:rPr>
        <w:br w:type="page"/>
      </w:r>
    </w:p>
    <w:p w14:paraId="181784A0" w14:textId="02CAE7AC" w:rsidR="00104076" w:rsidRPr="008A1C58" w:rsidRDefault="00C24BAD" w:rsidP="00E33938">
      <w:pPr>
        <w:pStyle w:val="Heading1"/>
      </w:pPr>
      <w:r w:rsidRPr="008A1C58">
        <w:lastRenderedPageBreak/>
        <w:t>Introduction</w:t>
      </w:r>
    </w:p>
    <w:p w14:paraId="14918642" w14:textId="16DB2002" w:rsidR="004977B4" w:rsidRPr="008A1C58" w:rsidRDefault="005E4A12"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Somatic mutations</w:t>
      </w:r>
      <w:r w:rsidR="00D255BC">
        <w:rPr>
          <w:rFonts w:ascii="Times New Roman" w:hAnsi="Times New Roman" w:cs="Times New Roman" w:hint="eastAsia"/>
          <w:sz w:val="24"/>
          <w:szCs w:val="24"/>
        </w:rPr>
        <w:t xml:space="preserve"> are caused by</w:t>
      </w:r>
      <w:r w:rsidR="00E76428" w:rsidRPr="008A1C58">
        <w:rPr>
          <w:rFonts w:ascii="Times New Roman" w:hAnsi="Times New Roman" w:cs="Times New Roman"/>
          <w:sz w:val="24"/>
          <w:szCs w:val="24"/>
        </w:rPr>
        <w:t xml:space="preserve"> various mutational processes</w:t>
      </w:r>
      <w:r w:rsidR="00D255BC">
        <w:rPr>
          <w:rFonts w:ascii="Times New Roman" w:hAnsi="Times New Roman" w:cs="Times New Roman" w:hint="eastAsia"/>
          <w:sz w:val="24"/>
          <w:szCs w:val="24"/>
        </w:rPr>
        <w:t xml:space="preserve"> and</w:t>
      </w:r>
      <w:r w:rsidR="00E76428" w:rsidRPr="008A1C58">
        <w:rPr>
          <w:rFonts w:ascii="Times New Roman" w:hAnsi="Times New Roman" w:cs="Times New Roman"/>
          <w:sz w:val="24"/>
          <w:szCs w:val="24"/>
        </w:rPr>
        <w:t xml:space="preserve"> represent a driving force behind tumorigenesis and cancer development</w:t>
      </w:r>
      <w:r w:rsidR="000A7F94">
        <w:rPr>
          <w:rFonts w:ascii="Times New Roman" w:hAnsi="Times New Roman" w:cs="Times New Roman" w:hint="eastAsia"/>
          <w:sz w:val="24"/>
          <w:szCs w:val="24"/>
        </w:rPr>
        <w:t xml:space="preserve"> </w:t>
      </w:r>
      <w:r w:rsidR="00F07FFC">
        <w:rPr>
          <w:rFonts w:ascii="Times New Roman" w:hAnsi="Times New Roman" w:cs="Times New Roman"/>
          <w:sz w:val="24"/>
          <w:szCs w:val="24"/>
        </w:rPr>
        <w:fldChar w:fldCharType="begin"/>
      </w:r>
      <w:r w:rsidR="009B2504">
        <w:rPr>
          <w:rFonts w:ascii="Times New Roman" w:hAnsi="Times New Roman" w:cs="Times New Roman"/>
          <w:sz w:val="24"/>
          <w:szCs w:val="24"/>
        </w:rPr>
        <w:instrText xml:space="preserve"> ADDIN ZOTERO_ITEM CSL_CITATION {"citationID":"myrzr0HC","properties":{"formattedCitation":"(Alexandrov et al. 2014)","plainCitation":"(Alexandrov et al. 2014)","noteIndex":0},"citationItems":[{"id":407,"uris":["http://zotero.org/users/14858941/items/RRYFUNRP"],"itemData":{"id":407,"type":"article-journal","DOI":"10.1038/nature12477.Signatures","issue":"7463","page":"415-421","title":"Signatures of mutational processes in human cancer","volume":"500","author":[{"family":"Alexandrov","given":"Ludmil B"},{"family":"Nik-zainal","given":"Serena"},{"family":"Wedge","given":"David C"},{"family":"Aparicio","given":"Samuel A J R"}],"issued":{"date-parts":[["2014"]]}}}],"schema":"https://github.com/citation-style-language/schema/raw/master/csl-citation.json"} </w:instrText>
      </w:r>
      <w:r w:rsidR="00F07FFC">
        <w:rPr>
          <w:rFonts w:ascii="Times New Roman" w:hAnsi="Times New Roman" w:cs="Times New Roman"/>
          <w:sz w:val="24"/>
          <w:szCs w:val="24"/>
        </w:rPr>
        <w:fldChar w:fldCharType="separate"/>
      </w:r>
      <w:r w:rsidR="009B2504" w:rsidRPr="009B2504">
        <w:rPr>
          <w:rFonts w:ascii="Times New Roman" w:hAnsi="Times New Roman" w:cs="Times New Roman"/>
          <w:sz w:val="24"/>
        </w:rPr>
        <w:t>(Alexandrov et al. 2014)</w:t>
      </w:r>
      <w:r w:rsidR="00F07FFC">
        <w:rPr>
          <w:rFonts w:ascii="Times New Roman" w:hAnsi="Times New Roman" w:cs="Times New Roman"/>
          <w:sz w:val="24"/>
          <w:szCs w:val="24"/>
        </w:rPr>
        <w:fldChar w:fldCharType="end"/>
      </w:r>
      <w:r w:rsidR="00F07FFC">
        <w:rPr>
          <w:rFonts w:ascii="Times New Roman" w:hAnsi="Times New Roman" w:cs="Times New Roman" w:hint="eastAsia"/>
          <w:sz w:val="24"/>
          <w:szCs w:val="24"/>
        </w:rPr>
        <w:t>.</w:t>
      </w:r>
      <w:r w:rsidR="008D7799" w:rsidRPr="008A1C58">
        <w:rPr>
          <w:rFonts w:ascii="Times New Roman" w:hAnsi="Times New Roman" w:cs="Times New Roman"/>
          <w:sz w:val="24"/>
          <w:szCs w:val="24"/>
        </w:rPr>
        <w:t xml:space="preserve"> </w:t>
      </w:r>
      <w:commentRangeStart w:id="16"/>
      <w:r w:rsidR="00D255BC">
        <w:rPr>
          <w:rFonts w:ascii="Times New Roman" w:hAnsi="Times New Roman" w:cs="Times New Roman" w:hint="eastAsia"/>
          <w:sz w:val="24"/>
          <w:szCs w:val="24"/>
        </w:rPr>
        <w:t>T</w:t>
      </w:r>
      <w:r w:rsidR="00D255BC" w:rsidRPr="00D255BC">
        <w:rPr>
          <w:rFonts w:ascii="Times New Roman" w:hAnsi="Times New Roman" w:cs="Times New Roman"/>
          <w:sz w:val="24"/>
          <w:szCs w:val="24"/>
        </w:rPr>
        <w:t>hes</w:t>
      </w:r>
      <w:commentRangeEnd w:id="16"/>
      <w:r w:rsidR="00CF5847">
        <w:rPr>
          <w:rStyle w:val="CommentReference"/>
        </w:rPr>
        <w:commentReference w:id="16"/>
      </w:r>
      <w:r w:rsidR="00D255BC" w:rsidRPr="00D255BC">
        <w:rPr>
          <w:rFonts w:ascii="Times New Roman" w:hAnsi="Times New Roman" w:cs="Times New Roman"/>
          <w:sz w:val="24"/>
          <w:szCs w:val="24"/>
        </w:rPr>
        <w:t xml:space="preserve">e mutations can result from both endogenous sources, such as 5-methylcytosine (5mC) deamination or defective DNA repair mechanisms </w:t>
      </w:r>
      <w:r w:rsidR="00F07FFC">
        <w:rPr>
          <w:rFonts w:ascii="Times New Roman" w:hAnsi="Times New Roman" w:cs="Times New Roman"/>
          <w:sz w:val="24"/>
          <w:szCs w:val="24"/>
        </w:rPr>
        <w:fldChar w:fldCharType="begin"/>
      </w:r>
      <w:r w:rsidR="003D0B91">
        <w:rPr>
          <w:rFonts w:ascii="Times New Roman" w:hAnsi="Times New Roman" w:cs="Times New Roman"/>
          <w:sz w:val="24"/>
          <w:szCs w:val="24"/>
        </w:rPr>
        <w:instrText xml:space="preserve"> ADDIN ZOTERO_ITEM CSL_CITATION {"citationID":"cuOTYsMj","properties":{"formattedCitation":"(Davies et al. 2017; Cooper et al. 2010; Grolleman et al. 2019)","plainCitation":"(Davies et al. 2017; Cooper et al. 2010; Grolleman et al. 2019)","noteIndex":0},"citationItems":[{"id":713,"uris":["http://zotero.org/users/14858941/items/FX3CFPG5"],"itemData":{"id":713,"type":"article-journal","abstract":"Approximately 1-5% of breast cancers are attributed to inherited mutations in BRCA1 or BRCA2 and are selectively sensitive to poly(ADP-ribose) polymerase (PARP) inhibitors. In other cancer types, germline and/or somatic mutations in BRCA1 and/or BRCA2 (BRCA1/BRCA2) also confer selective sensitivity to PARP inhibitors. Thus, assays to detect BRCA1/BRCA2-deficient tumors have been sought. Recently, somatic substitution, insertion/deletion and rearrangement patterns, or 'mutational signatures', were associated with BRCA1/BRCA2 dysfunction. Herein we used a lasso logistic regression model to identify six distinguishing mutational signatures predictive of BRCA1/BRCA2 deficiency. A weighted model called HRDetect was developed to accurately detect BRCA1/BRCA2-deficient samples. HRDetect identifies BRCA1/BRCA2-deficient tumors with 98.7% sensitivity (area under the curve (AUC) = 0.98). Application of this model in a cohort of 560 individuals with breast cancer, of whom 22 were known to carry a germline BRCA1 or BRCA2 mutation, allowed us to identify an additional 22 tumors with somatic loss of BRCA1 or BRCA2 and 47 tumors with functional BRCA1/BRCA2 deficiency where no mutation was detected. We validated HRDetect on independent cohorts of breast, ovarian and pancreatic cancers and demonstrated its efficacy in alternative sequencing strategies. Integrating all of the classes of mutational signatures thus reveals a larger proportion of individuals with breast cancer harboring BRCA1/BRCA2 deficiency (up to 22%) than hitherto appreciated (</w:instrText>
      </w:r>
      <w:r w:rsidR="003D0B91">
        <w:rPr>
          <w:rFonts w:ascii="Cambria Math" w:hAnsi="Cambria Math" w:cs="Cambria Math"/>
          <w:sz w:val="24"/>
          <w:szCs w:val="24"/>
        </w:rPr>
        <w:instrText>∼</w:instrText>
      </w:r>
      <w:r w:rsidR="003D0B91">
        <w:rPr>
          <w:rFonts w:ascii="Times New Roman" w:hAnsi="Times New Roman" w:cs="Times New Roman"/>
          <w:sz w:val="24"/>
          <w:szCs w:val="24"/>
        </w:rPr>
        <w:instrText xml:space="preserve">1-5%) who could have selective therapeutic sensitivity to PARP inhibition.","container-title":"Nature Medicine","DOI":"10.1038/nm.4292","ISSN":"1546170X","issue":"4","note":"PMID: 28288110\npublisher: Nature Publishing Group","page":"517-525","title":"HRDetect is a predictor of BRCA1 and BRCA2 deficiency based on mutational signatures","volume":"23","author":[{"family":"Davies","given":"Helen"},{"family":"Glodzik","given":"Dominik"},{"family":"Morganella","given":"Sandro"},{"family":"Yates","given":"Lucy R."},{"family":"Staaf","given":"Johan"},{"family":"Zou","given":"Xueqing"},{"family":"Ramakrishna","given":"Manasa"},{"family":"Martin","given":"Sancha"},{"family":"Boyault","given":"Sandrine"},{"family":"Sieuwerts","given":"Anieta M."},{"family":"Simpson","given":"Peter T."},{"family":"King","given":"Tari A."},{"family":"Raine","given":"Keiran"},{"family":"Eyfjord","given":"Jorunn E."},{"family":"Kong","given":"Gu"},{"family":"Borg","given":"Åke"},{"family":"Birney","given":"Ewan"},{"family":"Stunnenberg","given":"Hendrik G."},{"family":"Van De Vijver","given":"Marc J."},{"family":"Børresen-Dale","given":"Anne Lise"},{"family":"Martens","given":"John W.M."},{"family":"Span","given":"Paul N."},{"family":"Lakhani","given":"Sunil R."},{"family":"Vincent-Salomon","given":"Anne"},{"family":"Sotiriou","given":"Christos"},{"family":"Tutt","given":"Andrew"},{"family":"Thompson","given":"Alastair M."},{"family":"Van Laere","given":"Steven"},{"family":"Richardson","given":"Andrea L."},{"family":"Viari","given":"Alain"},{"family":"Campbell","given":"Peter J."},{"family":"Stratton","given":"Michael R."},{"family":"Nik-Zainal","given":"Serena"}],"issued":{"date-parts":[["2017",4,1]]}}},{"id":717,"uris":["http://zotero.org/users/14858941/items/8FL9VAM8"],"itemData":{"id":717,"type":"report","abstract":"The cytosine-guanine (CpG) dinucleotide has long been known to be a hotspot for pathological mutation in the human genome. This hypermutability is related to its role as the major site of cytosine methylation with the attendant risk of spontaneous deamination of 5-methylcytosine (5mC) to yield thymine. Cytosine methylation, however, also occurs in the context of CpNpG sites in the human genome, an unsurprising finding since the intrinsic symmetry of CpNpG renders it capable of supporting a semi-conservative model of replication of the methylation pattern. Recently, it has become clear that significant DNA methylation occurs in a CpHpG context (where H ¼ A, C or T) in a variety of human somatic tissues. If we assume that CpHpG methylation also occurs in the germline, and that 5mC deamination can occur within a CpHpG context, then we might surmise that methylated CpHpG sites could also constitute mutation hotspots causing human genetic disease. To test this postulate, 54,625 missense and nonsense mutations from 2,113 genes causing inherited disease were retrieved from the Human Gene Mutation Database (http://www.hgmd.org). Some 18.2 per cent of these pathological lesions were found to be C ! Tand G ! A transitions located in CpG dinucleotides (compatible with a model of methylation-mediated deamination of 5mC), an approximately tenfold higher proportion than would have been expected by chance alone. The corresponding proportion for the CpHpG trinucleotide was 9.9 per cent, an approximately twofold higher proportion than would have been expected by chance. We therefore estimate that 5 per cent of missense/nonsense mutations causing human inherited disease may be attributable to methylation-mediated deamination of 5mC within a CpHpG context.","title":"Methylation-mediated deamination of 5-methylcytosine appears to give rise to mutations causing human inherited disease in CpNpG trinucleotides, as well as in CpG dinucleotides","URL":"http://www.hgmd.org","author":[{"family":"Cooper","given":"David N"},{"family":"Mort","given":"Matthew"},{"family":"Stenson","given":"Peter D"},{"family":"Ball","given":"Edward V"},{"family":"Chuzhanova","given":"Nadia A"}],"issued":{"date-parts":[["2010"]]}}},{"id":711,"uris":["http://zotero.org/users/14858941/items/VWVTSC8I"],"itemData":{"id":711,"type":"article-journal","abstract":"Biallelic germline mutations affecting NTHL1 predispose carriers to adenomatous polyposis and colorectal cancer, but the complete phenotype is unknown. We describe 29 individuals carrying biallelic germline NTHL1 mutations from 17 families, of which 26 developed one (n = 10) or multiple (n = 16) malignancies in 14 different tissues. An unexpected high breast cancer incidence was observed in female carriers (60%). Mutational signature analysis of 14 tumors from 7 organs revealed that NTHL1 deficiency underlies the main mutational process in all but one of the tumors (93%). These results reveal NTHL1 as a multi-tumor predisposition gene with a high lifetime risk for extracolonic cancers and a typical mutational signature observed across tumor types, which can assist in the recognition of this syndrome.","container-title":"Cancer Cell","DOI":"10.1016/j.ccell.2018.12.011","ISSN":"18783686","issue":"2","note":"PMID: 30753826\npublisher: Cell Press","page":"256-266.e5","title":"Mutational Signature Analysis Reveals NTHL1 Deficiency to Cause a Multi-tumor Phenotype","volume":"35","author":[{"family":"Grolleman","given":"Judith E."},{"family":"Voer","given":"Richarda M.","non-dropping-particle":"de"},{"family":"Elsayed","given":"Fadwa A."},{"family":"Nielsen","given":"Maartje"},{"family":"Weren","given":"Robbert D.A."},{"family":"Palles","given":"Claire"},{"family":"Ligtenberg","given":"Marjolijn J.L."},{"family":"Vos","given":"Janet R."},{"family":"Broeke","given":"Sanne W.","non-dropping-particle":"ten"},{"family":"Miranda","given":"Noel F.C.C.","non-dropping-particle":"de"},{"family":"Kuiper","given":"Renske A."},{"family":"Kamping","given":"Eveline J."},{"family":"Jansen","given":"Erik A.M."},{"family":"Vink-Börger","given":"M. Elisa"},{"family":"Popp","given":"Isabell"},{"family":"Lang","given":"Alois"},{"family":"Spier","given":"Isabel"},{"family":"Hüneburg","given":"Robert"},{"family":"James","given":"Paul A."},{"family":"Li","given":"Na"},{"family":"Staninova","given":"Marija"},{"family":"Lindsay","given":"Helen"},{"family":"Cockburn","given":"David"},{"family":"Spasic-Boskovic","given":"Olivera"},{"family":"Clendenning","given":"Mark"},{"family":"Sweet","given":"Kevin"},{"family":"Capellá","given":"Gabriel"},{"family":"Sjursen","given":"Wenche"},{"family":"Høberg-Vetti","given":"Hildegunn"},{"family":"Jongmans","given":"Marjolijn C."},{"family":"Neveling","given":"Kornelia"},{"family":"Geurts van Kessel","given":"Ad"},{"family":"Morreau","given":"Hans"},{"family":"Hes","given":"Frederik J."},{"family":"Sijmons","given":"Rolf H."},{"family":"Schackert","given":"Hans K."},{"family":"Ruiz-Ponte","given":"Clara"},{"family":"Dymerska","given":"Dagmara"},{"family":"Lubinski","given":"Jan"},{"family":"Rivera","given":"Barbara"},{"family":"Foulkes","given":"William D."},{"family":"Tomlinson","given":"Ian P."},{"family":"Valle","given":"Laura"},{"family":"Buchanan","given":"Daniel D."},{"family":"Kenwrick","given":"Sue"},{"family":"Adlard","given":"Julian"},{"family":"Dimovski","given":"Aleksandar J."},{"family":"Campbell","given":"Ian G."},{"family":"Aretz","given":"Stefan"},{"family":"Schindler","given":"Detlev"},{"family":"Wezel","given":"Tom","non-dropping-particle":"van"},{"family":"Hoogerbrugge","given":"Nicoline"},{"family":"Kuiper","given":"Roland P."}],"issued":{"date-parts":[["2019",2,11]]}}}],"schema":"https://github.com/citation-style-language/schema/raw/master/csl-citation.json"} </w:instrText>
      </w:r>
      <w:r w:rsidR="00F07FFC">
        <w:rPr>
          <w:rFonts w:ascii="Times New Roman" w:hAnsi="Times New Roman" w:cs="Times New Roman"/>
          <w:sz w:val="24"/>
          <w:szCs w:val="24"/>
        </w:rPr>
        <w:fldChar w:fldCharType="separate"/>
      </w:r>
      <w:r w:rsidR="003D0B91" w:rsidRPr="003D0B91">
        <w:rPr>
          <w:rFonts w:ascii="Times New Roman" w:hAnsi="Times New Roman" w:cs="Times New Roman"/>
          <w:sz w:val="24"/>
        </w:rPr>
        <w:t>(Davies et al. 2017; Cooper et al. 2010; Grolleman et al. 2019</w:t>
      </w:r>
      <w:r w:rsidR="00912344">
        <w:rPr>
          <w:rFonts w:ascii="Times New Roman" w:hAnsi="Times New Roman" w:cs="Times New Roman" w:hint="eastAsia"/>
          <w:sz w:val="24"/>
        </w:rPr>
        <w:t>;</w:t>
      </w:r>
      <w:r w:rsidR="00912344" w:rsidRPr="00912344">
        <w:rPr>
          <w:rFonts w:ascii="Times New Roman" w:hAnsi="Times New Roman" w:cs="Times New Roman"/>
          <w:sz w:val="24"/>
        </w:rPr>
        <w:t xml:space="preserve"> </w:t>
      </w:r>
      <w:r w:rsidR="00912344" w:rsidRPr="000D1658">
        <w:rPr>
          <w:rFonts w:ascii="Times New Roman" w:hAnsi="Times New Roman" w:cs="Times New Roman"/>
          <w:sz w:val="24"/>
        </w:rPr>
        <w:t>Boot et al. 2022</w:t>
      </w:r>
      <w:r w:rsidR="003D0B91" w:rsidRPr="003D0B91">
        <w:rPr>
          <w:rFonts w:ascii="Times New Roman" w:hAnsi="Times New Roman" w:cs="Times New Roman"/>
          <w:sz w:val="24"/>
        </w:rPr>
        <w:t>)</w:t>
      </w:r>
      <w:r w:rsidR="00F07FFC">
        <w:rPr>
          <w:rFonts w:ascii="Times New Roman" w:hAnsi="Times New Roman" w:cs="Times New Roman"/>
          <w:sz w:val="24"/>
          <w:szCs w:val="24"/>
        </w:rPr>
        <w:fldChar w:fldCharType="end"/>
      </w:r>
      <w:r w:rsidR="00D255BC" w:rsidRPr="00D255BC">
        <w:rPr>
          <w:rFonts w:ascii="Times New Roman" w:hAnsi="Times New Roman" w:cs="Times New Roman"/>
          <w:sz w:val="24"/>
          <w:szCs w:val="24"/>
        </w:rPr>
        <w:t xml:space="preserve">, and exogenous sources, including exposure to chemical carcinogens </w:t>
      </w:r>
      <w:r w:rsidR="00D255BC">
        <w:rPr>
          <w:rFonts w:ascii="Times New Roman" w:hAnsi="Times New Roman" w:cs="Times New Roman" w:hint="eastAsia"/>
          <w:sz w:val="24"/>
          <w:szCs w:val="24"/>
        </w:rPr>
        <w:t>in</w:t>
      </w:r>
      <w:r w:rsidR="00D255BC" w:rsidRPr="00D255BC">
        <w:rPr>
          <w:rFonts w:ascii="Times New Roman" w:hAnsi="Times New Roman" w:cs="Times New Roman"/>
          <w:sz w:val="24"/>
          <w:szCs w:val="24"/>
        </w:rPr>
        <w:t xml:space="preserve"> tobacco smok</w:t>
      </w:r>
      <w:r w:rsidR="00D255BC">
        <w:rPr>
          <w:rFonts w:ascii="Times New Roman" w:hAnsi="Times New Roman" w:cs="Times New Roman" w:hint="eastAsia"/>
          <w:sz w:val="24"/>
          <w:szCs w:val="24"/>
        </w:rPr>
        <w:t>e</w:t>
      </w:r>
      <w:r w:rsidR="00D255BC" w:rsidRPr="00D255BC">
        <w:rPr>
          <w:rFonts w:ascii="Times New Roman" w:hAnsi="Times New Roman" w:cs="Times New Roman"/>
          <w:sz w:val="24"/>
          <w:szCs w:val="24"/>
        </w:rPr>
        <w:t xml:space="preserve"> or certain herbal medicines </w:t>
      </w:r>
      <w:r w:rsidR="0027408B">
        <w:rPr>
          <w:rFonts w:ascii="Times New Roman" w:hAnsi="Times New Roman" w:cs="Times New Roman"/>
          <w:sz w:val="24"/>
          <w:szCs w:val="24"/>
        </w:rPr>
        <w:fldChar w:fldCharType="begin"/>
      </w:r>
      <w:r w:rsidR="0027408B">
        <w:rPr>
          <w:rFonts w:ascii="Times New Roman" w:hAnsi="Times New Roman" w:cs="Times New Roman"/>
          <w:sz w:val="24"/>
          <w:szCs w:val="24"/>
        </w:rPr>
        <w:instrText xml:space="preserve"> ADDIN ZOTERO_ITEM CSL_CITATION {"citationID":"ODRI5RgN","properties":{"formattedCitation":"(Alexandrov et al. 2016; Ng et al. 2017)","plainCitation":"(Alexandrov et al. 2016; Ng et al. 2017)","noteIndex":0},"citationItems":[{"id":719,"uris":["http://zotero.org/users/14858941/items/D7AJ6DEW"],"itemData":{"id":719,"type":"article-journal","abstract":"Tobacco smoking increases the risk of at least 17 classes of human cancer. We analyzed somatic mutations and DNA methylation in 5243 cancers of types for which tobacco smoking confers an elevated risk. Smoking is associated with increased mutation burdens of multiple distinct mutational signatures, which contribute to different extents in different cancers. One of these signatures, mainly found in cancers derived from tissues directly exposed to tobacco smoke, is attributable to misreplication of DNA damage caused by tobacco carcinogens. Others likely reflect indirect activation of DNA editing by APOBEC cytidine deaminases and of an endogenous clocklike mutational process. Smoking is associated with limited differences in methylation. The results are consistent with the proposition that smoking increases cancer risk by increasing the somatic mutation load, although direct evidence for this mechanism is lacking in some smoking-related cancer types.","container-title":"Science","DOI":"10.1126/science.aag0299","ISSN":"10959203","issue":"6312","note":"PMID: 27811275\npublisher: American Association for the Advancement of Science","page":"618-622","title":"Mutational signatures associated with tobacco smoking in human cancer","volume":"354","author":[{"family":"Alexandrov","given":"Ludmil B."},{"family":"Ju","given":"Young Seok"},{"family":"Haase","given":"Kerstin"},{"family":"Van Loo","given":"Peter"},{"family":"Martincorena","given":"Iñigo"},{"family":"Nik-Zainal","given":"Serena"},{"family":"Totoki","given":"Yasushi"},{"family":"Fujimoto","given":"Akihiro"},{"family":"Nakagawa","given":"Hidewaki"},{"family":"Shibata","given":"Tatsuhiro"},{"family":"Campbell","given":"Peter J."},{"family":"Vineis","given":"Paolo"},{"family":"Phillips","given":"David H."},{"family":"Stratton","given":"Michael R."}],"issued":{"date-parts":[["2016",11,4]]}}},{"id":703,"uris":["http://zotero.org/users/14858941/items/MRBGYGMA"],"itemData":{"id":703,"type":"article-journal","abstract":"Many traditional pharmacopeias include Aristolochia and related plants, which contain nephrotoxins and mutagens in the form of aristolochic acids and similar compounds (collectively, AA). AA is implicated in multiple cancer types, sometimes with very high mutational burdens, especially in upper tract urothelial cancers (UTUCs). AA-associated kidney failure and UTUCs are prevalent in Taiwan, but AA's role in hepatocellular carcinomas (HCCs) there remains unexplored. Therefore, we sequenced the whole exomes of 98 HCCs from two hospitals in Taiwan and found that 78% showed the distinctive mutational signature of AA exposure, accounting for most of the nonsilent mutations in known cancer driver genes. We then searched for the AA signature in 1400 HCCs from diverse geographic regions. Consistent with exposure through known herbal medicines, 47% of Chinese HCCs showed the signature, albeit with lower mutation loads than in Taiwan. In addition, 29% of HCCs from Southeast Asia showed the signature. The AA signature was also detected in 13 and 2.7% of HCCs from Korea and Japan as well as in 4.8 and 1.7% of HCCs from North America and Europe, respectively, excluding one U.S. hospital where 22% of 87 \"Asian\" HCCs had the signature. Thus, AA exposure is geographically widespread. Asia, especially Taiwan, appears to be much more extensively affected, which is consistent with other evidence of patterns of AA exposure. We propose that additional measures aimed at primary prevention through avoidance of AA exposure and investigation of possible approaches to secondary prevention are warranted.","title":"Aristolochic acids and their derivatives are widely implicated in liver cancers in Taiwan and throughout Asia","URL":"https://www.science.org","author":[{"family":"Ng","given":"Alvin W T"},{"family":"Poon","given":"Song Ling"},{"family":"Huang","given":"Mi Ni"},{"family":"Lim","given":"Jing Quan"},{"family":"Boot","given":"Arnoud"},{"family":"Yu","given":"Willie"},{"family":"Suzuki","given":"Yuka"},{"family":"Thangaraju","given":"Saranya"},{"family":"Ng","given":"Cedric C Y"},{"family":"Tan","given":"Patrick"},{"family":"Pang","given":"See-Tong"},{"family":"Huang","given":"Hao-Yi"},{"family":"Yu","given":"Ming-Chin"},{"family":"Lee","given":"Po-Huang"},{"family":"Hsieh","given":"Sen-Yung"},{"family":"Chang","given":"Alex Y"},{"family":"Bin","given":"†"},{"family":"Teh","given":"T"},{"family":"Steven","given":"†"},{"family":"Rozen","given":"G"}],"issued":{"date-parts":[["2017"]]}}}],"schema":"https://github.com/citation-style-language/schema/raw/master/csl-citation.json"} </w:instrText>
      </w:r>
      <w:r w:rsidR="0027408B">
        <w:rPr>
          <w:rFonts w:ascii="Times New Roman" w:hAnsi="Times New Roman" w:cs="Times New Roman"/>
          <w:sz w:val="24"/>
          <w:szCs w:val="24"/>
        </w:rPr>
        <w:fldChar w:fldCharType="separate"/>
      </w:r>
      <w:r w:rsidR="0027408B" w:rsidRPr="0027408B">
        <w:rPr>
          <w:rFonts w:ascii="Times New Roman" w:hAnsi="Times New Roman" w:cs="Times New Roman"/>
          <w:sz w:val="24"/>
        </w:rPr>
        <w:t>(Alexandrov et al. 2016; Ng et al. 2017</w:t>
      </w:r>
      <w:r w:rsidR="00170331">
        <w:rPr>
          <w:rFonts w:ascii="Times New Roman" w:hAnsi="Times New Roman" w:cs="Times New Roman" w:hint="eastAsia"/>
          <w:sz w:val="24"/>
        </w:rPr>
        <w:t>;</w:t>
      </w:r>
      <w:r w:rsidR="00170331" w:rsidRPr="00170331">
        <w:rPr>
          <w:rFonts w:ascii="Times New Roman" w:hAnsi="Times New Roman" w:cs="Times New Roman"/>
          <w:sz w:val="24"/>
        </w:rPr>
        <w:t xml:space="preserve"> </w:t>
      </w:r>
      <w:r w:rsidR="00170331" w:rsidRPr="000D1658">
        <w:rPr>
          <w:rFonts w:ascii="Times New Roman" w:hAnsi="Times New Roman" w:cs="Times New Roman"/>
          <w:sz w:val="24"/>
        </w:rPr>
        <w:t>Dziubańska-Kusibab et al. 2020</w:t>
      </w:r>
      <w:r w:rsidR="00170331">
        <w:rPr>
          <w:rFonts w:ascii="Times New Roman" w:hAnsi="Times New Roman" w:cs="Times New Roman" w:hint="eastAsia"/>
          <w:sz w:val="24"/>
        </w:rPr>
        <w:t>; Boot Colibactin paper</w:t>
      </w:r>
      <w:r w:rsidR="0027408B" w:rsidRPr="0027408B">
        <w:rPr>
          <w:rFonts w:ascii="Times New Roman" w:hAnsi="Times New Roman" w:cs="Times New Roman"/>
          <w:sz w:val="24"/>
        </w:rPr>
        <w:t>)</w:t>
      </w:r>
      <w:r w:rsidR="0027408B">
        <w:rPr>
          <w:rFonts w:ascii="Times New Roman" w:hAnsi="Times New Roman" w:cs="Times New Roman"/>
          <w:sz w:val="24"/>
          <w:szCs w:val="24"/>
        </w:rPr>
        <w:fldChar w:fldCharType="end"/>
      </w:r>
      <w:r w:rsidR="00D255BC" w:rsidRPr="00D255BC">
        <w:rPr>
          <w:rFonts w:ascii="Times New Roman" w:hAnsi="Times New Roman" w:cs="Times New Roman"/>
          <w:sz w:val="24"/>
          <w:szCs w:val="24"/>
        </w:rPr>
        <w:t xml:space="preserve">. Mutational signature analysis provides insights into cancer etiology, prognosis, prevention, </w:t>
      </w:r>
      <w:r w:rsidR="002D6FC0">
        <w:rPr>
          <w:rFonts w:ascii="Times New Roman" w:hAnsi="Times New Roman" w:cs="Times New Roman" w:hint="eastAsia"/>
          <w:sz w:val="24"/>
          <w:szCs w:val="24"/>
        </w:rPr>
        <w:t xml:space="preserve">evolution, </w:t>
      </w:r>
      <w:r w:rsidR="00D255BC" w:rsidRPr="00D255BC">
        <w:rPr>
          <w:rFonts w:ascii="Times New Roman" w:hAnsi="Times New Roman" w:cs="Times New Roman"/>
          <w:sz w:val="24"/>
          <w:szCs w:val="24"/>
        </w:rPr>
        <w:t xml:space="preserve">and </w:t>
      </w:r>
      <w:r w:rsidR="00697A96">
        <w:rPr>
          <w:rFonts w:ascii="Times New Roman" w:hAnsi="Times New Roman" w:cs="Times New Roman" w:hint="eastAsia"/>
          <w:sz w:val="24"/>
          <w:szCs w:val="24"/>
        </w:rPr>
        <w:t xml:space="preserve">mutational </w:t>
      </w:r>
      <w:r w:rsidR="00D255BC">
        <w:rPr>
          <w:rFonts w:ascii="Times New Roman" w:hAnsi="Times New Roman" w:cs="Times New Roman" w:hint="eastAsia"/>
          <w:sz w:val="24"/>
          <w:szCs w:val="24"/>
        </w:rPr>
        <w:t xml:space="preserve">signatures can </w:t>
      </w:r>
      <w:r w:rsidR="00D255BC" w:rsidRPr="00D255BC">
        <w:rPr>
          <w:rFonts w:ascii="Times New Roman" w:hAnsi="Times New Roman" w:cs="Times New Roman"/>
          <w:sz w:val="24"/>
          <w:szCs w:val="24"/>
        </w:rPr>
        <w:t>serv</w:t>
      </w:r>
      <w:r w:rsidR="00D255BC">
        <w:rPr>
          <w:rFonts w:ascii="Times New Roman" w:hAnsi="Times New Roman" w:cs="Times New Roman" w:hint="eastAsia"/>
          <w:sz w:val="24"/>
          <w:szCs w:val="24"/>
        </w:rPr>
        <w:t>e</w:t>
      </w:r>
      <w:r w:rsidR="00D255BC" w:rsidRPr="00D255BC">
        <w:rPr>
          <w:rFonts w:ascii="Times New Roman" w:hAnsi="Times New Roman" w:cs="Times New Roman"/>
          <w:sz w:val="24"/>
          <w:szCs w:val="24"/>
        </w:rPr>
        <w:t xml:space="preserve"> as biomarkers for mutagenic exposures</w:t>
      </w:r>
      <w:r w:rsidR="00697A96">
        <w:rPr>
          <w:rFonts w:ascii="Times New Roman" w:hAnsi="Times New Roman" w:cs="Times New Roman" w:hint="eastAsia"/>
          <w:sz w:val="24"/>
          <w:szCs w:val="24"/>
        </w:rPr>
        <w:t xml:space="preserve"> </w:t>
      </w:r>
    </w:p>
    <w:p w14:paraId="588AE074" w14:textId="4C061C55" w:rsidR="00FA5CA0" w:rsidRPr="008A1C58" w:rsidRDefault="0039733B" w:rsidP="008A1C58">
      <w:pPr>
        <w:spacing w:line="480" w:lineRule="auto"/>
        <w:rPr>
          <w:rFonts w:ascii="Times New Roman" w:hAnsi="Times New Roman" w:cs="Times New Roman"/>
          <w:sz w:val="24"/>
          <w:szCs w:val="24"/>
        </w:rPr>
      </w:pPr>
      <w:r>
        <w:rPr>
          <w:rFonts w:ascii="Times New Roman" w:hAnsi="Times New Roman" w:cs="Times New Roman"/>
          <w:sz w:val="24"/>
          <w:szCs w:val="24"/>
        </w:rPr>
        <w:t>By “m</w:t>
      </w:r>
      <w:r w:rsidR="00FA5CA0" w:rsidRPr="00FA5CA0">
        <w:rPr>
          <w:rFonts w:ascii="Times New Roman" w:hAnsi="Times New Roman" w:cs="Times New Roman"/>
          <w:sz w:val="24"/>
          <w:szCs w:val="24"/>
        </w:rPr>
        <w:t>utational signatures</w:t>
      </w:r>
      <w:r>
        <w:rPr>
          <w:rFonts w:ascii="Times New Roman" w:hAnsi="Times New Roman" w:cs="Times New Roman"/>
          <w:sz w:val="24"/>
          <w:szCs w:val="24"/>
        </w:rPr>
        <w:t>” we mean</w:t>
      </w:r>
      <w:r w:rsidR="00FA5CA0" w:rsidRPr="00FA5CA0">
        <w:rPr>
          <w:rFonts w:ascii="Times New Roman" w:hAnsi="Times New Roman" w:cs="Times New Roman"/>
          <w:sz w:val="24"/>
          <w:szCs w:val="24"/>
        </w:rPr>
        <w:t xml:space="preserve"> distinctive patterns </w:t>
      </w:r>
      <w:r w:rsidR="00FA5CA0">
        <w:rPr>
          <w:rFonts w:ascii="Times New Roman" w:hAnsi="Times New Roman" w:cs="Times New Roman" w:hint="eastAsia"/>
          <w:sz w:val="24"/>
          <w:szCs w:val="24"/>
        </w:rPr>
        <w:t xml:space="preserve">of mutations </w:t>
      </w:r>
      <w:r w:rsidR="00FA5CA0" w:rsidRPr="00FA5CA0">
        <w:rPr>
          <w:rFonts w:ascii="Times New Roman" w:hAnsi="Times New Roman" w:cs="Times New Roman"/>
          <w:sz w:val="24"/>
          <w:szCs w:val="24"/>
        </w:rPr>
        <w:t>left on genomes by mutagenic processes or exposures. They can be identified through two approaches: (1) exposing cultured cells</w:t>
      </w:r>
      <w:r w:rsidR="00FA5CA0">
        <w:rPr>
          <w:rFonts w:ascii="Times New Roman" w:hAnsi="Times New Roman" w:cs="Times New Roman" w:hint="eastAsia"/>
          <w:sz w:val="24"/>
          <w:szCs w:val="24"/>
        </w:rPr>
        <w:t>, organoids, or experimental animals</w:t>
      </w:r>
      <w:r w:rsidR="00FA5CA0" w:rsidRPr="00FA5CA0">
        <w:rPr>
          <w:rFonts w:ascii="Times New Roman" w:hAnsi="Times New Roman" w:cs="Times New Roman"/>
          <w:sz w:val="24"/>
          <w:szCs w:val="24"/>
        </w:rPr>
        <w:t xml:space="preserve"> to suspected mutagens or </w:t>
      </w:r>
      <w:r w:rsidR="00FA5CA0">
        <w:rPr>
          <w:rFonts w:ascii="Times New Roman" w:hAnsi="Times New Roman" w:cs="Times New Roman" w:hint="eastAsia"/>
          <w:sz w:val="24"/>
          <w:szCs w:val="24"/>
        </w:rPr>
        <w:t xml:space="preserve">perturbing DNA repair pathways </w:t>
      </w:r>
      <w:r w:rsidR="00FA5CA0" w:rsidRPr="00FA5CA0">
        <w:rPr>
          <w:rFonts w:ascii="Times New Roman" w:hAnsi="Times New Roman" w:cs="Times New Roman"/>
          <w:sz w:val="24"/>
          <w:szCs w:val="24"/>
        </w:rPr>
        <w:t xml:space="preserve">and then sequencing the </w:t>
      </w:r>
      <w:r w:rsidR="00FA5CA0">
        <w:rPr>
          <w:rFonts w:ascii="Times New Roman" w:hAnsi="Times New Roman" w:cs="Times New Roman" w:hint="eastAsia"/>
          <w:sz w:val="24"/>
          <w:szCs w:val="24"/>
        </w:rPr>
        <w:t xml:space="preserve">affected </w:t>
      </w:r>
      <w:r w:rsidR="00FA5CA0" w:rsidRPr="00FA5CA0">
        <w:rPr>
          <w:rFonts w:ascii="Times New Roman" w:hAnsi="Times New Roman" w:cs="Times New Roman"/>
          <w:sz w:val="24"/>
          <w:szCs w:val="24"/>
        </w:rPr>
        <w:t xml:space="preserve">genomes </w:t>
      </w:r>
      <w:r w:rsidR="003435F6">
        <w:rPr>
          <w:rFonts w:ascii="Times New Roman" w:hAnsi="Times New Roman" w:cs="Times New Roman"/>
          <w:sz w:val="24"/>
          <w:szCs w:val="24"/>
        </w:rPr>
        <w:fldChar w:fldCharType="begin"/>
      </w:r>
      <w:r w:rsidR="00C4622C">
        <w:rPr>
          <w:rFonts w:ascii="Times New Roman" w:hAnsi="Times New Roman" w:cs="Times New Roman"/>
          <w:sz w:val="24"/>
          <w:szCs w:val="24"/>
        </w:rPr>
        <w:instrText xml:space="preserve"> ADDIN ZOTERO_ITEM CSL_CITATION {"citationID":"jG8gd0B6","properties":{"formattedCitation":"(Boot et al. 2018; M. N. Huang et al. 2017; Kucab et al. 2019; Caipa Garcia et al. 2024; Riva et al. 2020)","plainCitation":"(Boot et al. 2018; M. N. Huang et al. 2017; Kucab et al. 2019; Caipa Garcia et al. 2024; Riva et al. 2020)","noteIndex":0},"citationItems":[{"id":707,"uris":["http://zotero.org/users/14858941/items/6QYA9AF9"],"itemData":{"id":707,"type":"article-journal","abstract":"Cisplatin reacts with DNA and thereby likely generates a characteristic pattern of somatic mutations, called a mutational signature. Despite widespread use of cisplatin in cancer treatment and its role in contributing to secondary malignancies, its mutational signature has not been delineated. We hypothesize that cisplatin’s mutational signature can serve as a biomarker to identify cisplatin mutagenesis in suspected secondary malignancies. Knowledge of which tissues are at risk of developing cisplatin-induced secondary malignancies could lead to guidelines for noninvasive monitoring for secondary malignancies after cisplatin chemotherapy. We performed whole genome sequencing of 10 independent clones of cisplatin-exposed MCF-10A and HepG2 cells and delineated the patterns of single and dinucleotide mutations in terms of flanking sequence, transcription strand bias, and other characteristics. We used the mSigAct signature presence test and nonnegative matrix factorization to search for cisplatin mutagenesis in hepatocellular carcinomas and esophageal adenocarcinomas. All clones showed highly consistent patterns of single and dinucleotide substitutions. The proportion of dinucleotide substitutions was high: 8.1% of single nucleotide substitutions were part of dinucleotide substitutions, presumably due to cisplatin’s propensity to form intra- and interstrand crosslinks between purine bases in DNA. We identified likely cisplatin exposure in nine hepatocellular carcinomas and three esophageal adenocarcinomas. All hepatocellular carcinomas for which clinical data were available and all esophageal cancers indeed had histories of cisplatin treatment. We experimentally delineated the single and dinucleotide mutational signature of cisplatin. This signature enabled us to detect previous cisplatin exposure in human hepatocellular carcinomas and esophageal adenocarcinomas with high confidence.","container-title":"Genome Research","DOI":"10.1101/gr.230219.117","ISSN":"15495469","issue":"5","note":"PMID: 29632087\npublisher: Cold Spring Harbor Laboratory Press","page":"654-665","title":"In-depth characterization of the cisplatin mutational signature in human cell lines and in esophageal and liver tumors","volume":"28","author":[{"family":"Boot","given":"Arnoud"},{"family":"Huang","given":"Mi Ni"},{"family":"Ng","given":"Alvin W.T."},{"family":"Ho","given":"Szu Chi"},{"family":"Lim","given":"Jing Quan"},{"family":"Kawakami","given":"Yoshiiku"},{"family":"Chayama","given":"Kazuaki"},{"family":"Teh","given":"Bin Tean"},{"family":"Nakagawa","given":"Hidewaki"},{"family":"Rozen","given":"Steven G."}],"issued":{"date-parts":[["2018",5,1]]}}},{"id":523,"uris":["http://zotero.org/users/14858941/items/Q53JF7HS"],"itemData":{"id":523,"type":"article-journal","abstract":"Aflatoxin B1 (AFB1) is a mutagen and IARC (International Agency for Research on Cancer) Group 1 carcinogen that causes hepatocellular carcinoma (HCC). Here, we present the first whole-genome data on the mutational signatures of AFB1 exposure from a total of &gt;40,000 mutations in four experimental systems: two different human cell lines, in liver tumors in wild-type mice, and in mice that carried a hepatitis B surface antigen transgene-this to model the multiplicative effects of aflatoxin exposure and hepatitis B in causing HCC. AFB1 mutational signatures from all four experimental systems were remarkably similar. We integrated the experimental mutational signatures with data from newly sequenced HCCs from Qidong County, China, a region of well-studied aflatoxin exposure. This indicated that COSMIC mutational signature 24, previously hypothesized to stem from aflatoxin exposure, indeed likely represents AFB1 exposure, possibly combined with other exposures. Among published somatic mutation data, we found evidence of AFB1 exposure in 0.7% of HCCs treated in North America, 1% of HCCs from Japan, but 16% of HCCs from Hong Kong. Thus, aflatoxin exposure apparently remains a substantial public health issue in some areas. This aspect of our study exemplifies the promise of future widespread resequencing of tumor genomes in providing new insights into the contribution of mutagenic exposures to cancer incidence.","container-title":"Genome Research","DOI":"10.1101/gr.220038.116","ISSN":"15495469","issue":"9","note":"PMID: 28739859","page":"1475-1486","title":"Genome-scale mutational signatures of aflatoxin in cells, mice, and human tumors","volume":"27","author":[{"family":"Huang","given":"Mi Ni"},{"family":"Yu","given":"Willie"},{"family":"Teoh","given":"Wei Wei"},{"family":"Ardin","given":"Maude"},{"family":"Jusakul","given":"Apinya"},{"family":"Ng","given":"Alvin Wei Tian"},{"family":"Boot","given":"Arnoud"},{"family":"Abedi-Ardekani","given":"Behnoush"},{"family":"Villar","given":"Stephanie"},{"family":"Myint","given":"Swe Swe"},{"family":"Othman","given":"Rashidah"},{"family":"Poon","given":"Song Ling"},{"family":"Heguy","given":"Adriana"},{"family":"Olivier","given":"Magali"},{"family":"Hollstein","given":"Monica"},{"family":"Tan","given":"Patrick"},{"family":"Teh","given":"Bin Tean"},{"family":"Sabapathy","given":"Kanaga"},{"family":"Zavadil","given":"Jiri"},{"family":"Rozen","given":"Steven G."}],"issued":{"date-parts":[["2017"]]}}},{"id":657,"uris":["http://zotero.org/users/14858941/items/68A8PIRQ"],"itemData":{"id":657,"type":"article-journal","abstract":"Whole-genome-sequencing (WGS) of human tumors has revealed distinct mutation patterns that hint at the causative origins of cancer. We examined mutational signatures in 324 WGS human-induced pluripotent stem cells exposed to 79 known or suspected environmental carcinogens. Forty-one yielded characteristic substitution mutational signatures. Some were similar to signatures found in human tumors. Additionally, six agents produced double-substitution signatures and eight produced indel signatures. Investigating mutation asymmetries across genome topography revealed fully functional mismatch and transcription-coupled repair pathways. DNA damage induced by environmental mutagens can be resolved by disparate repair and/or replicative pathways, resulting in an assortment of signature outcomes even for a single agent. This compendium of experimentally induced mutational signatures permits further exploration of roles of environmental agents in cancer etiology and underscores how human stem cell DNA is directly vulnerable to environmental agents. Video Abstract: The effects of a range of environmental mutagens in terms of the kinds of mutations they induce and how these are repaired by the cell is presented in the form of a resource.","container-title":"Cell","DOI":"10.1016/j.cell.2019.03.001","ISSN":"10974172","issue":"4","note":"PMID: 30982602\npublisher: Cell Press","page":"821-836.e16","title":"A Compendium of Mutational Signatures of Environmental Agents","volume":"177","author":[{"family":"Kucab","given":"Jill E."},{"family":"Zou","given":"Xueqing"},{"family":"Morganella","given":"Sandro"},{"family":"Joel","given":"Madeleine"},{"family":"Nanda","given":"A. Scott"},{"family":"Nagy","given":"Eszter"},{"family":"Gomez","given":"Celine"},{"family":"Degasperi","given":"Andrea"},{"family":"Harris","given":"Rebecca"},{"family":"Jackson","given":"Stephen P."},{"family":"Arlt","given":"Volker M."},{"family":"Phillips","given":"David H."},{"family":"Nik-Zainal","given":"Serena"}],"issued":{"date-parts":[["2019",5,2]]}}},{"id":723,"uris":["http://zotero.org/users/14858941/items/ZHYU7DND"],"itemData":{"id":723,"type":"article-journal","abstract":"Human tissue three-dimensional (3D) organoid cultures have the potential to reproduce in vitro the physiological properties and cellular architecture of the organs from which they are derived. The ability of organoid cultures derived from human stomach, liver, kidney, and colon to metabolically activate three dietary carcinogens, aflatoxin B1 (AFB1), aristolochic acid I (AAI), and 2-amino-1-methyl-6-phenylimidazo[4,5-b]pyridine (PhIP), was investigated. In each case, the response of a target tissue (liver for AFB1; kidney for AAI; colon for PhIP) was compared with that of a nontarget tissue (gastric). After treatment cell viabilities were measured, DNA damage response (DDR) was determined by Western blotting for p-p53, p21, p-CHK2, and γ-H2AX, and DNA adduct formation was quantified by mass spectrometry. Induction of the key xenobiotic-metabolizing enzymes (XMEs) CYP1A1, CYP1A2, CYP3A4, and NQO1 was assessed by qRT-PCR. We found that organoids from different tissues can activate AAI, AFB1, and PhIP. In some cases, this metabolic potential varied between tissues and between different cultures of the same tissue. Similarly, variations in the levels of expression of XMEs were observed. At comparable levels of cytotoxicity, organoids derived from tissues that are considered targets for these carcinogens had higher levels of adduct formation than a nontarget tissue.","container-title":"Chemical Research in Toxicology","DOI":"10.1021/acs.chemrestox.3c00255","ISSN":"0893-228X, 1520-5010","issue":"2","journalAbbreviation":"Chem. Res. Toxicol.","language":"en","license":"https://creativecommons.org/licenses/by/4.0/","page":"234-247","source":"DOI.org (Crossref)","title":"Tissue Organoid Cultures Metabolize Dietary Carcinogens Proficiently and Are Effective Models for DNA Adduct Formation","volume":"37","author":[{"family":"Caipa Garcia","given":"Angela L."},{"family":"Kucab","given":"Jill E."},{"family":"Al-Serori","given":"Halh"},{"family":"Beck","given":"Rebekah S. S."},{"family":"Bellamri","given":"Madjda"},{"family":"Turesky","given":"Robert J."},{"family":"Groopman","given":"John D."},{"family":"Francies","given":"Hayley E."},{"family":"Garnett","given":"Mathew J."},{"family":"Huch","given":"Meritxell"},{"family":"Drost","given":"Jarno"},{"family":"Zilbauer","given":"Matthias"},{"family":"Arlt","given":"Volker M."},{"family":"Phillips","given":"David H."}],"issued":{"date-parts":[["2024",2,19]]}}},{"id":724,"uris":["http://zotero.org/users/14858941/items/JN7Q4RD4"],"itemData":{"id":724,"type":"article-journal","container-title":"Nature Genetics","DOI":"10.1038/s41588-020-0692-4","ISSN":"1061-4036, 1546-1718","issue":"11","journalAbbreviation":"Nat Genet","language":"en","page":"1189-1197","source":"DOI.org (Crossref)","title":"The mutational signature profile of known and suspected human carcinogens in mice","volume":"52","author":[{"family":"Riva","given":"Laura"},{"family":"Pandiri","given":"Arun R."},{"family":"Li","given":"Yun Rose"},{"family":"Droop","given":"Alastair"},{"family":"Hewinson","given":"James"},{"family":"Quail","given":"Michael A."},{"family":"Iyer","given":"Vivek"},{"family":"Shepherd","given":"Rebecca"},{"family":"Herbert","given":"Ronald A."},{"family":"Campbell","given":"Peter J."},{"family":"Sills","given":"Robert C."},{"family":"Alexandrov","given":"Ludmil B."},{"family":"Balmain","given":"Allan"},{"family":"Adams","given":"David J."}],"issued":{"date-parts":[["2020",11]]}}}],"schema":"https://github.com/citation-style-language/schema/raw/master/csl-citation.json"} </w:instrText>
      </w:r>
      <w:r w:rsidR="003435F6">
        <w:rPr>
          <w:rFonts w:ascii="Times New Roman" w:hAnsi="Times New Roman" w:cs="Times New Roman"/>
          <w:sz w:val="24"/>
          <w:szCs w:val="24"/>
        </w:rPr>
        <w:fldChar w:fldCharType="separate"/>
      </w:r>
      <w:r w:rsidR="00C4622C" w:rsidRPr="00C4622C">
        <w:rPr>
          <w:rFonts w:ascii="Times New Roman" w:hAnsi="Times New Roman" w:cs="Times New Roman"/>
          <w:sz w:val="24"/>
        </w:rPr>
        <w:t>(Boot et al. 2018; M. N. Huang et al. 2017; Kucab et al. 2019; Caipa Garcia et al. 2024; Riva et al. 2020)</w:t>
      </w:r>
      <w:r w:rsidR="003435F6">
        <w:rPr>
          <w:rFonts w:ascii="Times New Roman" w:hAnsi="Times New Roman" w:cs="Times New Roman"/>
          <w:sz w:val="24"/>
          <w:szCs w:val="24"/>
        </w:rPr>
        <w:fldChar w:fldCharType="end"/>
      </w:r>
      <w:r w:rsidR="00FA5CA0" w:rsidRPr="00FA5CA0">
        <w:rPr>
          <w:rFonts w:ascii="Times New Roman" w:hAnsi="Times New Roman" w:cs="Times New Roman"/>
          <w:sz w:val="24"/>
          <w:szCs w:val="24"/>
        </w:rPr>
        <w:t xml:space="preserve">; and/or (2) using machine learning to </w:t>
      </w:r>
      <w:r w:rsidR="00B81490" w:rsidRPr="00B81490">
        <w:rPr>
          <w:rFonts w:ascii="Times New Roman" w:hAnsi="Times New Roman" w:cs="Times New Roman"/>
          <w:sz w:val="24"/>
          <w:szCs w:val="24"/>
        </w:rPr>
        <w:t>discover latent factors that can explain the patterns of mutations in large collections of somatic mutation dat</w:t>
      </w:r>
      <w:r w:rsidR="003D194E">
        <w:rPr>
          <w:rFonts w:ascii="Times New Roman" w:hAnsi="Times New Roman" w:cs="Times New Roman" w:hint="eastAsia"/>
          <w:sz w:val="24"/>
          <w:szCs w:val="24"/>
        </w:rPr>
        <w:t>a</w:t>
      </w:r>
      <w:r w:rsidR="00844EF2">
        <w:rPr>
          <w:rFonts w:ascii="Times New Roman" w:hAnsi="Times New Roman" w:cs="Times New Roman" w:hint="eastAsia"/>
          <w:sz w:val="24"/>
          <w:szCs w:val="24"/>
        </w:rPr>
        <w:t xml:space="preserve"> </w:t>
      </w:r>
      <w:r w:rsidR="003435F6">
        <w:rPr>
          <w:rFonts w:ascii="Times New Roman" w:hAnsi="Times New Roman" w:cs="Times New Roman"/>
          <w:sz w:val="24"/>
          <w:szCs w:val="24"/>
        </w:rPr>
        <w:fldChar w:fldCharType="begin"/>
      </w:r>
      <w:r w:rsidR="003F1927">
        <w:rPr>
          <w:rFonts w:ascii="Times New Roman" w:hAnsi="Times New Roman" w:cs="Times New Roman"/>
          <w:sz w:val="24"/>
          <w:szCs w:val="24"/>
        </w:rPr>
        <w:instrText xml:space="preserve"> ADDIN ZOTERO_ITEM CSL_CITATION {"citationID":"JVHPg3Pp","properties":{"formattedCitation":"(Alexandrov, Kim, et al. 2020; Alexandrov et al. 2014; Nik-Zainal et al. 2012; Degasperi et al. 2022; Chen et al. 2024; Jin et al. 2024)","plainCitation":"(Alexandrov, Kim, et al. 2020; Alexandrov et al. 2014; Nik-Zainal et al. 2012; Degasperi et al. 2022; Chen et al. 2024; Jin et al. 2024)","noteIndex":0},"citationItems":[{"id":659,"uris":["http://zotero.org/users/14858941/items/D4J6FKUG"],"itemData":{"id":659,"type":"article-journal","abstract":"Somatic mutations in cancer genomes are caused by multiple mutational processes, each of which generates a characteristic mutational signature1. Here, as part of the Pan-Cancer Analysis of Whole Genomes (PCAWG) Consortium2 of the International Cancer Genome Consortium (ICGC) and The Cancer Genome Atlas (TCGA), we characterized mutational signatures using 84,729,690 somatic mutations from 4,645 whole-genome and 19,184 exome sequences that encompass most types of cancer. We identified 49 single-base-substitution, 11 doublet-base-substitution, 4 clustered-base-substitution and 17 small insertion-and-deletion signatures. The substantial size of our dataset, compared with previous analyses3–15, enabled the discovery of new signatures, the separation of overlapping signatures and the decomposition of signatures into components that may represent associated—but distinct—DNA damage, repair and/or replication mechanisms. By estimating the contribution of each signature to the mutational catalogues of individual cancer genomes, we revealed associations of signatures to exogenous or endogenous exposures, as well as to defective DNA-maintenance processes. However, many signatures are of unknown cause. This analysis provides a systematic perspective on the repertoire of mutational processes that contribute to the development of human cancer.","container-title":"Nature","DOI":"10.1038/s41586-020-1943-3","ISSN":"14764687","issue":"7793","note":"PMID: 32025018\npublisher: Nature Research","page":"94-101","title":"The repertoire of mutational signatures in human cancer","volume":"578","author":[{"family":"Alexandrov","given":"Ludmil B."},{"family":"Kim","given":"Jaegil"},{"family":"Haradhvala","given":"Nicholas J."},{"family":"Huang","given":"Mi Ni"},{"family":"Tian Ng","given":"Alvin Wei"},{"family":"Wu","given":"Yang"},{"family":"Boot","given":"Arnoud"},{"family":"Covington","given":"Kyle R."},{"family":"Gordenin","given":"Dmitry A."},{"family":"Bergstrom","given":"Erik N."},{"family":"Islam","given":"S. M.Ashiqul"},{"family":"Lopez-Bigas","given":"Nuria"},{"family":"Klimczak","given":"Leszek J."},{"family":"McPherson","given":"John R."},{"family":"Morganella","given":"Sandro"},{"family":"Sabarinathan","given":"Radhakrishnan"},{"family":"Wheeler","given":"David A."},{"family":"Mustonen","given":"Ville"},{"family":"Boutros","given":"Paul"},{"family":"Chan","given":"Kin"},{"family":"Fujimoto","given":"Akihiro"},{"family":"Getz","given":"Gad"},{"family":"Huang","given":"Mi Ni"},{"family":"Kazanov","given":"Marat"},{"family":"Lawrence","given":"Michael"},{"family":"Martincorena","given":"Iñigo"},{"family":"Morganella","given":"Sandro"},{"family":"Nakagawa","given":"Hidewaki"},{"family":"Polak","given":"Paz"},{"family":"Prokopec","given":"Stephenie"},{"family":"Roberts","given":"Steven A."},{"family":"Rozen","given":"Steven G."},{"family":"Saini","given":"Natalie"},{"family":"Shibata","given":"Tatsuhiro"},{"family":"Shiraishi","given":"Yuichi"},{"family":"Stratton","given":"Michael R."},{"family":"Teh","given":"Bin Tean"},{"family":"Vázquez-García","given":"Ignacio"},{"family":"Yousif","given":"Fouad"},{"family":"Yu","given":"Willie"}],"issued":{"date-parts":[["2020",2,6]]}}},{"id":407,"uris":["http://zotero.org/users/14858941/items/RRYFUNRP"],"itemData":{"id":407,"type":"article-journal","DOI":"10.1038/nature12477.Signatures","issue":"7463","page":"415-421","title":"Signatures of mutational processes in human cancer","volume":"500","author":[{"family":"Alexandrov","given":"Ludmil B"},{"family":"Nik-zainal","given":"Serena"},{"family":"Wedge","given":"David C"},{"family":"Aparicio","given":"Samuel A J R"}],"issued":{"date-parts":[["2014"]]}}},{"id":399,"uris":["http://zotero.org/users/14858941/items/VJYSVGFQ"],"itemData":{"id":399,"type":"article-journal","abstract":"All cancers carry somatic mutations. The patterns of mutation in cancer genomes reflect the DNA damage and repair processes to which cancer cells and their precursors have been exposed. To explore these mechanisms further, we generated catalogs of somatic mutation from 21 breast cancers and applied mathematical methods to extract mutational signatures of the underlying processes. Multiple distinct single- and double-nucleotide substitution signatures were discernible. Cancers with BRCA1 or BRCA2 mutations exhibited a characteristic combination of substitution mutation signatures and a distinctive profile of deletions. Complex relationships between somatic mutation prevalence and transcription were detected. A remarkable phenomenon of localized hypermutation, termed \"kataegis,\" was observed. Regions of kataegis differed between cancers but usually colocalized with somatic rearrangements. Base substitutions in these regions were almost exclusively of cytosine at TpC dinucleotides. The mechanisms underlying most of these mutational signatures are unknown. However, a role for the APOBEC family of cytidine deaminases is proposed. © 2012 Elsevier Inc.","container-title":"Cell","DOI":"10.1016/j.cell.2012.04.024","ISSN":"00928674","issue":"5","note":"PMID: 22608084\nISBN: 1097-4172 (Electronic)\\r0092-8674 (Linking)","page":"979-993","title":"Mutational processes molding the genomes of 21 breast cancers","volume":"149","author":[{"family":"Nik-Zainal","given":"Serena"},{"family":"Alexandrov","given":"Ludmil B."},{"family":"Wedge","given":"David C."},{"family":"Van Loo","given":"Peter"},{"family":"Greenman","given":"Christopher D."},{"family":"Raine","given":"Keiran"},{"family":"Jones","given":"David"},{"family":"Hinton","given":"Jonathan"},{"family":"Marshall","given":"John"},{"family":"Stebbings","given":"Lucy A."},{"family":"Menzies","given":"Andrew"},{"family":"Martin","given":"Sancha"},{"family":"Leung","given":"Kenric"},{"family":"Chen","given":"Lina"},{"family":"Leroy","given":"Catherine"},{"family":"Ramakrishna","given":"Manasa"},{"family":"Rance","given":"Richard"},{"family":"Lau","given":"King Wai"},{"family":"Mudie","given":"Laura J."},{"family":"Varela","given":"Ignacio"},{"family":"McBride","given":"David J."},{"family":"Bignell","given":"Graham R."},{"family":"Cooke","given":"Susanna L."},{"family":"Shlien","given":"Adam"},{"family":"Gamble","given":"John"},{"family":"Whitmore","given":"Ian"},{"family":"Maddison","given":"Mark"},{"family":"Tarpey","given":"Patrick S."},{"family":"Davies","given":"Helen R."},{"family":"Papaemmanuil","given":"Elli"},{"family":"Stephens","given":"Philip J."},{"family":"McLaren","given":"Stuart"},{"family":"Butler","given":"Adam P."},{"family":"Teague","given":"Jon W."},{"family":"Jönsson","given":"Göran"},{"family":"Garber","given":"Judy E."},{"family":"Silver","given":"Daniel"},{"family":"Miron","given":"Penelope"},{"family":"Fatima","given":"Aquila"},{"family":"Boyault","given":"Sandrine"},{"family":"Langerod","given":"Anita"},{"family":"Tutt","given":"Andrew"},{"family":"Martens","given":"John W.M."},{"family":"Aparicio","given":"Samuel A.J.R."},{"family":"Borg","given":"Åke"},{"family":"Salomon","given":"Anne Vincent"},{"family":"Thomas","given":"Gilles"},{"family":"Borresen-Dale","given":"Anne Lise"},{"family":"Richardson","given":"Andrea L."},{"family":"Neuberger","given":"Michael S."},{"family":"Futreal","given":"P. Andrew"},{"family":"Campbell","given":"Peter J."},{"family":"Stratton","given":"Michael R."}],"issued":{"date-parts":[["2012"]]}}},{"id":634,"uris":["http://zotero.org/users/14858941/items/TB9QELAF"],"itemData":{"id":634,"type":"article-journal","abstract":"Whole-genome sequencing (WGS) permits comprehensive cancer genome analyses, revealing mutational signatures, imprints of DNA damage, and repair processes that have arisen in each patient’s cancer. We performed mutational signature analyses on 12,222 whole-genome–sequenced tumor-normal matched pairs from patients recruited via the UK National Health Service (NHS). We contrasted our results with two independent cancer WGS datasets—from the International Cancer Genome Consortium (ICGC) and the Hartwig Medical Foundation (HMF)—involving 18,640 whole-genome–sequenced cancers in total. Our analyses add 40 single and 18 double substitution signatures to the current mutational signature tally. We show for each organ that cancers have a limited number of common signatures and a long tail of rare signatures, and we provide a practical solution for applying this concept of common versus rare signatures to future analyses.","container-title":"Science","DOI":"10.1126/science.abl9283","ISSN":"10959203","issue":"6591","note":"PMID: 35949260\npublisher: American Association for the Advancement of Science","title":"Substitution mutational signatures in whole-genome–sequenced cancers in the UK population","volume":"376","author":[{"family":"Degasperi","given":"Andrea"},{"family":"Zou","given":"Xueqing"},{"family":"Amarante","given":"Tauanne Dias"},{"family":"Martinez-Martinez","given":"Andrea"},{"family":"Koh","given":"Gene Ching Chiek"},{"family":"Dias","given":"João M.L."},{"family":"Heskin","given":"Laura"},{"family":"Chmelova","given":"Lucia"},{"family":"Rinaldi","given":"Giuseppe"},{"family":"Wang","given":"Valerie Ya Wen"},{"family":"Nanda","given":"Arjun S."},{"family":"Bernstein","given":"Aaron"},{"family":"Momen","given":"Sophie E."},{"family":"Young","given":"Jamie"},{"family":"Perez-Gil","given":"Daniel"},{"family":"Memari","given":"Yasin"},{"family":"Badja","given":"Cherif"},{"family":"Shooter","given":"Scott"},{"family":"Czarnecki","given":"Jan"},{"family":"Brown","given":"Matthew A."},{"family":"Davies","given":"Helen R."},{"family":"Nik-Zainal","given":"Serena"}],"issued":{"date-parts":[["2022",4,22]]}}},{"id":630,"uris":["http://zotero.org/users/14858941/items/U9IWAMHL"],"itemData":{"id":630,"type":"article-journal","abstract":"Over half of hepatocellular carcinoma (HCC) cases diagnosed worldwide are in China1–3. However, whole-genome analysis of hepatitis B virus (HBV)-associated HCC in Chinese individuals is limited4–8, with current analyses of HCC mainly from non-HBV-enriched populations9,10. Here we initiated the Chinese Liver Cancer Atlas (CLCA) project and performed deep whole-genome sequencing (average depth, 120×) of 494 HCC tumours. We identified 6 coding and 28 non-coding previously undescribed driver candidates. Five previously undescribed mutational signatures were found, including aristolochic-acid-associated indel and doublet base signatures, and a single-base-substitution signature that we termed SBS_H8. Pentanucleotide context analysis and experimental validation confirmed that SBS_H8 was distinct to the aristolochic-acid-associated SBS22. Notably, HBV integrations could take the form of extrachromosomal circular DNA, resulting in elevated copy numbers and gene expression. Our high-depth data also enabled us to characterize subclonal clustered alterations, including chromothripsis, chromoplexy and kataegis, suggesting that these catastrophic events could also occur in late stages of hepatocarcinogenesis. Pathway analysis of all classes of alterations further linked non-coding mutations to dysregulation of liver metabolism. Finally, we performed in vitro and in vivo assays to show that fibrinogen alpha chain (FGA), determined as both a candidate coding and non-coding driver, regulates HCC progression and metastasis. Our CLCA study depicts a detailed genomic landscape and evolutionary history of HCC in Chinese individuals, providing important clinical implications.","container-title":"Nature","DOI":"10.1038/s41586-024-07054-3","ISSN":"14764687","note":"publisher: Nature Research","title":"Deep whole-genome analysis of 494 hepatocellular carcinomas","author":[{"family":"Chen","given":"Lei"},{"family":"Zhang","given":"Chong"},{"family":"Xue","given":"Ruidong"},{"family":"Liu","given":"Mo"},{"family":"Bai","given":"Jian"},{"family":"Bao","given":"Jinxia"},{"family":"Wang","given":"Yin"},{"family":"Jiang","given":"Nanhai"},{"family":"Li","given":"Zhixuan"},{"family":"Wang","given":"Wenwen"},{"family":"Wang","given":"Ruiru"},{"family":"Zheng","given":"Bo"},{"family":"Yang","given":"Airong"},{"family":"Hu","given":"Ji"},{"family":"Liu","given":"Ke"},{"family":"Shen","given":"Siyun"},{"family":"Zhang","given":"Yangqianwen"},{"family":"Bai","given":"Mixue"},{"family":"Wang","given":"Yan"},{"family":"Zhu","given":"Yanjing"},{"family":"Yang","given":"Shuai"},{"family":"Gao","given":"Qiang"},{"family":"Gu","given":"Jin"},{"family":"Gao","given":"Dong"},{"family":"Wang","given":"Xin Wei"},{"family":"Nakagawa","given":"Hidewaki"},{"family":"Zhang","given":"Ning"},{"family":"Wu","given":"Lin"},{"family":"Rozen","given":"Steven G."},{"family":"Bai","given":"Fan"},{"family":"Wang","given":"Hongyang"}],"issued":{"date-parts":[["2024",3,21]]}}},{"id":636,"uris":["http://zotero.org/users/14858941/items/WC3TIICG"],"itemData":{"id":636,"type":"article-journal","abstract":"Mutational signature analysis is a recent computational approach for interpreting somatic mutations in the genome. Its application to cancer data has enhanced our understanding of mutational forces driving tumorigenesis and demonstrated its potential to inform prognosis and treatment decisions. However, methodological challenges remain for discovering new signatures and assigning proper weights to existing signatures, thereby hindering broader clinical applications. Here we present Mutational Signature Calculator (MuSiCal), a rigorous analytical framework with algorithms that solve major problems in the standard workflow. Our simulation studies demonstrate that MuSiCal outperforms state-of-the-art algorithms for both signature discovery and assignment. By reanalyzing more than 2,700 cancer genomes, we provide an improved catalog of signatures and their assignments, discover nine indel signatures absent in the current catalog, resolve long-standing issues with the ambiguous ‘flat’ signatures and give insights into signatures with unknown etiologies. We expect MuSiCal and the improved catalog to be a step towards establishing best practices for mutational signature analysis.","container-title":"Nature Genetics","DOI":"10.1038/s41588-024-01659-0","ISSN":"15461718","issue":"3","note":"PMID: 38361034\npublisher: Nature Research","page":"541-552","title":"Accurate and sensitive mutational signature analysis with MuSiCal","volume":"56","author":[{"family":"Jin","given":"Hu"},{"family":"Gulhan","given":"Doga C."},{"family":"Geiger","given":"Benedikt"},{"family":"Ben-Isvy","given":"Daniel"},{"family":"Geng","given":"David"},{"family":"Ljungström","given":"Viktor"},{"family":"Park","given":"Peter J."}],"issued":{"date-parts":[["2024",3,1]]}}}],"schema":"https://github.com/citation-style-language/schema/raw/master/csl-citation.json"} </w:instrText>
      </w:r>
      <w:r w:rsidR="003435F6">
        <w:rPr>
          <w:rFonts w:ascii="Times New Roman" w:hAnsi="Times New Roman" w:cs="Times New Roman"/>
          <w:sz w:val="24"/>
          <w:szCs w:val="24"/>
        </w:rPr>
        <w:fldChar w:fldCharType="separate"/>
      </w:r>
      <w:r w:rsidR="003F1927" w:rsidRPr="003F1927">
        <w:rPr>
          <w:rFonts w:ascii="Times New Roman" w:hAnsi="Times New Roman" w:cs="Times New Roman"/>
          <w:sz w:val="24"/>
        </w:rPr>
        <w:t>(Alexandrov, Kim, et al. 2020; Alexandrov et al. 2014; Nik-Zainal et al. 2012; Degasperi et al. 2022; Chen et al. 2024; Jin et al. 2024)</w:t>
      </w:r>
      <w:r w:rsidR="003435F6">
        <w:rPr>
          <w:rFonts w:ascii="Times New Roman" w:hAnsi="Times New Roman" w:cs="Times New Roman"/>
          <w:sz w:val="24"/>
          <w:szCs w:val="24"/>
        </w:rPr>
        <w:fldChar w:fldCharType="end"/>
      </w:r>
      <w:r w:rsidR="00FA5CA0" w:rsidRPr="00FA5CA0">
        <w:rPr>
          <w:rFonts w:ascii="Times New Roman" w:hAnsi="Times New Roman" w:cs="Times New Roman"/>
          <w:sz w:val="24"/>
          <w:szCs w:val="24"/>
        </w:rPr>
        <w:t>.</w:t>
      </w:r>
      <w:r w:rsidR="009D3010" w:rsidRPr="009D3010">
        <w:t xml:space="preserve"> </w:t>
      </w:r>
      <w:r w:rsidR="009D3010" w:rsidRPr="009D3010">
        <w:rPr>
          <w:rFonts w:ascii="Times New Roman" w:hAnsi="Times New Roman" w:cs="Times New Roman"/>
          <w:sz w:val="24"/>
          <w:szCs w:val="24"/>
        </w:rPr>
        <w:t>Data mining of upper tract urothelial cancers (UTUC) from Taiwan initially identified the aristolochic acid (AA) single-base substitution (SBS) signature</w:t>
      </w:r>
      <w:r w:rsidR="001023F8">
        <w:rPr>
          <w:rFonts w:ascii="Times New Roman" w:hAnsi="Times New Roman" w:cs="Times New Roman" w:hint="eastAsia"/>
          <w:sz w:val="24"/>
          <w:szCs w:val="24"/>
        </w:rPr>
        <w:t xml:space="preserve"> (cite </w:t>
      </w:r>
      <w:r w:rsidR="002410D2">
        <w:rPr>
          <w:rFonts w:ascii="Times New Roman" w:hAnsi="Times New Roman" w:cs="Times New Roman" w:hint="eastAsia"/>
          <w:sz w:val="24"/>
          <w:szCs w:val="24"/>
        </w:rPr>
        <w:t>songling poon and huang two papers 2013 ST</w:t>
      </w:r>
      <w:r w:rsidR="00E86C49">
        <w:rPr>
          <w:rFonts w:ascii="Times New Roman" w:hAnsi="Times New Roman" w:cs="Times New Roman" w:hint="eastAsia"/>
          <w:sz w:val="24"/>
          <w:szCs w:val="24"/>
        </w:rPr>
        <w:t>M</w:t>
      </w:r>
      <w:r w:rsidR="002410D2">
        <w:rPr>
          <w:rFonts w:ascii="Times New Roman" w:hAnsi="Times New Roman" w:cs="Times New Roman" w:hint="eastAsia"/>
          <w:sz w:val="24"/>
          <w:szCs w:val="24"/>
        </w:rPr>
        <w:t>;</w:t>
      </w:r>
      <w:r w:rsidR="001023F8">
        <w:rPr>
          <w:rFonts w:ascii="Times New Roman" w:hAnsi="Times New Roman" w:cs="Times New Roman" w:hint="eastAsia"/>
          <w:sz w:val="24"/>
          <w:szCs w:val="24"/>
        </w:rPr>
        <w:t>)</w:t>
      </w:r>
      <w:r w:rsidR="009D3010" w:rsidRPr="009D3010">
        <w:rPr>
          <w:rFonts w:ascii="Times New Roman" w:hAnsi="Times New Roman" w:cs="Times New Roman"/>
          <w:sz w:val="24"/>
          <w:szCs w:val="24"/>
        </w:rPr>
        <w:t>. Subsequent attribution analysis revealed that this signature was also present in liver cancers</w:t>
      </w:r>
      <w:r w:rsidR="00E86C49">
        <w:rPr>
          <w:rFonts w:ascii="Times New Roman" w:hAnsi="Times New Roman" w:cs="Times New Roman" w:hint="eastAsia"/>
          <w:sz w:val="24"/>
          <w:szCs w:val="24"/>
        </w:rPr>
        <w:t xml:space="preserve"> (ng et al., STM paper)</w:t>
      </w:r>
      <w:r w:rsidR="009D3010" w:rsidRPr="009D3010">
        <w:rPr>
          <w:rFonts w:ascii="Times New Roman" w:hAnsi="Times New Roman" w:cs="Times New Roman"/>
          <w:sz w:val="24"/>
          <w:szCs w:val="24"/>
        </w:rPr>
        <w:t xml:space="preserve">. </w:t>
      </w:r>
      <w:commentRangeStart w:id="17"/>
      <w:r w:rsidR="003A34D2">
        <w:rPr>
          <w:rFonts w:ascii="Times New Roman" w:hAnsi="Times New Roman" w:cs="Times New Roman" w:hint="eastAsia"/>
          <w:sz w:val="24"/>
          <w:szCs w:val="24"/>
        </w:rPr>
        <w:t xml:space="preserve">More recently, </w:t>
      </w:r>
      <w:r w:rsidR="00FA5CA0" w:rsidRPr="00FA5CA0">
        <w:rPr>
          <w:rFonts w:ascii="Times New Roman" w:hAnsi="Times New Roman" w:cs="Times New Roman"/>
          <w:sz w:val="24"/>
          <w:szCs w:val="24"/>
        </w:rPr>
        <w:t xml:space="preserve">data mining of </w:t>
      </w:r>
      <w:r w:rsidR="001023F8">
        <w:rPr>
          <w:rFonts w:ascii="Times New Roman" w:hAnsi="Times New Roman" w:cs="Times New Roman" w:hint="eastAsia"/>
          <w:sz w:val="24"/>
          <w:szCs w:val="24"/>
        </w:rPr>
        <w:t xml:space="preserve">Chinese </w:t>
      </w:r>
      <w:r w:rsidR="00FA5CA0" w:rsidRPr="00FA5CA0">
        <w:rPr>
          <w:rFonts w:ascii="Times New Roman" w:hAnsi="Times New Roman" w:cs="Times New Roman"/>
          <w:sz w:val="24"/>
          <w:szCs w:val="24"/>
        </w:rPr>
        <w:t xml:space="preserve">liver </w:t>
      </w:r>
      <w:commentRangeEnd w:id="17"/>
      <w:r>
        <w:rPr>
          <w:rStyle w:val="CommentReference"/>
        </w:rPr>
        <w:commentReference w:id="17"/>
      </w:r>
      <w:r w:rsidR="00FA5CA0" w:rsidRPr="00FA5CA0">
        <w:rPr>
          <w:rFonts w:ascii="Times New Roman" w:hAnsi="Times New Roman" w:cs="Times New Roman"/>
          <w:sz w:val="24"/>
          <w:szCs w:val="24"/>
        </w:rPr>
        <w:t>cancer genom</w:t>
      </w:r>
      <w:r w:rsidR="00540405">
        <w:rPr>
          <w:rFonts w:ascii="Times New Roman" w:hAnsi="Times New Roman" w:cs="Times New Roman" w:hint="eastAsia"/>
          <w:sz w:val="24"/>
          <w:szCs w:val="24"/>
        </w:rPr>
        <w:t>es</w:t>
      </w:r>
      <w:r w:rsidR="00FA5CA0" w:rsidRPr="00FA5CA0">
        <w:rPr>
          <w:rFonts w:ascii="Times New Roman" w:hAnsi="Times New Roman" w:cs="Times New Roman"/>
          <w:sz w:val="24"/>
          <w:szCs w:val="24"/>
        </w:rPr>
        <w:t xml:space="preserve"> </w:t>
      </w:r>
      <w:r w:rsidR="00540405">
        <w:rPr>
          <w:rFonts w:ascii="Times New Roman" w:hAnsi="Times New Roman" w:cs="Times New Roman" w:hint="eastAsia"/>
          <w:sz w:val="24"/>
          <w:szCs w:val="24"/>
        </w:rPr>
        <w:t>detected</w:t>
      </w:r>
      <w:r w:rsidR="00FA5CA0" w:rsidRPr="00FA5CA0">
        <w:rPr>
          <w:rFonts w:ascii="Times New Roman" w:hAnsi="Times New Roman" w:cs="Times New Roman"/>
          <w:sz w:val="24"/>
          <w:szCs w:val="24"/>
        </w:rPr>
        <w:t xml:space="preserve"> </w:t>
      </w:r>
      <w:r w:rsidR="00540405">
        <w:rPr>
          <w:rFonts w:ascii="Times New Roman" w:hAnsi="Times New Roman" w:cs="Times New Roman" w:hint="eastAsia"/>
          <w:sz w:val="24"/>
          <w:szCs w:val="24"/>
        </w:rPr>
        <w:t>several types of mutational signature</w:t>
      </w:r>
      <w:r w:rsidR="00801732">
        <w:rPr>
          <w:rFonts w:ascii="Times New Roman" w:hAnsi="Times New Roman" w:cs="Times New Roman" w:hint="eastAsia"/>
          <w:sz w:val="24"/>
          <w:szCs w:val="24"/>
        </w:rPr>
        <w:t>s</w:t>
      </w:r>
      <w:r w:rsidR="00540405">
        <w:rPr>
          <w:rFonts w:ascii="Times New Roman" w:hAnsi="Times New Roman" w:cs="Times New Roman" w:hint="eastAsia"/>
          <w:sz w:val="24"/>
          <w:szCs w:val="24"/>
        </w:rPr>
        <w:t xml:space="preserve"> due to </w:t>
      </w:r>
      <w:r w:rsidR="00801732">
        <w:rPr>
          <w:rFonts w:ascii="Times New Roman" w:hAnsi="Times New Roman" w:cs="Times New Roman" w:hint="eastAsia"/>
          <w:sz w:val="24"/>
          <w:szCs w:val="24"/>
        </w:rPr>
        <w:t>AA</w:t>
      </w:r>
      <w:r w:rsidR="00540405">
        <w:rPr>
          <w:rFonts w:ascii="Times New Roman" w:hAnsi="Times New Roman" w:cs="Times New Roman" w:hint="eastAsia"/>
          <w:sz w:val="24"/>
          <w:szCs w:val="24"/>
        </w:rPr>
        <w:t xml:space="preserve"> exposure</w:t>
      </w:r>
      <w:r w:rsidR="00F87DED">
        <w:rPr>
          <w:rFonts w:ascii="Times New Roman" w:hAnsi="Times New Roman" w:cs="Times New Roman" w:hint="eastAsia"/>
          <w:sz w:val="24"/>
          <w:szCs w:val="24"/>
        </w:rPr>
        <w:t xml:space="preserve"> </w:t>
      </w:r>
      <w:r w:rsidR="00F87DED">
        <w:rPr>
          <w:rFonts w:ascii="Times New Roman" w:hAnsi="Times New Roman" w:cs="Times New Roman"/>
          <w:sz w:val="24"/>
          <w:szCs w:val="24"/>
        </w:rPr>
        <w:fldChar w:fldCharType="begin"/>
      </w:r>
      <w:r w:rsidR="00F87DED">
        <w:rPr>
          <w:rFonts w:ascii="Times New Roman" w:hAnsi="Times New Roman" w:cs="Times New Roman"/>
          <w:sz w:val="24"/>
          <w:szCs w:val="24"/>
        </w:rPr>
        <w:instrText xml:space="preserve"> ADDIN ZOTERO_ITEM CSL_CITATION {"citationID":"a0qeHwl0","properties":{"formattedCitation":"(Chen et al. 2024)","plainCitation":"(Chen et al. 2024)","noteIndex":0},"citationItems":[{"id":630,"uris":["http://zotero.org/users/14858941/items/U9IWAMHL"],"itemData":{"id":630,"type":"article-journal","abstract":"Over half of hepatocellular carcinoma (HCC) cases diagnosed worldwide are in China1–3. However, whole-genome analysis of hepatitis B virus (HBV)-associated HCC in Chinese individuals is limited4–8, with current analyses of HCC mainly from non-HBV-enriched populations9,10. Here we initiated the Chinese Liver Cancer Atlas (CLCA) project and performed deep whole-genome sequencing (average depth, 120×) of 494 HCC tumours. We identified 6 coding and 28 non-coding previously undescribed driver candidates. Five previously undescribed mutational signatures were found, including aristolochic-acid-associated indel and doublet base signatures, and a single-base-substitution signature that we termed SBS_H8. Pentanucleotide context analysis and experimental validation confirmed that SBS_H8 was distinct to the aristolochic-acid-associated SBS22. Notably, HBV integrations could take the form of extrachromosomal circular DNA, resulting in elevated copy numbers and gene expression. Our high-depth data also enabled us to characterize subclonal clustered alterations, including chromothripsis, chromoplexy and kataegis, suggesting that these catastrophic events could also occur in late stages of hepatocarcinogenesis. Pathway analysis of all classes of alterations further linked non-coding mutations to dysregulation of liver metabolism. Finally, we performed in vitro and in vivo assays to show that fibrinogen alpha chain (FGA), determined as both a candidate coding and non-coding driver, regulates HCC progression and metastasis. Our CLCA study depicts a detailed genomic landscape and evolutionary history of HCC in Chinese individuals, providing important clinical implications.","container-title":"Nature","DOI":"10.1038/s41586-024-07054-3","ISSN":"14764687","note":"publisher: Nature Research","title":"Deep whole-genome analysis of 494 hepatocellular carcinomas","author":[{"family":"Chen","given":"Lei"},{"family":"Zhang","given":"Chong"},{"family":"Xue","given":"Ruidong"},{"family":"Liu","given":"Mo"},{"family":"Bai","given":"Jian"},{"family":"Bao","given":"Jinxia"},{"family":"Wang","given":"Yin"},{"family":"Jiang","given":"Nanhai"},{"family":"Li","given":"Zhixuan"},{"family":"Wang","given":"Wenwen"},{"family":"Wang","given":"Ruiru"},{"family":"Zheng","given":"Bo"},{"family":"Yang","given":"Airong"},{"family":"Hu","given":"Ji"},{"family":"Liu","given":"Ke"},{"family":"Shen","given":"Siyun"},{"family":"Zhang","given":"Yangqianwen"},{"family":"Bai","given":"Mixue"},{"family":"Wang","given":"Yan"},{"family":"Zhu","given":"Yanjing"},{"family":"Yang","given":"Shuai"},{"family":"Gao","given":"Qiang"},{"family":"Gu","given":"Jin"},{"family":"Gao","given":"Dong"},{"family":"Wang","given":"Xin Wei"},{"family":"Nakagawa","given":"Hidewaki"},{"family":"Zhang","given":"Ning"},{"family":"Wu","given":"Lin"},{"family":"Rozen","given":"Steven G."},{"family":"Bai","given":"Fan"},{"family":"Wang","given":"Hongyang"}],"issued":{"date-parts":[["2024",3,21]]}}}],"schema":"https://github.com/citation-style-language/schema/raw/master/csl-citation.json"} </w:instrText>
      </w:r>
      <w:r w:rsidR="00F87DED">
        <w:rPr>
          <w:rFonts w:ascii="Times New Roman" w:hAnsi="Times New Roman" w:cs="Times New Roman"/>
          <w:sz w:val="24"/>
          <w:szCs w:val="24"/>
        </w:rPr>
        <w:fldChar w:fldCharType="separate"/>
      </w:r>
      <w:r w:rsidR="00F87DED" w:rsidRPr="003435F6">
        <w:rPr>
          <w:rFonts w:ascii="Times New Roman" w:hAnsi="Times New Roman" w:cs="Times New Roman"/>
          <w:sz w:val="24"/>
        </w:rPr>
        <w:t>(Chen et al. 2024)</w:t>
      </w:r>
      <w:r w:rsidR="00F87DED">
        <w:rPr>
          <w:rFonts w:ascii="Times New Roman" w:hAnsi="Times New Roman" w:cs="Times New Roman"/>
          <w:sz w:val="24"/>
          <w:szCs w:val="24"/>
        </w:rPr>
        <w:fldChar w:fldCharType="end"/>
      </w:r>
      <w:r w:rsidR="00540405">
        <w:rPr>
          <w:rFonts w:ascii="Times New Roman" w:hAnsi="Times New Roman" w:cs="Times New Roman" w:hint="eastAsia"/>
          <w:sz w:val="24"/>
          <w:szCs w:val="24"/>
        </w:rPr>
        <w:t xml:space="preserve">. These consisted of </w:t>
      </w:r>
      <w:r w:rsidR="00FA5CA0" w:rsidRPr="00FA5CA0">
        <w:rPr>
          <w:rFonts w:ascii="Times New Roman" w:hAnsi="Times New Roman" w:cs="Times New Roman"/>
          <w:sz w:val="24"/>
          <w:szCs w:val="24"/>
        </w:rPr>
        <w:t>SBS,</w:t>
      </w:r>
      <w:r w:rsidR="00540405">
        <w:rPr>
          <w:rFonts w:ascii="Times New Roman" w:hAnsi="Times New Roman" w:cs="Times New Roman" w:hint="eastAsia"/>
          <w:sz w:val="24"/>
          <w:szCs w:val="24"/>
        </w:rPr>
        <w:t xml:space="preserve"> </w:t>
      </w:r>
      <w:r w:rsidR="00540405">
        <w:rPr>
          <w:rFonts w:ascii="Times New Roman" w:hAnsi="Times New Roman" w:cs="Times New Roman" w:hint="eastAsia"/>
          <w:sz w:val="24"/>
          <w:szCs w:val="24"/>
        </w:rPr>
        <w:lastRenderedPageBreak/>
        <w:t>double-base-</w:t>
      </w:r>
      <w:r w:rsidR="00540405">
        <w:rPr>
          <w:rFonts w:ascii="Times New Roman" w:hAnsi="Times New Roman" w:cs="Times New Roman"/>
          <w:sz w:val="24"/>
          <w:szCs w:val="24"/>
        </w:rPr>
        <w:t>substitution</w:t>
      </w:r>
      <w:r w:rsidR="00540405">
        <w:rPr>
          <w:rFonts w:ascii="Times New Roman" w:hAnsi="Times New Roman" w:cs="Times New Roman" w:hint="eastAsia"/>
          <w:sz w:val="24"/>
          <w:szCs w:val="24"/>
        </w:rPr>
        <w:t xml:space="preserve"> (</w:t>
      </w:r>
      <w:r w:rsidR="00FA5CA0" w:rsidRPr="00FA5CA0">
        <w:rPr>
          <w:rFonts w:ascii="Times New Roman" w:hAnsi="Times New Roman" w:cs="Times New Roman"/>
          <w:sz w:val="24"/>
          <w:szCs w:val="24"/>
        </w:rPr>
        <w:t>DBS</w:t>
      </w:r>
      <w:r w:rsidR="00540405">
        <w:rPr>
          <w:rFonts w:ascii="Times New Roman" w:hAnsi="Times New Roman" w:cs="Times New Roman" w:hint="eastAsia"/>
          <w:sz w:val="24"/>
          <w:szCs w:val="24"/>
        </w:rPr>
        <w:t>)</w:t>
      </w:r>
      <w:r w:rsidR="00FA5CA0" w:rsidRPr="00FA5CA0">
        <w:rPr>
          <w:rFonts w:ascii="Times New Roman" w:hAnsi="Times New Roman" w:cs="Times New Roman"/>
          <w:sz w:val="24"/>
          <w:szCs w:val="24"/>
        </w:rPr>
        <w:t>, and</w:t>
      </w:r>
      <w:r w:rsidR="00540405">
        <w:rPr>
          <w:rFonts w:ascii="Times New Roman" w:hAnsi="Times New Roman" w:cs="Times New Roman" w:hint="eastAsia"/>
          <w:sz w:val="24"/>
          <w:szCs w:val="24"/>
        </w:rPr>
        <w:t xml:space="preserve"> insertion-and-deletion (</w:t>
      </w:r>
      <w:r w:rsidR="00FA5CA0" w:rsidRPr="00FA5CA0">
        <w:rPr>
          <w:rFonts w:ascii="Times New Roman" w:hAnsi="Times New Roman" w:cs="Times New Roman"/>
          <w:sz w:val="24"/>
          <w:szCs w:val="24"/>
        </w:rPr>
        <w:t>I</w:t>
      </w:r>
      <w:r w:rsidR="00540405">
        <w:rPr>
          <w:rFonts w:ascii="Times New Roman" w:hAnsi="Times New Roman" w:cs="Times New Roman" w:hint="eastAsia"/>
          <w:sz w:val="24"/>
          <w:szCs w:val="24"/>
        </w:rPr>
        <w:t>D</w:t>
      </w:r>
      <w:r w:rsidR="00374059">
        <w:rPr>
          <w:rFonts w:ascii="Times New Roman" w:hAnsi="Times New Roman" w:cs="Times New Roman" w:hint="eastAsia"/>
          <w:sz w:val="24"/>
          <w:szCs w:val="24"/>
        </w:rPr>
        <w:t>/indels</w:t>
      </w:r>
      <w:r w:rsidR="00540405">
        <w:rPr>
          <w:rFonts w:ascii="Times New Roman" w:hAnsi="Times New Roman" w:cs="Times New Roman" w:hint="eastAsia"/>
          <w:sz w:val="24"/>
          <w:szCs w:val="24"/>
        </w:rPr>
        <w:t>)</w:t>
      </w:r>
      <w:r w:rsidR="00FA5CA0" w:rsidRPr="00FA5CA0">
        <w:rPr>
          <w:rFonts w:ascii="Times New Roman" w:hAnsi="Times New Roman" w:cs="Times New Roman"/>
          <w:sz w:val="24"/>
          <w:szCs w:val="24"/>
        </w:rPr>
        <w:t xml:space="preserve"> signatures</w:t>
      </w:r>
      <w:r w:rsidR="00112E7A">
        <w:rPr>
          <w:rFonts w:ascii="Times New Roman" w:hAnsi="Times New Roman" w:cs="Times New Roman" w:hint="eastAsia"/>
          <w:sz w:val="24"/>
          <w:szCs w:val="24"/>
        </w:rPr>
        <w:t>,</w:t>
      </w:r>
      <w:ins w:id="18" w:author="Mo Liu" w:date="2025-03-21T08:02:00Z" w16du:dateUtc="2025-03-21T00:02:00Z">
        <w:r w:rsidR="002F5393">
          <w:rPr>
            <w:rFonts w:ascii="Times New Roman" w:hAnsi="Times New Roman" w:cs="Times New Roman" w:hint="eastAsia"/>
            <w:sz w:val="24"/>
            <w:szCs w:val="24"/>
          </w:rPr>
          <w:t xml:space="preserve"> </w:t>
        </w:r>
      </w:ins>
      <w:r w:rsidR="00112E7A">
        <w:rPr>
          <w:rFonts w:ascii="Times New Roman" w:hAnsi="Times New Roman" w:cs="Times New Roman" w:hint="eastAsia"/>
          <w:sz w:val="24"/>
          <w:szCs w:val="24"/>
        </w:rPr>
        <w:t xml:space="preserve">that </w:t>
      </w:r>
      <w:r w:rsidR="00540405">
        <w:rPr>
          <w:rFonts w:ascii="Times New Roman" w:hAnsi="Times New Roman" w:cs="Times New Roman" w:hint="eastAsia"/>
          <w:sz w:val="24"/>
          <w:szCs w:val="24"/>
        </w:rPr>
        <w:t>were</w:t>
      </w:r>
      <w:r w:rsidR="00FA5CA0" w:rsidRPr="00FA5CA0">
        <w:rPr>
          <w:rFonts w:ascii="Times New Roman" w:hAnsi="Times New Roman" w:cs="Times New Roman"/>
          <w:sz w:val="24"/>
          <w:szCs w:val="24"/>
        </w:rPr>
        <w:t xml:space="preserve"> further validat</w:t>
      </w:r>
      <w:r w:rsidR="00162BA6">
        <w:rPr>
          <w:rFonts w:ascii="Times New Roman" w:hAnsi="Times New Roman" w:cs="Times New Roman" w:hint="eastAsia"/>
          <w:sz w:val="24"/>
          <w:szCs w:val="24"/>
        </w:rPr>
        <w:t>ed</w:t>
      </w:r>
      <w:r w:rsidR="00FA5CA0" w:rsidRPr="00FA5CA0">
        <w:rPr>
          <w:rFonts w:ascii="Times New Roman" w:hAnsi="Times New Roman" w:cs="Times New Roman"/>
          <w:sz w:val="24"/>
          <w:szCs w:val="24"/>
        </w:rPr>
        <w:t xml:space="preserve"> in </w:t>
      </w:r>
      <w:r w:rsidR="00540405">
        <w:rPr>
          <w:rFonts w:ascii="Times New Roman" w:hAnsi="Times New Roman" w:cs="Times New Roman" w:hint="eastAsia"/>
          <w:sz w:val="24"/>
          <w:szCs w:val="24"/>
        </w:rPr>
        <w:t>cell-culture</w:t>
      </w:r>
      <w:r w:rsidR="00FA5CA0" w:rsidRPr="00FA5CA0">
        <w:rPr>
          <w:rFonts w:ascii="Times New Roman" w:hAnsi="Times New Roman" w:cs="Times New Roman"/>
          <w:sz w:val="24"/>
          <w:szCs w:val="24"/>
        </w:rPr>
        <w:t xml:space="preserve"> experiment</w:t>
      </w:r>
      <w:r w:rsidR="00540405">
        <w:rPr>
          <w:rFonts w:ascii="Times New Roman" w:hAnsi="Times New Roman" w:cs="Times New Roman" w:hint="eastAsia"/>
          <w:sz w:val="24"/>
          <w:szCs w:val="24"/>
        </w:rPr>
        <w:t>s</w:t>
      </w:r>
      <w:ins w:id="19" w:author="Mo Liu" w:date="2025-03-21T08:11:00Z" w16du:dateUtc="2025-03-21T00:11:00Z">
        <w:r w:rsidR="00EF0041">
          <w:rPr>
            <w:rFonts w:ascii="Times New Roman" w:hAnsi="Times New Roman" w:cs="Times New Roman" w:hint="eastAsia"/>
            <w:sz w:val="24"/>
            <w:szCs w:val="24"/>
          </w:rPr>
          <w:t xml:space="preserve"> (Figure 1)</w:t>
        </w:r>
      </w:ins>
      <w:r w:rsidR="00FA5CA0" w:rsidRPr="00FA5CA0">
        <w:rPr>
          <w:rFonts w:ascii="Times New Roman" w:hAnsi="Times New Roman" w:cs="Times New Roman"/>
          <w:sz w:val="24"/>
          <w:szCs w:val="24"/>
        </w:rPr>
        <w:t>.</w:t>
      </w:r>
    </w:p>
    <w:p w14:paraId="266417E6" w14:textId="1E3C6294" w:rsidR="00936A09" w:rsidRPr="008A1C58" w:rsidRDefault="00594AAB" w:rsidP="008A1C58">
      <w:pPr>
        <w:spacing w:line="480" w:lineRule="auto"/>
        <w:rPr>
          <w:rFonts w:ascii="Times New Roman" w:hAnsi="Times New Roman" w:cs="Times New Roman"/>
          <w:sz w:val="24"/>
          <w:szCs w:val="24"/>
        </w:rPr>
      </w:pPr>
      <w:r w:rsidRPr="00594AAB">
        <w:rPr>
          <w:rFonts w:ascii="Times New Roman" w:hAnsi="Times New Roman" w:cs="Times New Roman"/>
          <w:sz w:val="24"/>
          <w:szCs w:val="24"/>
        </w:rPr>
        <w:t>While the characterization of mutational signatures has primarily concentrated on SBSs, ID signatures also offer valuable insights into mutagenic mechanisms.</w:t>
      </w:r>
      <w:del w:id="20" w:author="Mo Liu" w:date="2025-03-21T08:03:00Z" w16du:dateUtc="2025-03-21T00:03:00Z">
        <w:r w:rsidRPr="00594AAB" w:rsidDel="006443FB">
          <w:rPr>
            <w:rFonts w:ascii="Times New Roman" w:hAnsi="Times New Roman" w:cs="Times New Roman"/>
            <w:sz w:val="24"/>
            <w:szCs w:val="24"/>
          </w:rPr>
          <w:delText xml:space="preserve"> For instance, the tobacco smoking not only </w:delText>
        </w:r>
        <w:r w:rsidR="005146ED" w:rsidDel="006443FB">
          <w:rPr>
            <w:rFonts w:ascii="Times New Roman" w:hAnsi="Times New Roman" w:cs="Times New Roman"/>
            <w:sz w:val="24"/>
            <w:szCs w:val="24"/>
          </w:rPr>
          <w:delText>promotes</w:delText>
        </w:r>
        <w:r w:rsidR="005146ED" w:rsidRPr="00594AAB" w:rsidDel="006443FB">
          <w:rPr>
            <w:rFonts w:ascii="Times New Roman" w:hAnsi="Times New Roman" w:cs="Times New Roman"/>
            <w:sz w:val="24"/>
            <w:szCs w:val="24"/>
          </w:rPr>
          <w:delText xml:space="preserve"> </w:delText>
        </w:r>
        <w:r w:rsidRPr="00594AAB" w:rsidDel="006443FB">
          <w:rPr>
            <w:rFonts w:ascii="Times New Roman" w:hAnsi="Times New Roman" w:cs="Times New Roman"/>
            <w:sz w:val="24"/>
            <w:szCs w:val="24"/>
          </w:rPr>
          <w:delText xml:space="preserve">C&gt;A (SBS4) and CC&gt;AA (DBS2) </w:delText>
        </w:r>
        <w:r w:rsidR="005146ED" w:rsidDel="006443FB">
          <w:rPr>
            <w:rFonts w:ascii="Times New Roman" w:hAnsi="Times New Roman" w:cs="Times New Roman"/>
            <w:sz w:val="24"/>
            <w:szCs w:val="24"/>
          </w:rPr>
          <w:delText>mutations</w:delText>
        </w:r>
        <w:r w:rsidR="005146ED" w:rsidRPr="00594AAB" w:rsidDel="006443FB">
          <w:rPr>
            <w:rFonts w:ascii="Times New Roman" w:hAnsi="Times New Roman" w:cs="Times New Roman"/>
            <w:sz w:val="24"/>
            <w:szCs w:val="24"/>
          </w:rPr>
          <w:delText xml:space="preserve"> </w:delText>
        </w:r>
        <w:r w:rsidRPr="00594AAB" w:rsidDel="006443FB">
          <w:rPr>
            <w:rFonts w:ascii="Times New Roman" w:hAnsi="Times New Roman" w:cs="Times New Roman"/>
            <w:sz w:val="24"/>
            <w:szCs w:val="24"/>
          </w:rPr>
          <w:delText xml:space="preserve">but also involves the </w:delText>
        </w:r>
        <w:commentRangeStart w:id="21"/>
        <w:commentRangeStart w:id="22"/>
        <w:r w:rsidRPr="00594AAB" w:rsidDel="006443FB">
          <w:rPr>
            <w:rFonts w:ascii="Times New Roman" w:hAnsi="Times New Roman" w:cs="Times New Roman"/>
            <w:sz w:val="24"/>
            <w:szCs w:val="24"/>
          </w:rPr>
          <w:delText xml:space="preserve">removal of 1 bp </w:delText>
        </w:r>
        <w:r w:rsidR="00212500" w:rsidDel="006443FB">
          <w:rPr>
            <w:rFonts w:ascii="Times New Roman" w:hAnsi="Times New Roman" w:cs="Times New Roman" w:hint="eastAsia"/>
            <w:sz w:val="24"/>
            <w:szCs w:val="24"/>
          </w:rPr>
          <w:delText>C</w:delText>
        </w:r>
        <w:r w:rsidRPr="00594AAB" w:rsidDel="006443FB">
          <w:rPr>
            <w:rFonts w:ascii="Times New Roman" w:hAnsi="Times New Roman" w:cs="Times New Roman"/>
            <w:sz w:val="24"/>
            <w:szCs w:val="24"/>
          </w:rPr>
          <w:delText xml:space="preserve"> from polyC sequences of lengths 1-5, </w:delText>
        </w:r>
        <w:commentRangeEnd w:id="21"/>
        <w:r w:rsidR="005146ED" w:rsidDel="006443FB">
          <w:rPr>
            <w:rStyle w:val="CommentReference"/>
          </w:rPr>
          <w:commentReference w:id="21"/>
        </w:r>
        <w:commentRangeEnd w:id="22"/>
        <w:r w:rsidR="007570CA" w:rsidDel="006443FB">
          <w:rPr>
            <w:rStyle w:val="CommentReference"/>
          </w:rPr>
          <w:commentReference w:id="22"/>
        </w:r>
        <w:r w:rsidRPr="00594AAB" w:rsidDel="006443FB">
          <w:rPr>
            <w:rFonts w:ascii="Times New Roman" w:hAnsi="Times New Roman" w:cs="Times New Roman"/>
            <w:sz w:val="24"/>
            <w:szCs w:val="24"/>
          </w:rPr>
          <w:delText>as indicated by ID3</w:delText>
        </w:r>
      </w:del>
      <w:r w:rsidRPr="00594AAB">
        <w:rPr>
          <w:rFonts w:ascii="Times New Roman" w:hAnsi="Times New Roman" w:cs="Times New Roman"/>
          <w:sz w:val="24"/>
          <w:szCs w:val="24"/>
        </w:rPr>
        <w:t>.</w:t>
      </w:r>
      <w:r w:rsidR="008F4B47">
        <w:rPr>
          <w:rFonts w:ascii="Times New Roman" w:hAnsi="Times New Roman" w:cs="Times New Roman" w:hint="eastAsia"/>
          <w:sz w:val="24"/>
          <w:szCs w:val="24"/>
        </w:rPr>
        <w:t xml:space="preserve"> </w:t>
      </w:r>
      <w:r w:rsidR="00B716B2">
        <w:rPr>
          <w:rFonts w:ascii="Times New Roman" w:hAnsi="Times New Roman" w:cs="Times New Roman" w:hint="eastAsia"/>
          <w:sz w:val="24"/>
          <w:szCs w:val="24"/>
        </w:rPr>
        <w:t>However, the investigation of ID signatures has</w:t>
      </w:r>
      <w:r w:rsidR="008F4B47">
        <w:rPr>
          <w:rFonts w:ascii="Times New Roman" w:hAnsi="Times New Roman" w:cs="Times New Roman" w:hint="eastAsia"/>
          <w:sz w:val="24"/>
          <w:szCs w:val="24"/>
        </w:rPr>
        <w:t xml:space="preserve"> been comparatively neglected</w:t>
      </w:r>
      <w:r w:rsidR="00756A7C" w:rsidRPr="008A1C58">
        <w:rPr>
          <w:rFonts w:ascii="Times New Roman" w:hAnsi="Times New Roman" w:cs="Times New Roman"/>
          <w:sz w:val="24"/>
          <w:szCs w:val="24"/>
        </w:rPr>
        <w:t>.</w:t>
      </w:r>
      <w:r w:rsidR="009F7D90" w:rsidRPr="008A1C58">
        <w:rPr>
          <w:rFonts w:ascii="Times New Roman" w:hAnsi="Times New Roman" w:cs="Times New Roman"/>
          <w:sz w:val="24"/>
          <w:szCs w:val="24"/>
        </w:rPr>
        <w:t xml:space="preserve"> To date, COSMIC v3.4 has collected 99 </w:t>
      </w:r>
      <w:r w:rsidR="00540405">
        <w:rPr>
          <w:rFonts w:ascii="Times New Roman" w:hAnsi="Times New Roman" w:cs="Times New Roman" w:hint="eastAsia"/>
          <w:sz w:val="24"/>
          <w:szCs w:val="24"/>
        </w:rPr>
        <w:t xml:space="preserve">reference </w:t>
      </w:r>
      <w:r w:rsidR="009F7D90" w:rsidRPr="008A1C58">
        <w:rPr>
          <w:rFonts w:ascii="Times New Roman" w:hAnsi="Times New Roman" w:cs="Times New Roman"/>
          <w:sz w:val="24"/>
          <w:szCs w:val="24"/>
        </w:rPr>
        <w:t xml:space="preserve">SBS signatures </w:t>
      </w:r>
      <w:r w:rsidR="00540405">
        <w:rPr>
          <w:rFonts w:ascii="Times New Roman" w:hAnsi="Times New Roman" w:cs="Times New Roman" w:hint="eastAsia"/>
          <w:sz w:val="24"/>
          <w:szCs w:val="24"/>
        </w:rPr>
        <w:t>but only</w:t>
      </w:r>
      <w:r w:rsidR="00560EA2" w:rsidRPr="008A1C58">
        <w:rPr>
          <w:rFonts w:ascii="Times New Roman" w:hAnsi="Times New Roman" w:cs="Times New Roman"/>
          <w:sz w:val="24"/>
          <w:szCs w:val="24"/>
        </w:rPr>
        <w:t xml:space="preserve"> </w:t>
      </w:r>
      <w:r w:rsidR="009F7D90" w:rsidRPr="008A1C58">
        <w:rPr>
          <w:rFonts w:ascii="Times New Roman" w:hAnsi="Times New Roman" w:cs="Times New Roman"/>
          <w:sz w:val="24"/>
          <w:szCs w:val="24"/>
        </w:rPr>
        <w:t xml:space="preserve">23 </w:t>
      </w:r>
      <w:r w:rsidR="007865D7" w:rsidRPr="008A1C58">
        <w:rPr>
          <w:rFonts w:ascii="Times New Roman" w:hAnsi="Times New Roman" w:cs="Times New Roman"/>
          <w:sz w:val="24"/>
          <w:szCs w:val="24"/>
        </w:rPr>
        <w:t>ID</w:t>
      </w:r>
      <w:r w:rsidR="009F7D90" w:rsidRPr="008A1C58">
        <w:rPr>
          <w:rFonts w:ascii="Times New Roman" w:hAnsi="Times New Roman" w:cs="Times New Roman"/>
          <w:sz w:val="24"/>
          <w:szCs w:val="24"/>
        </w:rPr>
        <w:t xml:space="preserve"> signatures</w:t>
      </w:r>
      <w:r w:rsidR="00394B96" w:rsidRPr="008A1C58">
        <w:rPr>
          <w:rFonts w:ascii="Times New Roman" w:hAnsi="Times New Roman" w:cs="Times New Roman"/>
          <w:sz w:val="24"/>
          <w:szCs w:val="24"/>
        </w:rPr>
        <w:t xml:space="preserve"> (</w:t>
      </w:r>
      <w:hyperlink r:id="rId15" w:history="1">
        <w:r w:rsidR="008F4B47" w:rsidRPr="007768D5">
          <w:rPr>
            <w:rStyle w:val="Hyperlink"/>
            <w:rFonts w:ascii="Times New Roman" w:hAnsi="Times New Roman" w:cs="Times New Roman"/>
            <w:sz w:val="24"/>
            <w:szCs w:val="24"/>
          </w:rPr>
          <w:t>https://cancer.sanger.ac.uk/signatures/</w:t>
        </w:r>
      </w:hyperlink>
      <w:r w:rsidR="00553262" w:rsidRPr="008A1C58">
        <w:rPr>
          <w:rFonts w:ascii="Times New Roman" w:hAnsi="Times New Roman" w:cs="Times New Roman"/>
          <w:sz w:val="24"/>
          <w:szCs w:val="24"/>
        </w:rPr>
        <w:t>).</w:t>
      </w:r>
      <w:r w:rsidR="008F4B47">
        <w:rPr>
          <w:rFonts w:ascii="Times New Roman" w:hAnsi="Times New Roman" w:cs="Times New Roman" w:hint="eastAsia"/>
          <w:sz w:val="24"/>
          <w:szCs w:val="24"/>
        </w:rPr>
        <w:t xml:space="preserve"> </w:t>
      </w:r>
    </w:p>
    <w:p w14:paraId="11F18476" w14:textId="3B41D9CC" w:rsidR="00756A7C" w:rsidRPr="008A1C58" w:rsidRDefault="00756A7C"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The </w:t>
      </w:r>
      <w:r w:rsidR="006403B8">
        <w:rPr>
          <w:rFonts w:ascii="Times New Roman" w:hAnsi="Times New Roman" w:cs="Times New Roman"/>
          <w:sz w:val="24"/>
          <w:szCs w:val="24"/>
        </w:rPr>
        <w:t xml:space="preserve">most common </w:t>
      </w:r>
      <w:r w:rsidRPr="008A1C58">
        <w:rPr>
          <w:rFonts w:ascii="Times New Roman" w:hAnsi="Times New Roman" w:cs="Times New Roman"/>
          <w:sz w:val="24"/>
          <w:szCs w:val="24"/>
        </w:rPr>
        <w:t xml:space="preserve">classification of </w:t>
      </w:r>
      <w:r w:rsidR="00211FBF" w:rsidRPr="008A1C58">
        <w:rPr>
          <w:rFonts w:ascii="Times New Roman" w:hAnsi="Times New Roman" w:cs="Times New Roman"/>
          <w:sz w:val="24"/>
          <w:szCs w:val="24"/>
        </w:rPr>
        <w:t>ID</w:t>
      </w:r>
      <w:r w:rsidRPr="008A1C58">
        <w:rPr>
          <w:rFonts w:ascii="Times New Roman" w:hAnsi="Times New Roman" w:cs="Times New Roman"/>
          <w:sz w:val="24"/>
          <w:szCs w:val="24"/>
        </w:rPr>
        <w:t xml:space="preserve"> mutation</w:t>
      </w:r>
      <w:r w:rsidR="006403B8">
        <w:rPr>
          <w:rFonts w:ascii="Times New Roman" w:hAnsi="Times New Roman" w:cs="Times New Roman"/>
          <w:sz w:val="24"/>
          <w:szCs w:val="24"/>
        </w:rPr>
        <w:t>s</w:t>
      </w:r>
      <w:r w:rsidR="000A6AB6">
        <w:rPr>
          <w:rFonts w:ascii="Times New Roman" w:hAnsi="Times New Roman" w:cs="Times New Roman"/>
          <w:sz w:val="24"/>
          <w:szCs w:val="24"/>
        </w:rPr>
        <w:t>, and the one we used for this study</w:t>
      </w:r>
      <w:r w:rsidR="006403B8">
        <w:rPr>
          <w:rFonts w:ascii="Times New Roman" w:hAnsi="Times New Roman" w:cs="Times New Roman"/>
          <w:sz w:val="24"/>
          <w:szCs w:val="24"/>
        </w:rPr>
        <w:t xml:space="preserve"> depends</w:t>
      </w:r>
      <w:r w:rsidRPr="008A1C58">
        <w:rPr>
          <w:rFonts w:ascii="Times New Roman" w:hAnsi="Times New Roman" w:cs="Times New Roman"/>
          <w:sz w:val="24"/>
          <w:szCs w:val="24"/>
        </w:rPr>
        <w:t xml:space="preserve"> </w:t>
      </w:r>
      <w:r w:rsidR="006403B8">
        <w:rPr>
          <w:rFonts w:ascii="Times New Roman" w:hAnsi="Times New Roman" w:cs="Times New Roman"/>
          <w:sz w:val="24"/>
          <w:szCs w:val="24"/>
        </w:rPr>
        <w:t>the number of base</w:t>
      </w:r>
      <w:r w:rsidR="000A6AB6">
        <w:rPr>
          <w:rFonts w:ascii="Times New Roman" w:hAnsi="Times New Roman" w:cs="Times New Roman"/>
          <w:sz w:val="24"/>
          <w:szCs w:val="24"/>
        </w:rPr>
        <w:t xml:space="preserve"> pairs</w:t>
      </w:r>
      <w:r w:rsidR="006403B8">
        <w:rPr>
          <w:rFonts w:ascii="Times New Roman" w:hAnsi="Times New Roman" w:cs="Times New Roman"/>
          <w:sz w:val="24"/>
          <w:szCs w:val="24"/>
        </w:rPr>
        <w:t xml:space="preserve"> </w:t>
      </w:r>
      <w:r w:rsidR="008943CA">
        <w:rPr>
          <w:rFonts w:ascii="Times New Roman" w:hAnsi="Times New Roman" w:cs="Times New Roman"/>
          <w:sz w:val="24"/>
          <w:szCs w:val="24"/>
        </w:rPr>
        <w:t>deleted</w:t>
      </w:r>
      <w:r w:rsidR="006403B8">
        <w:rPr>
          <w:rFonts w:ascii="Times New Roman" w:hAnsi="Times New Roman" w:cs="Times New Roman"/>
          <w:sz w:val="24"/>
          <w:szCs w:val="24"/>
        </w:rPr>
        <w:t xml:space="preserve"> or inserted and the </w:t>
      </w:r>
      <w:r w:rsidRPr="008A1C58">
        <w:rPr>
          <w:rFonts w:ascii="Times New Roman" w:hAnsi="Times New Roman" w:cs="Times New Roman"/>
          <w:sz w:val="24"/>
          <w:szCs w:val="24"/>
        </w:rPr>
        <w:t>sequence context</w:t>
      </w:r>
      <w:r w:rsidR="000A6AB6">
        <w:rPr>
          <w:rFonts w:ascii="Times New Roman" w:hAnsi="Times New Roman" w:cs="Times New Roman"/>
          <w:sz w:val="24"/>
          <w:szCs w:val="24"/>
        </w:rPr>
        <w:t xml:space="preserve"> </w:t>
      </w:r>
      <w:r w:rsidR="000A6AB6" w:rsidRPr="008A1C58">
        <w:rPr>
          <w:rFonts w:ascii="Times New Roman" w:hAnsi="Times New Roman" w:cs="Times New Roman"/>
          <w:sz w:val="24"/>
          <w:szCs w:val="24"/>
        </w:rPr>
        <w:t xml:space="preserve"> </w:t>
      </w:r>
      <w:r w:rsidR="000A6AB6">
        <w:rPr>
          <w:rFonts w:ascii="Times New Roman" w:hAnsi="Times New Roman" w:cs="Times New Roman"/>
          <w:sz w:val="24"/>
          <w:szCs w:val="24"/>
        </w:rPr>
        <w:t>&lt;reference Alexandrov 2020 and the excel spreadsheet that is no</w:t>
      </w:r>
      <w:r w:rsidR="00A11668">
        <w:rPr>
          <w:rFonts w:ascii="Times New Roman" w:hAnsi="Times New Roman" w:cs="Times New Roman" w:hint="eastAsia"/>
          <w:sz w:val="24"/>
          <w:szCs w:val="24"/>
        </w:rPr>
        <w:t>w</w:t>
      </w:r>
      <w:r w:rsidR="000A6AB6">
        <w:rPr>
          <w:rFonts w:ascii="Times New Roman" w:hAnsi="Times New Roman" w:cs="Times New Roman"/>
          <w:sz w:val="24"/>
          <w:szCs w:val="24"/>
        </w:rPr>
        <w:t xml:space="preserve"> at COSMIC</w:t>
      </w:r>
      <w:r w:rsidR="00A11668">
        <w:rPr>
          <w:rFonts w:ascii="Times New Roman" w:hAnsi="Times New Roman" w:cs="Times New Roman" w:hint="eastAsia"/>
          <w:sz w:val="24"/>
          <w:szCs w:val="24"/>
        </w:rPr>
        <w:t xml:space="preserve">, more details can be found at </w:t>
      </w:r>
      <w:r w:rsidR="00072A14" w:rsidRPr="00072A14">
        <w:rPr>
          <w:rFonts w:ascii="Times New Roman" w:hAnsi="Times New Roman" w:cs="Times New Roman"/>
          <w:sz w:val="24"/>
          <w:szCs w:val="24"/>
        </w:rPr>
        <w:t>https://cancer.sanger.ac.uk/signatures/documents/4/PCAWG7_indel_classification_2021_08_31.xlsx</w:t>
      </w:r>
      <w:r w:rsidR="000A6AB6">
        <w:rPr>
          <w:rFonts w:ascii="Times New Roman" w:hAnsi="Times New Roman" w:cs="Times New Roman"/>
          <w:sz w:val="24"/>
          <w:szCs w:val="24"/>
        </w:rPr>
        <w:t>&gt;</w:t>
      </w:r>
      <w:r w:rsidRPr="008A1C58">
        <w:rPr>
          <w:rFonts w:ascii="Times New Roman" w:hAnsi="Times New Roman" w:cs="Times New Roman"/>
          <w:sz w:val="24"/>
          <w:szCs w:val="24"/>
        </w:rPr>
        <w:t>.</w:t>
      </w:r>
      <w:commentRangeStart w:id="23"/>
      <w:r w:rsidRPr="008A1C58">
        <w:rPr>
          <w:rFonts w:ascii="Times New Roman" w:hAnsi="Times New Roman" w:cs="Times New Roman"/>
          <w:sz w:val="24"/>
          <w:szCs w:val="24"/>
        </w:rPr>
        <w:t xml:space="preserve"> </w:t>
      </w:r>
      <w:commentRangeEnd w:id="23"/>
      <w:r w:rsidR="003D5BC9">
        <w:rPr>
          <w:rStyle w:val="CommentReference"/>
        </w:rPr>
        <w:commentReference w:id="23"/>
      </w:r>
      <w:r w:rsidR="000A6AB6">
        <w:rPr>
          <w:rFonts w:ascii="Times New Roman" w:hAnsi="Times New Roman" w:cs="Times New Roman"/>
          <w:sz w:val="24"/>
          <w:szCs w:val="24"/>
        </w:rPr>
        <w:t xml:space="preserve">Single-base indel mutation are classified by the base inserted or deleted (by convention based on the pyrimidine (C or T) and by the number of C’s or T’s flanking the deletion. </w:t>
      </w:r>
      <w:commentRangeStart w:id="24"/>
      <w:r w:rsidR="000A6AB6">
        <w:rPr>
          <w:rFonts w:ascii="Times New Roman" w:hAnsi="Times New Roman" w:cs="Times New Roman"/>
          <w:sz w:val="24"/>
          <w:szCs w:val="24"/>
        </w:rPr>
        <w:t xml:space="preserve">Deletions or insertions of more than one base are classified according to whether they occur in a repeat (for example deletion of CA in Can repeat). Finally, some deletions of &gt;= 2 bases do not occur in a repeat, but involve microhomology &lt;add mechanism, example&gt;. In total </w:t>
      </w:r>
      <w:r w:rsidR="000A6AB6" w:rsidRPr="008A1C58">
        <w:rPr>
          <w:rFonts w:ascii="Times New Roman" w:hAnsi="Times New Roman" w:cs="Times New Roman"/>
          <w:sz w:val="24"/>
          <w:szCs w:val="24"/>
        </w:rPr>
        <w:t>83 indel types (ID83)</w:t>
      </w:r>
      <w:r w:rsidR="000A6AB6">
        <w:rPr>
          <w:rFonts w:ascii="Times New Roman" w:hAnsi="Times New Roman" w:cs="Times New Roman"/>
          <w:sz w:val="24"/>
          <w:szCs w:val="24"/>
        </w:rPr>
        <w:t xml:space="preserve">. The classification </w:t>
      </w:r>
      <w:r w:rsidR="004F0233" w:rsidRPr="008A1C58">
        <w:rPr>
          <w:rFonts w:ascii="Times New Roman" w:hAnsi="Times New Roman" w:cs="Times New Roman"/>
          <w:sz w:val="24"/>
          <w:szCs w:val="24"/>
        </w:rPr>
        <w:t>do</w:t>
      </w:r>
      <w:r w:rsidR="000A6AB6">
        <w:rPr>
          <w:rFonts w:ascii="Times New Roman" w:hAnsi="Times New Roman" w:cs="Times New Roman"/>
          <w:sz w:val="24"/>
          <w:szCs w:val="24"/>
        </w:rPr>
        <w:t>es</w:t>
      </w:r>
      <w:r w:rsidR="004F0233" w:rsidRPr="008A1C58">
        <w:rPr>
          <w:rFonts w:ascii="Times New Roman" w:hAnsi="Times New Roman" w:cs="Times New Roman"/>
          <w:sz w:val="24"/>
          <w:szCs w:val="24"/>
        </w:rPr>
        <w:t xml:space="preserve"> not consider complex indel events involving a combination of insertions and deletions.</w:t>
      </w:r>
      <w:r w:rsidR="000470BE" w:rsidRPr="008A1C58">
        <w:rPr>
          <w:rFonts w:ascii="Times New Roman" w:hAnsi="Times New Roman" w:cs="Times New Roman"/>
          <w:sz w:val="24"/>
          <w:szCs w:val="24"/>
        </w:rPr>
        <w:t xml:space="preserve"> </w:t>
      </w:r>
      <w:r w:rsidR="001961FC">
        <w:rPr>
          <w:rFonts w:ascii="Times New Roman" w:hAnsi="Times New Roman" w:cs="Times New Roman"/>
          <w:sz w:val="24"/>
          <w:szCs w:val="24"/>
        </w:rPr>
        <w:t>&lt;</w:t>
      </w:r>
      <w:r w:rsidR="00D417E5">
        <w:rPr>
          <w:rFonts w:ascii="Times New Roman" w:hAnsi="Times New Roman" w:cs="Times New Roman"/>
          <w:sz w:val="24"/>
          <w:szCs w:val="24"/>
        </w:rPr>
        <w:t>decide later if we want to touch on the following here</w:t>
      </w:r>
      <w:r w:rsidR="001961FC">
        <w:rPr>
          <w:rFonts w:ascii="Times New Roman" w:hAnsi="Times New Roman" w:cs="Times New Roman"/>
          <w:sz w:val="24"/>
          <w:szCs w:val="24"/>
        </w:rPr>
        <w:t>: extended context, cite top2a paper, base composition, situation like TTTT</w:t>
      </w:r>
      <w:r w:rsidR="001961FC" w:rsidRPr="001961FC">
        <w:rPr>
          <w:rFonts w:ascii="Times New Roman" w:hAnsi="Times New Roman" w:cs="Times New Roman"/>
          <w:sz w:val="24"/>
          <w:szCs w:val="24"/>
        </w:rPr>
        <w:sym w:font="Wingdings" w:char="F0E0"/>
      </w:r>
      <w:r w:rsidR="001961FC">
        <w:rPr>
          <w:rFonts w:ascii="Times New Roman" w:hAnsi="Times New Roman" w:cs="Times New Roman"/>
          <w:sz w:val="24"/>
          <w:szCs w:val="24"/>
        </w:rPr>
        <w:t>TT.</w:t>
      </w:r>
      <w:r w:rsidR="00D417E5">
        <w:rPr>
          <w:rFonts w:ascii="Times New Roman" w:hAnsi="Times New Roman" w:cs="Times New Roman"/>
          <w:sz w:val="24"/>
          <w:szCs w:val="24"/>
        </w:rPr>
        <w:t>&gt;</w:t>
      </w:r>
      <w:ins w:id="25" w:author="Mo Liu" w:date="2025-03-21T08:07:00Z" w16du:dateUtc="2025-03-21T00:07:00Z">
        <w:r w:rsidR="00730C5F">
          <w:rPr>
            <w:rFonts w:ascii="Times New Roman" w:hAnsi="Times New Roman" w:cs="Times New Roman" w:hint="eastAsia"/>
            <w:sz w:val="24"/>
            <w:szCs w:val="24"/>
          </w:rPr>
          <w:t>CC&gt;C</w:t>
        </w:r>
      </w:ins>
      <w:r w:rsidR="00AA2F80" w:rsidRPr="008A1C58">
        <w:rPr>
          <w:rFonts w:ascii="Times New Roman" w:hAnsi="Times New Roman" w:cs="Times New Roman"/>
          <w:sz w:val="24"/>
          <w:szCs w:val="24"/>
        </w:rPr>
        <w:t xml:space="preserve"> </w:t>
      </w:r>
      <w:commentRangeEnd w:id="24"/>
      <w:r w:rsidR="005145E9">
        <w:rPr>
          <w:rStyle w:val="CommentReference"/>
        </w:rPr>
        <w:commentReference w:id="24"/>
      </w:r>
    </w:p>
    <w:p w14:paraId="2229B932" w14:textId="5307EEA0" w:rsidR="002F5E7E" w:rsidRPr="004E3141" w:rsidRDefault="00B517FD" w:rsidP="008A1C58">
      <w:pPr>
        <w:spacing w:line="480" w:lineRule="auto"/>
        <w:rPr>
          <w:rFonts w:ascii="Times New Roman" w:hAnsi="Times New Roman" w:cs="Times New Roman"/>
          <w:sz w:val="24"/>
          <w:szCs w:val="24"/>
        </w:rPr>
      </w:pPr>
      <w:r w:rsidRPr="00B517FD">
        <w:rPr>
          <w:rFonts w:ascii="Times New Roman" w:hAnsi="Times New Roman" w:cs="Times New Roman"/>
          <w:sz w:val="24"/>
          <w:szCs w:val="24"/>
        </w:rPr>
        <w:t xml:space="preserve">In this study, we collected somatic mutation data from over 7,000 tumor genomes across two large pan-cancer datasets: PCAWG (Pan-Cancer Analysis of Whole Genomes) [Alexandrov, </w:t>
      </w:r>
      <w:r w:rsidRPr="00B517FD">
        <w:rPr>
          <w:rFonts w:ascii="Times New Roman" w:hAnsi="Times New Roman" w:cs="Times New Roman"/>
          <w:sz w:val="24"/>
          <w:szCs w:val="24"/>
        </w:rPr>
        <w:lastRenderedPageBreak/>
        <w:t xml:space="preserve">Ally, et al. 2020] and HMF (Hartwig Medical Foundation) [Priestley et al. 2019]. By systematically analyzing and classifying ID mutational signatures in these cancer genomes using a Hierarchical Dirichlet Process-based tool, we established a repertoire of 33 ID mutational signatures, including 15 novel signatures and several updated known signatures. We validated a novel ID mutational signature associated with TOP1-TAM (Topoisomerase 1-transcription-associated mutagenesis) within the context of RNASEH2B deficiency by investigating the genetic background and conducting in vitro experiments. Additionally, leveraging the higher rate of microsatellite instability (MSI) in the HMF dataset, we identified </w:t>
      </w:r>
      <w:r w:rsidR="00D41DC7">
        <w:rPr>
          <w:rFonts w:ascii="Times New Roman" w:hAnsi="Times New Roman" w:cs="Times New Roman" w:hint="eastAsia"/>
          <w:sz w:val="24"/>
          <w:szCs w:val="24"/>
        </w:rPr>
        <w:t>four</w:t>
      </w:r>
      <w:r w:rsidRPr="00B517FD">
        <w:rPr>
          <w:rFonts w:ascii="Times New Roman" w:hAnsi="Times New Roman" w:cs="Times New Roman"/>
          <w:sz w:val="24"/>
          <w:szCs w:val="24"/>
        </w:rPr>
        <w:t xml:space="preserve"> novel ID signatures significantly associated with MSI status.</w:t>
      </w:r>
      <w:r w:rsidR="0000338F">
        <w:rPr>
          <w:rFonts w:ascii="Times New Roman" w:hAnsi="Times New Roman" w:cs="Times New Roman" w:hint="eastAsia"/>
          <w:sz w:val="24"/>
          <w:szCs w:val="24"/>
        </w:rPr>
        <w:t xml:space="preserve"> </w:t>
      </w:r>
      <w:r w:rsidR="00D56CC0" w:rsidRPr="00D56CC0">
        <w:rPr>
          <w:rFonts w:ascii="Times New Roman" w:hAnsi="Times New Roman" w:cs="Times New Roman"/>
          <w:sz w:val="24"/>
          <w:szCs w:val="24"/>
        </w:rPr>
        <w:t>Our analysis encompassed clinical characteristics, extended sequence contexts, and contributions</w:t>
      </w:r>
      <w:r w:rsidR="00D56CC0">
        <w:rPr>
          <w:rFonts w:ascii="Times New Roman" w:hAnsi="Times New Roman" w:cs="Times New Roman" w:hint="eastAsia"/>
          <w:sz w:val="24"/>
          <w:szCs w:val="24"/>
        </w:rPr>
        <w:t xml:space="preserve"> to key cancer genes</w:t>
      </w:r>
      <w:r w:rsidR="00D56CC0" w:rsidRPr="00D56CC0">
        <w:rPr>
          <w:rFonts w:ascii="Times New Roman" w:hAnsi="Times New Roman" w:cs="Times New Roman"/>
          <w:sz w:val="24"/>
          <w:szCs w:val="24"/>
        </w:rPr>
        <w:t>, providing a comprehensive characterization of ID mutational signatures.</w:t>
      </w:r>
    </w:p>
    <w:p w14:paraId="7D57C4E3" w14:textId="58B7E71A" w:rsidR="001C3296" w:rsidRPr="008A1C58" w:rsidRDefault="00D73261"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Results</w:t>
      </w:r>
    </w:p>
    <w:p w14:paraId="554C9E47" w14:textId="5D158D55" w:rsidR="0009775B" w:rsidRPr="008A1C58" w:rsidRDefault="00712F57" w:rsidP="008A1C58">
      <w:pPr>
        <w:spacing w:line="480" w:lineRule="auto"/>
        <w:rPr>
          <w:rFonts w:ascii="Times New Roman" w:hAnsi="Times New Roman" w:cs="Times New Roman"/>
          <w:b/>
          <w:bCs/>
          <w:sz w:val="24"/>
          <w:szCs w:val="24"/>
        </w:rPr>
      </w:pPr>
      <w:r w:rsidRPr="008A1C58">
        <w:rPr>
          <w:rFonts w:ascii="Times New Roman" w:hAnsi="Times New Roman" w:cs="Times New Roman"/>
          <w:b/>
          <w:bCs/>
          <w:i/>
          <w:iCs/>
          <w:sz w:val="24"/>
          <w:szCs w:val="24"/>
        </w:rPr>
        <w:t>De novo</w:t>
      </w:r>
      <w:r w:rsidRPr="008A1C58">
        <w:rPr>
          <w:rFonts w:ascii="Times New Roman" w:hAnsi="Times New Roman" w:cs="Times New Roman"/>
          <w:b/>
          <w:bCs/>
          <w:sz w:val="24"/>
          <w:szCs w:val="24"/>
        </w:rPr>
        <w:t xml:space="preserve"> </w:t>
      </w:r>
      <w:r w:rsidR="00446E5B" w:rsidRPr="008A1C58">
        <w:rPr>
          <w:rFonts w:ascii="Times New Roman" w:hAnsi="Times New Roman" w:cs="Times New Roman"/>
          <w:b/>
          <w:bCs/>
          <w:sz w:val="24"/>
          <w:szCs w:val="24"/>
        </w:rPr>
        <w:t>ID</w:t>
      </w:r>
      <w:r w:rsidRPr="008A1C58">
        <w:rPr>
          <w:rFonts w:ascii="Times New Roman" w:hAnsi="Times New Roman" w:cs="Times New Roman"/>
          <w:b/>
          <w:bCs/>
          <w:sz w:val="24"/>
          <w:szCs w:val="24"/>
        </w:rPr>
        <w:t xml:space="preserve"> mutational signature discovery from large cohorts with mSigHdp.</w:t>
      </w:r>
    </w:p>
    <w:p w14:paraId="01784A8F" w14:textId="1D827654" w:rsidR="00637985" w:rsidRDefault="00523CE5" w:rsidP="008A1C58">
      <w:pPr>
        <w:spacing w:line="480" w:lineRule="auto"/>
        <w:rPr>
          <w:ins w:id="26" w:author="Steve Rozen, Ph.D." w:date="2025-03-20T21:15:00Z" w16du:dateUtc="2025-03-21T01:15:00Z"/>
          <w:rFonts w:ascii="Times New Roman" w:hAnsi="Times New Roman" w:cs="Times New Roman"/>
          <w:sz w:val="24"/>
          <w:szCs w:val="24"/>
        </w:rPr>
      </w:pPr>
      <w:r w:rsidRPr="008A1C58">
        <w:rPr>
          <w:rFonts w:ascii="Times New Roman" w:hAnsi="Times New Roman" w:cs="Times New Roman"/>
          <w:sz w:val="24"/>
          <w:szCs w:val="24"/>
        </w:rPr>
        <w:t>A</w:t>
      </w:r>
      <w:ins w:id="27" w:author="Steve Rozen, Ph.D." w:date="2025-03-20T21:18:00Z" w16du:dateUtc="2025-03-21T01:18:00Z">
        <w:r w:rsidR="00637985">
          <w:rPr>
            <w:rFonts w:ascii="Times New Roman" w:hAnsi="Times New Roman" w:cs="Times New Roman"/>
            <w:sz w:val="24"/>
            <w:szCs w:val="24"/>
          </w:rPr>
          <w:t>lthough</w:t>
        </w:r>
      </w:ins>
      <w:del w:id="28" w:author="Steve Rozen, Ph.D." w:date="2025-03-20T21:18:00Z" w16du:dateUtc="2025-03-21T01:18:00Z">
        <w:r w:rsidRPr="008A1C58" w:rsidDel="00637985">
          <w:rPr>
            <w:rFonts w:ascii="Times New Roman" w:hAnsi="Times New Roman" w:cs="Times New Roman"/>
            <w:sz w:val="24"/>
            <w:szCs w:val="24"/>
          </w:rPr>
          <w:delText>s</w:delText>
        </w:r>
      </w:del>
      <w:r w:rsidRPr="008A1C58">
        <w:rPr>
          <w:rFonts w:ascii="Times New Roman" w:hAnsi="Times New Roman" w:cs="Times New Roman"/>
          <w:sz w:val="24"/>
          <w:szCs w:val="24"/>
        </w:rPr>
        <w:t xml:space="preserve"> Non-negative Matrix Factorization (NMF) is widely used for </w:t>
      </w:r>
      <w:ins w:id="29" w:author="Steve Rozen, Ph.D." w:date="2025-03-20T21:18:00Z" w16du:dateUtc="2025-03-21T01:18:00Z">
        <w:r w:rsidR="00637985">
          <w:rPr>
            <w:rFonts w:ascii="Times New Roman" w:hAnsi="Times New Roman" w:cs="Times New Roman"/>
            <w:sz w:val="24"/>
            <w:szCs w:val="24"/>
          </w:rPr>
          <w:t xml:space="preserve">in-silico </w:t>
        </w:r>
      </w:ins>
      <w:r w:rsidRPr="008A1C58">
        <w:rPr>
          <w:rFonts w:ascii="Times New Roman" w:hAnsi="Times New Roman" w:cs="Times New Roman"/>
          <w:sz w:val="24"/>
          <w:szCs w:val="24"/>
        </w:rPr>
        <w:t xml:space="preserve">signature </w:t>
      </w:r>
      <w:ins w:id="30" w:author="Steve Rozen, Ph.D." w:date="2025-03-20T21:19:00Z" w16du:dateUtc="2025-03-21T01:19:00Z">
        <w:r w:rsidR="00637985" w:rsidRPr="008A1C58">
          <w:rPr>
            <w:rFonts w:ascii="Times New Roman" w:hAnsi="Times New Roman" w:cs="Times New Roman"/>
            <w:sz w:val="24"/>
            <w:szCs w:val="24"/>
          </w:rPr>
          <w:t xml:space="preserve">discovery, </w:t>
        </w:r>
      </w:ins>
      <w:ins w:id="31" w:author="Steve Rozen, Ph.D." w:date="2025-03-20T21:20:00Z" w16du:dateUtc="2025-03-21T01:20:00Z">
        <w:r w:rsidR="00637985">
          <w:rPr>
            <w:rFonts w:ascii="Times New Roman" w:hAnsi="Times New Roman" w:cs="Times New Roman"/>
            <w:sz w:val="24"/>
            <w:szCs w:val="24"/>
          </w:rPr>
          <w:t xml:space="preserve">complementary </w:t>
        </w:r>
      </w:ins>
      <w:ins w:id="32" w:author="Steve Rozen, Ph.D." w:date="2025-03-20T21:19:00Z" w16du:dateUtc="2025-03-21T01:19:00Z">
        <w:r w:rsidR="00637985">
          <w:rPr>
            <w:rFonts w:ascii="Times New Roman" w:hAnsi="Times New Roman" w:cs="Times New Roman"/>
            <w:sz w:val="24"/>
            <w:szCs w:val="24"/>
          </w:rPr>
          <w:t>approaches</w:t>
        </w:r>
        <w:r w:rsidR="00637985" w:rsidRPr="008A1C58">
          <w:rPr>
            <w:rFonts w:ascii="Times New Roman" w:hAnsi="Times New Roman" w:cs="Times New Roman"/>
            <w:sz w:val="24"/>
            <w:szCs w:val="24"/>
          </w:rPr>
          <w:t xml:space="preserve"> based </w:t>
        </w:r>
      </w:ins>
      <w:ins w:id="33" w:author="Steve Rozen, Ph.D." w:date="2025-03-20T21:20:00Z" w16du:dateUtc="2025-03-21T01:20:00Z">
        <w:r w:rsidR="00637985">
          <w:rPr>
            <w:rFonts w:ascii="Times New Roman" w:hAnsi="Times New Roman" w:cs="Times New Roman"/>
            <w:sz w:val="24"/>
            <w:szCs w:val="24"/>
          </w:rPr>
          <w:t xml:space="preserve">on </w:t>
        </w:r>
      </w:ins>
      <w:ins w:id="34" w:author="Steve Rozen, Ph.D." w:date="2025-03-20T21:19:00Z" w16du:dateUtc="2025-03-21T01:19:00Z">
        <w:r w:rsidR="00637985">
          <w:rPr>
            <w:rFonts w:ascii="Times New Roman" w:hAnsi="Times New Roman" w:cs="Times New Roman"/>
            <w:sz w:val="24"/>
            <w:szCs w:val="24"/>
          </w:rPr>
          <w:t>hierarchical Dirichlet process may offer advantages</w:t>
        </w:r>
        <w:r w:rsidR="00637985" w:rsidRPr="008A1C58">
          <w:rPr>
            <w:rFonts w:ascii="Times New Roman" w:hAnsi="Times New Roman" w:cs="Times New Roman"/>
            <w:sz w:val="24"/>
            <w:szCs w:val="24"/>
          </w:rPr>
          <w:t xml:space="preserve">. </w:t>
        </w:r>
      </w:ins>
      <w:del w:id="35" w:author="Steve Rozen, Ph.D." w:date="2025-03-20T21:19:00Z" w16du:dateUtc="2025-03-21T01:19:00Z">
        <w:r w:rsidRPr="008A1C58" w:rsidDel="00637985">
          <w:rPr>
            <w:rFonts w:ascii="Times New Roman" w:hAnsi="Times New Roman" w:cs="Times New Roman"/>
            <w:sz w:val="24"/>
            <w:szCs w:val="24"/>
          </w:rPr>
          <w:delText xml:space="preserve">discovery analysis, the tool based on a non-parametric Bayesian approach demonstrates significant advantages. </w:delText>
        </w:r>
      </w:del>
      <w:ins w:id="36" w:author="Steve Rozen, Ph.D." w:date="2025-03-20T21:21:00Z" w16du:dateUtc="2025-03-21T01:21:00Z">
        <w:r w:rsidR="00637985">
          <w:rPr>
            <w:rFonts w:ascii="Times New Roman" w:hAnsi="Times New Roman" w:cs="Times New Roman"/>
            <w:sz w:val="24"/>
            <w:szCs w:val="24"/>
          </w:rPr>
          <w:t xml:space="preserve">In particular, </w:t>
        </w:r>
      </w:ins>
      <w:ins w:id="37" w:author="Steve Rozen, Ph.D." w:date="2025-03-20T21:28:00Z" w16du:dateUtc="2025-03-21T01:28:00Z">
        <w:r w:rsidR="00637985">
          <w:rPr>
            <w:rFonts w:ascii="Times New Roman" w:hAnsi="Times New Roman" w:cs="Times New Roman"/>
            <w:sz w:val="24"/>
            <w:szCs w:val="24"/>
          </w:rPr>
          <w:t xml:space="preserve">the R package </w:t>
        </w:r>
      </w:ins>
      <w:ins w:id="38" w:author="Steve Rozen, Ph.D." w:date="2025-03-20T21:21:00Z" w16du:dateUtc="2025-03-21T01:21:00Z">
        <w:r w:rsidR="00637985">
          <w:rPr>
            <w:rFonts w:ascii="Times New Roman" w:hAnsi="Times New Roman" w:cs="Times New Roman"/>
            <w:sz w:val="24"/>
            <w:szCs w:val="24"/>
          </w:rPr>
          <w:t xml:space="preserve">mSigHdp </w:t>
        </w:r>
      </w:ins>
      <w:ins w:id="39" w:author="Steve Rozen, Ph.D." w:date="2025-03-20T21:25:00Z" w16du:dateUtc="2025-03-21T01:25:00Z">
        <w:r w:rsidR="00637985">
          <w:rPr>
            <w:rFonts w:ascii="Times New Roman" w:hAnsi="Times New Roman" w:cs="Times New Roman"/>
            <w:sz w:val="24"/>
            <w:szCs w:val="24"/>
          </w:rPr>
          <w:t>(mutational signatures from hierarchical Dirichlet processes)</w:t>
        </w:r>
      </w:ins>
      <w:ins w:id="40" w:author="Steve Rozen, Ph.D." w:date="2025-03-20T21:21:00Z" w16du:dateUtc="2025-03-21T01:21:00Z">
        <w:r w:rsidR="00637985">
          <w:rPr>
            <w:rFonts w:ascii="Times New Roman" w:hAnsi="Times New Roman" w:cs="Times New Roman"/>
            <w:sz w:val="24"/>
            <w:szCs w:val="24"/>
          </w:rPr>
          <w:t xml:space="preserve">had better benchmarking results on </w:t>
        </w:r>
      </w:ins>
      <w:ins w:id="41" w:author="Steve Rozen, Ph.D." w:date="2025-03-20T21:22:00Z" w16du:dateUtc="2025-03-21T01:22:00Z">
        <w:r w:rsidR="00637985">
          <w:rPr>
            <w:rFonts w:ascii="Times New Roman" w:hAnsi="Times New Roman" w:cs="Times New Roman"/>
            <w:sz w:val="24"/>
            <w:szCs w:val="24"/>
          </w:rPr>
          <w:t xml:space="preserve">mutational signature discovery in synthetic </w:t>
        </w:r>
      </w:ins>
      <w:ins w:id="42" w:author="Steve Rozen, Ph.D." w:date="2025-03-20T21:21:00Z" w16du:dateUtc="2025-03-21T01:21:00Z">
        <w:r w:rsidR="00637985">
          <w:rPr>
            <w:rFonts w:ascii="Times New Roman" w:hAnsi="Times New Roman" w:cs="Times New Roman"/>
            <w:sz w:val="24"/>
            <w:szCs w:val="24"/>
          </w:rPr>
          <w:t xml:space="preserve">ID </w:t>
        </w:r>
      </w:ins>
      <w:ins w:id="43" w:author="Steve Rozen, Ph.D." w:date="2025-03-20T21:22:00Z" w16du:dateUtc="2025-03-21T01:22:00Z">
        <w:r w:rsidR="00637985">
          <w:rPr>
            <w:rFonts w:ascii="Times New Roman" w:hAnsi="Times New Roman" w:cs="Times New Roman"/>
            <w:sz w:val="24"/>
            <w:szCs w:val="24"/>
          </w:rPr>
          <w:t>(and SBS) data</w:t>
        </w:r>
      </w:ins>
      <w:ins w:id="44" w:author="Steve Rozen, Ph.D." w:date="2025-03-20T21:25:00Z" w16du:dateUtc="2025-03-21T01:25:00Z">
        <w:r w:rsidR="00637985">
          <w:rPr>
            <w:rFonts w:ascii="Times New Roman" w:hAnsi="Times New Roman" w:cs="Times New Roman"/>
            <w:sz w:val="24"/>
            <w:szCs w:val="24"/>
          </w:rPr>
          <w:t xml:space="preserve"> </w:t>
        </w:r>
      </w:ins>
      <w:del w:id="45" w:author="Steve Rozen, Ph.D." w:date="2025-03-20T21:24:00Z" w16du:dateUtc="2025-03-21T01:24:00Z">
        <w:r w:rsidRPr="008A1C58" w:rsidDel="00637985">
          <w:rPr>
            <w:rFonts w:ascii="Times New Roman" w:hAnsi="Times New Roman" w:cs="Times New Roman"/>
            <w:sz w:val="24"/>
            <w:szCs w:val="24"/>
          </w:rPr>
          <w:delText xml:space="preserve">This approach allows for the automatic inference of optimal solutions and the sensitive and accurate extraction of </w:delText>
        </w:r>
        <w:r w:rsidR="00756A7C" w:rsidRPr="008A1C58" w:rsidDel="00637985">
          <w:rPr>
            <w:rFonts w:ascii="Times New Roman" w:hAnsi="Times New Roman" w:cs="Times New Roman"/>
            <w:sz w:val="24"/>
            <w:szCs w:val="24"/>
          </w:rPr>
          <w:delText xml:space="preserve">mutational </w:delText>
        </w:r>
        <w:r w:rsidRPr="008A1C58" w:rsidDel="00637985">
          <w:rPr>
            <w:rFonts w:ascii="Times New Roman" w:hAnsi="Times New Roman" w:cs="Times New Roman"/>
            <w:sz w:val="24"/>
            <w:szCs w:val="24"/>
          </w:rPr>
          <w:delText xml:space="preserve">signatures from large cohorts. </w:delText>
        </w:r>
        <w:r w:rsidR="009557AE" w:rsidRPr="008A1C58" w:rsidDel="00637985">
          <w:rPr>
            <w:rFonts w:ascii="Times New Roman" w:hAnsi="Times New Roman" w:cs="Times New Roman"/>
            <w:sz w:val="24"/>
            <w:szCs w:val="24"/>
          </w:rPr>
          <w:delText xml:space="preserve">The development of Hierarchical Dirichlet Process (HDP) based extraction model mSigHdp allows a more sensitive and accurate extraction of </w:delText>
        </w:r>
        <w:r w:rsidR="005C7125" w:rsidDel="00637985">
          <w:rPr>
            <w:rFonts w:ascii="Times New Roman" w:hAnsi="Times New Roman" w:cs="Times New Roman" w:hint="eastAsia"/>
            <w:sz w:val="24"/>
            <w:szCs w:val="24"/>
          </w:rPr>
          <w:delText>ID</w:delText>
        </w:r>
        <w:r w:rsidR="009557AE" w:rsidRPr="008A1C58" w:rsidDel="00637985">
          <w:rPr>
            <w:rFonts w:ascii="Times New Roman" w:hAnsi="Times New Roman" w:cs="Times New Roman"/>
            <w:sz w:val="24"/>
            <w:szCs w:val="24"/>
          </w:rPr>
          <w:delText xml:space="preserve"> signatures from large </w:delText>
        </w:r>
        <w:r w:rsidR="009557AE" w:rsidRPr="008A1C58" w:rsidDel="00637985">
          <w:rPr>
            <w:rFonts w:ascii="Times New Roman" w:hAnsi="Times New Roman" w:cs="Times New Roman"/>
            <w:sz w:val="24"/>
            <w:szCs w:val="24"/>
          </w:rPr>
          <w:lastRenderedPageBreak/>
          <w:delText>scales of genomics data</w:delText>
        </w:r>
        <w:r w:rsidR="00ED5E5C" w:rsidDel="00637985">
          <w:rPr>
            <w:rFonts w:ascii="Times New Roman" w:hAnsi="Times New Roman" w:cs="Times New Roman" w:hint="eastAsia"/>
            <w:sz w:val="24"/>
            <w:szCs w:val="24"/>
          </w:rPr>
          <w:delText xml:space="preserve"> </w:delText>
        </w:r>
      </w:del>
      <w:r w:rsidR="00ED5E5C">
        <w:rPr>
          <w:rFonts w:ascii="Times New Roman" w:hAnsi="Times New Roman" w:cs="Times New Roman"/>
          <w:sz w:val="24"/>
          <w:szCs w:val="24"/>
        </w:rPr>
        <w:fldChar w:fldCharType="begin"/>
      </w:r>
      <w:r w:rsidR="000B60F3">
        <w:rPr>
          <w:rFonts w:ascii="Times New Roman" w:hAnsi="Times New Roman" w:cs="Times New Roman"/>
          <w:sz w:val="24"/>
          <w:szCs w:val="24"/>
        </w:rPr>
        <w:instrText xml:space="preserve"> ADDIN ZOTERO_ITEM CSL_CITATION {"citationID":"vCQqLp9S","properties":{"formattedCitation":"(Liu et al. 2023)","plainCitation":"(Liu et al. 2023)","noteIndex":0},"citationItems":[{"id":753,"uris":["http://zotero.org/users/14858941/items/UVNBSXR3"],"itemData":{"id":753,"type":"article-journal","abstract":"Mutational signatures are characteristic patterns of mutations caused by endogenous or exogenous mutational processes. These signatures can be discovered by analyzing mutations in large sets of samples––usually somatic mutations in tumor samples. Most programs for discovering mutational signatures are based on non-negative matrix factorization (NMF). Alternatively, signatures can be discovered using hierarchical Dirichlet process (HDP) mixture models, an approach that has been less explored. These models assign mutations to clusters and view each cluster as being generated from the signature of a particular mutational process. Here, we describe mSigHdp, an improved approach to using HDP mixture models to discover mutational signatures. We benchmarked mSigHdp and state-of-theart NMF-based approaches on four realistic synthetic data sets. These data sets encompassed 18 cancer types. In total, they contained 3.5 × 107 singlebase-substitution mutations representing 32 signatures and 6.1 × 106 small insertion and deletion mutations representing 13 signatures. For three of the four data sets, mSigHdp had the best positive predictive value for discovering mutational signatures, and for all four data sets, it had the best true positive rate. Its CPU usage was similar to that of the NMFbased approaches. Thus, mSigHdp is an important and practical addition to the set of tools available for discovering mutational signatures.","container-title":"NAR Genomics and Bioinformatics","DOI":"10.1093/nargab/lqad005","ISSN":"2631-9268","issue":"1","language":"en","license":"https://creativecommons.org/licenses/by/4.0/","page":"lqad005","source":"DOI.org (Crossref)","title":"mSigHdp: hierarchical Dirichlet process mixture modeling for mutational signature discovery","title-short":"mSigHdp","volume":"5","author":[{"family":"Liu","given":"Mo"},{"family":"Wu","given":"Yang"},{"family":"Jiang","given":"Nanhai"},{"family":"Boot","given":"Arnoud"},{"family":"Rozen","given":"Steven G"}],"issued":{"date-parts":[["2023",1,10]]}}}],"schema":"https://github.com/citation-style-language/schema/raw/master/csl-citation.json"} </w:instrText>
      </w:r>
      <w:r w:rsidR="00ED5E5C">
        <w:rPr>
          <w:rFonts w:ascii="Times New Roman" w:hAnsi="Times New Roman" w:cs="Times New Roman"/>
          <w:sz w:val="24"/>
          <w:szCs w:val="24"/>
        </w:rPr>
        <w:fldChar w:fldCharType="separate"/>
      </w:r>
      <w:r w:rsidR="000B60F3" w:rsidRPr="000B60F3">
        <w:rPr>
          <w:rFonts w:ascii="Times New Roman" w:hAnsi="Times New Roman" w:cs="Times New Roman"/>
          <w:sz w:val="24"/>
        </w:rPr>
        <w:t>(Liu et al. 2023)</w:t>
      </w:r>
      <w:r w:rsidR="00ED5E5C">
        <w:rPr>
          <w:rFonts w:ascii="Times New Roman" w:hAnsi="Times New Roman" w:cs="Times New Roman"/>
          <w:sz w:val="24"/>
          <w:szCs w:val="24"/>
        </w:rPr>
        <w:fldChar w:fldCharType="end"/>
      </w:r>
      <w:r w:rsidR="009557AE" w:rsidRPr="008A1C58">
        <w:rPr>
          <w:rFonts w:ascii="Times New Roman" w:hAnsi="Times New Roman" w:cs="Times New Roman"/>
          <w:sz w:val="24"/>
          <w:szCs w:val="24"/>
        </w:rPr>
        <w:t xml:space="preserve">. </w:t>
      </w:r>
      <w:ins w:id="46" w:author="Steve Rozen, Ph.D." w:date="2025-03-20T21:26:00Z" w16du:dateUtc="2025-03-21T01:26:00Z">
        <w:r w:rsidR="00637985">
          <w:rPr>
            <w:rFonts w:ascii="Times New Roman" w:hAnsi="Times New Roman" w:cs="Times New Roman"/>
            <w:sz w:val="24"/>
            <w:szCs w:val="24"/>
          </w:rPr>
          <w:t>In addition, mSigHdp’s model infers a posterior distribution of the number of signatures, which NMF based approaches sometimes struggle with.</w:t>
        </w:r>
      </w:ins>
    </w:p>
    <w:p w14:paraId="274DCAAB" w14:textId="67A0811B" w:rsidR="005B7AA1" w:rsidRPr="008A1C58" w:rsidRDefault="00637985" w:rsidP="008A1C58">
      <w:pPr>
        <w:spacing w:line="480" w:lineRule="auto"/>
        <w:rPr>
          <w:rFonts w:ascii="Times New Roman" w:hAnsi="Times New Roman" w:cs="Times New Roman"/>
          <w:sz w:val="24"/>
          <w:szCs w:val="24"/>
        </w:rPr>
      </w:pPr>
      <w:ins w:id="47" w:author="Steve Rozen, Ph.D." w:date="2025-03-20T21:16:00Z" w16du:dateUtc="2025-03-21T01:16:00Z">
        <w:r>
          <w:rPr>
            <w:rFonts w:ascii="Times New Roman" w:hAnsi="Times New Roman" w:cs="Times New Roman"/>
            <w:sz w:val="24"/>
            <w:szCs w:val="24"/>
          </w:rPr>
          <w:t>In this study we used</w:t>
        </w:r>
        <w:r w:rsidRPr="008A1C58">
          <w:rPr>
            <w:rFonts w:ascii="Times New Roman" w:hAnsi="Times New Roman" w:cs="Times New Roman"/>
            <w:sz w:val="24"/>
            <w:szCs w:val="24"/>
          </w:rPr>
          <w:t xml:space="preserve"> mSigHdp </w:t>
        </w:r>
        <w:r>
          <w:rPr>
            <w:rFonts w:ascii="Times New Roman" w:hAnsi="Times New Roman" w:cs="Times New Roman"/>
            <w:sz w:val="24"/>
            <w:szCs w:val="24"/>
          </w:rPr>
          <w:t xml:space="preserve">to discover mutational signatures in </w:t>
        </w:r>
      </w:ins>
      <w:ins w:id="48" w:author="Steve Rozen, Ph.D." w:date="2025-03-20T21:17:00Z" w16du:dateUtc="2025-03-21T01:17:00Z">
        <w:r>
          <w:rPr>
            <w:rFonts w:ascii="Times New Roman" w:hAnsi="Times New Roman" w:cs="Times New Roman"/>
            <w:sz w:val="24"/>
            <w:szCs w:val="24"/>
          </w:rPr>
          <w:t xml:space="preserve">the </w:t>
        </w:r>
      </w:ins>
      <w:ins w:id="49" w:author="Steve Rozen, Ph.D." w:date="2025-03-20T21:16:00Z" w16du:dateUtc="2025-03-21T01:16:00Z">
        <w:r>
          <w:rPr>
            <w:rFonts w:ascii="Times New Roman" w:hAnsi="Times New Roman" w:cs="Times New Roman"/>
            <w:sz w:val="24"/>
            <w:szCs w:val="24"/>
          </w:rPr>
          <w:t>whole-genome somatic mutations from</w:t>
        </w:r>
        <w:r w:rsidRPr="008A1C58">
          <w:rPr>
            <w:rFonts w:ascii="Times New Roman" w:hAnsi="Times New Roman" w:cs="Times New Roman"/>
            <w:sz w:val="24"/>
            <w:szCs w:val="24"/>
          </w:rPr>
          <w:t xml:space="preserve"> a total of 7</w:t>
        </w:r>
        <w:r>
          <w:rPr>
            <w:rFonts w:ascii="Times New Roman" w:hAnsi="Times New Roman" w:cs="Times New Roman" w:hint="eastAsia"/>
            <w:sz w:val="24"/>
            <w:szCs w:val="24"/>
          </w:rPr>
          <w:t>,</w:t>
        </w:r>
        <w:r w:rsidRPr="008A1C58">
          <w:rPr>
            <w:rFonts w:ascii="Times New Roman" w:hAnsi="Times New Roman" w:cs="Times New Roman"/>
            <w:sz w:val="24"/>
            <w:szCs w:val="24"/>
          </w:rPr>
          <w:t>013</w:t>
        </w:r>
        <w:r>
          <w:rPr>
            <w:rFonts w:ascii="Times New Roman" w:hAnsi="Times New Roman" w:cs="Times New Roman"/>
            <w:sz w:val="24"/>
            <w:szCs w:val="24"/>
          </w:rPr>
          <w:t>tumors, with</w:t>
        </w:r>
        <w:r w:rsidRPr="008A1C58">
          <w:rPr>
            <w:rFonts w:ascii="Times New Roman" w:hAnsi="Times New Roman" w:cs="Times New Roman"/>
            <w:sz w:val="24"/>
            <w:szCs w:val="24"/>
          </w:rPr>
          <w:t xml:space="preserve"> 2</w:t>
        </w:r>
        <w:r>
          <w:rPr>
            <w:rFonts w:ascii="Times New Roman" w:hAnsi="Times New Roman" w:cs="Times New Roman" w:hint="eastAsia"/>
            <w:sz w:val="24"/>
            <w:szCs w:val="24"/>
          </w:rPr>
          <w:t>,</w:t>
        </w:r>
        <w:r w:rsidRPr="008A1C58">
          <w:rPr>
            <w:rFonts w:ascii="Times New Roman" w:hAnsi="Times New Roman" w:cs="Times New Roman"/>
            <w:sz w:val="24"/>
            <w:szCs w:val="24"/>
          </w:rPr>
          <w:t xml:space="preserve">780 </w:t>
        </w:r>
        <w:r>
          <w:rPr>
            <w:rFonts w:ascii="Times New Roman" w:hAnsi="Times New Roman" w:cs="Times New Roman"/>
            <w:sz w:val="24"/>
            <w:szCs w:val="24"/>
          </w:rPr>
          <w:t>tumors</w:t>
        </w:r>
        <w:r w:rsidRPr="008A1C58">
          <w:rPr>
            <w:rFonts w:ascii="Times New Roman" w:hAnsi="Times New Roman" w:cs="Times New Roman"/>
            <w:sz w:val="24"/>
            <w:szCs w:val="24"/>
          </w:rPr>
          <w:t xml:space="preserve"> from the PCAWG </w:t>
        </w:r>
      </w:ins>
      <w:ins w:id="50" w:author="Steve Rozen, Ph.D." w:date="2025-03-20T21:28:00Z" w16du:dateUtc="2025-03-21T01:28:00Z">
        <w:r>
          <w:rPr>
            <w:rFonts w:ascii="Times New Roman" w:hAnsi="Times New Roman" w:cs="Times New Roman"/>
            <w:sz w:val="24"/>
            <w:szCs w:val="24"/>
          </w:rPr>
          <w:t>consortium</w:t>
        </w:r>
      </w:ins>
      <w:ins w:id="51" w:author="Steve Rozen, Ph.D." w:date="2025-03-20T21:16:00Z" w16du:dateUtc="2025-03-21T01:16:00Z">
        <w:r>
          <w:rPr>
            <w:rFonts w:ascii="Times New Roman" w:hAnsi="Times New Roman" w:cs="Times New Roman"/>
            <w:sz w:val="24"/>
            <w:szCs w:val="24"/>
          </w:rPr>
          <w:t>&lt;ref&gt;</w:t>
        </w:r>
      </w:ins>
      <w:ins w:id="52" w:author="Steve Rozen, Ph.D." w:date="2025-03-20T21:29:00Z" w16du:dateUtc="2025-03-21T01:29:00Z">
        <w:r>
          <w:rPr>
            <w:rFonts w:ascii="Times New Roman" w:hAnsi="Times New Roman" w:cs="Times New Roman"/>
            <w:sz w:val="24"/>
            <w:szCs w:val="24"/>
          </w:rPr>
          <w:t xml:space="preserve"> and 4,233 from the Hartwig Medical Foundation co</w:t>
        </w:r>
      </w:ins>
      <w:ins w:id="53" w:author="Steve Rozen, Ph.D." w:date="2025-03-20T21:30:00Z" w16du:dateUtc="2025-03-21T01:30:00Z">
        <w:r>
          <w:rPr>
            <w:rFonts w:ascii="Times New Roman" w:hAnsi="Times New Roman" w:cs="Times New Roman"/>
            <w:sz w:val="24"/>
            <w:szCs w:val="24"/>
          </w:rPr>
          <w:t>llection</w:t>
        </w:r>
      </w:ins>
      <w:ins w:id="54" w:author="Steve Rozen, Ph.D." w:date="2025-03-20T21:16:00Z" w16du:dateUtc="2025-03-21T01:16:00Z">
        <w:r>
          <w:rPr>
            <w:rFonts w:ascii="Times New Roman" w:hAnsi="Times New Roman" w:cs="Times New Roman"/>
            <w:sz w:val="24"/>
            <w:szCs w:val="24"/>
          </w:rPr>
          <w:t xml:space="preserve">. </w:t>
        </w:r>
      </w:ins>
      <w:del w:id="55" w:author="Steve Rozen, Ph.D." w:date="2025-03-20T21:16:00Z" w16du:dateUtc="2025-03-21T01:16:00Z">
        <w:r w:rsidR="00523CE5" w:rsidRPr="008A1C58" w:rsidDel="00637985">
          <w:rPr>
            <w:rFonts w:ascii="Times New Roman" w:hAnsi="Times New Roman" w:cs="Times New Roman"/>
            <w:sz w:val="24"/>
            <w:szCs w:val="24"/>
          </w:rPr>
          <w:delText xml:space="preserve">We performed </w:delText>
        </w:r>
        <w:r w:rsidR="00523CE5" w:rsidRPr="008A1C58" w:rsidDel="00637985">
          <w:rPr>
            <w:rFonts w:ascii="Times New Roman" w:hAnsi="Times New Roman" w:cs="Times New Roman"/>
            <w:i/>
            <w:iCs/>
            <w:sz w:val="24"/>
            <w:szCs w:val="24"/>
          </w:rPr>
          <w:delText>d</w:delText>
        </w:r>
        <w:r w:rsidR="00FC5DE0" w:rsidRPr="008A1C58" w:rsidDel="00637985">
          <w:rPr>
            <w:rFonts w:ascii="Times New Roman" w:hAnsi="Times New Roman" w:cs="Times New Roman"/>
            <w:i/>
            <w:iCs/>
            <w:sz w:val="24"/>
            <w:szCs w:val="24"/>
          </w:rPr>
          <w:delText xml:space="preserve">e </w:delText>
        </w:r>
        <w:r w:rsidR="00523CE5" w:rsidRPr="008A1C58" w:rsidDel="00637985">
          <w:rPr>
            <w:rFonts w:ascii="Times New Roman" w:hAnsi="Times New Roman" w:cs="Times New Roman"/>
            <w:i/>
            <w:iCs/>
            <w:sz w:val="24"/>
            <w:szCs w:val="24"/>
          </w:rPr>
          <w:delText>novo</w:delText>
        </w:r>
        <w:r w:rsidR="00523CE5" w:rsidRPr="008A1C58" w:rsidDel="00637985">
          <w:rPr>
            <w:rFonts w:ascii="Times New Roman" w:hAnsi="Times New Roman" w:cs="Times New Roman"/>
            <w:sz w:val="24"/>
            <w:szCs w:val="24"/>
          </w:rPr>
          <w:delText xml:space="preserve"> mutational signature analysis using mSigHdp on a total of 7</w:delText>
        </w:r>
        <w:r w:rsidR="00FD0427" w:rsidDel="00637985">
          <w:rPr>
            <w:rFonts w:ascii="Times New Roman" w:hAnsi="Times New Roman" w:cs="Times New Roman" w:hint="eastAsia"/>
            <w:sz w:val="24"/>
            <w:szCs w:val="24"/>
          </w:rPr>
          <w:delText>,</w:delText>
        </w:r>
        <w:r w:rsidR="00971F41" w:rsidRPr="008A1C58" w:rsidDel="00637985">
          <w:rPr>
            <w:rFonts w:ascii="Times New Roman" w:hAnsi="Times New Roman" w:cs="Times New Roman"/>
            <w:sz w:val="24"/>
            <w:szCs w:val="24"/>
          </w:rPr>
          <w:delText>013</w:delText>
        </w:r>
        <w:r w:rsidR="00523CE5" w:rsidRPr="008A1C58" w:rsidDel="00637985">
          <w:rPr>
            <w:rFonts w:ascii="Times New Roman" w:hAnsi="Times New Roman" w:cs="Times New Roman"/>
            <w:sz w:val="24"/>
            <w:szCs w:val="24"/>
          </w:rPr>
          <w:delText xml:space="preserve"> whole-genome sequencing (WGS) samples. This dataset comprises 2</w:delText>
        </w:r>
        <w:r w:rsidR="003E6C29" w:rsidDel="00637985">
          <w:rPr>
            <w:rFonts w:ascii="Times New Roman" w:hAnsi="Times New Roman" w:cs="Times New Roman" w:hint="eastAsia"/>
            <w:sz w:val="24"/>
            <w:szCs w:val="24"/>
          </w:rPr>
          <w:delText>,</w:delText>
        </w:r>
        <w:r w:rsidR="00523CE5" w:rsidRPr="008A1C58" w:rsidDel="00637985">
          <w:rPr>
            <w:rFonts w:ascii="Times New Roman" w:hAnsi="Times New Roman" w:cs="Times New Roman"/>
            <w:sz w:val="24"/>
            <w:szCs w:val="24"/>
          </w:rPr>
          <w:delText xml:space="preserve">780 </w:delText>
        </w:r>
        <w:r w:rsidR="006C647A" w:rsidRPr="008A1C58" w:rsidDel="00637985">
          <w:rPr>
            <w:rFonts w:ascii="Times New Roman" w:hAnsi="Times New Roman" w:cs="Times New Roman"/>
            <w:sz w:val="24"/>
            <w:szCs w:val="24"/>
          </w:rPr>
          <w:delText>genomes</w:delText>
        </w:r>
        <w:r w:rsidR="00523CE5" w:rsidRPr="008A1C58" w:rsidDel="00637985">
          <w:rPr>
            <w:rFonts w:ascii="Times New Roman" w:hAnsi="Times New Roman" w:cs="Times New Roman"/>
            <w:sz w:val="24"/>
            <w:szCs w:val="24"/>
          </w:rPr>
          <w:delText xml:space="preserve"> from the </w:delText>
        </w:r>
        <w:r w:rsidR="00084B01" w:rsidRPr="008A1C58" w:rsidDel="00637985">
          <w:rPr>
            <w:rFonts w:ascii="Times New Roman" w:hAnsi="Times New Roman" w:cs="Times New Roman"/>
            <w:sz w:val="24"/>
            <w:szCs w:val="24"/>
          </w:rPr>
          <w:delText xml:space="preserve">PCAWG </w:delText>
        </w:r>
        <w:r w:rsidR="00881A08" w:rsidDel="00637985">
          <w:rPr>
            <w:rFonts w:ascii="Times New Roman" w:hAnsi="Times New Roman" w:cs="Times New Roman" w:hint="eastAsia"/>
            <w:sz w:val="24"/>
            <w:szCs w:val="24"/>
          </w:rPr>
          <w:delText>dataset</w:delText>
        </w:r>
        <w:r w:rsidR="00084B01" w:rsidRPr="008A1C58" w:rsidDel="00637985">
          <w:rPr>
            <w:rFonts w:ascii="Times New Roman" w:hAnsi="Times New Roman" w:cs="Times New Roman"/>
            <w:sz w:val="24"/>
            <w:szCs w:val="24"/>
          </w:rPr>
          <w:delText xml:space="preserve"> and</w:delText>
        </w:r>
        <w:r w:rsidR="00523CE5" w:rsidRPr="008A1C58" w:rsidDel="00637985">
          <w:rPr>
            <w:rFonts w:ascii="Times New Roman" w:hAnsi="Times New Roman" w:cs="Times New Roman"/>
            <w:sz w:val="24"/>
            <w:szCs w:val="24"/>
          </w:rPr>
          <w:delText xml:space="preserve"> </w:delText>
        </w:r>
        <w:r w:rsidR="006C647A" w:rsidRPr="008A1C58" w:rsidDel="00637985">
          <w:rPr>
            <w:rFonts w:ascii="Times New Roman" w:hAnsi="Times New Roman" w:cs="Times New Roman"/>
            <w:sz w:val="24"/>
            <w:szCs w:val="24"/>
          </w:rPr>
          <w:delText>4</w:delText>
        </w:r>
        <w:r w:rsidR="009C6EB6" w:rsidDel="00637985">
          <w:rPr>
            <w:rFonts w:ascii="Times New Roman" w:hAnsi="Times New Roman" w:cs="Times New Roman" w:hint="eastAsia"/>
            <w:sz w:val="24"/>
            <w:szCs w:val="24"/>
          </w:rPr>
          <w:delText>,</w:delText>
        </w:r>
        <w:r w:rsidR="006C647A" w:rsidRPr="008A1C58" w:rsidDel="00637985">
          <w:rPr>
            <w:rFonts w:ascii="Times New Roman" w:hAnsi="Times New Roman" w:cs="Times New Roman"/>
            <w:sz w:val="24"/>
            <w:szCs w:val="24"/>
          </w:rPr>
          <w:delText>233</w:delText>
        </w:r>
        <w:r w:rsidR="00523CE5" w:rsidRPr="008A1C58" w:rsidDel="00637985">
          <w:rPr>
            <w:rFonts w:ascii="Times New Roman" w:hAnsi="Times New Roman" w:cs="Times New Roman"/>
            <w:sz w:val="24"/>
            <w:szCs w:val="24"/>
          </w:rPr>
          <w:delText xml:space="preserve"> </w:delText>
        </w:r>
        <w:r w:rsidR="006C647A" w:rsidRPr="008A1C58" w:rsidDel="00637985">
          <w:rPr>
            <w:rFonts w:ascii="Times New Roman" w:hAnsi="Times New Roman" w:cs="Times New Roman"/>
            <w:sz w:val="24"/>
            <w:szCs w:val="24"/>
          </w:rPr>
          <w:delText>genomes</w:delText>
        </w:r>
        <w:r w:rsidR="00523CE5" w:rsidRPr="008A1C58" w:rsidDel="00637985">
          <w:rPr>
            <w:rFonts w:ascii="Times New Roman" w:hAnsi="Times New Roman" w:cs="Times New Roman"/>
            <w:sz w:val="24"/>
            <w:szCs w:val="24"/>
          </w:rPr>
          <w:delText xml:space="preserve"> from the HMF</w:delText>
        </w:r>
        <w:r w:rsidR="00084B01" w:rsidRPr="008A1C58" w:rsidDel="00637985">
          <w:rPr>
            <w:rFonts w:ascii="Times New Roman" w:hAnsi="Times New Roman" w:cs="Times New Roman"/>
            <w:sz w:val="24"/>
            <w:szCs w:val="24"/>
          </w:rPr>
          <w:delText xml:space="preserve"> </w:delText>
        </w:r>
        <w:r w:rsidR="00881A08" w:rsidDel="00637985">
          <w:rPr>
            <w:rFonts w:ascii="Times New Roman" w:hAnsi="Times New Roman" w:cs="Times New Roman" w:hint="eastAsia"/>
            <w:sz w:val="24"/>
            <w:szCs w:val="24"/>
          </w:rPr>
          <w:delText>dataset</w:delText>
        </w:r>
        <w:r w:rsidR="00523CE5" w:rsidRPr="008A1C58" w:rsidDel="00637985">
          <w:rPr>
            <w:rFonts w:ascii="Times New Roman" w:hAnsi="Times New Roman" w:cs="Times New Roman"/>
            <w:sz w:val="24"/>
            <w:szCs w:val="24"/>
          </w:rPr>
          <w:delText xml:space="preserve">. </w:delText>
        </w:r>
      </w:del>
      <w:r w:rsidR="00523CE5" w:rsidRPr="008A1C58">
        <w:rPr>
          <w:rFonts w:ascii="Times New Roman" w:hAnsi="Times New Roman" w:cs="Times New Roman"/>
          <w:sz w:val="24"/>
          <w:szCs w:val="24"/>
        </w:rPr>
        <w:t xml:space="preserve">The extraction was </w:t>
      </w:r>
      <w:r w:rsidR="00CA4AC1" w:rsidRPr="008A1C58">
        <w:rPr>
          <w:rFonts w:ascii="Times New Roman" w:hAnsi="Times New Roman" w:cs="Times New Roman"/>
          <w:sz w:val="24"/>
          <w:szCs w:val="24"/>
        </w:rPr>
        <w:t>performed</w:t>
      </w:r>
      <w:r w:rsidR="00523CE5" w:rsidRPr="008A1C58">
        <w:rPr>
          <w:rFonts w:ascii="Times New Roman" w:hAnsi="Times New Roman" w:cs="Times New Roman"/>
          <w:sz w:val="24"/>
          <w:szCs w:val="24"/>
        </w:rPr>
        <w:t xml:space="preserve"> in </w:t>
      </w:r>
      <w:r w:rsidR="009025BD">
        <w:rPr>
          <w:rFonts w:ascii="Times New Roman" w:hAnsi="Times New Roman" w:cs="Times New Roman" w:hint="eastAsia"/>
          <w:sz w:val="24"/>
          <w:szCs w:val="24"/>
        </w:rPr>
        <w:t>three</w:t>
      </w:r>
      <w:r w:rsidR="00523CE5" w:rsidRPr="008A1C58">
        <w:rPr>
          <w:rFonts w:ascii="Times New Roman" w:hAnsi="Times New Roman" w:cs="Times New Roman"/>
          <w:sz w:val="24"/>
          <w:szCs w:val="24"/>
        </w:rPr>
        <w:t xml:space="preserve"> ways: (1) all samples together</w:t>
      </w:r>
      <w:r w:rsidR="009025BD">
        <w:rPr>
          <w:rFonts w:ascii="Times New Roman" w:hAnsi="Times New Roman" w:cs="Times New Roman" w:hint="eastAsia"/>
          <w:sz w:val="24"/>
          <w:szCs w:val="24"/>
        </w:rPr>
        <w:t xml:space="preserve">, </w:t>
      </w:r>
      <w:r w:rsidR="00523CE5" w:rsidRPr="008A1C58">
        <w:rPr>
          <w:rFonts w:ascii="Times New Roman" w:hAnsi="Times New Roman" w:cs="Times New Roman"/>
          <w:sz w:val="24"/>
          <w:szCs w:val="24"/>
        </w:rPr>
        <w:t xml:space="preserve">(2) </w:t>
      </w:r>
      <w:r w:rsidR="009C6EB6">
        <w:rPr>
          <w:rFonts w:ascii="Times New Roman" w:hAnsi="Times New Roman" w:cs="Times New Roman" w:hint="eastAsia"/>
          <w:sz w:val="24"/>
          <w:szCs w:val="24"/>
        </w:rPr>
        <w:t>samples</w:t>
      </w:r>
      <w:r w:rsidR="00394149">
        <w:rPr>
          <w:rFonts w:ascii="Times New Roman" w:hAnsi="Times New Roman" w:cs="Times New Roman" w:hint="eastAsia"/>
          <w:sz w:val="24"/>
          <w:szCs w:val="24"/>
        </w:rPr>
        <w:t xml:space="preserve"> </w:t>
      </w:r>
      <w:r w:rsidR="005B2C42">
        <w:rPr>
          <w:rFonts w:ascii="Times New Roman" w:hAnsi="Times New Roman" w:cs="Times New Roman" w:hint="eastAsia"/>
          <w:sz w:val="24"/>
          <w:szCs w:val="24"/>
        </w:rPr>
        <w:t xml:space="preserve">with high </w:t>
      </w:r>
      <w:r w:rsidR="002D58F2">
        <w:rPr>
          <w:rFonts w:ascii="Times New Roman" w:hAnsi="Times New Roman" w:cs="Times New Roman" w:hint="eastAsia"/>
          <w:sz w:val="24"/>
          <w:szCs w:val="24"/>
        </w:rPr>
        <w:t xml:space="preserve">tumor </w:t>
      </w:r>
      <w:r w:rsidR="005B2C42">
        <w:rPr>
          <w:rFonts w:ascii="Times New Roman" w:hAnsi="Times New Roman" w:cs="Times New Roman" w:hint="eastAsia"/>
          <w:sz w:val="24"/>
          <w:szCs w:val="24"/>
        </w:rPr>
        <w:t>mutation burdens</w:t>
      </w:r>
      <w:r w:rsidR="002D58F2">
        <w:rPr>
          <w:rFonts w:ascii="Times New Roman" w:hAnsi="Times New Roman" w:cs="Times New Roman" w:hint="eastAsia"/>
          <w:sz w:val="24"/>
          <w:szCs w:val="24"/>
        </w:rPr>
        <w:t xml:space="preserve"> </w:t>
      </w:r>
      <w:r w:rsidR="00394149">
        <w:rPr>
          <w:rFonts w:ascii="Times New Roman" w:hAnsi="Times New Roman" w:cs="Times New Roman" w:hint="eastAsia"/>
          <w:sz w:val="24"/>
          <w:szCs w:val="24"/>
        </w:rPr>
        <w:t>(</w:t>
      </w:r>
      <w:r w:rsidR="00E734FE">
        <w:rPr>
          <w:rFonts w:ascii="Times New Roman" w:hAnsi="Times New Roman" w:cs="Times New Roman" w:hint="eastAsia"/>
          <w:sz w:val="24"/>
          <w:szCs w:val="24"/>
        </w:rPr>
        <w:t xml:space="preserve">TMBs, </w:t>
      </w:r>
      <w:r w:rsidR="00394149">
        <w:rPr>
          <w:rFonts w:ascii="Times New Roman" w:hAnsi="Times New Roman" w:cs="Times New Roman" w:hint="eastAsia"/>
          <w:sz w:val="24"/>
          <w:szCs w:val="24"/>
        </w:rPr>
        <w:t xml:space="preserve">details in Method) and (3) </w:t>
      </w:r>
      <w:r w:rsidR="00523CE5" w:rsidRPr="008A1C58">
        <w:rPr>
          <w:rFonts w:ascii="Times New Roman" w:hAnsi="Times New Roman" w:cs="Times New Roman"/>
          <w:sz w:val="24"/>
          <w:szCs w:val="24"/>
        </w:rPr>
        <w:t>analyzing each individual tumor type separately to identify tumor-type-specific rare signatures</w:t>
      </w:r>
      <w:r w:rsidR="00BE2102" w:rsidRPr="008A1C58">
        <w:rPr>
          <w:rFonts w:ascii="Times New Roman" w:hAnsi="Times New Roman" w:cs="Times New Roman"/>
          <w:sz w:val="24"/>
          <w:szCs w:val="24"/>
        </w:rPr>
        <w:t xml:space="preserve"> (Figure 1</w:t>
      </w:r>
      <w:r w:rsidR="002D0A8B" w:rsidRPr="008A1C58">
        <w:rPr>
          <w:rFonts w:ascii="Times New Roman" w:hAnsi="Times New Roman" w:cs="Times New Roman"/>
          <w:sz w:val="24"/>
          <w:szCs w:val="24"/>
        </w:rPr>
        <w:t>A</w:t>
      </w:r>
      <w:r w:rsidR="00BE2102" w:rsidRPr="008A1C58">
        <w:rPr>
          <w:rFonts w:ascii="Times New Roman" w:hAnsi="Times New Roman" w:cs="Times New Roman"/>
          <w:sz w:val="24"/>
          <w:szCs w:val="24"/>
        </w:rPr>
        <w:t>)</w:t>
      </w:r>
      <w:r w:rsidR="00523CE5" w:rsidRPr="008A1C58">
        <w:rPr>
          <w:rFonts w:ascii="Times New Roman" w:hAnsi="Times New Roman" w:cs="Times New Roman"/>
          <w:sz w:val="24"/>
          <w:szCs w:val="24"/>
        </w:rPr>
        <w:t xml:space="preserve">. </w:t>
      </w:r>
    </w:p>
    <w:p w14:paraId="54054EA6" w14:textId="59C6BE1E" w:rsidR="00543FB9" w:rsidRDefault="00D614D2" w:rsidP="008A1C58">
      <w:pPr>
        <w:spacing w:line="480" w:lineRule="auto"/>
        <w:rPr>
          <w:rFonts w:ascii="Times New Roman" w:hAnsi="Times New Roman" w:cs="Times New Roman"/>
          <w:sz w:val="24"/>
          <w:szCs w:val="24"/>
        </w:rPr>
      </w:pPr>
      <w:r w:rsidRPr="00D614D2">
        <w:rPr>
          <w:rFonts w:ascii="Times New Roman" w:hAnsi="Times New Roman" w:cs="Times New Roman"/>
          <w:sz w:val="24"/>
          <w:szCs w:val="24"/>
        </w:rPr>
        <w:t>We then consolidated highly similar signatures from all extractions and removed those that can be reconstructed by other signatures. Next, we compared our mSigHdp-extracted signatures to those in COSMIC v3.4 and categorized them into three groups: (1) previously reported signatures (matching COSMIC v3.4 with cosine similarity &gt; 0.85), labeled "C_IDX" (Figure 1B, Figure S1); (2) merged signatures combining multiple COSMIC v3.4 signatures; and (3) novel signatures not fitting the previous categories, labeled "H_IDX" (Figure 1C). Notably, all signatures reported here are supported by at least one sample, ensuring their presence in our dataset</w:t>
      </w:r>
      <w:r w:rsidR="00543FB9">
        <w:rPr>
          <w:rFonts w:ascii="Times New Roman" w:hAnsi="Times New Roman" w:cs="Times New Roman" w:hint="eastAsia"/>
          <w:sz w:val="24"/>
          <w:szCs w:val="24"/>
        </w:rPr>
        <w:t xml:space="preserve"> (Figure S2)</w:t>
      </w:r>
      <w:r w:rsidRPr="00D614D2">
        <w:rPr>
          <w:rFonts w:ascii="Times New Roman" w:hAnsi="Times New Roman" w:cs="Times New Roman"/>
          <w:sz w:val="24"/>
          <w:szCs w:val="24"/>
        </w:rPr>
        <w:t>. Our analysis focuses on groups (1) and (3), omitting merged signatures as they are explicable by known signatures from (1). In total, we identified 33 distinct mutational signatures.</w:t>
      </w:r>
    </w:p>
    <w:p w14:paraId="5AF43DE1" w14:textId="51CD99FF" w:rsidR="003A4923" w:rsidRPr="008A1C58" w:rsidRDefault="00626C2F" w:rsidP="00637985">
      <w:pPr>
        <w:keepNext/>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lastRenderedPageBreak/>
        <w:t>Previously report</w:t>
      </w:r>
      <w:ins w:id="56" w:author="Steve Rozen, Ph.D." w:date="2025-03-20T21:14:00Z" w16du:dateUtc="2025-03-21T01:14:00Z">
        <w:r w:rsidR="00637985">
          <w:rPr>
            <w:rFonts w:ascii="Times New Roman" w:hAnsi="Times New Roman" w:cs="Times New Roman"/>
            <w:b/>
            <w:bCs/>
            <w:sz w:val="24"/>
            <w:szCs w:val="24"/>
          </w:rPr>
          <w:t>ed</w:t>
        </w:r>
      </w:ins>
      <w:r w:rsidRPr="008A1C58">
        <w:rPr>
          <w:rFonts w:ascii="Times New Roman" w:hAnsi="Times New Roman" w:cs="Times New Roman"/>
          <w:b/>
          <w:bCs/>
          <w:sz w:val="24"/>
          <w:szCs w:val="24"/>
        </w:rPr>
        <w:t xml:space="preserve"> signatures</w:t>
      </w:r>
    </w:p>
    <w:p w14:paraId="2C2E72AA" w14:textId="235BF189" w:rsidR="00743039" w:rsidRPr="008A1C58" w:rsidRDefault="00587F85"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Our analysis successfully reproduced 1</w:t>
      </w:r>
      <w:r w:rsidR="000E2AC9">
        <w:rPr>
          <w:rFonts w:ascii="Times New Roman" w:hAnsi="Times New Roman" w:cs="Times New Roman" w:hint="eastAsia"/>
          <w:sz w:val="24"/>
          <w:szCs w:val="24"/>
        </w:rPr>
        <w:t>8</w:t>
      </w:r>
      <w:r w:rsidRPr="008A1C58">
        <w:rPr>
          <w:rFonts w:ascii="Times New Roman" w:hAnsi="Times New Roman" w:cs="Times New Roman"/>
          <w:sz w:val="24"/>
          <w:szCs w:val="24"/>
        </w:rPr>
        <w:t xml:space="preserve"> out of 23 COSMIC (v3.4) ID signatures. The remaining </w:t>
      </w:r>
      <w:r w:rsidR="000E2AC9">
        <w:rPr>
          <w:rFonts w:ascii="Times New Roman" w:hAnsi="Times New Roman" w:cs="Times New Roman" w:hint="eastAsia"/>
          <w:sz w:val="24"/>
          <w:szCs w:val="24"/>
        </w:rPr>
        <w:t>5</w:t>
      </w:r>
      <w:r w:rsidRPr="008A1C58">
        <w:rPr>
          <w:rFonts w:ascii="Times New Roman" w:hAnsi="Times New Roman" w:cs="Times New Roman"/>
          <w:sz w:val="24"/>
          <w:szCs w:val="24"/>
        </w:rPr>
        <w:t xml:space="preserve"> signatures were either derived from whole-exome sequencing (WES) data (e.g., ID15 and ID16) or from studies not utilizing PCAWG or HMF data (e.g., ID20, ID21, ID22).</w:t>
      </w:r>
      <w:r w:rsidR="00CE35BA" w:rsidRPr="00CE35BA">
        <w:t xml:space="preserve"> </w:t>
      </w:r>
      <w:r w:rsidR="00CE35BA" w:rsidRPr="00CE35BA">
        <w:rPr>
          <w:rFonts w:ascii="Times New Roman" w:hAnsi="Times New Roman" w:cs="Times New Roman"/>
          <w:sz w:val="24"/>
          <w:szCs w:val="24"/>
        </w:rPr>
        <w:t>In summary, mSigHdp's capability to identify nearly all COSMIC signatures underscores its reliability in mutational signature analysis.</w:t>
      </w:r>
    </w:p>
    <w:p w14:paraId="70E0A810" w14:textId="43F07541" w:rsidR="00995F4D" w:rsidRPr="008A1C58" w:rsidRDefault="00743039" w:rsidP="00A70D2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Furthermore, several noteworthy differences were observed, and we believe that mSigHdp provides a more biologically reasonable </w:t>
      </w:r>
      <w:r w:rsidR="00EF6F4B" w:rsidRPr="008A1C58">
        <w:rPr>
          <w:rFonts w:ascii="Times New Roman" w:hAnsi="Times New Roman" w:cs="Times New Roman"/>
          <w:sz w:val="24"/>
          <w:szCs w:val="24"/>
        </w:rPr>
        <w:t>analysis</w:t>
      </w:r>
      <w:r w:rsidRPr="008A1C58">
        <w:rPr>
          <w:rFonts w:ascii="Times New Roman" w:hAnsi="Times New Roman" w:cs="Times New Roman"/>
          <w:sz w:val="24"/>
          <w:szCs w:val="24"/>
        </w:rPr>
        <w:t xml:space="preserve">: (1) In contrast to the C_ID9 identified in our extraction, the COSMIC ID9 signature exhibits a near-depletion of the INS:1:T:5+ motif. This discrepancy may arise from the prevalence of the INS:1:T:5+ peak in almost all tumors. </w:t>
      </w:r>
      <w:r w:rsidR="001C05A7" w:rsidRPr="008A1C58">
        <w:rPr>
          <w:rFonts w:ascii="Times New Roman" w:hAnsi="Times New Roman" w:cs="Times New Roman"/>
          <w:sz w:val="24"/>
          <w:szCs w:val="24"/>
        </w:rPr>
        <w:t xml:space="preserve">Biologically, a mutagenic process removing a single thymine base from polyT </w:t>
      </w:r>
      <w:r w:rsidR="004B501A" w:rsidRPr="008A1C58">
        <w:rPr>
          <w:rFonts w:ascii="Times New Roman" w:hAnsi="Times New Roman" w:cs="Times New Roman"/>
          <w:sz w:val="24"/>
          <w:szCs w:val="24"/>
        </w:rPr>
        <w:t>sequences</w:t>
      </w:r>
      <w:r w:rsidR="001C05A7" w:rsidRPr="008A1C58">
        <w:rPr>
          <w:rFonts w:ascii="Times New Roman" w:hAnsi="Times New Roman" w:cs="Times New Roman"/>
          <w:sz w:val="24"/>
          <w:szCs w:val="24"/>
        </w:rPr>
        <w:t xml:space="preserve"> of lengths 1-4 would likely occur in longer polyT </w:t>
      </w:r>
      <w:r w:rsidR="004B501A" w:rsidRPr="008A1C58">
        <w:rPr>
          <w:rFonts w:ascii="Times New Roman" w:hAnsi="Times New Roman" w:cs="Times New Roman"/>
          <w:sz w:val="24"/>
          <w:szCs w:val="24"/>
        </w:rPr>
        <w:t xml:space="preserve">sequences </w:t>
      </w:r>
      <w:r w:rsidR="001C05A7" w:rsidRPr="008A1C58">
        <w:rPr>
          <w:rFonts w:ascii="Times New Roman" w:hAnsi="Times New Roman" w:cs="Times New Roman"/>
          <w:sz w:val="24"/>
          <w:szCs w:val="24"/>
        </w:rPr>
        <w:t>as well.</w:t>
      </w:r>
      <w:r w:rsidRPr="008A1C58">
        <w:rPr>
          <w:rFonts w:ascii="Times New Roman" w:hAnsi="Times New Roman" w:cs="Times New Roman"/>
          <w:sz w:val="24"/>
          <w:szCs w:val="24"/>
        </w:rPr>
        <w:t xml:space="preserve"> (2) </w:t>
      </w:r>
      <w:r w:rsidR="00A70D28" w:rsidRPr="00A70D28">
        <w:rPr>
          <w:rFonts w:ascii="Times New Roman" w:hAnsi="Times New Roman" w:cs="Times New Roman"/>
          <w:sz w:val="24"/>
          <w:szCs w:val="24"/>
        </w:rPr>
        <w:t xml:space="preserve">The </w:t>
      </w:r>
      <w:r w:rsidR="002C2C52">
        <w:rPr>
          <w:rFonts w:ascii="Times New Roman" w:hAnsi="Times New Roman" w:cs="Times New Roman" w:hint="eastAsia"/>
          <w:sz w:val="24"/>
          <w:szCs w:val="24"/>
        </w:rPr>
        <w:t xml:space="preserve">clock-like </w:t>
      </w:r>
      <w:r w:rsidR="00A70D28" w:rsidRPr="00A70D28">
        <w:rPr>
          <w:rFonts w:ascii="Times New Roman" w:hAnsi="Times New Roman" w:cs="Times New Roman"/>
          <w:sz w:val="24"/>
          <w:szCs w:val="24"/>
        </w:rPr>
        <w:t>C_ID5 signature incorporates elements from both COSMIC ID5 and ID8, despite a cosine similarity of 0.9</w:t>
      </w:r>
      <w:r w:rsidR="00ED686B">
        <w:rPr>
          <w:rFonts w:ascii="Times New Roman" w:hAnsi="Times New Roman" w:cs="Times New Roman" w:hint="eastAsia"/>
          <w:sz w:val="24"/>
          <w:szCs w:val="24"/>
        </w:rPr>
        <w:t>22</w:t>
      </w:r>
      <w:r w:rsidR="00A70D28" w:rsidRPr="00A70D28">
        <w:rPr>
          <w:rFonts w:ascii="Times New Roman" w:hAnsi="Times New Roman" w:cs="Times New Roman"/>
          <w:sz w:val="24"/>
          <w:szCs w:val="24"/>
        </w:rPr>
        <w:t xml:space="preserve"> to COSMIC ID5</w:t>
      </w:r>
      <w:r w:rsidR="002C2C52">
        <w:rPr>
          <w:rFonts w:ascii="Times New Roman" w:hAnsi="Times New Roman" w:cs="Times New Roman" w:hint="eastAsia"/>
          <w:sz w:val="24"/>
          <w:szCs w:val="24"/>
        </w:rPr>
        <w:t xml:space="preserve"> (Figure S</w:t>
      </w:r>
      <w:r w:rsidR="00543FB9">
        <w:rPr>
          <w:rFonts w:ascii="Times New Roman" w:hAnsi="Times New Roman" w:cs="Times New Roman" w:hint="eastAsia"/>
          <w:sz w:val="24"/>
          <w:szCs w:val="24"/>
        </w:rPr>
        <w:t>3</w:t>
      </w:r>
      <w:r w:rsidR="001F205C">
        <w:rPr>
          <w:rFonts w:ascii="Times New Roman" w:hAnsi="Times New Roman" w:cs="Times New Roman" w:hint="eastAsia"/>
          <w:sz w:val="24"/>
          <w:szCs w:val="24"/>
        </w:rPr>
        <w:t>A,B</w:t>
      </w:r>
      <w:r w:rsidR="002C2C52">
        <w:rPr>
          <w:rFonts w:ascii="Times New Roman" w:hAnsi="Times New Roman" w:cs="Times New Roman" w:hint="eastAsia"/>
          <w:sz w:val="24"/>
          <w:szCs w:val="24"/>
        </w:rPr>
        <w:t>)</w:t>
      </w:r>
      <w:r w:rsidR="00A70D28" w:rsidRPr="00A70D28">
        <w:rPr>
          <w:rFonts w:ascii="Times New Roman" w:hAnsi="Times New Roman" w:cs="Times New Roman"/>
          <w:sz w:val="24"/>
          <w:szCs w:val="24"/>
        </w:rPr>
        <w:t xml:space="preserve">. </w:t>
      </w:r>
      <w:r w:rsidR="00414F16" w:rsidRPr="00A70D28">
        <w:rPr>
          <w:rFonts w:ascii="Times New Roman" w:hAnsi="Times New Roman" w:cs="Times New Roman"/>
          <w:sz w:val="24"/>
          <w:szCs w:val="24"/>
        </w:rPr>
        <w:t>Although the long deletion patterns are highly similar between ID5 and ID8, they exhibit distinct preferences in deletion length: ID5 primarily features long deletions less than 10 nt, with almost no deletions longer than 30 nt, while ID8 displays a more even distribution of deletions ranging from 5 to over 30 nt (</w:t>
      </w:r>
      <w:r w:rsidR="00414F16">
        <w:rPr>
          <w:rFonts w:ascii="Times New Roman" w:hAnsi="Times New Roman" w:cs="Times New Roman" w:hint="eastAsia"/>
          <w:sz w:val="24"/>
          <w:szCs w:val="24"/>
        </w:rPr>
        <w:t>Figure S</w:t>
      </w:r>
      <w:r w:rsidR="00543FB9">
        <w:rPr>
          <w:rFonts w:ascii="Times New Roman" w:hAnsi="Times New Roman" w:cs="Times New Roman" w:hint="eastAsia"/>
          <w:sz w:val="24"/>
          <w:szCs w:val="24"/>
        </w:rPr>
        <w:t>3</w:t>
      </w:r>
      <w:r w:rsidR="00414F16">
        <w:rPr>
          <w:rFonts w:ascii="Times New Roman" w:hAnsi="Times New Roman" w:cs="Times New Roman" w:hint="eastAsia"/>
          <w:sz w:val="24"/>
          <w:szCs w:val="24"/>
        </w:rPr>
        <w:t>C</w:t>
      </w:r>
      <w:r w:rsidR="00414F16" w:rsidRPr="00A70D28">
        <w:rPr>
          <w:rFonts w:ascii="Times New Roman" w:hAnsi="Times New Roman" w:cs="Times New Roman"/>
          <w:sz w:val="24"/>
          <w:szCs w:val="24"/>
        </w:rPr>
        <w:t>)</w:t>
      </w:r>
      <w:r w:rsidR="00414F16">
        <w:rPr>
          <w:rFonts w:ascii="Times New Roman" w:hAnsi="Times New Roman" w:cs="Times New Roman" w:hint="eastAsia"/>
          <w:sz w:val="24"/>
          <w:szCs w:val="24"/>
        </w:rPr>
        <w:t xml:space="preserve">. </w:t>
      </w:r>
      <w:r w:rsidR="00A70D28" w:rsidRPr="00A70D28">
        <w:rPr>
          <w:rFonts w:ascii="Times New Roman" w:hAnsi="Times New Roman" w:cs="Times New Roman"/>
          <w:sz w:val="24"/>
          <w:szCs w:val="24"/>
        </w:rPr>
        <w:t>Our analysis revealed no tumor samples supporting COSMIC ID5 in isolation</w:t>
      </w:r>
      <w:r w:rsidR="008B5A1E">
        <w:rPr>
          <w:rFonts w:ascii="Times New Roman" w:hAnsi="Times New Roman" w:cs="Times New Roman" w:hint="eastAsia"/>
          <w:sz w:val="24"/>
          <w:szCs w:val="24"/>
        </w:rPr>
        <w:t xml:space="preserve">, while </w:t>
      </w:r>
      <w:r w:rsidR="008B5A1E" w:rsidRPr="00A70D28">
        <w:rPr>
          <w:rFonts w:ascii="Times New Roman" w:hAnsi="Times New Roman" w:cs="Times New Roman"/>
          <w:sz w:val="24"/>
          <w:szCs w:val="24"/>
        </w:rPr>
        <w:t>we identified tumors that support C_ID8 alone (</w:t>
      </w:r>
      <w:r w:rsidR="008B5A1E">
        <w:rPr>
          <w:rFonts w:ascii="Times New Roman" w:hAnsi="Times New Roman" w:cs="Times New Roman" w:hint="eastAsia"/>
          <w:sz w:val="24"/>
          <w:szCs w:val="24"/>
        </w:rPr>
        <w:t>Figure S</w:t>
      </w:r>
      <w:r w:rsidR="00543FB9">
        <w:rPr>
          <w:rFonts w:ascii="Times New Roman" w:hAnsi="Times New Roman" w:cs="Times New Roman" w:hint="eastAsia"/>
          <w:sz w:val="24"/>
          <w:szCs w:val="24"/>
        </w:rPr>
        <w:t>3</w:t>
      </w:r>
      <w:r w:rsidR="008B5A1E">
        <w:rPr>
          <w:rFonts w:ascii="Times New Roman" w:hAnsi="Times New Roman" w:cs="Times New Roman" w:hint="eastAsia"/>
          <w:sz w:val="24"/>
          <w:szCs w:val="24"/>
        </w:rPr>
        <w:t>D</w:t>
      </w:r>
      <w:r w:rsidR="008B5A1E" w:rsidRPr="00A70D28">
        <w:rPr>
          <w:rFonts w:ascii="Times New Roman" w:hAnsi="Times New Roman" w:cs="Times New Roman"/>
          <w:sz w:val="24"/>
          <w:szCs w:val="24"/>
        </w:rPr>
        <w:t>)</w:t>
      </w:r>
      <w:r w:rsidR="00A70D28" w:rsidRPr="00A70D28">
        <w:rPr>
          <w:rFonts w:ascii="Times New Roman" w:hAnsi="Times New Roman" w:cs="Times New Roman"/>
          <w:sz w:val="24"/>
          <w:szCs w:val="24"/>
        </w:rPr>
        <w:t xml:space="preserve">. </w:t>
      </w:r>
      <w:r w:rsidR="00A70D28" w:rsidRPr="005338C3">
        <w:rPr>
          <w:rFonts w:ascii="Times New Roman" w:hAnsi="Times New Roman" w:cs="Times New Roman"/>
          <w:sz w:val="24"/>
          <w:szCs w:val="24"/>
        </w:rPr>
        <w:t xml:space="preserve">We examined PCAWG tumors with reported ID5 activity from Alexandrov et al., finding that </w:t>
      </w:r>
      <w:r w:rsidR="005338C3" w:rsidRPr="005338C3">
        <w:rPr>
          <w:rFonts w:ascii="Times New Roman" w:hAnsi="Times New Roman" w:cs="Times New Roman"/>
          <w:sz w:val="24"/>
          <w:szCs w:val="24"/>
        </w:rPr>
        <w:t>there is a high</w:t>
      </w:r>
      <w:r w:rsidR="001F29C7" w:rsidRPr="005338C3">
        <w:rPr>
          <w:rFonts w:ascii="Times New Roman" w:hAnsi="Times New Roman" w:cs="Times New Roman" w:hint="eastAsia"/>
          <w:sz w:val="24"/>
          <w:szCs w:val="24"/>
        </w:rPr>
        <w:t xml:space="preserve"> correlation between ID5 activity and ID8 activity in most cancer types</w:t>
      </w:r>
      <w:r w:rsidR="001D6AA1" w:rsidRPr="005338C3">
        <w:rPr>
          <w:rFonts w:ascii="Times New Roman" w:hAnsi="Times New Roman" w:cs="Times New Roman" w:hint="eastAsia"/>
          <w:sz w:val="24"/>
          <w:szCs w:val="24"/>
        </w:rPr>
        <w:t xml:space="preserve"> with both active ID5 and ID8 </w:t>
      </w:r>
      <w:r w:rsidR="0065763E" w:rsidRPr="005338C3">
        <w:rPr>
          <w:rFonts w:ascii="Times New Roman" w:hAnsi="Times New Roman" w:cs="Times New Roman" w:hint="eastAsia"/>
          <w:sz w:val="24"/>
          <w:szCs w:val="24"/>
        </w:rPr>
        <w:t>(</w:t>
      </w:r>
      <w:r w:rsidR="006909AF" w:rsidRPr="005338C3">
        <w:rPr>
          <w:rFonts w:ascii="Times New Roman" w:hAnsi="Times New Roman" w:cs="Times New Roman" w:hint="eastAsia"/>
          <w:sz w:val="24"/>
          <w:szCs w:val="24"/>
        </w:rPr>
        <w:t>Figure S</w:t>
      </w:r>
      <w:r w:rsidR="00543FB9">
        <w:rPr>
          <w:rFonts w:ascii="Times New Roman" w:hAnsi="Times New Roman" w:cs="Times New Roman" w:hint="eastAsia"/>
          <w:sz w:val="24"/>
          <w:szCs w:val="24"/>
        </w:rPr>
        <w:t>3</w:t>
      </w:r>
      <w:r w:rsidR="006909AF" w:rsidRPr="005338C3">
        <w:rPr>
          <w:rFonts w:ascii="Times New Roman" w:hAnsi="Times New Roman" w:cs="Times New Roman" w:hint="eastAsia"/>
          <w:sz w:val="24"/>
          <w:szCs w:val="24"/>
        </w:rPr>
        <w:t>E</w:t>
      </w:r>
      <w:r w:rsidR="0065763E" w:rsidRPr="005338C3">
        <w:rPr>
          <w:rFonts w:ascii="Times New Roman" w:hAnsi="Times New Roman" w:cs="Times New Roman" w:hint="eastAsia"/>
          <w:sz w:val="24"/>
          <w:szCs w:val="24"/>
        </w:rPr>
        <w:t>)</w:t>
      </w:r>
      <w:r w:rsidR="00A70D28" w:rsidRPr="005338C3">
        <w:rPr>
          <w:rFonts w:ascii="Times New Roman" w:hAnsi="Times New Roman" w:cs="Times New Roman"/>
          <w:sz w:val="24"/>
          <w:szCs w:val="24"/>
        </w:rPr>
        <w:t>.</w:t>
      </w:r>
      <w:r w:rsidR="00A70D28" w:rsidRPr="00A70D28">
        <w:rPr>
          <w:rFonts w:ascii="Times New Roman" w:hAnsi="Times New Roman" w:cs="Times New Roman"/>
          <w:sz w:val="24"/>
          <w:szCs w:val="24"/>
        </w:rPr>
        <w:t xml:space="preserve"> These findings suggest that the mutational process represented by ID5 is also responsible for long deletions in these contexts.</w:t>
      </w:r>
      <w:r w:rsidR="00414F16">
        <w:rPr>
          <w:rFonts w:ascii="Times New Roman" w:hAnsi="Times New Roman" w:cs="Times New Roman" w:hint="eastAsia"/>
          <w:sz w:val="24"/>
          <w:szCs w:val="24"/>
        </w:rPr>
        <w:t xml:space="preserve"> </w:t>
      </w:r>
      <w:r w:rsidR="00A70D28" w:rsidRPr="00A70D28">
        <w:rPr>
          <w:rFonts w:ascii="Times New Roman" w:hAnsi="Times New Roman" w:cs="Times New Roman"/>
          <w:sz w:val="24"/>
          <w:szCs w:val="24"/>
        </w:rPr>
        <w:t xml:space="preserve">Overall, our analysis indicates that C_ID5 provides a more comprehensive view of </w:t>
      </w:r>
      <w:r w:rsidR="00A70D28" w:rsidRPr="00A70D28">
        <w:rPr>
          <w:rFonts w:ascii="Times New Roman" w:hAnsi="Times New Roman" w:cs="Times New Roman"/>
          <w:sz w:val="24"/>
          <w:szCs w:val="24"/>
        </w:rPr>
        <w:lastRenderedPageBreak/>
        <w:t>genomic alterations rather than simply merging ID5 and ID8.</w:t>
      </w:r>
      <w:r w:rsidR="00A70D28">
        <w:rPr>
          <w:rFonts w:ascii="Times New Roman" w:hAnsi="Times New Roman" w:cs="Times New Roman" w:hint="eastAsia"/>
          <w:sz w:val="24"/>
          <w:szCs w:val="24"/>
        </w:rPr>
        <w:t xml:space="preserve"> </w:t>
      </w:r>
      <w:r w:rsidR="0064307A" w:rsidRPr="008A1C58">
        <w:rPr>
          <w:rFonts w:ascii="Times New Roman" w:hAnsi="Times New Roman" w:cs="Times New Roman"/>
          <w:sz w:val="24"/>
          <w:szCs w:val="24"/>
        </w:rPr>
        <w:t xml:space="preserve">(3) </w:t>
      </w:r>
      <w:r w:rsidR="00995F4D" w:rsidRPr="008A1C58">
        <w:rPr>
          <w:rFonts w:ascii="Times New Roman" w:hAnsi="Times New Roman" w:cs="Times New Roman"/>
          <w:sz w:val="24"/>
          <w:szCs w:val="24"/>
        </w:rPr>
        <w:t xml:space="preserve">Compared to COSMIC ID17, </w:t>
      </w:r>
      <w:r w:rsidR="00374059">
        <w:rPr>
          <w:rFonts w:ascii="Times New Roman" w:hAnsi="Times New Roman" w:cs="Times New Roman" w:hint="eastAsia"/>
          <w:sz w:val="24"/>
          <w:szCs w:val="24"/>
        </w:rPr>
        <w:t xml:space="preserve">we found that </w:t>
      </w:r>
      <w:r w:rsidR="00995F4D" w:rsidRPr="008A1C58">
        <w:rPr>
          <w:rFonts w:ascii="Times New Roman" w:hAnsi="Times New Roman" w:cs="Times New Roman"/>
          <w:sz w:val="24"/>
          <w:szCs w:val="24"/>
        </w:rPr>
        <w:t>C_ID17 signature enhanced the pattern of deletions at repeats and microhomologies, showing similarities to ID8 deletions.</w:t>
      </w:r>
      <w:r w:rsidR="00B75BBF" w:rsidRPr="008A1C58">
        <w:rPr>
          <w:rFonts w:ascii="Times New Roman" w:hAnsi="Times New Roman" w:cs="Times New Roman"/>
          <w:sz w:val="24"/>
          <w:szCs w:val="24"/>
        </w:rPr>
        <w:t xml:space="preserve"> Boot et al. identified and validated an association between the TOP2A (Topoisomerase 2A) p.K743N mutation and ID17 (also known as ID_TOP2A) using a yeast model. Our analysis revealed that our C_ID</w:t>
      </w:r>
      <w:r w:rsidR="00072BC0">
        <w:rPr>
          <w:rFonts w:ascii="Times New Roman" w:hAnsi="Times New Roman" w:cs="Times New Roman" w:hint="eastAsia"/>
          <w:sz w:val="24"/>
          <w:szCs w:val="24"/>
        </w:rPr>
        <w:t>1</w:t>
      </w:r>
      <w:r w:rsidR="00B75BBF" w:rsidRPr="008A1C58">
        <w:rPr>
          <w:rFonts w:ascii="Times New Roman" w:hAnsi="Times New Roman" w:cs="Times New Roman"/>
          <w:sz w:val="24"/>
          <w:szCs w:val="24"/>
        </w:rPr>
        <w:t xml:space="preserve">7 signature demonstrates a closer resemblance to the ID_TOP2A signature identified by Boot et al. than to COSMIC ID17 (Figure </w:t>
      </w:r>
      <w:r w:rsidR="00543FB9">
        <w:rPr>
          <w:rFonts w:ascii="Times New Roman" w:hAnsi="Times New Roman" w:cs="Times New Roman" w:hint="eastAsia"/>
          <w:sz w:val="24"/>
          <w:szCs w:val="24"/>
        </w:rPr>
        <w:t>S4</w:t>
      </w:r>
      <w:r w:rsidR="00CC730C">
        <w:rPr>
          <w:rFonts w:ascii="Times New Roman" w:hAnsi="Times New Roman" w:cs="Times New Roman" w:hint="eastAsia"/>
          <w:sz w:val="24"/>
          <w:szCs w:val="24"/>
        </w:rPr>
        <w:t>A, B</w:t>
      </w:r>
      <w:r w:rsidR="0044464A" w:rsidRPr="008A1C58">
        <w:rPr>
          <w:rFonts w:ascii="Times New Roman" w:hAnsi="Times New Roman" w:cs="Times New Roman"/>
          <w:sz w:val="24"/>
          <w:szCs w:val="24"/>
        </w:rPr>
        <w:t>, cosine similarity = 0.982</w:t>
      </w:r>
      <w:r w:rsidR="00B75BBF" w:rsidRPr="008A1C58">
        <w:rPr>
          <w:rFonts w:ascii="Times New Roman" w:hAnsi="Times New Roman" w:cs="Times New Roman"/>
          <w:sz w:val="24"/>
          <w:szCs w:val="24"/>
        </w:rPr>
        <w:t>).</w:t>
      </w:r>
    </w:p>
    <w:p w14:paraId="6D5D2FE5" w14:textId="7C58AC8D" w:rsidR="005E74A4" w:rsidRPr="008A1C58" w:rsidRDefault="003345AF"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Signature activity</w:t>
      </w:r>
    </w:p>
    <w:p w14:paraId="6436513D" w14:textId="64CAFC01" w:rsidR="004235BD" w:rsidRDefault="00653931" w:rsidP="00E07F96">
      <w:pPr>
        <w:spacing w:line="480" w:lineRule="auto"/>
        <w:rPr>
          <w:rFonts w:ascii="Times New Roman" w:hAnsi="Times New Roman" w:cs="Times New Roman"/>
          <w:sz w:val="24"/>
          <w:szCs w:val="24"/>
        </w:rPr>
      </w:pPr>
      <w:r w:rsidRPr="008A1C58">
        <w:rPr>
          <w:rFonts w:ascii="Times New Roman" w:hAnsi="Times New Roman" w:cs="Times New Roman"/>
          <w:sz w:val="24"/>
          <w:szCs w:val="24"/>
        </w:rPr>
        <w:t>We evaluated the activity of our 3</w:t>
      </w:r>
      <w:r w:rsidR="00574DF5">
        <w:rPr>
          <w:rFonts w:ascii="Times New Roman" w:hAnsi="Times New Roman" w:cs="Times New Roman" w:hint="eastAsia"/>
          <w:sz w:val="24"/>
          <w:szCs w:val="24"/>
        </w:rPr>
        <w:t>3</w:t>
      </w:r>
      <w:r w:rsidRPr="008A1C58">
        <w:rPr>
          <w:rFonts w:ascii="Times New Roman" w:hAnsi="Times New Roman" w:cs="Times New Roman"/>
          <w:sz w:val="24"/>
          <w:szCs w:val="24"/>
        </w:rPr>
        <w:t xml:space="preserve"> mSigHdp signatures using mSigAct, a tool </w:t>
      </w:r>
      <w:r w:rsidR="00947595">
        <w:rPr>
          <w:rFonts w:ascii="Times New Roman" w:hAnsi="Times New Roman" w:cs="Times New Roman" w:hint="eastAsia"/>
          <w:sz w:val="24"/>
          <w:szCs w:val="24"/>
        </w:rPr>
        <w:t xml:space="preserve">incorporating statistical analysis </w:t>
      </w:r>
      <w:r w:rsidR="00263484">
        <w:rPr>
          <w:rFonts w:ascii="Times New Roman" w:hAnsi="Times New Roman" w:cs="Times New Roman" w:hint="eastAsia"/>
          <w:sz w:val="24"/>
          <w:szCs w:val="24"/>
        </w:rPr>
        <w:t>for the presence of a given signature</w:t>
      </w:r>
      <w:r w:rsidR="000F4E09">
        <w:rPr>
          <w:rFonts w:ascii="Times New Roman" w:hAnsi="Times New Roman" w:cs="Times New Roman" w:hint="eastAsia"/>
          <w:sz w:val="24"/>
          <w:szCs w:val="24"/>
        </w:rPr>
        <w:t xml:space="preserve"> </w:t>
      </w:r>
      <w:r w:rsidR="000F4E09">
        <w:rPr>
          <w:rFonts w:ascii="Times New Roman" w:hAnsi="Times New Roman" w:cs="Times New Roman"/>
          <w:sz w:val="24"/>
          <w:szCs w:val="24"/>
        </w:rPr>
        <w:fldChar w:fldCharType="begin"/>
      </w:r>
      <w:r w:rsidR="000F4E09">
        <w:rPr>
          <w:rFonts w:ascii="Times New Roman" w:hAnsi="Times New Roman" w:cs="Times New Roman"/>
          <w:sz w:val="24"/>
          <w:szCs w:val="24"/>
        </w:rPr>
        <w:instrText xml:space="preserve"> ADDIN ZOTERO_ITEM CSL_CITATION {"citationID":"It5pCsjD","properties":{"formattedCitation":"(Jiang, Wu, and Rozen 2024)","plainCitation":"(Jiang, Wu, and Rozen 2024)","noteIndex":0},"citationItems":[{"id":687,"uris":["http://zotero.org/users/14858941/items/TNZKE37K"],"itemData":{"id":687,"type":"article-journal","abstract":"Mutational signatures are characteristic patterns of mutations caused by endogenous mutational processes or by exogenous mutational exposures. Much research has focused on the problem of inferring mutational signatures as latent variables in somatic mutation data from multiple tumors. However, the problem of determining which signatures are present in a given sample and how many mutations each signature is responsible for has received negligible attention. In particular, there has been little systematic benchmarking of various approaches to this problem. This problem is referred to as \"signature attribution\" in a single sample. We show that this is a challenging problem, because there are often many combinations of signatures that can reconstruct the mutational spectrum of a given sample reasonably well. We benchmarked the accuracy of five approaches to signature attribution, including a new approach we call Presence Attribute Signature Activity (PASA), on large synthetic data sets. These data sets recapitulated the single-base, insertion-deletion, and doublet-base mutational signature repertoires of 9 cancer types. For single-base substitution mutations, PASA outperformed other approaches on all the cancer types combined. Interestingly, however, the ranking of approaches varied by cancer type. For doublet-base substitutions and small insertions and deletions, the ranking of approaches was more stable, with PASA outperforming other approaches in most, but not all of the nine cancer types. For all mutation types, the ranking of approaches varied by cancer type, and no approach achieved both high precision and recall. We believe these observations reflect the inherent challenges in signature attribution.","container-title":"bioRxiv","DOI":"10.1101/2024.05.20.594967","title":"A new approach to the challenging problem of mutational signature attribution","URL":"https://doi.org/10.1101/2024.05.20.594967","author":[{"family":"Jiang","given":"Nanhai"},{"family":"Wu","given":"Yang"},{"family":"Rozen","given":"Steven G"}],"issued":{"date-parts":[["2024"]]}}}],"schema":"https://github.com/citation-style-language/schema/raw/master/csl-citation.json"} </w:instrText>
      </w:r>
      <w:r w:rsidR="000F4E09">
        <w:rPr>
          <w:rFonts w:ascii="Times New Roman" w:hAnsi="Times New Roman" w:cs="Times New Roman"/>
          <w:sz w:val="24"/>
          <w:szCs w:val="24"/>
        </w:rPr>
        <w:fldChar w:fldCharType="separate"/>
      </w:r>
      <w:r w:rsidR="000F4E09" w:rsidRPr="000F4E09">
        <w:rPr>
          <w:rFonts w:ascii="Times New Roman" w:hAnsi="Times New Roman" w:cs="Times New Roman"/>
          <w:sz w:val="24"/>
        </w:rPr>
        <w:t>(Jiang, Wu, and Rozen 2024)</w:t>
      </w:r>
      <w:r w:rsidR="000F4E09">
        <w:rPr>
          <w:rFonts w:ascii="Times New Roman" w:hAnsi="Times New Roman" w:cs="Times New Roman"/>
          <w:sz w:val="24"/>
          <w:szCs w:val="24"/>
        </w:rPr>
        <w:fldChar w:fldCharType="end"/>
      </w:r>
      <w:r w:rsidRPr="008A1C58">
        <w:rPr>
          <w:rFonts w:ascii="Times New Roman" w:hAnsi="Times New Roman" w:cs="Times New Roman"/>
          <w:sz w:val="24"/>
          <w:szCs w:val="24"/>
        </w:rPr>
        <w:t xml:space="preserve">. </w:t>
      </w:r>
      <w:r w:rsidR="004235BD" w:rsidRPr="004235BD">
        <w:rPr>
          <w:rFonts w:ascii="Times New Roman" w:hAnsi="Times New Roman" w:cs="Times New Roman"/>
          <w:sz w:val="24"/>
          <w:szCs w:val="24"/>
        </w:rPr>
        <w:t xml:space="preserve">Tumors with high TMB often exhibit </w:t>
      </w:r>
      <w:r w:rsidR="004235BD">
        <w:rPr>
          <w:rFonts w:ascii="Times New Roman" w:hAnsi="Times New Roman" w:cs="Times New Roman" w:hint="eastAsia"/>
          <w:sz w:val="24"/>
          <w:szCs w:val="24"/>
        </w:rPr>
        <w:t xml:space="preserve">large amounts of </w:t>
      </w:r>
      <w:r w:rsidR="004235BD" w:rsidRPr="004235BD">
        <w:rPr>
          <w:rFonts w:ascii="Times New Roman" w:hAnsi="Times New Roman" w:cs="Times New Roman"/>
          <w:sz w:val="24"/>
          <w:szCs w:val="24"/>
        </w:rPr>
        <w:t xml:space="preserve">1 bp T deletions and/or insertions in polyT sequences (DEL:T:1:5+ and/or INS:T:1:5+). These predominant peaks can obscure other signals, affecting the accuracy of signature assignment analysis. To address this, we propose a </w:t>
      </w:r>
      <w:r w:rsidR="004235BD">
        <w:rPr>
          <w:rFonts w:ascii="Times New Roman" w:hAnsi="Times New Roman" w:cs="Times New Roman" w:hint="eastAsia"/>
          <w:sz w:val="24"/>
          <w:szCs w:val="24"/>
        </w:rPr>
        <w:t>novel</w:t>
      </w:r>
      <w:r w:rsidR="004235BD" w:rsidRPr="004235BD">
        <w:rPr>
          <w:rFonts w:ascii="Times New Roman" w:hAnsi="Times New Roman" w:cs="Times New Roman"/>
          <w:sz w:val="24"/>
          <w:szCs w:val="24"/>
        </w:rPr>
        <w:t xml:space="preserve"> approach for analyzing signature assignments </w:t>
      </w:r>
      <w:r w:rsidR="00C17BED">
        <w:rPr>
          <w:rFonts w:ascii="Times New Roman" w:hAnsi="Times New Roman" w:cs="Times New Roman" w:hint="eastAsia"/>
          <w:sz w:val="24"/>
          <w:szCs w:val="24"/>
        </w:rPr>
        <w:t>specialized for indel spectra</w:t>
      </w:r>
      <w:r w:rsidR="00E7362A">
        <w:rPr>
          <w:rFonts w:ascii="Times New Roman" w:hAnsi="Times New Roman" w:cs="Times New Roman" w:hint="eastAsia"/>
          <w:sz w:val="24"/>
          <w:szCs w:val="24"/>
        </w:rPr>
        <w:t>:</w:t>
      </w:r>
      <w:r w:rsidR="004235BD" w:rsidRPr="004235BD">
        <w:rPr>
          <w:rFonts w:ascii="Times New Roman" w:hAnsi="Times New Roman" w:cs="Times New Roman"/>
          <w:sz w:val="24"/>
          <w:szCs w:val="24"/>
        </w:rPr>
        <w:t xml:space="preserve"> </w:t>
      </w:r>
      <w:r w:rsidR="00E7362A">
        <w:rPr>
          <w:rFonts w:ascii="Times New Roman" w:hAnsi="Times New Roman" w:cs="Times New Roman" w:hint="eastAsia"/>
          <w:sz w:val="24"/>
          <w:szCs w:val="24"/>
        </w:rPr>
        <w:t>f</w:t>
      </w:r>
      <w:r w:rsidR="004235BD" w:rsidRPr="004235BD">
        <w:rPr>
          <w:rFonts w:ascii="Times New Roman" w:hAnsi="Times New Roman" w:cs="Times New Roman"/>
          <w:sz w:val="24"/>
          <w:szCs w:val="24"/>
        </w:rPr>
        <w:t xml:space="preserve">irst, we removed DEL:T:1:5+ and INS:T:1:5+ mutations to enhance the visibility of other peaks, resulting in ID81 catalogs/signatures. Next, these ID81 catalogs were reconstructed from the ID81 signatures. After this reconstruction, DEL:T:1:5+ and INS:T:1:5+ mutations were reintroduced, and the signature assignment analysis was performed by comparing the original and reconstructed catalogs with C_ID1 and C_ID2. This method allows for the extraction of more detailed information in </w:t>
      </w:r>
      <w:r w:rsidR="0077339A">
        <w:rPr>
          <w:rFonts w:ascii="Times New Roman" w:hAnsi="Times New Roman" w:cs="Times New Roman" w:hint="eastAsia"/>
          <w:sz w:val="24"/>
          <w:szCs w:val="24"/>
        </w:rPr>
        <w:t>indel spectra</w:t>
      </w:r>
      <w:r w:rsidR="004235BD" w:rsidRPr="004235BD">
        <w:rPr>
          <w:rFonts w:ascii="Times New Roman" w:hAnsi="Times New Roman" w:cs="Times New Roman"/>
          <w:sz w:val="24"/>
          <w:szCs w:val="24"/>
        </w:rPr>
        <w:t xml:space="preserve"> that may be obscured by the presence of DEL:T:1:5+ and INS:T:1:5+.</w:t>
      </w:r>
      <w:r w:rsidR="004235BD">
        <w:rPr>
          <w:rFonts w:ascii="Times New Roman" w:hAnsi="Times New Roman" w:cs="Times New Roman" w:hint="eastAsia"/>
          <w:sz w:val="24"/>
          <w:szCs w:val="24"/>
        </w:rPr>
        <w:t xml:space="preserve"> </w:t>
      </w:r>
    </w:p>
    <w:p w14:paraId="6EBC889B" w14:textId="2EC37488" w:rsidR="00E07F96" w:rsidRPr="00E07F96" w:rsidRDefault="00E07F96" w:rsidP="00E07F96">
      <w:pPr>
        <w:spacing w:line="480" w:lineRule="auto"/>
        <w:rPr>
          <w:rFonts w:ascii="Times New Roman" w:hAnsi="Times New Roman" w:cs="Times New Roman"/>
          <w:sz w:val="24"/>
          <w:szCs w:val="24"/>
        </w:rPr>
      </w:pPr>
      <w:r w:rsidRPr="00E07F96">
        <w:rPr>
          <w:rFonts w:ascii="Times New Roman" w:hAnsi="Times New Roman" w:cs="Times New Roman"/>
          <w:sz w:val="24"/>
          <w:szCs w:val="24"/>
        </w:rPr>
        <w:t xml:space="preserve">Consistent with previous studies, C_ID1, C_ID2, C_ID5, and C_ID8 were detected across most cancer types, with C_ID3 showing a strong presence in lung </w:t>
      </w:r>
      <w:r w:rsidR="001F06CC">
        <w:rPr>
          <w:rFonts w:ascii="Times New Roman" w:hAnsi="Times New Roman" w:cs="Times New Roman" w:hint="eastAsia"/>
          <w:sz w:val="24"/>
          <w:szCs w:val="24"/>
        </w:rPr>
        <w:t xml:space="preserve">and liver </w:t>
      </w:r>
      <w:r w:rsidRPr="00E07F96">
        <w:rPr>
          <w:rFonts w:ascii="Times New Roman" w:hAnsi="Times New Roman" w:cs="Times New Roman"/>
          <w:sz w:val="24"/>
          <w:szCs w:val="24"/>
        </w:rPr>
        <w:t xml:space="preserve">cancers and C_ID13 </w:t>
      </w:r>
      <w:r w:rsidRPr="00E07F96">
        <w:rPr>
          <w:rFonts w:ascii="Times New Roman" w:hAnsi="Times New Roman" w:cs="Times New Roman"/>
          <w:sz w:val="24"/>
          <w:szCs w:val="24"/>
        </w:rPr>
        <w:lastRenderedPageBreak/>
        <w:t xml:space="preserve">prominently observed in skin cancers. The novel signatures identified by mSigHdp were generally active in fewer cancer types compared to COSMIC signatures, with the exception of H_ID24 and H_ID25, which were widespread across various cancers (Figure 2). We analyzed the correlations between our ID signature </w:t>
      </w:r>
      <w:r w:rsidR="00637B91">
        <w:rPr>
          <w:rFonts w:ascii="Times New Roman" w:hAnsi="Times New Roman" w:cs="Times New Roman" w:hint="eastAsia"/>
          <w:sz w:val="24"/>
          <w:szCs w:val="24"/>
        </w:rPr>
        <w:t>activities</w:t>
      </w:r>
      <w:r w:rsidRPr="00E07F96">
        <w:rPr>
          <w:rFonts w:ascii="Times New Roman" w:hAnsi="Times New Roman" w:cs="Times New Roman"/>
          <w:sz w:val="24"/>
          <w:szCs w:val="24"/>
        </w:rPr>
        <w:t xml:space="preserve"> and the SBS signature </w:t>
      </w:r>
      <w:r w:rsidR="00637B91">
        <w:rPr>
          <w:rFonts w:ascii="Times New Roman" w:hAnsi="Times New Roman" w:cs="Times New Roman" w:hint="eastAsia"/>
          <w:sz w:val="24"/>
          <w:szCs w:val="24"/>
        </w:rPr>
        <w:t>activities from</w:t>
      </w:r>
      <w:r w:rsidRPr="00E07F96">
        <w:rPr>
          <w:rFonts w:ascii="Times New Roman" w:hAnsi="Times New Roman" w:cs="Times New Roman"/>
          <w:sz w:val="24"/>
          <w:szCs w:val="24"/>
        </w:rPr>
        <w:t xml:space="preserve"> Degasperi et al. in PCAWG and HMF samples </w:t>
      </w:r>
      <w:r w:rsidRPr="005B425D">
        <w:rPr>
          <w:rFonts w:ascii="Times New Roman" w:hAnsi="Times New Roman" w:cs="Times New Roman"/>
          <w:sz w:val="24"/>
          <w:szCs w:val="24"/>
        </w:rPr>
        <w:t>(</w:t>
      </w:r>
      <w:r w:rsidR="006A449D" w:rsidRPr="005B425D">
        <w:rPr>
          <w:rFonts w:ascii="Times New Roman" w:hAnsi="Times New Roman" w:cs="Times New Roman" w:hint="eastAsia"/>
          <w:sz w:val="24"/>
          <w:szCs w:val="24"/>
        </w:rPr>
        <w:t>Table S5</w:t>
      </w:r>
      <w:r w:rsidRPr="005B425D">
        <w:rPr>
          <w:rFonts w:ascii="Times New Roman" w:hAnsi="Times New Roman" w:cs="Times New Roman"/>
          <w:sz w:val="24"/>
          <w:szCs w:val="24"/>
        </w:rPr>
        <w:t>)</w:t>
      </w:r>
      <w:r w:rsidRPr="00E07F96">
        <w:rPr>
          <w:rFonts w:ascii="Times New Roman" w:hAnsi="Times New Roman" w:cs="Times New Roman"/>
          <w:sz w:val="24"/>
          <w:szCs w:val="24"/>
        </w:rPr>
        <w:t>. Our analysis confirmed strong correlations among C_ID3, SBS4, and SBS92, all linked to tobacco-induced lung cancer (Spearman correlation coefficients: 0.7</w:t>
      </w:r>
      <w:r w:rsidR="00F3131E">
        <w:rPr>
          <w:rFonts w:ascii="Times New Roman" w:hAnsi="Times New Roman" w:cs="Times New Roman" w:hint="eastAsia"/>
          <w:sz w:val="24"/>
          <w:szCs w:val="24"/>
        </w:rPr>
        <w:t>5</w:t>
      </w:r>
      <w:r w:rsidRPr="00E07F96">
        <w:rPr>
          <w:rFonts w:ascii="Times New Roman" w:hAnsi="Times New Roman" w:cs="Times New Roman"/>
          <w:sz w:val="24"/>
          <w:szCs w:val="24"/>
        </w:rPr>
        <w:t xml:space="preserve"> between C_ID3 and SBS4, 0.</w:t>
      </w:r>
      <w:r w:rsidR="0058575D">
        <w:rPr>
          <w:rFonts w:ascii="Times New Roman" w:hAnsi="Times New Roman" w:cs="Times New Roman" w:hint="eastAsia"/>
          <w:sz w:val="24"/>
          <w:szCs w:val="24"/>
        </w:rPr>
        <w:t>5</w:t>
      </w:r>
      <w:r w:rsidR="00D17DAB">
        <w:rPr>
          <w:rFonts w:ascii="Times New Roman" w:hAnsi="Times New Roman" w:cs="Times New Roman" w:hint="eastAsia"/>
          <w:sz w:val="24"/>
          <w:szCs w:val="24"/>
        </w:rPr>
        <w:t>9</w:t>
      </w:r>
      <w:r w:rsidRPr="00E07F96">
        <w:rPr>
          <w:rFonts w:ascii="Times New Roman" w:hAnsi="Times New Roman" w:cs="Times New Roman"/>
          <w:sz w:val="24"/>
          <w:szCs w:val="24"/>
        </w:rPr>
        <w:t xml:space="preserve"> between C_ID3 and SBS92, Figure 3A). Additionally, a strong correlation was observed between C_ID13 and SBS7a, both associated with UV exposure (Spearman correlation coefficient: 0.</w:t>
      </w:r>
      <w:r w:rsidR="00D17DAB">
        <w:rPr>
          <w:rFonts w:ascii="Times New Roman" w:hAnsi="Times New Roman" w:cs="Times New Roman" w:hint="eastAsia"/>
          <w:sz w:val="24"/>
          <w:szCs w:val="24"/>
        </w:rPr>
        <w:t>81</w:t>
      </w:r>
      <w:r w:rsidRPr="00E07F96">
        <w:rPr>
          <w:rFonts w:ascii="Times New Roman" w:hAnsi="Times New Roman" w:cs="Times New Roman"/>
          <w:sz w:val="24"/>
          <w:szCs w:val="24"/>
        </w:rPr>
        <w:t>, Figure 3A).</w:t>
      </w:r>
    </w:p>
    <w:p w14:paraId="3C6F28EB" w14:textId="2881EB6E" w:rsidR="00D43E6E" w:rsidRDefault="00374059" w:rsidP="00E07F96">
      <w:pPr>
        <w:spacing w:line="480" w:lineRule="auto"/>
        <w:rPr>
          <w:rFonts w:ascii="Times New Roman" w:hAnsi="Times New Roman" w:cs="Times New Roman"/>
          <w:sz w:val="24"/>
          <w:szCs w:val="24"/>
        </w:rPr>
      </w:pPr>
      <w:r>
        <w:rPr>
          <w:rFonts w:ascii="Times New Roman" w:hAnsi="Times New Roman" w:cs="Times New Roman" w:hint="eastAsia"/>
          <w:sz w:val="24"/>
          <w:szCs w:val="24"/>
        </w:rPr>
        <w:t>Highly correlated genes were clustered into several interesting modules:</w:t>
      </w:r>
      <w:r w:rsidR="00E07F96" w:rsidRPr="00E07F96">
        <w:rPr>
          <w:rFonts w:ascii="Times New Roman" w:hAnsi="Times New Roman" w:cs="Times New Roman"/>
          <w:sz w:val="24"/>
          <w:szCs w:val="24"/>
        </w:rPr>
        <w:t xml:space="preserve"> we identified a module of four signatures related to cell replication: SBS1 (5mC deamination during cell replication), SBS18 (linked to reactive oxygen species), C_ID1 and C_ID2 (replication slippage) (Figure 3</w:t>
      </w:r>
      <w:r w:rsidR="0058575D">
        <w:rPr>
          <w:rFonts w:ascii="Times New Roman" w:hAnsi="Times New Roman" w:cs="Times New Roman" w:hint="eastAsia"/>
          <w:sz w:val="24"/>
          <w:szCs w:val="24"/>
        </w:rPr>
        <w:t>B</w:t>
      </w:r>
      <w:r w:rsidR="00E07F96" w:rsidRPr="00E07F96">
        <w:rPr>
          <w:rFonts w:ascii="Times New Roman" w:hAnsi="Times New Roman" w:cs="Times New Roman"/>
          <w:sz w:val="24"/>
          <w:szCs w:val="24"/>
        </w:rPr>
        <w:t xml:space="preserve">). </w:t>
      </w:r>
      <w:r w:rsidR="0058575D">
        <w:rPr>
          <w:rFonts w:ascii="Times New Roman" w:hAnsi="Times New Roman" w:cs="Times New Roman" w:hint="eastAsia"/>
          <w:sz w:val="24"/>
          <w:szCs w:val="24"/>
        </w:rPr>
        <w:t xml:space="preserve">A dHR module was identified consisting of SBS3, SBS8 and C_ID6: SBS3 and C_ID6 were classified related to defective HR DNA damage repair, which suggests the potential etiology of SBS8 (Figure 3C). </w:t>
      </w:r>
      <w:r w:rsidR="00E07F96" w:rsidRPr="00E07F96">
        <w:rPr>
          <w:rFonts w:ascii="Times New Roman" w:hAnsi="Times New Roman" w:cs="Times New Roman"/>
          <w:sz w:val="24"/>
          <w:szCs w:val="24"/>
        </w:rPr>
        <w:t>A correlation module was also noted, including C_ID14, SBS35, SBS88, and SBS93 (Figure 3D). SBS88, and SBS93 are frequently observed in gastrointestinal (GI) tracts, while SBS35 is associated with platinum treatment, suggesting a possible etiology for C_ID14 related to platinum treatment in GI tract cancers. Notably, we identified a dMMR (defective DNA mismatch repair) module comprising five signatures: SBS44, C_ID7, H_ID33, H_ID37, and H_ID38 (Figure 3E). Interestingly, only 1 out of 7 dMMR SBS signatures was strongly associated with indels, indicating a distinct mutational process underlying SBS44 compared to the other SBS signatures.</w:t>
      </w:r>
    </w:p>
    <w:p w14:paraId="78D374EF" w14:textId="35CAB42E" w:rsidR="00184CEA" w:rsidRDefault="00184CEA" w:rsidP="00E07F96">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Novel Signatures</w:t>
      </w:r>
    </w:p>
    <w:p w14:paraId="0F158213" w14:textId="77777777" w:rsidR="00594ABF" w:rsidRPr="008A1C58" w:rsidRDefault="00594ABF" w:rsidP="00594ABF">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lastRenderedPageBreak/>
        <w:t>Extended sequence context characterization of novel signatures</w:t>
      </w:r>
    </w:p>
    <w:p w14:paraId="472BDE94" w14:textId="77777777" w:rsidR="00594ABF" w:rsidRPr="00706990" w:rsidRDefault="00594ABF" w:rsidP="00594ABF">
      <w:pPr>
        <w:spacing w:line="480" w:lineRule="auto"/>
        <w:rPr>
          <w:rFonts w:ascii="Times New Roman" w:hAnsi="Times New Roman" w:cs="Times New Roman"/>
          <w:sz w:val="24"/>
          <w:szCs w:val="24"/>
        </w:rPr>
      </w:pPr>
      <w:r w:rsidRPr="00706990">
        <w:rPr>
          <w:rFonts w:ascii="Times New Roman" w:hAnsi="Times New Roman" w:cs="Times New Roman"/>
          <w:sz w:val="24"/>
          <w:szCs w:val="24"/>
        </w:rPr>
        <w:t xml:space="preserve">We observed that some signatures share </w:t>
      </w:r>
      <w:r>
        <w:rPr>
          <w:rFonts w:ascii="Times New Roman" w:hAnsi="Times New Roman" w:cs="Times New Roman" w:hint="eastAsia"/>
          <w:sz w:val="24"/>
          <w:szCs w:val="24"/>
        </w:rPr>
        <w:t xml:space="preserve">the same </w:t>
      </w:r>
      <w:r w:rsidRPr="00706990">
        <w:rPr>
          <w:rFonts w:ascii="Times New Roman" w:hAnsi="Times New Roman" w:cs="Times New Roman"/>
          <w:sz w:val="24"/>
          <w:szCs w:val="24"/>
        </w:rPr>
        <w:t>dominant peaks, prompting an investigation into whether they represent distinct mutational processes. To explore this, we examined the extended sequence contexts of samples with high activity for these signatures to better understand the preferential sequence context of the indels.</w:t>
      </w:r>
    </w:p>
    <w:p w14:paraId="7906BF22" w14:textId="16E70330" w:rsidR="00594ABF" w:rsidRPr="00706990" w:rsidRDefault="00594ABF" w:rsidP="00594ABF">
      <w:pPr>
        <w:spacing w:line="480" w:lineRule="auto"/>
        <w:rPr>
          <w:rFonts w:ascii="Times New Roman" w:hAnsi="Times New Roman" w:cs="Times New Roman"/>
          <w:sz w:val="24"/>
          <w:szCs w:val="24"/>
        </w:rPr>
      </w:pPr>
      <w:r w:rsidRPr="00706990">
        <w:rPr>
          <w:rFonts w:ascii="Times New Roman" w:hAnsi="Times New Roman" w:cs="Times New Roman"/>
          <w:sz w:val="24"/>
          <w:szCs w:val="24"/>
        </w:rPr>
        <w:t xml:space="preserve">Both H_ID24 and C_ID9 display a similar pattern of 1 bp C deletions (DEL:C:1:0). However, analysis of their extended sequence contexts revealed that H_ID24 preferentially deletes C from 5'TTTCX3', while C_ID9 favors deletion from 5'XCTTT3' (Figure </w:t>
      </w:r>
      <w:r w:rsidR="009F6032">
        <w:rPr>
          <w:rFonts w:ascii="Times New Roman" w:hAnsi="Times New Roman" w:cs="Times New Roman" w:hint="eastAsia"/>
          <w:sz w:val="24"/>
          <w:szCs w:val="24"/>
        </w:rPr>
        <w:t>4</w:t>
      </w:r>
      <w:r w:rsidRPr="00706990">
        <w:rPr>
          <w:rFonts w:ascii="Times New Roman" w:hAnsi="Times New Roman" w:cs="Times New Roman"/>
          <w:sz w:val="24"/>
          <w:szCs w:val="24"/>
        </w:rPr>
        <w:t>A). These findings suggest that H_ID24 and C_ID9 originate from distinct mutational processes: H_ID24 preferentially removes cytosine 3' of poly-T sequences, whereas C_ID9 removes cytosine 5' of poly-T sequences. Additionally, DEL:C:1:0 is prominent in H_ID32, where the extended sequence surrounding DEL:C:1:0 shows a balanced ratio of A and T.</w:t>
      </w:r>
    </w:p>
    <w:p w14:paraId="12DF86B9" w14:textId="77D295D3" w:rsidR="00594ABF" w:rsidRPr="00706990" w:rsidRDefault="00594ABF" w:rsidP="00594ABF">
      <w:pPr>
        <w:spacing w:line="480" w:lineRule="auto"/>
        <w:rPr>
          <w:rFonts w:ascii="Times New Roman" w:hAnsi="Times New Roman" w:cs="Times New Roman"/>
          <w:sz w:val="24"/>
          <w:szCs w:val="24"/>
        </w:rPr>
      </w:pPr>
      <w:r w:rsidRPr="00706990">
        <w:rPr>
          <w:rFonts w:ascii="Times New Roman" w:hAnsi="Times New Roman" w:cs="Times New Roman"/>
          <w:sz w:val="24"/>
          <w:szCs w:val="24"/>
        </w:rPr>
        <w:t xml:space="preserve">Furthermore, both H_ID27 and C_ID14 exhibit high levels of INS:C:1:0, with extended sequence analysis indicating that the INS:C:1:0 of these signatures preferentially occurs within poly-G sequences (Figure </w:t>
      </w:r>
      <w:r w:rsidR="009F6032">
        <w:rPr>
          <w:rFonts w:ascii="Times New Roman" w:hAnsi="Times New Roman" w:cs="Times New Roman" w:hint="eastAsia"/>
          <w:sz w:val="24"/>
          <w:szCs w:val="24"/>
        </w:rPr>
        <w:t>4</w:t>
      </w:r>
      <w:r w:rsidRPr="00706990">
        <w:rPr>
          <w:rFonts w:ascii="Times New Roman" w:hAnsi="Times New Roman" w:cs="Times New Roman"/>
          <w:sz w:val="24"/>
          <w:szCs w:val="24"/>
        </w:rPr>
        <w:t xml:space="preserve">B). </w:t>
      </w:r>
      <w:r>
        <w:rPr>
          <w:rFonts w:ascii="Times New Roman" w:hAnsi="Times New Roman" w:cs="Times New Roman" w:hint="eastAsia"/>
          <w:sz w:val="24"/>
          <w:szCs w:val="24"/>
        </w:rPr>
        <w:t>In addition, s</w:t>
      </w:r>
      <w:r w:rsidRPr="00706990">
        <w:rPr>
          <w:rFonts w:ascii="Times New Roman" w:hAnsi="Times New Roman" w:cs="Times New Roman"/>
          <w:sz w:val="24"/>
          <w:szCs w:val="24"/>
        </w:rPr>
        <w:t xml:space="preserve">everal HMF samples strongly support the presence of H_ID27, leading us to propose that H_ID27 is a variant form of C_ID14, characterized by a </w:t>
      </w:r>
      <w:r>
        <w:rPr>
          <w:rFonts w:ascii="Times New Roman" w:hAnsi="Times New Roman" w:cs="Times New Roman" w:hint="eastAsia"/>
          <w:sz w:val="24"/>
          <w:szCs w:val="24"/>
        </w:rPr>
        <w:t>lower</w:t>
      </w:r>
      <w:r w:rsidRPr="00706990">
        <w:rPr>
          <w:rFonts w:ascii="Times New Roman" w:hAnsi="Times New Roman" w:cs="Times New Roman"/>
          <w:sz w:val="24"/>
          <w:szCs w:val="24"/>
        </w:rPr>
        <w:t xml:space="preserve"> proportion of </w:t>
      </w:r>
      <w:r>
        <w:rPr>
          <w:rFonts w:ascii="Times New Roman" w:hAnsi="Times New Roman" w:cs="Times New Roman" w:hint="eastAsia"/>
          <w:sz w:val="24"/>
          <w:szCs w:val="24"/>
        </w:rPr>
        <w:t>INS:T:1:5+ (</w:t>
      </w:r>
      <w:r w:rsidRPr="005B425D">
        <w:rPr>
          <w:rFonts w:ascii="Times New Roman" w:hAnsi="Times New Roman" w:cs="Times New Roman" w:hint="eastAsia"/>
          <w:sz w:val="24"/>
          <w:szCs w:val="24"/>
        </w:rPr>
        <w:t>Figure S</w:t>
      </w:r>
      <w:r w:rsidR="00543FB9">
        <w:rPr>
          <w:rFonts w:ascii="Times New Roman" w:hAnsi="Times New Roman" w:cs="Times New Roman" w:hint="eastAsia"/>
          <w:sz w:val="24"/>
          <w:szCs w:val="24"/>
        </w:rPr>
        <w:t>5</w:t>
      </w:r>
      <w:r>
        <w:rPr>
          <w:rFonts w:ascii="Times New Roman" w:hAnsi="Times New Roman" w:cs="Times New Roman" w:hint="eastAsia"/>
          <w:sz w:val="24"/>
          <w:szCs w:val="24"/>
        </w:rPr>
        <w:t>)</w:t>
      </w:r>
      <w:r w:rsidRPr="00706990">
        <w:rPr>
          <w:rFonts w:ascii="Times New Roman" w:hAnsi="Times New Roman" w:cs="Times New Roman"/>
          <w:sz w:val="24"/>
          <w:szCs w:val="24"/>
        </w:rPr>
        <w:t>.</w:t>
      </w:r>
    </w:p>
    <w:p w14:paraId="244014FE" w14:textId="0EBA2F25" w:rsidR="00594ABF" w:rsidRDefault="00594ABF" w:rsidP="00594ABF">
      <w:pPr>
        <w:spacing w:line="480" w:lineRule="auto"/>
        <w:rPr>
          <w:rFonts w:ascii="Times New Roman" w:hAnsi="Times New Roman" w:cs="Times New Roman"/>
          <w:sz w:val="24"/>
          <w:szCs w:val="24"/>
        </w:rPr>
      </w:pPr>
      <w:r w:rsidRPr="00706990">
        <w:rPr>
          <w:rFonts w:ascii="Times New Roman" w:hAnsi="Times New Roman" w:cs="Times New Roman"/>
          <w:sz w:val="24"/>
          <w:szCs w:val="24"/>
        </w:rPr>
        <w:t xml:space="preserve">H_ID32 primarily consists of 1 bp C/T insertions and deletions in TA-rich sequences, while H_ID26 describes T insertion sequences with a higher number of A bases (Figure </w:t>
      </w:r>
      <w:r w:rsidR="00C71BAF">
        <w:rPr>
          <w:rFonts w:ascii="Times New Roman" w:hAnsi="Times New Roman" w:cs="Times New Roman" w:hint="eastAsia"/>
          <w:sz w:val="24"/>
          <w:szCs w:val="24"/>
        </w:rPr>
        <w:t>4</w:t>
      </w:r>
      <w:r w:rsidRPr="00706990">
        <w:rPr>
          <w:rFonts w:ascii="Times New Roman" w:hAnsi="Times New Roman" w:cs="Times New Roman"/>
          <w:sz w:val="24"/>
          <w:szCs w:val="24"/>
        </w:rPr>
        <w:t xml:space="preserve">C, D). Although H_ID27 and H_ID28 both display 1 bp C insertions (INS:C:1:0), they represent two distinct processes: H_ID27 preferentially inserts a cytosine 3' of poly-A sequences, while H_ID28 inserts a cytosine or guanine 3' of poly-G sequences. Based on these observations, we </w:t>
      </w:r>
      <w:r w:rsidRPr="00706990">
        <w:rPr>
          <w:rFonts w:ascii="Times New Roman" w:hAnsi="Times New Roman" w:cs="Times New Roman"/>
          <w:sz w:val="24"/>
          <w:szCs w:val="24"/>
        </w:rPr>
        <w:lastRenderedPageBreak/>
        <w:t xml:space="preserve">conclude that H_ID27 and H_ID28 arise from two distinct mutational processes rather than an over-splitting of a single process. Additionally, the primary mutation types in H_ID28 exhibit a similar pattern in extended sequence context analysis; specifically, the insertion of repeats, along with 1 bp C and 1 bp T, tends to occur 3' of poly-G sequences (Figure </w:t>
      </w:r>
      <w:r w:rsidR="00C71BAF">
        <w:rPr>
          <w:rFonts w:ascii="Times New Roman" w:hAnsi="Times New Roman" w:cs="Times New Roman" w:hint="eastAsia"/>
          <w:sz w:val="24"/>
          <w:szCs w:val="24"/>
        </w:rPr>
        <w:t>4</w:t>
      </w:r>
      <w:r w:rsidRPr="00706990">
        <w:rPr>
          <w:rFonts w:ascii="Times New Roman" w:hAnsi="Times New Roman" w:cs="Times New Roman"/>
          <w:sz w:val="24"/>
          <w:szCs w:val="24"/>
        </w:rPr>
        <w:t>B, E)</w:t>
      </w:r>
      <w:r w:rsidR="00FA1427">
        <w:rPr>
          <w:rFonts w:ascii="Times New Roman" w:hAnsi="Times New Roman" w:cs="Times New Roman" w:hint="eastAsia"/>
          <w:sz w:val="24"/>
          <w:szCs w:val="24"/>
        </w:rPr>
        <w:t xml:space="preserve">. </w:t>
      </w:r>
      <w:r w:rsidR="00AE00AE" w:rsidRPr="00AE00AE">
        <w:rPr>
          <w:rFonts w:ascii="Times New Roman" w:hAnsi="Times New Roman" w:cs="Times New Roman"/>
          <w:sz w:val="24"/>
          <w:szCs w:val="24"/>
        </w:rPr>
        <w:t>In summary, characterizing the extended sequence contexts highlights the specific sequence preferences of mutational processes. Moreover, it serves as a critical tool for distinguishing signatures with similar dominant peaks, thereby determining whether they represent distinct mutational processes or variations of the same process.</w:t>
      </w:r>
    </w:p>
    <w:p w14:paraId="3AA2B17C" w14:textId="77777777" w:rsidR="00A63F9F" w:rsidRPr="008A1C58" w:rsidRDefault="00A63F9F" w:rsidP="00A63F9F">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MSI signatures</w:t>
      </w:r>
    </w:p>
    <w:p w14:paraId="3D97F917" w14:textId="0F8EC281" w:rsidR="00442D83" w:rsidRPr="00442D83" w:rsidRDefault="00442D83" w:rsidP="00442D83">
      <w:pPr>
        <w:spacing w:line="480" w:lineRule="auto"/>
        <w:rPr>
          <w:rFonts w:ascii="Times New Roman" w:hAnsi="Times New Roman" w:cs="Times New Roman"/>
          <w:sz w:val="24"/>
          <w:szCs w:val="24"/>
        </w:rPr>
      </w:pPr>
      <w:r w:rsidRPr="00442D83">
        <w:rPr>
          <w:rFonts w:ascii="Times New Roman" w:hAnsi="Times New Roman" w:cs="Times New Roman"/>
          <w:sz w:val="24"/>
          <w:szCs w:val="24"/>
        </w:rPr>
        <w:t xml:space="preserve">Some microsatellite stable (MSS) tumors exhibit a high ratio of MSI signature activity, likely due to strong MSI characteristics, such as elevated indel rates and single-base substitution (SBS) mutation loads, despite their MSS classification. Although MSI status was provided in the PCAWG and HMF datasets, several samples displaying MSI characteristics—such as high SBS and indel mutations alongside MSI-associated SBS signatures—were classified as MSS. To resolve this discrepancy, we updated the MSI status using MSISeq, a software tool designed to identify MSI status based on catalogs of somatic mutations (Huang et al.). MSISeq identified an additional </w:t>
      </w:r>
      <w:r w:rsidR="00A1143B">
        <w:rPr>
          <w:rFonts w:ascii="Times New Roman" w:hAnsi="Times New Roman" w:cs="Times New Roman" w:hint="eastAsia"/>
          <w:sz w:val="24"/>
          <w:szCs w:val="24"/>
        </w:rPr>
        <w:t>98</w:t>
      </w:r>
      <w:r w:rsidRPr="00442D83">
        <w:rPr>
          <w:rFonts w:ascii="Times New Roman" w:hAnsi="Times New Roman" w:cs="Times New Roman"/>
          <w:sz w:val="24"/>
          <w:szCs w:val="24"/>
        </w:rPr>
        <w:t xml:space="preserve"> MSI tumors beyond the 91 previously reported in the literature. In total, we identified </w:t>
      </w:r>
      <w:r w:rsidR="00187F59">
        <w:rPr>
          <w:rFonts w:ascii="Times New Roman" w:hAnsi="Times New Roman" w:cs="Times New Roman" w:hint="eastAsia"/>
          <w:sz w:val="24"/>
          <w:szCs w:val="24"/>
        </w:rPr>
        <w:t>189</w:t>
      </w:r>
      <w:r w:rsidRPr="00442D83">
        <w:rPr>
          <w:rFonts w:ascii="Times New Roman" w:hAnsi="Times New Roman" w:cs="Times New Roman"/>
          <w:sz w:val="24"/>
          <w:szCs w:val="24"/>
        </w:rPr>
        <w:t xml:space="preserve"> MSI tumors with SBS mutation counts ranging from 10,839 to 2,432,617 and indel mutations ranging from 5,060 to 318,631. For subsequent analyses, we will refer to these </w:t>
      </w:r>
      <w:r w:rsidR="00A1143B">
        <w:rPr>
          <w:rFonts w:ascii="Times New Roman" w:hAnsi="Times New Roman" w:cs="Times New Roman" w:hint="eastAsia"/>
          <w:sz w:val="24"/>
          <w:szCs w:val="24"/>
        </w:rPr>
        <w:t>189</w:t>
      </w:r>
      <w:r w:rsidRPr="00442D83">
        <w:rPr>
          <w:rFonts w:ascii="Times New Roman" w:hAnsi="Times New Roman" w:cs="Times New Roman"/>
          <w:sz w:val="24"/>
          <w:szCs w:val="24"/>
        </w:rPr>
        <w:t xml:space="preserve"> tumors as MSI tumors (Figure </w:t>
      </w:r>
      <w:r w:rsidR="00C71BAF">
        <w:rPr>
          <w:rFonts w:ascii="Times New Roman" w:hAnsi="Times New Roman" w:cs="Times New Roman" w:hint="eastAsia"/>
          <w:sz w:val="24"/>
          <w:szCs w:val="24"/>
        </w:rPr>
        <w:t>5</w:t>
      </w:r>
      <w:r w:rsidRPr="00442D83">
        <w:rPr>
          <w:rFonts w:ascii="Times New Roman" w:hAnsi="Times New Roman" w:cs="Times New Roman"/>
          <w:sz w:val="24"/>
          <w:szCs w:val="24"/>
        </w:rPr>
        <w:t xml:space="preserve">A). Notably, these MSI tumors typically exhibit a higher prevalence of deletions compared to insertions (Figure </w:t>
      </w:r>
      <w:r w:rsidR="00C71BAF">
        <w:rPr>
          <w:rFonts w:ascii="Times New Roman" w:hAnsi="Times New Roman" w:cs="Times New Roman" w:hint="eastAsia"/>
          <w:sz w:val="24"/>
          <w:szCs w:val="24"/>
        </w:rPr>
        <w:t>5</w:t>
      </w:r>
      <w:r w:rsidRPr="00442D83">
        <w:rPr>
          <w:rFonts w:ascii="Times New Roman" w:hAnsi="Times New Roman" w:cs="Times New Roman"/>
          <w:sz w:val="24"/>
          <w:szCs w:val="24"/>
        </w:rPr>
        <w:t>B), suggesting that defective DNA mismatch repair predominantly leads to nucleotide removal rather than insertions.</w:t>
      </w:r>
    </w:p>
    <w:p w14:paraId="0A3BCF36" w14:textId="77777777" w:rsidR="00442D83" w:rsidRPr="00442D83" w:rsidRDefault="00442D83" w:rsidP="00442D83">
      <w:pPr>
        <w:spacing w:line="480" w:lineRule="auto"/>
        <w:rPr>
          <w:rFonts w:ascii="Times New Roman" w:hAnsi="Times New Roman" w:cs="Times New Roman"/>
          <w:sz w:val="24"/>
          <w:szCs w:val="24"/>
        </w:rPr>
      </w:pPr>
      <w:r w:rsidRPr="00442D83">
        <w:rPr>
          <w:rFonts w:ascii="Times New Roman" w:hAnsi="Times New Roman" w:cs="Times New Roman"/>
          <w:sz w:val="24"/>
          <w:szCs w:val="24"/>
        </w:rPr>
        <w:lastRenderedPageBreak/>
        <w:t>By leveraging the higher prevalence of MSI tumors in the aggregated dataset, we identified four additional MSI-associated ID signatures beyond COSMIC ID7: H_ID33, H_ID34, H_ID37, and H_ID38 (Figure 4C). COSMIC v3.4 lists seven single-base substitution (SBS) signatures associated with mismatch repair (MMR) deficiency: SBS6, SBS14, SBS15, SBS20, SBS21, SBS26, and SBS44. These signatures frequently co-occur and exhibit overlapping mutation patterns; for example, SBS44 and SBS20 display nearly identical C&gt;A mutation profiles, while SBS6 and SBS15 share a prominent CCG&gt;CTG peak.</w:t>
      </w:r>
    </w:p>
    <w:p w14:paraId="3388F4A7" w14:textId="4F9C9869" w:rsidR="00442D83" w:rsidRPr="00442D83" w:rsidRDefault="00442D83" w:rsidP="00442D83">
      <w:pPr>
        <w:spacing w:line="480" w:lineRule="auto"/>
        <w:rPr>
          <w:rFonts w:ascii="Times New Roman" w:hAnsi="Times New Roman" w:cs="Times New Roman"/>
          <w:sz w:val="24"/>
          <w:szCs w:val="24"/>
        </w:rPr>
      </w:pPr>
      <w:commentRangeStart w:id="57"/>
      <w:r w:rsidRPr="00442D83">
        <w:rPr>
          <w:rFonts w:ascii="Times New Roman" w:hAnsi="Times New Roman" w:cs="Times New Roman"/>
          <w:sz w:val="24"/>
          <w:szCs w:val="24"/>
        </w:rPr>
        <w:t xml:space="preserve">In our examination of ID signatures, we observed similar patterns: H_ID33, H_ID37, and C_ID7 all exhibit &gt;1 bp deletions at repeat sequences but are associated with distinct ID types (Figure </w:t>
      </w:r>
      <w:r w:rsidR="00C71BAF">
        <w:rPr>
          <w:rFonts w:ascii="Times New Roman" w:hAnsi="Times New Roman" w:cs="Times New Roman" w:hint="eastAsia"/>
          <w:sz w:val="24"/>
          <w:szCs w:val="24"/>
        </w:rPr>
        <w:t>5</w:t>
      </w:r>
      <w:r w:rsidRPr="00442D83">
        <w:rPr>
          <w:rFonts w:ascii="Times New Roman" w:hAnsi="Times New Roman" w:cs="Times New Roman"/>
          <w:sz w:val="24"/>
          <w:szCs w:val="24"/>
        </w:rPr>
        <w:t xml:space="preserve">C). We evaluated the relationships among these five signatures and two other replication slippage and MSI-associated signatures (C_ID1 and C_ID2). The four MSI signatures demonstrated high correlation with one another, suggesting they arise from associated downstream pathways of defective MMR. </w:t>
      </w:r>
      <w:commentRangeEnd w:id="57"/>
      <w:r w:rsidR="00B507A4">
        <w:rPr>
          <w:rStyle w:val="CommentReference"/>
        </w:rPr>
        <w:commentReference w:id="57"/>
      </w:r>
      <w:r w:rsidRPr="00442D83">
        <w:rPr>
          <w:rFonts w:ascii="Times New Roman" w:hAnsi="Times New Roman" w:cs="Times New Roman"/>
          <w:sz w:val="24"/>
          <w:szCs w:val="24"/>
        </w:rPr>
        <w:t>Conversely, C_ID1—characterized by 1 bp T insertions into polyT sequences—showed negative correlations with the other MSI signatures. H_ID34 primarily describes 1 bp T deletions from short T sequences and does not correlate with any other MSI sig</w:t>
      </w:r>
      <w:r w:rsidRPr="003A5193">
        <w:rPr>
          <w:rFonts w:ascii="Times New Roman" w:hAnsi="Times New Roman" w:cs="Times New Roman"/>
          <w:sz w:val="24"/>
          <w:szCs w:val="24"/>
        </w:rPr>
        <w:t xml:space="preserve">natures. </w:t>
      </w:r>
      <w:r w:rsidR="005F315C">
        <w:rPr>
          <w:rFonts w:ascii="Times New Roman" w:hAnsi="Times New Roman" w:cs="Times New Roman"/>
          <w:sz w:val="24"/>
          <w:szCs w:val="24"/>
        </w:rPr>
        <w:t>T</w:t>
      </w:r>
      <w:r w:rsidR="005F315C">
        <w:rPr>
          <w:rFonts w:ascii="Times New Roman" w:hAnsi="Times New Roman" w:cs="Times New Roman" w:hint="eastAsia"/>
          <w:sz w:val="24"/>
          <w:szCs w:val="24"/>
        </w:rPr>
        <w:t>he</w:t>
      </w:r>
      <w:r w:rsidR="009222E0">
        <w:rPr>
          <w:rFonts w:ascii="Times New Roman" w:hAnsi="Times New Roman" w:cs="Times New Roman" w:hint="eastAsia"/>
          <w:sz w:val="24"/>
          <w:szCs w:val="24"/>
        </w:rPr>
        <w:t xml:space="preserve"> </w:t>
      </w:r>
      <w:r w:rsidR="005B425D">
        <w:rPr>
          <w:rFonts w:ascii="Times New Roman" w:hAnsi="Times New Roman" w:cs="Times New Roman"/>
          <w:sz w:val="24"/>
          <w:szCs w:val="24"/>
        </w:rPr>
        <w:t>exclusivity</w:t>
      </w:r>
      <w:r w:rsidR="005F315C">
        <w:rPr>
          <w:rFonts w:ascii="Times New Roman" w:hAnsi="Times New Roman" w:cs="Times New Roman" w:hint="eastAsia"/>
          <w:sz w:val="24"/>
          <w:szCs w:val="24"/>
        </w:rPr>
        <w:t xml:space="preserve"> between C_ID1 and C_ID2 is contrary to the </w:t>
      </w:r>
      <w:r w:rsidR="009222E0">
        <w:rPr>
          <w:rFonts w:ascii="Times New Roman" w:hAnsi="Times New Roman" w:cs="Times New Roman" w:hint="eastAsia"/>
          <w:sz w:val="24"/>
          <w:szCs w:val="24"/>
        </w:rPr>
        <w:t xml:space="preserve">high correlation </w:t>
      </w:r>
      <w:r w:rsidR="005F315C">
        <w:rPr>
          <w:rFonts w:ascii="Times New Roman" w:hAnsi="Times New Roman" w:cs="Times New Roman" w:hint="eastAsia"/>
          <w:sz w:val="24"/>
          <w:szCs w:val="24"/>
        </w:rPr>
        <w:t>observ</w:t>
      </w:r>
      <w:r w:rsidR="009222E0">
        <w:rPr>
          <w:rFonts w:ascii="Times New Roman" w:hAnsi="Times New Roman" w:cs="Times New Roman" w:hint="eastAsia"/>
          <w:sz w:val="24"/>
          <w:szCs w:val="24"/>
        </w:rPr>
        <w:t>ed</w:t>
      </w:r>
      <w:r w:rsidR="005F315C">
        <w:rPr>
          <w:rFonts w:ascii="Times New Roman" w:hAnsi="Times New Roman" w:cs="Times New Roman" w:hint="eastAsia"/>
          <w:sz w:val="24"/>
          <w:szCs w:val="24"/>
        </w:rPr>
        <w:t xml:space="preserve"> in non-MSI-H tumors, which further suggests that C_ID1 and C_ID2 have different characteristics in MSI-H tumors compared to others</w:t>
      </w:r>
      <w:r w:rsidR="00BC2BD4">
        <w:rPr>
          <w:rFonts w:ascii="Times New Roman" w:hAnsi="Times New Roman" w:cs="Times New Roman" w:hint="eastAsia"/>
          <w:sz w:val="24"/>
          <w:szCs w:val="24"/>
        </w:rPr>
        <w:t xml:space="preserve"> (Figure S</w:t>
      </w:r>
      <w:r w:rsidR="00543FB9">
        <w:rPr>
          <w:rFonts w:ascii="Times New Roman" w:hAnsi="Times New Roman" w:cs="Times New Roman" w:hint="eastAsia"/>
          <w:sz w:val="24"/>
          <w:szCs w:val="24"/>
        </w:rPr>
        <w:t>6</w:t>
      </w:r>
      <w:r w:rsidR="00935D7D">
        <w:rPr>
          <w:rFonts w:ascii="Times New Roman" w:hAnsi="Times New Roman" w:cs="Times New Roman" w:hint="eastAsia"/>
          <w:sz w:val="24"/>
          <w:szCs w:val="24"/>
        </w:rPr>
        <w:t>A)</w:t>
      </w:r>
      <w:r w:rsidR="005F315C">
        <w:rPr>
          <w:rFonts w:ascii="Times New Roman" w:hAnsi="Times New Roman" w:cs="Times New Roman" w:hint="eastAsia"/>
          <w:sz w:val="24"/>
          <w:szCs w:val="24"/>
        </w:rPr>
        <w:t xml:space="preserve">. </w:t>
      </w:r>
      <w:r w:rsidRPr="003A5193">
        <w:rPr>
          <w:rFonts w:ascii="Times New Roman" w:hAnsi="Times New Roman" w:cs="Times New Roman"/>
          <w:sz w:val="24"/>
          <w:szCs w:val="24"/>
        </w:rPr>
        <w:t xml:space="preserve">Importantly, </w:t>
      </w:r>
      <w:r w:rsidR="006E650B" w:rsidRPr="003A5193">
        <w:rPr>
          <w:rFonts w:ascii="Times New Roman" w:hAnsi="Times New Roman" w:cs="Times New Roman" w:hint="eastAsia"/>
          <w:sz w:val="24"/>
          <w:szCs w:val="24"/>
        </w:rPr>
        <w:t xml:space="preserve">the five </w:t>
      </w:r>
      <w:r w:rsidRPr="003A5193">
        <w:rPr>
          <w:rFonts w:ascii="Times New Roman" w:hAnsi="Times New Roman" w:cs="Times New Roman"/>
          <w:sz w:val="24"/>
          <w:szCs w:val="24"/>
        </w:rPr>
        <w:t>MSI-associated signatures</w:t>
      </w:r>
      <w:r w:rsidR="006E650B" w:rsidRPr="003A5193">
        <w:rPr>
          <w:rFonts w:ascii="Times New Roman" w:hAnsi="Times New Roman" w:cs="Times New Roman" w:hint="eastAsia"/>
          <w:sz w:val="24"/>
          <w:szCs w:val="24"/>
        </w:rPr>
        <w:t xml:space="preserve">, C_ID7, H_ID33, H_ID34, H_ID37 and H_ID38, </w:t>
      </w:r>
      <w:r w:rsidRPr="003A5193">
        <w:rPr>
          <w:rFonts w:ascii="Times New Roman" w:hAnsi="Times New Roman" w:cs="Times New Roman"/>
          <w:sz w:val="24"/>
          <w:szCs w:val="24"/>
        </w:rPr>
        <w:t xml:space="preserve">exhibit significantly greater activity and enrichment in MSI tumors compared to MSS tumors (Figure </w:t>
      </w:r>
      <w:r w:rsidR="00C71BAF">
        <w:rPr>
          <w:rFonts w:ascii="Times New Roman" w:hAnsi="Times New Roman" w:cs="Times New Roman" w:hint="eastAsia"/>
          <w:sz w:val="24"/>
          <w:szCs w:val="24"/>
        </w:rPr>
        <w:t>5</w:t>
      </w:r>
      <w:r w:rsidRPr="003A5193">
        <w:rPr>
          <w:rFonts w:ascii="Times New Roman" w:hAnsi="Times New Roman" w:cs="Times New Roman"/>
          <w:sz w:val="24"/>
          <w:szCs w:val="24"/>
        </w:rPr>
        <w:t xml:space="preserve">E; </w:t>
      </w:r>
      <w:r w:rsidR="004047BB" w:rsidRPr="003A5193">
        <w:rPr>
          <w:rFonts w:ascii="Times New Roman" w:hAnsi="Times New Roman" w:cs="Times New Roman" w:hint="eastAsia"/>
          <w:sz w:val="24"/>
          <w:szCs w:val="24"/>
        </w:rPr>
        <w:t>Table S5</w:t>
      </w:r>
      <w:r w:rsidRPr="003A5193">
        <w:rPr>
          <w:rFonts w:ascii="Times New Roman" w:hAnsi="Times New Roman" w:cs="Times New Roman"/>
          <w:sz w:val="24"/>
          <w:szCs w:val="24"/>
        </w:rPr>
        <w:t>).</w:t>
      </w:r>
      <w:r w:rsidR="00980B6E">
        <w:rPr>
          <w:rFonts w:ascii="Times New Roman" w:hAnsi="Times New Roman" w:cs="Times New Roman" w:hint="eastAsia"/>
          <w:sz w:val="24"/>
          <w:szCs w:val="24"/>
        </w:rPr>
        <w:t xml:space="preserve"> </w:t>
      </w:r>
    </w:p>
    <w:p w14:paraId="281E80B0" w14:textId="3A11A062" w:rsidR="00442D83" w:rsidRPr="00442D83" w:rsidRDefault="00442D83" w:rsidP="00442D83">
      <w:pPr>
        <w:spacing w:line="480" w:lineRule="auto"/>
        <w:rPr>
          <w:rFonts w:ascii="Times New Roman" w:hAnsi="Times New Roman" w:cs="Times New Roman"/>
          <w:sz w:val="24"/>
          <w:szCs w:val="24"/>
        </w:rPr>
      </w:pPr>
      <w:r w:rsidRPr="00442D83">
        <w:rPr>
          <w:rFonts w:ascii="Times New Roman" w:hAnsi="Times New Roman" w:cs="Times New Roman"/>
          <w:sz w:val="24"/>
          <w:szCs w:val="24"/>
        </w:rPr>
        <w:t xml:space="preserve">C_ID7 is characterized mainly by single-base deletions of C or T from long C or T sequences. In contrast, H_ID33 predominantly represents TT deletions from 4-5 TT repeats, while H_ID37 is primarily associated with TTT deletions from 3 TTT repeats (Figure </w:t>
      </w:r>
      <w:r w:rsidR="00C71BAF">
        <w:rPr>
          <w:rFonts w:ascii="Times New Roman" w:hAnsi="Times New Roman" w:cs="Times New Roman" w:hint="eastAsia"/>
          <w:sz w:val="24"/>
          <w:szCs w:val="24"/>
        </w:rPr>
        <w:t>5</w:t>
      </w:r>
      <w:r w:rsidRPr="00442D83">
        <w:rPr>
          <w:rFonts w:ascii="Times New Roman" w:hAnsi="Times New Roman" w:cs="Times New Roman"/>
          <w:sz w:val="24"/>
          <w:szCs w:val="24"/>
        </w:rPr>
        <w:t xml:space="preserve">F). Although H_ID33 and </w:t>
      </w:r>
      <w:r w:rsidRPr="00442D83">
        <w:rPr>
          <w:rFonts w:ascii="Times New Roman" w:hAnsi="Times New Roman" w:cs="Times New Roman"/>
          <w:sz w:val="24"/>
          <w:szCs w:val="24"/>
        </w:rPr>
        <w:lastRenderedPageBreak/>
        <w:t>H_ID37 describe similar deletion patterns, H_ID37 occurs exclusively in high C_ID2 tumors, whereas H_ID33 often co-occurs w</w:t>
      </w:r>
      <w:r w:rsidRPr="003A5193">
        <w:rPr>
          <w:rFonts w:ascii="Times New Roman" w:hAnsi="Times New Roman" w:cs="Times New Roman"/>
          <w:sz w:val="24"/>
          <w:szCs w:val="24"/>
        </w:rPr>
        <w:t>ith C_ID2 (</w:t>
      </w:r>
      <w:r w:rsidR="00B563BB" w:rsidRPr="003A5193">
        <w:rPr>
          <w:rFonts w:ascii="Times New Roman" w:hAnsi="Times New Roman" w:cs="Times New Roman" w:hint="eastAsia"/>
          <w:sz w:val="24"/>
          <w:szCs w:val="24"/>
        </w:rPr>
        <w:t>Figure S</w:t>
      </w:r>
      <w:r w:rsidR="00543FB9">
        <w:rPr>
          <w:rFonts w:ascii="Times New Roman" w:hAnsi="Times New Roman" w:cs="Times New Roman" w:hint="eastAsia"/>
          <w:sz w:val="24"/>
          <w:szCs w:val="24"/>
        </w:rPr>
        <w:t>6</w:t>
      </w:r>
      <w:r w:rsidR="00935D7D">
        <w:rPr>
          <w:rFonts w:ascii="Times New Roman" w:hAnsi="Times New Roman" w:cs="Times New Roman" w:hint="eastAsia"/>
          <w:sz w:val="24"/>
          <w:szCs w:val="24"/>
        </w:rPr>
        <w:t>B</w:t>
      </w:r>
      <w:r w:rsidRPr="003A5193">
        <w:rPr>
          <w:rFonts w:ascii="Times New Roman" w:hAnsi="Times New Roman" w:cs="Times New Roman"/>
          <w:sz w:val="24"/>
          <w:szCs w:val="24"/>
        </w:rPr>
        <w:t>).</w:t>
      </w:r>
      <w:r w:rsidRPr="00442D83">
        <w:rPr>
          <w:rFonts w:ascii="Times New Roman" w:hAnsi="Times New Roman" w:cs="Times New Roman"/>
          <w:sz w:val="24"/>
          <w:szCs w:val="24"/>
        </w:rPr>
        <w:t xml:space="preserve"> </w:t>
      </w:r>
    </w:p>
    <w:p w14:paraId="353BA77F" w14:textId="2BDBCABB" w:rsidR="00442D83" w:rsidRPr="00442D83" w:rsidRDefault="00442D83" w:rsidP="00442D83">
      <w:pPr>
        <w:spacing w:line="480" w:lineRule="auto"/>
        <w:rPr>
          <w:rFonts w:ascii="Times New Roman" w:hAnsi="Times New Roman" w:cs="Times New Roman"/>
          <w:sz w:val="24"/>
          <w:szCs w:val="24"/>
        </w:rPr>
      </w:pPr>
      <w:r w:rsidRPr="00442D83">
        <w:rPr>
          <w:rFonts w:ascii="Times New Roman" w:hAnsi="Times New Roman" w:cs="Times New Roman"/>
          <w:sz w:val="24"/>
          <w:szCs w:val="24"/>
        </w:rPr>
        <w:t xml:space="preserve">In contrast to these deletion patterns, H_ID38 is primarily characterized by insertions—specifically 1 bp and 2 bp insertions at long repeats. This signature encompasses two main scenarios related to C_ID2 activity: (1) in samples with depleted C_ID2 activity, it predominantly involves </w:t>
      </w:r>
      <w:r w:rsidR="00A86925">
        <w:rPr>
          <w:rFonts w:ascii="Times New Roman" w:hAnsi="Times New Roman" w:cs="Times New Roman" w:hint="eastAsia"/>
          <w:sz w:val="24"/>
          <w:szCs w:val="24"/>
        </w:rPr>
        <w:t xml:space="preserve">the insertion of </w:t>
      </w:r>
      <w:r w:rsidRPr="00442D83">
        <w:rPr>
          <w:rFonts w:ascii="Times New Roman" w:hAnsi="Times New Roman" w:cs="Times New Roman"/>
          <w:sz w:val="24"/>
          <w:szCs w:val="24"/>
        </w:rPr>
        <w:t>TT repeats; (2) in low C_ID2 tumors, H_ID38 shows a higher ratio of AT/TA insertions compared to its weaker preference in higher C_ID2 tumors</w:t>
      </w:r>
      <w:r w:rsidR="00534E54" w:rsidRPr="00442D83">
        <w:rPr>
          <w:rFonts w:ascii="Times New Roman" w:hAnsi="Times New Roman" w:cs="Times New Roman"/>
          <w:sz w:val="24"/>
          <w:szCs w:val="24"/>
        </w:rPr>
        <w:t xml:space="preserve"> (Figure </w:t>
      </w:r>
      <w:r w:rsidR="00C71BAF">
        <w:rPr>
          <w:rFonts w:ascii="Times New Roman" w:hAnsi="Times New Roman" w:cs="Times New Roman" w:hint="eastAsia"/>
          <w:sz w:val="24"/>
          <w:szCs w:val="24"/>
        </w:rPr>
        <w:t>5</w:t>
      </w:r>
      <w:r w:rsidR="00534E54" w:rsidRPr="00442D83">
        <w:rPr>
          <w:rFonts w:ascii="Times New Roman" w:hAnsi="Times New Roman" w:cs="Times New Roman"/>
          <w:sz w:val="24"/>
          <w:szCs w:val="24"/>
        </w:rPr>
        <w:t>H)</w:t>
      </w:r>
      <w:r w:rsidRPr="00442D83">
        <w:rPr>
          <w:rFonts w:ascii="Times New Roman" w:hAnsi="Times New Roman" w:cs="Times New Roman"/>
          <w:sz w:val="24"/>
          <w:szCs w:val="24"/>
        </w:rPr>
        <w:t>. Among the five identified MSI signatures, only one describes insertion patterns; this</w:t>
      </w:r>
      <w:r w:rsidR="00AA7983">
        <w:rPr>
          <w:rFonts w:ascii="Times New Roman" w:hAnsi="Times New Roman" w:cs="Times New Roman" w:hint="eastAsia"/>
          <w:sz w:val="24"/>
          <w:szCs w:val="24"/>
        </w:rPr>
        <w:t xml:space="preserve"> again reflects</w:t>
      </w:r>
      <w:r w:rsidRPr="00442D83">
        <w:rPr>
          <w:rFonts w:ascii="Times New Roman" w:hAnsi="Times New Roman" w:cs="Times New Roman"/>
          <w:sz w:val="24"/>
          <w:szCs w:val="24"/>
        </w:rPr>
        <w:t xml:space="preserve"> the tendency for MSI tumors to exhibit a greater prevalence of deletions than insertions</w:t>
      </w:r>
      <w:r w:rsidR="00AA7983">
        <w:rPr>
          <w:rFonts w:ascii="Times New Roman" w:hAnsi="Times New Roman" w:cs="Times New Roman" w:hint="eastAsia"/>
          <w:sz w:val="24"/>
          <w:szCs w:val="24"/>
        </w:rPr>
        <w:t xml:space="preserve"> (Figure </w:t>
      </w:r>
      <w:r w:rsidR="00C71BAF">
        <w:rPr>
          <w:rFonts w:ascii="Times New Roman" w:hAnsi="Times New Roman" w:cs="Times New Roman" w:hint="eastAsia"/>
          <w:sz w:val="24"/>
          <w:szCs w:val="24"/>
        </w:rPr>
        <w:t>5</w:t>
      </w:r>
      <w:r w:rsidR="00AA7983">
        <w:rPr>
          <w:rFonts w:ascii="Times New Roman" w:hAnsi="Times New Roman" w:cs="Times New Roman" w:hint="eastAsia"/>
          <w:sz w:val="24"/>
          <w:szCs w:val="24"/>
        </w:rPr>
        <w:t>B)</w:t>
      </w:r>
      <w:r w:rsidRPr="00442D83">
        <w:rPr>
          <w:rFonts w:ascii="Times New Roman" w:hAnsi="Times New Roman" w:cs="Times New Roman"/>
          <w:sz w:val="24"/>
          <w:szCs w:val="24"/>
        </w:rPr>
        <w:t>.</w:t>
      </w:r>
    </w:p>
    <w:p w14:paraId="70360450" w14:textId="6A82B379" w:rsidR="00FA5D26" w:rsidRDefault="00442D83" w:rsidP="00442D83">
      <w:pPr>
        <w:spacing w:line="480" w:lineRule="auto"/>
        <w:rPr>
          <w:rFonts w:ascii="Times New Roman" w:hAnsi="Times New Roman" w:cs="Times New Roman"/>
          <w:sz w:val="24"/>
          <w:szCs w:val="24"/>
        </w:rPr>
      </w:pPr>
      <w:r w:rsidRPr="00442D83">
        <w:rPr>
          <w:rFonts w:ascii="Times New Roman" w:hAnsi="Times New Roman" w:cs="Times New Roman"/>
          <w:sz w:val="24"/>
          <w:szCs w:val="24"/>
        </w:rPr>
        <w:t xml:space="preserve">To assess the potential of MSI signature activity </w:t>
      </w:r>
      <w:r w:rsidR="006F1881">
        <w:rPr>
          <w:rFonts w:ascii="Times New Roman" w:hAnsi="Times New Roman" w:cs="Times New Roman" w:hint="eastAsia"/>
          <w:sz w:val="24"/>
          <w:szCs w:val="24"/>
        </w:rPr>
        <w:t>and its proportions</w:t>
      </w:r>
      <w:r w:rsidRPr="00442D83">
        <w:rPr>
          <w:rFonts w:ascii="Times New Roman" w:hAnsi="Times New Roman" w:cs="Times New Roman"/>
          <w:sz w:val="24"/>
          <w:szCs w:val="24"/>
        </w:rPr>
        <w:t xml:space="preserve"> as biomarkers for detecting MSI status, we conducted an area under the receiver operating characteristic curve (AUROC) analysis comparing the MSI ratio with both pre-labeled MSI status</w:t>
      </w:r>
      <w:r w:rsidR="002A1DB9">
        <w:rPr>
          <w:rFonts w:ascii="Times New Roman" w:hAnsi="Times New Roman" w:cs="Times New Roman" w:hint="eastAsia"/>
          <w:sz w:val="24"/>
          <w:szCs w:val="24"/>
        </w:rPr>
        <w:t xml:space="preserve"> (Figure S</w:t>
      </w:r>
      <w:r w:rsidR="000952C3">
        <w:rPr>
          <w:rFonts w:ascii="Times New Roman" w:hAnsi="Times New Roman" w:cs="Times New Roman" w:hint="eastAsia"/>
          <w:sz w:val="24"/>
          <w:szCs w:val="24"/>
        </w:rPr>
        <w:t>5</w:t>
      </w:r>
      <w:r w:rsidR="002A1DB9">
        <w:rPr>
          <w:rFonts w:ascii="Times New Roman" w:hAnsi="Times New Roman" w:cs="Times New Roman" w:hint="eastAsia"/>
          <w:sz w:val="24"/>
          <w:szCs w:val="24"/>
        </w:rPr>
        <w:t>C)</w:t>
      </w:r>
      <w:r w:rsidRPr="00442D83">
        <w:rPr>
          <w:rFonts w:ascii="Times New Roman" w:hAnsi="Times New Roman" w:cs="Times New Roman"/>
          <w:sz w:val="24"/>
          <w:szCs w:val="24"/>
        </w:rPr>
        <w:t xml:space="preserve"> and MSISeq-identified status</w:t>
      </w:r>
      <w:r w:rsidR="002A1DB9">
        <w:rPr>
          <w:rFonts w:ascii="Times New Roman" w:hAnsi="Times New Roman" w:cs="Times New Roman" w:hint="eastAsia"/>
          <w:sz w:val="24"/>
          <w:szCs w:val="24"/>
        </w:rPr>
        <w:t xml:space="preserve"> (Figure 5I)</w:t>
      </w:r>
      <w:r w:rsidRPr="00442D83">
        <w:rPr>
          <w:rFonts w:ascii="Times New Roman" w:hAnsi="Times New Roman" w:cs="Times New Roman"/>
          <w:sz w:val="24"/>
          <w:szCs w:val="24"/>
        </w:rPr>
        <w:t xml:space="preserve">. The analysis yielded AUROC values exceeding 0.9 for both categories of MSI status, indicating strong predictive capability. </w:t>
      </w:r>
    </w:p>
    <w:p w14:paraId="6339DB66" w14:textId="512E1705" w:rsidR="00184CEA" w:rsidRPr="008A1C58" w:rsidRDefault="008C3F66" w:rsidP="00442D83">
      <w:pPr>
        <w:spacing w:line="480" w:lineRule="auto"/>
        <w:rPr>
          <w:rFonts w:ascii="Times New Roman" w:hAnsi="Times New Roman" w:cs="Times New Roman"/>
          <w:b/>
          <w:bCs/>
          <w:sz w:val="24"/>
          <w:szCs w:val="24"/>
        </w:rPr>
      </w:pPr>
      <w:r>
        <w:rPr>
          <w:rFonts w:ascii="Times New Roman" w:hAnsi="Times New Roman" w:cs="Times New Roman" w:hint="eastAsia"/>
          <w:b/>
          <w:bCs/>
          <w:sz w:val="24"/>
          <w:szCs w:val="24"/>
        </w:rPr>
        <w:t>A novel ID-</w:t>
      </w:r>
      <w:r w:rsidR="00962AC1">
        <w:rPr>
          <w:rFonts w:ascii="Times New Roman" w:hAnsi="Times New Roman" w:cs="Times New Roman" w:hint="eastAsia"/>
          <w:b/>
          <w:bCs/>
          <w:sz w:val="24"/>
          <w:szCs w:val="24"/>
        </w:rPr>
        <w:t>TOP1 signature</w:t>
      </w:r>
    </w:p>
    <w:p w14:paraId="28563E74" w14:textId="01E7DEAA" w:rsidR="00744AA4" w:rsidRPr="00744AA4" w:rsidRDefault="00744AA4" w:rsidP="00744AA4">
      <w:pPr>
        <w:spacing w:line="480" w:lineRule="auto"/>
        <w:rPr>
          <w:rFonts w:ascii="Times New Roman" w:hAnsi="Times New Roman" w:cs="Times New Roman"/>
          <w:sz w:val="24"/>
          <w:szCs w:val="24"/>
        </w:rPr>
      </w:pPr>
      <w:r w:rsidRPr="00744AA4">
        <w:rPr>
          <w:rFonts w:ascii="Times New Roman" w:hAnsi="Times New Roman" w:cs="Times New Roman"/>
          <w:sz w:val="24"/>
          <w:szCs w:val="24"/>
        </w:rPr>
        <w:t xml:space="preserve">We identified a novel mutational signature, H_ID29, characterized by 1-3 bp deletions from two repeats or microhomology, with strong support from both PCAWG and HMF samples (Figure </w:t>
      </w:r>
      <w:r w:rsidR="00217A45">
        <w:rPr>
          <w:rFonts w:ascii="Times New Roman" w:hAnsi="Times New Roman" w:cs="Times New Roman" w:hint="eastAsia"/>
          <w:sz w:val="24"/>
          <w:szCs w:val="24"/>
        </w:rPr>
        <w:t>6</w:t>
      </w:r>
      <w:r w:rsidRPr="00744AA4">
        <w:rPr>
          <w:rFonts w:ascii="Times New Roman" w:hAnsi="Times New Roman" w:cs="Times New Roman"/>
          <w:sz w:val="24"/>
          <w:szCs w:val="24"/>
        </w:rPr>
        <w:t>A, B). Notably, two PCAWG samples displayed significant H_ID29 activity: a skin melanoma genome (SP103894) contained 3,772 H_ID29 mutations, while a breast cancer genome (SP5559) had 949 H_ID29 mutations. Analyzing additional samples allowed for the detection of rare signatures within the PCAWG datasets.</w:t>
      </w:r>
    </w:p>
    <w:p w14:paraId="0B07F063" w14:textId="276E5ADF" w:rsidR="00744AA4" w:rsidRPr="00744AA4" w:rsidRDefault="00744AA4" w:rsidP="00744AA4">
      <w:pPr>
        <w:spacing w:line="480" w:lineRule="auto"/>
        <w:rPr>
          <w:rFonts w:ascii="Times New Roman" w:hAnsi="Times New Roman" w:cs="Times New Roman"/>
          <w:sz w:val="24"/>
          <w:szCs w:val="24"/>
        </w:rPr>
      </w:pPr>
      <w:r w:rsidRPr="00744AA4">
        <w:rPr>
          <w:rFonts w:ascii="Times New Roman" w:hAnsi="Times New Roman" w:cs="Times New Roman"/>
          <w:sz w:val="24"/>
          <w:szCs w:val="24"/>
        </w:rPr>
        <w:lastRenderedPageBreak/>
        <w:t xml:space="preserve">Upon re-examining the rnh201Δ </w:t>
      </w:r>
      <w:r w:rsidRPr="00744AA4">
        <w:rPr>
          <w:rFonts w:ascii="Times New Roman" w:hAnsi="Times New Roman" w:cs="Times New Roman"/>
          <w:i/>
          <w:iCs/>
          <w:sz w:val="24"/>
          <w:szCs w:val="24"/>
        </w:rPr>
        <w:t>Saccharomyces cerevisiae</w:t>
      </w:r>
      <w:r w:rsidRPr="00744AA4">
        <w:rPr>
          <w:rFonts w:ascii="Times New Roman" w:hAnsi="Times New Roman" w:cs="Times New Roman"/>
          <w:sz w:val="24"/>
          <w:szCs w:val="24"/>
        </w:rPr>
        <w:t xml:space="preserve"> genomes, we observed 2 bp deletion patterns similar to those of H_ID29, although deletions within microhomology were depleted (Williams et al. 2019; Conover et al. 2015</w:t>
      </w:r>
      <w:r w:rsidR="002F68F9">
        <w:rPr>
          <w:rFonts w:ascii="Times New Roman" w:hAnsi="Times New Roman" w:cs="Times New Roman" w:hint="eastAsia"/>
          <w:sz w:val="24"/>
          <w:szCs w:val="24"/>
        </w:rPr>
        <w:t xml:space="preserve">, </w:t>
      </w:r>
      <w:r w:rsidR="00F50E0F">
        <w:rPr>
          <w:rFonts w:ascii="Times New Roman" w:hAnsi="Times New Roman" w:cs="Times New Roman" w:hint="eastAsia"/>
          <w:sz w:val="24"/>
          <w:szCs w:val="24"/>
        </w:rPr>
        <w:t>Figures S4D</w:t>
      </w:r>
      <w:r w:rsidRPr="00744AA4">
        <w:rPr>
          <w:rFonts w:ascii="Times New Roman" w:hAnsi="Times New Roman" w:cs="Times New Roman"/>
          <w:sz w:val="24"/>
          <w:szCs w:val="24"/>
        </w:rPr>
        <w:t xml:space="preserve">). We established an RNASEH2B deficiency model using the CRISPR/Cas9 system in the HEK293T cell line, and whole genome sequencing revealed patterns consistent with H_ID29 (Figure </w:t>
      </w:r>
      <w:r w:rsidR="00217A45">
        <w:rPr>
          <w:rFonts w:ascii="Times New Roman" w:hAnsi="Times New Roman" w:cs="Times New Roman" w:hint="eastAsia"/>
          <w:sz w:val="24"/>
          <w:szCs w:val="24"/>
        </w:rPr>
        <w:t>6</w:t>
      </w:r>
      <w:r w:rsidRPr="00744AA4">
        <w:rPr>
          <w:rFonts w:ascii="Times New Roman" w:hAnsi="Times New Roman" w:cs="Times New Roman"/>
          <w:sz w:val="24"/>
          <w:szCs w:val="24"/>
        </w:rPr>
        <w:t xml:space="preserve">C, D). The primary peak predominantly represents the deletion of CT from 5’-CTCT-3’ (or AG from 5’-AGAG-3’), as indicated by the extended sequence analysis of RNASEH2B-KO cell lines and </w:t>
      </w:r>
      <w:r w:rsidR="002F68F9">
        <w:rPr>
          <w:rFonts w:ascii="Times New Roman" w:hAnsi="Times New Roman" w:cs="Times New Roman" w:hint="eastAsia"/>
          <w:sz w:val="24"/>
          <w:szCs w:val="24"/>
        </w:rPr>
        <w:t xml:space="preserve">the </w:t>
      </w:r>
      <w:r w:rsidRPr="00744AA4">
        <w:rPr>
          <w:rFonts w:ascii="Times New Roman" w:hAnsi="Times New Roman" w:cs="Times New Roman"/>
          <w:sz w:val="24"/>
          <w:szCs w:val="24"/>
        </w:rPr>
        <w:t xml:space="preserve">five </w:t>
      </w:r>
      <w:r w:rsidR="002F68F9">
        <w:rPr>
          <w:rFonts w:ascii="Times New Roman" w:hAnsi="Times New Roman" w:cs="Times New Roman" w:hint="eastAsia"/>
          <w:sz w:val="24"/>
          <w:szCs w:val="24"/>
        </w:rPr>
        <w:t>genomes</w:t>
      </w:r>
      <w:r w:rsidRPr="00744AA4">
        <w:rPr>
          <w:rFonts w:ascii="Times New Roman" w:hAnsi="Times New Roman" w:cs="Times New Roman"/>
          <w:sz w:val="24"/>
          <w:szCs w:val="24"/>
        </w:rPr>
        <w:t xml:space="preserve"> exhibiting the highest H_ID29 activity (Figure </w:t>
      </w:r>
      <w:r w:rsidR="00217A45">
        <w:rPr>
          <w:rFonts w:ascii="Times New Roman" w:hAnsi="Times New Roman" w:cs="Times New Roman" w:hint="eastAsia"/>
          <w:sz w:val="24"/>
          <w:szCs w:val="24"/>
        </w:rPr>
        <w:t>6</w:t>
      </w:r>
      <w:r w:rsidRPr="00744AA4">
        <w:rPr>
          <w:rFonts w:ascii="Times New Roman" w:hAnsi="Times New Roman" w:cs="Times New Roman"/>
          <w:sz w:val="24"/>
          <w:szCs w:val="24"/>
        </w:rPr>
        <w:t>E, F).</w:t>
      </w:r>
      <w:r w:rsidR="00720C32">
        <w:rPr>
          <w:rFonts w:ascii="Times New Roman" w:hAnsi="Times New Roman" w:cs="Times New Roman" w:hint="eastAsia"/>
          <w:sz w:val="24"/>
          <w:szCs w:val="24"/>
        </w:rPr>
        <w:t xml:space="preserve"> The weights </w:t>
      </w:r>
      <w:r w:rsidR="008C4829">
        <w:rPr>
          <w:rFonts w:ascii="Times New Roman" w:hAnsi="Times New Roman" w:cs="Times New Roman" w:hint="eastAsia"/>
          <w:sz w:val="24"/>
          <w:szCs w:val="24"/>
        </w:rPr>
        <w:t xml:space="preserve">of each </w:t>
      </w:r>
      <w:r w:rsidR="006223A3">
        <w:rPr>
          <w:rFonts w:ascii="Times New Roman" w:hAnsi="Times New Roman" w:cs="Times New Roman"/>
          <w:sz w:val="24"/>
          <w:szCs w:val="24"/>
        </w:rPr>
        <w:t>nucleotide</w:t>
      </w:r>
      <w:r w:rsidR="008C4829">
        <w:rPr>
          <w:rFonts w:ascii="Times New Roman" w:hAnsi="Times New Roman" w:cs="Times New Roman" w:hint="eastAsia"/>
          <w:sz w:val="24"/>
          <w:szCs w:val="24"/>
        </w:rPr>
        <w:t xml:space="preserve"> on each position </w:t>
      </w:r>
      <w:r w:rsidR="008C4829">
        <w:rPr>
          <w:rFonts w:ascii="Times New Roman" w:hAnsi="Times New Roman" w:cs="Times New Roman"/>
          <w:sz w:val="24"/>
          <w:szCs w:val="24"/>
        </w:rPr>
        <w:t>suggest</w:t>
      </w:r>
      <w:r w:rsidR="008C4829">
        <w:rPr>
          <w:rFonts w:ascii="Times New Roman" w:hAnsi="Times New Roman" w:cs="Times New Roman" w:hint="eastAsia"/>
          <w:sz w:val="24"/>
          <w:szCs w:val="24"/>
        </w:rPr>
        <w:t xml:space="preserve"> a preference of </w:t>
      </w:r>
      <w:r w:rsidR="00323E61">
        <w:rPr>
          <w:rFonts w:ascii="Times New Roman" w:hAnsi="Times New Roman" w:cs="Times New Roman" w:hint="eastAsia"/>
          <w:sz w:val="24"/>
          <w:szCs w:val="24"/>
        </w:rPr>
        <w:t>N</w:t>
      </w:r>
      <w:r w:rsidR="008C4829">
        <w:rPr>
          <w:rFonts w:ascii="Times New Roman" w:hAnsi="Times New Roman" w:cs="Times New Roman" w:hint="eastAsia"/>
          <w:sz w:val="24"/>
          <w:szCs w:val="24"/>
        </w:rPr>
        <w:t xml:space="preserve">TNT sequences at deletion sites for </w:t>
      </w:r>
      <w:r w:rsidR="00323E61">
        <w:rPr>
          <w:rFonts w:ascii="Times New Roman" w:hAnsi="Times New Roman" w:cs="Times New Roman" w:hint="eastAsia"/>
          <w:sz w:val="24"/>
          <w:szCs w:val="24"/>
        </w:rPr>
        <w:t>both H_ID29 and C_ID4</w:t>
      </w:r>
      <w:r w:rsidR="00091D7E">
        <w:rPr>
          <w:rFonts w:ascii="Times New Roman" w:hAnsi="Times New Roman" w:cs="Times New Roman" w:hint="eastAsia"/>
          <w:sz w:val="24"/>
          <w:szCs w:val="24"/>
        </w:rPr>
        <w:t xml:space="preserve"> (Figure </w:t>
      </w:r>
      <w:r w:rsidR="00217A45">
        <w:rPr>
          <w:rFonts w:ascii="Times New Roman" w:hAnsi="Times New Roman" w:cs="Times New Roman" w:hint="eastAsia"/>
          <w:sz w:val="24"/>
          <w:szCs w:val="24"/>
        </w:rPr>
        <w:t>6</w:t>
      </w:r>
      <w:r w:rsidR="00091D7E">
        <w:rPr>
          <w:rFonts w:ascii="Times New Roman" w:hAnsi="Times New Roman" w:cs="Times New Roman" w:hint="eastAsia"/>
          <w:sz w:val="24"/>
          <w:szCs w:val="24"/>
        </w:rPr>
        <w:t>G).</w:t>
      </w:r>
      <w:r w:rsidR="009F3FD7">
        <w:rPr>
          <w:rFonts w:ascii="Times New Roman" w:hAnsi="Times New Roman" w:cs="Times New Roman" w:hint="eastAsia"/>
          <w:sz w:val="24"/>
          <w:szCs w:val="24"/>
        </w:rPr>
        <w:t xml:space="preserve"> </w:t>
      </w:r>
      <w:r w:rsidR="008631CC">
        <w:rPr>
          <w:rFonts w:ascii="Times New Roman" w:hAnsi="Times New Roman" w:cs="Times New Roman" w:hint="eastAsia"/>
          <w:sz w:val="24"/>
          <w:szCs w:val="24"/>
        </w:rPr>
        <w:t xml:space="preserve">All five models show consistently </w:t>
      </w:r>
      <w:r w:rsidR="008631CC">
        <w:rPr>
          <w:rFonts w:ascii="Times New Roman" w:hAnsi="Times New Roman" w:cs="Times New Roman"/>
          <w:sz w:val="24"/>
          <w:szCs w:val="24"/>
        </w:rPr>
        <w:t>higher</w:t>
      </w:r>
      <w:r w:rsidR="008631CC">
        <w:rPr>
          <w:rFonts w:ascii="Times New Roman" w:hAnsi="Times New Roman" w:cs="Times New Roman" w:hint="eastAsia"/>
          <w:sz w:val="24"/>
          <w:szCs w:val="24"/>
        </w:rPr>
        <w:t xml:space="preserve"> activity of H_ID29 in transcribed regions, which suggests </w:t>
      </w:r>
      <w:r w:rsidR="001C490D">
        <w:rPr>
          <w:rFonts w:ascii="Times New Roman" w:hAnsi="Times New Roman" w:cs="Times New Roman" w:hint="eastAsia"/>
          <w:sz w:val="24"/>
          <w:szCs w:val="24"/>
        </w:rPr>
        <w:t xml:space="preserve">the transcription association of H_ID29 (Figure </w:t>
      </w:r>
      <w:r w:rsidR="00217A45">
        <w:rPr>
          <w:rFonts w:ascii="Times New Roman" w:hAnsi="Times New Roman" w:cs="Times New Roman" w:hint="eastAsia"/>
          <w:sz w:val="24"/>
          <w:szCs w:val="24"/>
        </w:rPr>
        <w:t>6</w:t>
      </w:r>
      <w:r w:rsidR="001C490D">
        <w:rPr>
          <w:rFonts w:ascii="Times New Roman" w:hAnsi="Times New Roman" w:cs="Times New Roman" w:hint="eastAsia"/>
          <w:sz w:val="24"/>
          <w:szCs w:val="24"/>
        </w:rPr>
        <w:t>H).</w:t>
      </w:r>
    </w:p>
    <w:p w14:paraId="5A09CC0D" w14:textId="0232D276" w:rsidR="008954AD" w:rsidRDefault="008954AD" w:rsidP="00744AA4">
      <w:pPr>
        <w:spacing w:line="480" w:lineRule="auto"/>
        <w:rPr>
          <w:rFonts w:ascii="Times New Roman" w:hAnsi="Times New Roman" w:cs="Times New Roman"/>
          <w:sz w:val="24"/>
          <w:szCs w:val="24"/>
        </w:rPr>
      </w:pPr>
      <w:r w:rsidRPr="008954AD">
        <w:rPr>
          <w:rFonts w:ascii="Times New Roman" w:hAnsi="Times New Roman" w:cs="Times New Roman"/>
          <w:sz w:val="24"/>
          <w:szCs w:val="24"/>
        </w:rPr>
        <w:t xml:space="preserve">Our extended sequence analysis reveals distinct sequence contexts: H_ID29 preferentially deletes CT/TC within tandem repeats, while a common NTNT motif is identified in microhomologies (Figure </w:t>
      </w:r>
      <w:r w:rsidR="00217A45">
        <w:rPr>
          <w:rFonts w:ascii="Times New Roman" w:hAnsi="Times New Roman" w:cs="Times New Roman" w:hint="eastAsia"/>
          <w:sz w:val="24"/>
          <w:szCs w:val="24"/>
        </w:rPr>
        <w:t>7</w:t>
      </w:r>
      <w:r w:rsidRPr="008954AD">
        <w:rPr>
          <w:rFonts w:ascii="Times New Roman" w:hAnsi="Times New Roman" w:cs="Times New Roman"/>
          <w:sz w:val="24"/>
          <w:szCs w:val="24"/>
        </w:rPr>
        <w:t xml:space="preserve">A). Tumors exhibiting high H_ID29 activity show deletion sequences that closely resemble those observed in RNASEH2B null HEK293T cells, as well as in Rnaseh2b knockout mouse tumors and RNase H2 null RPE1 cells (Figure </w:t>
      </w:r>
      <w:r w:rsidR="00217A45">
        <w:rPr>
          <w:rFonts w:ascii="Times New Roman" w:hAnsi="Times New Roman" w:cs="Times New Roman" w:hint="eastAsia"/>
          <w:sz w:val="24"/>
          <w:szCs w:val="24"/>
        </w:rPr>
        <w:t>7</w:t>
      </w:r>
      <w:r w:rsidRPr="008954AD">
        <w:rPr>
          <w:rFonts w:ascii="Times New Roman" w:hAnsi="Times New Roman" w:cs="Times New Roman"/>
          <w:sz w:val="24"/>
          <w:szCs w:val="24"/>
        </w:rPr>
        <w:t xml:space="preserve">B-D). In contrast, C_ID4 displays a more balanced preference for deleting CT and TT within tandem repeats, with a prevalent CTNTN motif found in microhomologies (Figure </w:t>
      </w:r>
      <w:r w:rsidR="00217A45">
        <w:rPr>
          <w:rFonts w:ascii="Times New Roman" w:hAnsi="Times New Roman" w:cs="Times New Roman" w:hint="eastAsia"/>
          <w:sz w:val="24"/>
          <w:szCs w:val="24"/>
        </w:rPr>
        <w:t>7</w:t>
      </w:r>
      <w:r w:rsidRPr="008954AD">
        <w:rPr>
          <w:rFonts w:ascii="Times New Roman" w:hAnsi="Times New Roman" w:cs="Times New Roman"/>
          <w:sz w:val="24"/>
          <w:szCs w:val="24"/>
        </w:rPr>
        <w:t>E).</w:t>
      </w:r>
    </w:p>
    <w:p w14:paraId="3A9B82A9" w14:textId="2C4C9626" w:rsidR="00744AA4" w:rsidRDefault="00744AA4" w:rsidP="00744AA4">
      <w:pPr>
        <w:spacing w:line="480" w:lineRule="auto"/>
        <w:rPr>
          <w:rFonts w:ascii="Times New Roman" w:hAnsi="Times New Roman" w:cs="Times New Roman"/>
          <w:sz w:val="24"/>
          <w:szCs w:val="24"/>
        </w:rPr>
      </w:pPr>
      <w:r w:rsidRPr="00744AA4">
        <w:rPr>
          <w:rFonts w:ascii="Times New Roman" w:hAnsi="Times New Roman" w:cs="Times New Roman"/>
          <w:sz w:val="24"/>
          <w:szCs w:val="24"/>
        </w:rPr>
        <w:t xml:space="preserve">Collectively, </w:t>
      </w:r>
      <w:r w:rsidR="00D00F5B">
        <w:rPr>
          <w:rFonts w:ascii="Times New Roman" w:hAnsi="Times New Roman" w:cs="Times New Roman" w:hint="eastAsia"/>
          <w:sz w:val="24"/>
          <w:szCs w:val="24"/>
        </w:rPr>
        <w:t>our analysis</w:t>
      </w:r>
      <w:r w:rsidRPr="00744AA4">
        <w:rPr>
          <w:rFonts w:ascii="Times New Roman" w:hAnsi="Times New Roman" w:cs="Times New Roman"/>
          <w:sz w:val="24"/>
          <w:szCs w:val="24"/>
        </w:rPr>
        <w:t xml:space="preserve"> presents H_ID29 as a novel mutational signature identified through de novo extraction from cancer genomic data, suggesting its association with TOP1-dependent deletions in RNASEH2A and/or RNASEH2B deficient cells. Previous work by Reijns et al. developed RNASEH2A-deficient mammalian cell lines and Rnaseh2b-KO mouse intestinal cancer models, revealing the enrichment of 2 bp deletions from tandem repeats or </w:t>
      </w:r>
      <w:r w:rsidRPr="00744AA4">
        <w:rPr>
          <w:rFonts w:ascii="Times New Roman" w:hAnsi="Times New Roman" w:cs="Times New Roman"/>
          <w:sz w:val="24"/>
          <w:szCs w:val="24"/>
        </w:rPr>
        <w:lastRenderedPageBreak/>
        <w:t>microhomology (Reijns et al. 2022</w:t>
      </w:r>
      <w:r w:rsidR="00F50E0F">
        <w:rPr>
          <w:rFonts w:ascii="Times New Roman" w:hAnsi="Times New Roman" w:cs="Times New Roman" w:hint="eastAsia"/>
          <w:sz w:val="24"/>
          <w:szCs w:val="24"/>
        </w:rPr>
        <w:t>, Figure S</w:t>
      </w:r>
      <w:r w:rsidR="00543FB9">
        <w:rPr>
          <w:rFonts w:ascii="Times New Roman" w:hAnsi="Times New Roman" w:cs="Times New Roman" w:hint="eastAsia"/>
          <w:sz w:val="24"/>
          <w:szCs w:val="24"/>
        </w:rPr>
        <w:t>7</w:t>
      </w:r>
      <w:r w:rsidR="002D6FC0">
        <w:rPr>
          <w:rFonts w:ascii="Times New Roman" w:hAnsi="Times New Roman" w:cs="Times New Roman" w:hint="eastAsia"/>
          <w:sz w:val="24"/>
          <w:szCs w:val="24"/>
        </w:rPr>
        <w:t>B,</w:t>
      </w:r>
      <w:r w:rsidR="00F50E0F">
        <w:rPr>
          <w:rFonts w:ascii="Times New Roman" w:hAnsi="Times New Roman" w:cs="Times New Roman" w:hint="eastAsia"/>
          <w:sz w:val="24"/>
          <w:szCs w:val="24"/>
        </w:rPr>
        <w:t xml:space="preserve"> C</w:t>
      </w:r>
      <w:r w:rsidRPr="00744AA4">
        <w:rPr>
          <w:rFonts w:ascii="Times New Roman" w:hAnsi="Times New Roman" w:cs="Times New Roman"/>
          <w:sz w:val="24"/>
          <w:szCs w:val="24"/>
        </w:rPr>
        <w:t xml:space="preserve">). Our findings indicate that H_ID29 more closely resembles the mutational spectra from these knockout models than ID4, with average cosine similarities of 0.945 in mouse models, 0.965 in human cell line models, and 0.947 in yeast models, compared to C_ID4’s average cosine similarities of 0.690, 0.721, and 0.798 </w:t>
      </w:r>
      <w:r w:rsidRPr="00F50E0F">
        <w:rPr>
          <w:rFonts w:ascii="Times New Roman" w:hAnsi="Times New Roman" w:cs="Times New Roman"/>
          <w:sz w:val="24"/>
          <w:szCs w:val="24"/>
        </w:rPr>
        <w:t>(</w:t>
      </w:r>
      <w:r w:rsidR="00F50E0F" w:rsidRPr="00F50E0F">
        <w:rPr>
          <w:rFonts w:ascii="Times New Roman" w:hAnsi="Times New Roman" w:cs="Times New Roman" w:hint="eastAsia"/>
          <w:sz w:val="24"/>
          <w:szCs w:val="24"/>
        </w:rPr>
        <w:t>Figure S</w:t>
      </w:r>
      <w:r w:rsidR="00543FB9">
        <w:rPr>
          <w:rFonts w:ascii="Times New Roman" w:hAnsi="Times New Roman" w:cs="Times New Roman" w:hint="eastAsia"/>
          <w:sz w:val="24"/>
          <w:szCs w:val="24"/>
        </w:rPr>
        <w:t>7</w:t>
      </w:r>
      <w:r w:rsidR="00F50E0F" w:rsidRPr="00F50E0F">
        <w:rPr>
          <w:rFonts w:ascii="Times New Roman" w:hAnsi="Times New Roman" w:cs="Times New Roman" w:hint="eastAsia"/>
          <w:sz w:val="24"/>
          <w:szCs w:val="24"/>
        </w:rPr>
        <w:t xml:space="preserve"> B-D</w:t>
      </w:r>
      <w:r w:rsidRPr="00F50E0F">
        <w:rPr>
          <w:rFonts w:ascii="Times New Roman" w:hAnsi="Times New Roman" w:cs="Times New Roman"/>
          <w:sz w:val="24"/>
          <w:szCs w:val="24"/>
        </w:rPr>
        <w:t>)</w:t>
      </w:r>
      <w:r w:rsidRPr="00744AA4">
        <w:rPr>
          <w:rFonts w:ascii="Times New Roman" w:hAnsi="Times New Roman" w:cs="Times New Roman"/>
          <w:sz w:val="24"/>
          <w:szCs w:val="24"/>
        </w:rPr>
        <w:t xml:space="preserve">. </w:t>
      </w:r>
      <w:r w:rsidR="00DC71BC">
        <w:rPr>
          <w:rFonts w:ascii="Times New Roman" w:hAnsi="Times New Roman" w:cs="Times New Roman" w:hint="eastAsia"/>
          <w:sz w:val="24"/>
          <w:szCs w:val="24"/>
        </w:rPr>
        <w:t xml:space="preserve">Compared to ID4, H_ID29 shows </w:t>
      </w:r>
      <w:r w:rsidR="00E253B9">
        <w:rPr>
          <w:rFonts w:ascii="Times New Roman" w:hAnsi="Times New Roman" w:cs="Times New Roman"/>
          <w:sz w:val="24"/>
          <w:szCs w:val="24"/>
        </w:rPr>
        <w:t>an</w:t>
      </w:r>
      <w:r w:rsidR="00DC71BC">
        <w:rPr>
          <w:rFonts w:ascii="Times New Roman" w:hAnsi="Times New Roman" w:cs="Times New Roman" w:hint="eastAsia"/>
          <w:sz w:val="24"/>
          <w:szCs w:val="24"/>
        </w:rPr>
        <w:t xml:space="preserve"> </w:t>
      </w:r>
      <w:r w:rsidR="00996E47">
        <w:rPr>
          <w:rFonts w:ascii="Times New Roman" w:hAnsi="Times New Roman" w:cs="Times New Roman" w:hint="eastAsia"/>
          <w:sz w:val="24"/>
          <w:szCs w:val="24"/>
        </w:rPr>
        <w:t xml:space="preserve">almost </w:t>
      </w:r>
      <w:r w:rsidR="007F3386">
        <w:rPr>
          <w:rFonts w:ascii="Times New Roman" w:hAnsi="Times New Roman" w:cs="Times New Roman" w:hint="eastAsia"/>
          <w:sz w:val="24"/>
          <w:szCs w:val="24"/>
        </w:rPr>
        <w:t>depletion</w:t>
      </w:r>
      <w:r w:rsidR="00D45C89">
        <w:rPr>
          <w:rFonts w:ascii="Times New Roman" w:hAnsi="Times New Roman" w:cs="Times New Roman" w:hint="eastAsia"/>
          <w:sz w:val="24"/>
          <w:szCs w:val="24"/>
        </w:rPr>
        <w:t xml:space="preserve"> of long deletions</w:t>
      </w:r>
      <w:r w:rsidR="00E7187E">
        <w:rPr>
          <w:rFonts w:ascii="Times New Roman" w:hAnsi="Times New Roman" w:cs="Times New Roman" w:hint="eastAsia"/>
          <w:sz w:val="24"/>
          <w:szCs w:val="24"/>
        </w:rPr>
        <w:t xml:space="preserve"> (deletion length</w:t>
      </w:r>
      <w:r w:rsidR="00E7187E">
        <w:rPr>
          <w:rFonts w:ascii="Times New Roman" w:hAnsi="Times New Roman" w:cs="Times New Roman" w:hint="eastAsia"/>
          <w:sz w:val="24"/>
          <w:szCs w:val="24"/>
        </w:rPr>
        <w:t>≥</w:t>
      </w:r>
      <w:r w:rsidR="00E7187E">
        <w:rPr>
          <w:rFonts w:ascii="Times New Roman" w:hAnsi="Times New Roman" w:cs="Times New Roman" w:hint="eastAsia"/>
          <w:sz w:val="24"/>
          <w:szCs w:val="24"/>
        </w:rPr>
        <w:t>3)</w:t>
      </w:r>
      <w:r w:rsidR="00D45C89">
        <w:rPr>
          <w:rFonts w:ascii="Times New Roman" w:hAnsi="Times New Roman" w:cs="Times New Roman" w:hint="eastAsia"/>
          <w:sz w:val="24"/>
          <w:szCs w:val="24"/>
        </w:rPr>
        <w:t xml:space="preserve"> at repeats and microhomologies</w:t>
      </w:r>
      <w:r w:rsidR="00E7187E">
        <w:rPr>
          <w:rFonts w:ascii="Times New Roman" w:hAnsi="Times New Roman" w:cs="Times New Roman" w:hint="eastAsia"/>
          <w:sz w:val="24"/>
          <w:szCs w:val="24"/>
        </w:rPr>
        <w:t xml:space="preserve"> (Figure S</w:t>
      </w:r>
      <w:r w:rsidR="00543FB9">
        <w:rPr>
          <w:rFonts w:ascii="Times New Roman" w:hAnsi="Times New Roman" w:cs="Times New Roman" w:hint="eastAsia"/>
          <w:sz w:val="24"/>
          <w:szCs w:val="24"/>
        </w:rPr>
        <w:t>7</w:t>
      </w:r>
      <w:r w:rsidR="00E7187E">
        <w:rPr>
          <w:rFonts w:ascii="Times New Roman" w:hAnsi="Times New Roman" w:cs="Times New Roman" w:hint="eastAsia"/>
          <w:sz w:val="24"/>
          <w:szCs w:val="24"/>
        </w:rPr>
        <w:t>A)</w:t>
      </w:r>
      <w:r w:rsidR="00A861D6">
        <w:rPr>
          <w:rFonts w:ascii="Times New Roman" w:hAnsi="Times New Roman" w:cs="Times New Roman" w:hint="eastAsia"/>
          <w:sz w:val="24"/>
          <w:szCs w:val="24"/>
        </w:rPr>
        <w:t>.</w:t>
      </w:r>
      <w:r w:rsidR="00F960E4">
        <w:rPr>
          <w:rFonts w:ascii="Times New Roman" w:hAnsi="Times New Roman" w:cs="Times New Roman" w:hint="eastAsia"/>
          <w:sz w:val="24"/>
          <w:szCs w:val="24"/>
        </w:rPr>
        <w:t xml:space="preserve"> </w:t>
      </w:r>
      <w:r w:rsidR="006D730A">
        <w:rPr>
          <w:rFonts w:ascii="Times New Roman" w:hAnsi="Times New Roman" w:cs="Times New Roman" w:hint="eastAsia"/>
          <w:sz w:val="24"/>
          <w:szCs w:val="24"/>
        </w:rPr>
        <w:t xml:space="preserve">H_ID29 contributes to more mutations </w:t>
      </w:r>
      <w:r w:rsidR="006D730A">
        <w:rPr>
          <w:rFonts w:ascii="Times New Roman" w:hAnsi="Times New Roman" w:cs="Times New Roman"/>
          <w:sz w:val="24"/>
          <w:szCs w:val="24"/>
        </w:rPr>
        <w:t xml:space="preserve">in </w:t>
      </w:r>
      <w:r w:rsidR="00A567B9">
        <w:rPr>
          <w:rFonts w:ascii="Times New Roman" w:hAnsi="Times New Roman" w:cs="Times New Roman" w:hint="eastAsia"/>
          <w:sz w:val="24"/>
          <w:szCs w:val="24"/>
        </w:rPr>
        <w:t>transcribed</w:t>
      </w:r>
      <w:r w:rsidR="006D730A">
        <w:rPr>
          <w:rFonts w:ascii="Times New Roman" w:hAnsi="Times New Roman" w:cs="Times New Roman" w:hint="eastAsia"/>
          <w:sz w:val="24"/>
          <w:szCs w:val="24"/>
        </w:rPr>
        <w:t xml:space="preserve"> regions compared to </w:t>
      </w:r>
      <w:r w:rsidR="00A567B9">
        <w:rPr>
          <w:rFonts w:ascii="Times New Roman" w:hAnsi="Times New Roman" w:cs="Times New Roman" w:hint="eastAsia"/>
          <w:sz w:val="24"/>
          <w:szCs w:val="24"/>
        </w:rPr>
        <w:t>untranscribed</w:t>
      </w:r>
      <w:r w:rsidR="006D730A">
        <w:rPr>
          <w:rFonts w:ascii="Times New Roman" w:hAnsi="Times New Roman" w:cs="Times New Roman" w:hint="eastAsia"/>
          <w:sz w:val="24"/>
          <w:szCs w:val="24"/>
        </w:rPr>
        <w:t xml:space="preserve"> regions</w:t>
      </w:r>
      <w:r w:rsidR="00B45B15">
        <w:rPr>
          <w:rFonts w:ascii="Times New Roman" w:hAnsi="Times New Roman" w:cs="Times New Roman" w:hint="eastAsia"/>
          <w:sz w:val="24"/>
          <w:szCs w:val="24"/>
        </w:rPr>
        <w:t>, which is also observed in RNase H2 null in vitro models</w:t>
      </w:r>
      <w:r w:rsidR="00AE7306">
        <w:rPr>
          <w:rFonts w:ascii="Times New Roman" w:hAnsi="Times New Roman" w:cs="Times New Roman" w:hint="eastAsia"/>
          <w:sz w:val="24"/>
          <w:szCs w:val="24"/>
        </w:rPr>
        <w:t xml:space="preserve"> (Figure </w:t>
      </w:r>
      <w:r w:rsidR="00217A45">
        <w:rPr>
          <w:rFonts w:ascii="Times New Roman" w:hAnsi="Times New Roman" w:cs="Times New Roman" w:hint="eastAsia"/>
          <w:sz w:val="24"/>
          <w:szCs w:val="24"/>
        </w:rPr>
        <w:t>6</w:t>
      </w:r>
      <w:r w:rsidR="001008A8">
        <w:rPr>
          <w:rFonts w:ascii="Times New Roman" w:hAnsi="Times New Roman" w:cs="Times New Roman" w:hint="eastAsia"/>
          <w:sz w:val="24"/>
          <w:szCs w:val="24"/>
        </w:rPr>
        <w:t>H</w:t>
      </w:r>
      <w:r w:rsidR="00AE7306">
        <w:rPr>
          <w:rFonts w:ascii="Times New Roman" w:hAnsi="Times New Roman" w:cs="Times New Roman" w:hint="eastAsia"/>
          <w:sz w:val="24"/>
          <w:szCs w:val="24"/>
        </w:rPr>
        <w:t xml:space="preserve">). </w:t>
      </w:r>
      <w:r w:rsidR="00EA1D93">
        <w:rPr>
          <w:rFonts w:ascii="Times New Roman" w:hAnsi="Times New Roman" w:cs="Times New Roman" w:hint="eastAsia"/>
          <w:sz w:val="24"/>
          <w:szCs w:val="24"/>
        </w:rPr>
        <w:t xml:space="preserve">The consistent observations </w:t>
      </w:r>
      <w:r w:rsidR="00EA1D93">
        <w:rPr>
          <w:rFonts w:ascii="Times New Roman" w:hAnsi="Times New Roman" w:cs="Times New Roman"/>
          <w:sz w:val="24"/>
          <w:szCs w:val="24"/>
        </w:rPr>
        <w:t>suggest</w:t>
      </w:r>
      <w:r w:rsidR="00EA1D93">
        <w:rPr>
          <w:rFonts w:ascii="Times New Roman" w:hAnsi="Times New Roman" w:cs="Times New Roman" w:hint="eastAsia"/>
          <w:sz w:val="24"/>
          <w:szCs w:val="24"/>
        </w:rPr>
        <w:t xml:space="preserve"> that H_ID29 is associated with a transcription associated mutational process. </w:t>
      </w:r>
      <w:r w:rsidRPr="00744AA4">
        <w:rPr>
          <w:rFonts w:ascii="Times New Roman" w:hAnsi="Times New Roman" w:cs="Times New Roman"/>
          <w:sz w:val="24"/>
          <w:szCs w:val="24"/>
        </w:rPr>
        <w:t>Thus, H_ID29 provides a more accurate representation of the genomic footprints associated with TOP1-TAM (transcription-associated mutagenesis) during the cleavage of embedded ribonucleotides in the absence of RNASEH2A and/or RNASEH2B (S. N. Huang, Ghosh, and Pommier 2015; Sparks and Burgers 2015; Chon et al. 2009).</w:t>
      </w:r>
    </w:p>
    <w:p w14:paraId="2ABF260B" w14:textId="316A0719" w:rsidR="00383C4D" w:rsidRPr="008A1C58" w:rsidRDefault="00685BE1" w:rsidP="00706990">
      <w:pPr>
        <w:spacing w:line="480" w:lineRule="auto"/>
        <w:rPr>
          <w:rFonts w:ascii="Times New Roman" w:hAnsi="Times New Roman" w:cs="Times New Roman"/>
          <w:b/>
          <w:bCs/>
          <w:sz w:val="24"/>
          <w:szCs w:val="24"/>
        </w:rPr>
      </w:pPr>
      <w:r>
        <w:rPr>
          <w:rFonts w:ascii="Times New Roman" w:hAnsi="Times New Roman" w:cs="Times New Roman" w:hint="eastAsia"/>
          <w:b/>
          <w:bCs/>
          <w:sz w:val="24"/>
          <w:szCs w:val="24"/>
        </w:rPr>
        <w:t xml:space="preserve">Preferential prevalence of ID mutational signatures in </w:t>
      </w:r>
      <w:r w:rsidR="001536B3">
        <w:rPr>
          <w:rFonts w:ascii="Times New Roman" w:hAnsi="Times New Roman" w:cs="Times New Roman" w:hint="eastAsia"/>
          <w:b/>
          <w:bCs/>
          <w:sz w:val="24"/>
          <w:szCs w:val="24"/>
        </w:rPr>
        <w:t>clinical characteristics</w:t>
      </w:r>
    </w:p>
    <w:p w14:paraId="2FD98AEF" w14:textId="08D4010C" w:rsidR="00C46126" w:rsidRPr="00C46126" w:rsidRDefault="00C46126" w:rsidP="00C46126">
      <w:pPr>
        <w:spacing w:line="480" w:lineRule="auto"/>
        <w:rPr>
          <w:rFonts w:ascii="Times New Roman" w:hAnsi="Times New Roman" w:cs="Times New Roman"/>
          <w:sz w:val="24"/>
          <w:szCs w:val="24"/>
        </w:rPr>
      </w:pPr>
      <w:r w:rsidRPr="00C46126">
        <w:rPr>
          <w:rFonts w:ascii="Times New Roman" w:hAnsi="Times New Roman" w:cs="Times New Roman"/>
          <w:sz w:val="24"/>
          <w:szCs w:val="24"/>
        </w:rPr>
        <w:t>It is of interest to determine whether mutational processes, as represented by mutational signatures, exhibit preferential enrichment relative to clinical characteristics, including cancer type, gender, and age. Our analysis identified four signatures with significant aging correlations, indicative of clock-like behavior: C_ID5, C_ID9, C_ID10, and H_ID25. In general, PCAWG genomes contribute more to these aging correlations compared to HMF genomes, as evidenced by the Spearman correlation coefficients and associated p-values between signature activity and age (Figure</w:t>
      </w:r>
      <w:r>
        <w:rPr>
          <w:rFonts w:ascii="Times New Roman" w:hAnsi="Times New Roman" w:cs="Times New Roman" w:hint="eastAsia"/>
          <w:sz w:val="24"/>
          <w:szCs w:val="24"/>
        </w:rPr>
        <w:t xml:space="preserve"> 8A</w:t>
      </w:r>
      <w:r w:rsidRPr="00C46126">
        <w:rPr>
          <w:rFonts w:ascii="Times New Roman" w:hAnsi="Times New Roman" w:cs="Times New Roman"/>
          <w:sz w:val="24"/>
          <w:szCs w:val="24"/>
        </w:rPr>
        <w:t>).</w:t>
      </w:r>
    </w:p>
    <w:p w14:paraId="02233CD5" w14:textId="03492A79" w:rsidR="00383C4D" w:rsidRPr="003D71E8" w:rsidRDefault="00C46126" w:rsidP="00C46126">
      <w:pPr>
        <w:spacing w:line="480" w:lineRule="auto"/>
        <w:rPr>
          <w:rFonts w:ascii="Times New Roman" w:hAnsi="Times New Roman" w:cs="Times New Roman"/>
          <w:sz w:val="24"/>
          <w:szCs w:val="24"/>
        </w:rPr>
      </w:pPr>
      <w:r w:rsidRPr="00C46126">
        <w:rPr>
          <w:rFonts w:ascii="Times New Roman" w:hAnsi="Times New Roman" w:cs="Times New Roman"/>
          <w:sz w:val="24"/>
          <w:szCs w:val="24"/>
        </w:rPr>
        <w:lastRenderedPageBreak/>
        <w:t xml:space="preserve">To evaluate the preferential prevalence of mutational signatures in relation to gender, we performed </w:t>
      </w:r>
      <w:bookmarkStart w:id="58" w:name="_Hlk190965870"/>
      <w:r w:rsidRPr="00C46126">
        <w:rPr>
          <w:rFonts w:ascii="Times New Roman" w:hAnsi="Times New Roman" w:cs="Times New Roman"/>
          <w:sz w:val="24"/>
          <w:szCs w:val="24"/>
        </w:rPr>
        <w:t>Fisher's exact tests</w:t>
      </w:r>
      <w:bookmarkEnd w:id="58"/>
      <w:r w:rsidRPr="00C46126">
        <w:rPr>
          <w:rFonts w:ascii="Times New Roman" w:hAnsi="Times New Roman" w:cs="Times New Roman"/>
          <w:sz w:val="24"/>
          <w:szCs w:val="24"/>
        </w:rPr>
        <w:t xml:space="preserve"> </w:t>
      </w:r>
      <w:bookmarkStart w:id="59" w:name="_Hlk190965885"/>
      <w:r w:rsidRPr="00C46126">
        <w:rPr>
          <w:rFonts w:ascii="Times New Roman" w:hAnsi="Times New Roman" w:cs="Times New Roman"/>
          <w:sz w:val="24"/>
          <w:szCs w:val="24"/>
        </w:rPr>
        <w:t>within each cancer type</w:t>
      </w:r>
      <w:bookmarkEnd w:id="59"/>
      <w:r w:rsidRPr="00C46126">
        <w:rPr>
          <w:rFonts w:ascii="Times New Roman" w:hAnsi="Times New Roman" w:cs="Times New Roman"/>
          <w:sz w:val="24"/>
          <w:szCs w:val="24"/>
        </w:rPr>
        <w:t>. Signature presence was defined as a 5% or greater contribution to the mutational burden within each sample. Prior to these tests, we excluded four cancer types known to exhibit strong gender biases: prostate cancer (exclusive to males), and uterine, breast, and ovarian cancers (exclusive to females). Results indicated that C_ID3 and C_ID13 were more prevalent in males, while C_ID4, C_ID10, and H_ID35 were more common in females. The higher prevalence of C_ID3 (associated with tobacco smoking) and C_ID13 (associated with UV exposure) in males aligns with the observation that, statistically, males tend to have higher rates of tobacco use and greater cumulative exposure to UV radiation compared to females (Figure 8</w:t>
      </w:r>
      <w:r>
        <w:rPr>
          <w:rFonts w:ascii="Times New Roman" w:hAnsi="Times New Roman" w:cs="Times New Roman" w:hint="eastAsia"/>
          <w:sz w:val="24"/>
          <w:szCs w:val="24"/>
        </w:rPr>
        <w:t>B</w:t>
      </w:r>
      <w:r w:rsidRPr="00C46126">
        <w:rPr>
          <w:rFonts w:ascii="Times New Roman" w:hAnsi="Times New Roman" w:cs="Times New Roman"/>
          <w:sz w:val="24"/>
          <w:szCs w:val="24"/>
        </w:rPr>
        <w:t>). Notably, C_ID19 displayed a strong preference dependent on cancer type: it was enriched in females with head cancers but enriched in males with bladder, kidney, and other cancers</w:t>
      </w:r>
      <w:r w:rsidR="00296211">
        <w:rPr>
          <w:rFonts w:ascii="Times New Roman" w:hAnsi="Times New Roman" w:cs="Times New Roman" w:hint="eastAsia"/>
          <w:sz w:val="24"/>
          <w:szCs w:val="24"/>
        </w:rPr>
        <w:t xml:space="preserve"> </w:t>
      </w:r>
    </w:p>
    <w:p w14:paraId="0AF3FF66" w14:textId="6B4DBCE4" w:rsidR="000D3282" w:rsidRPr="008A1C58" w:rsidRDefault="00C17CB5"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Signature attributions to cancer genes</w:t>
      </w:r>
    </w:p>
    <w:p w14:paraId="5E150663" w14:textId="49E1616F" w:rsidR="00524A21" w:rsidRPr="00524A21" w:rsidRDefault="00524A21" w:rsidP="00524A21">
      <w:pPr>
        <w:spacing w:line="480" w:lineRule="auto"/>
        <w:rPr>
          <w:ins w:id="60" w:author="Mo Liu" w:date="2025-03-19T17:31:00Z" w16du:dateUtc="2025-03-19T09:31:00Z"/>
          <w:rFonts w:ascii="Times New Roman" w:hAnsi="Times New Roman" w:cs="Times New Roman"/>
          <w:sz w:val="24"/>
          <w:szCs w:val="24"/>
        </w:rPr>
      </w:pPr>
      <w:ins w:id="61" w:author="Mo Liu" w:date="2025-03-19T17:32:00Z" w16du:dateUtc="2025-03-19T09:32:00Z">
        <w:r>
          <w:rPr>
            <w:rFonts w:ascii="Times New Roman" w:hAnsi="Times New Roman" w:cs="Times New Roman" w:hint="eastAsia"/>
            <w:sz w:val="24"/>
            <w:szCs w:val="24"/>
          </w:rPr>
          <w:t>T</w:t>
        </w:r>
      </w:ins>
      <w:ins w:id="62" w:author="Mo Liu" w:date="2025-03-19T17:31:00Z" w16du:dateUtc="2025-03-19T09:31:00Z">
        <w:r w:rsidRPr="00524A21">
          <w:rPr>
            <w:rFonts w:ascii="Times New Roman" w:hAnsi="Times New Roman" w:cs="Times New Roman"/>
            <w:sz w:val="24"/>
            <w:szCs w:val="24"/>
          </w:rPr>
          <w:t>o investigate the contribution of mutational signatures to indels in cancer genes, we analyzed the exonic regions of 581 Tier 1 genes from the Cancer Gene Census (Sondka et al., 2018). We excluded DEL:1:T:5+ and INS:1:T:5+ indels from our analysis, as these are predominantly driven by C_ID1 and C_ID2, and single-base thymine insertions/deletions in poly-T regions are rarely biologically consequential. Among the genes most frequently affected by insertions were ARID1A, PHOX2B, TP53, and PTEN, with contributions from signatures linked to DNA replication slippage, defective mismatch repair (MMR), TOP1-TAM, and TOP2A pK743N (Figure 8C).</w:t>
        </w:r>
      </w:ins>
    </w:p>
    <w:p w14:paraId="26D899E6" w14:textId="739B78A2" w:rsidR="00524A21" w:rsidRPr="00524A21" w:rsidRDefault="00524A21" w:rsidP="00524A21">
      <w:pPr>
        <w:spacing w:line="480" w:lineRule="auto"/>
        <w:rPr>
          <w:ins w:id="63" w:author="Mo Liu" w:date="2025-03-19T17:31:00Z" w16du:dateUtc="2025-03-19T09:31:00Z"/>
          <w:rFonts w:ascii="Times New Roman" w:hAnsi="Times New Roman" w:cs="Times New Roman"/>
          <w:sz w:val="24"/>
          <w:szCs w:val="24"/>
        </w:rPr>
      </w:pPr>
      <w:ins w:id="64" w:author="Mo Liu" w:date="2025-03-19T17:31:00Z" w16du:dateUtc="2025-03-19T09:31:00Z">
        <w:r w:rsidRPr="00524A21">
          <w:rPr>
            <w:rFonts w:ascii="Times New Roman" w:hAnsi="Times New Roman" w:cs="Times New Roman"/>
            <w:sz w:val="24"/>
            <w:szCs w:val="24"/>
          </w:rPr>
          <w:t xml:space="preserve">Deletions were most prevalent in genes such as ARID1A, EGFR, TP53, RNF43, and KMT2D, primarily driven by DNA replication slippage, defective MMR, non-homologous end joining </w:t>
        </w:r>
        <w:r w:rsidRPr="00524A21">
          <w:rPr>
            <w:rFonts w:ascii="Times New Roman" w:hAnsi="Times New Roman" w:cs="Times New Roman"/>
            <w:sz w:val="24"/>
            <w:szCs w:val="24"/>
          </w:rPr>
          <w:lastRenderedPageBreak/>
          <w:t>(NHEJ) DNA repair, and tobacco smoking-associated signatures. TP53 exhibited diverse deletion patterns influenced by distinct mutational processes. Tobacco smoking-associated signatures predominantly drove single-base cytosine deletions (DEL:C:1:1), while TOP1-TAM signatures mediated 2 bp deletions arising from tandem repeats or microhomologies. Additionally, defective homologous recombination (HR) and NHEJ DNA repair drove de novo deletions exceeding 5 bp.</w:t>
        </w:r>
      </w:ins>
    </w:p>
    <w:p w14:paraId="192C57CD" w14:textId="1D22BCCF" w:rsidR="000D4E24" w:rsidRPr="00C35EAE" w:rsidDel="00524A21" w:rsidRDefault="00524A21" w:rsidP="00524A21">
      <w:pPr>
        <w:spacing w:line="480" w:lineRule="auto"/>
        <w:rPr>
          <w:del w:id="65" w:author="Mo Liu" w:date="2025-03-19T17:31:00Z" w16du:dateUtc="2025-03-19T09:31:00Z"/>
          <w:rFonts w:ascii="Times New Roman" w:hAnsi="Times New Roman" w:cs="Times New Roman"/>
          <w:sz w:val="24"/>
          <w:szCs w:val="24"/>
        </w:rPr>
      </w:pPr>
      <w:ins w:id="66" w:author="Mo Liu" w:date="2025-03-19T17:31:00Z" w16du:dateUtc="2025-03-19T09:31:00Z">
        <w:r w:rsidRPr="00524A21">
          <w:rPr>
            <w:rFonts w:ascii="Times New Roman" w:hAnsi="Times New Roman" w:cs="Times New Roman"/>
            <w:sz w:val="24"/>
            <w:szCs w:val="24"/>
          </w:rPr>
          <w:t xml:space="preserve">We further explored the distribution of TP53 deletions across cancer types. While tobacco smoking signatures dominated in lung cancers (Figure S11), NHEJ DNA repair was the primary driver of TP53 deletions in bladder and biliary cancers. This divergence underscores how tissue-specific mutational processes </w:t>
        </w:r>
      </w:ins>
      <w:ins w:id="67" w:author="Mo Liu" w:date="2025-03-19T17:32:00Z" w16du:dateUtc="2025-03-19T09:32:00Z">
        <w:r w:rsidR="00B723A8">
          <w:rPr>
            <w:rFonts w:ascii="Times New Roman" w:hAnsi="Times New Roman" w:cs="Times New Roman" w:hint="eastAsia"/>
            <w:sz w:val="24"/>
            <w:szCs w:val="24"/>
          </w:rPr>
          <w:t>drive the key gene mutations in different type of cancers</w:t>
        </w:r>
      </w:ins>
      <w:del w:id="68" w:author="Mo Liu" w:date="2025-03-19T17:31:00Z" w16du:dateUtc="2025-03-19T09:31:00Z">
        <w:r w:rsidR="006F7579" w:rsidRPr="008A1C58" w:rsidDel="00524A21">
          <w:rPr>
            <w:rFonts w:ascii="Times New Roman" w:hAnsi="Times New Roman" w:cs="Times New Roman"/>
            <w:sz w:val="24"/>
            <w:szCs w:val="24"/>
          </w:rPr>
          <w:delText>.</w:delText>
        </w:r>
      </w:del>
    </w:p>
    <w:p w14:paraId="4D31DC32" w14:textId="15AE4A35" w:rsidR="00E54C2D" w:rsidRPr="008A1C58" w:rsidRDefault="00A5426A"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Discussion</w:t>
      </w:r>
    </w:p>
    <w:p w14:paraId="7E5CFBC5" w14:textId="27F8C60C" w:rsidR="00DC3267" w:rsidRPr="008A1C58" w:rsidRDefault="00DC3267"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Using a novel nonparametric Bayesian approach, we analyzed over 7,000 whole-genome sequencing (WGS) tumor samples </w:t>
      </w:r>
      <w:r w:rsidR="007D7B4C" w:rsidRPr="008A1C58">
        <w:rPr>
          <w:rFonts w:ascii="Times New Roman" w:hAnsi="Times New Roman" w:cs="Times New Roman"/>
          <w:sz w:val="24"/>
          <w:szCs w:val="24"/>
        </w:rPr>
        <w:t xml:space="preserve">encompassing 25 cancer types </w:t>
      </w:r>
      <w:r w:rsidRPr="008A1C58">
        <w:rPr>
          <w:rFonts w:ascii="Times New Roman" w:hAnsi="Times New Roman" w:cs="Times New Roman"/>
          <w:sz w:val="24"/>
          <w:szCs w:val="24"/>
        </w:rPr>
        <w:t>from the Pan-Cancer Analysis of Whole Genomes (PCAWG) and Hartwig Medical Foundation (HMF) cohorts.</w:t>
      </w:r>
      <w:r w:rsidR="00B759FF" w:rsidRPr="008A1C58">
        <w:rPr>
          <w:rFonts w:ascii="Times New Roman" w:hAnsi="Times New Roman" w:cs="Times New Roman"/>
          <w:sz w:val="24"/>
          <w:szCs w:val="24"/>
        </w:rPr>
        <w:t xml:space="preserve"> </w:t>
      </w:r>
      <w:r w:rsidR="00EC30AE" w:rsidRPr="008A1C58">
        <w:rPr>
          <w:rFonts w:ascii="Times New Roman" w:hAnsi="Times New Roman" w:cs="Times New Roman"/>
          <w:sz w:val="24"/>
          <w:szCs w:val="24"/>
        </w:rPr>
        <w:t>As the first study using &gt;7000 genomes for ID signature analysis, o</w:t>
      </w:r>
      <w:r w:rsidR="00B759FF" w:rsidRPr="008A1C58">
        <w:rPr>
          <w:rFonts w:ascii="Times New Roman" w:hAnsi="Times New Roman" w:cs="Times New Roman"/>
          <w:sz w:val="24"/>
          <w:szCs w:val="24"/>
        </w:rPr>
        <w:t>ur study established a comprehensive collection of 3</w:t>
      </w:r>
      <w:r w:rsidR="00817D33">
        <w:rPr>
          <w:rFonts w:ascii="Times New Roman" w:hAnsi="Times New Roman" w:cs="Times New Roman" w:hint="eastAsia"/>
          <w:sz w:val="24"/>
          <w:szCs w:val="24"/>
        </w:rPr>
        <w:t>3</w:t>
      </w:r>
      <w:r w:rsidR="00B759FF" w:rsidRPr="008A1C58">
        <w:rPr>
          <w:rFonts w:ascii="Times New Roman" w:hAnsi="Times New Roman" w:cs="Times New Roman"/>
          <w:sz w:val="24"/>
          <w:szCs w:val="24"/>
        </w:rPr>
        <w:t xml:space="preserve"> ID mutational signatures. We identified one indel signature associated with </w:t>
      </w:r>
      <w:r w:rsidR="00C244CE">
        <w:rPr>
          <w:rFonts w:ascii="Times New Roman" w:hAnsi="Times New Roman" w:cs="Times New Roman" w:hint="eastAsia"/>
          <w:sz w:val="24"/>
          <w:szCs w:val="24"/>
        </w:rPr>
        <w:t>TOP1-TAM</w:t>
      </w:r>
      <w:r w:rsidR="00B759FF" w:rsidRPr="008A1C58">
        <w:rPr>
          <w:rFonts w:ascii="Times New Roman" w:hAnsi="Times New Roman" w:cs="Times New Roman"/>
          <w:sz w:val="24"/>
          <w:szCs w:val="24"/>
        </w:rPr>
        <w:t xml:space="preserve">, validating this finding </w:t>
      </w:r>
      <w:r w:rsidR="00C12559" w:rsidRPr="008A1C58">
        <w:rPr>
          <w:rFonts w:ascii="Times New Roman" w:hAnsi="Times New Roman" w:cs="Times New Roman"/>
          <w:sz w:val="24"/>
          <w:szCs w:val="24"/>
        </w:rPr>
        <w:t>via CRISPR/Cas9 system</w:t>
      </w:r>
      <w:r w:rsidR="00C244CE">
        <w:rPr>
          <w:rFonts w:ascii="Times New Roman" w:hAnsi="Times New Roman" w:cs="Times New Roman" w:hint="eastAsia"/>
          <w:sz w:val="24"/>
          <w:szCs w:val="24"/>
        </w:rPr>
        <w:t xml:space="preserve"> and previously published </w:t>
      </w:r>
      <w:r w:rsidR="00583E82">
        <w:rPr>
          <w:rFonts w:ascii="Times New Roman" w:hAnsi="Times New Roman" w:cs="Times New Roman" w:hint="eastAsia"/>
          <w:sz w:val="24"/>
          <w:szCs w:val="24"/>
        </w:rPr>
        <w:t>RNaseH2 null in vitro models</w:t>
      </w:r>
      <w:r w:rsidR="00B759FF" w:rsidRPr="008A1C58">
        <w:rPr>
          <w:rFonts w:ascii="Times New Roman" w:hAnsi="Times New Roman" w:cs="Times New Roman"/>
          <w:sz w:val="24"/>
          <w:szCs w:val="24"/>
        </w:rPr>
        <w:t xml:space="preserve">. Additionally, we found </w:t>
      </w:r>
      <w:r w:rsidR="00BB4EEE">
        <w:rPr>
          <w:rFonts w:ascii="Times New Roman" w:hAnsi="Times New Roman" w:cs="Times New Roman" w:hint="eastAsia"/>
          <w:sz w:val="24"/>
          <w:szCs w:val="24"/>
        </w:rPr>
        <w:t>4</w:t>
      </w:r>
      <w:r w:rsidR="00B759FF" w:rsidRPr="008A1C58">
        <w:rPr>
          <w:rFonts w:ascii="Times New Roman" w:hAnsi="Times New Roman" w:cs="Times New Roman"/>
          <w:sz w:val="24"/>
          <w:szCs w:val="24"/>
        </w:rPr>
        <w:t xml:space="preserve"> ID signatures strongly linked to microsatellite instability (MSI) status</w:t>
      </w:r>
      <w:r w:rsidR="00B27272" w:rsidRPr="008A1C58">
        <w:rPr>
          <w:rFonts w:ascii="Times New Roman" w:hAnsi="Times New Roman" w:cs="Times New Roman"/>
          <w:sz w:val="24"/>
          <w:szCs w:val="24"/>
        </w:rPr>
        <w:t xml:space="preserve">, which </w:t>
      </w:r>
      <w:r w:rsidR="00D73736" w:rsidRPr="008A1C58">
        <w:rPr>
          <w:rFonts w:ascii="Times New Roman" w:hAnsi="Times New Roman" w:cs="Times New Roman"/>
          <w:sz w:val="24"/>
          <w:szCs w:val="24"/>
        </w:rPr>
        <w:t>implement the understanding of indel footprints left my defective MMR mechanism</w:t>
      </w:r>
      <w:r w:rsidR="00B759FF" w:rsidRPr="008A1C58">
        <w:rPr>
          <w:rFonts w:ascii="Times New Roman" w:hAnsi="Times New Roman" w:cs="Times New Roman"/>
          <w:sz w:val="24"/>
          <w:szCs w:val="24"/>
        </w:rPr>
        <w:t>.</w:t>
      </w:r>
      <w:r w:rsidR="00853A58" w:rsidRPr="008A1C58">
        <w:rPr>
          <w:rFonts w:ascii="Times New Roman" w:hAnsi="Times New Roman" w:cs="Times New Roman"/>
          <w:sz w:val="24"/>
          <w:szCs w:val="24"/>
        </w:rPr>
        <w:t xml:space="preserve"> </w:t>
      </w:r>
      <w:r w:rsidR="00246C6F">
        <w:rPr>
          <w:rFonts w:ascii="Times New Roman" w:hAnsi="Times New Roman" w:cs="Times New Roman" w:hint="eastAsia"/>
          <w:sz w:val="24"/>
          <w:szCs w:val="24"/>
        </w:rPr>
        <w:t>We also</w:t>
      </w:r>
      <w:r w:rsidR="005E208D" w:rsidRPr="008A1C58">
        <w:rPr>
          <w:rFonts w:ascii="Times New Roman" w:hAnsi="Times New Roman" w:cs="Times New Roman"/>
          <w:sz w:val="24"/>
          <w:szCs w:val="24"/>
        </w:rPr>
        <w:t xml:space="preserve"> perform</w:t>
      </w:r>
      <w:r w:rsidR="00246C6F">
        <w:rPr>
          <w:rFonts w:ascii="Times New Roman" w:hAnsi="Times New Roman" w:cs="Times New Roman" w:hint="eastAsia"/>
          <w:sz w:val="24"/>
          <w:szCs w:val="24"/>
        </w:rPr>
        <w:t>ed</w:t>
      </w:r>
      <w:r w:rsidR="005E208D" w:rsidRPr="008A1C58">
        <w:rPr>
          <w:rFonts w:ascii="Times New Roman" w:hAnsi="Times New Roman" w:cs="Times New Roman"/>
          <w:sz w:val="24"/>
          <w:szCs w:val="24"/>
        </w:rPr>
        <w:t xml:space="preserve"> an extended sequence context analysis </w:t>
      </w:r>
      <w:r w:rsidR="007D42B0" w:rsidRPr="008A1C58">
        <w:rPr>
          <w:rFonts w:ascii="Times New Roman" w:hAnsi="Times New Roman" w:cs="Times New Roman"/>
          <w:sz w:val="24"/>
          <w:szCs w:val="24"/>
        </w:rPr>
        <w:t>to understand more information behind the formation of mutational signatures.</w:t>
      </w:r>
    </w:p>
    <w:p w14:paraId="08A65FB4" w14:textId="1AAA7664" w:rsidR="00114E7D" w:rsidRDefault="00114E7D" w:rsidP="008A1C58">
      <w:pPr>
        <w:spacing w:line="480" w:lineRule="auto"/>
        <w:rPr>
          <w:rFonts w:ascii="Times New Roman" w:hAnsi="Times New Roman" w:cs="Times New Roman"/>
          <w:sz w:val="24"/>
          <w:szCs w:val="24"/>
        </w:rPr>
      </w:pPr>
      <w:r w:rsidRPr="00114E7D">
        <w:rPr>
          <w:rFonts w:ascii="Times New Roman" w:hAnsi="Times New Roman" w:cs="Times New Roman"/>
          <w:sz w:val="24"/>
          <w:szCs w:val="24"/>
        </w:rPr>
        <w:lastRenderedPageBreak/>
        <w:t>We also conducted signature extraction using SigProfilerExtractor, an NMF-based model known for its robust performance in signature analysis (Figure S</w:t>
      </w:r>
      <w:r w:rsidR="009A6DA8">
        <w:rPr>
          <w:rFonts w:ascii="Times New Roman" w:hAnsi="Times New Roman" w:cs="Times New Roman" w:hint="eastAsia"/>
          <w:sz w:val="24"/>
          <w:szCs w:val="24"/>
        </w:rPr>
        <w:t>8</w:t>
      </w:r>
      <w:r w:rsidRPr="00114E7D">
        <w:rPr>
          <w:rFonts w:ascii="Times New Roman" w:hAnsi="Times New Roman" w:cs="Times New Roman"/>
          <w:sz w:val="24"/>
          <w:szCs w:val="24"/>
        </w:rPr>
        <w:t xml:space="preserve">, Islam et al., 2022). However, this method proved ineffective for our large cohort, yielding an optimal solution of K=12 but failing to identify several previously established COSMIC signatures. Notably, a recent study utilized a minimum-volume NMF model, MuSiCal, to reanalyze PCAWG indel genomes and discovered 25 indel mutational signatures, including 9 novel signatures. </w:t>
      </w:r>
      <w:r w:rsidRPr="009A6DA8">
        <w:rPr>
          <w:rFonts w:ascii="Times New Roman" w:hAnsi="Times New Roman" w:cs="Times New Roman"/>
          <w:sz w:val="24"/>
          <w:szCs w:val="24"/>
          <w:highlight w:val="yellow"/>
        </w:rPr>
        <w:t>Our analysis revealed that 3 of the 9 novel signatures identified by MuSiCal were also recapitulated in our findings</w:t>
      </w:r>
      <w:r w:rsidR="00E30140" w:rsidRPr="009A6DA8">
        <w:rPr>
          <w:rFonts w:ascii="Times New Roman" w:hAnsi="Times New Roman" w:cs="Times New Roman" w:hint="eastAsia"/>
          <w:sz w:val="24"/>
          <w:szCs w:val="24"/>
          <w:highlight w:val="yellow"/>
        </w:rPr>
        <w:t xml:space="preserve"> (Figure S</w:t>
      </w:r>
      <w:r w:rsidR="009A6DA8" w:rsidRPr="009A6DA8">
        <w:rPr>
          <w:rFonts w:ascii="Times New Roman" w:hAnsi="Times New Roman" w:cs="Times New Roman" w:hint="eastAsia"/>
          <w:sz w:val="24"/>
          <w:szCs w:val="24"/>
          <w:highlight w:val="yellow"/>
        </w:rPr>
        <w:t>9</w:t>
      </w:r>
      <w:r w:rsidR="00CE0B90">
        <w:rPr>
          <w:rFonts w:ascii="Times New Roman" w:hAnsi="Times New Roman" w:cs="Times New Roman" w:hint="eastAsia"/>
          <w:sz w:val="24"/>
          <w:szCs w:val="24"/>
        </w:rPr>
        <w:t xml:space="preserve">, </w:t>
      </w:r>
      <w:r w:rsidR="00CE0B90" w:rsidRPr="00114E7D">
        <w:rPr>
          <w:rFonts w:ascii="Times New Roman" w:hAnsi="Times New Roman" w:cs="Times New Roman"/>
          <w:sz w:val="24"/>
          <w:szCs w:val="24"/>
        </w:rPr>
        <w:t>Jin et al., 2024</w:t>
      </w:r>
      <w:r w:rsidR="00CE0B90">
        <w:rPr>
          <w:rFonts w:ascii="Times New Roman" w:hAnsi="Times New Roman" w:cs="Times New Roman" w:hint="eastAsia"/>
          <w:sz w:val="24"/>
          <w:szCs w:val="24"/>
        </w:rPr>
        <w:t>)</w:t>
      </w:r>
      <w:r w:rsidRPr="00114E7D">
        <w:rPr>
          <w:rFonts w:ascii="Times New Roman" w:hAnsi="Times New Roman" w:cs="Times New Roman"/>
          <w:sz w:val="24"/>
          <w:szCs w:val="24"/>
        </w:rPr>
        <w:t>. When we applied MuSiCal to our datasets, it resulted in an optimal K=13</w:t>
      </w:r>
      <w:r w:rsidR="00607DEC">
        <w:rPr>
          <w:rFonts w:ascii="Times New Roman" w:hAnsi="Times New Roman" w:cs="Times New Roman" w:hint="eastAsia"/>
          <w:sz w:val="24"/>
          <w:szCs w:val="24"/>
        </w:rPr>
        <w:t>, with very few overlaps with COSMIC signatures</w:t>
      </w:r>
      <w:r w:rsidRPr="00114E7D">
        <w:rPr>
          <w:rFonts w:ascii="Times New Roman" w:hAnsi="Times New Roman" w:cs="Times New Roman"/>
          <w:sz w:val="24"/>
          <w:szCs w:val="24"/>
        </w:rPr>
        <w:t xml:space="preserve"> (Figure S</w:t>
      </w:r>
      <w:r w:rsidR="009A6DA8">
        <w:rPr>
          <w:rFonts w:ascii="Times New Roman" w:hAnsi="Times New Roman" w:cs="Times New Roman" w:hint="eastAsia"/>
          <w:sz w:val="24"/>
          <w:szCs w:val="24"/>
        </w:rPr>
        <w:t>10</w:t>
      </w:r>
      <w:r w:rsidRPr="00114E7D">
        <w:rPr>
          <w:rFonts w:ascii="Times New Roman" w:hAnsi="Times New Roman" w:cs="Times New Roman"/>
          <w:sz w:val="24"/>
          <w:szCs w:val="24"/>
        </w:rPr>
        <w:t xml:space="preserve">). In contrast, using mSigHdp, we identified 30 mutational signatures across all genomes, with 24 included in the finalized collection (Table S4). This limitation of SigProfilerExtractor </w:t>
      </w:r>
      <w:ins w:id="69" w:author="Mo Liu" w:date="2025-03-20T20:56:00Z" w16du:dateUtc="2025-03-20T12:56:00Z">
        <w:r w:rsidR="00865CDF">
          <w:rPr>
            <w:rFonts w:ascii="Times New Roman" w:hAnsi="Times New Roman" w:cs="Times New Roman" w:hint="eastAsia"/>
            <w:sz w:val="24"/>
            <w:szCs w:val="24"/>
          </w:rPr>
          <w:t xml:space="preserve">and MuSiCal </w:t>
        </w:r>
      </w:ins>
      <w:r w:rsidRPr="00114E7D">
        <w:rPr>
          <w:rFonts w:ascii="Times New Roman" w:hAnsi="Times New Roman" w:cs="Times New Roman"/>
          <w:sz w:val="24"/>
          <w:szCs w:val="24"/>
        </w:rPr>
        <w:t>is likely attributable to the challenges Non-negative Matrix Factorization faces in managing the high data sparsity associated with indels. Our study underscores the effectiveness of mSigHdp for mining large datasets and demonstrates its capability to reveal novel signatures in highly sparse, low-count data.</w:t>
      </w:r>
    </w:p>
    <w:p w14:paraId="499335AA" w14:textId="5F998FC7" w:rsidR="00DC3267" w:rsidRPr="008A1C58" w:rsidRDefault="001B222F" w:rsidP="008A1C58">
      <w:pPr>
        <w:spacing w:line="480" w:lineRule="auto"/>
        <w:rPr>
          <w:rFonts w:ascii="Times New Roman" w:hAnsi="Times New Roman" w:cs="Times New Roman"/>
          <w:sz w:val="24"/>
          <w:szCs w:val="24"/>
        </w:rPr>
      </w:pPr>
      <w:del w:id="70" w:author="Mo Liu" w:date="2025-03-20T20:58:00Z" w16du:dateUtc="2025-03-20T12:58:00Z">
        <w:r w:rsidRPr="008A1C58" w:rsidDel="002D0342">
          <w:rPr>
            <w:rFonts w:ascii="Times New Roman" w:hAnsi="Times New Roman" w:cs="Times New Roman"/>
            <w:sz w:val="24"/>
            <w:szCs w:val="24"/>
          </w:rPr>
          <w:delText>As sequencing technology advances, numerous national cancer research initiatives are underway. Mutational signatures have proven valuable in predicting cancer treatment efficacy and tracing disease etiology</w:delText>
        </w:r>
      </w:del>
      <w:r w:rsidRPr="008A1C58">
        <w:rPr>
          <w:rFonts w:ascii="Times New Roman" w:hAnsi="Times New Roman" w:cs="Times New Roman"/>
          <w:sz w:val="24"/>
          <w:szCs w:val="24"/>
        </w:rPr>
        <w:t xml:space="preserve">. </w:t>
      </w:r>
      <w:ins w:id="71" w:author="Mo Liu" w:date="2025-03-20T21:12:00Z" w16du:dateUtc="2025-03-20T13:12:00Z">
        <w:r w:rsidR="006258B3" w:rsidRPr="006258B3">
          <w:rPr>
            <w:rFonts w:ascii="Times New Roman" w:hAnsi="Times New Roman" w:cs="Times New Roman"/>
            <w:sz w:val="24"/>
            <w:szCs w:val="24"/>
          </w:rPr>
          <w:t>The identification of novel mutational signatures often poses challenges in linking them to specific mutational processes, a complexity exacerbated by the diverse mutational landscapes observed across pan-cancer datasets. By integrating additional data into mutational signature analysis, we anticipate uncovering further signatures that more comprehensively characterize genomic mutational processes.</w:t>
        </w:r>
        <w:r w:rsidR="006258B3">
          <w:rPr>
            <w:rFonts w:ascii="Times New Roman" w:hAnsi="Times New Roman" w:cs="Times New Roman" w:hint="eastAsia"/>
            <w:sz w:val="24"/>
            <w:szCs w:val="24"/>
          </w:rPr>
          <w:t>\</w:t>
        </w:r>
      </w:ins>
      <w:del w:id="72" w:author="Mo Liu" w:date="2025-03-20T21:12:00Z" w16du:dateUtc="2025-03-20T13:12:00Z">
        <w:r w:rsidRPr="008A1C58" w:rsidDel="006258B3">
          <w:rPr>
            <w:rFonts w:ascii="Times New Roman" w:hAnsi="Times New Roman" w:cs="Times New Roman"/>
            <w:sz w:val="24"/>
            <w:szCs w:val="24"/>
          </w:rPr>
          <w:delText xml:space="preserve">By integrating more data into mutational signature analysis, we anticipate discovering additional signatures that characterize </w:delText>
        </w:r>
        <w:r w:rsidRPr="008A1C58" w:rsidDel="006258B3">
          <w:rPr>
            <w:rFonts w:ascii="Times New Roman" w:hAnsi="Times New Roman" w:cs="Times New Roman"/>
            <w:sz w:val="24"/>
            <w:szCs w:val="24"/>
          </w:rPr>
          <w:lastRenderedPageBreak/>
          <w:delText xml:space="preserve">genomic mutational processes. </w:delText>
        </w:r>
      </w:del>
      <w:r w:rsidRPr="008A1C58">
        <w:rPr>
          <w:rFonts w:ascii="Times New Roman" w:hAnsi="Times New Roman" w:cs="Times New Roman"/>
          <w:sz w:val="24"/>
          <w:szCs w:val="24"/>
        </w:rPr>
        <w:t>Furthermore, we expect the development of mutational signatures as clinical biomarkers to enhance cancer diagnosis and treatment strategies.</w:t>
      </w:r>
    </w:p>
    <w:bookmarkEnd w:id="3"/>
    <w:p w14:paraId="6E207079" w14:textId="6236EA13" w:rsidR="000F4F7D" w:rsidRPr="008A1C58" w:rsidRDefault="000F4F7D"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Materials and methods</w:t>
      </w:r>
    </w:p>
    <w:p w14:paraId="6D87B71C" w14:textId="3A88B358" w:rsidR="000F4F7D" w:rsidRPr="008A1C58" w:rsidRDefault="000F4F7D"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Data</w:t>
      </w:r>
      <w:r w:rsidR="00B93C96" w:rsidRPr="008A1C58">
        <w:rPr>
          <w:rFonts w:ascii="Times New Roman" w:hAnsi="Times New Roman" w:cs="Times New Roman"/>
          <w:sz w:val="24"/>
          <w:szCs w:val="24"/>
        </w:rPr>
        <w:t xml:space="preserve"> source</w:t>
      </w:r>
    </w:p>
    <w:p w14:paraId="0A888F68" w14:textId="62134EAD" w:rsidR="000F4F7D" w:rsidRPr="008A1C58" w:rsidRDefault="000F4F7D"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We considered </w:t>
      </w:r>
      <w:r w:rsidR="00206EFF" w:rsidRPr="008A1C58">
        <w:rPr>
          <w:rFonts w:ascii="Times New Roman" w:hAnsi="Times New Roman" w:cs="Times New Roman"/>
          <w:sz w:val="24"/>
          <w:szCs w:val="24"/>
        </w:rPr>
        <w:t>two</w:t>
      </w:r>
      <w:r w:rsidRPr="008A1C58">
        <w:rPr>
          <w:rFonts w:ascii="Times New Roman" w:hAnsi="Times New Roman" w:cs="Times New Roman"/>
          <w:sz w:val="24"/>
          <w:szCs w:val="24"/>
        </w:rPr>
        <w:t xml:space="preserve"> large pan-cancer whole</w:t>
      </w:r>
      <w:r w:rsidR="002F33E9" w:rsidRPr="008A1C58">
        <w:rPr>
          <w:rFonts w:ascii="Times New Roman" w:hAnsi="Times New Roman" w:cs="Times New Roman"/>
          <w:sz w:val="24"/>
          <w:szCs w:val="24"/>
        </w:rPr>
        <w:t xml:space="preserve"> </w:t>
      </w:r>
      <w:r w:rsidRPr="008A1C58">
        <w:rPr>
          <w:rFonts w:ascii="Times New Roman" w:hAnsi="Times New Roman" w:cs="Times New Roman"/>
          <w:sz w:val="24"/>
          <w:szCs w:val="24"/>
        </w:rPr>
        <w:t xml:space="preserve">genome cohorts: the </w:t>
      </w:r>
      <w:r w:rsidR="00066C65" w:rsidRPr="008A1C58">
        <w:rPr>
          <w:rFonts w:ascii="Times New Roman" w:hAnsi="Times New Roman" w:cs="Times New Roman"/>
          <w:sz w:val="24"/>
          <w:szCs w:val="24"/>
        </w:rPr>
        <w:t xml:space="preserve">PCAWG cohort which </w:t>
      </w:r>
      <w:r w:rsidR="00B55D83" w:rsidRPr="008A1C58">
        <w:rPr>
          <w:rFonts w:ascii="Times New Roman" w:hAnsi="Times New Roman" w:cs="Times New Roman"/>
          <w:sz w:val="24"/>
          <w:szCs w:val="24"/>
        </w:rPr>
        <w:t>comprises 2780</w:t>
      </w:r>
      <w:r w:rsidRPr="008A1C58">
        <w:rPr>
          <w:rFonts w:ascii="Times New Roman" w:hAnsi="Times New Roman" w:cs="Times New Roman"/>
          <w:sz w:val="24"/>
          <w:szCs w:val="24"/>
        </w:rPr>
        <w:t xml:space="preserve"> whole-genome–sequenced samples; and the HMF cohort, comprising 34</w:t>
      </w:r>
      <w:r w:rsidR="00A6024D">
        <w:rPr>
          <w:rFonts w:ascii="Times New Roman" w:hAnsi="Times New Roman" w:cs="Times New Roman" w:hint="eastAsia"/>
          <w:sz w:val="24"/>
          <w:szCs w:val="24"/>
        </w:rPr>
        <w:t>30</w:t>
      </w:r>
      <w:r w:rsidRPr="008A1C58">
        <w:rPr>
          <w:rFonts w:ascii="Times New Roman" w:hAnsi="Times New Roman" w:cs="Times New Roman"/>
          <w:sz w:val="24"/>
          <w:szCs w:val="24"/>
        </w:rPr>
        <w:t xml:space="preserve"> whole-genome–sequenced tumor samples. </w:t>
      </w:r>
      <w:r w:rsidR="00D84445" w:rsidRPr="008A1C58">
        <w:rPr>
          <w:rFonts w:ascii="Times New Roman" w:hAnsi="Times New Roman" w:cs="Times New Roman"/>
          <w:sz w:val="24"/>
          <w:szCs w:val="24"/>
        </w:rPr>
        <w:t xml:space="preserve">The mutational spectra </w:t>
      </w:r>
      <w:r w:rsidR="00B718E5" w:rsidRPr="008A1C58">
        <w:rPr>
          <w:rFonts w:ascii="Times New Roman" w:hAnsi="Times New Roman" w:cs="Times New Roman"/>
          <w:sz w:val="24"/>
          <w:szCs w:val="24"/>
        </w:rPr>
        <w:t xml:space="preserve">used for mutational signature extraction </w:t>
      </w:r>
      <w:r w:rsidR="00D84445" w:rsidRPr="008A1C58">
        <w:rPr>
          <w:rFonts w:ascii="Times New Roman" w:hAnsi="Times New Roman" w:cs="Times New Roman"/>
          <w:sz w:val="24"/>
          <w:szCs w:val="24"/>
        </w:rPr>
        <w:t xml:space="preserve">were provided in </w:t>
      </w:r>
      <w:r w:rsidR="00E64C2C" w:rsidRPr="008A1C58">
        <w:rPr>
          <w:rFonts w:ascii="Times New Roman" w:hAnsi="Times New Roman" w:cs="Times New Roman"/>
          <w:sz w:val="24"/>
          <w:szCs w:val="24"/>
        </w:rPr>
        <w:t>Table S</w:t>
      </w:r>
      <w:r w:rsidR="002F33E9" w:rsidRPr="008A1C58">
        <w:rPr>
          <w:rFonts w:ascii="Times New Roman" w:hAnsi="Times New Roman" w:cs="Times New Roman"/>
          <w:sz w:val="24"/>
          <w:szCs w:val="24"/>
        </w:rPr>
        <w:t>1</w:t>
      </w:r>
      <w:r w:rsidR="00D45EF9" w:rsidRPr="008A1C58">
        <w:rPr>
          <w:rFonts w:ascii="Times New Roman" w:hAnsi="Times New Roman" w:cs="Times New Roman"/>
          <w:sz w:val="24"/>
          <w:szCs w:val="24"/>
        </w:rPr>
        <w:t xml:space="preserve">. </w:t>
      </w:r>
      <w:r w:rsidR="00260D3B" w:rsidRPr="008A1C58">
        <w:rPr>
          <w:rFonts w:ascii="Times New Roman" w:hAnsi="Times New Roman" w:cs="Times New Roman"/>
          <w:sz w:val="24"/>
          <w:szCs w:val="24"/>
        </w:rPr>
        <w:t>Variant calls for 2,780 WGS samples from the ICGC/TCGA (International Cancer Genome Consortium/The Cancer Genome Atlas) Pan-Cancer Analysis of Whole Genomes Consortium and</w:t>
      </w:r>
      <w:r w:rsidR="007C07ED" w:rsidRPr="008A1C58">
        <w:rPr>
          <w:rFonts w:ascii="Times New Roman" w:hAnsi="Times New Roman" w:cs="Times New Roman"/>
          <w:sz w:val="24"/>
          <w:szCs w:val="24"/>
        </w:rPr>
        <w:t xml:space="preserve"> clinical traits </w:t>
      </w:r>
      <w:r w:rsidR="00260D3B" w:rsidRPr="008A1C58">
        <w:rPr>
          <w:rFonts w:ascii="Times New Roman" w:hAnsi="Times New Roman" w:cs="Times New Roman"/>
          <w:sz w:val="24"/>
          <w:szCs w:val="24"/>
        </w:rPr>
        <w:t>were obtained from the ICGC data portal (</w:t>
      </w:r>
      <w:hyperlink r:id="rId16" w:history="1">
        <w:r w:rsidR="007C07ED" w:rsidRPr="008A1C58">
          <w:rPr>
            <w:rStyle w:val="Hyperlink"/>
            <w:rFonts w:ascii="Times New Roman" w:hAnsi="Times New Roman" w:cs="Times New Roman"/>
            <w:sz w:val="24"/>
            <w:szCs w:val="24"/>
          </w:rPr>
          <w:t>https://dcc.icgc.org/releases/current/Projects/</w:t>
        </w:r>
      </w:hyperlink>
      <w:r w:rsidR="007C07ED" w:rsidRPr="008A1C58">
        <w:rPr>
          <w:rFonts w:ascii="Times New Roman" w:hAnsi="Times New Roman" w:cs="Times New Roman"/>
          <w:sz w:val="24"/>
          <w:szCs w:val="24"/>
        </w:rPr>
        <w:t xml:space="preserve">, </w:t>
      </w:r>
      <w:r w:rsidR="00141969" w:rsidRPr="008A1C58">
        <w:rPr>
          <w:rFonts w:ascii="Times New Roman" w:hAnsi="Times New Roman" w:cs="Times New Roman"/>
          <w:sz w:val="24"/>
          <w:szCs w:val="24"/>
        </w:rPr>
        <w:t xml:space="preserve">now the repository is retired, the data was </w:t>
      </w:r>
      <w:r w:rsidR="007C07ED" w:rsidRPr="008A1C58">
        <w:rPr>
          <w:rFonts w:ascii="Times New Roman" w:hAnsi="Times New Roman" w:cs="Times New Roman"/>
          <w:sz w:val="24"/>
          <w:szCs w:val="24"/>
        </w:rPr>
        <w:t xml:space="preserve">downloaded on </w:t>
      </w:r>
      <w:r w:rsidR="00141969" w:rsidRPr="008A1C58">
        <w:rPr>
          <w:rFonts w:ascii="Times New Roman" w:hAnsi="Times New Roman" w:cs="Times New Roman"/>
          <w:sz w:val="24"/>
          <w:szCs w:val="24"/>
        </w:rPr>
        <w:t>9 May, 2024</w:t>
      </w:r>
      <w:r w:rsidR="00260D3B" w:rsidRPr="008A1C58">
        <w:rPr>
          <w:rFonts w:ascii="Times New Roman" w:hAnsi="Times New Roman" w:cs="Times New Roman"/>
          <w:sz w:val="24"/>
          <w:szCs w:val="24"/>
        </w:rPr>
        <w:t>)</w:t>
      </w:r>
      <w:r w:rsidR="007C07ED" w:rsidRPr="008A1C58">
        <w:rPr>
          <w:rFonts w:ascii="Times New Roman" w:hAnsi="Times New Roman" w:cs="Times New Roman"/>
          <w:sz w:val="24"/>
          <w:szCs w:val="24"/>
        </w:rPr>
        <w:t>.</w:t>
      </w:r>
      <w:r w:rsidR="00260D3B" w:rsidRPr="008A1C58">
        <w:rPr>
          <w:rFonts w:ascii="Times New Roman" w:hAnsi="Times New Roman" w:cs="Times New Roman"/>
          <w:sz w:val="24"/>
          <w:szCs w:val="24"/>
        </w:rPr>
        <w:t xml:space="preserve"> </w:t>
      </w:r>
      <w:commentRangeStart w:id="73"/>
      <w:r w:rsidR="00CB3861" w:rsidRPr="008A1C58">
        <w:rPr>
          <w:rFonts w:ascii="Times New Roman" w:hAnsi="Times New Roman" w:cs="Times New Roman"/>
          <w:sz w:val="24"/>
          <w:szCs w:val="24"/>
          <w:highlight w:val="yellow"/>
        </w:rPr>
        <w:t>Variant calls for 3417 WGS samples from the HMF cohort were obtained from xxxx</w:t>
      </w:r>
      <w:commentRangeEnd w:id="73"/>
      <w:r w:rsidR="00706990">
        <w:rPr>
          <w:rStyle w:val="CommentReference"/>
        </w:rPr>
        <w:commentReference w:id="73"/>
      </w:r>
      <w:r w:rsidR="00CB3861" w:rsidRPr="008A1C58">
        <w:rPr>
          <w:rFonts w:ascii="Times New Roman" w:hAnsi="Times New Roman" w:cs="Times New Roman"/>
          <w:sz w:val="24"/>
          <w:szCs w:val="24"/>
        </w:rPr>
        <w:t xml:space="preserve">. </w:t>
      </w:r>
      <w:r w:rsidR="00D45EF9" w:rsidRPr="008A1C58">
        <w:rPr>
          <w:rFonts w:ascii="Times New Roman" w:hAnsi="Times New Roman" w:cs="Times New Roman"/>
          <w:sz w:val="24"/>
          <w:szCs w:val="24"/>
        </w:rPr>
        <w:t xml:space="preserve">Clinical traits such as </w:t>
      </w:r>
      <w:r w:rsidR="00B718E5" w:rsidRPr="008A1C58">
        <w:rPr>
          <w:rFonts w:ascii="Times New Roman" w:hAnsi="Times New Roman" w:cs="Times New Roman"/>
          <w:sz w:val="24"/>
          <w:szCs w:val="24"/>
        </w:rPr>
        <w:t xml:space="preserve">cancer type, </w:t>
      </w:r>
      <w:r w:rsidR="00D45EF9" w:rsidRPr="008A1C58">
        <w:rPr>
          <w:rFonts w:ascii="Times New Roman" w:hAnsi="Times New Roman" w:cs="Times New Roman"/>
          <w:sz w:val="24"/>
          <w:szCs w:val="24"/>
        </w:rPr>
        <w:t>age</w:t>
      </w:r>
      <w:r w:rsidR="00E9690A" w:rsidRPr="008A1C58">
        <w:rPr>
          <w:rFonts w:ascii="Times New Roman" w:hAnsi="Times New Roman" w:cs="Times New Roman"/>
          <w:sz w:val="24"/>
          <w:szCs w:val="24"/>
        </w:rPr>
        <w:t xml:space="preserve"> and</w:t>
      </w:r>
      <w:r w:rsidR="00D45EF9" w:rsidRPr="008A1C58">
        <w:rPr>
          <w:rFonts w:ascii="Times New Roman" w:hAnsi="Times New Roman" w:cs="Times New Roman"/>
          <w:sz w:val="24"/>
          <w:szCs w:val="24"/>
        </w:rPr>
        <w:t xml:space="preserve"> gender</w:t>
      </w:r>
      <w:r w:rsidR="00E9690A" w:rsidRPr="008A1C58">
        <w:rPr>
          <w:rFonts w:ascii="Times New Roman" w:hAnsi="Times New Roman" w:cs="Times New Roman"/>
          <w:sz w:val="24"/>
          <w:szCs w:val="24"/>
        </w:rPr>
        <w:t xml:space="preserve"> </w:t>
      </w:r>
      <w:r w:rsidR="00DE25E8" w:rsidRPr="008A1C58">
        <w:rPr>
          <w:rFonts w:ascii="Times New Roman" w:hAnsi="Times New Roman" w:cs="Times New Roman"/>
          <w:sz w:val="24"/>
          <w:szCs w:val="24"/>
        </w:rPr>
        <w:t>of the HMF genomes were found from</w:t>
      </w:r>
      <w:r w:rsidR="002F33E9" w:rsidRPr="008A1C58">
        <w:rPr>
          <w:rFonts w:ascii="Times New Roman" w:hAnsi="Times New Roman" w:cs="Times New Roman"/>
          <w:sz w:val="24"/>
          <w:szCs w:val="24"/>
        </w:rPr>
        <w:t xml:space="preserve"> supplementary files of </w:t>
      </w:r>
      <w:r w:rsidR="002F33E9" w:rsidRPr="008A1C58">
        <w:rPr>
          <w:rFonts w:ascii="Times New Roman" w:hAnsi="Times New Roman" w:cs="Times New Roman"/>
          <w:color w:val="000000"/>
          <w:sz w:val="24"/>
          <w:szCs w:val="24"/>
        </w:rPr>
        <w:t>Priestley et al., 2019.</w:t>
      </w:r>
      <w:r w:rsidR="00327E5C" w:rsidRPr="008A1C58">
        <w:rPr>
          <w:rFonts w:ascii="Times New Roman" w:hAnsi="Times New Roman" w:cs="Times New Roman"/>
          <w:sz w:val="24"/>
          <w:szCs w:val="24"/>
        </w:rPr>
        <w:t xml:space="preserve"> </w:t>
      </w:r>
      <w:r w:rsidR="002F33E9" w:rsidRPr="008A1C58">
        <w:rPr>
          <w:rFonts w:ascii="Times New Roman" w:hAnsi="Times New Roman" w:cs="Times New Roman"/>
          <w:sz w:val="24"/>
          <w:szCs w:val="24"/>
        </w:rPr>
        <w:t>These data was also provided in</w:t>
      </w:r>
      <w:r w:rsidR="00CB3861" w:rsidRPr="008A1C58">
        <w:rPr>
          <w:rFonts w:ascii="Times New Roman" w:hAnsi="Times New Roman" w:cs="Times New Roman"/>
          <w:sz w:val="24"/>
          <w:szCs w:val="24"/>
        </w:rPr>
        <w:t xml:space="preserve"> </w:t>
      </w:r>
      <w:r w:rsidR="002F33E9" w:rsidRPr="008A1C58">
        <w:rPr>
          <w:rFonts w:ascii="Times New Roman" w:hAnsi="Times New Roman" w:cs="Times New Roman"/>
          <w:sz w:val="24"/>
          <w:szCs w:val="24"/>
        </w:rPr>
        <w:t>T</w:t>
      </w:r>
      <w:r w:rsidR="00327E5C" w:rsidRPr="008A1C58">
        <w:rPr>
          <w:rFonts w:ascii="Times New Roman" w:hAnsi="Times New Roman" w:cs="Times New Roman"/>
          <w:sz w:val="24"/>
          <w:szCs w:val="24"/>
        </w:rPr>
        <w:t>able</w:t>
      </w:r>
      <w:r w:rsidR="002F33E9" w:rsidRPr="008A1C58">
        <w:rPr>
          <w:rFonts w:ascii="Times New Roman" w:hAnsi="Times New Roman" w:cs="Times New Roman"/>
          <w:sz w:val="24"/>
          <w:szCs w:val="24"/>
        </w:rPr>
        <w:t xml:space="preserve"> </w:t>
      </w:r>
      <w:r w:rsidR="00CB3861" w:rsidRPr="008A1C58">
        <w:rPr>
          <w:rFonts w:ascii="Times New Roman" w:hAnsi="Times New Roman" w:cs="Times New Roman"/>
          <w:sz w:val="24"/>
          <w:szCs w:val="24"/>
        </w:rPr>
        <w:t>S</w:t>
      </w:r>
      <w:r w:rsidR="002F33E9" w:rsidRPr="008A1C58">
        <w:rPr>
          <w:rFonts w:ascii="Times New Roman" w:hAnsi="Times New Roman" w:cs="Times New Roman"/>
          <w:sz w:val="24"/>
          <w:szCs w:val="24"/>
        </w:rPr>
        <w:t>2.</w:t>
      </w:r>
      <w:r w:rsidR="000B432D" w:rsidRPr="008A1C58">
        <w:rPr>
          <w:rFonts w:ascii="Times New Roman" w:hAnsi="Times New Roman" w:cs="Times New Roman"/>
          <w:sz w:val="24"/>
          <w:szCs w:val="24"/>
        </w:rPr>
        <w:t xml:space="preserve"> The COSMIC Cancer Gene Census was used to identify known cancer driver genes</w:t>
      </w:r>
      <w:r w:rsidR="002605DC" w:rsidRPr="008A1C58">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"/>
          <w:id w:val="91759893"/>
          <w:placeholder>
            <w:docPart w:val="DefaultPlaceholder_-1854013440"/>
          </w:placeholder>
        </w:sdtPr>
        <w:sdtContent>
          <w:r w:rsidR="00E67C3E" w:rsidRPr="008A1C58">
            <w:rPr>
              <w:rFonts w:ascii="Times New Roman" w:hAnsi="Times New Roman" w:cs="Times New Roman"/>
              <w:color w:val="000000"/>
              <w:sz w:val="24"/>
              <w:szCs w:val="24"/>
            </w:rPr>
            <w:t>(Sondka et al., 2018</w:t>
          </w:r>
          <w:r w:rsidR="00EA7362">
            <w:rPr>
              <w:rFonts w:ascii="Times New Roman" w:hAnsi="Times New Roman" w:cs="Times New Roman" w:hint="eastAsia"/>
              <w:color w:val="000000"/>
              <w:sz w:val="24"/>
              <w:szCs w:val="24"/>
            </w:rPr>
            <w:t xml:space="preserve">, downloaded </w:t>
          </w:r>
          <w:r w:rsidR="00947696">
            <w:rPr>
              <w:rFonts w:ascii="Times New Roman" w:hAnsi="Times New Roman" w:cs="Times New Roman" w:hint="eastAsia"/>
              <w:color w:val="000000"/>
              <w:sz w:val="24"/>
              <w:szCs w:val="24"/>
            </w:rPr>
            <w:t xml:space="preserve">from </w:t>
          </w:r>
          <w:hyperlink r:id="rId17" w:history="1">
            <w:r w:rsidR="00947696" w:rsidRPr="006F6819">
              <w:rPr>
                <w:rStyle w:val="Hyperlink"/>
                <w:rFonts w:ascii="Times New Roman" w:hAnsi="Times New Roman" w:cs="Times New Roman"/>
                <w:sz w:val="24"/>
                <w:szCs w:val="24"/>
              </w:rPr>
              <w:t>https://cancer.sanger.ac.uk/cosmic/census?tier=1</w:t>
            </w:r>
          </w:hyperlink>
          <w:r w:rsidR="00947696">
            <w:rPr>
              <w:rFonts w:ascii="Times New Roman" w:hAnsi="Times New Roman" w:cs="Times New Roman" w:hint="eastAsia"/>
              <w:color w:val="000000"/>
              <w:sz w:val="24"/>
              <w:szCs w:val="24"/>
            </w:rPr>
            <w:t xml:space="preserve"> </w:t>
          </w:r>
          <w:r w:rsidR="00EA7362">
            <w:rPr>
              <w:rFonts w:ascii="Times New Roman" w:hAnsi="Times New Roman" w:cs="Times New Roman" w:hint="eastAsia"/>
              <w:color w:val="000000"/>
              <w:sz w:val="24"/>
              <w:szCs w:val="24"/>
            </w:rPr>
            <w:t>on 9 Jun, 2024</w:t>
          </w:r>
          <w:r w:rsidR="00E67C3E" w:rsidRPr="008A1C58">
            <w:rPr>
              <w:rFonts w:ascii="Times New Roman" w:hAnsi="Times New Roman" w:cs="Times New Roman"/>
              <w:color w:val="000000"/>
              <w:sz w:val="24"/>
              <w:szCs w:val="24"/>
            </w:rPr>
            <w:t>)</w:t>
          </w:r>
        </w:sdtContent>
      </w:sdt>
      <w:r w:rsidR="00A67D61" w:rsidRPr="008A1C58">
        <w:rPr>
          <w:rFonts w:ascii="Times New Roman" w:hAnsi="Times New Roman" w:cs="Times New Roman"/>
          <w:sz w:val="24"/>
          <w:szCs w:val="24"/>
        </w:rPr>
        <w:t>.</w:t>
      </w:r>
    </w:p>
    <w:p w14:paraId="33F2415A" w14:textId="77777777" w:rsidR="000F4F7D" w:rsidRPr="008A1C58" w:rsidRDefault="000F4F7D"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Mutational signature extraction</w:t>
      </w:r>
    </w:p>
    <w:p w14:paraId="7F3B7844" w14:textId="43B0E5F1" w:rsidR="004C5DA1" w:rsidRPr="008A1C58" w:rsidRDefault="00751DEE"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We used </w:t>
      </w:r>
      <w:r w:rsidR="00BB7AF3" w:rsidRPr="008A1C58">
        <w:rPr>
          <w:rFonts w:ascii="Times New Roman" w:hAnsi="Times New Roman" w:cs="Times New Roman"/>
          <w:sz w:val="24"/>
          <w:szCs w:val="24"/>
        </w:rPr>
        <w:t>mSigHdp (v 2.1.2) for de novo mutational signature extraction analysis.</w:t>
      </w:r>
      <w:r w:rsidR="004C5DA1" w:rsidRPr="008A1C58">
        <w:rPr>
          <w:rFonts w:ascii="Times New Roman" w:hAnsi="Times New Roman" w:cs="Times New Roman"/>
          <w:sz w:val="24"/>
          <w:szCs w:val="24"/>
        </w:rPr>
        <w:t xml:space="preserve"> </w:t>
      </w:r>
      <w:r w:rsidR="005E1D50" w:rsidRPr="008A1C58">
        <w:rPr>
          <w:rFonts w:ascii="Times New Roman" w:hAnsi="Times New Roman" w:cs="Times New Roman"/>
          <w:sz w:val="24"/>
          <w:szCs w:val="24"/>
        </w:rPr>
        <w:t>When</w:t>
      </w:r>
      <w:r w:rsidR="00EE4725" w:rsidRPr="008A1C58">
        <w:rPr>
          <w:rFonts w:ascii="Times New Roman" w:hAnsi="Times New Roman" w:cs="Times New Roman"/>
          <w:sz w:val="24"/>
          <w:szCs w:val="24"/>
        </w:rPr>
        <w:t xml:space="preserve"> applying to all samples </w:t>
      </w:r>
      <w:r w:rsidR="004C5DA1" w:rsidRPr="008A1C58">
        <w:rPr>
          <w:rFonts w:ascii="Times New Roman" w:hAnsi="Times New Roman" w:cs="Times New Roman"/>
          <w:sz w:val="24"/>
          <w:szCs w:val="24"/>
        </w:rPr>
        <w:t>de novo mutational signatures were extracted using the cancer type to construct the hierarchy</w:t>
      </w:r>
      <w:r w:rsidR="00EE4725" w:rsidRPr="008A1C58">
        <w:rPr>
          <w:rFonts w:ascii="Times New Roman" w:hAnsi="Times New Roman" w:cs="Times New Roman"/>
          <w:sz w:val="24"/>
          <w:szCs w:val="24"/>
        </w:rPr>
        <w:t xml:space="preserve">; </w:t>
      </w:r>
      <w:r w:rsidR="00DA6155" w:rsidRPr="008A1C58">
        <w:rPr>
          <w:rFonts w:ascii="Times New Roman" w:hAnsi="Times New Roman" w:cs="Times New Roman"/>
          <w:sz w:val="24"/>
          <w:szCs w:val="24"/>
        </w:rPr>
        <w:t xml:space="preserve">when applying to </w:t>
      </w:r>
      <w:r w:rsidR="005E69E1">
        <w:rPr>
          <w:rFonts w:ascii="Times New Roman" w:hAnsi="Times New Roman" w:cs="Times New Roman" w:hint="eastAsia"/>
          <w:sz w:val="24"/>
          <w:szCs w:val="24"/>
        </w:rPr>
        <w:t>genomes</w:t>
      </w:r>
      <w:r w:rsidR="00DA6155" w:rsidRPr="008A1C58">
        <w:rPr>
          <w:rFonts w:ascii="Times New Roman" w:hAnsi="Times New Roman" w:cs="Times New Roman"/>
          <w:sz w:val="24"/>
          <w:szCs w:val="24"/>
        </w:rPr>
        <w:t xml:space="preserve"> of each cancer type</w:t>
      </w:r>
      <w:r w:rsidR="005E69E1">
        <w:rPr>
          <w:rFonts w:ascii="Times New Roman" w:hAnsi="Times New Roman" w:cs="Times New Roman" w:hint="eastAsia"/>
          <w:sz w:val="24"/>
          <w:szCs w:val="24"/>
        </w:rPr>
        <w:t xml:space="preserve"> and high TMB genomes</w:t>
      </w:r>
      <w:r w:rsidR="00DA6155" w:rsidRPr="008A1C58">
        <w:rPr>
          <w:rFonts w:ascii="Times New Roman" w:hAnsi="Times New Roman" w:cs="Times New Roman"/>
          <w:sz w:val="24"/>
          <w:szCs w:val="24"/>
        </w:rPr>
        <w:t xml:space="preserve">, the de novo mutational signatures were extracted </w:t>
      </w:r>
      <w:r w:rsidR="00577994" w:rsidRPr="008A1C58">
        <w:rPr>
          <w:rFonts w:ascii="Times New Roman" w:hAnsi="Times New Roman" w:cs="Times New Roman"/>
          <w:sz w:val="24"/>
          <w:szCs w:val="24"/>
        </w:rPr>
        <w:t xml:space="preserve">with 2-layer HDP mixture models. </w:t>
      </w:r>
      <w:r w:rsidR="000E0C06" w:rsidRPr="008A1C58">
        <w:rPr>
          <w:rFonts w:ascii="Times New Roman" w:hAnsi="Times New Roman" w:cs="Times New Roman"/>
          <w:sz w:val="24"/>
          <w:szCs w:val="24"/>
        </w:rPr>
        <w:t xml:space="preserve">In both scenario, </w:t>
      </w:r>
      <w:r w:rsidR="000E0C06" w:rsidRPr="008A1C58">
        <w:rPr>
          <w:rFonts w:ascii="Times New Roman" w:hAnsi="Times New Roman" w:cs="Times New Roman"/>
          <w:sz w:val="24"/>
          <w:szCs w:val="24"/>
        </w:rPr>
        <w:lastRenderedPageBreak/>
        <w:t xml:space="preserve">we used the following parameters: </w:t>
      </w:r>
      <w:r w:rsidR="00BB7AF3" w:rsidRPr="008A1C58">
        <w:rPr>
          <w:rFonts w:ascii="Times New Roman" w:hAnsi="Times New Roman" w:cs="Times New Roman"/>
          <w:sz w:val="24"/>
          <w:szCs w:val="24"/>
        </w:rPr>
        <w:t xml:space="preserve"> seedNumber=1234, burnin=1000, bunin.multi</w:t>
      </w:r>
      <w:r w:rsidR="009038C9" w:rsidRPr="008A1C58">
        <w:rPr>
          <w:rFonts w:ascii="Times New Roman" w:hAnsi="Times New Roman" w:cs="Times New Roman"/>
          <w:sz w:val="24"/>
          <w:szCs w:val="24"/>
        </w:rPr>
        <w:t>plier=20, post.n = 200, post.space = 100, num.child.process=20, gamma.alpha=1, gamma.</w:t>
      </w:r>
      <w:r w:rsidR="00516765" w:rsidRPr="008A1C58">
        <w:rPr>
          <w:rFonts w:ascii="Times New Roman" w:hAnsi="Times New Roman" w:cs="Times New Roman"/>
          <w:sz w:val="24"/>
          <w:szCs w:val="24"/>
        </w:rPr>
        <w:t>beta=</w:t>
      </w:r>
      <w:r w:rsidR="005E69E1">
        <w:rPr>
          <w:rFonts w:ascii="Times New Roman" w:hAnsi="Times New Roman" w:cs="Times New Roman" w:hint="eastAsia"/>
          <w:sz w:val="24"/>
          <w:szCs w:val="24"/>
        </w:rPr>
        <w:t>50</w:t>
      </w:r>
      <w:r w:rsidR="00516765" w:rsidRPr="008A1C58">
        <w:rPr>
          <w:rFonts w:ascii="Times New Roman" w:hAnsi="Times New Roman" w:cs="Times New Roman"/>
          <w:sz w:val="24"/>
          <w:szCs w:val="24"/>
        </w:rPr>
        <w:t xml:space="preserve">. </w:t>
      </w:r>
    </w:p>
    <w:p w14:paraId="5C2788B5" w14:textId="0E37A1B8" w:rsidR="00E72856" w:rsidRPr="005E69E1" w:rsidRDefault="004C5DA1"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For SigProfilerExtractor, </w:t>
      </w:r>
      <w:r w:rsidRPr="00706990">
        <w:rPr>
          <w:rFonts w:ascii="Times New Roman" w:hAnsi="Times New Roman" w:cs="Times New Roman"/>
          <w:i/>
          <w:iCs/>
          <w:sz w:val="24"/>
          <w:szCs w:val="24"/>
        </w:rPr>
        <w:t>de novo</w:t>
      </w:r>
      <w:r w:rsidRPr="008A1C58">
        <w:rPr>
          <w:rFonts w:ascii="Times New Roman" w:hAnsi="Times New Roman" w:cs="Times New Roman"/>
          <w:sz w:val="24"/>
          <w:szCs w:val="24"/>
        </w:rPr>
        <w:t xml:space="preserve"> mutational signatures were extracted from each mutational matrix using SigProfilerExtractor </w:t>
      </w:r>
      <w:r w:rsidR="008B53E3" w:rsidRPr="008A1C58">
        <w:rPr>
          <w:rFonts w:ascii="Times New Roman" w:hAnsi="Times New Roman" w:cs="Times New Roman"/>
          <w:sz w:val="24"/>
          <w:szCs w:val="24"/>
        </w:rPr>
        <w:t xml:space="preserve">and </w:t>
      </w:r>
      <w:r w:rsidRPr="008A1C58">
        <w:rPr>
          <w:rFonts w:ascii="Times New Roman" w:hAnsi="Times New Roman" w:cs="Times New Roman"/>
          <w:sz w:val="24"/>
          <w:szCs w:val="24"/>
        </w:rPr>
        <w:t>default parameters (v1.1.</w:t>
      </w:r>
      <w:r w:rsidR="0071160C" w:rsidRPr="008A1C58">
        <w:rPr>
          <w:rFonts w:ascii="Times New Roman" w:hAnsi="Times New Roman" w:cs="Times New Roman"/>
          <w:sz w:val="24"/>
          <w:szCs w:val="24"/>
        </w:rPr>
        <w:t>24</w:t>
      </w:r>
      <w:r w:rsidRPr="008A1C58">
        <w:rPr>
          <w:rFonts w:ascii="Times New Roman" w:hAnsi="Times New Roman" w:cs="Times New Roman"/>
          <w:sz w:val="24"/>
          <w:szCs w:val="24"/>
        </w:rPr>
        <w:t>)</w:t>
      </w:r>
      <w:r w:rsidR="008B53E3" w:rsidRPr="008A1C58">
        <w:rPr>
          <w:rFonts w:ascii="Times New Roman" w:hAnsi="Times New Roman" w:cs="Times New Roman"/>
          <w:sz w:val="24"/>
          <w:szCs w:val="24"/>
        </w:rPr>
        <w:t>.</w:t>
      </w:r>
      <w:r w:rsidRPr="008A1C58">
        <w:rPr>
          <w:rFonts w:ascii="Times New Roman" w:hAnsi="Times New Roman" w:cs="Times New Roman"/>
          <w:sz w:val="24"/>
          <w:szCs w:val="24"/>
        </w:rPr>
        <w:t xml:space="preserve"> NMF was </w:t>
      </w:r>
      <w:r w:rsidR="009F344B" w:rsidRPr="008A1C58">
        <w:rPr>
          <w:rFonts w:ascii="Times New Roman" w:hAnsi="Times New Roman" w:cs="Times New Roman"/>
          <w:sz w:val="24"/>
          <w:szCs w:val="24"/>
        </w:rPr>
        <w:t>performed</w:t>
      </w:r>
      <w:r w:rsidRPr="008A1C58">
        <w:rPr>
          <w:rFonts w:ascii="Times New Roman" w:hAnsi="Times New Roman" w:cs="Times New Roman"/>
          <w:sz w:val="24"/>
          <w:szCs w:val="24"/>
        </w:rPr>
        <w:t xml:space="preserve"> with </w:t>
      </w:r>
      <w:r w:rsidR="008B53E3" w:rsidRPr="008A1C58">
        <w:rPr>
          <w:rFonts w:ascii="Times New Roman" w:hAnsi="Times New Roman" w:cs="Times New Roman"/>
          <w:sz w:val="24"/>
          <w:szCs w:val="24"/>
        </w:rPr>
        <w:t>finding solutions</w:t>
      </w:r>
      <w:r w:rsidRPr="008A1C58">
        <w:rPr>
          <w:rFonts w:ascii="Times New Roman" w:hAnsi="Times New Roman" w:cs="Times New Roman"/>
          <w:sz w:val="24"/>
          <w:szCs w:val="24"/>
        </w:rPr>
        <w:t xml:space="preserve"> between k = </w:t>
      </w:r>
      <w:r w:rsidR="00DC626F" w:rsidRPr="008A1C58">
        <w:rPr>
          <w:rFonts w:ascii="Times New Roman" w:hAnsi="Times New Roman" w:cs="Times New Roman"/>
          <w:sz w:val="24"/>
          <w:szCs w:val="24"/>
        </w:rPr>
        <w:t>10</w:t>
      </w:r>
      <w:r w:rsidRPr="008A1C58">
        <w:rPr>
          <w:rFonts w:ascii="Times New Roman" w:hAnsi="Times New Roman" w:cs="Times New Roman"/>
          <w:sz w:val="24"/>
          <w:szCs w:val="24"/>
        </w:rPr>
        <w:t xml:space="preserve"> and k = </w:t>
      </w:r>
      <w:r w:rsidR="00DC626F" w:rsidRPr="008A1C58">
        <w:rPr>
          <w:rFonts w:ascii="Times New Roman" w:hAnsi="Times New Roman" w:cs="Times New Roman"/>
          <w:sz w:val="24"/>
          <w:szCs w:val="24"/>
        </w:rPr>
        <w:t>30</w:t>
      </w:r>
      <w:r w:rsidRPr="008A1C58">
        <w:rPr>
          <w:rFonts w:ascii="Times New Roman" w:hAnsi="Times New Roman" w:cs="Times New Roman"/>
          <w:sz w:val="24"/>
          <w:szCs w:val="24"/>
        </w:rPr>
        <w:t xml:space="preserve"> signatures; each factorization was repeated </w:t>
      </w:r>
      <w:r w:rsidR="00DC626F" w:rsidRPr="008A1C58">
        <w:rPr>
          <w:rFonts w:ascii="Times New Roman" w:hAnsi="Times New Roman" w:cs="Times New Roman"/>
          <w:sz w:val="24"/>
          <w:szCs w:val="24"/>
        </w:rPr>
        <w:t>100</w:t>
      </w:r>
      <w:r w:rsidRPr="008A1C58">
        <w:rPr>
          <w:rFonts w:ascii="Times New Roman" w:hAnsi="Times New Roman" w:cs="Times New Roman"/>
          <w:sz w:val="24"/>
          <w:szCs w:val="24"/>
        </w:rPr>
        <w:t xml:space="preserve"> times</w:t>
      </w:r>
      <w:r w:rsidR="001D4B5D" w:rsidRPr="008A1C58">
        <w:rPr>
          <w:rFonts w:ascii="Times New Roman" w:hAnsi="Times New Roman" w:cs="Times New Roman"/>
          <w:sz w:val="24"/>
          <w:szCs w:val="24"/>
        </w:rPr>
        <w:t>.</w:t>
      </w:r>
      <w:r w:rsidR="00706990">
        <w:rPr>
          <w:rFonts w:ascii="Times New Roman" w:hAnsi="Times New Roman" w:cs="Times New Roman" w:hint="eastAsia"/>
          <w:sz w:val="24"/>
          <w:szCs w:val="24"/>
        </w:rPr>
        <w:t xml:space="preserve"> </w:t>
      </w:r>
      <w:r w:rsidR="005E69E1">
        <w:rPr>
          <w:rFonts w:ascii="Times New Roman" w:hAnsi="Times New Roman" w:cs="Times New Roman" w:hint="eastAsia"/>
          <w:sz w:val="24"/>
          <w:szCs w:val="24"/>
        </w:rPr>
        <w:t>We ran MuSiCal with the following parameters: min_n_components=9, max_n_components=33, method=</w:t>
      </w:r>
      <w:r w:rsidR="005E69E1">
        <w:rPr>
          <w:rFonts w:ascii="Times New Roman" w:hAnsi="Times New Roman" w:cs="Times New Roman" w:hint="eastAsia"/>
          <w:sz w:val="24"/>
          <w:szCs w:val="24"/>
        </w:rPr>
        <w:t>“</w:t>
      </w:r>
      <w:r w:rsidR="005E69E1">
        <w:rPr>
          <w:rFonts w:ascii="Times New Roman" w:hAnsi="Times New Roman" w:cs="Times New Roman" w:hint="eastAsia"/>
          <w:sz w:val="24"/>
          <w:szCs w:val="24"/>
        </w:rPr>
        <w:t>mvnmf</w:t>
      </w:r>
      <w:r w:rsidR="005E69E1">
        <w:rPr>
          <w:rFonts w:ascii="Times New Roman" w:hAnsi="Times New Roman" w:cs="Times New Roman" w:hint="eastAsia"/>
          <w:sz w:val="24"/>
          <w:szCs w:val="24"/>
        </w:rPr>
        <w:t>”</w:t>
      </w:r>
      <w:r w:rsidR="005E69E1">
        <w:rPr>
          <w:rFonts w:ascii="Times New Roman" w:hAnsi="Times New Roman" w:cs="Times New Roman" w:hint="eastAsia"/>
          <w:sz w:val="24"/>
          <w:szCs w:val="24"/>
        </w:rPr>
        <w:t>, n_replicates=100, max_iter=10000, min_iter=1000.</w:t>
      </w:r>
    </w:p>
    <w:p w14:paraId="55C64B9A" w14:textId="2FE861BB" w:rsidR="0071160C" w:rsidRPr="002A43D2" w:rsidRDefault="002F373F" w:rsidP="008A1C58">
      <w:pPr>
        <w:spacing w:line="480" w:lineRule="auto"/>
        <w:rPr>
          <w:rFonts w:ascii="Times New Roman" w:hAnsi="Times New Roman" w:cs="Times New Roman"/>
          <w:b/>
          <w:bCs/>
          <w:sz w:val="24"/>
          <w:szCs w:val="24"/>
        </w:rPr>
      </w:pPr>
      <w:r w:rsidRPr="002A43D2">
        <w:rPr>
          <w:rFonts w:ascii="Times New Roman" w:hAnsi="Times New Roman" w:cs="Times New Roman"/>
          <w:b/>
          <w:bCs/>
          <w:sz w:val="24"/>
          <w:szCs w:val="24"/>
        </w:rPr>
        <w:t xml:space="preserve">Match </w:t>
      </w:r>
      <w:r w:rsidR="0013091E" w:rsidRPr="002A43D2">
        <w:rPr>
          <w:rFonts w:ascii="Times New Roman" w:hAnsi="Times New Roman" w:cs="Times New Roman"/>
          <w:b/>
          <w:bCs/>
          <w:sz w:val="24"/>
          <w:szCs w:val="24"/>
        </w:rPr>
        <w:t>mSigHdp</w:t>
      </w:r>
      <w:r w:rsidRPr="002A43D2">
        <w:rPr>
          <w:rFonts w:ascii="Times New Roman" w:hAnsi="Times New Roman" w:cs="Times New Roman"/>
          <w:b/>
          <w:bCs/>
          <w:sz w:val="24"/>
          <w:szCs w:val="24"/>
        </w:rPr>
        <w:t xml:space="preserve"> signatures into COSMIC reference signatures</w:t>
      </w:r>
    </w:p>
    <w:p w14:paraId="3836B2E8" w14:textId="5FD05B0B" w:rsidR="002F373F" w:rsidRPr="008A1C58" w:rsidRDefault="002F373F"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The mSigHdp signatures were matched to previously identified COSMIC signatures (v3.4)</w:t>
      </w:r>
      <w:r w:rsidR="000A7F29" w:rsidRPr="008A1C58">
        <w:rPr>
          <w:rFonts w:ascii="Times New Roman" w:hAnsi="Times New Roman" w:cs="Times New Roman"/>
          <w:sz w:val="24"/>
          <w:szCs w:val="24"/>
        </w:rPr>
        <w:t xml:space="preserve">. </w:t>
      </w:r>
      <w:r w:rsidR="00925DC8" w:rsidRPr="008A1C58">
        <w:rPr>
          <w:rFonts w:ascii="Times New Roman" w:hAnsi="Times New Roman" w:cs="Times New Roman"/>
          <w:sz w:val="24"/>
          <w:szCs w:val="24"/>
        </w:rPr>
        <w:t>We compared all de novo signatures to COSMIC signatures and categorized them into three groups:</w:t>
      </w:r>
      <w:r w:rsidR="00E47B77" w:rsidRPr="008A1C58">
        <w:rPr>
          <w:rFonts w:ascii="Times New Roman" w:hAnsi="Times New Roman" w:cs="Times New Roman"/>
          <w:sz w:val="24"/>
          <w:szCs w:val="24"/>
        </w:rPr>
        <w:t xml:space="preserve"> (1) </w:t>
      </w:r>
      <w:r w:rsidR="00874913" w:rsidRPr="008A1C58">
        <w:rPr>
          <w:rFonts w:ascii="Times New Roman" w:hAnsi="Times New Roman" w:cs="Times New Roman"/>
          <w:sz w:val="24"/>
          <w:szCs w:val="24"/>
        </w:rPr>
        <w:t xml:space="preserve">known signature: </w:t>
      </w:r>
      <w:r w:rsidR="00E47B77" w:rsidRPr="008A1C58">
        <w:rPr>
          <w:rFonts w:ascii="Times New Roman" w:hAnsi="Times New Roman" w:cs="Times New Roman"/>
          <w:sz w:val="24"/>
          <w:szCs w:val="24"/>
        </w:rPr>
        <w:t>if a mSigHdp signature</w:t>
      </w:r>
      <w:r w:rsidR="00874913" w:rsidRPr="008A1C58">
        <w:rPr>
          <w:rFonts w:ascii="Times New Roman" w:hAnsi="Times New Roman" w:cs="Times New Roman"/>
          <w:sz w:val="24"/>
          <w:szCs w:val="24"/>
        </w:rPr>
        <w:t xml:space="preserve"> </w:t>
      </w:r>
      <w:r w:rsidR="00E47B77" w:rsidRPr="008A1C58">
        <w:rPr>
          <w:rFonts w:ascii="Times New Roman" w:hAnsi="Times New Roman" w:cs="Times New Roman"/>
          <w:sz w:val="24"/>
          <w:szCs w:val="24"/>
        </w:rPr>
        <w:t>has a cosine similarity of ≥ 0.</w:t>
      </w:r>
      <w:r w:rsidR="00C72E5D">
        <w:rPr>
          <w:rFonts w:ascii="Times New Roman" w:hAnsi="Times New Roman" w:cs="Times New Roman" w:hint="eastAsia"/>
          <w:sz w:val="24"/>
          <w:szCs w:val="24"/>
        </w:rPr>
        <w:t>85</w:t>
      </w:r>
      <w:r w:rsidR="00E47B77" w:rsidRPr="008A1C58">
        <w:rPr>
          <w:rFonts w:ascii="Times New Roman" w:hAnsi="Times New Roman" w:cs="Times New Roman"/>
          <w:sz w:val="24"/>
          <w:szCs w:val="24"/>
        </w:rPr>
        <w:t xml:space="preserve"> with a COSMIC signature</w:t>
      </w:r>
      <w:r w:rsidR="00874913" w:rsidRPr="008A1C58">
        <w:rPr>
          <w:rFonts w:ascii="Times New Roman" w:hAnsi="Times New Roman" w:cs="Times New Roman"/>
          <w:sz w:val="24"/>
          <w:szCs w:val="24"/>
        </w:rPr>
        <w:t xml:space="preserve">; (2) merged signatures: if a mSigHdp signatures </w:t>
      </w:r>
      <w:r w:rsidR="00AE1ADE" w:rsidRPr="008A1C58">
        <w:rPr>
          <w:rFonts w:ascii="Times New Roman" w:hAnsi="Times New Roman" w:cs="Times New Roman"/>
          <w:sz w:val="24"/>
          <w:szCs w:val="24"/>
        </w:rPr>
        <w:t>can be reconstructed by at most 4 COSMIC signatures with a reconstructed similarity of ≥ 0.</w:t>
      </w:r>
      <w:r w:rsidR="004D21FB">
        <w:rPr>
          <w:rFonts w:ascii="Times New Roman" w:hAnsi="Times New Roman" w:cs="Times New Roman" w:hint="eastAsia"/>
          <w:sz w:val="24"/>
          <w:szCs w:val="24"/>
        </w:rPr>
        <w:t>9</w:t>
      </w:r>
      <w:r w:rsidR="00AE1ADE" w:rsidRPr="008A1C58">
        <w:rPr>
          <w:rFonts w:ascii="Times New Roman" w:hAnsi="Times New Roman" w:cs="Times New Roman"/>
          <w:sz w:val="24"/>
          <w:szCs w:val="24"/>
        </w:rPr>
        <w:t xml:space="preserve">; (3) novel signatures: the signatures do not fit into </w:t>
      </w:r>
      <w:r w:rsidR="0013091E" w:rsidRPr="008A1C58">
        <w:rPr>
          <w:rFonts w:ascii="Times New Roman" w:hAnsi="Times New Roman" w:cs="Times New Roman"/>
          <w:sz w:val="24"/>
          <w:szCs w:val="24"/>
        </w:rPr>
        <w:t xml:space="preserve">the </w:t>
      </w:r>
      <w:r w:rsidR="00AE1ADE" w:rsidRPr="008A1C58">
        <w:rPr>
          <w:rFonts w:ascii="Times New Roman" w:hAnsi="Times New Roman" w:cs="Times New Roman"/>
          <w:sz w:val="24"/>
          <w:szCs w:val="24"/>
        </w:rPr>
        <w:t>known signature</w:t>
      </w:r>
      <w:r w:rsidR="0013091E" w:rsidRPr="008A1C58">
        <w:rPr>
          <w:rFonts w:ascii="Times New Roman" w:hAnsi="Times New Roman" w:cs="Times New Roman"/>
          <w:sz w:val="24"/>
          <w:szCs w:val="24"/>
        </w:rPr>
        <w:t>s</w:t>
      </w:r>
      <w:r w:rsidR="00AE1ADE" w:rsidRPr="008A1C58">
        <w:rPr>
          <w:rFonts w:ascii="Times New Roman" w:hAnsi="Times New Roman" w:cs="Times New Roman"/>
          <w:sz w:val="24"/>
          <w:szCs w:val="24"/>
        </w:rPr>
        <w:t xml:space="preserve"> or </w:t>
      </w:r>
      <w:r w:rsidR="0013091E" w:rsidRPr="008A1C58">
        <w:rPr>
          <w:rFonts w:ascii="Times New Roman" w:hAnsi="Times New Roman" w:cs="Times New Roman"/>
          <w:sz w:val="24"/>
          <w:szCs w:val="24"/>
        </w:rPr>
        <w:t xml:space="preserve">the </w:t>
      </w:r>
      <w:r w:rsidR="00AE1ADE" w:rsidRPr="008A1C58">
        <w:rPr>
          <w:rFonts w:ascii="Times New Roman" w:hAnsi="Times New Roman" w:cs="Times New Roman"/>
          <w:sz w:val="24"/>
          <w:szCs w:val="24"/>
        </w:rPr>
        <w:t>merged signature</w:t>
      </w:r>
      <w:r w:rsidR="0013091E" w:rsidRPr="008A1C58">
        <w:rPr>
          <w:rFonts w:ascii="Times New Roman" w:hAnsi="Times New Roman" w:cs="Times New Roman"/>
          <w:sz w:val="24"/>
          <w:szCs w:val="24"/>
        </w:rPr>
        <w:t>s</w:t>
      </w:r>
      <w:r w:rsidR="00AE1ADE" w:rsidRPr="008A1C58">
        <w:rPr>
          <w:rFonts w:ascii="Times New Roman" w:hAnsi="Times New Roman" w:cs="Times New Roman"/>
          <w:sz w:val="24"/>
          <w:szCs w:val="24"/>
        </w:rPr>
        <w:t xml:space="preserve">. </w:t>
      </w:r>
    </w:p>
    <w:p w14:paraId="2360444B" w14:textId="142BFAE1" w:rsidR="000F4F7D" w:rsidRPr="002A43D2" w:rsidRDefault="00CA4AC1" w:rsidP="008A1C58">
      <w:pPr>
        <w:spacing w:line="480" w:lineRule="auto"/>
        <w:rPr>
          <w:rFonts w:ascii="Times New Roman" w:hAnsi="Times New Roman" w:cs="Times New Roman"/>
          <w:b/>
          <w:bCs/>
          <w:sz w:val="24"/>
          <w:szCs w:val="24"/>
        </w:rPr>
      </w:pPr>
      <w:r w:rsidRPr="002A43D2">
        <w:rPr>
          <w:rFonts w:ascii="Times New Roman" w:hAnsi="Times New Roman" w:cs="Times New Roman"/>
          <w:b/>
          <w:bCs/>
          <w:sz w:val="24"/>
          <w:szCs w:val="24"/>
        </w:rPr>
        <w:t xml:space="preserve">Signature </w:t>
      </w:r>
      <w:r w:rsidR="005C504D" w:rsidRPr="002A43D2">
        <w:rPr>
          <w:rFonts w:ascii="Times New Roman" w:hAnsi="Times New Roman" w:cs="Times New Roman"/>
          <w:b/>
          <w:bCs/>
          <w:sz w:val="24"/>
          <w:szCs w:val="24"/>
        </w:rPr>
        <w:t>attribution</w:t>
      </w:r>
      <w:r w:rsidRPr="002A43D2">
        <w:rPr>
          <w:rFonts w:ascii="Times New Roman" w:hAnsi="Times New Roman" w:cs="Times New Roman"/>
          <w:b/>
          <w:bCs/>
          <w:sz w:val="24"/>
          <w:szCs w:val="24"/>
        </w:rPr>
        <w:t xml:space="preserve"> analysis</w:t>
      </w:r>
    </w:p>
    <w:p w14:paraId="345D7A3F" w14:textId="050E809C" w:rsidR="00EF324E" w:rsidRPr="008A1C58" w:rsidRDefault="00063F6D"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The 3</w:t>
      </w:r>
      <w:r w:rsidR="006A6C2F">
        <w:rPr>
          <w:rFonts w:ascii="Times New Roman" w:hAnsi="Times New Roman" w:cs="Times New Roman" w:hint="eastAsia"/>
          <w:sz w:val="24"/>
          <w:szCs w:val="24"/>
        </w:rPr>
        <w:t>3</w:t>
      </w:r>
      <w:r w:rsidRPr="008A1C58">
        <w:rPr>
          <w:rFonts w:ascii="Times New Roman" w:hAnsi="Times New Roman" w:cs="Times New Roman"/>
          <w:sz w:val="24"/>
          <w:szCs w:val="24"/>
        </w:rPr>
        <w:t xml:space="preserve"> ID</w:t>
      </w:r>
      <w:r w:rsidR="005C504D" w:rsidRPr="008A1C58">
        <w:rPr>
          <w:rFonts w:ascii="Times New Roman" w:hAnsi="Times New Roman" w:cs="Times New Roman"/>
          <w:sz w:val="24"/>
          <w:szCs w:val="24"/>
        </w:rPr>
        <w:t xml:space="preserve"> signature</w:t>
      </w:r>
      <w:r w:rsidRPr="008A1C58">
        <w:rPr>
          <w:rFonts w:ascii="Times New Roman" w:hAnsi="Times New Roman" w:cs="Times New Roman"/>
          <w:sz w:val="24"/>
          <w:szCs w:val="24"/>
        </w:rPr>
        <w:t xml:space="preserve"> activities</w:t>
      </w:r>
      <w:r w:rsidR="007216D1" w:rsidRPr="008A1C58">
        <w:rPr>
          <w:rFonts w:ascii="Times New Roman" w:hAnsi="Times New Roman" w:cs="Times New Roman"/>
          <w:sz w:val="24"/>
          <w:szCs w:val="24"/>
        </w:rPr>
        <w:t xml:space="preserve"> were </w:t>
      </w:r>
      <w:r w:rsidRPr="008A1C58">
        <w:rPr>
          <w:rFonts w:ascii="Times New Roman" w:hAnsi="Times New Roman" w:cs="Times New Roman"/>
          <w:sz w:val="24"/>
          <w:szCs w:val="24"/>
        </w:rPr>
        <w:t>attributed</w:t>
      </w:r>
      <w:r w:rsidR="007216D1" w:rsidRPr="008A1C58">
        <w:rPr>
          <w:rFonts w:ascii="Times New Roman" w:hAnsi="Times New Roman" w:cs="Times New Roman"/>
          <w:sz w:val="24"/>
          <w:szCs w:val="24"/>
        </w:rPr>
        <w:t xml:space="preserve"> to each sample using</w:t>
      </w:r>
      <w:r w:rsidR="00B84B2B" w:rsidRPr="008A1C58">
        <w:rPr>
          <w:rFonts w:ascii="Times New Roman" w:hAnsi="Times New Roman" w:cs="Times New Roman"/>
          <w:sz w:val="24"/>
          <w:szCs w:val="24"/>
        </w:rPr>
        <w:t xml:space="preserve"> a two-step approach: </w:t>
      </w:r>
      <w:r w:rsidR="00FB755D" w:rsidRPr="008A1C58">
        <w:rPr>
          <w:rFonts w:ascii="Times New Roman" w:hAnsi="Times New Roman" w:cs="Times New Roman"/>
          <w:sz w:val="24"/>
          <w:szCs w:val="24"/>
        </w:rPr>
        <w:t>first</w:t>
      </w:r>
      <w:r w:rsidR="00B84B2B" w:rsidRPr="008A1C58">
        <w:rPr>
          <w:rFonts w:ascii="Times New Roman" w:hAnsi="Times New Roman" w:cs="Times New Roman"/>
          <w:sz w:val="24"/>
          <w:szCs w:val="24"/>
        </w:rPr>
        <w:t xml:space="preserve">, we </w:t>
      </w:r>
      <w:r w:rsidR="0084785D" w:rsidRPr="008A1C58">
        <w:rPr>
          <w:rFonts w:ascii="Times New Roman" w:hAnsi="Times New Roman" w:cs="Times New Roman"/>
          <w:sz w:val="24"/>
          <w:szCs w:val="24"/>
        </w:rPr>
        <w:t xml:space="preserve">used </w:t>
      </w:r>
      <w:r w:rsidR="0027442E" w:rsidRPr="008A1C58">
        <w:rPr>
          <w:rFonts w:ascii="Times New Roman" w:hAnsi="Times New Roman" w:cs="Times New Roman"/>
          <w:sz w:val="24"/>
          <w:szCs w:val="24"/>
        </w:rPr>
        <w:t>find_best_reconstruction_QP</w:t>
      </w:r>
      <w:r w:rsidR="00602F3F" w:rsidRPr="008A1C58">
        <w:rPr>
          <w:rFonts w:ascii="Times New Roman" w:hAnsi="Times New Roman" w:cs="Times New Roman"/>
          <w:sz w:val="24"/>
          <w:szCs w:val="24"/>
        </w:rPr>
        <w:t xml:space="preserve"> function of SigTools R package (</w:t>
      </w:r>
      <w:r w:rsidR="000010D3" w:rsidRPr="008A1C58">
        <w:rPr>
          <w:rFonts w:ascii="Times New Roman" w:hAnsi="Times New Roman" w:cs="Times New Roman"/>
          <w:sz w:val="24"/>
          <w:szCs w:val="24"/>
        </w:rPr>
        <w:t>v1.0.7)</w:t>
      </w:r>
      <w:r w:rsidR="0027442E" w:rsidRPr="008A1C58">
        <w:rPr>
          <w:rFonts w:ascii="Times New Roman" w:hAnsi="Times New Roman" w:cs="Times New Roman"/>
          <w:sz w:val="24"/>
          <w:szCs w:val="24"/>
        </w:rPr>
        <w:t xml:space="preserve"> </w:t>
      </w:r>
      <w:r w:rsidR="00717636" w:rsidRPr="008A1C58">
        <w:rPr>
          <w:rFonts w:ascii="Times New Roman" w:hAnsi="Times New Roman" w:cs="Times New Roman"/>
          <w:sz w:val="24"/>
          <w:szCs w:val="24"/>
        </w:rPr>
        <w:t xml:space="preserve">to </w:t>
      </w:r>
      <w:r w:rsidR="00F75559" w:rsidRPr="008A1C58">
        <w:rPr>
          <w:rFonts w:ascii="Times New Roman" w:hAnsi="Times New Roman" w:cs="Times New Roman"/>
          <w:sz w:val="24"/>
          <w:szCs w:val="24"/>
        </w:rPr>
        <w:t xml:space="preserve">which provides a </w:t>
      </w:r>
      <w:r w:rsidR="00130492" w:rsidRPr="008A1C58">
        <w:rPr>
          <w:rFonts w:ascii="Times New Roman" w:hAnsi="Times New Roman" w:cs="Times New Roman"/>
          <w:sz w:val="24"/>
          <w:szCs w:val="24"/>
        </w:rPr>
        <w:t xml:space="preserve">fast signature attribution analysis with quadratic programming optimization; </w:t>
      </w:r>
      <w:r w:rsidR="00FB755D" w:rsidRPr="008A1C58">
        <w:rPr>
          <w:rFonts w:ascii="Times New Roman" w:hAnsi="Times New Roman" w:cs="Times New Roman"/>
          <w:sz w:val="24"/>
          <w:szCs w:val="24"/>
        </w:rPr>
        <w:t>second</w:t>
      </w:r>
      <w:r w:rsidR="00130492" w:rsidRPr="008A1C58">
        <w:rPr>
          <w:rFonts w:ascii="Times New Roman" w:hAnsi="Times New Roman" w:cs="Times New Roman"/>
          <w:sz w:val="24"/>
          <w:szCs w:val="24"/>
        </w:rPr>
        <w:t xml:space="preserve">, </w:t>
      </w:r>
      <w:r w:rsidR="004F795C" w:rsidRPr="008A1C58">
        <w:rPr>
          <w:rFonts w:ascii="Times New Roman" w:hAnsi="Times New Roman" w:cs="Times New Roman"/>
          <w:sz w:val="24"/>
          <w:szCs w:val="24"/>
        </w:rPr>
        <w:t xml:space="preserve">we used the </w:t>
      </w:r>
      <w:r w:rsidR="00E430FD" w:rsidRPr="008A1C58">
        <w:rPr>
          <w:rFonts w:ascii="Times New Roman" w:hAnsi="Times New Roman" w:cs="Times New Roman"/>
          <w:sz w:val="24"/>
          <w:szCs w:val="24"/>
        </w:rPr>
        <w:t xml:space="preserve">PresenceAttributeSigActivity function </w:t>
      </w:r>
      <w:r w:rsidR="00ED588C" w:rsidRPr="008A1C58">
        <w:rPr>
          <w:rFonts w:ascii="Times New Roman" w:hAnsi="Times New Roman" w:cs="Times New Roman"/>
          <w:sz w:val="24"/>
          <w:szCs w:val="24"/>
        </w:rPr>
        <w:t xml:space="preserve">and default parameters </w:t>
      </w:r>
      <w:r w:rsidR="00E430FD" w:rsidRPr="008A1C58">
        <w:rPr>
          <w:rFonts w:ascii="Times New Roman" w:hAnsi="Times New Roman" w:cs="Times New Roman"/>
          <w:sz w:val="24"/>
          <w:szCs w:val="24"/>
        </w:rPr>
        <w:t>in mSigAct R package</w:t>
      </w:r>
      <w:r w:rsidR="00602F3F" w:rsidRPr="008A1C58">
        <w:rPr>
          <w:rFonts w:ascii="Times New Roman" w:hAnsi="Times New Roman" w:cs="Times New Roman"/>
          <w:sz w:val="24"/>
          <w:szCs w:val="24"/>
        </w:rPr>
        <w:t xml:space="preserve"> (v3.0.1)</w:t>
      </w:r>
      <w:r w:rsidR="00B639EB" w:rsidRPr="008A1C58">
        <w:rPr>
          <w:rFonts w:ascii="Times New Roman" w:hAnsi="Times New Roman" w:cs="Times New Roman"/>
          <w:sz w:val="24"/>
          <w:szCs w:val="24"/>
        </w:rPr>
        <w:t xml:space="preserve"> to further refined the result from the previous step. </w:t>
      </w:r>
    </w:p>
    <w:p w14:paraId="2A23E440" w14:textId="77777777" w:rsidR="00D343FD" w:rsidRPr="00D343FD" w:rsidRDefault="00D343FD" w:rsidP="00D343FD">
      <w:pPr>
        <w:rPr>
          <w:rFonts w:ascii="Times New Roman" w:hAnsi="Times New Roman" w:cs="Times New Roman"/>
          <w:b/>
          <w:bCs/>
          <w:sz w:val="24"/>
          <w:szCs w:val="24"/>
        </w:rPr>
      </w:pPr>
      <w:r w:rsidRPr="00D343FD">
        <w:rPr>
          <w:rFonts w:ascii="Times New Roman" w:hAnsi="Times New Roman" w:cs="Times New Roman"/>
          <w:b/>
          <w:bCs/>
          <w:sz w:val="24"/>
          <w:szCs w:val="24"/>
        </w:rPr>
        <w:t>sgRNA design and Plasmid construction</w:t>
      </w:r>
    </w:p>
    <w:p w14:paraId="3DF8373A" w14:textId="37CECEEB" w:rsidR="00D343FD" w:rsidRPr="00D343FD" w:rsidRDefault="00D343FD" w:rsidP="00D343FD">
      <w:pPr>
        <w:spacing w:line="480" w:lineRule="auto"/>
        <w:rPr>
          <w:rFonts w:ascii="Times New Roman" w:hAnsi="Times New Roman" w:cs="Times New Roman"/>
          <w:sz w:val="24"/>
          <w:szCs w:val="24"/>
        </w:rPr>
      </w:pPr>
      <w:r w:rsidRPr="00D343FD">
        <w:rPr>
          <w:rFonts w:ascii="Times New Roman" w:hAnsi="Times New Roman" w:cs="Times New Roman"/>
          <w:sz w:val="24"/>
          <w:szCs w:val="24"/>
        </w:rPr>
        <w:lastRenderedPageBreak/>
        <w:t xml:space="preserve">Exon 1 human </w:t>
      </w:r>
      <w:bookmarkStart w:id="74" w:name="_Hlk191059301"/>
      <w:r w:rsidRPr="00D343FD">
        <w:rPr>
          <w:rFonts w:ascii="Times New Roman" w:hAnsi="Times New Roman" w:cs="Times New Roman"/>
          <w:sz w:val="24"/>
          <w:szCs w:val="24"/>
        </w:rPr>
        <w:t>RNASEH2b</w:t>
      </w:r>
      <w:bookmarkEnd w:id="74"/>
      <w:r w:rsidRPr="00D343FD">
        <w:rPr>
          <w:rFonts w:ascii="Times New Roman" w:hAnsi="Times New Roman" w:cs="Times New Roman"/>
          <w:sz w:val="24"/>
          <w:szCs w:val="24"/>
        </w:rPr>
        <w:t xml:space="preserve"> gene was selected for targeting. sgRAN for double-strand breaks was designed by online software (http://tools.genome-engineering.org). The sequences of targets are sgRNA1 ACCACTAGCGGAGCCGCGA and sgRNA2GCCGGTCATCATCCACACGG.    </w:t>
      </w:r>
    </w:p>
    <w:p w14:paraId="766B8CF3" w14:textId="77777777" w:rsidR="00D343FD" w:rsidRPr="00D343FD" w:rsidRDefault="00D343FD" w:rsidP="00D343FD">
      <w:pPr>
        <w:spacing w:line="480" w:lineRule="auto"/>
        <w:rPr>
          <w:rFonts w:ascii="Times New Roman" w:hAnsi="Times New Roman" w:cs="Times New Roman"/>
          <w:sz w:val="24"/>
          <w:szCs w:val="24"/>
        </w:rPr>
      </w:pPr>
      <w:r w:rsidRPr="00D343FD">
        <w:rPr>
          <w:rFonts w:ascii="Times New Roman" w:hAnsi="Times New Roman" w:cs="Times New Roman"/>
          <w:sz w:val="24"/>
          <w:szCs w:val="24"/>
        </w:rPr>
        <w:t xml:space="preserve">px330A-GFP and px330-S2 plasmids were gifts from Shang Li’s laboratory (please check the cat number with him if needed) followed by the published protocol (Ref 1). Briefly, top and bottom strand primers were phosphorylating and annealing using T4 PNK from NEB (New England Biolabs, cat M0201S). Cloning of the annealed two sgRNA inserts into px330A-GFP plasmid (sgRNA1) and px330-S2 plasmid (sgRNA2) respectively. Transforming the above-mentioned reactions into One Shot™ Stbl3™ Chemically Competent E. coli (Thermofisher scientific, Cat No C737303). Subsequently restrictive enzyme digesting of px330-S2-sgRNA2 plasmid with BsaI-HF (New England Biolabs, cat NEB #R3535) and cloning the digested fragment containing sgRNA2 into px330A-GFP-sgRNA1 plasmid to form px330A-GFP sgRNA1&amp;sgRNA2 plasmid by the golden gate assembly. Plasmid DNA was extracted and purified by QIAprep Spin Miniprep Kit (Qiagen, Cat No. 27106) and sequenced to ensure the correct sgRNA sequences. </w:t>
      </w:r>
    </w:p>
    <w:p w14:paraId="170B412A" w14:textId="77777777" w:rsidR="00D343FD" w:rsidRPr="00D343FD" w:rsidRDefault="00D343FD" w:rsidP="00D343FD">
      <w:pPr>
        <w:rPr>
          <w:rFonts w:ascii="Times New Roman" w:hAnsi="Times New Roman" w:cs="Times New Roman"/>
          <w:b/>
          <w:bCs/>
          <w:sz w:val="24"/>
          <w:szCs w:val="24"/>
        </w:rPr>
      </w:pPr>
      <w:r w:rsidRPr="00D343FD">
        <w:rPr>
          <w:rFonts w:ascii="Times New Roman" w:hAnsi="Times New Roman" w:cs="Times New Roman"/>
          <w:b/>
          <w:bCs/>
          <w:sz w:val="24"/>
          <w:szCs w:val="24"/>
        </w:rPr>
        <w:t xml:space="preserve">Cell culture and plasmid transfection </w:t>
      </w:r>
    </w:p>
    <w:p w14:paraId="25CF978A" w14:textId="77777777" w:rsidR="00D343FD" w:rsidRPr="00D343FD" w:rsidRDefault="00D343FD" w:rsidP="00D343FD">
      <w:pPr>
        <w:spacing w:line="480" w:lineRule="auto"/>
        <w:rPr>
          <w:rFonts w:ascii="Times New Roman" w:hAnsi="Times New Roman" w:cs="Times New Roman"/>
          <w:sz w:val="24"/>
          <w:szCs w:val="24"/>
        </w:rPr>
      </w:pPr>
      <w:r w:rsidRPr="00D343FD">
        <w:rPr>
          <w:rFonts w:ascii="Times New Roman" w:hAnsi="Times New Roman" w:cs="Times New Roman"/>
          <w:sz w:val="24"/>
          <w:szCs w:val="24"/>
        </w:rPr>
        <w:t xml:space="preserve">HEK293T cells were maintained in DMEM (Dulbecco's Modified Eagle Medium, Gibco™, Cat. No.11995065) containing 10% FBS (Gibco™ Fetal Bovine Serum, Cat. No. A5256801) and 1% Penicillin-Streptomycin (10,000 U/mL, Gibco™, Cat. No. 15140122) and incubated at 37°C incubator supplied with 5% CO2. Cells were seeded at 2× 105 cells per well of a 6-well plate and transfected with 2 μg of plasmid next day using Lipofectamine™ 3000 Transfection Reagent (Invitrogen™, Cat. No. L3000150) as per manufacturer’s recommendation. </w:t>
      </w:r>
    </w:p>
    <w:p w14:paraId="27F55436" w14:textId="77777777" w:rsidR="00D343FD" w:rsidRPr="00D343FD" w:rsidRDefault="00D343FD" w:rsidP="00D343FD">
      <w:pPr>
        <w:rPr>
          <w:rFonts w:ascii="Times New Roman" w:hAnsi="Times New Roman" w:cs="Times New Roman"/>
          <w:b/>
          <w:bCs/>
          <w:sz w:val="24"/>
          <w:szCs w:val="24"/>
        </w:rPr>
      </w:pPr>
      <w:r w:rsidRPr="00D343FD">
        <w:rPr>
          <w:rFonts w:ascii="Times New Roman" w:hAnsi="Times New Roman" w:cs="Times New Roman"/>
          <w:b/>
          <w:bCs/>
          <w:sz w:val="24"/>
          <w:szCs w:val="24"/>
          <w:bdr w:val="none" w:sz="0" w:space="0" w:color="auto" w:frame="1"/>
          <w:shd w:val="clear" w:color="auto" w:fill="FFFFFF"/>
        </w:rPr>
        <w:t xml:space="preserve">RNASEH2b KO cells selection by direct Cell lysis PCR and </w:t>
      </w:r>
      <w:r w:rsidRPr="00D343FD">
        <w:rPr>
          <w:rFonts w:ascii="Times New Roman" w:hAnsi="Times New Roman" w:cs="Times New Roman"/>
          <w:b/>
          <w:bCs/>
          <w:sz w:val="24"/>
          <w:szCs w:val="24"/>
        </w:rPr>
        <w:t>Western blot</w:t>
      </w:r>
    </w:p>
    <w:p w14:paraId="09AC759C" w14:textId="77777777" w:rsidR="00D343FD" w:rsidRPr="00D343FD" w:rsidRDefault="00D343FD" w:rsidP="00D343FD">
      <w:pPr>
        <w:spacing w:line="480" w:lineRule="auto"/>
        <w:rPr>
          <w:rFonts w:ascii="Times New Roman" w:hAnsi="Times New Roman" w:cs="Times New Roman"/>
          <w:sz w:val="24"/>
          <w:szCs w:val="24"/>
        </w:rPr>
      </w:pPr>
      <w:r w:rsidRPr="00D343FD">
        <w:rPr>
          <w:rFonts w:ascii="Times New Roman" w:hAnsi="Times New Roman" w:cs="Times New Roman"/>
          <w:sz w:val="24"/>
          <w:szCs w:val="24"/>
        </w:rPr>
        <w:lastRenderedPageBreak/>
        <w:t>After 2 days of transfection, HEK293T cells were sorted to GFP-positive single cell into 96-well plate using FACSAria III (BD Biosciences). The single cell was continued to culture around 2 to 3 weeks in the 96-well plate until the colony could be visualized by eyes. Cell colonies were trypsinized by 10ul of 0.05% (1:10 dilution of 0.5% Trypsin-EDTA no phenol red, Gibco™, Cat. No.  15400054). Cell suspension was divided to half. Half of the cells were kept in culture. The rest half of cells was added to 10μl of Direct-Lyse lysis buffer (10mM Tris pH 8.0, 2.5mM EDTA, 0.2M NaCl, 0.15% SDS, 0.3% Tween-20) in PCR tube. The cells were then subjected to a series of heating and cooling to ensure complete lysis: 65 °C for 30s, 8 °C for 30s, 65 °C for 1.5min, 97 °C for 3min, 8 °C for 1min, 65 °C for 3min, 97 °C for 1min, 65 °C for 1min, and 80 °C for 10min(ref 2). The lysates were then diluted with 40μl of water and cell lysis PCR was performed as regular PCR under the conditions: Initial denaturation, 5 min at 95 °C. Denaturation, 15 sec at 95 °C. Annealing, 15 sec at 58 °C. Extension, 15 sec at 72 °C for 28 cycles following final extension 10 min. Primers used for detected wild type RNASEH2b and knock-out RNASEH2b were RNASEH2B_Wt_Fwd-GCCCTGCTTCTGTGATCCTA, RNASEH2B_Wt_Rev-TCGCTTTGAACTACCCTTGG and RNASEH2B_ko_Fwd- CGCAGACCCAATCCTAGC, RNASEH2B_ko_Rev: TCCCTAGGCCAAATTCCTTT. Discard the cells which the PCR product only showed wild type band. Cells with completed knockout of RNASEH2b gene was confirmed by Western blot. 15 μg of whole cell lysis was used for immunoblotting (1:500 dilution of RNaseH2B Monoclonal Antibody cat. No. MA5-23523).</w:t>
      </w:r>
    </w:p>
    <w:p w14:paraId="38289AEB" w14:textId="77777777" w:rsidR="00D343FD" w:rsidRPr="00D343FD" w:rsidRDefault="00D343FD" w:rsidP="00D34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bCs/>
          <w:sz w:val="24"/>
          <w:szCs w:val="24"/>
        </w:rPr>
      </w:pPr>
      <w:r w:rsidRPr="00D343FD">
        <w:rPr>
          <w:rFonts w:ascii="Times New Roman" w:hAnsi="Times New Roman" w:cs="Times New Roman"/>
          <w:b/>
          <w:bCs/>
          <w:sz w:val="24"/>
          <w:szCs w:val="24"/>
        </w:rPr>
        <w:t>Whole genome sequencing</w:t>
      </w:r>
    </w:p>
    <w:p w14:paraId="08CBFA86" w14:textId="77777777" w:rsidR="00D343FD" w:rsidRPr="00D343FD" w:rsidRDefault="00D343FD" w:rsidP="00D343FD">
      <w:pPr>
        <w:spacing w:line="480" w:lineRule="auto"/>
        <w:rPr>
          <w:rFonts w:ascii="Times New Roman" w:hAnsi="Times New Roman" w:cs="Times New Roman"/>
          <w:sz w:val="24"/>
          <w:szCs w:val="24"/>
        </w:rPr>
      </w:pPr>
      <w:r w:rsidRPr="00D343FD">
        <w:rPr>
          <w:rFonts w:ascii="Times New Roman" w:hAnsi="Times New Roman" w:cs="Times New Roman"/>
          <w:sz w:val="24"/>
          <w:szCs w:val="24"/>
        </w:rPr>
        <w:lastRenderedPageBreak/>
        <w:t xml:space="preserve">Genomic DNA of the completed knout out RNASEH2b cells were extracted using DNeasy Blood &amp; Tissue Kit (Qiagen cat no.69506) and sent for whole genome sequencing (NovogeneAIT Singapore). </w:t>
      </w:r>
    </w:p>
    <w:p w14:paraId="56C8B653" w14:textId="24039DDD" w:rsidR="00E64267" w:rsidRPr="002A43D2" w:rsidRDefault="00744913" w:rsidP="008A1C58">
      <w:pPr>
        <w:spacing w:line="480" w:lineRule="auto"/>
        <w:rPr>
          <w:rFonts w:ascii="Times New Roman" w:hAnsi="Times New Roman" w:cs="Times New Roman"/>
          <w:b/>
          <w:bCs/>
          <w:sz w:val="24"/>
          <w:szCs w:val="24"/>
        </w:rPr>
      </w:pPr>
      <w:r w:rsidRPr="002A43D2">
        <w:rPr>
          <w:rFonts w:ascii="Times New Roman" w:hAnsi="Times New Roman" w:cs="Times New Roman"/>
          <w:b/>
          <w:bCs/>
          <w:sz w:val="24"/>
          <w:szCs w:val="24"/>
        </w:rPr>
        <w:t xml:space="preserve">MSI/MSS </w:t>
      </w:r>
      <w:r w:rsidR="001D3FCA" w:rsidRPr="002A43D2">
        <w:rPr>
          <w:rFonts w:ascii="Times New Roman" w:hAnsi="Times New Roman" w:cs="Times New Roman" w:hint="eastAsia"/>
          <w:b/>
          <w:bCs/>
          <w:sz w:val="24"/>
          <w:szCs w:val="24"/>
        </w:rPr>
        <w:t>s</w:t>
      </w:r>
      <w:r w:rsidRPr="002A43D2">
        <w:rPr>
          <w:rFonts w:ascii="Times New Roman" w:hAnsi="Times New Roman" w:cs="Times New Roman"/>
          <w:b/>
          <w:bCs/>
          <w:sz w:val="24"/>
          <w:szCs w:val="24"/>
        </w:rPr>
        <w:t>tatus</w:t>
      </w:r>
      <w:r w:rsidR="001D3FCA" w:rsidRPr="002A43D2">
        <w:rPr>
          <w:rFonts w:ascii="Times New Roman" w:hAnsi="Times New Roman" w:cs="Times New Roman" w:hint="eastAsia"/>
          <w:b/>
          <w:bCs/>
          <w:sz w:val="24"/>
          <w:szCs w:val="24"/>
        </w:rPr>
        <w:t xml:space="preserve"> and high/low TMB status</w:t>
      </w:r>
    </w:p>
    <w:p w14:paraId="5D06EE28" w14:textId="53FE43EF" w:rsidR="00744913" w:rsidRPr="008A1C58" w:rsidRDefault="004F7F7E" w:rsidP="008A1C58">
      <w:pPr>
        <w:spacing w:line="480" w:lineRule="auto"/>
        <w:rPr>
          <w:rFonts w:ascii="Times New Roman" w:hAnsi="Times New Roman" w:cs="Times New Roman"/>
          <w:color w:val="000000"/>
          <w:sz w:val="24"/>
          <w:szCs w:val="24"/>
        </w:rPr>
      </w:pPr>
      <w:r w:rsidRPr="008A1C58">
        <w:rPr>
          <w:rFonts w:ascii="Times New Roman" w:hAnsi="Times New Roman" w:cs="Times New Roman"/>
          <w:sz w:val="24"/>
          <w:szCs w:val="24"/>
        </w:rPr>
        <w:t>For PCAWG genomes, the MSI status was evaluated by the PCAWG working group and obtained from the synapse repository (</w:t>
      </w:r>
      <w:hyperlink r:id="rId18" w:anchor="!Synapse:syn8016399" w:history="1">
        <w:r w:rsidRPr="008A1C58">
          <w:rPr>
            <w:rStyle w:val="Hyperlink"/>
            <w:rFonts w:ascii="Times New Roman" w:hAnsi="Times New Roman" w:cs="Times New Roman"/>
            <w:sz w:val="24"/>
            <w:szCs w:val="24"/>
          </w:rPr>
          <w:t>https://www.synapse.org/#!Synapse:syn8016399</w:t>
        </w:r>
      </w:hyperlink>
      <w:r w:rsidR="00A72296" w:rsidRPr="003552DA">
        <w:rPr>
          <w:rFonts w:hint="eastAsia"/>
        </w:rPr>
        <w:t xml:space="preserve">, </w:t>
      </w:r>
      <w:r w:rsidR="003552DA" w:rsidRPr="003552DA">
        <w:rPr>
          <w:rFonts w:ascii="Times New Roman" w:hAnsi="Times New Roman" w:cs="Times New Roman" w:hint="eastAsia"/>
          <w:sz w:val="24"/>
          <w:szCs w:val="24"/>
        </w:rPr>
        <w:t xml:space="preserve">the data was </w:t>
      </w:r>
      <w:r w:rsidR="00A72296" w:rsidRPr="003552DA">
        <w:rPr>
          <w:rFonts w:ascii="Times New Roman" w:hAnsi="Times New Roman" w:cs="Times New Roman" w:hint="eastAsia"/>
          <w:sz w:val="24"/>
          <w:szCs w:val="24"/>
        </w:rPr>
        <w:t>downloaded on May 2022</w:t>
      </w:r>
      <w:r w:rsidRPr="008A1C58">
        <w:rPr>
          <w:rFonts w:ascii="Times New Roman" w:hAnsi="Times New Roman" w:cs="Times New Roman"/>
          <w:sz w:val="24"/>
          <w:szCs w:val="24"/>
        </w:rPr>
        <w:t>)</w:t>
      </w:r>
      <w:r w:rsidR="003F75F8" w:rsidRPr="008A1C58">
        <w:rPr>
          <w:rFonts w:ascii="Times New Roman" w:hAnsi="Times New Roman" w:cs="Times New Roman"/>
          <w:sz w:val="24"/>
          <w:szCs w:val="24"/>
        </w:rPr>
        <w:t xml:space="preserve">. For HMF genomes, the MSI status was downloaded from the supplementary data of </w:t>
      </w:r>
      <w:sdt>
        <w:sdtPr>
          <w:rPr>
            <w:rFonts w:ascii="Times New Roman" w:hAnsi="Times New Roman" w:cs="Times New Roman"/>
            <w:color w:val="000000"/>
            <w:sz w:val="24"/>
            <w:szCs w:val="24"/>
          </w:rPr>
          <w:tag w:val="MENDELEY_CITATION_v3_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"/>
          <w:id w:val="-143669242"/>
          <w:placeholder>
            <w:docPart w:val="DefaultPlaceholder_-1854013440"/>
          </w:placeholder>
        </w:sdtPr>
        <w:sdtContent>
          <w:r w:rsidR="00E67C3E" w:rsidRPr="008A1C58">
            <w:rPr>
              <w:rFonts w:ascii="Times New Roman" w:hAnsi="Times New Roman" w:cs="Times New Roman"/>
              <w:color w:val="000000"/>
              <w:sz w:val="24"/>
              <w:szCs w:val="24"/>
            </w:rPr>
            <w:t>Priestley et al., 2019.</w:t>
          </w:r>
        </w:sdtContent>
      </w:sdt>
      <w:r w:rsidR="00B102CF" w:rsidRPr="008A1C58">
        <w:rPr>
          <w:rFonts w:ascii="Times New Roman" w:hAnsi="Times New Roman" w:cs="Times New Roman"/>
          <w:color w:val="000000"/>
          <w:sz w:val="24"/>
          <w:szCs w:val="24"/>
        </w:rPr>
        <w:t xml:space="preserve"> </w:t>
      </w:r>
      <w:r w:rsidR="005E69E1">
        <w:rPr>
          <w:rFonts w:ascii="Times New Roman" w:hAnsi="Times New Roman" w:cs="Times New Roman" w:hint="eastAsia"/>
          <w:color w:val="000000"/>
          <w:sz w:val="24"/>
          <w:szCs w:val="24"/>
        </w:rPr>
        <w:t>The genomes</w:t>
      </w:r>
      <w:r w:rsidR="006F0F0B">
        <w:rPr>
          <w:rFonts w:ascii="Times New Roman" w:hAnsi="Times New Roman" w:cs="Times New Roman" w:hint="eastAsia"/>
          <w:color w:val="000000"/>
          <w:sz w:val="24"/>
          <w:szCs w:val="24"/>
        </w:rPr>
        <w:t xml:space="preserve"> with &gt;</w:t>
      </w:r>
      <w:r w:rsidR="004C6265">
        <w:rPr>
          <w:rFonts w:ascii="Times New Roman" w:hAnsi="Times New Roman" w:cs="Times New Roman" w:hint="eastAsia"/>
          <w:color w:val="000000"/>
          <w:sz w:val="24"/>
          <w:szCs w:val="24"/>
        </w:rPr>
        <w:t>14</w:t>
      </w:r>
      <w:r w:rsidR="005E69E1">
        <w:rPr>
          <w:rFonts w:ascii="Times New Roman" w:hAnsi="Times New Roman" w:cs="Times New Roman" w:hint="eastAsia"/>
          <w:color w:val="000000"/>
          <w:sz w:val="24"/>
          <w:szCs w:val="24"/>
        </w:rPr>
        <w:t>,</w:t>
      </w:r>
      <w:r w:rsidR="004C6265">
        <w:rPr>
          <w:rFonts w:ascii="Times New Roman" w:hAnsi="Times New Roman" w:cs="Times New Roman" w:hint="eastAsia"/>
          <w:color w:val="000000"/>
          <w:sz w:val="24"/>
          <w:szCs w:val="24"/>
        </w:rPr>
        <w:t>000 IDs and &gt;15</w:t>
      </w:r>
      <w:r w:rsidR="005E69E1">
        <w:rPr>
          <w:rFonts w:ascii="Times New Roman" w:hAnsi="Times New Roman" w:cs="Times New Roman" w:hint="eastAsia"/>
          <w:color w:val="000000"/>
          <w:sz w:val="24"/>
          <w:szCs w:val="24"/>
        </w:rPr>
        <w:t>,</w:t>
      </w:r>
      <w:r w:rsidR="004C6265">
        <w:rPr>
          <w:rFonts w:ascii="Times New Roman" w:hAnsi="Times New Roman" w:cs="Times New Roman" w:hint="eastAsia"/>
          <w:color w:val="000000"/>
          <w:sz w:val="24"/>
          <w:szCs w:val="24"/>
        </w:rPr>
        <w:t xml:space="preserve">000 SBSs were labelled as </w:t>
      </w:r>
      <w:r w:rsidR="00DE5837">
        <w:rPr>
          <w:rFonts w:ascii="Times New Roman" w:hAnsi="Times New Roman" w:cs="Times New Roman" w:hint="eastAsia"/>
          <w:color w:val="000000"/>
          <w:sz w:val="24"/>
          <w:szCs w:val="24"/>
        </w:rPr>
        <w:t xml:space="preserve">high TMB tumors. </w:t>
      </w:r>
      <w:r w:rsidR="00514C81">
        <w:rPr>
          <w:rFonts w:ascii="Times New Roman" w:hAnsi="Times New Roman" w:cs="Times New Roman" w:hint="eastAsia"/>
          <w:color w:val="000000"/>
          <w:sz w:val="24"/>
          <w:szCs w:val="24"/>
        </w:rPr>
        <w:t xml:space="preserve">The thresholds were selected based on the minimum number of mutations of the pre-defined MSI tumors. </w:t>
      </w:r>
      <w:r w:rsidR="00994045">
        <w:rPr>
          <w:rFonts w:ascii="Times New Roman" w:hAnsi="Times New Roman" w:cs="Times New Roman" w:hint="eastAsia"/>
          <w:color w:val="000000"/>
          <w:sz w:val="24"/>
          <w:szCs w:val="24"/>
        </w:rPr>
        <w:t xml:space="preserve">We then used MSI-seq to predict the </w:t>
      </w:r>
      <w:r w:rsidR="00514C81">
        <w:rPr>
          <w:rFonts w:ascii="Times New Roman" w:hAnsi="Times New Roman" w:cs="Times New Roman" w:hint="eastAsia"/>
          <w:color w:val="000000"/>
          <w:sz w:val="24"/>
          <w:szCs w:val="24"/>
        </w:rPr>
        <w:t>MSI status of high TMB tumors.</w:t>
      </w:r>
    </w:p>
    <w:p w14:paraId="4535B16E" w14:textId="73654AA6" w:rsidR="00F94ADD" w:rsidRPr="00E60E52" w:rsidRDefault="005D1F39" w:rsidP="008A1C58">
      <w:pPr>
        <w:spacing w:line="480" w:lineRule="auto"/>
        <w:rPr>
          <w:rFonts w:ascii="Times New Roman" w:hAnsi="Times New Roman" w:cs="Times New Roman"/>
          <w:b/>
          <w:bCs/>
          <w:color w:val="000000"/>
          <w:sz w:val="24"/>
          <w:szCs w:val="24"/>
        </w:rPr>
      </w:pPr>
      <w:r w:rsidRPr="00E60E52">
        <w:rPr>
          <w:rFonts w:ascii="Times New Roman" w:hAnsi="Times New Roman" w:cs="Times New Roman"/>
          <w:b/>
          <w:bCs/>
          <w:color w:val="000000"/>
          <w:sz w:val="24"/>
          <w:szCs w:val="24"/>
        </w:rPr>
        <w:t>Extended sequence context</w:t>
      </w:r>
      <w:r w:rsidR="00E60E52">
        <w:rPr>
          <w:rFonts w:ascii="Times New Roman" w:hAnsi="Times New Roman" w:cs="Times New Roman" w:hint="eastAsia"/>
          <w:b/>
          <w:bCs/>
          <w:color w:val="000000"/>
          <w:sz w:val="24"/>
          <w:szCs w:val="24"/>
        </w:rPr>
        <w:t xml:space="preserve"> analysis</w:t>
      </w:r>
    </w:p>
    <w:p w14:paraId="757C18E4" w14:textId="5F73F3B6" w:rsidR="00A201FF" w:rsidRPr="008A1C58" w:rsidRDefault="00A201FF" w:rsidP="008A1C58">
      <w:pPr>
        <w:spacing w:line="480" w:lineRule="auto"/>
        <w:rPr>
          <w:rFonts w:ascii="Times New Roman" w:hAnsi="Times New Roman" w:cs="Times New Roman"/>
          <w:color w:val="000000"/>
          <w:sz w:val="24"/>
          <w:szCs w:val="24"/>
        </w:rPr>
      </w:pPr>
      <w:r w:rsidRPr="008A1C58">
        <w:rPr>
          <w:rFonts w:ascii="Times New Roman" w:hAnsi="Times New Roman" w:cs="Times New Roman"/>
          <w:color w:val="000000"/>
          <w:sz w:val="24"/>
          <w:szCs w:val="24"/>
        </w:rPr>
        <w:t xml:space="preserve">To analyze a specific signature and indel type of interest, we first identified the </w:t>
      </w:r>
      <w:r w:rsidR="00E578B8">
        <w:rPr>
          <w:rFonts w:ascii="Times New Roman" w:hAnsi="Times New Roman" w:cs="Times New Roman" w:hint="eastAsia"/>
          <w:color w:val="000000"/>
          <w:sz w:val="24"/>
          <w:szCs w:val="24"/>
        </w:rPr>
        <w:t>5</w:t>
      </w:r>
      <w:r w:rsidRPr="008A1C58">
        <w:rPr>
          <w:rFonts w:ascii="Times New Roman" w:hAnsi="Times New Roman" w:cs="Times New Roman"/>
          <w:color w:val="000000"/>
          <w:sz w:val="24"/>
          <w:szCs w:val="24"/>
        </w:rPr>
        <w:t xml:space="preserve"> genomes with the highest </w:t>
      </w:r>
      <w:r w:rsidR="00F50E0F">
        <w:rPr>
          <w:rFonts w:ascii="Times New Roman" w:hAnsi="Times New Roman" w:cs="Times New Roman" w:hint="eastAsia"/>
          <w:color w:val="000000"/>
          <w:sz w:val="24"/>
          <w:szCs w:val="24"/>
        </w:rPr>
        <w:t xml:space="preserve">contribution of the </w:t>
      </w:r>
      <w:r w:rsidRPr="008A1C58">
        <w:rPr>
          <w:rFonts w:ascii="Times New Roman" w:hAnsi="Times New Roman" w:cs="Times New Roman"/>
          <w:color w:val="000000"/>
          <w:sz w:val="24"/>
          <w:szCs w:val="24"/>
        </w:rPr>
        <w:t>corresponding signature</w:t>
      </w:r>
      <w:r w:rsidR="00F50E0F">
        <w:rPr>
          <w:rFonts w:ascii="Times New Roman" w:hAnsi="Times New Roman" w:cs="Times New Roman" w:hint="eastAsia"/>
          <w:color w:val="000000"/>
          <w:sz w:val="24"/>
          <w:szCs w:val="24"/>
        </w:rPr>
        <w:t xml:space="preserve"> activity</w:t>
      </w:r>
      <w:r w:rsidRPr="008A1C58">
        <w:rPr>
          <w:rFonts w:ascii="Times New Roman" w:hAnsi="Times New Roman" w:cs="Times New Roman"/>
          <w:color w:val="000000"/>
          <w:sz w:val="24"/>
          <w:szCs w:val="24"/>
        </w:rPr>
        <w:t>. From these genomes, we extracted all indels of the relevant type.</w:t>
      </w:r>
      <w:r w:rsidR="005E3A60" w:rsidRPr="008A1C58">
        <w:rPr>
          <w:rFonts w:ascii="Times New Roman" w:hAnsi="Times New Roman" w:cs="Times New Roman"/>
          <w:color w:val="000000"/>
          <w:sz w:val="24"/>
          <w:szCs w:val="24"/>
        </w:rPr>
        <w:t xml:space="preserve"> We then examined the nucleotide sequence within a 21-base pair window centered on each indel site (±10 nucleotides from the indel position). For each position within this window, we calculated the frequency of each nucleotide (A, T, C, and G).</w:t>
      </w:r>
      <w:r w:rsidR="003F5A79">
        <w:rPr>
          <w:rFonts w:ascii="Times New Roman" w:hAnsi="Times New Roman" w:cs="Times New Roman" w:hint="eastAsia"/>
          <w:color w:val="000000"/>
          <w:sz w:val="24"/>
          <w:szCs w:val="24"/>
        </w:rPr>
        <w:t xml:space="preserve"> The logo was plotted based on the frequency matrix by </w:t>
      </w:r>
      <w:r w:rsidR="00666BB4" w:rsidRPr="00666BB4">
        <w:rPr>
          <w:rFonts w:ascii="Times New Roman" w:hAnsi="Times New Roman" w:cs="Times New Roman"/>
          <w:color w:val="000000"/>
          <w:sz w:val="24"/>
          <w:szCs w:val="24"/>
        </w:rPr>
        <w:t>seqLogo</w:t>
      </w:r>
      <w:r w:rsidR="00666BB4">
        <w:rPr>
          <w:rFonts w:ascii="Times New Roman" w:hAnsi="Times New Roman" w:cs="Times New Roman" w:hint="eastAsia"/>
          <w:color w:val="000000"/>
          <w:sz w:val="24"/>
          <w:szCs w:val="24"/>
        </w:rPr>
        <w:t xml:space="preserve"> function of </w:t>
      </w:r>
      <w:r w:rsidR="00666BB4" w:rsidRPr="00666BB4">
        <w:rPr>
          <w:rFonts w:ascii="Times New Roman" w:hAnsi="Times New Roman" w:cs="Times New Roman"/>
          <w:color w:val="000000"/>
          <w:sz w:val="24"/>
          <w:szCs w:val="24"/>
        </w:rPr>
        <w:t>seqLogo</w:t>
      </w:r>
      <w:r w:rsidR="00666BB4">
        <w:rPr>
          <w:rFonts w:ascii="Times New Roman" w:hAnsi="Times New Roman" w:cs="Times New Roman" w:hint="eastAsia"/>
          <w:color w:val="000000"/>
          <w:sz w:val="24"/>
          <w:szCs w:val="24"/>
        </w:rPr>
        <w:t xml:space="preserve"> R package (</w:t>
      </w:r>
      <w:r w:rsidR="006260E1">
        <w:rPr>
          <w:rFonts w:ascii="Times New Roman" w:hAnsi="Times New Roman" w:cs="Times New Roman" w:hint="eastAsia"/>
          <w:color w:val="000000"/>
          <w:sz w:val="24"/>
          <w:szCs w:val="24"/>
        </w:rPr>
        <w:t>version 1.71.0)</w:t>
      </w:r>
    </w:p>
    <w:p w14:paraId="6270F60F" w14:textId="1D5F8B9F" w:rsidR="005D1F39" w:rsidRDefault="005D1F39" w:rsidP="008A1C58">
      <w:pPr>
        <w:spacing w:line="480" w:lineRule="auto"/>
        <w:rPr>
          <w:rFonts w:ascii="Times New Roman" w:hAnsi="Times New Roman" w:cs="Times New Roman"/>
          <w:b/>
          <w:bCs/>
          <w:color w:val="000000"/>
          <w:sz w:val="24"/>
          <w:szCs w:val="24"/>
        </w:rPr>
      </w:pPr>
      <w:r w:rsidRPr="008A1C58">
        <w:rPr>
          <w:rFonts w:ascii="Times New Roman" w:hAnsi="Times New Roman" w:cs="Times New Roman"/>
          <w:b/>
          <w:bCs/>
          <w:color w:val="000000"/>
          <w:sz w:val="24"/>
          <w:szCs w:val="24"/>
        </w:rPr>
        <w:t>Acknowledgement</w:t>
      </w:r>
    </w:p>
    <w:p w14:paraId="2E5F7565" w14:textId="03BEE8FA" w:rsidR="005D1F39" w:rsidRPr="00992A3C" w:rsidRDefault="00992A3C" w:rsidP="008A1C58">
      <w:pPr>
        <w:spacing w:line="480" w:lineRule="auto"/>
        <w:rPr>
          <w:rFonts w:ascii="Times New Roman" w:hAnsi="Times New Roman" w:cs="Times New Roman"/>
          <w:b/>
          <w:bCs/>
          <w:color w:val="000000"/>
          <w:sz w:val="24"/>
          <w:szCs w:val="24"/>
        </w:rPr>
      </w:pPr>
      <w:r>
        <w:rPr>
          <w:rFonts w:ascii="Times New Roman" w:hAnsi="Times New Roman" w:cs="Times New Roman" w:hint="eastAsia"/>
          <w:b/>
          <w:bCs/>
          <w:color w:val="000000"/>
          <w:sz w:val="24"/>
          <w:szCs w:val="24"/>
        </w:rPr>
        <w:t>Thank Shang Li for plsmid. Funding</w:t>
      </w:r>
    </w:p>
    <w:p w14:paraId="6B4B13A7" w14:textId="0DBE3983" w:rsidR="00D45EF9" w:rsidRDefault="00E64267"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lastRenderedPageBreak/>
        <w:t>Reference</w:t>
      </w:r>
    </w:p>
    <w:p w14:paraId="0E4F58E4" w14:textId="77777777" w:rsidR="0052001A" w:rsidRPr="0052001A" w:rsidRDefault="000B60F3" w:rsidP="0052001A">
      <w:pPr>
        <w:pStyle w:val="Bibliography"/>
        <w:rPr>
          <w:rFonts w:ascii="Times New Roman" w:hAnsi="Times New Roman" w:cs="Times New Roman"/>
          <w:sz w:val="24"/>
        </w:rPr>
      </w:pPr>
      <w:r>
        <w:rPr>
          <w:szCs w:val="24"/>
        </w:rPr>
        <w:fldChar w:fldCharType="begin"/>
      </w:r>
      <w:r w:rsidR="00BE1962">
        <w:rPr>
          <w:szCs w:val="24"/>
        </w:rPr>
        <w:instrText xml:space="preserve"> ADDIN ZOTERO_BIBL {"uncited":[],"omitted":[],"custom":[]} CSL_BIBLIOGRAPHY </w:instrText>
      </w:r>
      <w:r>
        <w:rPr>
          <w:szCs w:val="24"/>
        </w:rPr>
        <w:fldChar w:fldCharType="separate"/>
      </w:r>
      <w:r w:rsidR="0052001A" w:rsidRPr="0052001A">
        <w:rPr>
          <w:rFonts w:ascii="Times New Roman" w:hAnsi="Times New Roman" w:cs="Times New Roman"/>
          <w:sz w:val="24"/>
        </w:rPr>
        <w:t xml:space="preserve">Alexandrov, Ludmil B., Adrian Ally, Kathryn Alsop, Eva G. Alvarez, Fernanda Amary, Samirkumar B. Amin, Brice Aminou, et al. 2020. ‘Pan-Cancer Analysis of Whole Genomes’. </w:t>
      </w:r>
      <w:r w:rsidR="0052001A" w:rsidRPr="0052001A">
        <w:rPr>
          <w:rFonts w:ascii="Times New Roman" w:hAnsi="Times New Roman" w:cs="Times New Roman"/>
          <w:i/>
          <w:iCs/>
          <w:sz w:val="24"/>
        </w:rPr>
        <w:t>Nature</w:t>
      </w:r>
      <w:r w:rsidR="0052001A" w:rsidRPr="0052001A">
        <w:rPr>
          <w:rFonts w:ascii="Times New Roman" w:hAnsi="Times New Roman" w:cs="Times New Roman"/>
          <w:sz w:val="24"/>
        </w:rPr>
        <w:t xml:space="preserve"> 578 (7793): 82–93. https://doi.org/10.1038/s41586-020-1969-6.</w:t>
      </w:r>
    </w:p>
    <w:p w14:paraId="1511E405"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Alexandrov, Ludmil B., Young Seok Ju, Kerstin Haase, Peter Van Loo, Iñigo Martincorena, Serena Nik-Zainal, Yasushi Totoki, et al. 2016. ‘Mutational Signatures Associated with Tobacco Smoking in Human Cancer’. </w:t>
      </w:r>
      <w:r w:rsidRPr="0052001A">
        <w:rPr>
          <w:rFonts w:ascii="Times New Roman" w:hAnsi="Times New Roman" w:cs="Times New Roman"/>
          <w:i/>
          <w:iCs/>
          <w:sz w:val="24"/>
        </w:rPr>
        <w:t>Science</w:t>
      </w:r>
      <w:r w:rsidRPr="0052001A">
        <w:rPr>
          <w:rFonts w:ascii="Times New Roman" w:hAnsi="Times New Roman" w:cs="Times New Roman"/>
          <w:sz w:val="24"/>
        </w:rPr>
        <w:t xml:space="preserve"> 354 (6312): 618–22. https://doi.org/10.1126/science.aag0299.</w:t>
      </w:r>
    </w:p>
    <w:p w14:paraId="6A654857"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Alexandrov, Ludmil B., Jaegil Kim, Nicholas J. Haradhvala, Mi Ni Huang, Alvin Wei Tian Ng, Yang Wu, Arnoud Boot, et al. 2020. ‘The Repertoire of Mutational Signatures in Human Cancer’. </w:t>
      </w:r>
      <w:r w:rsidRPr="0052001A">
        <w:rPr>
          <w:rFonts w:ascii="Times New Roman" w:hAnsi="Times New Roman" w:cs="Times New Roman"/>
          <w:i/>
          <w:iCs/>
          <w:sz w:val="24"/>
        </w:rPr>
        <w:t>Nature</w:t>
      </w:r>
      <w:r w:rsidRPr="0052001A">
        <w:rPr>
          <w:rFonts w:ascii="Times New Roman" w:hAnsi="Times New Roman" w:cs="Times New Roman"/>
          <w:sz w:val="24"/>
        </w:rPr>
        <w:t xml:space="preserve"> 578 (7793): 94–101. https://doi.org/10.1038/s41586-020-1943-3.</w:t>
      </w:r>
    </w:p>
    <w:p w14:paraId="4A95181B"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Alexandrov, Ludmil B, Serena Nik-zainal, David C Wedge, and Samuel A J R Aparicio. 2014. ‘Signatures of Mutational Processes in Human Cancer’ 500 (7463): 415–21. https://doi.org/10.1038/nature12477.Signatures.</w:t>
      </w:r>
    </w:p>
    <w:p w14:paraId="54CAB03B"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Boot, Arnoud, Mi Ni Huang, Alvin W.T. Ng, Szu Chi Ho, Jing Quan Lim, Yoshiiku Kawakami, Kazuaki Chayama, Bin Tean Teh, Hidewaki Nakagawa, and Steven G. Rozen. 2018. ‘In-Depth Characterization of the Cisplatin Mutational Signature in Human Cell Lines and in Esophageal and Liver Tumors’. </w:t>
      </w:r>
      <w:r w:rsidRPr="0052001A">
        <w:rPr>
          <w:rFonts w:ascii="Times New Roman" w:hAnsi="Times New Roman" w:cs="Times New Roman"/>
          <w:i/>
          <w:iCs/>
          <w:sz w:val="24"/>
        </w:rPr>
        <w:t>Genome Research</w:t>
      </w:r>
      <w:r w:rsidRPr="0052001A">
        <w:rPr>
          <w:rFonts w:ascii="Times New Roman" w:hAnsi="Times New Roman" w:cs="Times New Roman"/>
          <w:sz w:val="24"/>
        </w:rPr>
        <w:t xml:space="preserve"> 28 (5): 654–65. https://doi.org/10.1101/gr.230219.117.</w:t>
      </w:r>
    </w:p>
    <w:p w14:paraId="7ED79AE6"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Boot, Arnoud, Mo Liu, Nicole Stantial, Viraj Shah, Willie Yu, Karin C. Nitiss, John L. Nitiss, Sue Jinks-Robertson, and Steven G. Rozen. 2022. ‘Recurrent Mutations in Topoisomerase IIα Cause a Previously Undescribed Mutator Phenotype in Human Cancers’. </w:t>
      </w:r>
      <w:r w:rsidRPr="0052001A">
        <w:rPr>
          <w:rFonts w:ascii="Times New Roman" w:hAnsi="Times New Roman" w:cs="Times New Roman"/>
          <w:i/>
          <w:iCs/>
          <w:sz w:val="24"/>
        </w:rPr>
        <w:t>Proceedings of the National Academy of Sciences</w:t>
      </w:r>
      <w:r w:rsidRPr="0052001A">
        <w:rPr>
          <w:rFonts w:ascii="Times New Roman" w:hAnsi="Times New Roman" w:cs="Times New Roman"/>
          <w:sz w:val="24"/>
        </w:rPr>
        <w:t xml:space="preserve"> 119 (4): e2114024119. https://doi.org/10.1073/pnas.2114024119.</w:t>
      </w:r>
    </w:p>
    <w:p w14:paraId="305E7718"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Caipa Garcia, Angela L., Jill E. Kucab, Halh Al-Serori, Rebekah S. S. Beck, Madjda Bellamri, Robert J. Turesky, John D. Groopman, et al. 2024. ‘Tissue Organoid Cultures Metabolize Dietary Carcinogens Proficiently and Are Effective Models for DNA Adduct Formation’. </w:t>
      </w:r>
      <w:r w:rsidRPr="0052001A">
        <w:rPr>
          <w:rFonts w:ascii="Times New Roman" w:hAnsi="Times New Roman" w:cs="Times New Roman"/>
          <w:i/>
          <w:iCs/>
          <w:sz w:val="24"/>
        </w:rPr>
        <w:t>Chemical Research in Toxicology</w:t>
      </w:r>
      <w:r w:rsidRPr="0052001A">
        <w:rPr>
          <w:rFonts w:ascii="Times New Roman" w:hAnsi="Times New Roman" w:cs="Times New Roman"/>
          <w:sz w:val="24"/>
        </w:rPr>
        <w:t xml:space="preserve"> 37 (2): 234–47. https://doi.org/10.1021/acs.chemrestox.3c00255.</w:t>
      </w:r>
    </w:p>
    <w:p w14:paraId="330BB234"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Chen, Lei, Chong Zhang, Ruidong Xue, Mo Liu, Jian Bai, Jinxia Bao, Yin Wang, et al. 2024. ‘Deep Whole-Genome Analysis of 494 Hepatocellular Carcinomas’. </w:t>
      </w:r>
      <w:r w:rsidRPr="0052001A">
        <w:rPr>
          <w:rFonts w:ascii="Times New Roman" w:hAnsi="Times New Roman" w:cs="Times New Roman"/>
          <w:i/>
          <w:iCs/>
          <w:sz w:val="24"/>
        </w:rPr>
        <w:t>Nature</w:t>
      </w:r>
      <w:r w:rsidRPr="0052001A">
        <w:rPr>
          <w:rFonts w:ascii="Times New Roman" w:hAnsi="Times New Roman" w:cs="Times New Roman"/>
          <w:sz w:val="24"/>
        </w:rPr>
        <w:t>, March. https://doi.org/10.1038/s41586-024-07054-3.</w:t>
      </w:r>
    </w:p>
    <w:p w14:paraId="62C0509A"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Chon, Hyongi, Alex Vassilev, Melvin L. Depamphilis, Yingming Zhao, Junmei Zhang, Peter M. Burgers, Robert J. Crouch, and Susana M. Cerritelli. 2009. ‘Contributions of the Two Accessory Subunits, RNASEH2B and RNASEH2C, to the Activity and Properties of the Human RNase H2 Complex’. </w:t>
      </w:r>
      <w:r w:rsidRPr="0052001A">
        <w:rPr>
          <w:rFonts w:ascii="Times New Roman" w:hAnsi="Times New Roman" w:cs="Times New Roman"/>
          <w:i/>
          <w:iCs/>
          <w:sz w:val="24"/>
        </w:rPr>
        <w:t>Nucleic Acids Research</w:t>
      </w:r>
      <w:r w:rsidRPr="0052001A">
        <w:rPr>
          <w:rFonts w:ascii="Times New Roman" w:hAnsi="Times New Roman" w:cs="Times New Roman"/>
          <w:sz w:val="24"/>
        </w:rPr>
        <w:t xml:space="preserve"> 37 (1): 96–110. https://doi.org/10.1093/nar/gkn913.</w:t>
      </w:r>
    </w:p>
    <w:p w14:paraId="06E10A60"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Conover, Hailey N, Scott A Lujan, Mary J Chapman, Deborah A Cornelio, Rabab Sharif, Jessica S Williams, Alan B Clark, Francheska Camilo, Thomas A Kunkel, and Juan Lucas Argueso. 2015. ‘Stimulation of Chromosomal Rearrangements by Ribonucleotides’. </w:t>
      </w:r>
      <w:r w:rsidRPr="0052001A">
        <w:rPr>
          <w:rFonts w:ascii="Times New Roman" w:hAnsi="Times New Roman" w:cs="Times New Roman"/>
          <w:i/>
          <w:iCs/>
          <w:sz w:val="24"/>
        </w:rPr>
        <w:t>Genetics</w:t>
      </w:r>
      <w:r w:rsidRPr="0052001A">
        <w:rPr>
          <w:rFonts w:ascii="Times New Roman" w:hAnsi="Times New Roman" w:cs="Times New Roman"/>
          <w:sz w:val="24"/>
        </w:rPr>
        <w:t xml:space="preserve"> 201 (3): 951–61. https://doi.org/10.1534/genetics.115.181149.</w:t>
      </w:r>
    </w:p>
    <w:p w14:paraId="0257C3F8"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Cooper, David N, Matthew Mort, Peter D Stenson, Edward V Ball, and Nadia A Chuzhanova. 2010. ‘Methylation-Mediated Deamination of 5-Methylcytosine Appears to Give Rise to Mutations Causing Human Inherited Disease in CpNpG Trinucleotides, as Well as in CpG Dinucleotides’. http://www.hgmd.org.</w:t>
      </w:r>
    </w:p>
    <w:p w14:paraId="7C05B251"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lastRenderedPageBreak/>
        <w:t xml:space="preserve">Davies, Helen, Dominik Glodzik, Sandro Morganella, Lucy R. Yates, Johan Staaf, Xueqing Zou, Manasa Ramakrishna, et al. 2017. ‘HRDetect Is a Predictor of BRCA1 and BRCA2 Deficiency Based on Mutational Signatures’. </w:t>
      </w:r>
      <w:r w:rsidRPr="0052001A">
        <w:rPr>
          <w:rFonts w:ascii="Times New Roman" w:hAnsi="Times New Roman" w:cs="Times New Roman"/>
          <w:i/>
          <w:iCs/>
          <w:sz w:val="24"/>
        </w:rPr>
        <w:t>Nature Medicine</w:t>
      </w:r>
      <w:r w:rsidRPr="0052001A">
        <w:rPr>
          <w:rFonts w:ascii="Times New Roman" w:hAnsi="Times New Roman" w:cs="Times New Roman"/>
          <w:sz w:val="24"/>
        </w:rPr>
        <w:t xml:space="preserve"> 23 (4): 517–25. https://doi.org/10.1038/nm.4292.</w:t>
      </w:r>
    </w:p>
    <w:p w14:paraId="0196DA99"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Degasperi, Andrea, Xueqing Zou, Tauanne Dias Amarante, Andrea Martinez-Martinez, Gene Ching Chiek Koh, João M.L. Dias, Laura Heskin, et al. 2022. ‘Substitution Mutational Signatures in Whole-Genome–Sequenced Cancers in the UK Population’. </w:t>
      </w:r>
      <w:r w:rsidRPr="0052001A">
        <w:rPr>
          <w:rFonts w:ascii="Times New Roman" w:hAnsi="Times New Roman" w:cs="Times New Roman"/>
          <w:i/>
          <w:iCs/>
          <w:sz w:val="24"/>
        </w:rPr>
        <w:t>Science</w:t>
      </w:r>
      <w:r w:rsidRPr="0052001A">
        <w:rPr>
          <w:rFonts w:ascii="Times New Roman" w:hAnsi="Times New Roman" w:cs="Times New Roman"/>
          <w:sz w:val="24"/>
        </w:rPr>
        <w:t xml:space="preserve"> 376 (6591). https://doi.org/10.1126/science.abl9283.</w:t>
      </w:r>
    </w:p>
    <w:p w14:paraId="134CCBDE"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Ding, Li, Gad Getz, David A. Wheeler, Elaine R. Mardis, Michael D. McLellan, Kristian Cibulskis, Carrie Sougnez, et al. 2008. ‘Somatic Mutations Affect Key Pathways in Lung Adenocarcinoma’. </w:t>
      </w:r>
      <w:r w:rsidRPr="0052001A">
        <w:rPr>
          <w:rFonts w:ascii="Times New Roman" w:hAnsi="Times New Roman" w:cs="Times New Roman"/>
          <w:i/>
          <w:iCs/>
          <w:sz w:val="24"/>
        </w:rPr>
        <w:t>Nature</w:t>
      </w:r>
      <w:r w:rsidRPr="0052001A">
        <w:rPr>
          <w:rFonts w:ascii="Times New Roman" w:hAnsi="Times New Roman" w:cs="Times New Roman"/>
          <w:sz w:val="24"/>
        </w:rPr>
        <w:t xml:space="preserve"> 455 (7216): 1069–75. https://doi.org/10.1038/nature07423.</w:t>
      </w:r>
    </w:p>
    <w:p w14:paraId="0435C48B"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Dziubańska-Kusibab, Paulina J., Hilmar Berger, Federica Battistini, Britta A.M. Bouwman, Amina Iftekhar, Riku Katainen, Tatiana Cajuso, et al. 2020. ‘Colibactin DNA-Damage Signature Indicates Mutational Impact in Colorectal Cancer’. </w:t>
      </w:r>
      <w:r w:rsidRPr="0052001A">
        <w:rPr>
          <w:rFonts w:ascii="Times New Roman" w:hAnsi="Times New Roman" w:cs="Times New Roman"/>
          <w:i/>
          <w:iCs/>
          <w:sz w:val="24"/>
        </w:rPr>
        <w:t>Nature Medicine</w:t>
      </w:r>
      <w:r w:rsidRPr="0052001A">
        <w:rPr>
          <w:rFonts w:ascii="Times New Roman" w:hAnsi="Times New Roman" w:cs="Times New Roman"/>
          <w:sz w:val="24"/>
        </w:rPr>
        <w:t xml:space="preserve"> 26 (7): 1063–69. https://doi.org/10.1038/s41591-020-0908-2.</w:t>
      </w:r>
    </w:p>
    <w:p w14:paraId="1DC1ACA7"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Grolleman, Judith E., Richarda M. de Voer, Fadwa A. Elsayed, Maartje Nielsen, Robbert D.A. Weren, Claire Palles, Marjolijn J.L. Ligtenberg, et al. 2019. ‘Mutational Signature Analysis Reveals NTHL1 Deficiency to Cause a Multi-Tumor Phenotype’. </w:t>
      </w:r>
      <w:r w:rsidRPr="0052001A">
        <w:rPr>
          <w:rFonts w:ascii="Times New Roman" w:hAnsi="Times New Roman" w:cs="Times New Roman"/>
          <w:i/>
          <w:iCs/>
          <w:sz w:val="24"/>
        </w:rPr>
        <w:t>Cancer Cell</w:t>
      </w:r>
      <w:r w:rsidRPr="0052001A">
        <w:rPr>
          <w:rFonts w:ascii="Times New Roman" w:hAnsi="Times New Roman" w:cs="Times New Roman"/>
          <w:sz w:val="24"/>
        </w:rPr>
        <w:t xml:space="preserve"> 35 (2): 256-266.e5. https://doi.org/10.1016/j.ccell.2018.12.011.</w:t>
      </w:r>
    </w:p>
    <w:p w14:paraId="2A093B94"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Huang, Mi Ni, Willie Yu, Wei Wei Teoh, Maude Ardin, Apinya Jusakul, Alvin Wei Tian Ng, Arnoud Boot, et al. 2017. ‘Genome-Scale Mutational Signatures of Aflatoxin in Cells, Mice, and Human Tumors’. </w:t>
      </w:r>
      <w:r w:rsidRPr="0052001A">
        <w:rPr>
          <w:rFonts w:ascii="Times New Roman" w:hAnsi="Times New Roman" w:cs="Times New Roman"/>
          <w:i/>
          <w:iCs/>
          <w:sz w:val="24"/>
        </w:rPr>
        <w:t>Genome Research</w:t>
      </w:r>
      <w:r w:rsidRPr="0052001A">
        <w:rPr>
          <w:rFonts w:ascii="Times New Roman" w:hAnsi="Times New Roman" w:cs="Times New Roman"/>
          <w:sz w:val="24"/>
        </w:rPr>
        <w:t xml:space="preserve"> 27 (9): 1475–86. https://doi.org/10.1101/gr.220038.116.</w:t>
      </w:r>
    </w:p>
    <w:p w14:paraId="3F3F61BD"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Huang, Shar-yin Naomi, Sanchari Ghosh, and Yves Pommier. 2015. ‘Topoisomerase I Alone Is Sufficient to Produce Short DNA Deletions and Can Also Reverse Nicks at Ribonucleotide Sites’. </w:t>
      </w:r>
      <w:r w:rsidRPr="0052001A">
        <w:rPr>
          <w:rFonts w:ascii="Times New Roman" w:hAnsi="Times New Roman" w:cs="Times New Roman"/>
          <w:i/>
          <w:iCs/>
          <w:sz w:val="24"/>
        </w:rPr>
        <w:t>Journal of Biological Chemistry</w:t>
      </w:r>
      <w:r w:rsidRPr="0052001A">
        <w:rPr>
          <w:rFonts w:ascii="Times New Roman" w:hAnsi="Times New Roman" w:cs="Times New Roman"/>
          <w:sz w:val="24"/>
        </w:rPr>
        <w:t xml:space="preserve"> 290 (22): 14068–76. https://doi.org/10.1074/jbc.M115.653345.</w:t>
      </w:r>
    </w:p>
    <w:p w14:paraId="7D955DFF"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Jiang, Nanhai, Yang Wu, and Steven G Rozen. 2024. ‘A New Approach to the Challenging Problem of Mutational Signature Attribution’. </w:t>
      </w:r>
      <w:r w:rsidRPr="0052001A">
        <w:rPr>
          <w:rFonts w:ascii="Times New Roman" w:hAnsi="Times New Roman" w:cs="Times New Roman"/>
          <w:i/>
          <w:iCs/>
          <w:sz w:val="24"/>
        </w:rPr>
        <w:t>bioRxiv</w:t>
      </w:r>
      <w:r w:rsidRPr="0052001A">
        <w:rPr>
          <w:rFonts w:ascii="Times New Roman" w:hAnsi="Times New Roman" w:cs="Times New Roman"/>
          <w:sz w:val="24"/>
        </w:rPr>
        <w:t>. https://doi.org/10.1101/2024.05.20.594967.</w:t>
      </w:r>
    </w:p>
    <w:p w14:paraId="6643E8FC"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Jin, Hu, Doga C. Gulhan, Benedikt Geiger, Daniel Ben-Isvy, David Geng, Viktor Ljungström, and Peter J. Park. 2024. ‘Accurate and Sensitive Mutational Signature Analysis with MuSiCal’. </w:t>
      </w:r>
      <w:r w:rsidRPr="0052001A">
        <w:rPr>
          <w:rFonts w:ascii="Times New Roman" w:hAnsi="Times New Roman" w:cs="Times New Roman"/>
          <w:i/>
          <w:iCs/>
          <w:sz w:val="24"/>
        </w:rPr>
        <w:t>Nature Genetics</w:t>
      </w:r>
      <w:r w:rsidRPr="0052001A">
        <w:rPr>
          <w:rFonts w:ascii="Times New Roman" w:hAnsi="Times New Roman" w:cs="Times New Roman"/>
          <w:sz w:val="24"/>
        </w:rPr>
        <w:t xml:space="preserve"> 56 (3): 541–52. https://doi.org/10.1038/s41588-024-01659-0.</w:t>
      </w:r>
    </w:p>
    <w:p w14:paraId="564DF45F"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Kucab, Jill E., Xueqing Zou, Sandro Morganella, Madeleine Joel, A. Scott Nanda, Eszter Nagy, Celine Gomez, et al. 2019. ‘A Compendium of Mutational Signatures of Environmental Agents’. </w:t>
      </w:r>
      <w:r w:rsidRPr="0052001A">
        <w:rPr>
          <w:rFonts w:ascii="Times New Roman" w:hAnsi="Times New Roman" w:cs="Times New Roman"/>
          <w:i/>
          <w:iCs/>
          <w:sz w:val="24"/>
        </w:rPr>
        <w:t>Cell</w:t>
      </w:r>
      <w:r w:rsidRPr="0052001A">
        <w:rPr>
          <w:rFonts w:ascii="Times New Roman" w:hAnsi="Times New Roman" w:cs="Times New Roman"/>
          <w:sz w:val="24"/>
        </w:rPr>
        <w:t xml:space="preserve"> 177 (4): 821-836.e16. https://doi.org/10.1016/j.cell.2019.03.001.</w:t>
      </w:r>
    </w:p>
    <w:p w14:paraId="07A4BEC6"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Liu, Mo, Yang Wu, Nanhai Jiang, Arnoud Boot, and Steven G Rozen. 2023. ‘mSigHdp: Hierarchical Dirichlet Process Mixture Modeling for Mutational Signature Discovery’. </w:t>
      </w:r>
      <w:r w:rsidRPr="0052001A">
        <w:rPr>
          <w:rFonts w:ascii="Times New Roman" w:hAnsi="Times New Roman" w:cs="Times New Roman"/>
          <w:i/>
          <w:iCs/>
          <w:sz w:val="24"/>
        </w:rPr>
        <w:t>NAR Genomics and Bioinformatics</w:t>
      </w:r>
      <w:r w:rsidRPr="0052001A">
        <w:rPr>
          <w:rFonts w:ascii="Times New Roman" w:hAnsi="Times New Roman" w:cs="Times New Roman"/>
          <w:sz w:val="24"/>
        </w:rPr>
        <w:t xml:space="preserve"> 5 (1): lqad005. https://doi.org/10.1093/nargab/lqad005.</w:t>
      </w:r>
    </w:p>
    <w:p w14:paraId="563778BC"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Ng, Alvin W T, Song Ling Poon, Mi Ni Huang, Jing Quan Lim, Arnoud Boot, Willie Yu, Yuka Suzuki, et al. 2017. ‘Aristolochic Acids and Their Derivatives Are Widely Implicated in Liver Cancers in Taiwan and throughout Asia’. https://www.science.org.</w:t>
      </w:r>
    </w:p>
    <w:p w14:paraId="291FB717"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Nik-Zainal, Serena, Ludmil B. Alexandrov, David C. Wedge, Peter Van Loo, Christopher D. Greenman, Keiran Raine, David Jones, et al. 2012. ‘Mutational Processes Molding the </w:t>
      </w:r>
      <w:r w:rsidRPr="0052001A">
        <w:rPr>
          <w:rFonts w:ascii="Times New Roman" w:hAnsi="Times New Roman" w:cs="Times New Roman"/>
          <w:sz w:val="24"/>
        </w:rPr>
        <w:lastRenderedPageBreak/>
        <w:t xml:space="preserve">Genomes of 21 Breast Cancers’. </w:t>
      </w:r>
      <w:r w:rsidRPr="0052001A">
        <w:rPr>
          <w:rFonts w:ascii="Times New Roman" w:hAnsi="Times New Roman" w:cs="Times New Roman"/>
          <w:i/>
          <w:iCs/>
          <w:sz w:val="24"/>
        </w:rPr>
        <w:t>Cell</w:t>
      </w:r>
      <w:r w:rsidRPr="0052001A">
        <w:rPr>
          <w:rFonts w:ascii="Times New Roman" w:hAnsi="Times New Roman" w:cs="Times New Roman"/>
          <w:sz w:val="24"/>
        </w:rPr>
        <w:t xml:space="preserve"> 149 (5): 979–93. https://doi.org/10.1016/j.cell.2012.04.024.</w:t>
      </w:r>
    </w:p>
    <w:p w14:paraId="40BFAB52"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Priestley, Peter, Jonathan Baber, Martijn P. Lolkema, Neeltje Steeghs, Ewart de Bruijn, Charles Shale, Korneel Duyvesteyn, et al. 2019. ‘Pan-Cancer Whole-Genome Analyses of Metastatic Solid Tumours’. </w:t>
      </w:r>
      <w:r w:rsidRPr="0052001A">
        <w:rPr>
          <w:rFonts w:ascii="Times New Roman" w:hAnsi="Times New Roman" w:cs="Times New Roman"/>
          <w:i/>
          <w:iCs/>
          <w:sz w:val="24"/>
        </w:rPr>
        <w:t>Nature</w:t>
      </w:r>
      <w:r w:rsidRPr="0052001A">
        <w:rPr>
          <w:rFonts w:ascii="Times New Roman" w:hAnsi="Times New Roman" w:cs="Times New Roman"/>
          <w:sz w:val="24"/>
        </w:rPr>
        <w:t xml:space="preserve"> 575 (7781): 210–16. https://doi.org/10.1038/s41586-019-1689-y.</w:t>
      </w:r>
    </w:p>
    <w:p w14:paraId="141C4AF3"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Reijns, Martin A. M., David A. Parry, Thomas C. Williams, Ferran Nadeu, Rebecca L. Hindshaw, Diana O. Rios Szwed, Michael D. Nicholson, et al. 2022. ‘Signatures of TOP1 Transcription-Associated Mutagenesis in Cancer and Germline’. </w:t>
      </w:r>
      <w:r w:rsidRPr="0052001A">
        <w:rPr>
          <w:rFonts w:ascii="Times New Roman" w:hAnsi="Times New Roman" w:cs="Times New Roman"/>
          <w:i/>
          <w:iCs/>
          <w:sz w:val="24"/>
        </w:rPr>
        <w:t>Nature</w:t>
      </w:r>
      <w:r w:rsidRPr="0052001A">
        <w:rPr>
          <w:rFonts w:ascii="Times New Roman" w:hAnsi="Times New Roman" w:cs="Times New Roman"/>
          <w:sz w:val="24"/>
        </w:rPr>
        <w:t xml:space="preserve"> 602 (7898): 623–31. https://doi.org/10.1038/s41586-022-04403-y.</w:t>
      </w:r>
    </w:p>
    <w:p w14:paraId="1C73FDCF"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Riva, Laura, Arun R. Pandiri, Yun Rose Li, Alastair Droop, James Hewinson, Michael A. Quail, Vivek Iyer, et al. 2020. ‘The Mutational Signature Profile of Known and Suspected Human Carcinogens in Mice’. </w:t>
      </w:r>
      <w:r w:rsidRPr="0052001A">
        <w:rPr>
          <w:rFonts w:ascii="Times New Roman" w:hAnsi="Times New Roman" w:cs="Times New Roman"/>
          <w:i/>
          <w:iCs/>
          <w:sz w:val="24"/>
        </w:rPr>
        <w:t>Nature Genetics</w:t>
      </w:r>
      <w:r w:rsidRPr="0052001A">
        <w:rPr>
          <w:rFonts w:ascii="Times New Roman" w:hAnsi="Times New Roman" w:cs="Times New Roman"/>
          <w:sz w:val="24"/>
        </w:rPr>
        <w:t xml:space="preserve"> 52 (11): 1189–97. https://doi.org/10.1038/s41588-020-0692-4.</w:t>
      </w:r>
    </w:p>
    <w:p w14:paraId="28DCA426"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Sondka, Zbyslaw, Sally Bamford, Charlotte G. Cole, Sari A. Ward, Ian Dunham, and Simon A. Forbes. 2018. ‘The COSMIC Cancer Gene Census: Describing Genetic Dysfunction across All Human Cancers’. </w:t>
      </w:r>
      <w:r w:rsidRPr="0052001A">
        <w:rPr>
          <w:rFonts w:ascii="Times New Roman" w:hAnsi="Times New Roman" w:cs="Times New Roman"/>
          <w:i/>
          <w:iCs/>
          <w:sz w:val="24"/>
        </w:rPr>
        <w:t>Nature Reviews Cancer</w:t>
      </w:r>
      <w:r w:rsidRPr="0052001A">
        <w:rPr>
          <w:rFonts w:ascii="Times New Roman" w:hAnsi="Times New Roman" w:cs="Times New Roman"/>
          <w:sz w:val="24"/>
        </w:rPr>
        <w:t xml:space="preserve"> 18 (11): 696–705. https://doi.org/10.1038/s41568-018-0060-1.</w:t>
      </w:r>
    </w:p>
    <w:p w14:paraId="33921741"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Sparks, Justin L, and Peter M Burgers. 2015. ‘Error‐free and Mutagenic Processing of Topoisomerase 1‐provoked Damage at Genomic Ribonucleotides’. </w:t>
      </w:r>
      <w:r w:rsidRPr="0052001A">
        <w:rPr>
          <w:rFonts w:ascii="Times New Roman" w:hAnsi="Times New Roman" w:cs="Times New Roman"/>
          <w:i/>
          <w:iCs/>
          <w:sz w:val="24"/>
        </w:rPr>
        <w:t>The EMBO Journal</w:t>
      </w:r>
      <w:r w:rsidRPr="0052001A">
        <w:rPr>
          <w:rFonts w:ascii="Times New Roman" w:hAnsi="Times New Roman" w:cs="Times New Roman"/>
          <w:sz w:val="24"/>
        </w:rPr>
        <w:t xml:space="preserve"> 34 (9): 1259–69. https://doi.org/10.15252/embj.201490868.</w:t>
      </w:r>
    </w:p>
    <w:p w14:paraId="0692DD1A"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Williams, Jessica S., Scott A. Lujan, Zhi-Xiong Zhou, Adam B. Burkholder, Alan B. Clark, David C. Fargo, and Thomas A. Kunkel. 2019. ‘Genome-Wide Mutagenesis Resulting from Topoisomerase 1-Processing of Unrepaired Ribonucleotides in DNA’. </w:t>
      </w:r>
      <w:r w:rsidRPr="0052001A">
        <w:rPr>
          <w:rFonts w:ascii="Times New Roman" w:hAnsi="Times New Roman" w:cs="Times New Roman"/>
          <w:i/>
          <w:iCs/>
          <w:sz w:val="24"/>
        </w:rPr>
        <w:t>DNA Repair</w:t>
      </w:r>
      <w:r w:rsidRPr="0052001A">
        <w:rPr>
          <w:rFonts w:ascii="Times New Roman" w:hAnsi="Times New Roman" w:cs="Times New Roman"/>
          <w:sz w:val="24"/>
        </w:rPr>
        <w:t xml:space="preserve"> 84 (December):102641. https://doi.org/10.1016/j.dnarep.2019.102641.</w:t>
      </w:r>
    </w:p>
    <w:p w14:paraId="038B8379" w14:textId="0CE10279" w:rsidR="000B60F3" w:rsidRDefault="000B60F3" w:rsidP="008A1C58">
      <w:pPr>
        <w:spacing w:line="480" w:lineRule="auto"/>
        <w:rPr>
          <w:rFonts w:ascii="Times New Roman" w:hAnsi="Times New Roman" w:cs="Times New Roman"/>
          <w:sz w:val="24"/>
          <w:szCs w:val="24"/>
        </w:rPr>
      </w:pPr>
      <w:r>
        <w:rPr>
          <w:rFonts w:ascii="Times New Roman" w:hAnsi="Times New Roman" w:cs="Times New Roman"/>
          <w:sz w:val="24"/>
          <w:szCs w:val="24"/>
        </w:rPr>
        <w:fldChar w:fldCharType="end"/>
      </w:r>
      <w:r w:rsidR="00344D0A" w:rsidRPr="00344D0A">
        <w:rPr>
          <w:rFonts w:ascii="Segoe UI" w:hAnsi="Segoe UI" w:cs="Segoe UI"/>
          <w:color w:val="222222"/>
          <w:shd w:val="clear" w:color="auto" w:fill="FFFFFF"/>
        </w:rPr>
        <w:t xml:space="preserve"> </w:t>
      </w:r>
      <w:r w:rsidR="00344D0A" w:rsidRPr="00344D0A">
        <w:rPr>
          <w:rFonts w:ascii="Times New Roman" w:hAnsi="Times New Roman" w:cs="Times New Roman"/>
          <w:sz w:val="24"/>
          <w:szCs w:val="24"/>
        </w:rPr>
        <w:t>Ramlee, M., Yan, T., Cheung, A. </w:t>
      </w:r>
      <w:r w:rsidR="00344D0A" w:rsidRPr="00344D0A">
        <w:rPr>
          <w:rFonts w:ascii="Times New Roman" w:hAnsi="Times New Roman" w:cs="Times New Roman"/>
          <w:i/>
          <w:iCs/>
          <w:sz w:val="24"/>
          <w:szCs w:val="24"/>
        </w:rPr>
        <w:t>et al.</w:t>
      </w:r>
      <w:r w:rsidR="00344D0A" w:rsidRPr="00344D0A">
        <w:rPr>
          <w:rFonts w:ascii="Times New Roman" w:hAnsi="Times New Roman" w:cs="Times New Roman"/>
          <w:sz w:val="24"/>
          <w:szCs w:val="24"/>
        </w:rPr>
        <w:t> High-throughput genotyping of CRISPR/Cas9-mediated mutants using fluorescent PCR-capillary gel electrophoresis. </w:t>
      </w:r>
      <w:r w:rsidR="00344D0A" w:rsidRPr="00344D0A">
        <w:rPr>
          <w:rFonts w:ascii="Times New Roman" w:hAnsi="Times New Roman" w:cs="Times New Roman"/>
          <w:i/>
          <w:iCs/>
          <w:sz w:val="24"/>
          <w:szCs w:val="24"/>
        </w:rPr>
        <w:t>Sci Rep</w:t>
      </w:r>
      <w:r w:rsidR="00344D0A" w:rsidRPr="00344D0A">
        <w:rPr>
          <w:rFonts w:ascii="Times New Roman" w:hAnsi="Times New Roman" w:cs="Times New Roman"/>
          <w:sz w:val="24"/>
          <w:szCs w:val="24"/>
        </w:rPr>
        <w:t> </w:t>
      </w:r>
      <w:r w:rsidR="00344D0A" w:rsidRPr="00344D0A">
        <w:rPr>
          <w:rFonts w:ascii="Times New Roman" w:hAnsi="Times New Roman" w:cs="Times New Roman"/>
          <w:b/>
          <w:bCs/>
          <w:sz w:val="24"/>
          <w:szCs w:val="24"/>
        </w:rPr>
        <w:t>5</w:t>
      </w:r>
      <w:r w:rsidR="00344D0A" w:rsidRPr="00344D0A">
        <w:rPr>
          <w:rFonts w:ascii="Times New Roman" w:hAnsi="Times New Roman" w:cs="Times New Roman"/>
          <w:sz w:val="24"/>
          <w:szCs w:val="24"/>
        </w:rPr>
        <w:t xml:space="preserve">, 15587 (2015). </w:t>
      </w:r>
      <w:hyperlink r:id="rId19" w:history="1">
        <w:r w:rsidR="001F5B14" w:rsidRPr="00943106">
          <w:rPr>
            <w:rStyle w:val="Hyperlink"/>
            <w:rFonts w:ascii="Times New Roman" w:hAnsi="Times New Roman" w:cs="Times New Roman"/>
            <w:sz w:val="24"/>
            <w:szCs w:val="24"/>
          </w:rPr>
          <w:t>https://doi.org/10.1038/srep15587</w:t>
        </w:r>
      </w:hyperlink>
    </w:p>
    <w:p w14:paraId="56D25EE6" w14:textId="23A5515C" w:rsidR="001F5B14" w:rsidRPr="008A1C58" w:rsidRDefault="001F5B14" w:rsidP="008A1C58">
      <w:pPr>
        <w:spacing w:line="480" w:lineRule="auto"/>
        <w:rPr>
          <w:rFonts w:ascii="Times New Roman" w:hAnsi="Times New Roman" w:cs="Times New Roman"/>
          <w:sz w:val="24"/>
          <w:szCs w:val="24"/>
        </w:rPr>
      </w:pPr>
      <w:r w:rsidRPr="001F5B14">
        <w:rPr>
          <w:rFonts w:ascii="Times New Roman" w:hAnsi="Times New Roman" w:cs="Times New Roman"/>
          <w:sz w:val="24"/>
          <w:szCs w:val="24"/>
        </w:rPr>
        <w:t>Joung, J., Konermann, S., Gootenberg, J. </w:t>
      </w:r>
      <w:r w:rsidRPr="001F5B14">
        <w:rPr>
          <w:rFonts w:ascii="Times New Roman" w:hAnsi="Times New Roman" w:cs="Times New Roman"/>
          <w:i/>
          <w:iCs/>
          <w:sz w:val="24"/>
          <w:szCs w:val="24"/>
        </w:rPr>
        <w:t>et al.</w:t>
      </w:r>
      <w:r w:rsidRPr="001F5B14">
        <w:rPr>
          <w:rFonts w:ascii="Times New Roman" w:hAnsi="Times New Roman" w:cs="Times New Roman"/>
          <w:sz w:val="24"/>
          <w:szCs w:val="24"/>
        </w:rPr>
        <w:t> Genome-scale CRISPR-Cas9 knockout and transcriptional activation screening. </w:t>
      </w:r>
      <w:r w:rsidRPr="001F5B14">
        <w:rPr>
          <w:rFonts w:ascii="Times New Roman" w:hAnsi="Times New Roman" w:cs="Times New Roman"/>
          <w:i/>
          <w:iCs/>
          <w:sz w:val="24"/>
          <w:szCs w:val="24"/>
        </w:rPr>
        <w:t>Nat Protoc</w:t>
      </w:r>
      <w:r w:rsidRPr="001F5B14">
        <w:rPr>
          <w:rFonts w:ascii="Times New Roman" w:hAnsi="Times New Roman" w:cs="Times New Roman"/>
          <w:sz w:val="24"/>
          <w:szCs w:val="24"/>
        </w:rPr>
        <w:t> </w:t>
      </w:r>
      <w:r w:rsidRPr="001F5B14">
        <w:rPr>
          <w:rFonts w:ascii="Times New Roman" w:hAnsi="Times New Roman" w:cs="Times New Roman"/>
          <w:b/>
          <w:bCs/>
          <w:sz w:val="24"/>
          <w:szCs w:val="24"/>
        </w:rPr>
        <w:t>12</w:t>
      </w:r>
      <w:r w:rsidRPr="001F5B14">
        <w:rPr>
          <w:rFonts w:ascii="Times New Roman" w:hAnsi="Times New Roman" w:cs="Times New Roman"/>
          <w:sz w:val="24"/>
          <w:szCs w:val="24"/>
        </w:rPr>
        <w:t>, 828–863 (2017). https://doi.org/10.1038/nprot.2017.016</w:t>
      </w:r>
    </w:p>
    <w:sectPr w:rsidR="001F5B14" w:rsidRPr="008A1C58">
      <w:footerReference w:type="default" r:id="rId2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Steve Rozen, Ph.D." w:date="2025-03-10T09:19:00Z" w:initials="SR">
    <w:p w14:paraId="2E51BFBC" w14:textId="53D8A596" w:rsidR="00E33938" w:rsidRDefault="00E33938">
      <w:pPr>
        <w:pStyle w:val="CommentText"/>
      </w:pPr>
      <w:r>
        <w:rPr>
          <w:rStyle w:val="CommentReference"/>
        </w:rPr>
        <w:annotationRef/>
      </w:r>
      <w:r>
        <w:t>T</w:t>
      </w:r>
      <w:r>
        <w:rPr>
          <w:rFonts w:hint="eastAsia"/>
        </w:rPr>
        <w:t>he numbers need to be sequential, so your numbers need to be 1,2,3. My Duke appointment</w:t>
      </w:r>
      <w:r w:rsidR="00DD0B3F">
        <w:rPr>
          <w:rFonts w:hint="eastAsia"/>
        </w:rPr>
        <w:t xml:space="preserve"> is 6. I re-numbered the affiliations; please check</w:t>
      </w:r>
    </w:p>
  </w:comment>
  <w:comment w:id="1" w:author="Steve Rozen, Ph.D." w:date="2025-03-10T09:32:00Z" w:initials="SR">
    <w:p w14:paraId="461951C0" w14:textId="77777777" w:rsidR="00DD0B3F" w:rsidRDefault="00DD0B3F">
      <w:pPr>
        <w:pStyle w:val="CommentText"/>
      </w:pPr>
      <w:r>
        <w:rPr>
          <w:rStyle w:val="CommentReference"/>
        </w:rPr>
        <w:annotationRef/>
      </w:r>
      <w:r>
        <w:rPr>
          <w:rFonts w:hint="eastAsia"/>
        </w:rPr>
        <w:t>Don</w:t>
      </w:r>
      <w:r>
        <w:t>’</w:t>
      </w:r>
      <w:r>
        <w:rPr>
          <w:rFonts w:hint="eastAsia"/>
        </w:rPr>
        <w:t xml:space="preserve">t be alarmed </w:t>
      </w:r>
      <w:r>
        <w:t>–</w:t>
      </w:r>
      <w:r>
        <w:rPr>
          <w:rFonts w:hint="eastAsia"/>
        </w:rPr>
        <w:t xml:space="preserve"> the abstract always needs a lot of work in terms of emphasis and logic.</w:t>
      </w:r>
    </w:p>
    <w:p w14:paraId="4F16FF36" w14:textId="77777777" w:rsidR="00DD0B3F" w:rsidRDefault="00DD0B3F">
      <w:pPr>
        <w:pStyle w:val="CommentText"/>
      </w:pPr>
    </w:p>
    <w:p w14:paraId="2F1C6B0B" w14:textId="77777777" w:rsidR="00DD0B3F" w:rsidRDefault="00DD0B3F">
      <w:pPr>
        <w:pStyle w:val="CommentText"/>
      </w:pPr>
      <w:r>
        <w:rPr>
          <w:rFonts w:hint="eastAsia"/>
        </w:rPr>
        <w:t>I notice that the English grammar is basically perfect, but some of the logic is missing.</w:t>
      </w:r>
    </w:p>
    <w:p w14:paraId="631B8F1A" w14:textId="77777777" w:rsidR="00DD0B3F" w:rsidRDefault="00DD0B3F">
      <w:pPr>
        <w:pStyle w:val="CommentText"/>
      </w:pPr>
    </w:p>
    <w:p w14:paraId="39553CCA" w14:textId="4800FC9C" w:rsidR="00DD0B3F" w:rsidRDefault="00DD0B3F">
      <w:pPr>
        <w:pStyle w:val="CommentText"/>
      </w:pPr>
      <w:r>
        <w:rPr>
          <w:rFonts w:hint="eastAsia"/>
        </w:rPr>
        <w:t>Also, some is specialized terminology that most readers will not understand</w:t>
      </w:r>
    </w:p>
  </w:comment>
  <w:comment w:id="2" w:author="Steve Rozen, Ph.D." w:date="2025-03-10T09:57:00Z" w:initials="SR">
    <w:p w14:paraId="0CC04D45" w14:textId="727E8503" w:rsidR="00761EAE" w:rsidRDefault="00761EAE">
      <w:pPr>
        <w:pStyle w:val="CommentText"/>
      </w:pPr>
      <w:r>
        <w:rPr>
          <w:rStyle w:val="CommentReference"/>
        </w:rPr>
        <w:annotationRef/>
      </w:r>
      <w:r>
        <w:rPr>
          <w:rFonts w:hint="eastAsia"/>
          <w:noProof/>
        </w:rPr>
        <w:t>262 words</w:t>
      </w:r>
    </w:p>
  </w:comment>
  <w:comment w:id="4" w:author="Steve Rozen, Ph.D." w:date="2025-03-10T09:43:00Z" w:initials="SR">
    <w:p w14:paraId="5BA4D8C1" w14:textId="78ACEAFD" w:rsidR="00280D5C" w:rsidRDefault="00280D5C">
      <w:pPr>
        <w:pStyle w:val="CommentText"/>
      </w:pPr>
      <w:r>
        <w:rPr>
          <w:rStyle w:val="CommentReference"/>
        </w:rPr>
        <w:annotationRef/>
      </w:r>
      <w:r>
        <w:t>“</w:t>
      </w:r>
      <w:r>
        <w:rPr>
          <w:rFonts w:hint="eastAsia"/>
        </w:rPr>
        <w:t>More specifically</w:t>
      </w:r>
      <w:r>
        <w:t>”</w:t>
      </w:r>
      <w:r>
        <w:rPr>
          <w:rFonts w:hint="eastAsia"/>
        </w:rPr>
        <w:t xml:space="preserve"> does have the right meaning here</w:t>
      </w:r>
    </w:p>
  </w:comment>
  <w:comment w:id="5" w:author="Steve Rozen, Ph.D." w:date="2025-03-10T10:02:00Z" w:initials="SR">
    <w:p w14:paraId="024C1BF0" w14:textId="7B67B3AF" w:rsidR="00CF5847" w:rsidRDefault="00CF5847">
      <w:pPr>
        <w:pStyle w:val="CommentText"/>
      </w:pPr>
      <w:r>
        <w:rPr>
          <w:rStyle w:val="CommentReference"/>
        </w:rPr>
        <w:annotationRef/>
      </w:r>
      <w:r>
        <w:t>N</w:t>
      </w:r>
      <w:r>
        <w:rPr>
          <w:rFonts w:hint="eastAsia"/>
        </w:rPr>
        <w:t>on</w:t>
      </w:r>
      <w:r>
        <w:t>-silent?</w:t>
      </w:r>
    </w:p>
  </w:comment>
  <w:comment w:id="6" w:author="Mo Liu" w:date="2025-03-12T17:19:00Z" w:initials="ML">
    <w:p w14:paraId="17FCC75C" w14:textId="77777777" w:rsidR="00F701ED" w:rsidRDefault="00F701ED" w:rsidP="00F701ED">
      <w:pPr>
        <w:pStyle w:val="CommentText"/>
      </w:pPr>
      <w:r>
        <w:rPr>
          <w:rStyle w:val="CommentReference"/>
        </w:rPr>
        <w:annotationRef/>
      </w:r>
      <w:r>
        <w:t>I re ran the analysis and found TP53 exonic indels were caused by ID3. I’ll update the figure and result.</w:t>
      </w:r>
    </w:p>
  </w:comment>
  <w:comment w:id="12" w:author="Steve Rozen, Ph.D." w:date="2025-03-10T09:54:00Z" w:initials="SR">
    <w:p w14:paraId="34CFA318" w14:textId="0F8DDEB6" w:rsidR="00814D3A" w:rsidRDefault="00814D3A">
      <w:pPr>
        <w:pStyle w:val="CommentText"/>
      </w:pPr>
      <w:r>
        <w:rPr>
          <w:rStyle w:val="CommentReference"/>
        </w:rPr>
        <w:annotationRef/>
      </w:r>
      <w:r>
        <w:rPr>
          <w:rFonts w:hint="eastAsia"/>
        </w:rPr>
        <w:t xml:space="preserve">This is vague and no supported </w:t>
      </w:r>
      <w:r>
        <w:t>in the</w:t>
      </w:r>
      <w:r>
        <w:rPr>
          <w:rFonts w:hint="eastAsia"/>
        </w:rPr>
        <w:t xml:space="preserve"> abstract; what are we referring to?</w:t>
      </w:r>
    </w:p>
  </w:comment>
  <w:comment w:id="13" w:author="Mo Liu" w:date="2025-03-12T17:18:00Z" w:initials="ML">
    <w:p w14:paraId="61A07FC4" w14:textId="77777777" w:rsidR="006D2266" w:rsidRDefault="006D2266" w:rsidP="006D2266">
      <w:pPr>
        <w:pStyle w:val="CommentText"/>
      </w:pPr>
      <w:r>
        <w:rPr>
          <w:rStyle w:val="CommentReference"/>
        </w:rPr>
        <w:annotationRef/>
      </w:r>
      <w:r>
        <w:t>TOP1-TAM and dMMR?</w:t>
      </w:r>
    </w:p>
  </w:comment>
  <w:comment w:id="14" w:author="Steve Rozen, Ph.D." w:date="2025-03-10T09:55:00Z" w:initials="SR">
    <w:p w14:paraId="40987358" w14:textId="43042B7F" w:rsidR="00761EAE" w:rsidRDefault="00761EAE">
      <w:pPr>
        <w:pStyle w:val="CommentText"/>
      </w:pPr>
      <w:r>
        <w:rPr>
          <w:rStyle w:val="CommentReference"/>
        </w:rPr>
        <w:annotationRef/>
      </w:r>
      <w:r>
        <w:rPr>
          <w:rFonts w:hint="eastAsia"/>
        </w:rPr>
        <w:t xml:space="preserve">This refers to looking at larger sequence context, correct? We need to </w:t>
      </w:r>
      <w:r>
        <w:t>support</w:t>
      </w:r>
      <w:r>
        <w:rPr>
          <w:rFonts w:hint="eastAsia"/>
        </w:rPr>
        <w:t xml:space="preserve"> this</w:t>
      </w:r>
    </w:p>
  </w:comment>
  <w:comment w:id="15" w:author="Mo Liu" w:date="2025-03-12T17:17:00Z" w:initials="ML">
    <w:p w14:paraId="7C255D55" w14:textId="77777777" w:rsidR="006D2266" w:rsidRDefault="006D2266" w:rsidP="006D2266">
      <w:pPr>
        <w:pStyle w:val="CommentText"/>
      </w:pPr>
      <w:r>
        <w:rPr>
          <w:rStyle w:val="CommentReference"/>
        </w:rPr>
        <w:annotationRef/>
      </w:r>
      <w:r>
        <w:t>yes</w:t>
      </w:r>
    </w:p>
  </w:comment>
  <w:comment w:id="16" w:author="Steve Rozen, Ph.D." w:date="2025-03-10T10:08:00Z" w:initials="SR">
    <w:p w14:paraId="60FA1C8D" w14:textId="5C7C2A12" w:rsidR="00CF5847" w:rsidRDefault="00CF5847">
      <w:pPr>
        <w:pStyle w:val="CommentText"/>
      </w:pPr>
      <w:r>
        <w:rPr>
          <w:rStyle w:val="CommentReference"/>
        </w:rPr>
        <w:annotationRef/>
      </w:r>
      <w:r>
        <w:t>Prev sentence redundant w/ this one</w:t>
      </w:r>
    </w:p>
  </w:comment>
  <w:comment w:id="17" w:author="Steve Rozen, Ph.D." w:date="2025-03-10T20:32:00Z" w:initials="SR">
    <w:p w14:paraId="471D5C22" w14:textId="4E30FFA4" w:rsidR="0039733B" w:rsidRDefault="0039733B">
      <w:pPr>
        <w:pStyle w:val="CommentText"/>
      </w:pPr>
      <w:r>
        <w:rPr>
          <w:rStyle w:val="CommentReference"/>
        </w:rPr>
        <w:annotationRef/>
      </w:r>
      <w:r>
        <w:t>This isn’t what happened. We fo</w:t>
      </w:r>
      <w:r w:rsidR="00586BC8">
        <w:t>u</w:t>
      </w:r>
      <w:r>
        <w:t>nd the AA SBS signature in upper tract urothelial cancers from Taiwan, then used attribution to find the signature in liver cancers.</w:t>
      </w:r>
      <w:r w:rsidR="005146ED">
        <w:t xml:space="preserve"> You could start this sentence by calling out data mining in UTCC</w:t>
      </w:r>
    </w:p>
  </w:comment>
  <w:comment w:id="21" w:author="Steve Rozen, Ph.D." w:date="2025-03-10T20:40:00Z" w:initials="SR">
    <w:p w14:paraId="36ADBB6A" w14:textId="56472CDC" w:rsidR="005146ED" w:rsidRDefault="005146ED">
      <w:pPr>
        <w:pStyle w:val="CommentText"/>
      </w:pPr>
      <w:r>
        <w:rPr>
          <w:rStyle w:val="CommentReference"/>
        </w:rPr>
        <w:annotationRef/>
      </w:r>
      <w:r>
        <w:t xml:space="preserve">This isn’t a great example, partly because lots of exposures cause these deletion, and because we have not shown these yet. Maybe we could combine with the AA example </w:t>
      </w:r>
      <w:r w:rsidR="00936A09">
        <w:t>above. The AA DBS and ID signatures are quite distinctive.</w:t>
      </w:r>
    </w:p>
  </w:comment>
  <w:comment w:id="22" w:author="Mo Liu" w:date="2025-03-14T08:42:00Z" w:initials="ML">
    <w:p w14:paraId="2E1A0E00" w14:textId="77777777" w:rsidR="007570CA" w:rsidRDefault="007570CA" w:rsidP="007570CA">
      <w:pPr>
        <w:pStyle w:val="CommentText"/>
      </w:pPr>
      <w:r>
        <w:rPr>
          <w:rStyle w:val="CommentReference"/>
        </w:rPr>
        <w:annotationRef/>
      </w:r>
      <w:r>
        <w:t>Make a new figure on AA SBS, DBS and indel</w:t>
      </w:r>
    </w:p>
  </w:comment>
  <w:comment w:id="23" w:author="Mo Liu" w:date="2025-03-19T16:40:00Z" w:initials="ML">
    <w:p w14:paraId="6DDA9BE9" w14:textId="77777777" w:rsidR="003D5BC9" w:rsidRDefault="003D5BC9" w:rsidP="003D5BC9">
      <w:pPr>
        <w:pStyle w:val="CommentText"/>
      </w:pPr>
      <w:r>
        <w:rPr>
          <w:rStyle w:val="CommentReference"/>
        </w:rPr>
        <w:annotationRef/>
      </w:r>
      <w:r>
        <w:t>Use Figure1new</w:t>
      </w:r>
    </w:p>
  </w:comment>
  <w:comment w:id="24" w:author="Mo Liu" w:date="2025-03-20T20:55:00Z" w:initials="ML">
    <w:p w14:paraId="608CC834" w14:textId="77777777" w:rsidR="005145E9" w:rsidRDefault="005145E9" w:rsidP="005145E9">
      <w:pPr>
        <w:pStyle w:val="CommentText"/>
      </w:pPr>
      <w:r>
        <w:rPr>
          <w:rStyle w:val="CommentReference"/>
        </w:rPr>
        <w:annotationRef/>
      </w:r>
      <w:r>
        <w:t>Need to work on this</w:t>
      </w:r>
    </w:p>
  </w:comment>
  <w:comment w:id="57" w:author="Mo Liu" w:date="2025-03-21T07:59:00Z" w:initials="ML">
    <w:p w14:paraId="65F086EE" w14:textId="77777777" w:rsidR="00B507A4" w:rsidRDefault="00B507A4" w:rsidP="00B507A4">
      <w:pPr>
        <w:pStyle w:val="CommentText"/>
      </w:pPr>
      <w:r>
        <w:rPr>
          <w:rStyle w:val="CommentReference"/>
        </w:rPr>
        <w:annotationRef/>
      </w:r>
      <w:r>
        <w:t>Review this paragraph</w:t>
      </w:r>
    </w:p>
  </w:comment>
  <w:comment w:id="73" w:author="Mo Liu" w:date="2024-10-04T09:10:00Z" w:initials="ML">
    <w:p w14:paraId="540BB308" w14:textId="152E8786" w:rsidR="00706990" w:rsidRDefault="00706990" w:rsidP="00706990">
      <w:pPr>
        <w:pStyle w:val="CommentText"/>
      </w:pPr>
      <w:r>
        <w:rPr>
          <w:rStyle w:val="CommentReference"/>
        </w:rPr>
        <w:annotationRef/>
      </w:r>
      <w:r>
        <w:t>Do we have a download link?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E51BFBC" w15:done="1"/>
  <w15:commentEx w15:paraId="39553CCA" w15:done="0"/>
  <w15:commentEx w15:paraId="0CC04D45" w15:done="0"/>
  <w15:commentEx w15:paraId="5BA4D8C1" w15:done="1"/>
  <w15:commentEx w15:paraId="024C1BF0" w15:done="0"/>
  <w15:commentEx w15:paraId="17FCC75C" w15:paraIdParent="024C1BF0" w15:done="0"/>
  <w15:commentEx w15:paraId="34CFA318" w15:done="0"/>
  <w15:commentEx w15:paraId="61A07FC4" w15:paraIdParent="34CFA318" w15:done="0"/>
  <w15:commentEx w15:paraId="40987358" w15:done="0"/>
  <w15:commentEx w15:paraId="7C255D55" w15:paraIdParent="40987358" w15:done="0"/>
  <w15:commentEx w15:paraId="60FA1C8D" w15:done="1"/>
  <w15:commentEx w15:paraId="471D5C22" w15:done="0"/>
  <w15:commentEx w15:paraId="36ADBB6A" w15:done="1"/>
  <w15:commentEx w15:paraId="2E1A0E00" w15:paraIdParent="36ADBB6A" w15:done="1"/>
  <w15:commentEx w15:paraId="6DDA9BE9" w15:done="0"/>
  <w15:commentEx w15:paraId="608CC834" w15:done="0"/>
  <w15:commentEx w15:paraId="65F086EE" w15:done="0"/>
  <w15:commentEx w15:paraId="540BB30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89B6ABC" w16cex:dateUtc="2025-03-10T13:19:00Z"/>
  <w16cex:commentExtensible w16cex:durableId="1A98C747" w16cex:dateUtc="2025-03-10T13:32:00Z"/>
  <w16cex:commentExtensible w16cex:durableId="158CF419" w16cex:dateUtc="2025-03-10T13:57:00Z"/>
  <w16cex:commentExtensible w16cex:durableId="28C33362" w16cex:dateUtc="2025-03-10T13:43:00Z"/>
  <w16cex:commentExtensible w16cex:durableId="7A0051A3" w16cex:dateUtc="2025-03-10T14:02:00Z"/>
  <w16cex:commentExtensible w16cex:durableId="0CA3D625" w16cex:dateUtc="2025-03-12T09:19:00Z"/>
  <w16cex:commentExtensible w16cex:durableId="077EC710" w16cex:dateUtc="2025-03-10T13:54:00Z"/>
  <w16cex:commentExtensible w16cex:durableId="13E241A0" w16cex:dateUtc="2025-03-12T09:18:00Z"/>
  <w16cex:commentExtensible w16cex:durableId="64488732" w16cex:dateUtc="2025-03-10T13:55:00Z"/>
  <w16cex:commentExtensible w16cex:durableId="3520ECF5" w16cex:dateUtc="2025-03-12T09:17:00Z"/>
  <w16cex:commentExtensible w16cex:durableId="0BE761E7" w16cex:dateUtc="2025-03-10T14:08:00Z"/>
  <w16cex:commentExtensible w16cex:durableId="0C19E5FB" w16cex:dateUtc="2025-03-11T00:32:00Z"/>
  <w16cex:commentExtensible w16cex:durableId="6E0C111F" w16cex:dateUtc="2025-03-11T00:40:00Z"/>
  <w16cex:commentExtensible w16cex:durableId="73247482" w16cex:dateUtc="2025-03-14T00:42:00Z"/>
  <w16cex:commentExtensible w16cex:durableId="20186583" w16cex:dateUtc="2025-03-19T08:40:00Z"/>
  <w16cex:commentExtensible w16cex:durableId="4BCAA413" w16cex:dateUtc="2025-03-20T12:55:00Z"/>
  <w16cex:commentExtensible w16cex:durableId="603BD8CF" w16cex:dateUtc="2025-03-20T23:59:00Z"/>
  <w16cex:commentExtensible w16cex:durableId="6A12C4E5" w16cex:dateUtc="2024-10-04T01: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E51BFBC" w16cid:durableId="389B6ABC"/>
  <w16cid:commentId w16cid:paraId="39553CCA" w16cid:durableId="1A98C747"/>
  <w16cid:commentId w16cid:paraId="0CC04D45" w16cid:durableId="158CF419"/>
  <w16cid:commentId w16cid:paraId="5BA4D8C1" w16cid:durableId="28C33362"/>
  <w16cid:commentId w16cid:paraId="024C1BF0" w16cid:durableId="7A0051A3"/>
  <w16cid:commentId w16cid:paraId="17FCC75C" w16cid:durableId="0CA3D625"/>
  <w16cid:commentId w16cid:paraId="34CFA318" w16cid:durableId="077EC710"/>
  <w16cid:commentId w16cid:paraId="61A07FC4" w16cid:durableId="13E241A0"/>
  <w16cid:commentId w16cid:paraId="40987358" w16cid:durableId="64488732"/>
  <w16cid:commentId w16cid:paraId="7C255D55" w16cid:durableId="3520ECF5"/>
  <w16cid:commentId w16cid:paraId="60FA1C8D" w16cid:durableId="0BE761E7"/>
  <w16cid:commentId w16cid:paraId="471D5C22" w16cid:durableId="0C19E5FB"/>
  <w16cid:commentId w16cid:paraId="36ADBB6A" w16cid:durableId="6E0C111F"/>
  <w16cid:commentId w16cid:paraId="2E1A0E00" w16cid:durableId="73247482"/>
  <w16cid:commentId w16cid:paraId="6DDA9BE9" w16cid:durableId="20186583"/>
  <w16cid:commentId w16cid:paraId="608CC834" w16cid:durableId="4BCAA413"/>
  <w16cid:commentId w16cid:paraId="65F086EE" w16cid:durableId="603BD8CF"/>
  <w16cid:commentId w16cid:paraId="540BB308" w16cid:durableId="6A12C4E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2EA388" w14:textId="77777777" w:rsidR="00FD0BFE" w:rsidRDefault="00FD0BFE" w:rsidP="000F4F7D">
      <w:pPr>
        <w:spacing w:after="0" w:line="240" w:lineRule="auto"/>
      </w:pPr>
      <w:r>
        <w:separator/>
      </w:r>
    </w:p>
  </w:endnote>
  <w:endnote w:type="continuationSeparator" w:id="0">
    <w:p w14:paraId="3C98D1BE" w14:textId="77777777" w:rsidR="00FD0BFE" w:rsidRDefault="00FD0BFE" w:rsidP="000F4F7D">
      <w:pPr>
        <w:spacing w:after="0" w:line="240" w:lineRule="auto"/>
      </w:pPr>
      <w:r>
        <w:continuationSeparator/>
      </w:r>
    </w:p>
  </w:endnote>
  <w:endnote w:type="continuationNotice" w:id="1">
    <w:p w14:paraId="6FA8DE56" w14:textId="77777777" w:rsidR="00FD0BFE" w:rsidRDefault="00FD0BF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5F9A5E" w14:textId="2FEB9A88" w:rsidR="008A1C58" w:rsidRPr="00577359" w:rsidRDefault="008A1C58" w:rsidP="00577359">
    <w:pPr>
      <w:pStyle w:val="Footer"/>
      <w:jc w:val="right"/>
      <w:rPr>
        <w:sz w:val="22"/>
      </w:rPr>
    </w:pPr>
    <w:r w:rsidRPr="008A1C58">
      <w:rPr>
        <w:sz w:val="22"/>
      </w:rPr>
      <w:t xml:space="preserve">Page </w:t>
    </w:r>
    <w:sdt>
      <w:sdtPr>
        <w:rPr>
          <w:sz w:val="22"/>
        </w:rPr>
        <w:id w:val="1756936608"/>
        <w:docPartObj>
          <w:docPartGallery w:val="Page Numbers (Bottom of Page)"/>
          <w:docPartUnique/>
        </w:docPartObj>
      </w:sdtPr>
      <w:sdtEndPr>
        <w:rPr>
          <w:noProof/>
        </w:rPr>
      </w:sdtEndPr>
      <w:sdtContent>
        <w:r w:rsidRPr="008A1C58">
          <w:rPr>
            <w:sz w:val="22"/>
          </w:rPr>
          <w:fldChar w:fldCharType="begin"/>
        </w:r>
        <w:r w:rsidRPr="008A1C58">
          <w:rPr>
            <w:sz w:val="22"/>
          </w:rPr>
          <w:instrText xml:space="preserve"> PAGE   \* MERGEFORMAT </w:instrText>
        </w:r>
        <w:r w:rsidRPr="008A1C58">
          <w:rPr>
            <w:sz w:val="22"/>
          </w:rPr>
          <w:fldChar w:fldCharType="separate"/>
        </w:r>
        <w:r w:rsidRPr="008A1C58">
          <w:rPr>
            <w:noProof/>
            <w:sz w:val="22"/>
          </w:rPr>
          <w:t>2</w:t>
        </w:r>
        <w:r w:rsidRPr="008A1C58">
          <w:rPr>
            <w:noProof/>
            <w:sz w:val="22"/>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963C21" w14:textId="77777777" w:rsidR="00FD0BFE" w:rsidRDefault="00FD0BFE" w:rsidP="000F4F7D">
      <w:pPr>
        <w:spacing w:after="0" w:line="240" w:lineRule="auto"/>
      </w:pPr>
      <w:r>
        <w:separator/>
      </w:r>
    </w:p>
  </w:footnote>
  <w:footnote w:type="continuationSeparator" w:id="0">
    <w:p w14:paraId="3FFE549B" w14:textId="77777777" w:rsidR="00FD0BFE" w:rsidRDefault="00FD0BFE" w:rsidP="000F4F7D">
      <w:pPr>
        <w:spacing w:after="0" w:line="240" w:lineRule="auto"/>
      </w:pPr>
      <w:r>
        <w:continuationSeparator/>
      </w:r>
    </w:p>
  </w:footnote>
  <w:footnote w:type="continuationNotice" w:id="1">
    <w:p w14:paraId="00CE3BFF" w14:textId="77777777" w:rsidR="00FD0BFE" w:rsidRDefault="00FD0BFE">
      <w:pPr>
        <w:spacing w:after="0" w:line="240" w:lineRule="auto"/>
      </w:pP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Steve Rozen, Ph.D.">
    <w15:presenceInfo w15:providerId="AD" w15:userId="S::sr110@duke.edu::353c2d17-3cdb-4a29-814d-ac1fc6c1765d"/>
  </w15:person>
  <w15:person w15:author="Mo Liu">
    <w15:presenceInfo w15:providerId="Windows Live" w15:userId="e9c7212a1ac174d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trackRevisions/>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7D3"/>
    <w:rsid w:val="000010D3"/>
    <w:rsid w:val="000011CE"/>
    <w:rsid w:val="00001A60"/>
    <w:rsid w:val="0000202D"/>
    <w:rsid w:val="0000338F"/>
    <w:rsid w:val="00003CC5"/>
    <w:rsid w:val="00006552"/>
    <w:rsid w:val="000069AB"/>
    <w:rsid w:val="00006A22"/>
    <w:rsid w:val="0001098F"/>
    <w:rsid w:val="00010E8B"/>
    <w:rsid w:val="0001155D"/>
    <w:rsid w:val="00012E71"/>
    <w:rsid w:val="00015498"/>
    <w:rsid w:val="0002039C"/>
    <w:rsid w:val="000203CE"/>
    <w:rsid w:val="000225E6"/>
    <w:rsid w:val="00023943"/>
    <w:rsid w:val="00026480"/>
    <w:rsid w:val="000300A1"/>
    <w:rsid w:val="00031B25"/>
    <w:rsid w:val="000334C6"/>
    <w:rsid w:val="00034D57"/>
    <w:rsid w:val="00040AA5"/>
    <w:rsid w:val="000414DE"/>
    <w:rsid w:val="00043892"/>
    <w:rsid w:val="00044368"/>
    <w:rsid w:val="00044859"/>
    <w:rsid w:val="000451F7"/>
    <w:rsid w:val="00046035"/>
    <w:rsid w:val="000468C8"/>
    <w:rsid w:val="00046B90"/>
    <w:rsid w:val="00047044"/>
    <w:rsid w:val="000470BE"/>
    <w:rsid w:val="00047718"/>
    <w:rsid w:val="0005078C"/>
    <w:rsid w:val="000525E5"/>
    <w:rsid w:val="000528AC"/>
    <w:rsid w:val="00053EAF"/>
    <w:rsid w:val="00054E9A"/>
    <w:rsid w:val="00056AD0"/>
    <w:rsid w:val="00057FE6"/>
    <w:rsid w:val="00060376"/>
    <w:rsid w:val="000607E6"/>
    <w:rsid w:val="00060AB2"/>
    <w:rsid w:val="0006170F"/>
    <w:rsid w:val="00062705"/>
    <w:rsid w:val="00063F6D"/>
    <w:rsid w:val="000648E5"/>
    <w:rsid w:val="00065370"/>
    <w:rsid w:val="00066C65"/>
    <w:rsid w:val="0007024B"/>
    <w:rsid w:val="0007267E"/>
    <w:rsid w:val="000727A6"/>
    <w:rsid w:val="00072A14"/>
    <w:rsid w:val="00072BC0"/>
    <w:rsid w:val="00074A03"/>
    <w:rsid w:val="00077ACF"/>
    <w:rsid w:val="00077FBE"/>
    <w:rsid w:val="00083A80"/>
    <w:rsid w:val="00084811"/>
    <w:rsid w:val="00084B01"/>
    <w:rsid w:val="00086154"/>
    <w:rsid w:val="00091477"/>
    <w:rsid w:val="00091D7E"/>
    <w:rsid w:val="00094E81"/>
    <w:rsid w:val="000952C3"/>
    <w:rsid w:val="00095A21"/>
    <w:rsid w:val="000969B0"/>
    <w:rsid w:val="000971A2"/>
    <w:rsid w:val="00097319"/>
    <w:rsid w:val="00097621"/>
    <w:rsid w:val="0009775B"/>
    <w:rsid w:val="00097928"/>
    <w:rsid w:val="00097C8E"/>
    <w:rsid w:val="000A0AD0"/>
    <w:rsid w:val="000A1891"/>
    <w:rsid w:val="000A1C46"/>
    <w:rsid w:val="000A229C"/>
    <w:rsid w:val="000A4005"/>
    <w:rsid w:val="000A6499"/>
    <w:rsid w:val="000A6AB6"/>
    <w:rsid w:val="000A7F29"/>
    <w:rsid w:val="000A7F94"/>
    <w:rsid w:val="000B1A58"/>
    <w:rsid w:val="000B28EC"/>
    <w:rsid w:val="000B432D"/>
    <w:rsid w:val="000B60F3"/>
    <w:rsid w:val="000B64A6"/>
    <w:rsid w:val="000C1D28"/>
    <w:rsid w:val="000C1E0A"/>
    <w:rsid w:val="000C2FAC"/>
    <w:rsid w:val="000C31CE"/>
    <w:rsid w:val="000C4C79"/>
    <w:rsid w:val="000C4DD9"/>
    <w:rsid w:val="000C592E"/>
    <w:rsid w:val="000C7C5D"/>
    <w:rsid w:val="000D0954"/>
    <w:rsid w:val="000D1658"/>
    <w:rsid w:val="000D2029"/>
    <w:rsid w:val="000D2AA3"/>
    <w:rsid w:val="000D2AB6"/>
    <w:rsid w:val="000D2C31"/>
    <w:rsid w:val="000D2F3E"/>
    <w:rsid w:val="000D3282"/>
    <w:rsid w:val="000D32AA"/>
    <w:rsid w:val="000D4E24"/>
    <w:rsid w:val="000D64BC"/>
    <w:rsid w:val="000D720B"/>
    <w:rsid w:val="000D7B05"/>
    <w:rsid w:val="000D7C63"/>
    <w:rsid w:val="000E0C06"/>
    <w:rsid w:val="000E2116"/>
    <w:rsid w:val="000E2AC9"/>
    <w:rsid w:val="000E2C65"/>
    <w:rsid w:val="000F063B"/>
    <w:rsid w:val="000F38A3"/>
    <w:rsid w:val="000F43E2"/>
    <w:rsid w:val="000F4E09"/>
    <w:rsid w:val="000F4F7D"/>
    <w:rsid w:val="000F5DF0"/>
    <w:rsid w:val="000F6298"/>
    <w:rsid w:val="000F7EBA"/>
    <w:rsid w:val="001008A8"/>
    <w:rsid w:val="001023BE"/>
    <w:rsid w:val="001023F8"/>
    <w:rsid w:val="00102B51"/>
    <w:rsid w:val="00103A9D"/>
    <w:rsid w:val="00104076"/>
    <w:rsid w:val="001049D3"/>
    <w:rsid w:val="0010566E"/>
    <w:rsid w:val="00107097"/>
    <w:rsid w:val="001120AB"/>
    <w:rsid w:val="00112E7A"/>
    <w:rsid w:val="00114E7D"/>
    <w:rsid w:val="00115714"/>
    <w:rsid w:val="00116151"/>
    <w:rsid w:val="0012014E"/>
    <w:rsid w:val="00121618"/>
    <w:rsid w:val="00122E43"/>
    <w:rsid w:val="0012530B"/>
    <w:rsid w:val="00125A23"/>
    <w:rsid w:val="00130492"/>
    <w:rsid w:val="0013091E"/>
    <w:rsid w:val="0013144B"/>
    <w:rsid w:val="0013232C"/>
    <w:rsid w:val="00132D3A"/>
    <w:rsid w:val="00134D06"/>
    <w:rsid w:val="00135170"/>
    <w:rsid w:val="0013544A"/>
    <w:rsid w:val="0013744E"/>
    <w:rsid w:val="00140D13"/>
    <w:rsid w:val="00141969"/>
    <w:rsid w:val="00150675"/>
    <w:rsid w:val="001525E7"/>
    <w:rsid w:val="00153162"/>
    <w:rsid w:val="001536B3"/>
    <w:rsid w:val="001549D2"/>
    <w:rsid w:val="00154AD2"/>
    <w:rsid w:val="00160177"/>
    <w:rsid w:val="00162BA6"/>
    <w:rsid w:val="00167489"/>
    <w:rsid w:val="00170331"/>
    <w:rsid w:val="001719D1"/>
    <w:rsid w:val="0017529F"/>
    <w:rsid w:val="001759C0"/>
    <w:rsid w:val="00175A4F"/>
    <w:rsid w:val="0018380F"/>
    <w:rsid w:val="00184CEA"/>
    <w:rsid w:val="001857D3"/>
    <w:rsid w:val="00185AE9"/>
    <w:rsid w:val="0018652B"/>
    <w:rsid w:val="001865DC"/>
    <w:rsid w:val="00187F59"/>
    <w:rsid w:val="00190CFD"/>
    <w:rsid w:val="0019173B"/>
    <w:rsid w:val="001925AB"/>
    <w:rsid w:val="001947A6"/>
    <w:rsid w:val="001961FC"/>
    <w:rsid w:val="001A044C"/>
    <w:rsid w:val="001A206F"/>
    <w:rsid w:val="001A4027"/>
    <w:rsid w:val="001A6C46"/>
    <w:rsid w:val="001B063A"/>
    <w:rsid w:val="001B222F"/>
    <w:rsid w:val="001B264C"/>
    <w:rsid w:val="001B7BC8"/>
    <w:rsid w:val="001C05A7"/>
    <w:rsid w:val="001C1806"/>
    <w:rsid w:val="001C3296"/>
    <w:rsid w:val="001C475F"/>
    <w:rsid w:val="001C490D"/>
    <w:rsid w:val="001C5197"/>
    <w:rsid w:val="001C5383"/>
    <w:rsid w:val="001C57C6"/>
    <w:rsid w:val="001C5909"/>
    <w:rsid w:val="001C77AC"/>
    <w:rsid w:val="001C790F"/>
    <w:rsid w:val="001D129C"/>
    <w:rsid w:val="001D3FCA"/>
    <w:rsid w:val="001D49B1"/>
    <w:rsid w:val="001D4B5D"/>
    <w:rsid w:val="001D560C"/>
    <w:rsid w:val="001D6AA1"/>
    <w:rsid w:val="001E0F63"/>
    <w:rsid w:val="001E1C6D"/>
    <w:rsid w:val="001E2DA4"/>
    <w:rsid w:val="001E3078"/>
    <w:rsid w:val="001E34CE"/>
    <w:rsid w:val="001E7E66"/>
    <w:rsid w:val="001F06CC"/>
    <w:rsid w:val="001F1747"/>
    <w:rsid w:val="001F2006"/>
    <w:rsid w:val="001F205C"/>
    <w:rsid w:val="001F29C7"/>
    <w:rsid w:val="001F2DB2"/>
    <w:rsid w:val="001F3FBA"/>
    <w:rsid w:val="001F4208"/>
    <w:rsid w:val="001F555B"/>
    <w:rsid w:val="001F5B14"/>
    <w:rsid w:val="0020049A"/>
    <w:rsid w:val="00200DD1"/>
    <w:rsid w:val="002016F1"/>
    <w:rsid w:val="00203BB5"/>
    <w:rsid w:val="00204E1A"/>
    <w:rsid w:val="00206B0E"/>
    <w:rsid w:val="00206EFF"/>
    <w:rsid w:val="00211FBF"/>
    <w:rsid w:val="00212500"/>
    <w:rsid w:val="002133F0"/>
    <w:rsid w:val="002147D4"/>
    <w:rsid w:val="00215340"/>
    <w:rsid w:val="00217A45"/>
    <w:rsid w:val="002228C8"/>
    <w:rsid w:val="0022341A"/>
    <w:rsid w:val="002244B0"/>
    <w:rsid w:val="0022525C"/>
    <w:rsid w:val="00231172"/>
    <w:rsid w:val="00231AAB"/>
    <w:rsid w:val="00232D17"/>
    <w:rsid w:val="00234ED1"/>
    <w:rsid w:val="002379E4"/>
    <w:rsid w:val="002410D2"/>
    <w:rsid w:val="0024585D"/>
    <w:rsid w:val="00246C6F"/>
    <w:rsid w:val="002474CE"/>
    <w:rsid w:val="00253642"/>
    <w:rsid w:val="0025616A"/>
    <w:rsid w:val="00256C63"/>
    <w:rsid w:val="002605DC"/>
    <w:rsid w:val="00260D3B"/>
    <w:rsid w:val="002620BC"/>
    <w:rsid w:val="00263484"/>
    <w:rsid w:val="00263BF2"/>
    <w:rsid w:val="00265F58"/>
    <w:rsid w:val="0027408B"/>
    <w:rsid w:val="0027442E"/>
    <w:rsid w:val="0027660C"/>
    <w:rsid w:val="00276B71"/>
    <w:rsid w:val="002774AC"/>
    <w:rsid w:val="00280D5C"/>
    <w:rsid w:val="00281C42"/>
    <w:rsid w:val="00282308"/>
    <w:rsid w:val="00290D76"/>
    <w:rsid w:val="00291BE7"/>
    <w:rsid w:val="0029228C"/>
    <w:rsid w:val="00293743"/>
    <w:rsid w:val="00294EEB"/>
    <w:rsid w:val="00296211"/>
    <w:rsid w:val="002A0658"/>
    <w:rsid w:val="002A186B"/>
    <w:rsid w:val="002A1AF8"/>
    <w:rsid w:val="002A1B16"/>
    <w:rsid w:val="002A1DB9"/>
    <w:rsid w:val="002A43D2"/>
    <w:rsid w:val="002A4C30"/>
    <w:rsid w:val="002B251F"/>
    <w:rsid w:val="002B2EAD"/>
    <w:rsid w:val="002B316E"/>
    <w:rsid w:val="002B3495"/>
    <w:rsid w:val="002B3883"/>
    <w:rsid w:val="002B3E0F"/>
    <w:rsid w:val="002B4637"/>
    <w:rsid w:val="002B6B38"/>
    <w:rsid w:val="002C0462"/>
    <w:rsid w:val="002C1237"/>
    <w:rsid w:val="002C172C"/>
    <w:rsid w:val="002C1EC4"/>
    <w:rsid w:val="002C25E0"/>
    <w:rsid w:val="002C2C52"/>
    <w:rsid w:val="002C2F7E"/>
    <w:rsid w:val="002C393C"/>
    <w:rsid w:val="002C3E48"/>
    <w:rsid w:val="002C632E"/>
    <w:rsid w:val="002C6478"/>
    <w:rsid w:val="002D0342"/>
    <w:rsid w:val="002D0A8B"/>
    <w:rsid w:val="002D24CC"/>
    <w:rsid w:val="002D2EE8"/>
    <w:rsid w:val="002D30B0"/>
    <w:rsid w:val="002D5152"/>
    <w:rsid w:val="002D51F7"/>
    <w:rsid w:val="002D58F2"/>
    <w:rsid w:val="002D665B"/>
    <w:rsid w:val="002D6FC0"/>
    <w:rsid w:val="002E0F8C"/>
    <w:rsid w:val="002E249A"/>
    <w:rsid w:val="002E2D79"/>
    <w:rsid w:val="002E40C7"/>
    <w:rsid w:val="002E6020"/>
    <w:rsid w:val="002E67CC"/>
    <w:rsid w:val="002F0098"/>
    <w:rsid w:val="002F200F"/>
    <w:rsid w:val="002F283E"/>
    <w:rsid w:val="002F33E9"/>
    <w:rsid w:val="002F373F"/>
    <w:rsid w:val="002F5393"/>
    <w:rsid w:val="002F5E7E"/>
    <w:rsid w:val="002F68F9"/>
    <w:rsid w:val="002F7F90"/>
    <w:rsid w:val="003020F3"/>
    <w:rsid w:val="00303B16"/>
    <w:rsid w:val="00304034"/>
    <w:rsid w:val="00311A57"/>
    <w:rsid w:val="00323E61"/>
    <w:rsid w:val="00326B14"/>
    <w:rsid w:val="00326D63"/>
    <w:rsid w:val="00327535"/>
    <w:rsid w:val="00327E5C"/>
    <w:rsid w:val="00330C8B"/>
    <w:rsid w:val="0033122A"/>
    <w:rsid w:val="00332310"/>
    <w:rsid w:val="00332418"/>
    <w:rsid w:val="003345AF"/>
    <w:rsid w:val="00341629"/>
    <w:rsid w:val="00343520"/>
    <w:rsid w:val="003435F6"/>
    <w:rsid w:val="00343D4A"/>
    <w:rsid w:val="00344D0A"/>
    <w:rsid w:val="0035017E"/>
    <w:rsid w:val="00350184"/>
    <w:rsid w:val="00350BA9"/>
    <w:rsid w:val="00350CF6"/>
    <w:rsid w:val="00351D93"/>
    <w:rsid w:val="00352004"/>
    <w:rsid w:val="0035297A"/>
    <w:rsid w:val="003552DA"/>
    <w:rsid w:val="003558A3"/>
    <w:rsid w:val="00356C17"/>
    <w:rsid w:val="00357EC0"/>
    <w:rsid w:val="00360CB2"/>
    <w:rsid w:val="00365C63"/>
    <w:rsid w:val="0036685B"/>
    <w:rsid w:val="00366C97"/>
    <w:rsid w:val="00366D3A"/>
    <w:rsid w:val="00371F1F"/>
    <w:rsid w:val="00372C91"/>
    <w:rsid w:val="00372F43"/>
    <w:rsid w:val="00374059"/>
    <w:rsid w:val="00376164"/>
    <w:rsid w:val="00381638"/>
    <w:rsid w:val="00383988"/>
    <w:rsid w:val="00383C4D"/>
    <w:rsid w:val="00383E26"/>
    <w:rsid w:val="00384577"/>
    <w:rsid w:val="00386606"/>
    <w:rsid w:val="00386D65"/>
    <w:rsid w:val="003911E3"/>
    <w:rsid w:val="00391A3A"/>
    <w:rsid w:val="00394149"/>
    <w:rsid w:val="00394B96"/>
    <w:rsid w:val="00394FCF"/>
    <w:rsid w:val="0039644F"/>
    <w:rsid w:val="0039733B"/>
    <w:rsid w:val="003A0056"/>
    <w:rsid w:val="003A0CD0"/>
    <w:rsid w:val="003A1297"/>
    <w:rsid w:val="003A34D2"/>
    <w:rsid w:val="003A4923"/>
    <w:rsid w:val="003A5193"/>
    <w:rsid w:val="003A61FD"/>
    <w:rsid w:val="003A63AB"/>
    <w:rsid w:val="003A651F"/>
    <w:rsid w:val="003A729B"/>
    <w:rsid w:val="003B0160"/>
    <w:rsid w:val="003B302B"/>
    <w:rsid w:val="003B6E15"/>
    <w:rsid w:val="003C040C"/>
    <w:rsid w:val="003C3043"/>
    <w:rsid w:val="003C3474"/>
    <w:rsid w:val="003C494E"/>
    <w:rsid w:val="003C49C1"/>
    <w:rsid w:val="003C718A"/>
    <w:rsid w:val="003D0B91"/>
    <w:rsid w:val="003D194E"/>
    <w:rsid w:val="003D57E6"/>
    <w:rsid w:val="003D5BC9"/>
    <w:rsid w:val="003D71E8"/>
    <w:rsid w:val="003D7B53"/>
    <w:rsid w:val="003D7FAC"/>
    <w:rsid w:val="003E0A31"/>
    <w:rsid w:val="003E11F9"/>
    <w:rsid w:val="003E150E"/>
    <w:rsid w:val="003E2879"/>
    <w:rsid w:val="003E3342"/>
    <w:rsid w:val="003E6C29"/>
    <w:rsid w:val="003F1927"/>
    <w:rsid w:val="003F2736"/>
    <w:rsid w:val="003F5A79"/>
    <w:rsid w:val="003F75F8"/>
    <w:rsid w:val="00401B21"/>
    <w:rsid w:val="004047BB"/>
    <w:rsid w:val="0040678F"/>
    <w:rsid w:val="00407927"/>
    <w:rsid w:val="004104A1"/>
    <w:rsid w:val="004119F9"/>
    <w:rsid w:val="00412E3E"/>
    <w:rsid w:val="0041495F"/>
    <w:rsid w:val="00414F16"/>
    <w:rsid w:val="00416273"/>
    <w:rsid w:val="0041649A"/>
    <w:rsid w:val="004165A8"/>
    <w:rsid w:val="004235BD"/>
    <w:rsid w:val="004241E0"/>
    <w:rsid w:val="00431AB2"/>
    <w:rsid w:val="004326D4"/>
    <w:rsid w:val="00432CCA"/>
    <w:rsid w:val="004350F9"/>
    <w:rsid w:val="00435508"/>
    <w:rsid w:val="00442D83"/>
    <w:rsid w:val="0044464A"/>
    <w:rsid w:val="0044657C"/>
    <w:rsid w:val="00446E5B"/>
    <w:rsid w:val="00453ADF"/>
    <w:rsid w:val="0045501C"/>
    <w:rsid w:val="00455482"/>
    <w:rsid w:val="00464AD3"/>
    <w:rsid w:val="00466EBC"/>
    <w:rsid w:val="00472B1F"/>
    <w:rsid w:val="00472D8C"/>
    <w:rsid w:val="0047472C"/>
    <w:rsid w:val="00477509"/>
    <w:rsid w:val="0048034F"/>
    <w:rsid w:val="0048166A"/>
    <w:rsid w:val="00484E72"/>
    <w:rsid w:val="00485228"/>
    <w:rsid w:val="0048561A"/>
    <w:rsid w:val="00486083"/>
    <w:rsid w:val="0048666F"/>
    <w:rsid w:val="00487B54"/>
    <w:rsid w:val="00493722"/>
    <w:rsid w:val="00493F2A"/>
    <w:rsid w:val="00494B10"/>
    <w:rsid w:val="00496ADB"/>
    <w:rsid w:val="004977B4"/>
    <w:rsid w:val="004977F9"/>
    <w:rsid w:val="00497E47"/>
    <w:rsid w:val="004A04A7"/>
    <w:rsid w:val="004A2C20"/>
    <w:rsid w:val="004A4DDF"/>
    <w:rsid w:val="004B3F96"/>
    <w:rsid w:val="004B427B"/>
    <w:rsid w:val="004B501A"/>
    <w:rsid w:val="004B6A42"/>
    <w:rsid w:val="004B7A88"/>
    <w:rsid w:val="004C0A1F"/>
    <w:rsid w:val="004C3196"/>
    <w:rsid w:val="004C3B20"/>
    <w:rsid w:val="004C4F25"/>
    <w:rsid w:val="004C5649"/>
    <w:rsid w:val="004C5DA1"/>
    <w:rsid w:val="004C6265"/>
    <w:rsid w:val="004C7A6D"/>
    <w:rsid w:val="004D05F2"/>
    <w:rsid w:val="004D21FB"/>
    <w:rsid w:val="004D445D"/>
    <w:rsid w:val="004D50A7"/>
    <w:rsid w:val="004D52B8"/>
    <w:rsid w:val="004D549A"/>
    <w:rsid w:val="004D6C8B"/>
    <w:rsid w:val="004E1F55"/>
    <w:rsid w:val="004E2C56"/>
    <w:rsid w:val="004E3141"/>
    <w:rsid w:val="004E3CB6"/>
    <w:rsid w:val="004E5AE5"/>
    <w:rsid w:val="004E5C89"/>
    <w:rsid w:val="004E5E5E"/>
    <w:rsid w:val="004E669D"/>
    <w:rsid w:val="004E6C9B"/>
    <w:rsid w:val="004E7CD6"/>
    <w:rsid w:val="004F0233"/>
    <w:rsid w:val="004F1896"/>
    <w:rsid w:val="004F42B4"/>
    <w:rsid w:val="004F5275"/>
    <w:rsid w:val="004F57D2"/>
    <w:rsid w:val="004F6966"/>
    <w:rsid w:val="004F795C"/>
    <w:rsid w:val="004F7F7E"/>
    <w:rsid w:val="00501ECB"/>
    <w:rsid w:val="00501F23"/>
    <w:rsid w:val="00502937"/>
    <w:rsid w:val="00506C3F"/>
    <w:rsid w:val="005105B7"/>
    <w:rsid w:val="005108D1"/>
    <w:rsid w:val="00511B52"/>
    <w:rsid w:val="00512901"/>
    <w:rsid w:val="00513645"/>
    <w:rsid w:val="005145E9"/>
    <w:rsid w:val="005146ED"/>
    <w:rsid w:val="00514C81"/>
    <w:rsid w:val="00514D30"/>
    <w:rsid w:val="00515809"/>
    <w:rsid w:val="00516765"/>
    <w:rsid w:val="0052001A"/>
    <w:rsid w:val="0052219A"/>
    <w:rsid w:val="00522368"/>
    <w:rsid w:val="00523CE5"/>
    <w:rsid w:val="005247A5"/>
    <w:rsid w:val="0052480E"/>
    <w:rsid w:val="00524A21"/>
    <w:rsid w:val="00525B0A"/>
    <w:rsid w:val="0053080C"/>
    <w:rsid w:val="0053122A"/>
    <w:rsid w:val="005316B6"/>
    <w:rsid w:val="005317D3"/>
    <w:rsid w:val="005323DB"/>
    <w:rsid w:val="005323E6"/>
    <w:rsid w:val="005338C3"/>
    <w:rsid w:val="00534134"/>
    <w:rsid w:val="00534A39"/>
    <w:rsid w:val="00534DF7"/>
    <w:rsid w:val="00534E54"/>
    <w:rsid w:val="00537E66"/>
    <w:rsid w:val="00537FB7"/>
    <w:rsid w:val="00540405"/>
    <w:rsid w:val="00540B2D"/>
    <w:rsid w:val="00543518"/>
    <w:rsid w:val="00543FB9"/>
    <w:rsid w:val="00545A40"/>
    <w:rsid w:val="00553262"/>
    <w:rsid w:val="0055585E"/>
    <w:rsid w:val="00555E0E"/>
    <w:rsid w:val="00557621"/>
    <w:rsid w:val="00557CCD"/>
    <w:rsid w:val="005608CD"/>
    <w:rsid w:val="00560EA2"/>
    <w:rsid w:val="00562BFD"/>
    <w:rsid w:val="00565208"/>
    <w:rsid w:val="00572A06"/>
    <w:rsid w:val="00574DF5"/>
    <w:rsid w:val="0057559A"/>
    <w:rsid w:val="005756BC"/>
    <w:rsid w:val="00575FF1"/>
    <w:rsid w:val="00577359"/>
    <w:rsid w:val="00577994"/>
    <w:rsid w:val="0058096D"/>
    <w:rsid w:val="00583E82"/>
    <w:rsid w:val="005842C3"/>
    <w:rsid w:val="005850CF"/>
    <w:rsid w:val="0058575D"/>
    <w:rsid w:val="005857CC"/>
    <w:rsid w:val="00586BC8"/>
    <w:rsid w:val="00587F85"/>
    <w:rsid w:val="005909CA"/>
    <w:rsid w:val="00590BD8"/>
    <w:rsid w:val="005910E2"/>
    <w:rsid w:val="0059237E"/>
    <w:rsid w:val="00592F6E"/>
    <w:rsid w:val="00594AAB"/>
    <w:rsid w:val="00594ABF"/>
    <w:rsid w:val="005955ED"/>
    <w:rsid w:val="00597595"/>
    <w:rsid w:val="005A083D"/>
    <w:rsid w:val="005A6E26"/>
    <w:rsid w:val="005B1D0A"/>
    <w:rsid w:val="005B1ECB"/>
    <w:rsid w:val="005B217E"/>
    <w:rsid w:val="005B2C42"/>
    <w:rsid w:val="005B425D"/>
    <w:rsid w:val="005B4B96"/>
    <w:rsid w:val="005B54CA"/>
    <w:rsid w:val="005B7781"/>
    <w:rsid w:val="005B7AA1"/>
    <w:rsid w:val="005B7DFD"/>
    <w:rsid w:val="005C083D"/>
    <w:rsid w:val="005C0F68"/>
    <w:rsid w:val="005C2327"/>
    <w:rsid w:val="005C2F9C"/>
    <w:rsid w:val="005C3121"/>
    <w:rsid w:val="005C4578"/>
    <w:rsid w:val="005C504D"/>
    <w:rsid w:val="005C7125"/>
    <w:rsid w:val="005D01CC"/>
    <w:rsid w:val="005D0AC2"/>
    <w:rsid w:val="005D1F39"/>
    <w:rsid w:val="005D2173"/>
    <w:rsid w:val="005D5D29"/>
    <w:rsid w:val="005D6933"/>
    <w:rsid w:val="005D6D8C"/>
    <w:rsid w:val="005E1D50"/>
    <w:rsid w:val="005E208D"/>
    <w:rsid w:val="005E3A60"/>
    <w:rsid w:val="005E4330"/>
    <w:rsid w:val="005E4A12"/>
    <w:rsid w:val="005E5A03"/>
    <w:rsid w:val="005E6214"/>
    <w:rsid w:val="005E69E1"/>
    <w:rsid w:val="005E707D"/>
    <w:rsid w:val="005E74A4"/>
    <w:rsid w:val="005E7727"/>
    <w:rsid w:val="005E7FF3"/>
    <w:rsid w:val="005F02FE"/>
    <w:rsid w:val="005F0FC8"/>
    <w:rsid w:val="005F1E2B"/>
    <w:rsid w:val="005F265D"/>
    <w:rsid w:val="005F315C"/>
    <w:rsid w:val="005F33F0"/>
    <w:rsid w:val="005F51F6"/>
    <w:rsid w:val="005F5F3C"/>
    <w:rsid w:val="005F6211"/>
    <w:rsid w:val="005F67C3"/>
    <w:rsid w:val="00600779"/>
    <w:rsid w:val="00600C72"/>
    <w:rsid w:val="00601E1F"/>
    <w:rsid w:val="00602F3F"/>
    <w:rsid w:val="00605380"/>
    <w:rsid w:val="006054D9"/>
    <w:rsid w:val="00606002"/>
    <w:rsid w:val="00607DEC"/>
    <w:rsid w:val="00610D52"/>
    <w:rsid w:val="0061101D"/>
    <w:rsid w:val="00611BCE"/>
    <w:rsid w:val="00612121"/>
    <w:rsid w:val="006157F1"/>
    <w:rsid w:val="00617C21"/>
    <w:rsid w:val="0062168B"/>
    <w:rsid w:val="006223A3"/>
    <w:rsid w:val="00622E23"/>
    <w:rsid w:val="0062433D"/>
    <w:rsid w:val="0062458E"/>
    <w:rsid w:val="00624C8F"/>
    <w:rsid w:val="006258B3"/>
    <w:rsid w:val="006260E1"/>
    <w:rsid w:val="00626337"/>
    <w:rsid w:val="00626C2F"/>
    <w:rsid w:val="0063016B"/>
    <w:rsid w:val="00630A6E"/>
    <w:rsid w:val="00633E33"/>
    <w:rsid w:val="006370FF"/>
    <w:rsid w:val="00637985"/>
    <w:rsid w:val="00637B91"/>
    <w:rsid w:val="006403B8"/>
    <w:rsid w:val="0064188E"/>
    <w:rsid w:val="0064307A"/>
    <w:rsid w:val="0064313E"/>
    <w:rsid w:val="006439E2"/>
    <w:rsid w:val="0064408D"/>
    <w:rsid w:val="006443FB"/>
    <w:rsid w:val="006448A7"/>
    <w:rsid w:val="006459A1"/>
    <w:rsid w:val="00653931"/>
    <w:rsid w:val="00653D62"/>
    <w:rsid w:val="00655174"/>
    <w:rsid w:val="0065763E"/>
    <w:rsid w:val="00657C0D"/>
    <w:rsid w:val="00657D1C"/>
    <w:rsid w:val="0066156C"/>
    <w:rsid w:val="0066319A"/>
    <w:rsid w:val="00664E82"/>
    <w:rsid w:val="00665AFC"/>
    <w:rsid w:val="00666BB4"/>
    <w:rsid w:val="00667C7D"/>
    <w:rsid w:val="00671CA4"/>
    <w:rsid w:val="006727F2"/>
    <w:rsid w:val="00675F67"/>
    <w:rsid w:val="0068387D"/>
    <w:rsid w:val="006851F6"/>
    <w:rsid w:val="00685BE1"/>
    <w:rsid w:val="00685EBC"/>
    <w:rsid w:val="00686442"/>
    <w:rsid w:val="006873CC"/>
    <w:rsid w:val="006909AF"/>
    <w:rsid w:val="00691157"/>
    <w:rsid w:val="0069230A"/>
    <w:rsid w:val="00693238"/>
    <w:rsid w:val="0069385B"/>
    <w:rsid w:val="00695AC6"/>
    <w:rsid w:val="0069627E"/>
    <w:rsid w:val="00696688"/>
    <w:rsid w:val="00697A27"/>
    <w:rsid w:val="00697A96"/>
    <w:rsid w:val="00697C92"/>
    <w:rsid w:val="00697F9F"/>
    <w:rsid w:val="006A0605"/>
    <w:rsid w:val="006A1F3B"/>
    <w:rsid w:val="006A37A7"/>
    <w:rsid w:val="006A449D"/>
    <w:rsid w:val="006A4C0B"/>
    <w:rsid w:val="006A6C2F"/>
    <w:rsid w:val="006B01CA"/>
    <w:rsid w:val="006B19E8"/>
    <w:rsid w:val="006C0B89"/>
    <w:rsid w:val="006C0C8F"/>
    <w:rsid w:val="006C1AF1"/>
    <w:rsid w:val="006C1BE3"/>
    <w:rsid w:val="006C647A"/>
    <w:rsid w:val="006C6528"/>
    <w:rsid w:val="006C680E"/>
    <w:rsid w:val="006C6D41"/>
    <w:rsid w:val="006D042E"/>
    <w:rsid w:val="006D1400"/>
    <w:rsid w:val="006D1797"/>
    <w:rsid w:val="006D1DE2"/>
    <w:rsid w:val="006D2266"/>
    <w:rsid w:val="006D5308"/>
    <w:rsid w:val="006D730A"/>
    <w:rsid w:val="006E0FCA"/>
    <w:rsid w:val="006E1387"/>
    <w:rsid w:val="006E278A"/>
    <w:rsid w:val="006E35E8"/>
    <w:rsid w:val="006E4C3D"/>
    <w:rsid w:val="006E650B"/>
    <w:rsid w:val="006E6872"/>
    <w:rsid w:val="006E6B8A"/>
    <w:rsid w:val="006F0490"/>
    <w:rsid w:val="006F0F0B"/>
    <w:rsid w:val="006F1881"/>
    <w:rsid w:val="006F24C9"/>
    <w:rsid w:val="006F67DB"/>
    <w:rsid w:val="006F7579"/>
    <w:rsid w:val="006F7C73"/>
    <w:rsid w:val="007005A4"/>
    <w:rsid w:val="00701881"/>
    <w:rsid w:val="00704EE4"/>
    <w:rsid w:val="00705E99"/>
    <w:rsid w:val="00706990"/>
    <w:rsid w:val="00710924"/>
    <w:rsid w:val="0071160C"/>
    <w:rsid w:val="007120E0"/>
    <w:rsid w:val="00712F57"/>
    <w:rsid w:val="007134EB"/>
    <w:rsid w:val="00713D17"/>
    <w:rsid w:val="00717636"/>
    <w:rsid w:val="007206CC"/>
    <w:rsid w:val="00720C32"/>
    <w:rsid w:val="007211AB"/>
    <w:rsid w:val="007216D1"/>
    <w:rsid w:val="007246D3"/>
    <w:rsid w:val="00726E1E"/>
    <w:rsid w:val="00727CD0"/>
    <w:rsid w:val="007308CB"/>
    <w:rsid w:val="00730C5F"/>
    <w:rsid w:val="007310E5"/>
    <w:rsid w:val="00732418"/>
    <w:rsid w:val="00733F5C"/>
    <w:rsid w:val="00734C69"/>
    <w:rsid w:val="007358B8"/>
    <w:rsid w:val="00736441"/>
    <w:rsid w:val="00736A43"/>
    <w:rsid w:val="00742A94"/>
    <w:rsid w:val="00742A99"/>
    <w:rsid w:val="00743039"/>
    <w:rsid w:val="00743370"/>
    <w:rsid w:val="00743AA0"/>
    <w:rsid w:val="00744913"/>
    <w:rsid w:val="00744AA4"/>
    <w:rsid w:val="00745E2F"/>
    <w:rsid w:val="00750EC0"/>
    <w:rsid w:val="00751DEE"/>
    <w:rsid w:val="0075237A"/>
    <w:rsid w:val="00752C32"/>
    <w:rsid w:val="0075590B"/>
    <w:rsid w:val="00755C0E"/>
    <w:rsid w:val="00755E17"/>
    <w:rsid w:val="00756A7C"/>
    <w:rsid w:val="007570CA"/>
    <w:rsid w:val="007577AF"/>
    <w:rsid w:val="00757CE3"/>
    <w:rsid w:val="00760774"/>
    <w:rsid w:val="00761EAE"/>
    <w:rsid w:val="00763348"/>
    <w:rsid w:val="00766357"/>
    <w:rsid w:val="00766B08"/>
    <w:rsid w:val="007677F1"/>
    <w:rsid w:val="00767ED4"/>
    <w:rsid w:val="00770218"/>
    <w:rsid w:val="007704E6"/>
    <w:rsid w:val="0077079F"/>
    <w:rsid w:val="007712B6"/>
    <w:rsid w:val="00771C4A"/>
    <w:rsid w:val="0077339A"/>
    <w:rsid w:val="00775488"/>
    <w:rsid w:val="007759EB"/>
    <w:rsid w:val="00777652"/>
    <w:rsid w:val="00781BF5"/>
    <w:rsid w:val="00783670"/>
    <w:rsid w:val="00785D9F"/>
    <w:rsid w:val="007861CD"/>
    <w:rsid w:val="007865D7"/>
    <w:rsid w:val="00787ED6"/>
    <w:rsid w:val="00791620"/>
    <w:rsid w:val="0079183C"/>
    <w:rsid w:val="00793263"/>
    <w:rsid w:val="0079423F"/>
    <w:rsid w:val="00795F46"/>
    <w:rsid w:val="00796982"/>
    <w:rsid w:val="00797AF0"/>
    <w:rsid w:val="007A6B40"/>
    <w:rsid w:val="007B0573"/>
    <w:rsid w:val="007B1439"/>
    <w:rsid w:val="007B1A8A"/>
    <w:rsid w:val="007B7124"/>
    <w:rsid w:val="007B7811"/>
    <w:rsid w:val="007C07ED"/>
    <w:rsid w:val="007C36B0"/>
    <w:rsid w:val="007C5737"/>
    <w:rsid w:val="007C582C"/>
    <w:rsid w:val="007C610B"/>
    <w:rsid w:val="007C64A6"/>
    <w:rsid w:val="007C7D7C"/>
    <w:rsid w:val="007D00E5"/>
    <w:rsid w:val="007D01F6"/>
    <w:rsid w:val="007D1DF9"/>
    <w:rsid w:val="007D21DA"/>
    <w:rsid w:val="007D28CA"/>
    <w:rsid w:val="007D2AEA"/>
    <w:rsid w:val="007D42B0"/>
    <w:rsid w:val="007D5DD7"/>
    <w:rsid w:val="007D5DE8"/>
    <w:rsid w:val="007D6EA5"/>
    <w:rsid w:val="007D7B4C"/>
    <w:rsid w:val="007E0768"/>
    <w:rsid w:val="007E2632"/>
    <w:rsid w:val="007E6E68"/>
    <w:rsid w:val="007E779D"/>
    <w:rsid w:val="007F325F"/>
    <w:rsid w:val="007F3386"/>
    <w:rsid w:val="007F4A9B"/>
    <w:rsid w:val="008001D3"/>
    <w:rsid w:val="00800B0D"/>
    <w:rsid w:val="00801732"/>
    <w:rsid w:val="00801AD6"/>
    <w:rsid w:val="0080251A"/>
    <w:rsid w:val="00806D6B"/>
    <w:rsid w:val="00807699"/>
    <w:rsid w:val="0081120F"/>
    <w:rsid w:val="00814652"/>
    <w:rsid w:val="00814D3A"/>
    <w:rsid w:val="00815BDD"/>
    <w:rsid w:val="008162CB"/>
    <w:rsid w:val="008163E3"/>
    <w:rsid w:val="00817D33"/>
    <w:rsid w:val="00817D86"/>
    <w:rsid w:val="00822594"/>
    <w:rsid w:val="00824151"/>
    <w:rsid w:val="00825849"/>
    <w:rsid w:val="00826656"/>
    <w:rsid w:val="00831206"/>
    <w:rsid w:val="00833DE0"/>
    <w:rsid w:val="0083406F"/>
    <w:rsid w:val="00834949"/>
    <w:rsid w:val="008414E5"/>
    <w:rsid w:val="00843162"/>
    <w:rsid w:val="00844EF2"/>
    <w:rsid w:val="008450B2"/>
    <w:rsid w:val="008459A8"/>
    <w:rsid w:val="0084785D"/>
    <w:rsid w:val="00847FD0"/>
    <w:rsid w:val="0085169C"/>
    <w:rsid w:val="00851E20"/>
    <w:rsid w:val="00853379"/>
    <w:rsid w:val="0085362A"/>
    <w:rsid w:val="008539D8"/>
    <w:rsid w:val="00853A58"/>
    <w:rsid w:val="008573BA"/>
    <w:rsid w:val="008628E9"/>
    <w:rsid w:val="00862CB8"/>
    <w:rsid w:val="008631CC"/>
    <w:rsid w:val="00863829"/>
    <w:rsid w:val="00863EBC"/>
    <w:rsid w:val="00865CDF"/>
    <w:rsid w:val="008677DC"/>
    <w:rsid w:val="008739E1"/>
    <w:rsid w:val="00873B08"/>
    <w:rsid w:val="00874913"/>
    <w:rsid w:val="0087568C"/>
    <w:rsid w:val="00876A76"/>
    <w:rsid w:val="0088031C"/>
    <w:rsid w:val="008806F2"/>
    <w:rsid w:val="00881426"/>
    <w:rsid w:val="00881A08"/>
    <w:rsid w:val="00885FAE"/>
    <w:rsid w:val="00886667"/>
    <w:rsid w:val="00886F5F"/>
    <w:rsid w:val="00887307"/>
    <w:rsid w:val="00891073"/>
    <w:rsid w:val="00891183"/>
    <w:rsid w:val="00892860"/>
    <w:rsid w:val="008934D7"/>
    <w:rsid w:val="008943CA"/>
    <w:rsid w:val="008954AD"/>
    <w:rsid w:val="00895B01"/>
    <w:rsid w:val="00897BF7"/>
    <w:rsid w:val="008A0303"/>
    <w:rsid w:val="008A1C58"/>
    <w:rsid w:val="008A315B"/>
    <w:rsid w:val="008A3737"/>
    <w:rsid w:val="008A3CB4"/>
    <w:rsid w:val="008A4F00"/>
    <w:rsid w:val="008A66EA"/>
    <w:rsid w:val="008B2078"/>
    <w:rsid w:val="008B41E9"/>
    <w:rsid w:val="008B53E3"/>
    <w:rsid w:val="008B545B"/>
    <w:rsid w:val="008B54B6"/>
    <w:rsid w:val="008B5A1E"/>
    <w:rsid w:val="008B5B0A"/>
    <w:rsid w:val="008B633A"/>
    <w:rsid w:val="008B6C24"/>
    <w:rsid w:val="008B78B8"/>
    <w:rsid w:val="008C072F"/>
    <w:rsid w:val="008C1BC5"/>
    <w:rsid w:val="008C2AFB"/>
    <w:rsid w:val="008C3F66"/>
    <w:rsid w:val="008C4829"/>
    <w:rsid w:val="008C5654"/>
    <w:rsid w:val="008C6B7C"/>
    <w:rsid w:val="008C74F4"/>
    <w:rsid w:val="008C753F"/>
    <w:rsid w:val="008D1C17"/>
    <w:rsid w:val="008D2281"/>
    <w:rsid w:val="008D2B4C"/>
    <w:rsid w:val="008D5684"/>
    <w:rsid w:val="008D693E"/>
    <w:rsid w:val="008D6DC9"/>
    <w:rsid w:val="008D73FF"/>
    <w:rsid w:val="008D7799"/>
    <w:rsid w:val="008E2743"/>
    <w:rsid w:val="008E3C73"/>
    <w:rsid w:val="008E4980"/>
    <w:rsid w:val="008E4C34"/>
    <w:rsid w:val="008E75C5"/>
    <w:rsid w:val="008F0912"/>
    <w:rsid w:val="008F2584"/>
    <w:rsid w:val="008F3341"/>
    <w:rsid w:val="008F4B47"/>
    <w:rsid w:val="008F5591"/>
    <w:rsid w:val="008F62A7"/>
    <w:rsid w:val="008F6711"/>
    <w:rsid w:val="008F6F5D"/>
    <w:rsid w:val="008F735A"/>
    <w:rsid w:val="008F7B95"/>
    <w:rsid w:val="00901F66"/>
    <w:rsid w:val="009025BD"/>
    <w:rsid w:val="009028E9"/>
    <w:rsid w:val="00902D65"/>
    <w:rsid w:val="009038C9"/>
    <w:rsid w:val="00910241"/>
    <w:rsid w:val="00910969"/>
    <w:rsid w:val="00912344"/>
    <w:rsid w:val="00915364"/>
    <w:rsid w:val="00915D73"/>
    <w:rsid w:val="00916530"/>
    <w:rsid w:val="00917973"/>
    <w:rsid w:val="00921449"/>
    <w:rsid w:val="00922126"/>
    <w:rsid w:val="009222E0"/>
    <w:rsid w:val="009232EF"/>
    <w:rsid w:val="0092418F"/>
    <w:rsid w:val="009244F1"/>
    <w:rsid w:val="00925DC8"/>
    <w:rsid w:val="0092728E"/>
    <w:rsid w:val="009305D4"/>
    <w:rsid w:val="00930A57"/>
    <w:rsid w:val="009313DF"/>
    <w:rsid w:val="00932AA9"/>
    <w:rsid w:val="00933978"/>
    <w:rsid w:val="009345A7"/>
    <w:rsid w:val="00935984"/>
    <w:rsid w:val="00935D7D"/>
    <w:rsid w:val="00936A09"/>
    <w:rsid w:val="00936E44"/>
    <w:rsid w:val="0094086A"/>
    <w:rsid w:val="00940A99"/>
    <w:rsid w:val="00940B43"/>
    <w:rsid w:val="00942BFA"/>
    <w:rsid w:val="00942C14"/>
    <w:rsid w:val="00943E2A"/>
    <w:rsid w:val="00947595"/>
    <w:rsid w:val="00947696"/>
    <w:rsid w:val="009478C1"/>
    <w:rsid w:val="00951F2C"/>
    <w:rsid w:val="0095245C"/>
    <w:rsid w:val="0095272A"/>
    <w:rsid w:val="00952F16"/>
    <w:rsid w:val="009544AB"/>
    <w:rsid w:val="00954F0F"/>
    <w:rsid w:val="009557AE"/>
    <w:rsid w:val="00957296"/>
    <w:rsid w:val="009574EC"/>
    <w:rsid w:val="00957C42"/>
    <w:rsid w:val="00960F21"/>
    <w:rsid w:val="00961980"/>
    <w:rsid w:val="00962080"/>
    <w:rsid w:val="00962AC1"/>
    <w:rsid w:val="00963BCC"/>
    <w:rsid w:val="00964C7D"/>
    <w:rsid w:val="00965023"/>
    <w:rsid w:val="0096502F"/>
    <w:rsid w:val="0096563C"/>
    <w:rsid w:val="00965F44"/>
    <w:rsid w:val="009660E2"/>
    <w:rsid w:val="00970985"/>
    <w:rsid w:val="00971F41"/>
    <w:rsid w:val="00972E29"/>
    <w:rsid w:val="00976F8E"/>
    <w:rsid w:val="00980B6E"/>
    <w:rsid w:val="0098346F"/>
    <w:rsid w:val="00985F40"/>
    <w:rsid w:val="00986D12"/>
    <w:rsid w:val="00987993"/>
    <w:rsid w:val="00992A3C"/>
    <w:rsid w:val="00994045"/>
    <w:rsid w:val="00995D03"/>
    <w:rsid w:val="00995F4D"/>
    <w:rsid w:val="00996E47"/>
    <w:rsid w:val="00997747"/>
    <w:rsid w:val="00997C34"/>
    <w:rsid w:val="009A22B1"/>
    <w:rsid w:val="009A6DA8"/>
    <w:rsid w:val="009A7E87"/>
    <w:rsid w:val="009B05C6"/>
    <w:rsid w:val="009B15DF"/>
    <w:rsid w:val="009B2504"/>
    <w:rsid w:val="009B59A3"/>
    <w:rsid w:val="009C28DA"/>
    <w:rsid w:val="009C31F2"/>
    <w:rsid w:val="009C4C83"/>
    <w:rsid w:val="009C6EB6"/>
    <w:rsid w:val="009C7C4A"/>
    <w:rsid w:val="009D0CC0"/>
    <w:rsid w:val="009D3010"/>
    <w:rsid w:val="009D4C65"/>
    <w:rsid w:val="009D7809"/>
    <w:rsid w:val="009E173C"/>
    <w:rsid w:val="009E2DF8"/>
    <w:rsid w:val="009E4988"/>
    <w:rsid w:val="009E4D47"/>
    <w:rsid w:val="009E603B"/>
    <w:rsid w:val="009E63AC"/>
    <w:rsid w:val="009F344B"/>
    <w:rsid w:val="009F352B"/>
    <w:rsid w:val="009F35C3"/>
    <w:rsid w:val="009F3FD7"/>
    <w:rsid w:val="009F4924"/>
    <w:rsid w:val="009F4BF0"/>
    <w:rsid w:val="009F6032"/>
    <w:rsid w:val="009F7D90"/>
    <w:rsid w:val="00A0126B"/>
    <w:rsid w:val="00A0315B"/>
    <w:rsid w:val="00A03A6E"/>
    <w:rsid w:val="00A04D39"/>
    <w:rsid w:val="00A064CF"/>
    <w:rsid w:val="00A06E62"/>
    <w:rsid w:val="00A074FF"/>
    <w:rsid w:val="00A1143B"/>
    <w:rsid w:val="00A11668"/>
    <w:rsid w:val="00A15879"/>
    <w:rsid w:val="00A16F79"/>
    <w:rsid w:val="00A2004A"/>
    <w:rsid w:val="00A201FF"/>
    <w:rsid w:val="00A21576"/>
    <w:rsid w:val="00A247A8"/>
    <w:rsid w:val="00A27788"/>
    <w:rsid w:val="00A279AA"/>
    <w:rsid w:val="00A30B87"/>
    <w:rsid w:val="00A313D0"/>
    <w:rsid w:val="00A349B1"/>
    <w:rsid w:val="00A34D91"/>
    <w:rsid w:val="00A355AC"/>
    <w:rsid w:val="00A35944"/>
    <w:rsid w:val="00A41330"/>
    <w:rsid w:val="00A41BDF"/>
    <w:rsid w:val="00A41C1C"/>
    <w:rsid w:val="00A431AB"/>
    <w:rsid w:val="00A43A97"/>
    <w:rsid w:val="00A44686"/>
    <w:rsid w:val="00A46304"/>
    <w:rsid w:val="00A46564"/>
    <w:rsid w:val="00A500F0"/>
    <w:rsid w:val="00A5074D"/>
    <w:rsid w:val="00A54236"/>
    <w:rsid w:val="00A5426A"/>
    <w:rsid w:val="00A567B9"/>
    <w:rsid w:val="00A57B57"/>
    <w:rsid w:val="00A6024D"/>
    <w:rsid w:val="00A6212A"/>
    <w:rsid w:val="00A63EB5"/>
    <w:rsid w:val="00A63F9F"/>
    <w:rsid w:val="00A64A85"/>
    <w:rsid w:val="00A65081"/>
    <w:rsid w:val="00A667DC"/>
    <w:rsid w:val="00A67D61"/>
    <w:rsid w:val="00A7037E"/>
    <w:rsid w:val="00A70496"/>
    <w:rsid w:val="00A70D28"/>
    <w:rsid w:val="00A72296"/>
    <w:rsid w:val="00A72529"/>
    <w:rsid w:val="00A72DC1"/>
    <w:rsid w:val="00A74199"/>
    <w:rsid w:val="00A7512F"/>
    <w:rsid w:val="00A769C0"/>
    <w:rsid w:val="00A77699"/>
    <w:rsid w:val="00A80012"/>
    <w:rsid w:val="00A8004E"/>
    <w:rsid w:val="00A80FA5"/>
    <w:rsid w:val="00A861D6"/>
    <w:rsid w:val="00A86925"/>
    <w:rsid w:val="00A86D18"/>
    <w:rsid w:val="00A918F3"/>
    <w:rsid w:val="00A93557"/>
    <w:rsid w:val="00A9369C"/>
    <w:rsid w:val="00A940BF"/>
    <w:rsid w:val="00A9522A"/>
    <w:rsid w:val="00A95B44"/>
    <w:rsid w:val="00A97F42"/>
    <w:rsid w:val="00AA0207"/>
    <w:rsid w:val="00AA2F80"/>
    <w:rsid w:val="00AA49F4"/>
    <w:rsid w:val="00AA4EE4"/>
    <w:rsid w:val="00AA740C"/>
    <w:rsid w:val="00AA76D1"/>
    <w:rsid w:val="00AA7983"/>
    <w:rsid w:val="00AB0AFD"/>
    <w:rsid w:val="00AB3F42"/>
    <w:rsid w:val="00AB5B7B"/>
    <w:rsid w:val="00AC171F"/>
    <w:rsid w:val="00AC1C37"/>
    <w:rsid w:val="00AC3C06"/>
    <w:rsid w:val="00AD0491"/>
    <w:rsid w:val="00AD099E"/>
    <w:rsid w:val="00AD2040"/>
    <w:rsid w:val="00AD4907"/>
    <w:rsid w:val="00AD6FA9"/>
    <w:rsid w:val="00AE00AE"/>
    <w:rsid w:val="00AE030D"/>
    <w:rsid w:val="00AE108D"/>
    <w:rsid w:val="00AE14E5"/>
    <w:rsid w:val="00AE1ADE"/>
    <w:rsid w:val="00AE58C7"/>
    <w:rsid w:val="00AE7306"/>
    <w:rsid w:val="00AF127D"/>
    <w:rsid w:val="00AF1C30"/>
    <w:rsid w:val="00AF3ADC"/>
    <w:rsid w:val="00AF41FC"/>
    <w:rsid w:val="00AF7895"/>
    <w:rsid w:val="00AF79AE"/>
    <w:rsid w:val="00B01736"/>
    <w:rsid w:val="00B02197"/>
    <w:rsid w:val="00B07E3E"/>
    <w:rsid w:val="00B102CF"/>
    <w:rsid w:val="00B10819"/>
    <w:rsid w:val="00B11B51"/>
    <w:rsid w:val="00B11E71"/>
    <w:rsid w:val="00B16573"/>
    <w:rsid w:val="00B16F28"/>
    <w:rsid w:val="00B24520"/>
    <w:rsid w:val="00B245FF"/>
    <w:rsid w:val="00B2486C"/>
    <w:rsid w:val="00B2541C"/>
    <w:rsid w:val="00B261AC"/>
    <w:rsid w:val="00B27272"/>
    <w:rsid w:val="00B34F53"/>
    <w:rsid w:val="00B352F4"/>
    <w:rsid w:val="00B36E9B"/>
    <w:rsid w:val="00B377EE"/>
    <w:rsid w:val="00B41109"/>
    <w:rsid w:val="00B4288D"/>
    <w:rsid w:val="00B42C16"/>
    <w:rsid w:val="00B42C86"/>
    <w:rsid w:val="00B43F35"/>
    <w:rsid w:val="00B4427E"/>
    <w:rsid w:val="00B45B15"/>
    <w:rsid w:val="00B45C33"/>
    <w:rsid w:val="00B46116"/>
    <w:rsid w:val="00B46C34"/>
    <w:rsid w:val="00B507A4"/>
    <w:rsid w:val="00B517FD"/>
    <w:rsid w:val="00B53792"/>
    <w:rsid w:val="00B5500F"/>
    <w:rsid w:val="00B55A80"/>
    <w:rsid w:val="00B55D83"/>
    <w:rsid w:val="00B563BB"/>
    <w:rsid w:val="00B56C7A"/>
    <w:rsid w:val="00B639EB"/>
    <w:rsid w:val="00B656DA"/>
    <w:rsid w:val="00B660FE"/>
    <w:rsid w:val="00B665F4"/>
    <w:rsid w:val="00B705D3"/>
    <w:rsid w:val="00B716B2"/>
    <w:rsid w:val="00B718E5"/>
    <w:rsid w:val="00B723A8"/>
    <w:rsid w:val="00B759B3"/>
    <w:rsid w:val="00B759FF"/>
    <w:rsid w:val="00B75B70"/>
    <w:rsid w:val="00B75BBF"/>
    <w:rsid w:val="00B77C06"/>
    <w:rsid w:val="00B81296"/>
    <w:rsid w:val="00B812BE"/>
    <w:rsid w:val="00B81490"/>
    <w:rsid w:val="00B8209A"/>
    <w:rsid w:val="00B848E5"/>
    <w:rsid w:val="00B84B2B"/>
    <w:rsid w:val="00B865E1"/>
    <w:rsid w:val="00B9319C"/>
    <w:rsid w:val="00B9357A"/>
    <w:rsid w:val="00B93C96"/>
    <w:rsid w:val="00B9412A"/>
    <w:rsid w:val="00B97012"/>
    <w:rsid w:val="00BA1800"/>
    <w:rsid w:val="00BA20B6"/>
    <w:rsid w:val="00BA3A32"/>
    <w:rsid w:val="00BA3D1A"/>
    <w:rsid w:val="00BA4BE6"/>
    <w:rsid w:val="00BA4EC3"/>
    <w:rsid w:val="00BA7F1B"/>
    <w:rsid w:val="00BB1D8A"/>
    <w:rsid w:val="00BB3E34"/>
    <w:rsid w:val="00BB4989"/>
    <w:rsid w:val="00BB49A5"/>
    <w:rsid w:val="00BB4D65"/>
    <w:rsid w:val="00BB4EEE"/>
    <w:rsid w:val="00BB5170"/>
    <w:rsid w:val="00BB5A30"/>
    <w:rsid w:val="00BB628E"/>
    <w:rsid w:val="00BB7AF3"/>
    <w:rsid w:val="00BC0474"/>
    <w:rsid w:val="00BC13C4"/>
    <w:rsid w:val="00BC13E4"/>
    <w:rsid w:val="00BC2BD4"/>
    <w:rsid w:val="00BC3496"/>
    <w:rsid w:val="00BC3A1E"/>
    <w:rsid w:val="00BC58CA"/>
    <w:rsid w:val="00BC6290"/>
    <w:rsid w:val="00BC6FC4"/>
    <w:rsid w:val="00BD10FF"/>
    <w:rsid w:val="00BD2F24"/>
    <w:rsid w:val="00BD3C64"/>
    <w:rsid w:val="00BD7285"/>
    <w:rsid w:val="00BE1962"/>
    <w:rsid w:val="00BE2102"/>
    <w:rsid w:val="00BE28DB"/>
    <w:rsid w:val="00BE50D9"/>
    <w:rsid w:val="00BE5404"/>
    <w:rsid w:val="00BE6ABE"/>
    <w:rsid w:val="00BE6E6E"/>
    <w:rsid w:val="00BE75C8"/>
    <w:rsid w:val="00BE7D89"/>
    <w:rsid w:val="00BF0848"/>
    <w:rsid w:val="00BF14B3"/>
    <w:rsid w:val="00BF4231"/>
    <w:rsid w:val="00BF4EC8"/>
    <w:rsid w:val="00BF7590"/>
    <w:rsid w:val="00C02014"/>
    <w:rsid w:val="00C02B91"/>
    <w:rsid w:val="00C02D0F"/>
    <w:rsid w:val="00C02F5F"/>
    <w:rsid w:val="00C0430D"/>
    <w:rsid w:val="00C0554C"/>
    <w:rsid w:val="00C076DE"/>
    <w:rsid w:val="00C07991"/>
    <w:rsid w:val="00C11B09"/>
    <w:rsid w:val="00C12135"/>
    <w:rsid w:val="00C12229"/>
    <w:rsid w:val="00C12320"/>
    <w:rsid w:val="00C12559"/>
    <w:rsid w:val="00C139B1"/>
    <w:rsid w:val="00C1702C"/>
    <w:rsid w:val="00C17663"/>
    <w:rsid w:val="00C17BED"/>
    <w:rsid w:val="00C17CB5"/>
    <w:rsid w:val="00C220B8"/>
    <w:rsid w:val="00C22602"/>
    <w:rsid w:val="00C244CE"/>
    <w:rsid w:val="00C24BAD"/>
    <w:rsid w:val="00C266DF"/>
    <w:rsid w:val="00C274DB"/>
    <w:rsid w:val="00C3422A"/>
    <w:rsid w:val="00C35EAE"/>
    <w:rsid w:val="00C37297"/>
    <w:rsid w:val="00C4295C"/>
    <w:rsid w:val="00C42D9C"/>
    <w:rsid w:val="00C43557"/>
    <w:rsid w:val="00C458D8"/>
    <w:rsid w:val="00C45B7E"/>
    <w:rsid w:val="00C45EA2"/>
    <w:rsid w:val="00C46126"/>
    <w:rsid w:val="00C4622C"/>
    <w:rsid w:val="00C4689E"/>
    <w:rsid w:val="00C4767A"/>
    <w:rsid w:val="00C47956"/>
    <w:rsid w:val="00C53919"/>
    <w:rsid w:val="00C53F23"/>
    <w:rsid w:val="00C55402"/>
    <w:rsid w:val="00C55957"/>
    <w:rsid w:val="00C568A8"/>
    <w:rsid w:val="00C5713C"/>
    <w:rsid w:val="00C579F6"/>
    <w:rsid w:val="00C57D4A"/>
    <w:rsid w:val="00C60B54"/>
    <w:rsid w:val="00C61645"/>
    <w:rsid w:val="00C61A42"/>
    <w:rsid w:val="00C61AF7"/>
    <w:rsid w:val="00C62DF4"/>
    <w:rsid w:val="00C63FC1"/>
    <w:rsid w:val="00C647A5"/>
    <w:rsid w:val="00C65BE7"/>
    <w:rsid w:val="00C71BAF"/>
    <w:rsid w:val="00C72379"/>
    <w:rsid w:val="00C72E5D"/>
    <w:rsid w:val="00C7371D"/>
    <w:rsid w:val="00C76367"/>
    <w:rsid w:val="00C76AB8"/>
    <w:rsid w:val="00C83163"/>
    <w:rsid w:val="00C9051E"/>
    <w:rsid w:val="00C91439"/>
    <w:rsid w:val="00C91CC9"/>
    <w:rsid w:val="00C91FF2"/>
    <w:rsid w:val="00C947A9"/>
    <w:rsid w:val="00C95039"/>
    <w:rsid w:val="00CA06D5"/>
    <w:rsid w:val="00CA277F"/>
    <w:rsid w:val="00CA370A"/>
    <w:rsid w:val="00CA4AC1"/>
    <w:rsid w:val="00CA4B11"/>
    <w:rsid w:val="00CB10DA"/>
    <w:rsid w:val="00CB1D3B"/>
    <w:rsid w:val="00CB2E70"/>
    <w:rsid w:val="00CB3861"/>
    <w:rsid w:val="00CB6D08"/>
    <w:rsid w:val="00CB6D24"/>
    <w:rsid w:val="00CB704C"/>
    <w:rsid w:val="00CC021D"/>
    <w:rsid w:val="00CC0476"/>
    <w:rsid w:val="00CC0F5A"/>
    <w:rsid w:val="00CC13C4"/>
    <w:rsid w:val="00CC2B37"/>
    <w:rsid w:val="00CC4B04"/>
    <w:rsid w:val="00CC730C"/>
    <w:rsid w:val="00CC7454"/>
    <w:rsid w:val="00CD2DB8"/>
    <w:rsid w:val="00CD3484"/>
    <w:rsid w:val="00CD3592"/>
    <w:rsid w:val="00CD394D"/>
    <w:rsid w:val="00CD413F"/>
    <w:rsid w:val="00CD6176"/>
    <w:rsid w:val="00CD7524"/>
    <w:rsid w:val="00CE0556"/>
    <w:rsid w:val="00CE0B90"/>
    <w:rsid w:val="00CE263B"/>
    <w:rsid w:val="00CE35BA"/>
    <w:rsid w:val="00CE48FE"/>
    <w:rsid w:val="00CF34CE"/>
    <w:rsid w:val="00CF3C1B"/>
    <w:rsid w:val="00CF5847"/>
    <w:rsid w:val="00CF5916"/>
    <w:rsid w:val="00CF768D"/>
    <w:rsid w:val="00CF78D9"/>
    <w:rsid w:val="00D00F5B"/>
    <w:rsid w:val="00D015C0"/>
    <w:rsid w:val="00D028F8"/>
    <w:rsid w:val="00D05B8F"/>
    <w:rsid w:val="00D05EB1"/>
    <w:rsid w:val="00D06EF4"/>
    <w:rsid w:val="00D13DD1"/>
    <w:rsid w:val="00D1586B"/>
    <w:rsid w:val="00D15E4C"/>
    <w:rsid w:val="00D160E2"/>
    <w:rsid w:val="00D160F1"/>
    <w:rsid w:val="00D167D3"/>
    <w:rsid w:val="00D17AC3"/>
    <w:rsid w:val="00D17AE3"/>
    <w:rsid w:val="00D17D71"/>
    <w:rsid w:val="00D17DAB"/>
    <w:rsid w:val="00D2012A"/>
    <w:rsid w:val="00D21EC0"/>
    <w:rsid w:val="00D222A9"/>
    <w:rsid w:val="00D222BF"/>
    <w:rsid w:val="00D255BC"/>
    <w:rsid w:val="00D27700"/>
    <w:rsid w:val="00D27DA4"/>
    <w:rsid w:val="00D32825"/>
    <w:rsid w:val="00D343FD"/>
    <w:rsid w:val="00D3551E"/>
    <w:rsid w:val="00D359AF"/>
    <w:rsid w:val="00D36707"/>
    <w:rsid w:val="00D374CC"/>
    <w:rsid w:val="00D37FA5"/>
    <w:rsid w:val="00D410A9"/>
    <w:rsid w:val="00D417E5"/>
    <w:rsid w:val="00D41DC7"/>
    <w:rsid w:val="00D43A34"/>
    <w:rsid w:val="00D43D34"/>
    <w:rsid w:val="00D43E0C"/>
    <w:rsid w:val="00D43E6E"/>
    <w:rsid w:val="00D44C89"/>
    <w:rsid w:val="00D45C89"/>
    <w:rsid w:val="00D45EF9"/>
    <w:rsid w:val="00D46B9F"/>
    <w:rsid w:val="00D4771E"/>
    <w:rsid w:val="00D520D4"/>
    <w:rsid w:val="00D528D2"/>
    <w:rsid w:val="00D52BA1"/>
    <w:rsid w:val="00D52F7E"/>
    <w:rsid w:val="00D53E1D"/>
    <w:rsid w:val="00D55B10"/>
    <w:rsid w:val="00D56CC0"/>
    <w:rsid w:val="00D60671"/>
    <w:rsid w:val="00D614D2"/>
    <w:rsid w:val="00D6336E"/>
    <w:rsid w:val="00D63E45"/>
    <w:rsid w:val="00D64475"/>
    <w:rsid w:val="00D65E49"/>
    <w:rsid w:val="00D65EBE"/>
    <w:rsid w:val="00D66D7E"/>
    <w:rsid w:val="00D73261"/>
    <w:rsid w:val="00D73736"/>
    <w:rsid w:val="00D748E0"/>
    <w:rsid w:val="00D763D3"/>
    <w:rsid w:val="00D83221"/>
    <w:rsid w:val="00D84445"/>
    <w:rsid w:val="00D8519A"/>
    <w:rsid w:val="00D90CBC"/>
    <w:rsid w:val="00D91752"/>
    <w:rsid w:val="00D9293B"/>
    <w:rsid w:val="00D92FBB"/>
    <w:rsid w:val="00D9365E"/>
    <w:rsid w:val="00D9439D"/>
    <w:rsid w:val="00D943E7"/>
    <w:rsid w:val="00D96AAF"/>
    <w:rsid w:val="00D97034"/>
    <w:rsid w:val="00D97C6D"/>
    <w:rsid w:val="00DA00EF"/>
    <w:rsid w:val="00DA36F9"/>
    <w:rsid w:val="00DA6155"/>
    <w:rsid w:val="00DA6639"/>
    <w:rsid w:val="00DA71DD"/>
    <w:rsid w:val="00DB2615"/>
    <w:rsid w:val="00DB2E96"/>
    <w:rsid w:val="00DB34B3"/>
    <w:rsid w:val="00DB3634"/>
    <w:rsid w:val="00DB47C4"/>
    <w:rsid w:val="00DB75CD"/>
    <w:rsid w:val="00DB7DF1"/>
    <w:rsid w:val="00DC0C50"/>
    <w:rsid w:val="00DC1053"/>
    <w:rsid w:val="00DC2EA9"/>
    <w:rsid w:val="00DC3267"/>
    <w:rsid w:val="00DC3751"/>
    <w:rsid w:val="00DC462D"/>
    <w:rsid w:val="00DC57B3"/>
    <w:rsid w:val="00DC626F"/>
    <w:rsid w:val="00DC6B01"/>
    <w:rsid w:val="00DC71BC"/>
    <w:rsid w:val="00DD0B3F"/>
    <w:rsid w:val="00DD181C"/>
    <w:rsid w:val="00DD19D2"/>
    <w:rsid w:val="00DD1F4B"/>
    <w:rsid w:val="00DD3CFD"/>
    <w:rsid w:val="00DD72A9"/>
    <w:rsid w:val="00DD740B"/>
    <w:rsid w:val="00DD7F84"/>
    <w:rsid w:val="00DE0DD0"/>
    <w:rsid w:val="00DE1F6B"/>
    <w:rsid w:val="00DE2296"/>
    <w:rsid w:val="00DE25E8"/>
    <w:rsid w:val="00DE3A7A"/>
    <w:rsid w:val="00DE572B"/>
    <w:rsid w:val="00DE5837"/>
    <w:rsid w:val="00DE62D6"/>
    <w:rsid w:val="00DE776B"/>
    <w:rsid w:val="00DF0FCA"/>
    <w:rsid w:val="00DF13CC"/>
    <w:rsid w:val="00DF1C11"/>
    <w:rsid w:val="00DF2DE8"/>
    <w:rsid w:val="00DF331F"/>
    <w:rsid w:val="00DF34FF"/>
    <w:rsid w:val="00DF43ED"/>
    <w:rsid w:val="00DF535C"/>
    <w:rsid w:val="00DF6F62"/>
    <w:rsid w:val="00DF7234"/>
    <w:rsid w:val="00E001BA"/>
    <w:rsid w:val="00E02D8C"/>
    <w:rsid w:val="00E066B4"/>
    <w:rsid w:val="00E07F96"/>
    <w:rsid w:val="00E1001D"/>
    <w:rsid w:val="00E116A8"/>
    <w:rsid w:val="00E1296D"/>
    <w:rsid w:val="00E12DF8"/>
    <w:rsid w:val="00E13128"/>
    <w:rsid w:val="00E145FD"/>
    <w:rsid w:val="00E147B6"/>
    <w:rsid w:val="00E253B9"/>
    <w:rsid w:val="00E25823"/>
    <w:rsid w:val="00E2694B"/>
    <w:rsid w:val="00E30140"/>
    <w:rsid w:val="00E3093B"/>
    <w:rsid w:val="00E31453"/>
    <w:rsid w:val="00E33938"/>
    <w:rsid w:val="00E374C4"/>
    <w:rsid w:val="00E40E7F"/>
    <w:rsid w:val="00E416D9"/>
    <w:rsid w:val="00E4174F"/>
    <w:rsid w:val="00E430FD"/>
    <w:rsid w:val="00E45F97"/>
    <w:rsid w:val="00E47B77"/>
    <w:rsid w:val="00E50A5B"/>
    <w:rsid w:val="00E52BB4"/>
    <w:rsid w:val="00E54C2D"/>
    <w:rsid w:val="00E5597E"/>
    <w:rsid w:val="00E55F45"/>
    <w:rsid w:val="00E578B8"/>
    <w:rsid w:val="00E60E52"/>
    <w:rsid w:val="00E61BF5"/>
    <w:rsid w:val="00E62205"/>
    <w:rsid w:val="00E637E3"/>
    <w:rsid w:val="00E64267"/>
    <w:rsid w:val="00E64C2C"/>
    <w:rsid w:val="00E66247"/>
    <w:rsid w:val="00E6747B"/>
    <w:rsid w:val="00E67C3E"/>
    <w:rsid w:val="00E709D7"/>
    <w:rsid w:val="00E70F27"/>
    <w:rsid w:val="00E7187E"/>
    <w:rsid w:val="00E72856"/>
    <w:rsid w:val="00E734FE"/>
    <w:rsid w:val="00E7362A"/>
    <w:rsid w:val="00E74567"/>
    <w:rsid w:val="00E75FED"/>
    <w:rsid w:val="00E76428"/>
    <w:rsid w:val="00E81114"/>
    <w:rsid w:val="00E8407D"/>
    <w:rsid w:val="00E86C49"/>
    <w:rsid w:val="00E86DFC"/>
    <w:rsid w:val="00E870C5"/>
    <w:rsid w:val="00E937A9"/>
    <w:rsid w:val="00E9690A"/>
    <w:rsid w:val="00EA00AC"/>
    <w:rsid w:val="00EA1D93"/>
    <w:rsid w:val="00EA287C"/>
    <w:rsid w:val="00EA3B13"/>
    <w:rsid w:val="00EA3F84"/>
    <w:rsid w:val="00EA53C5"/>
    <w:rsid w:val="00EA60DD"/>
    <w:rsid w:val="00EA7362"/>
    <w:rsid w:val="00EB05E3"/>
    <w:rsid w:val="00EB0A6C"/>
    <w:rsid w:val="00EB0D94"/>
    <w:rsid w:val="00EB2522"/>
    <w:rsid w:val="00EB35BC"/>
    <w:rsid w:val="00EB7977"/>
    <w:rsid w:val="00EC0934"/>
    <w:rsid w:val="00EC0BEF"/>
    <w:rsid w:val="00EC0E58"/>
    <w:rsid w:val="00EC2912"/>
    <w:rsid w:val="00EC2F8C"/>
    <w:rsid w:val="00EC30AE"/>
    <w:rsid w:val="00EC6068"/>
    <w:rsid w:val="00ED0321"/>
    <w:rsid w:val="00ED1E72"/>
    <w:rsid w:val="00ED229F"/>
    <w:rsid w:val="00ED2B30"/>
    <w:rsid w:val="00ED4B56"/>
    <w:rsid w:val="00ED588C"/>
    <w:rsid w:val="00ED5E5C"/>
    <w:rsid w:val="00ED686B"/>
    <w:rsid w:val="00ED6F06"/>
    <w:rsid w:val="00ED7D4C"/>
    <w:rsid w:val="00EE4725"/>
    <w:rsid w:val="00EE5C51"/>
    <w:rsid w:val="00EE61E6"/>
    <w:rsid w:val="00EE666E"/>
    <w:rsid w:val="00EE7C61"/>
    <w:rsid w:val="00EF0041"/>
    <w:rsid w:val="00EF04C1"/>
    <w:rsid w:val="00EF0682"/>
    <w:rsid w:val="00EF324E"/>
    <w:rsid w:val="00EF4B8E"/>
    <w:rsid w:val="00EF5504"/>
    <w:rsid w:val="00EF6F4B"/>
    <w:rsid w:val="00F005A1"/>
    <w:rsid w:val="00F01A08"/>
    <w:rsid w:val="00F01F8B"/>
    <w:rsid w:val="00F03195"/>
    <w:rsid w:val="00F03F2D"/>
    <w:rsid w:val="00F07FFC"/>
    <w:rsid w:val="00F10FBF"/>
    <w:rsid w:val="00F131F1"/>
    <w:rsid w:val="00F13AC8"/>
    <w:rsid w:val="00F13BC6"/>
    <w:rsid w:val="00F15DF9"/>
    <w:rsid w:val="00F20038"/>
    <w:rsid w:val="00F204FA"/>
    <w:rsid w:val="00F22C4B"/>
    <w:rsid w:val="00F22FD2"/>
    <w:rsid w:val="00F24E25"/>
    <w:rsid w:val="00F254C9"/>
    <w:rsid w:val="00F30F64"/>
    <w:rsid w:val="00F3131E"/>
    <w:rsid w:val="00F314C8"/>
    <w:rsid w:val="00F327F3"/>
    <w:rsid w:val="00F33B11"/>
    <w:rsid w:val="00F33DBE"/>
    <w:rsid w:val="00F33E69"/>
    <w:rsid w:val="00F3628F"/>
    <w:rsid w:val="00F364DB"/>
    <w:rsid w:val="00F407E7"/>
    <w:rsid w:val="00F420B2"/>
    <w:rsid w:val="00F42585"/>
    <w:rsid w:val="00F42D71"/>
    <w:rsid w:val="00F44040"/>
    <w:rsid w:val="00F44D71"/>
    <w:rsid w:val="00F50E0F"/>
    <w:rsid w:val="00F55B97"/>
    <w:rsid w:val="00F65EFB"/>
    <w:rsid w:val="00F66FE8"/>
    <w:rsid w:val="00F67022"/>
    <w:rsid w:val="00F701ED"/>
    <w:rsid w:val="00F75559"/>
    <w:rsid w:val="00F75DE6"/>
    <w:rsid w:val="00F76750"/>
    <w:rsid w:val="00F76D94"/>
    <w:rsid w:val="00F777BC"/>
    <w:rsid w:val="00F77BE2"/>
    <w:rsid w:val="00F844B2"/>
    <w:rsid w:val="00F84751"/>
    <w:rsid w:val="00F87437"/>
    <w:rsid w:val="00F87DED"/>
    <w:rsid w:val="00F91421"/>
    <w:rsid w:val="00F9335E"/>
    <w:rsid w:val="00F9457E"/>
    <w:rsid w:val="00F9475B"/>
    <w:rsid w:val="00F94ADD"/>
    <w:rsid w:val="00F960E4"/>
    <w:rsid w:val="00F9714B"/>
    <w:rsid w:val="00FA1427"/>
    <w:rsid w:val="00FA4D8B"/>
    <w:rsid w:val="00FA4E62"/>
    <w:rsid w:val="00FA5CA0"/>
    <w:rsid w:val="00FA5D26"/>
    <w:rsid w:val="00FB172B"/>
    <w:rsid w:val="00FB417E"/>
    <w:rsid w:val="00FB4FC5"/>
    <w:rsid w:val="00FB5FCB"/>
    <w:rsid w:val="00FB66EF"/>
    <w:rsid w:val="00FB755D"/>
    <w:rsid w:val="00FB78C5"/>
    <w:rsid w:val="00FC463E"/>
    <w:rsid w:val="00FC5A9C"/>
    <w:rsid w:val="00FC5DE0"/>
    <w:rsid w:val="00FC5E67"/>
    <w:rsid w:val="00FC6C4B"/>
    <w:rsid w:val="00FD0176"/>
    <w:rsid w:val="00FD0342"/>
    <w:rsid w:val="00FD0427"/>
    <w:rsid w:val="00FD0BFE"/>
    <w:rsid w:val="00FD5F11"/>
    <w:rsid w:val="00FD7BFB"/>
    <w:rsid w:val="00FD7D07"/>
    <w:rsid w:val="00FE19AA"/>
    <w:rsid w:val="00FE203D"/>
    <w:rsid w:val="00FE3664"/>
    <w:rsid w:val="00FE3D8A"/>
    <w:rsid w:val="00FE5043"/>
    <w:rsid w:val="00FE6A24"/>
    <w:rsid w:val="00FF06D7"/>
    <w:rsid w:val="00FF160F"/>
    <w:rsid w:val="00FF66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744686"/>
  <w15:chartTrackingRefBased/>
  <w15:docId w15:val="{F66B3A8D-FF1C-41EC-84D7-B8B523DD7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3938"/>
    <w:pPr>
      <w:keepNext/>
      <w:keepLines/>
      <w:spacing w:before="240" w:after="120"/>
      <w:outlineLvl w:val="0"/>
    </w:pPr>
    <w:rPr>
      <w:rFonts w:ascii="Times New Roman" w:eastAsiaTheme="majorEastAsia" w:hAnsi="Times New Roman"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4F7D"/>
    <w:pP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0F4F7D"/>
    <w:rPr>
      <w:sz w:val="18"/>
      <w:szCs w:val="18"/>
    </w:rPr>
  </w:style>
  <w:style w:type="paragraph" w:styleId="Footer">
    <w:name w:val="footer"/>
    <w:basedOn w:val="Normal"/>
    <w:link w:val="FooterChar"/>
    <w:uiPriority w:val="99"/>
    <w:unhideWhenUsed/>
    <w:rsid w:val="000F4F7D"/>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0F4F7D"/>
    <w:rPr>
      <w:sz w:val="18"/>
      <w:szCs w:val="18"/>
    </w:rPr>
  </w:style>
  <w:style w:type="character" w:styleId="PlaceholderText">
    <w:name w:val="Placeholder Text"/>
    <w:basedOn w:val="DefaultParagraphFont"/>
    <w:uiPriority w:val="99"/>
    <w:semiHidden/>
    <w:rsid w:val="00DF2DE8"/>
    <w:rPr>
      <w:color w:val="666666"/>
    </w:rPr>
  </w:style>
  <w:style w:type="character" w:styleId="Hyperlink">
    <w:name w:val="Hyperlink"/>
    <w:basedOn w:val="DefaultParagraphFont"/>
    <w:uiPriority w:val="99"/>
    <w:unhideWhenUsed/>
    <w:rsid w:val="004F7F7E"/>
    <w:rPr>
      <w:color w:val="0563C1" w:themeColor="hyperlink"/>
      <w:u w:val="single"/>
    </w:rPr>
  </w:style>
  <w:style w:type="character" w:styleId="UnresolvedMention">
    <w:name w:val="Unresolved Mention"/>
    <w:basedOn w:val="DefaultParagraphFont"/>
    <w:uiPriority w:val="99"/>
    <w:semiHidden/>
    <w:unhideWhenUsed/>
    <w:rsid w:val="004F7F7E"/>
    <w:rPr>
      <w:color w:val="605E5C"/>
      <w:shd w:val="clear" w:color="auto" w:fill="E1DFDD"/>
    </w:rPr>
  </w:style>
  <w:style w:type="character" w:styleId="CommentReference">
    <w:name w:val="annotation reference"/>
    <w:basedOn w:val="DefaultParagraphFont"/>
    <w:uiPriority w:val="99"/>
    <w:semiHidden/>
    <w:unhideWhenUsed/>
    <w:rsid w:val="00E637E3"/>
    <w:rPr>
      <w:sz w:val="21"/>
      <w:szCs w:val="21"/>
    </w:rPr>
  </w:style>
  <w:style w:type="paragraph" w:styleId="CommentText">
    <w:name w:val="annotation text"/>
    <w:basedOn w:val="Normal"/>
    <w:link w:val="CommentTextChar"/>
    <w:uiPriority w:val="99"/>
    <w:unhideWhenUsed/>
    <w:rsid w:val="00E637E3"/>
  </w:style>
  <w:style w:type="character" w:customStyle="1" w:styleId="CommentTextChar">
    <w:name w:val="Comment Text Char"/>
    <w:basedOn w:val="DefaultParagraphFont"/>
    <w:link w:val="CommentText"/>
    <w:uiPriority w:val="99"/>
    <w:rsid w:val="00E637E3"/>
  </w:style>
  <w:style w:type="paragraph" w:styleId="CommentSubject">
    <w:name w:val="annotation subject"/>
    <w:basedOn w:val="CommentText"/>
    <w:next w:val="CommentText"/>
    <w:link w:val="CommentSubjectChar"/>
    <w:uiPriority w:val="99"/>
    <w:semiHidden/>
    <w:unhideWhenUsed/>
    <w:rsid w:val="00E637E3"/>
    <w:rPr>
      <w:b/>
      <w:bCs/>
    </w:rPr>
  </w:style>
  <w:style w:type="character" w:customStyle="1" w:styleId="CommentSubjectChar">
    <w:name w:val="Comment Subject Char"/>
    <w:basedOn w:val="CommentTextChar"/>
    <w:link w:val="CommentSubject"/>
    <w:uiPriority w:val="99"/>
    <w:semiHidden/>
    <w:rsid w:val="00E637E3"/>
    <w:rPr>
      <w:b/>
      <w:bCs/>
    </w:rPr>
  </w:style>
  <w:style w:type="paragraph" w:styleId="BalloonText">
    <w:name w:val="Balloon Text"/>
    <w:basedOn w:val="Normal"/>
    <w:link w:val="BalloonTextChar"/>
    <w:uiPriority w:val="99"/>
    <w:semiHidden/>
    <w:unhideWhenUsed/>
    <w:rsid w:val="008A1C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1C58"/>
    <w:rPr>
      <w:rFonts w:ascii="Segoe UI" w:hAnsi="Segoe UI" w:cs="Segoe UI"/>
      <w:sz w:val="18"/>
      <w:szCs w:val="18"/>
    </w:rPr>
  </w:style>
  <w:style w:type="paragraph" w:styleId="Revision">
    <w:name w:val="Revision"/>
    <w:hidden/>
    <w:uiPriority w:val="99"/>
    <w:semiHidden/>
    <w:rsid w:val="003A63AB"/>
    <w:pPr>
      <w:spacing w:after="0" w:line="240" w:lineRule="auto"/>
    </w:pPr>
  </w:style>
  <w:style w:type="paragraph" w:styleId="Bibliography">
    <w:name w:val="Bibliography"/>
    <w:basedOn w:val="Normal"/>
    <w:next w:val="Normal"/>
    <w:uiPriority w:val="37"/>
    <w:unhideWhenUsed/>
    <w:rsid w:val="000B60F3"/>
    <w:pPr>
      <w:spacing w:after="0" w:line="240" w:lineRule="auto"/>
      <w:ind w:left="720" w:hanging="720"/>
    </w:pPr>
  </w:style>
  <w:style w:type="paragraph" w:styleId="HTMLPreformatted">
    <w:name w:val="HTML Preformatted"/>
    <w:basedOn w:val="Normal"/>
    <w:link w:val="HTMLPreformattedChar"/>
    <w:uiPriority w:val="99"/>
    <w:semiHidden/>
    <w:unhideWhenUsed/>
    <w:rsid w:val="006157F1"/>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6157F1"/>
    <w:rPr>
      <w:rFonts w:ascii="Courier New" w:hAnsi="Courier New" w:cs="Courier New"/>
      <w:sz w:val="20"/>
      <w:szCs w:val="20"/>
    </w:rPr>
  </w:style>
  <w:style w:type="paragraph" w:styleId="Title">
    <w:name w:val="Title"/>
    <w:basedOn w:val="Normal"/>
    <w:next w:val="Normal"/>
    <w:link w:val="TitleChar"/>
    <w:uiPriority w:val="10"/>
    <w:qFormat/>
    <w:rsid w:val="00E33938"/>
    <w:pPr>
      <w:spacing w:after="0" w:line="240" w:lineRule="auto"/>
      <w:contextualSpacing/>
    </w:pPr>
    <w:rPr>
      <w:rFonts w:ascii="Times New Roman" w:eastAsiaTheme="majorEastAsia" w:hAnsi="Times New Roman" w:cs="Times New Roman"/>
      <w:b/>
      <w:bCs/>
      <w:spacing w:val="-10"/>
      <w:kern w:val="28"/>
      <w:sz w:val="28"/>
      <w:szCs w:val="28"/>
    </w:rPr>
  </w:style>
  <w:style w:type="character" w:customStyle="1" w:styleId="TitleChar">
    <w:name w:val="Title Char"/>
    <w:basedOn w:val="DefaultParagraphFont"/>
    <w:link w:val="Title"/>
    <w:uiPriority w:val="10"/>
    <w:rsid w:val="00E33938"/>
    <w:rPr>
      <w:rFonts w:ascii="Times New Roman" w:eastAsiaTheme="majorEastAsia" w:hAnsi="Times New Roman" w:cs="Times New Roman"/>
      <w:b/>
      <w:bCs/>
      <w:spacing w:val="-10"/>
      <w:kern w:val="28"/>
      <w:sz w:val="28"/>
      <w:szCs w:val="28"/>
    </w:rPr>
  </w:style>
  <w:style w:type="character" w:customStyle="1" w:styleId="Heading1Char">
    <w:name w:val="Heading 1 Char"/>
    <w:basedOn w:val="DefaultParagraphFont"/>
    <w:link w:val="Heading1"/>
    <w:uiPriority w:val="9"/>
    <w:rsid w:val="00E33938"/>
    <w:rPr>
      <w:rFonts w:ascii="Times New Roman" w:eastAsiaTheme="majorEastAsia" w:hAnsi="Times New Roman" w:cs="Times New Roman"/>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2406500">
      <w:bodyDiv w:val="1"/>
      <w:marLeft w:val="0"/>
      <w:marRight w:val="0"/>
      <w:marTop w:val="0"/>
      <w:marBottom w:val="0"/>
      <w:divBdr>
        <w:top w:val="none" w:sz="0" w:space="0" w:color="auto"/>
        <w:left w:val="none" w:sz="0" w:space="0" w:color="auto"/>
        <w:bottom w:val="none" w:sz="0" w:space="0" w:color="auto"/>
        <w:right w:val="none" w:sz="0" w:space="0" w:color="auto"/>
      </w:divBdr>
      <w:divsChild>
        <w:div w:id="194270152">
          <w:marLeft w:val="480"/>
          <w:marRight w:val="0"/>
          <w:marTop w:val="0"/>
          <w:marBottom w:val="0"/>
          <w:divBdr>
            <w:top w:val="none" w:sz="0" w:space="0" w:color="auto"/>
            <w:left w:val="none" w:sz="0" w:space="0" w:color="auto"/>
            <w:bottom w:val="none" w:sz="0" w:space="0" w:color="auto"/>
            <w:right w:val="none" w:sz="0" w:space="0" w:color="auto"/>
          </w:divBdr>
        </w:div>
        <w:div w:id="238096820">
          <w:marLeft w:val="480"/>
          <w:marRight w:val="0"/>
          <w:marTop w:val="0"/>
          <w:marBottom w:val="0"/>
          <w:divBdr>
            <w:top w:val="none" w:sz="0" w:space="0" w:color="auto"/>
            <w:left w:val="none" w:sz="0" w:space="0" w:color="auto"/>
            <w:bottom w:val="none" w:sz="0" w:space="0" w:color="auto"/>
            <w:right w:val="none" w:sz="0" w:space="0" w:color="auto"/>
          </w:divBdr>
        </w:div>
        <w:div w:id="302463791">
          <w:marLeft w:val="480"/>
          <w:marRight w:val="0"/>
          <w:marTop w:val="0"/>
          <w:marBottom w:val="0"/>
          <w:divBdr>
            <w:top w:val="none" w:sz="0" w:space="0" w:color="auto"/>
            <w:left w:val="none" w:sz="0" w:space="0" w:color="auto"/>
            <w:bottom w:val="none" w:sz="0" w:space="0" w:color="auto"/>
            <w:right w:val="none" w:sz="0" w:space="0" w:color="auto"/>
          </w:divBdr>
        </w:div>
        <w:div w:id="320473025">
          <w:marLeft w:val="480"/>
          <w:marRight w:val="0"/>
          <w:marTop w:val="0"/>
          <w:marBottom w:val="0"/>
          <w:divBdr>
            <w:top w:val="none" w:sz="0" w:space="0" w:color="auto"/>
            <w:left w:val="none" w:sz="0" w:space="0" w:color="auto"/>
            <w:bottom w:val="none" w:sz="0" w:space="0" w:color="auto"/>
            <w:right w:val="none" w:sz="0" w:space="0" w:color="auto"/>
          </w:divBdr>
        </w:div>
        <w:div w:id="339046809">
          <w:marLeft w:val="480"/>
          <w:marRight w:val="0"/>
          <w:marTop w:val="0"/>
          <w:marBottom w:val="0"/>
          <w:divBdr>
            <w:top w:val="none" w:sz="0" w:space="0" w:color="auto"/>
            <w:left w:val="none" w:sz="0" w:space="0" w:color="auto"/>
            <w:bottom w:val="none" w:sz="0" w:space="0" w:color="auto"/>
            <w:right w:val="none" w:sz="0" w:space="0" w:color="auto"/>
          </w:divBdr>
        </w:div>
        <w:div w:id="380710304">
          <w:marLeft w:val="480"/>
          <w:marRight w:val="0"/>
          <w:marTop w:val="0"/>
          <w:marBottom w:val="0"/>
          <w:divBdr>
            <w:top w:val="none" w:sz="0" w:space="0" w:color="auto"/>
            <w:left w:val="none" w:sz="0" w:space="0" w:color="auto"/>
            <w:bottom w:val="none" w:sz="0" w:space="0" w:color="auto"/>
            <w:right w:val="none" w:sz="0" w:space="0" w:color="auto"/>
          </w:divBdr>
        </w:div>
        <w:div w:id="643587069">
          <w:marLeft w:val="480"/>
          <w:marRight w:val="0"/>
          <w:marTop w:val="0"/>
          <w:marBottom w:val="0"/>
          <w:divBdr>
            <w:top w:val="none" w:sz="0" w:space="0" w:color="auto"/>
            <w:left w:val="none" w:sz="0" w:space="0" w:color="auto"/>
            <w:bottom w:val="none" w:sz="0" w:space="0" w:color="auto"/>
            <w:right w:val="none" w:sz="0" w:space="0" w:color="auto"/>
          </w:divBdr>
        </w:div>
        <w:div w:id="681978579">
          <w:marLeft w:val="480"/>
          <w:marRight w:val="0"/>
          <w:marTop w:val="0"/>
          <w:marBottom w:val="0"/>
          <w:divBdr>
            <w:top w:val="none" w:sz="0" w:space="0" w:color="auto"/>
            <w:left w:val="none" w:sz="0" w:space="0" w:color="auto"/>
            <w:bottom w:val="none" w:sz="0" w:space="0" w:color="auto"/>
            <w:right w:val="none" w:sz="0" w:space="0" w:color="auto"/>
          </w:divBdr>
        </w:div>
        <w:div w:id="705834868">
          <w:marLeft w:val="480"/>
          <w:marRight w:val="0"/>
          <w:marTop w:val="0"/>
          <w:marBottom w:val="0"/>
          <w:divBdr>
            <w:top w:val="none" w:sz="0" w:space="0" w:color="auto"/>
            <w:left w:val="none" w:sz="0" w:space="0" w:color="auto"/>
            <w:bottom w:val="none" w:sz="0" w:space="0" w:color="auto"/>
            <w:right w:val="none" w:sz="0" w:space="0" w:color="auto"/>
          </w:divBdr>
        </w:div>
        <w:div w:id="760024852">
          <w:marLeft w:val="480"/>
          <w:marRight w:val="0"/>
          <w:marTop w:val="0"/>
          <w:marBottom w:val="0"/>
          <w:divBdr>
            <w:top w:val="none" w:sz="0" w:space="0" w:color="auto"/>
            <w:left w:val="none" w:sz="0" w:space="0" w:color="auto"/>
            <w:bottom w:val="none" w:sz="0" w:space="0" w:color="auto"/>
            <w:right w:val="none" w:sz="0" w:space="0" w:color="auto"/>
          </w:divBdr>
        </w:div>
        <w:div w:id="1536575682">
          <w:marLeft w:val="480"/>
          <w:marRight w:val="0"/>
          <w:marTop w:val="0"/>
          <w:marBottom w:val="0"/>
          <w:divBdr>
            <w:top w:val="none" w:sz="0" w:space="0" w:color="auto"/>
            <w:left w:val="none" w:sz="0" w:space="0" w:color="auto"/>
            <w:bottom w:val="none" w:sz="0" w:space="0" w:color="auto"/>
            <w:right w:val="none" w:sz="0" w:space="0" w:color="auto"/>
          </w:divBdr>
        </w:div>
        <w:div w:id="1719666219">
          <w:marLeft w:val="480"/>
          <w:marRight w:val="0"/>
          <w:marTop w:val="0"/>
          <w:marBottom w:val="0"/>
          <w:divBdr>
            <w:top w:val="none" w:sz="0" w:space="0" w:color="auto"/>
            <w:left w:val="none" w:sz="0" w:space="0" w:color="auto"/>
            <w:bottom w:val="none" w:sz="0" w:space="0" w:color="auto"/>
            <w:right w:val="none" w:sz="0" w:space="0" w:color="auto"/>
          </w:divBdr>
        </w:div>
        <w:div w:id="1912930498">
          <w:marLeft w:val="480"/>
          <w:marRight w:val="0"/>
          <w:marTop w:val="0"/>
          <w:marBottom w:val="0"/>
          <w:divBdr>
            <w:top w:val="none" w:sz="0" w:space="0" w:color="auto"/>
            <w:left w:val="none" w:sz="0" w:space="0" w:color="auto"/>
            <w:bottom w:val="none" w:sz="0" w:space="0" w:color="auto"/>
            <w:right w:val="none" w:sz="0" w:space="0" w:color="auto"/>
          </w:divBdr>
        </w:div>
      </w:divsChild>
    </w:div>
    <w:div w:id="160702037">
      <w:bodyDiv w:val="1"/>
      <w:marLeft w:val="0"/>
      <w:marRight w:val="0"/>
      <w:marTop w:val="0"/>
      <w:marBottom w:val="0"/>
      <w:divBdr>
        <w:top w:val="none" w:sz="0" w:space="0" w:color="auto"/>
        <w:left w:val="none" w:sz="0" w:space="0" w:color="auto"/>
        <w:bottom w:val="none" w:sz="0" w:space="0" w:color="auto"/>
        <w:right w:val="none" w:sz="0" w:space="0" w:color="auto"/>
      </w:divBdr>
      <w:divsChild>
        <w:div w:id="72632719">
          <w:marLeft w:val="480"/>
          <w:marRight w:val="0"/>
          <w:marTop w:val="0"/>
          <w:marBottom w:val="0"/>
          <w:divBdr>
            <w:top w:val="none" w:sz="0" w:space="0" w:color="auto"/>
            <w:left w:val="none" w:sz="0" w:space="0" w:color="auto"/>
            <w:bottom w:val="none" w:sz="0" w:space="0" w:color="auto"/>
            <w:right w:val="none" w:sz="0" w:space="0" w:color="auto"/>
          </w:divBdr>
        </w:div>
        <w:div w:id="106505402">
          <w:marLeft w:val="480"/>
          <w:marRight w:val="0"/>
          <w:marTop w:val="0"/>
          <w:marBottom w:val="0"/>
          <w:divBdr>
            <w:top w:val="none" w:sz="0" w:space="0" w:color="auto"/>
            <w:left w:val="none" w:sz="0" w:space="0" w:color="auto"/>
            <w:bottom w:val="none" w:sz="0" w:space="0" w:color="auto"/>
            <w:right w:val="none" w:sz="0" w:space="0" w:color="auto"/>
          </w:divBdr>
        </w:div>
        <w:div w:id="150144365">
          <w:marLeft w:val="480"/>
          <w:marRight w:val="0"/>
          <w:marTop w:val="0"/>
          <w:marBottom w:val="0"/>
          <w:divBdr>
            <w:top w:val="none" w:sz="0" w:space="0" w:color="auto"/>
            <w:left w:val="none" w:sz="0" w:space="0" w:color="auto"/>
            <w:bottom w:val="none" w:sz="0" w:space="0" w:color="auto"/>
            <w:right w:val="none" w:sz="0" w:space="0" w:color="auto"/>
          </w:divBdr>
        </w:div>
        <w:div w:id="653535169">
          <w:marLeft w:val="480"/>
          <w:marRight w:val="0"/>
          <w:marTop w:val="0"/>
          <w:marBottom w:val="0"/>
          <w:divBdr>
            <w:top w:val="none" w:sz="0" w:space="0" w:color="auto"/>
            <w:left w:val="none" w:sz="0" w:space="0" w:color="auto"/>
            <w:bottom w:val="none" w:sz="0" w:space="0" w:color="auto"/>
            <w:right w:val="none" w:sz="0" w:space="0" w:color="auto"/>
          </w:divBdr>
        </w:div>
        <w:div w:id="684789804">
          <w:marLeft w:val="480"/>
          <w:marRight w:val="0"/>
          <w:marTop w:val="0"/>
          <w:marBottom w:val="0"/>
          <w:divBdr>
            <w:top w:val="none" w:sz="0" w:space="0" w:color="auto"/>
            <w:left w:val="none" w:sz="0" w:space="0" w:color="auto"/>
            <w:bottom w:val="none" w:sz="0" w:space="0" w:color="auto"/>
            <w:right w:val="none" w:sz="0" w:space="0" w:color="auto"/>
          </w:divBdr>
        </w:div>
        <w:div w:id="704447933">
          <w:marLeft w:val="480"/>
          <w:marRight w:val="0"/>
          <w:marTop w:val="0"/>
          <w:marBottom w:val="0"/>
          <w:divBdr>
            <w:top w:val="none" w:sz="0" w:space="0" w:color="auto"/>
            <w:left w:val="none" w:sz="0" w:space="0" w:color="auto"/>
            <w:bottom w:val="none" w:sz="0" w:space="0" w:color="auto"/>
            <w:right w:val="none" w:sz="0" w:space="0" w:color="auto"/>
          </w:divBdr>
        </w:div>
        <w:div w:id="803893849">
          <w:marLeft w:val="480"/>
          <w:marRight w:val="0"/>
          <w:marTop w:val="0"/>
          <w:marBottom w:val="0"/>
          <w:divBdr>
            <w:top w:val="none" w:sz="0" w:space="0" w:color="auto"/>
            <w:left w:val="none" w:sz="0" w:space="0" w:color="auto"/>
            <w:bottom w:val="none" w:sz="0" w:space="0" w:color="auto"/>
            <w:right w:val="none" w:sz="0" w:space="0" w:color="auto"/>
          </w:divBdr>
        </w:div>
        <w:div w:id="977952290">
          <w:marLeft w:val="480"/>
          <w:marRight w:val="0"/>
          <w:marTop w:val="0"/>
          <w:marBottom w:val="0"/>
          <w:divBdr>
            <w:top w:val="none" w:sz="0" w:space="0" w:color="auto"/>
            <w:left w:val="none" w:sz="0" w:space="0" w:color="auto"/>
            <w:bottom w:val="none" w:sz="0" w:space="0" w:color="auto"/>
            <w:right w:val="none" w:sz="0" w:space="0" w:color="auto"/>
          </w:divBdr>
        </w:div>
        <w:div w:id="1238127452">
          <w:marLeft w:val="480"/>
          <w:marRight w:val="0"/>
          <w:marTop w:val="0"/>
          <w:marBottom w:val="0"/>
          <w:divBdr>
            <w:top w:val="none" w:sz="0" w:space="0" w:color="auto"/>
            <w:left w:val="none" w:sz="0" w:space="0" w:color="auto"/>
            <w:bottom w:val="none" w:sz="0" w:space="0" w:color="auto"/>
            <w:right w:val="none" w:sz="0" w:space="0" w:color="auto"/>
          </w:divBdr>
        </w:div>
        <w:div w:id="1313563553">
          <w:marLeft w:val="480"/>
          <w:marRight w:val="0"/>
          <w:marTop w:val="0"/>
          <w:marBottom w:val="0"/>
          <w:divBdr>
            <w:top w:val="none" w:sz="0" w:space="0" w:color="auto"/>
            <w:left w:val="none" w:sz="0" w:space="0" w:color="auto"/>
            <w:bottom w:val="none" w:sz="0" w:space="0" w:color="auto"/>
            <w:right w:val="none" w:sz="0" w:space="0" w:color="auto"/>
          </w:divBdr>
        </w:div>
        <w:div w:id="1431244615">
          <w:marLeft w:val="480"/>
          <w:marRight w:val="0"/>
          <w:marTop w:val="0"/>
          <w:marBottom w:val="0"/>
          <w:divBdr>
            <w:top w:val="none" w:sz="0" w:space="0" w:color="auto"/>
            <w:left w:val="none" w:sz="0" w:space="0" w:color="auto"/>
            <w:bottom w:val="none" w:sz="0" w:space="0" w:color="auto"/>
            <w:right w:val="none" w:sz="0" w:space="0" w:color="auto"/>
          </w:divBdr>
        </w:div>
        <w:div w:id="1826628602">
          <w:marLeft w:val="480"/>
          <w:marRight w:val="0"/>
          <w:marTop w:val="0"/>
          <w:marBottom w:val="0"/>
          <w:divBdr>
            <w:top w:val="none" w:sz="0" w:space="0" w:color="auto"/>
            <w:left w:val="none" w:sz="0" w:space="0" w:color="auto"/>
            <w:bottom w:val="none" w:sz="0" w:space="0" w:color="auto"/>
            <w:right w:val="none" w:sz="0" w:space="0" w:color="auto"/>
          </w:divBdr>
        </w:div>
        <w:div w:id="2003072710">
          <w:marLeft w:val="480"/>
          <w:marRight w:val="0"/>
          <w:marTop w:val="0"/>
          <w:marBottom w:val="0"/>
          <w:divBdr>
            <w:top w:val="none" w:sz="0" w:space="0" w:color="auto"/>
            <w:left w:val="none" w:sz="0" w:space="0" w:color="auto"/>
            <w:bottom w:val="none" w:sz="0" w:space="0" w:color="auto"/>
            <w:right w:val="none" w:sz="0" w:space="0" w:color="auto"/>
          </w:divBdr>
        </w:div>
      </w:divsChild>
    </w:div>
    <w:div w:id="325475241">
      <w:bodyDiv w:val="1"/>
      <w:marLeft w:val="0"/>
      <w:marRight w:val="0"/>
      <w:marTop w:val="0"/>
      <w:marBottom w:val="0"/>
      <w:divBdr>
        <w:top w:val="none" w:sz="0" w:space="0" w:color="auto"/>
        <w:left w:val="none" w:sz="0" w:space="0" w:color="auto"/>
        <w:bottom w:val="none" w:sz="0" w:space="0" w:color="auto"/>
        <w:right w:val="none" w:sz="0" w:space="0" w:color="auto"/>
      </w:divBdr>
      <w:divsChild>
        <w:div w:id="319387912">
          <w:marLeft w:val="480"/>
          <w:marRight w:val="0"/>
          <w:marTop w:val="0"/>
          <w:marBottom w:val="0"/>
          <w:divBdr>
            <w:top w:val="none" w:sz="0" w:space="0" w:color="auto"/>
            <w:left w:val="none" w:sz="0" w:space="0" w:color="auto"/>
            <w:bottom w:val="none" w:sz="0" w:space="0" w:color="auto"/>
            <w:right w:val="none" w:sz="0" w:space="0" w:color="auto"/>
          </w:divBdr>
        </w:div>
        <w:div w:id="329018684">
          <w:marLeft w:val="480"/>
          <w:marRight w:val="0"/>
          <w:marTop w:val="0"/>
          <w:marBottom w:val="0"/>
          <w:divBdr>
            <w:top w:val="none" w:sz="0" w:space="0" w:color="auto"/>
            <w:left w:val="none" w:sz="0" w:space="0" w:color="auto"/>
            <w:bottom w:val="none" w:sz="0" w:space="0" w:color="auto"/>
            <w:right w:val="none" w:sz="0" w:space="0" w:color="auto"/>
          </w:divBdr>
        </w:div>
        <w:div w:id="404692089">
          <w:marLeft w:val="480"/>
          <w:marRight w:val="0"/>
          <w:marTop w:val="0"/>
          <w:marBottom w:val="0"/>
          <w:divBdr>
            <w:top w:val="none" w:sz="0" w:space="0" w:color="auto"/>
            <w:left w:val="none" w:sz="0" w:space="0" w:color="auto"/>
            <w:bottom w:val="none" w:sz="0" w:space="0" w:color="auto"/>
            <w:right w:val="none" w:sz="0" w:space="0" w:color="auto"/>
          </w:divBdr>
        </w:div>
        <w:div w:id="575822068">
          <w:marLeft w:val="480"/>
          <w:marRight w:val="0"/>
          <w:marTop w:val="0"/>
          <w:marBottom w:val="0"/>
          <w:divBdr>
            <w:top w:val="none" w:sz="0" w:space="0" w:color="auto"/>
            <w:left w:val="none" w:sz="0" w:space="0" w:color="auto"/>
            <w:bottom w:val="none" w:sz="0" w:space="0" w:color="auto"/>
            <w:right w:val="none" w:sz="0" w:space="0" w:color="auto"/>
          </w:divBdr>
        </w:div>
        <w:div w:id="790366898">
          <w:marLeft w:val="480"/>
          <w:marRight w:val="0"/>
          <w:marTop w:val="0"/>
          <w:marBottom w:val="0"/>
          <w:divBdr>
            <w:top w:val="none" w:sz="0" w:space="0" w:color="auto"/>
            <w:left w:val="none" w:sz="0" w:space="0" w:color="auto"/>
            <w:bottom w:val="none" w:sz="0" w:space="0" w:color="auto"/>
            <w:right w:val="none" w:sz="0" w:space="0" w:color="auto"/>
          </w:divBdr>
        </w:div>
        <w:div w:id="1065254030">
          <w:marLeft w:val="480"/>
          <w:marRight w:val="0"/>
          <w:marTop w:val="0"/>
          <w:marBottom w:val="0"/>
          <w:divBdr>
            <w:top w:val="none" w:sz="0" w:space="0" w:color="auto"/>
            <w:left w:val="none" w:sz="0" w:space="0" w:color="auto"/>
            <w:bottom w:val="none" w:sz="0" w:space="0" w:color="auto"/>
            <w:right w:val="none" w:sz="0" w:space="0" w:color="auto"/>
          </w:divBdr>
        </w:div>
        <w:div w:id="1265654227">
          <w:marLeft w:val="480"/>
          <w:marRight w:val="0"/>
          <w:marTop w:val="0"/>
          <w:marBottom w:val="0"/>
          <w:divBdr>
            <w:top w:val="none" w:sz="0" w:space="0" w:color="auto"/>
            <w:left w:val="none" w:sz="0" w:space="0" w:color="auto"/>
            <w:bottom w:val="none" w:sz="0" w:space="0" w:color="auto"/>
            <w:right w:val="none" w:sz="0" w:space="0" w:color="auto"/>
          </w:divBdr>
        </w:div>
        <w:div w:id="1539856858">
          <w:marLeft w:val="480"/>
          <w:marRight w:val="0"/>
          <w:marTop w:val="0"/>
          <w:marBottom w:val="0"/>
          <w:divBdr>
            <w:top w:val="none" w:sz="0" w:space="0" w:color="auto"/>
            <w:left w:val="none" w:sz="0" w:space="0" w:color="auto"/>
            <w:bottom w:val="none" w:sz="0" w:space="0" w:color="auto"/>
            <w:right w:val="none" w:sz="0" w:space="0" w:color="auto"/>
          </w:divBdr>
        </w:div>
        <w:div w:id="1650592518">
          <w:marLeft w:val="480"/>
          <w:marRight w:val="0"/>
          <w:marTop w:val="0"/>
          <w:marBottom w:val="0"/>
          <w:divBdr>
            <w:top w:val="none" w:sz="0" w:space="0" w:color="auto"/>
            <w:left w:val="none" w:sz="0" w:space="0" w:color="auto"/>
            <w:bottom w:val="none" w:sz="0" w:space="0" w:color="auto"/>
            <w:right w:val="none" w:sz="0" w:space="0" w:color="auto"/>
          </w:divBdr>
        </w:div>
        <w:div w:id="1788311654">
          <w:marLeft w:val="480"/>
          <w:marRight w:val="0"/>
          <w:marTop w:val="0"/>
          <w:marBottom w:val="0"/>
          <w:divBdr>
            <w:top w:val="none" w:sz="0" w:space="0" w:color="auto"/>
            <w:left w:val="none" w:sz="0" w:space="0" w:color="auto"/>
            <w:bottom w:val="none" w:sz="0" w:space="0" w:color="auto"/>
            <w:right w:val="none" w:sz="0" w:space="0" w:color="auto"/>
          </w:divBdr>
        </w:div>
        <w:div w:id="1994482451">
          <w:marLeft w:val="480"/>
          <w:marRight w:val="0"/>
          <w:marTop w:val="0"/>
          <w:marBottom w:val="0"/>
          <w:divBdr>
            <w:top w:val="none" w:sz="0" w:space="0" w:color="auto"/>
            <w:left w:val="none" w:sz="0" w:space="0" w:color="auto"/>
            <w:bottom w:val="none" w:sz="0" w:space="0" w:color="auto"/>
            <w:right w:val="none" w:sz="0" w:space="0" w:color="auto"/>
          </w:divBdr>
        </w:div>
        <w:div w:id="2084638028">
          <w:marLeft w:val="480"/>
          <w:marRight w:val="0"/>
          <w:marTop w:val="0"/>
          <w:marBottom w:val="0"/>
          <w:divBdr>
            <w:top w:val="none" w:sz="0" w:space="0" w:color="auto"/>
            <w:left w:val="none" w:sz="0" w:space="0" w:color="auto"/>
            <w:bottom w:val="none" w:sz="0" w:space="0" w:color="auto"/>
            <w:right w:val="none" w:sz="0" w:space="0" w:color="auto"/>
          </w:divBdr>
        </w:div>
      </w:divsChild>
    </w:div>
    <w:div w:id="392503945">
      <w:bodyDiv w:val="1"/>
      <w:marLeft w:val="0"/>
      <w:marRight w:val="0"/>
      <w:marTop w:val="0"/>
      <w:marBottom w:val="0"/>
      <w:divBdr>
        <w:top w:val="none" w:sz="0" w:space="0" w:color="auto"/>
        <w:left w:val="none" w:sz="0" w:space="0" w:color="auto"/>
        <w:bottom w:val="none" w:sz="0" w:space="0" w:color="auto"/>
        <w:right w:val="none" w:sz="0" w:space="0" w:color="auto"/>
      </w:divBdr>
    </w:div>
    <w:div w:id="437257380">
      <w:bodyDiv w:val="1"/>
      <w:marLeft w:val="0"/>
      <w:marRight w:val="0"/>
      <w:marTop w:val="0"/>
      <w:marBottom w:val="0"/>
      <w:divBdr>
        <w:top w:val="none" w:sz="0" w:space="0" w:color="auto"/>
        <w:left w:val="none" w:sz="0" w:space="0" w:color="auto"/>
        <w:bottom w:val="none" w:sz="0" w:space="0" w:color="auto"/>
        <w:right w:val="none" w:sz="0" w:space="0" w:color="auto"/>
      </w:divBdr>
      <w:divsChild>
        <w:div w:id="135489546">
          <w:marLeft w:val="480"/>
          <w:marRight w:val="0"/>
          <w:marTop w:val="0"/>
          <w:marBottom w:val="0"/>
          <w:divBdr>
            <w:top w:val="none" w:sz="0" w:space="0" w:color="auto"/>
            <w:left w:val="none" w:sz="0" w:space="0" w:color="auto"/>
            <w:bottom w:val="none" w:sz="0" w:space="0" w:color="auto"/>
            <w:right w:val="none" w:sz="0" w:space="0" w:color="auto"/>
          </w:divBdr>
        </w:div>
        <w:div w:id="163470968">
          <w:marLeft w:val="480"/>
          <w:marRight w:val="0"/>
          <w:marTop w:val="0"/>
          <w:marBottom w:val="0"/>
          <w:divBdr>
            <w:top w:val="none" w:sz="0" w:space="0" w:color="auto"/>
            <w:left w:val="none" w:sz="0" w:space="0" w:color="auto"/>
            <w:bottom w:val="none" w:sz="0" w:space="0" w:color="auto"/>
            <w:right w:val="none" w:sz="0" w:space="0" w:color="auto"/>
          </w:divBdr>
        </w:div>
        <w:div w:id="195236461">
          <w:marLeft w:val="480"/>
          <w:marRight w:val="0"/>
          <w:marTop w:val="0"/>
          <w:marBottom w:val="0"/>
          <w:divBdr>
            <w:top w:val="none" w:sz="0" w:space="0" w:color="auto"/>
            <w:left w:val="none" w:sz="0" w:space="0" w:color="auto"/>
            <w:bottom w:val="none" w:sz="0" w:space="0" w:color="auto"/>
            <w:right w:val="none" w:sz="0" w:space="0" w:color="auto"/>
          </w:divBdr>
        </w:div>
        <w:div w:id="401875523">
          <w:marLeft w:val="480"/>
          <w:marRight w:val="0"/>
          <w:marTop w:val="0"/>
          <w:marBottom w:val="0"/>
          <w:divBdr>
            <w:top w:val="none" w:sz="0" w:space="0" w:color="auto"/>
            <w:left w:val="none" w:sz="0" w:space="0" w:color="auto"/>
            <w:bottom w:val="none" w:sz="0" w:space="0" w:color="auto"/>
            <w:right w:val="none" w:sz="0" w:space="0" w:color="auto"/>
          </w:divBdr>
        </w:div>
        <w:div w:id="447706297">
          <w:marLeft w:val="480"/>
          <w:marRight w:val="0"/>
          <w:marTop w:val="0"/>
          <w:marBottom w:val="0"/>
          <w:divBdr>
            <w:top w:val="none" w:sz="0" w:space="0" w:color="auto"/>
            <w:left w:val="none" w:sz="0" w:space="0" w:color="auto"/>
            <w:bottom w:val="none" w:sz="0" w:space="0" w:color="auto"/>
            <w:right w:val="none" w:sz="0" w:space="0" w:color="auto"/>
          </w:divBdr>
        </w:div>
        <w:div w:id="664631675">
          <w:marLeft w:val="480"/>
          <w:marRight w:val="0"/>
          <w:marTop w:val="0"/>
          <w:marBottom w:val="0"/>
          <w:divBdr>
            <w:top w:val="none" w:sz="0" w:space="0" w:color="auto"/>
            <w:left w:val="none" w:sz="0" w:space="0" w:color="auto"/>
            <w:bottom w:val="none" w:sz="0" w:space="0" w:color="auto"/>
            <w:right w:val="none" w:sz="0" w:space="0" w:color="auto"/>
          </w:divBdr>
        </w:div>
        <w:div w:id="771977370">
          <w:marLeft w:val="480"/>
          <w:marRight w:val="0"/>
          <w:marTop w:val="0"/>
          <w:marBottom w:val="0"/>
          <w:divBdr>
            <w:top w:val="none" w:sz="0" w:space="0" w:color="auto"/>
            <w:left w:val="none" w:sz="0" w:space="0" w:color="auto"/>
            <w:bottom w:val="none" w:sz="0" w:space="0" w:color="auto"/>
            <w:right w:val="none" w:sz="0" w:space="0" w:color="auto"/>
          </w:divBdr>
        </w:div>
        <w:div w:id="843671571">
          <w:marLeft w:val="480"/>
          <w:marRight w:val="0"/>
          <w:marTop w:val="0"/>
          <w:marBottom w:val="0"/>
          <w:divBdr>
            <w:top w:val="none" w:sz="0" w:space="0" w:color="auto"/>
            <w:left w:val="none" w:sz="0" w:space="0" w:color="auto"/>
            <w:bottom w:val="none" w:sz="0" w:space="0" w:color="auto"/>
            <w:right w:val="none" w:sz="0" w:space="0" w:color="auto"/>
          </w:divBdr>
        </w:div>
        <w:div w:id="875504492">
          <w:marLeft w:val="480"/>
          <w:marRight w:val="0"/>
          <w:marTop w:val="0"/>
          <w:marBottom w:val="0"/>
          <w:divBdr>
            <w:top w:val="none" w:sz="0" w:space="0" w:color="auto"/>
            <w:left w:val="none" w:sz="0" w:space="0" w:color="auto"/>
            <w:bottom w:val="none" w:sz="0" w:space="0" w:color="auto"/>
            <w:right w:val="none" w:sz="0" w:space="0" w:color="auto"/>
          </w:divBdr>
        </w:div>
        <w:div w:id="911309774">
          <w:marLeft w:val="480"/>
          <w:marRight w:val="0"/>
          <w:marTop w:val="0"/>
          <w:marBottom w:val="0"/>
          <w:divBdr>
            <w:top w:val="none" w:sz="0" w:space="0" w:color="auto"/>
            <w:left w:val="none" w:sz="0" w:space="0" w:color="auto"/>
            <w:bottom w:val="none" w:sz="0" w:space="0" w:color="auto"/>
            <w:right w:val="none" w:sz="0" w:space="0" w:color="auto"/>
          </w:divBdr>
        </w:div>
        <w:div w:id="965039822">
          <w:marLeft w:val="480"/>
          <w:marRight w:val="0"/>
          <w:marTop w:val="0"/>
          <w:marBottom w:val="0"/>
          <w:divBdr>
            <w:top w:val="none" w:sz="0" w:space="0" w:color="auto"/>
            <w:left w:val="none" w:sz="0" w:space="0" w:color="auto"/>
            <w:bottom w:val="none" w:sz="0" w:space="0" w:color="auto"/>
            <w:right w:val="none" w:sz="0" w:space="0" w:color="auto"/>
          </w:divBdr>
        </w:div>
        <w:div w:id="1048339570">
          <w:marLeft w:val="480"/>
          <w:marRight w:val="0"/>
          <w:marTop w:val="0"/>
          <w:marBottom w:val="0"/>
          <w:divBdr>
            <w:top w:val="none" w:sz="0" w:space="0" w:color="auto"/>
            <w:left w:val="none" w:sz="0" w:space="0" w:color="auto"/>
            <w:bottom w:val="none" w:sz="0" w:space="0" w:color="auto"/>
            <w:right w:val="none" w:sz="0" w:space="0" w:color="auto"/>
          </w:divBdr>
        </w:div>
        <w:div w:id="1060127873">
          <w:marLeft w:val="480"/>
          <w:marRight w:val="0"/>
          <w:marTop w:val="0"/>
          <w:marBottom w:val="0"/>
          <w:divBdr>
            <w:top w:val="none" w:sz="0" w:space="0" w:color="auto"/>
            <w:left w:val="none" w:sz="0" w:space="0" w:color="auto"/>
            <w:bottom w:val="none" w:sz="0" w:space="0" w:color="auto"/>
            <w:right w:val="none" w:sz="0" w:space="0" w:color="auto"/>
          </w:divBdr>
        </w:div>
        <w:div w:id="1149708225">
          <w:marLeft w:val="480"/>
          <w:marRight w:val="0"/>
          <w:marTop w:val="0"/>
          <w:marBottom w:val="0"/>
          <w:divBdr>
            <w:top w:val="none" w:sz="0" w:space="0" w:color="auto"/>
            <w:left w:val="none" w:sz="0" w:space="0" w:color="auto"/>
            <w:bottom w:val="none" w:sz="0" w:space="0" w:color="auto"/>
            <w:right w:val="none" w:sz="0" w:space="0" w:color="auto"/>
          </w:divBdr>
        </w:div>
        <w:div w:id="1171722917">
          <w:marLeft w:val="480"/>
          <w:marRight w:val="0"/>
          <w:marTop w:val="0"/>
          <w:marBottom w:val="0"/>
          <w:divBdr>
            <w:top w:val="none" w:sz="0" w:space="0" w:color="auto"/>
            <w:left w:val="none" w:sz="0" w:space="0" w:color="auto"/>
            <w:bottom w:val="none" w:sz="0" w:space="0" w:color="auto"/>
            <w:right w:val="none" w:sz="0" w:space="0" w:color="auto"/>
          </w:divBdr>
        </w:div>
        <w:div w:id="1229070938">
          <w:marLeft w:val="480"/>
          <w:marRight w:val="0"/>
          <w:marTop w:val="0"/>
          <w:marBottom w:val="0"/>
          <w:divBdr>
            <w:top w:val="none" w:sz="0" w:space="0" w:color="auto"/>
            <w:left w:val="none" w:sz="0" w:space="0" w:color="auto"/>
            <w:bottom w:val="none" w:sz="0" w:space="0" w:color="auto"/>
            <w:right w:val="none" w:sz="0" w:space="0" w:color="auto"/>
          </w:divBdr>
        </w:div>
        <w:div w:id="1323043247">
          <w:marLeft w:val="480"/>
          <w:marRight w:val="0"/>
          <w:marTop w:val="0"/>
          <w:marBottom w:val="0"/>
          <w:divBdr>
            <w:top w:val="none" w:sz="0" w:space="0" w:color="auto"/>
            <w:left w:val="none" w:sz="0" w:space="0" w:color="auto"/>
            <w:bottom w:val="none" w:sz="0" w:space="0" w:color="auto"/>
            <w:right w:val="none" w:sz="0" w:space="0" w:color="auto"/>
          </w:divBdr>
        </w:div>
        <w:div w:id="1369262909">
          <w:marLeft w:val="480"/>
          <w:marRight w:val="0"/>
          <w:marTop w:val="0"/>
          <w:marBottom w:val="0"/>
          <w:divBdr>
            <w:top w:val="none" w:sz="0" w:space="0" w:color="auto"/>
            <w:left w:val="none" w:sz="0" w:space="0" w:color="auto"/>
            <w:bottom w:val="none" w:sz="0" w:space="0" w:color="auto"/>
            <w:right w:val="none" w:sz="0" w:space="0" w:color="auto"/>
          </w:divBdr>
        </w:div>
        <w:div w:id="1442721474">
          <w:marLeft w:val="480"/>
          <w:marRight w:val="0"/>
          <w:marTop w:val="0"/>
          <w:marBottom w:val="0"/>
          <w:divBdr>
            <w:top w:val="none" w:sz="0" w:space="0" w:color="auto"/>
            <w:left w:val="none" w:sz="0" w:space="0" w:color="auto"/>
            <w:bottom w:val="none" w:sz="0" w:space="0" w:color="auto"/>
            <w:right w:val="none" w:sz="0" w:space="0" w:color="auto"/>
          </w:divBdr>
        </w:div>
        <w:div w:id="1477257141">
          <w:marLeft w:val="480"/>
          <w:marRight w:val="0"/>
          <w:marTop w:val="0"/>
          <w:marBottom w:val="0"/>
          <w:divBdr>
            <w:top w:val="none" w:sz="0" w:space="0" w:color="auto"/>
            <w:left w:val="none" w:sz="0" w:space="0" w:color="auto"/>
            <w:bottom w:val="none" w:sz="0" w:space="0" w:color="auto"/>
            <w:right w:val="none" w:sz="0" w:space="0" w:color="auto"/>
          </w:divBdr>
        </w:div>
        <w:div w:id="1733888405">
          <w:marLeft w:val="480"/>
          <w:marRight w:val="0"/>
          <w:marTop w:val="0"/>
          <w:marBottom w:val="0"/>
          <w:divBdr>
            <w:top w:val="none" w:sz="0" w:space="0" w:color="auto"/>
            <w:left w:val="none" w:sz="0" w:space="0" w:color="auto"/>
            <w:bottom w:val="none" w:sz="0" w:space="0" w:color="auto"/>
            <w:right w:val="none" w:sz="0" w:space="0" w:color="auto"/>
          </w:divBdr>
        </w:div>
        <w:div w:id="1872913765">
          <w:marLeft w:val="480"/>
          <w:marRight w:val="0"/>
          <w:marTop w:val="0"/>
          <w:marBottom w:val="0"/>
          <w:divBdr>
            <w:top w:val="none" w:sz="0" w:space="0" w:color="auto"/>
            <w:left w:val="none" w:sz="0" w:space="0" w:color="auto"/>
            <w:bottom w:val="none" w:sz="0" w:space="0" w:color="auto"/>
            <w:right w:val="none" w:sz="0" w:space="0" w:color="auto"/>
          </w:divBdr>
        </w:div>
        <w:div w:id="2130008298">
          <w:marLeft w:val="480"/>
          <w:marRight w:val="0"/>
          <w:marTop w:val="0"/>
          <w:marBottom w:val="0"/>
          <w:divBdr>
            <w:top w:val="none" w:sz="0" w:space="0" w:color="auto"/>
            <w:left w:val="none" w:sz="0" w:space="0" w:color="auto"/>
            <w:bottom w:val="none" w:sz="0" w:space="0" w:color="auto"/>
            <w:right w:val="none" w:sz="0" w:space="0" w:color="auto"/>
          </w:divBdr>
        </w:div>
      </w:divsChild>
    </w:div>
    <w:div w:id="521825952">
      <w:bodyDiv w:val="1"/>
      <w:marLeft w:val="0"/>
      <w:marRight w:val="0"/>
      <w:marTop w:val="0"/>
      <w:marBottom w:val="0"/>
      <w:divBdr>
        <w:top w:val="none" w:sz="0" w:space="0" w:color="auto"/>
        <w:left w:val="none" w:sz="0" w:space="0" w:color="auto"/>
        <w:bottom w:val="none" w:sz="0" w:space="0" w:color="auto"/>
        <w:right w:val="none" w:sz="0" w:space="0" w:color="auto"/>
      </w:divBdr>
      <w:divsChild>
        <w:div w:id="88283039">
          <w:marLeft w:val="480"/>
          <w:marRight w:val="0"/>
          <w:marTop w:val="0"/>
          <w:marBottom w:val="0"/>
          <w:divBdr>
            <w:top w:val="none" w:sz="0" w:space="0" w:color="auto"/>
            <w:left w:val="none" w:sz="0" w:space="0" w:color="auto"/>
            <w:bottom w:val="none" w:sz="0" w:space="0" w:color="auto"/>
            <w:right w:val="none" w:sz="0" w:space="0" w:color="auto"/>
          </w:divBdr>
        </w:div>
        <w:div w:id="108086789">
          <w:marLeft w:val="480"/>
          <w:marRight w:val="0"/>
          <w:marTop w:val="0"/>
          <w:marBottom w:val="0"/>
          <w:divBdr>
            <w:top w:val="none" w:sz="0" w:space="0" w:color="auto"/>
            <w:left w:val="none" w:sz="0" w:space="0" w:color="auto"/>
            <w:bottom w:val="none" w:sz="0" w:space="0" w:color="auto"/>
            <w:right w:val="none" w:sz="0" w:space="0" w:color="auto"/>
          </w:divBdr>
        </w:div>
        <w:div w:id="120271200">
          <w:marLeft w:val="480"/>
          <w:marRight w:val="0"/>
          <w:marTop w:val="0"/>
          <w:marBottom w:val="0"/>
          <w:divBdr>
            <w:top w:val="none" w:sz="0" w:space="0" w:color="auto"/>
            <w:left w:val="none" w:sz="0" w:space="0" w:color="auto"/>
            <w:bottom w:val="none" w:sz="0" w:space="0" w:color="auto"/>
            <w:right w:val="none" w:sz="0" w:space="0" w:color="auto"/>
          </w:divBdr>
        </w:div>
        <w:div w:id="186991267">
          <w:marLeft w:val="480"/>
          <w:marRight w:val="0"/>
          <w:marTop w:val="0"/>
          <w:marBottom w:val="0"/>
          <w:divBdr>
            <w:top w:val="none" w:sz="0" w:space="0" w:color="auto"/>
            <w:left w:val="none" w:sz="0" w:space="0" w:color="auto"/>
            <w:bottom w:val="none" w:sz="0" w:space="0" w:color="auto"/>
            <w:right w:val="none" w:sz="0" w:space="0" w:color="auto"/>
          </w:divBdr>
        </w:div>
        <w:div w:id="204682121">
          <w:marLeft w:val="480"/>
          <w:marRight w:val="0"/>
          <w:marTop w:val="0"/>
          <w:marBottom w:val="0"/>
          <w:divBdr>
            <w:top w:val="none" w:sz="0" w:space="0" w:color="auto"/>
            <w:left w:val="none" w:sz="0" w:space="0" w:color="auto"/>
            <w:bottom w:val="none" w:sz="0" w:space="0" w:color="auto"/>
            <w:right w:val="none" w:sz="0" w:space="0" w:color="auto"/>
          </w:divBdr>
        </w:div>
        <w:div w:id="403646795">
          <w:marLeft w:val="480"/>
          <w:marRight w:val="0"/>
          <w:marTop w:val="0"/>
          <w:marBottom w:val="0"/>
          <w:divBdr>
            <w:top w:val="none" w:sz="0" w:space="0" w:color="auto"/>
            <w:left w:val="none" w:sz="0" w:space="0" w:color="auto"/>
            <w:bottom w:val="none" w:sz="0" w:space="0" w:color="auto"/>
            <w:right w:val="none" w:sz="0" w:space="0" w:color="auto"/>
          </w:divBdr>
        </w:div>
        <w:div w:id="461391207">
          <w:marLeft w:val="480"/>
          <w:marRight w:val="0"/>
          <w:marTop w:val="0"/>
          <w:marBottom w:val="0"/>
          <w:divBdr>
            <w:top w:val="none" w:sz="0" w:space="0" w:color="auto"/>
            <w:left w:val="none" w:sz="0" w:space="0" w:color="auto"/>
            <w:bottom w:val="none" w:sz="0" w:space="0" w:color="auto"/>
            <w:right w:val="none" w:sz="0" w:space="0" w:color="auto"/>
          </w:divBdr>
        </w:div>
        <w:div w:id="518742195">
          <w:marLeft w:val="480"/>
          <w:marRight w:val="0"/>
          <w:marTop w:val="0"/>
          <w:marBottom w:val="0"/>
          <w:divBdr>
            <w:top w:val="none" w:sz="0" w:space="0" w:color="auto"/>
            <w:left w:val="none" w:sz="0" w:space="0" w:color="auto"/>
            <w:bottom w:val="none" w:sz="0" w:space="0" w:color="auto"/>
            <w:right w:val="none" w:sz="0" w:space="0" w:color="auto"/>
          </w:divBdr>
        </w:div>
        <w:div w:id="898979602">
          <w:marLeft w:val="480"/>
          <w:marRight w:val="0"/>
          <w:marTop w:val="0"/>
          <w:marBottom w:val="0"/>
          <w:divBdr>
            <w:top w:val="none" w:sz="0" w:space="0" w:color="auto"/>
            <w:left w:val="none" w:sz="0" w:space="0" w:color="auto"/>
            <w:bottom w:val="none" w:sz="0" w:space="0" w:color="auto"/>
            <w:right w:val="none" w:sz="0" w:space="0" w:color="auto"/>
          </w:divBdr>
        </w:div>
        <w:div w:id="999506535">
          <w:marLeft w:val="480"/>
          <w:marRight w:val="0"/>
          <w:marTop w:val="0"/>
          <w:marBottom w:val="0"/>
          <w:divBdr>
            <w:top w:val="none" w:sz="0" w:space="0" w:color="auto"/>
            <w:left w:val="none" w:sz="0" w:space="0" w:color="auto"/>
            <w:bottom w:val="none" w:sz="0" w:space="0" w:color="auto"/>
            <w:right w:val="none" w:sz="0" w:space="0" w:color="auto"/>
          </w:divBdr>
        </w:div>
        <w:div w:id="1296641376">
          <w:marLeft w:val="480"/>
          <w:marRight w:val="0"/>
          <w:marTop w:val="0"/>
          <w:marBottom w:val="0"/>
          <w:divBdr>
            <w:top w:val="none" w:sz="0" w:space="0" w:color="auto"/>
            <w:left w:val="none" w:sz="0" w:space="0" w:color="auto"/>
            <w:bottom w:val="none" w:sz="0" w:space="0" w:color="auto"/>
            <w:right w:val="none" w:sz="0" w:space="0" w:color="auto"/>
          </w:divBdr>
        </w:div>
        <w:div w:id="1348407587">
          <w:marLeft w:val="480"/>
          <w:marRight w:val="0"/>
          <w:marTop w:val="0"/>
          <w:marBottom w:val="0"/>
          <w:divBdr>
            <w:top w:val="none" w:sz="0" w:space="0" w:color="auto"/>
            <w:left w:val="none" w:sz="0" w:space="0" w:color="auto"/>
            <w:bottom w:val="none" w:sz="0" w:space="0" w:color="auto"/>
            <w:right w:val="none" w:sz="0" w:space="0" w:color="auto"/>
          </w:divBdr>
        </w:div>
        <w:div w:id="1407845745">
          <w:marLeft w:val="480"/>
          <w:marRight w:val="0"/>
          <w:marTop w:val="0"/>
          <w:marBottom w:val="0"/>
          <w:divBdr>
            <w:top w:val="none" w:sz="0" w:space="0" w:color="auto"/>
            <w:left w:val="none" w:sz="0" w:space="0" w:color="auto"/>
            <w:bottom w:val="none" w:sz="0" w:space="0" w:color="auto"/>
            <w:right w:val="none" w:sz="0" w:space="0" w:color="auto"/>
          </w:divBdr>
        </w:div>
        <w:div w:id="1543051603">
          <w:marLeft w:val="480"/>
          <w:marRight w:val="0"/>
          <w:marTop w:val="0"/>
          <w:marBottom w:val="0"/>
          <w:divBdr>
            <w:top w:val="none" w:sz="0" w:space="0" w:color="auto"/>
            <w:left w:val="none" w:sz="0" w:space="0" w:color="auto"/>
            <w:bottom w:val="none" w:sz="0" w:space="0" w:color="auto"/>
            <w:right w:val="none" w:sz="0" w:space="0" w:color="auto"/>
          </w:divBdr>
        </w:div>
        <w:div w:id="1565988888">
          <w:marLeft w:val="480"/>
          <w:marRight w:val="0"/>
          <w:marTop w:val="0"/>
          <w:marBottom w:val="0"/>
          <w:divBdr>
            <w:top w:val="none" w:sz="0" w:space="0" w:color="auto"/>
            <w:left w:val="none" w:sz="0" w:space="0" w:color="auto"/>
            <w:bottom w:val="none" w:sz="0" w:space="0" w:color="auto"/>
            <w:right w:val="none" w:sz="0" w:space="0" w:color="auto"/>
          </w:divBdr>
        </w:div>
        <w:div w:id="1811315731">
          <w:marLeft w:val="480"/>
          <w:marRight w:val="0"/>
          <w:marTop w:val="0"/>
          <w:marBottom w:val="0"/>
          <w:divBdr>
            <w:top w:val="none" w:sz="0" w:space="0" w:color="auto"/>
            <w:left w:val="none" w:sz="0" w:space="0" w:color="auto"/>
            <w:bottom w:val="none" w:sz="0" w:space="0" w:color="auto"/>
            <w:right w:val="none" w:sz="0" w:space="0" w:color="auto"/>
          </w:divBdr>
        </w:div>
        <w:div w:id="1951427019">
          <w:marLeft w:val="480"/>
          <w:marRight w:val="0"/>
          <w:marTop w:val="0"/>
          <w:marBottom w:val="0"/>
          <w:divBdr>
            <w:top w:val="none" w:sz="0" w:space="0" w:color="auto"/>
            <w:left w:val="none" w:sz="0" w:space="0" w:color="auto"/>
            <w:bottom w:val="none" w:sz="0" w:space="0" w:color="auto"/>
            <w:right w:val="none" w:sz="0" w:space="0" w:color="auto"/>
          </w:divBdr>
        </w:div>
        <w:div w:id="2032293616">
          <w:marLeft w:val="480"/>
          <w:marRight w:val="0"/>
          <w:marTop w:val="0"/>
          <w:marBottom w:val="0"/>
          <w:divBdr>
            <w:top w:val="none" w:sz="0" w:space="0" w:color="auto"/>
            <w:left w:val="none" w:sz="0" w:space="0" w:color="auto"/>
            <w:bottom w:val="none" w:sz="0" w:space="0" w:color="auto"/>
            <w:right w:val="none" w:sz="0" w:space="0" w:color="auto"/>
          </w:divBdr>
        </w:div>
        <w:div w:id="2075079036">
          <w:marLeft w:val="480"/>
          <w:marRight w:val="0"/>
          <w:marTop w:val="0"/>
          <w:marBottom w:val="0"/>
          <w:divBdr>
            <w:top w:val="none" w:sz="0" w:space="0" w:color="auto"/>
            <w:left w:val="none" w:sz="0" w:space="0" w:color="auto"/>
            <w:bottom w:val="none" w:sz="0" w:space="0" w:color="auto"/>
            <w:right w:val="none" w:sz="0" w:space="0" w:color="auto"/>
          </w:divBdr>
        </w:div>
        <w:div w:id="2127697397">
          <w:marLeft w:val="480"/>
          <w:marRight w:val="0"/>
          <w:marTop w:val="0"/>
          <w:marBottom w:val="0"/>
          <w:divBdr>
            <w:top w:val="none" w:sz="0" w:space="0" w:color="auto"/>
            <w:left w:val="none" w:sz="0" w:space="0" w:color="auto"/>
            <w:bottom w:val="none" w:sz="0" w:space="0" w:color="auto"/>
            <w:right w:val="none" w:sz="0" w:space="0" w:color="auto"/>
          </w:divBdr>
        </w:div>
      </w:divsChild>
    </w:div>
    <w:div w:id="571433783">
      <w:bodyDiv w:val="1"/>
      <w:marLeft w:val="0"/>
      <w:marRight w:val="0"/>
      <w:marTop w:val="0"/>
      <w:marBottom w:val="0"/>
      <w:divBdr>
        <w:top w:val="none" w:sz="0" w:space="0" w:color="auto"/>
        <w:left w:val="none" w:sz="0" w:space="0" w:color="auto"/>
        <w:bottom w:val="none" w:sz="0" w:space="0" w:color="auto"/>
        <w:right w:val="none" w:sz="0" w:space="0" w:color="auto"/>
      </w:divBdr>
      <w:divsChild>
        <w:div w:id="61296485">
          <w:marLeft w:val="480"/>
          <w:marRight w:val="0"/>
          <w:marTop w:val="0"/>
          <w:marBottom w:val="0"/>
          <w:divBdr>
            <w:top w:val="none" w:sz="0" w:space="0" w:color="auto"/>
            <w:left w:val="none" w:sz="0" w:space="0" w:color="auto"/>
            <w:bottom w:val="none" w:sz="0" w:space="0" w:color="auto"/>
            <w:right w:val="none" w:sz="0" w:space="0" w:color="auto"/>
          </w:divBdr>
        </w:div>
        <w:div w:id="203912744">
          <w:marLeft w:val="480"/>
          <w:marRight w:val="0"/>
          <w:marTop w:val="0"/>
          <w:marBottom w:val="0"/>
          <w:divBdr>
            <w:top w:val="none" w:sz="0" w:space="0" w:color="auto"/>
            <w:left w:val="none" w:sz="0" w:space="0" w:color="auto"/>
            <w:bottom w:val="none" w:sz="0" w:space="0" w:color="auto"/>
            <w:right w:val="none" w:sz="0" w:space="0" w:color="auto"/>
          </w:divBdr>
        </w:div>
        <w:div w:id="385689842">
          <w:marLeft w:val="480"/>
          <w:marRight w:val="0"/>
          <w:marTop w:val="0"/>
          <w:marBottom w:val="0"/>
          <w:divBdr>
            <w:top w:val="none" w:sz="0" w:space="0" w:color="auto"/>
            <w:left w:val="none" w:sz="0" w:space="0" w:color="auto"/>
            <w:bottom w:val="none" w:sz="0" w:space="0" w:color="auto"/>
            <w:right w:val="none" w:sz="0" w:space="0" w:color="auto"/>
          </w:divBdr>
        </w:div>
        <w:div w:id="512500661">
          <w:marLeft w:val="480"/>
          <w:marRight w:val="0"/>
          <w:marTop w:val="0"/>
          <w:marBottom w:val="0"/>
          <w:divBdr>
            <w:top w:val="none" w:sz="0" w:space="0" w:color="auto"/>
            <w:left w:val="none" w:sz="0" w:space="0" w:color="auto"/>
            <w:bottom w:val="none" w:sz="0" w:space="0" w:color="auto"/>
            <w:right w:val="none" w:sz="0" w:space="0" w:color="auto"/>
          </w:divBdr>
        </w:div>
        <w:div w:id="644511919">
          <w:marLeft w:val="480"/>
          <w:marRight w:val="0"/>
          <w:marTop w:val="0"/>
          <w:marBottom w:val="0"/>
          <w:divBdr>
            <w:top w:val="none" w:sz="0" w:space="0" w:color="auto"/>
            <w:left w:val="none" w:sz="0" w:space="0" w:color="auto"/>
            <w:bottom w:val="none" w:sz="0" w:space="0" w:color="auto"/>
            <w:right w:val="none" w:sz="0" w:space="0" w:color="auto"/>
          </w:divBdr>
        </w:div>
        <w:div w:id="810294922">
          <w:marLeft w:val="480"/>
          <w:marRight w:val="0"/>
          <w:marTop w:val="0"/>
          <w:marBottom w:val="0"/>
          <w:divBdr>
            <w:top w:val="none" w:sz="0" w:space="0" w:color="auto"/>
            <w:left w:val="none" w:sz="0" w:space="0" w:color="auto"/>
            <w:bottom w:val="none" w:sz="0" w:space="0" w:color="auto"/>
            <w:right w:val="none" w:sz="0" w:space="0" w:color="auto"/>
          </w:divBdr>
        </w:div>
        <w:div w:id="832376340">
          <w:marLeft w:val="480"/>
          <w:marRight w:val="0"/>
          <w:marTop w:val="0"/>
          <w:marBottom w:val="0"/>
          <w:divBdr>
            <w:top w:val="none" w:sz="0" w:space="0" w:color="auto"/>
            <w:left w:val="none" w:sz="0" w:space="0" w:color="auto"/>
            <w:bottom w:val="none" w:sz="0" w:space="0" w:color="auto"/>
            <w:right w:val="none" w:sz="0" w:space="0" w:color="auto"/>
          </w:divBdr>
        </w:div>
        <w:div w:id="854734144">
          <w:marLeft w:val="480"/>
          <w:marRight w:val="0"/>
          <w:marTop w:val="0"/>
          <w:marBottom w:val="0"/>
          <w:divBdr>
            <w:top w:val="none" w:sz="0" w:space="0" w:color="auto"/>
            <w:left w:val="none" w:sz="0" w:space="0" w:color="auto"/>
            <w:bottom w:val="none" w:sz="0" w:space="0" w:color="auto"/>
            <w:right w:val="none" w:sz="0" w:space="0" w:color="auto"/>
          </w:divBdr>
        </w:div>
        <w:div w:id="1010837898">
          <w:marLeft w:val="480"/>
          <w:marRight w:val="0"/>
          <w:marTop w:val="0"/>
          <w:marBottom w:val="0"/>
          <w:divBdr>
            <w:top w:val="none" w:sz="0" w:space="0" w:color="auto"/>
            <w:left w:val="none" w:sz="0" w:space="0" w:color="auto"/>
            <w:bottom w:val="none" w:sz="0" w:space="0" w:color="auto"/>
            <w:right w:val="none" w:sz="0" w:space="0" w:color="auto"/>
          </w:divBdr>
        </w:div>
        <w:div w:id="1099180589">
          <w:marLeft w:val="480"/>
          <w:marRight w:val="0"/>
          <w:marTop w:val="0"/>
          <w:marBottom w:val="0"/>
          <w:divBdr>
            <w:top w:val="none" w:sz="0" w:space="0" w:color="auto"/>
            <w:left w:val="none" w:sz="0" w:space="0" w:color="auto"/>
            <w:bottom w:val="none" w:sz="0" w:space="0" w:color="auto"/>
            <w:right w:val="none" w:sz="0" w:space="0" w:color="auto"/>
          </w:divBdr>
        </w:div>
        <w:div w:id="1355382666">
          <w:marLeft w:val="480"/>
          <w:marRight w:val="0"/>
          <w:marTop w:val="0"/>
          <w:marBottom w:val="0"/>
          <w:divBdr>
            <w:top w:val="none" w:sz="0" w:space="0" w:color="auto"/>
            <w:left w:val="none" w:sz="0" w:space="0" w:color="auto"/>
            <w:bottom w:val="none" w:sz="0" w:space="0" w:color="auto"/>
            <w:right w:val="none" w:sz="0" w:space="0" w:color="auto"/>
          </w:divBdr>
        </w:div>
        <w:div w:id="1381174704">
          <w:marLeft w:val="480"/>
          <w:marRight w:val="0"/>
          <w:marTop w:val="0"/>
          <w:marBottom w:val="0"/>
          <w:divBdr>
            <w:top w:val="none" w:sz="0" w:space="0" w:color="auto"/>
            <w:left w:val="none" w:sz="0" w:space="0" w:color="auto"/>
            <w:bottom w:val="none" w:sz="0" w:space="0" w:color="auto"/>
            <w:right w:val="none" w:sz="0" w:space="0" w:color="auto"/>
          </w:divBdr>
        </w:div>
        <w:div w:id="1489634497">
          <w:marLeft w:val="480"/>
          <w:marRight w:val="0"/>
          <w:marTop w:val="0"/>
          <w:marBottom w:val="0"/>
          <w:divBdr>
            <w:top w:val="none" w:sz="0" w:space="0" w:color="auto"/>
            <w:left w:val="none" w:sz="0" w:space="0" w:color="auto"/>
            <w:bottom w:val="none" w:sz="0" w:space="0" w:color="auto"/>
            <w:right w:val="none" w:sz="0" w:space="0" w:color="auto"/>
          </w:divBdr>
        </w:div>
        <w:div w:id="1551303550">
          <w:marLeft w:val="480"/>
          <w:marRight w:val="0"/>
          <w:marTop w:val="0"/>
          <w:marBottom w:val="0"/>
          <w:divBdr>
            <w:top w:val="none" w:sz="0" w:space="0" w:color="auto"/>
            <w:left w:val="none" w:sz="0" w:space="0" w:color="auto"/>
            <w:bottom w:val="none" w:sz="0" w:space="0" w:color="auto"/>
            <w:right w:val="none" w:sz="0" w:space="0" w:color="auto"/>
          </w:divBdr>
        </w:div>
        <w:div w:id="1608007049">
          <w:marLeft w:val="480"/>
          <w:marRight w:val="0"/>
          <w:marTop w:val="0"/>
          <w:marBottom w:val="0"/>
          <w:divBdr>
            <w:top w:val="none" w:sz="0" w:space="0" w:color="auto"/>
            <w:left w:val="none" w:sz="0" w:space="0" w:color="auto"/>
            <w:bottom w:val="none" w:sz="0" w:space="0" w:color="auto"/>
            <w:right w:val="none" w:sz="0" w:space="0" w:color="auto"/>
          </w:divBdr>
        </w:div>
        <w:div w:id="1775706321">
          <w:marLeft w:val="480"/>
          <w:marRight w:val="0"/>
          <w:marTop w:val="0"/>
          <w:marBottom w:val="0"/>
          <w:divBdr>
            <w:top w:val="none" w:sz="0" w:space="0" w:color="auto"/>
            <w:left w:val="none" w:sz="0" w:space="0" w:color="auto"/>
            <w:bottom w:val="none" w:sz="0" w:space="0" w:color="auto"/>
            <w:right w:val="none" w:sz="0" w:space="0" w:color="auto"/>
          </w:divBdr>
        </w:div>
        <w:div w:id="1928030463">
          <w:marLeft w:val="480"/>
          <w:marRight w:val="0"/>
          <w:marTop w:val="0"/>
          <w:marBottom w:val="0"/>
          <w:divBdr>
            <w:top w:val="none" w:sz="0" w:space="0" w:color="auto"/>
            <w:left w:val="none" w:sz="0" w:space="0" w:color="auto"/>
            <w:bottom w:val="none" w:sz="0" w:space="0" w:color="auto"/>
            <w:right w:val="none" w:sz="0" w:space="0" w:color="auto"/>
          </w:divBdr>
        </w:div>
        <w:div w:id="1960335636">
          <w:marLeft w:val="480"/>
          <w:marRight w:val="0"/>
          <w:marTop w:val="0"/>
          <w:marBottom w:val="0"/>
          <w:divBdr>
            <w:top w:val="none" w:sz="0" w:space="0" w:color="auto"/>
            <w:left w:val="none" w:sz="0" w:space="0" w:color="auto"/>
            <w:bottom w:val="none" w:sz="0" w:space="0" w:color="auto"/>
            <w:right w:val="none" w:sz="0" w:space="0" w:color="auto"/>
          </w:divBdr>
        </w:div>
        <w:div w:id="1967614829">
          <w:marLeft w:val="480"/>
          <w:marRight w:val="0"/>
          <w:marTop w:val="0"/>
          <w:marBottom w:val="0"/>
          <w:divBdr>
            <w:top w:val="none" w:sz="0" w:space="0" w:color="auto"/>
            <w:left w:val="none" w:sz="0" w:space="0" w:color="auto"/>
            <w:bottom w:val="none" w:sz="0" w:space="0" w:color="auto"/>
            <w:right w:val="none" w:sz="0" w:space="0" w:color="auto"/>
          </w:divBdr>
        </w:div>
        <w:div w:id="1972052402">
          <w:marLeft w:val="480"/>
          <w:marRight w:val="0"/>
          <w:marTop w:val="0"/>
          <w:marBottom w:val="0"/>
          <w:divBdr>
            <w:top w:val="none" w:sz="0" w:space="0" w:color="auto"/>
            <w:left w:val="none" w:sz="0" w:space="0" w:color="auto"/>
            <w:bottom w:val="none" w:sz="0" w:space="0" w:color="auto"/>
            <w:right w:val="none" w:sz="0" w:space="0" w:color="auto"/>
          </w:divBdr>
        </w:div>
        <w:div w:id="2042002678">
          <w:marLeft w:val="480"/>
          <w:marRight w:val="0"/>
          <w:marTop w:val="0"/>
          <w:marBottom w:val="0"/>
          <w:divBdr>
            <w:top w:val="none" w:sz="0" w:space="0" w:color="auto"/>
            <w:left w:val="none" w:sz="0" w:space="0" w:color="auto"/>
            <w:bottom w:val="none" w:sz="0" w:space="0" w:color="auto"/>
            <w:right w:val="none" w:sz="0" w:space="0" w:color="auto"/>
          </w:divBdr>
        </w:div>
        <w:div w:id="2124379631">
          <w:marLeft w:val="480"/>
          <w:marRight w:val="0"/>
          <w:marTop w:val="0"/>
          <w:marBottom w:val="0"/>
          <w:divBdr>
            <w:top w:val="none" w:sz="0" w:space="0" w:color="auto"/>
            <w:left w:val="none" w:sz="0" w:space="0" w:color="auto"/>
            <w:bottom w:val="none" w:sz="0" w:space="0" w:color="auto"/>
            <w:right w:val="none" w:sz="0" w:space="0" w:color="auto"/>
          </w:divBdr>
        </w:div>
      </w:divsChild>
    </w:div>
    <w:div w:id="628046531">
      <w:bodyDiv w:val="1"/>
      <w:marLeft w:val="0"/>
      <w:marRight w:val="0"/>
      <w:marTop w:val="0"/>
      <w:marBottom w:val="0"/>
      <w:divBdr>
        <w:top w:val="none" w:sz="0" w:space="0" w:color="auto"/>
        <w:left w:val="none" w:sz="0" w:space="0" w:color="auto"/>
        <w:bottom w:val="none" w:sz="0" w:space="0" w:color="auto"/>
        <w:right w:val="none" w:sz="0" w:space="0" w:color="auto"/>
      </w:divBdr>
      <w:divsChild>
        <w:div w:id="275211403">
          <w:marLeft w:val="480"/>
          <w:marRight w:val="0"/>
          <w:marTop w:val="0"/>
          <w:marBottom w:val="0"/>
          <w:divBdr>
            <w:top w:val="none" w:sz="0" w:space="0" w:color="auto"/>
            <w:left w:val="none" w:sz="0" w:space="0" w:color="auto"/>
            <w:bottom w:val="none" w:sz="0" w:space="0" w:color="auto"/>
            <w:right w:val="none" w:sz="0" w:space="0" w:color="auto"/>
          </w:divBdr>
        </w:div>
        <w:div w:id="287709146">
          <w:marLeft w:val="480"/>
          <w:marRight w:val="0"/>
          <w:marTop w:val="0"/>
          <w:marBottom w:val="0"/>
          <w:divBdr>
            <w:top w:val="none" w:sz="0" w:space="0" w:color="auto"/>
            <w:left w:val="none" w:sz="0" w:space="0" w:color="auto"/>
            <w:bottom w:val="none" w:sz="0" w:space="0" w:color="auto"/>
            <w:right w:val="none" w:sz="0" w:space="0" w:color="auto"/>
          </w:divBdr>
        </w:div>
        <w:div w:id="373232623">
          <w:marLeft w:val="480"/>
          <w:marRight w:val="0"/>
          <w:marTop w:val="0"/>
          <w:marBottom w:val="0"/>
          <w:divBdr>
            <w:top w:val="none" w:sz="0" w:space="0" w:color="auto"/>
            <w:left w:val="none" w:sz="0" w:space="0" w:color="auto"/>
            <w:bottom w:val="none" w:sz="0" w:space="0" w:color="auto"/>
            <w:right w:val="none" w:sz="0" w:space="0" w:color="auto"/>
          </w:divBdr>
        </w:div>
        <w:div w:id="569852406">
          <w:marLeft w:val="480"/>
          <w:marRight w:val="0"/>
          <w:marTop w:val="0"/>
          <w:marBottom w:val="0"/>
          <w:divBdr>
            <w:top w:val="none" w:sz="0" w:space="0" w:color="auto"/>
            <w:left w:val="none" w:sz="0" w:space="0" w:color="auto"/>
            <w:bottom w:val="none" w:sz="0" w:space="0" w:color="auto"/>
            <w:right w:val="none" w:sz="0" w:space="0" w:color="auto"/>
          </w:divBdr>
        </w:div>
        <w:div w:id="679431594">
          <w:marLeft w:val="480"/>
          <w:marRight w:val="0"/>
          <w:marTop w:val="0"/>
          <w:marBottom w:val="0"/>
          <w:divBdr>
            <w:top w:val="none" w:sz="0" w:space="0" w:color="auto"/>
            <w:left w:val="none" w:sz="0" w:space="0" w:color="auto"/>
            <w:bottom w:val="none" w:sz="0" w:space="0" w:color="auto"/>
            <w:right w:val="none" w:sz="0" w:space="0" w:color="auto"/>
          </w:divBdr>
        </w:div>
        <w:div w:id="1032002980">
          <w:marLeft w:val="480"/>
          <w:marRight w:val="0"/>
          <w:marTop w:val="0"/>
          <w:marBottom w:val="0"/>
          <w:divBdr>
            <w:top w:val="none" w:sz="0" w:space="0" w:color="auto"/>
            <w:left w:val="none" w:sz="0" w:space="0" w:color="auto"/>
            <w:bottom w:val="none" w:sz="0" w:space="0" w:color="auto"/>
            <w:right w:val="none" w:sz="0" w:space="0" w:color="auto"/>
          </w:divBdr>
        </w:div>
        <w:div w:id="1107626695">
          <w:marLeft w:val="480"/>
          <w:marRight w:val="0"/>
          <w:marTop w:val="0"/>
          <w:marBottom w:val="0"/>
          <w:divBdr>
            <w:top w:val="none" w:sz="0" w:space="0" w:color="auto"/>
            <w:left w:val="none" w:sz="0" w:space="0" w:color="auto"/>
            <w:bottom w:val="none" w:sz="0" w:space="0" w:color="auto"/>
            <w:right w:val="none" w:sz="0" w:space="0" w:color="auto"/>
          </w:divBdr>
        </w:div>
        <w:div w:id="1274361227">
          <w:marLeft w:val="480"/>
          <w:marRight w:val="0"/>
          <w:marTop w:val="0"/>
          <w:marBottom w:val="0"/>
          <w:divBdr>
            <w:top w:val="none" w:sz="0" w:space="0" w:color="auto"/>
            <w:left w:val="none" w:sz="0" w:space="0" w:color="auto"/>
            <w:bottom w:val="none" w:sz="0" w:space="0" w:color="auto"/>
            <w:right w:val="none" w:sz="0" w:space="0" w:color="auto"/>
          </w:divBdr>
        </w:div>
        <w:div w:id="1283418594">
          <w:marLeft w:val="480"/>
          <w:marRight w:val="0"/>
          <w:marTop w:val="0"/>
          <w:marBottom w:val="0"/>
          <w:divBdr>
            <w:top w:val="none" w:sz="0" w:space="0" w:color="auto"/>
            <w:left w:val="none" w:sz="0" w:space="0" w:color="auto"/>
            <w:bottom w:val="none" w:sz="0" w:space="0" w:color="auto"/>
            <w:right w:val="none" w:sz="0" w:space="0" w:color="auto"/>
          </w:divBdr>
        </w:div>
        <w:div w:id="1351877991">
          <w:marLeft w:val="480"/>
          <w:marRight w:val="0"/>
          <w:marTop w:val="0"/>
          <w:marBottom w:val="0"/>
          <w:divBdr>
            <w:top w:val="none" w:sz="0" w:space="0" w:color="auto"/>
            <w:left w:val="none" w:sz="0" w:space="0" w:color="auto"/>
            <w:bottom w:val="none" w:sz="0" w:space="0" w:color="auto"/>
            <w:right w:val="none" w:sz="0" w:space="0" w:color="auto"/>
          </w:divBdr>
        </w:div>
        <w:div w:id="1407846108">
          <w:marLeft w:val="480"/>
          <w:marRight w:val="0"/>
          <w:marTop w:val="0"/>
          <w:marBottom w:val="0"/>
          <w:divBdr>
            <w:top w:val="none" w:sz="0" w:space="0" w:color="auto"/>
            <w:left w:val="none" w:sz="0" w:space="0" w:color="auto"/>
            <w:bottom w:val="none" w:sz="0" w:space="0" w:color="auto"/>
            <w:right w:val="none" w:sz="0" w:space="0" w:color="auto"/>
          </w:divBdr>
        </w:div>
        <w:div w:id="1430539412">
          <w:marLeft w:val="480"/>
          <w:marRight w:val="0"/>
          <w:marTop w:val="0"/>
          <w:marBottom w:val="0"/>
          <w:divBdr>
            <w:top w:val="none" w:sz="0" w:space="0" w:color="auto"/>
            <w:left w:val="none" w:sz="0" w:space="0" w:color="auto"/>
            <w:bottom w:val="none" w:sz="0" w:space="0" w:color="auto"/>
            <w:right w:val="none" w:sz="0" w:space="0" w:color="auto"/>
          </w:divBdr>
        </w:div>
        <w:div w:id="1910265852">
          <w:marLeft w:val="480"/>
          <w:marRight w:val="0"/>
          <w:marTop w:val="0"/>
          <w:marBottom w:val="0"/>
          <w:divBdr>
            <w:top w:val="none" w:sz="0" w:space="0" w:color="auto"/>
            <w:left w:val="none" w:sz="0" w:space="0" w:color="auto"/>
            <w:bottom w:val="none" w:sz="0" w:space="0" w:color="auto"/>
            <w:right w:val="none" w:sz="0" w:space="0" w:color="auto"/>
          </w:divBdr>
        </w:div>
        <w:div w:id="2111849348">
          <w:marLeft w:val="480"/>
          <w:marRight w:val="0"/>
          <w:marTop w:val="0"/>
          <w:marBottom w:val="0"/>
          <w:divBdr>
            <w:top w:val="none" w:sz="0" w:space="0" w:color="auto"/>
            <w:left w:val="none" w:sz="0" w:space="0" w:color="auto"/>
            <w:bottom w:val="none" w:sz="0" w:space="0" w:color="auto"/>
            <w:right w:val="none" w:sz="0" w:space="0" w:color="auto"/>
          </w:divBdr>
        </w:div>
        <w:div w:id="2127965983">
          <w:marLeft w:val="480"/>
          <w:marRight w:val="0"/>
          <w:marTop w:val="0"/>
          <w:marBottom w:val="0"/>
          <w:divBdr>
            <w:top w:val="none" w:sz="0" w:space="0" w:color="auto"/>
            <w:left w:val="none" w:sz="0" w:space="0" w:color="auto"/>
            <w:bottom w:val="none" w:sz="0" w:space="0" w:color="auto"/>
            <w:right w:val="none" w:sz="0" w:space="0" w:color="auto"/>
          </w:divBdr>
        </w:div>
      </w:divsChild>
    </w:div>
    <w:div w:id="659190070">
      <w:bodyDiv w:val="1"/>
      <w:marLeft w:val="0"/>
      <w:marRight w:val="0"/>
      <w:marTop w:val="0"/>
      <w:marBottom w:val="0"/>
      <w:divBdr>
        <w:top w:val="none" w:sz="0" w:space="0" w:color="auto"/>
        <w:left w:val="none" w:sz="0" w:space="0" w:color="auto"/>
        <w:bottom w:val="none" w:sz="0" w:space="0" w:color="auto"/>
        <w:right w:val="none" w:sz="0" w:space="0" w:color="auto"/>
      </w:divBdr>
      <w:divsChild>
        <w:div w:id="80027290">
          <w:marLeft w:val="480"/>
          <w:marRight w:val="0"/>
          <w:marTop w:val="0"/>
          <w:marBottom w:val="0"/>
          <w:divBdr>
            <w:top w:val="none" w:sz="0" w:space="0" w:color="auto"/>
            <w:left w:val="none" w:sz="0" w:space="0" w:color="auto"/>
            <w:bottom w:val="none" w:sz="0" w:space="0" w:color="auto"/>
            <w:right w:val="none" w:sz="0" w:space="0" w:color="auto"/>
          </w:divBdr>
        </w:div>
        <w:div w:id="585264511">
          <w:marLeft w:val="480"/>
          <w:marRight w:val="0"/>
          <w:marTop w:val="0"/>
          <w:marBottom w:val="0"/>
          <w:divBdr>
            <w:top w:val="none" w:sz="0" w:space="0" w:color="auto"/>
            <w:left w:val="none" w:sz="0" w:space="0" w:color="auto"/>
            <w:bottom w:val="none" w:sz="0" w:space="0" w:color="auto"/>
            <w:right w:val="none" w:sz="0" w:space="0" w:color="auto"/>
          </w:divBdr>
        </w:div>
        <w:div w:id="600652160">
          <w:marLeft w:val="480"/>
          <w:marRight w:val="0"/>
          <w:marTop w:val="0"/>
          <w:marBottom w:val="0"/>
          <w:divBdr>
            <w:top w:val="none" w:sz="0" w:space="0" w:color="auto"/>
            <w:left w:val="none" w:sz="0" w:space="0" w:color="auto"/>
            <w:bottom w:val="none" w:sz="0" w:space="0" w:color="auto"/>
            <w:right w:val="none" w:sz="0" w:space="0" w:color="auto"/>
          </w:divBdr>
        </w:div>
        <w:div w:id="943264983">
          <w:marLeft w:val="480"/>
          <w:marRight w:val="0"/>
          <w:marTop w:val="0"/>
          <w:marBottom w:val="0"/>
          <w:divBdr>
            <w:top w:val="none" w:sz="0" w:space="0" w:color="auto"/>
            <w:left w:val="none" w:sz="0" w:space="0" w:color="auto"/>
            <w:bottom w:val="none" w:sz="0" w:space="0" w:color="auto"/>
            <w:right w:val="none" w:sz="0" w:space="0" w:color="auto"/>
          </w:divBdr>
        </w:div>
        <w:div w:id="1169100633">
          <w:marLeft w:val="480"/>
          <w:marRight w:val="0"/>
          <w:marTop w:val="0"/>
          <w:marBottom w:val="0"/>
          <w:divBdr>
            <w:top w:val="none" w:sz="0" w:space="0" w:color="auto"/>
            <w:left w:val="none" w:sz="0" w:space="0" w:color="auto"/>
            <w:bottom w:val="none" w:sz="0" w:space="0" w:color="auto"/>
            <w:right w:val="none" w:sz="0" w:space="0" w:color="auto"/>
          </w:divBdr>
        </w:div>
        <w:div w:id="1294169141">
          <w:marLeft w:val="480"/>
          <w:marRight w:val="0"/>
          <w:marTop w:val="0"/>
          <w:marBottom w:val="0"/>
          <w:divBdr>
            <w:top w:val="none" w:sz="0" w:space="0" w:color="auto"/>
            <w:left w:val="none" w:sz="0" w:space="0" w:color="auto"/>
            <w:bottom w:val="none" w:sz="0" w:space="0" w:color="auto"/>
            <w:right w:val="none" w:sz="0" w:space="0" w:color="auto"/>
          </w:divBdr>
        </w:div>
        <w:div w:id="1433471390">
          <w:marLeft w:val="480"/>
          <w:marRight w:val="0"/>
          <w:marTop w:val="0"/>
          <w:marBottom w:val="0"/>
          <w:divBdr>
            <w:top w:val="none" w:sz="0" w:space="0" w:color="auto"/>
            <w:left w:val="none" w:sz="0" w:space="0" w:color="auto"/>
            <w:bottom w:val="none" w:sz="0" w:space="0" w:color="auto"/>
            <w:right w:val="none" w:sz="0" w:space="0" w:color="auto"/>
          </w:divBdr>
        </w:div>
        <w:div w:id="1450735586">
          <w:marLeft w:val="480"/>
          <w:marRight w:val="0"/>
          <w:marTop w:val="0"/>
          <w:marBottom w:val="0"/>
          <w:divBdr>
            <w:top w:val="none" w:sz="0" w:space="0" w:color="auto"/>
            <w:left w:val="none" w:sz="0" w:space="0" w:color="auto"/>
            <w:bottom w:val="none" w:sz="0" w:space="0" w:color="auto"/>
            <w:right w:val="none" w:sz="0" w:space="0" w:color="auto"/>
          </w:divBdr>
        </w:div>
        <w:div w:id="1511482138">
          <w:marLeft w:val="480"/>
          <w:marRight w:val="0"/>
          <w:marTop w:val="0"/>
          <w:marBottom w:val="0"/>
          <w:divBdr>
            <w:top w:val="none" w:sz="0" w:space="0" w:color="auto"/>
            <w:left w:val="none" w:sz="0" w:space="0" w:color="auto"/>
            <w:bottom w:val="none" w:sz="0" w:space="0" w:color="auto"/>
            <w:right w:val="none" w:sz="0" w:space="0" w:color="auto"/>
          </w:divBdr>
        </w:div>
        <w:div w:id="1568033789">
          <w:marLeft w:val="480"/>
          <w:marRight w:val="0"/>
          <w:marTop w:val="0"/>
          <w:marBottom w:val="0"/>
          <w:divBdr>
            <w:top w:val="none" w:sz="0" w:space="0" w:color="auto"/>
            <w:left w:val="none" w:sz="0" w:space="0" w:color="auto"/>
            <w:bottom w:val="none" w:sz="0" w:space="0" w:color="auto"/>
            <w:right w:val="none" w:sz="0" w:space="0" w:color="auto"/>
          </w:divBdr>
        </w:div>
        <w:div w:id="1826390006">
          <w:marLeft w:val="480"/>
          <w:marRight w:val="0"/>
          <w:marTop w:val="0"/>
          <w:marBottom w:val="0"/>
          <w:divBdr>
            <w:top w:val="none" w:sz="0" w:space="0" w:color="auto"/>
            <w:left w:val="none" w:sz="0" w:space="0" w:color="auto"/>
            <w:bottom w:val="none" w:sz="0" w:space="0" w:color="auto"/>
            <w:right w:val="none" w:sz="0" w:space="0" w:color="auto"/>
          </w:divBdr>
        </w:div>
        <w:div w:id="1948082050">
          <w:marLeft w:val="480"/>
          <w:marRight w:val="0"/>
          <w:marTop w:val="0"/>
          <w:marBottom w:val="0"/>
          <w:divBdr>
            <w:top w:val="none" w:sz="0" w:space="0" w:color="auto"/>
            <w:left w:val="none" w:sz="0" w:space="0" w:color="auto"/>
            <w:bottom w:val="none" w:sz="0" w:space="0" w:color="auto"/>
            <w:right w:val="none" w:sz="0" w:space="0" w:color="auto"/>
          </w:divBdr>
        </w:div>
        <w:div w:id="1983654554">
          <w:marLeft w:val="480"/>
          <w:marRight w:val="0"/>
          <w:marTop w:val="0"/>
          <w:marBottom w:val="0"/>
          <w:divBdr>
            <w:top w:val="none" w:sz="0" w:space="0" w:color="auto"/>
            <w:left w:val="none" w:sz="0" w:space="0" w:color="auto"/>
            <w:bottom w:val="none" w:sz="0" w:space="0" w:color="auto"/>
            <w:right w:val="none" w:sz="0" w:space="0" w:color="auto"/>
          </w:divBdr>
        </w:div>
      </w:divsChild>
    </w:div>
    <w:div w:id="891581659">
      <w:bodyDiv w:val="1"/>
      <w:marLeft w:val="0"/>
      <w:marRight w:val="0"/>
      <w:marTop w:val="0"/>
      <w:marBottom w:val="0"/>
      <w:divBdr>
        <w:top w:val="none" w:sz="0" w:space="0" w:color="auto"/>
        <w:left w:val="none" w:sz="0" w:space="0" w:color="auto"/>
        <w:bottom w:val="none" w:sz="0" w:space="0" w:color="auto"/>
        <w:right w:val="none" w:sz="0" w:space="0" w:color="auto"/>
      </w:divBdr>
    </w:div>
    <w:div w:id="977803227">
      <w:bodyDiv w:val="1"/>
      <w:marLeft w:val="0"/>
      <w:marRight w:val="0"/>
      <w:marTop w:val="0"/>
      <w:marBottom w:val="0"/>
      <w:divBdr>
        <w:top w:val="none" w:sz="0" w:space="0" w:color="auto"/>
        <w:left w:val="none" w:sz="0" w:space="0" w:color="auto"/>
        <w:bottom w:val="none" w:sz="0" w:space="0" w:color="auto"/>
        <w:right w:val="none" w:sz="0" w:space="0" w:color="auto"/>
      </w:divBdr>
      <w:divsChild>
        <w:div w:id="39474218">
          <w:marLeft w:val="480"/>
          <w:marRight w:val="0"/>
          <w:marTop w:val="0"/>
          <w:marBottom w:val="0"/>
          <w:divBdr>
            <w:top w:val="none" w:sz="0" w:space="0" w:color="auto"/>
            <w:left w:val="none" w:sz="0" w:space="0" w:color="auto"/>
            <w:bottom w:val="none" w:sz="0" w:space="0" w:color="auto"/>
            <w:right w:val="none" w:sz="0" w:space="0" w:color="auto"/>
          </w:divBdr>
        </w:div>
        <w:div w:id="577910559">
          <w:marLeft w:val="480"/>
          <w:marRight w:val="0"/>
          <w:marTop w:val="0"/>
          <w:marBottom w:val="0"/>
          <w:divBdr>
            <w:top w:val="none" w:sz="0" w:space="0" w:color="auto"/>
            <w:left w:val="none" w:sz="0" w:space="0" w:color="auto"/>
            <w:bottom w:val="none" w:sz="0" w:space="0" w:color="auto"/>
            <w:right w:val="none" w:sz="0" w:space="0" w:color="auto"/>
          </w:divBdr>
        </w:div>
        <w:div w:id="944456145">
          <w:marLeft w:val="480"/>
          <w:marRight w:val="0"/>
          <w:marTop w:val="0"/>
          <w:marBottom w:val="0"/>
          <w:divBdr>
            <w:top w:val="none" w:sz="0" w:space="0" w:color="auto"/>
            <w:left w:val="none" w:sz="0" w:space="0" w:color="auto"/>
            <w:bottom w:val="none" w:sz="0" w:space="0" w:color="auto"/>
            <w:right w:val="none" w:sz="0" w:space="0" w:color="auto"/>
          </w:divBdr>
        </w:div>
        <w:div w:id="1259557128">
          <w:marLeft w:val="480"/>
          <w:marRight w:val="0"/>
          <w:marTop w:val="0"/>
          <w:marBottom w:val="0"/>
          <w:divBdr>
            <w:top w:val="none" w:sz="0" w:space="0" w:color="auto"/>
            <w:left w:val="none" w:sz="0" w:space="0" w:color="auto"/>
            <w:bottom w:val="none" w:sz="0" w:space="0" w:color="auto"/>
            <w:right w:val="none" w:sz="0" w:space="0" w:color="auto"/>
          </w:divBdr>
        </w:div>
        <w:div w:id="1272712097">
          <w:marLeft w:val="480"/>
          <w:marRight w:val="0"/>
          <w:marTop w:val="0"/>
          <w:marBottom w:val="0"/>
          <w:divBdr>
            <w:top w:val="none" w:sz="0" w:space="0" w:color="auto"/>
            <w:left w:val="none" w:sz="0" w:space="0" w:color="auto"/>
            <w:bottom w:val="none" w:sz="0" w:space="0" w:color="auto"/>
            <w:right w:val="none" w:sz="0" w:space="0" w:color="auto"/>
          </w:divBdr>
        </w:div>
        <w:div w:id="1449616367">
          <w:marLeft w:val="480"/>
          <w:marRight w:val="0"/>
          <w:marTop w:val="0"/>
          <w:marBottom w:val="0"/>
          <w:divBdr>
            <w:top w:val="none" w:sz="0" w:space="0" w:color="auto"/>
            <w:left w:val="none" w:sz="0" w:space="0" w:color="auto"/>
            <w:bottom w:val="none" w:sz="0" w:space="0" w:color="auto"/>
            <w:right w:val="none" w:sz="0" w:space="0" w:color="auto"/>
          </w:divBdr>
        </w:div>
        <w:div w:id="1635138982">
          <w:marLeft w:val="480"/>
          <w:marRight w:val="0"/>
          <w:marTop w:val="0"/>
          <w:marBottom w:val="0"/>
          <w:divBdr>
            <w:top w:val="none" w:sz="0" w:space="0" w:color="auto"/>
            <w:left w:val="none" w:sz="0" w:space="0" w:color="auto"/>
            <w:bottom w:val="none" w:sz="0" w:space="0" w:color="auto"/>
            <w:right w:val="none" w:sz="0" w:space="0" w:color="auto"/>
          </w:divBdr>
        </w:div>
        <w:div w:id="1721827681">
          <w:marLeft w:val="480"/>
          <w:marRight w:val="0"/>
          <w:marTop w:val="0"/>
          <w:marBottom w:val="0"/>
          <w:divBdr>
            <w:top w:val="none" w:sz="0" w:space="0" w:color="auto"/>
            <w:left w:val="none" w:sz="0" w:space="0" w:color="auto"/>
            <w:bottom w:val="none" w:sz="0" w:space="0" w:color="auto"/>
            <w:right w:val="none" w:sz="0" w:space="0" w:color="auto"/>
          </w:divBdr>
        </w:div>
        <w:div w:id="1919704452">
          <w:marLeft w:val="480"/>
          <w:marRight w:val="0"/>
          <w:marTop w:val="0"/>
          <w:marBottom w:val="0"/>
          <w:divBdr>
            <w:top w:val="none" w:sz="0" w:space="0" w:color="auto"/>
            <w:left w:val="none" w:sz="0" w:space="0" w:color="auto"/>
            <w:bottom w:val="none" w:sz="0" w:space="0" w:color="auto"/>
            <w:right w:val="none" w:sz="0" w:space="0" w:color="auto"/>
          </w:divBdr>
        </w:div>
        <w:div w:id="1994411182">
          <w:marLeft w:val="480"/>
          <w:marRight w:val="0"/>
          <w:marTop w:val="0"/>
          <w:marBottom w:val="0"/>
          <w:divBdr>
            <w:top w:val="none" w:sz="0" w:space="0" w:color="auto"/>
            <w:left w:val="none" w:sz="0" w:space="0" w:color="auto"/>
            <w:bottom w:val="none" w:sz="0" w:space="0" w:color="auto"/>
            <w:right w:val="none" w:sz="0" w:space="0" w:color="auto"/>
          </w:divBdr>
        </w:div>
        <w:div w:id="2064677092">
          <w:marLeft w:val="480"/>
          <w:marRight w:val="0"/>
          <w:marTop w:val="0"/>
          <w:marBottom w:val="0"/>
          <w:divBdr>
            <w:top w:val="none" w:sz="0" w:space="0" w:color="auto"/>
            <w:left w:val="none" w:sz="0" w:space="0" w:color="auto"/>
            <w:bottom w:val="none" w:sz="0" w:space="0" w:color="auto"/>
            <w:right w:val="none" w:sz="0" w:space="0" w:color="auto"/>
          </w:divBdr>
        </w:div>
        <w:div w:id="2119786105">
          <w:marLeft w:val="480"/>
          <w:marRight w:val="0"/>
          <w:marTop w:val="0"/>
          <w:marBottom w:val="0"/>
          <w:divBdr>
            <w:top w:val="none" w:sz="0" w:space="0" w:color="auto"/>
            <w:left w:val="none" w:sz="0" w:space="0" w:color="auto"/>
            <w:bottom w:val="none" w:sz="0" w:space="0" w:color="auto"/>
            <w:right w:val="none" w:sz="0" w:space="0" w:color="auto"/>
          </w:divBdr>
        </w:div>
      </w:divsChild>
    </w:div>
    <w:div w:id="1085496873">
      <w:bodyDiv w:val="1"/>
      <w:marLeft w:val="0"/>
      <w:marRight w:val="0"/>
      <w:marTop w:val="0"/>
      <w:marBottom w:val="0"/>
      <w:divBdr>
        <w:top w:val="none" w:sz="0" w:space="0" w:color="auto"/>
        <w:left w:val="none" w:sz="0" w:space="0" w:color="auto"/>
        <w:bottom w:val="none" w:sz="0" w:space="0" w:color="auto"/>
        <w:right w:val="none" w:sz="0" w:space="0" w:color="auto"/>
      </w:divBdr>
      <w:divsChild>
        <w:div w:id="125587163">
          <w:marLeft w:val="480"/>
          <w:marRight w:val="0"/>
          <w:marTop w:val="0"/>
          <w:marBottom w:val="0"/>
          <w:divBdr>
            <w:top w:val="none" w:sz="0" w:space="0" w:color="auto"/>
            <w:left w:val="none" w:sz="0" w:space="0" w:color="auto"/>
            <w:bottom w:val="none" w:sz="0" w:space="0" w:color="auto"/>
            <w:right w:val="none" w:sz="0" w:space="0" w:color="auto"/>
          </w:divBdr>
        </w:div>
        <w:div w:id="167258321">
          <w:marLeft w:val="480"/>
          <w:marRight w:val="0"/>
          <w:marTop w:val="0"/>
          <w:marBottom w:val="0"/>
          <w:divBdr>
            <w:top w:val="none" w:sz="0" w:space="0" w:color="auto"/>
            <w:left w:val="none" w:sz="0" w:space="0" w:color="auto"/>
            <w:bottom w:val="none" w:sz="0" w:space="0" w:color="auto"/>
            <w:right w:val="none" w:sz="0" w:space="0" w:color="auto"/>
          </w:divBdr>
        </w:div>
        <w:div w:id="266305363">
          <w:marLeft w:val="480"/>
          <w:marRight w:val="0"/>
          <w:marTop w:val="0"/>
          <w:marBottom w:val="0"/>
          <w:divBdr>
            <w:top w:val="none" w:sz="0" w:space="0" w:color="auto"/>
            <w:left w:val="none" w:sz="0" w:space="0" w:color="auto"/>
            <w:bottom w:val="none" w:sz="0" w:space="0" w:color="auto"/>
            <w:right w:val="none" w:sz="0" w:space="0" w:color="auto"/>
          </w:divBdr>
        </w:div>
        <w:div w:id="286354498">
          <w:marLeft w:val="480"/>
          <w:marRight w:val="0"/>
          <w:marTop w:val="0"/>
          <w:marBottom w:val="0"/>
          <w:divBdr>
            <w:top w:val="none" w:sz="0" w:space="0" w:color="auto"/>
            <w:left w:val="none" w:sz="0" w:space="0" w:color="auto"/>
            <w:bottom w:val="none" w:sz="0" w:space="0" w:color="auto"/>
            <w:right w:val="none" w:sz="0" w:space="0" w:color="auto"/>
          </w:divBdr>
        </w:div>
        <w:div w:id="324479703">
          <w:marLeft w:val="480"/>
          <w:marRight w:val="0"/>
          <w:marTop w:val="0"/>
          <w:marBottom w:val="0"/>
          <w:divBdr>
            <w:top w:val="none" w:sz="0" w:space="0" w:color="auto"/>
            <w:left w:val="none" w:sz="0" w:space="0" w:color="auto"/>
            <w:bottom w:val="none" w:sz="0" w:space="0" w:color="auto"/>
            <w:right w:val="none" w:sz="0" w:space="0" w:color="auto"/>
          </w:divBdr>
        </w:div>
        <w:div w:id="950434323">
          <w:marLeft w:val="480"/>
          <w:marRight w:val="0"/>
          <w:marTop w:val="0"/>
          <w:marBottom w:val="0"/>
          <w:divBdr>
            <w:top w:val="none" w:sz="0" w:space="0" w:color="auto"/>
            <w:left w:val="none" w:sz="0" w:space="0" w:color="auto"/>
            <w:bottom w:val="none" w:sz="0" w:space="0" w:color="auto"/>
            <w:right w:val="none" w:sz="0" w:space="0" w:color="auto"/>
          </w:divBdr>
        </w:div>
        <w:div w:id="1100951513">
          <w:marLeft w:val="480"/>
          <w:marRight w:val="0"/>
          <w:marTop w:val="0"/>
          <w:marBottom w:val="0"/>
          <w:divBdr>
            <w:top w:val="none" w:sz="0" w:space="0" w:color="auto"/>
            <w:left w:val="none" w:sz="0" w:space="0" w:color="auto"/>
            <w:bottom w:val="none" w:sz="0" w:space="0" w:color="auto"/>
            <w:right w:val="none" w:sz="0" w:space="0" w:color="auto"/>
          </w:divBdr>
        </w:div>
        <w:div w:id="1135029951">
          <w:marLeft w:val="480"/>
          <w:marRight w:val="0"/>
          <w:marTop w:val="0"/>
          <w:marBottom w:val="0"/>
          <w:divBdr>
            <w:top w:val="none" w:sz="0" w:space="0" w:color="auto"/>
            <w:left w:val="none" w:sz="0" w:space="0" w:color="auto"/>
            <w:bottom w:val="none" w:sz="0" w:space="0" w:color="auto"/>
            <w:right w:val="none" w:sz="0" w:space="0" w:color="auto"/>
          </w:divBdr>
        </w:div>
        <w:div w:id="1201474051">
          <w:marLeft w:val="480"/>
          <w:marRight w:val="0"/>
          <w:marTop w:val="0"/>
          <w:marBottom w:val="0"/>
          <w:divBdr>
            <w:top w:val="none" w:sz="0" w:space="0" w:color="auto"/>
            <w:left w:val="none" w:sz="0" w:space="0" w:color="auto"/>
            <w:bottom w:val="none" w:sz="0" w:space="0" w:color="auto"/>
            <w:right w:val="none" w:sz="0" w:space="0" w:color="auto"/>
          </w:divBdr>
        </w:div>
        <w:div w:id="1250503317">
          <w:marLeft w:val="480"/>
          <w:marRight w:val="0"/>
          <w:marTop w:val="0"/>
          <w:marBottom w:val="0"/>
          <w:divBdr>
            <w:top w:val="none" w:sz="0" w:space="0" w:color="auto"/>
            <w:left w:val="none" w:sz="0" w:space="0" w:color="auto"/>
            <w:bottom w:val="none" w:sz="0" w:space="0" w:color="auto"/>
            <w:right w:val="none" w:sz="0" w:space="0" w:color="auto"/>
          </w:divBdr>
        </w:div>
        <w:div w:id="1379935251">
          <w:marLeft w:val="480"/>
          <w:marRight w:val="0"/>
          <w:marTop w:val="0"/>
          <w:marBottom w:val="0"/>
          <w:divBdr>
            <w:top w:val="none" w:sz="0" w:space="0" w:color="auto"/>
            <w:left w:val="none" w:sz="0" w:space="0" w:color="auto"/>
            <w:bottom w:val="none" w:sz="0" w:space="0" w:color="auto"/>
            <w:right w:val="none" w:sz="0" w:space="0" w:color="auto"/>
          </w:divBdr>
        </w:div>
        <w:div w:id="1508253982">
          <w:marLeft w:val="480"/>
          <w:marRight w:val="0"/>
          <w:marTop w:val="0"/>
          <w:marBottom w:val="0"/>
          <w:divBdr>
            <w:top w:val="none" w:sz="0" w:space="0" w:color="auto"/>
            <w:left w:val="none" w:sz="0" w:space="0" w:color="auto"/>
            <w:bottom w:val="none" w:sz="0" w:space="0" w:color="auto"/>
            <w:right w:val="none" w:sz="0" w:space="0" w:color="auto"/>
          </w:divBdr>
        </w:div>
        <w:div w:id="1514223619">
          <w:marLeft w:val="480"/>
          <w:marRight w:val="0"/>
          <w:marTop w:val="0"/>
          <w:marBottom w:val="0"/>
          <w:divBdr>
            <w:top w:val="none" w:sz="0" w:space="0" w:color="auto"/>
            <w:left w:val="none" w:sz="0" w:space="0" w:color="auto"/>
            <w:bottom w:val="none" w:sz="0" w:space="0" w:color="auto"/>
            <w:right w:val="none" w:sz="0" w:space="0" w:color="auto"/>
          </w:divBdr>
        </w:div>
        <w:div w:id="1652446754">
          <w:marLeft w:val="480"/>
          <w:marRight w:val="0"/>
          <w:marTop w:val="0"/>
          <w:marBottom w:val="0"/>
          <w:divBdr>
            <w:top w:val="none" w:sz="0" w:space="0" w:color="auto"/>
            <w:left w:val="none" w:sz="0" w:space="0" w:color="auto"/>
            <w:bottom w:val="none" w:sz="0" w:space="0" w:color="auto"/>
            <w:right w:val="none" w:sz="0" w:space="0" w:color="auto"/>
          </w:divBdr>
        </w:div>
        <w:div w:id="1727952057">
          <w:marLeft w:val="480"/>
          <w:marRight w:val="0"/>
          <w:marTop w:val="0"/>
          <w:marBottom w:val="0"/>
          <w:divBdr>
            <w:top w:val="none" w:sz="0" w:space="0" w:color="auto"/>
            <w:left w:val="none" w:sz="0" w:space="0" w:color="auto"/>
            <w:bottom w:val="none" w:sz="0" w:space="0" w:color="auto"/>
            <w:right w:val="none" w:sz="0" w:space="0" w:color="auto"/>
          </w:divBdr>
        </w:div>
        <w:div w:id="1766614960">
          <w:marLeft w:val="480"/>
          <w:marRight w:val="0"/>
          <w:marTop w:val="0"/>
          <w:marBottom w:val="0"/>
          <w:divBdr>
            <w:top w:val="none" w:sz="0" w:space="0" w:color="auto"/>
            <w:left w:val="none" w:sz="0" w:space="0" w:color="auto"/>
            <w:bottom w:val="none" w:sz="0" w:space="0" w:color="auto"/>
            <w:right w:val="none" w:sz="0" w:space="0" w:color="auto"/>
          </w:divBdr>
        </w:div>
        <w:div w:id="1840997696">
          <w:marLeft w:val="480"/>
          <w:marRight w:val="0"/>
          <w:marTop w:val="0"/>
          <w:marBottom w:val="0"/>
          <w:divBdr>
            <w:top w:val="none" w:sz="0" w:space="0" w:color="auto"/>
            <w:left w:val="none" w:sz="0" w:space="0" w:color="auto"/>
            <w:bottom w:val="none" w:sz="0" w:space="0" w:color="auto"/>
            <w:right w:val="none" w:sz="0" w:space="0" w:color="auto"/>
          </w:divBdr>
        </w:div>
        <w:div w:id="1909728760">
          <w:marLeft w:val="480"/>
          <w:marRight w:val="0"/>
          <w:marTop w:val="0"/>
          <w:marBottom w:val="0"/>
          <w:divBdr>
            <w:top w:val="none" w:sz="0" w:space="0" w:color="auto"/>
            <w:left w:val="none" w:sz="0" w:space="0" w:color="auto"/>
            <w:bottom w:val="none" w:sz="0" w:space="0" w:color="auto"/>
            <w:right w:val="none" w:sz="0" w:space="0" w:color="auto"/>
          </w:divBdr>
        </w:div>
        <w:div w:id="1975715939">
          <w:marLeft w:val="480"/>
          <w:marRight w:val="0"/>
          <w:marTop w:val="0"/>
          <w:marBottom w:val="0"/>
          <w:divBdr>
            <w:top w:val="none" w:sz="0" w:space="0" w:color="auto"/>
            <w:left w:val="none" w:sz="0" w:space="0" w:color="auto"/>
            <w:bottom w:val="none" w:sz="0" w:space="0" w:color="auto"/>
            <w:right w:val="none" w:sz="0" w:space="0" w:color="auto"/>
          </w:divBdr>
        </w:div>
        <w:div w:id="2008820722">
          <w:marLeft w:val="480"/>
          <w:marRight w:val="0"/>
          <w:marTop w:val="0"/>
          <w:marBottom w:val="0"/>
          <w:divBdr>
            <w:top w:val="none" w:sz="0" w:space="0" w:color="auto"/>
            <w:left w:val="none" w:sz="0" w:space="0" w:color="auto"/>
            <w:bottom w:val="none" w:sz="0" w:space="0" w:color="auto"/>
            <w:right w:val="none" w:sz="0" w:space="0" w:color="auto"/>
          </w:divBdr>
        </w:div>
        <w:div w:id="2065908006">
          <w:marLeft w:val="480"/>
          <w:marRight w:val="0"/>
          <w:marTop w:val="0"/>
          <w:marBottom w:val="0"/>
          <w:divBdr>
            <w:top w:val="none" w:sz="0" w:space="0" w:color="auto"/>
            <w:left w:val="none" w:sz="0" w:space="0" w:color="auto"/>
            <w:bottom w:val="none" w:sz="0" w:space="0" w:color="auto"/>
            <w:right w:val="none" w:sz="0" w:space="0" w:color="auto"/>
          </w:divBdr>
        </w:div>
        <w:div w:id="2137142043">
          <w:marLeft w:val="480"/>
          <w:marRight w:val="0"/>
          <w:marTop w:val="0"/>
          <w:marBottom w:val="0"/>
          <w:divBdr>
            <w:top w:val="none" w:sz="0" w:space="0" w:color="auto"/>
            <w:left w:val="none" w:sz="0" w:space="0" w:color="auto"/>
            <w:bottom w:val="none" w:sz="0" w:space="0" w:color="auto"/>
            <w:right w:val="none" w:sz="0" w:space="0" w:color="auto"/>
          </w:divBdr>
        </w:div>
      </w:divsChild>
    </w:div>
    <w:div w:id="1154220338">
      <w:bodyDiv w:val="1"/>
      <w:marLeft w:val="0"/>
      <w:marRight w:val="0"/>
      <w:marTop w:val="0"/>
      <w:marBottom w:val="0"/>
      <w:divBdr>
        <w:top w:val="none" w:sz="0" w:space="0" w:color="auto"/>
        <w:left w:val="none" w:sz="0" w:space="0" w:color="auto"/>
        <w:bottom w:val="none" w:sz="0" w:space="0" w:color="auto"/>
        <w:right w:val="none" w:sz="0" w:space="0" w:color="auto"/>
      </w:divBdr>
      <w:divsChild>
        <w:div w:id="225606659">
          <w:marLeft w:val="480"/>
          <w:marRight w:val="0"/>
          <w:marTop w:val="0"/>
          <w:marBottom w:val="0"/>
          <w:divBdr>
            <w:top w:val="none" w:sz="0" w:space="0" w:color="auto"/>
            <w:left w:val="none" w:sz="0" w:space="0" w:color="auto"/>
            <w:bottom w:val="none" w:sz="0" w:space="0" w:color="auto"/>
            <w:right w:val="none" w:sz="0" w:space="0" w:color="auto"/>
          </w:divBdr>
        </w:div>
        <w:div w:id="348683186">
          <w:marLeft w:val="480"/>
          <w:marRight w:val="0"/>
          <w:marTop w:val="0"/>
          <w:marBottom w:val="0"/>
          <w:divBdr>
            <w:top w:val="none" w:sz="0" w:space="0" w:color="auto"/>
            <w:left w:val="none" w:sz="0" w:space="0" w:color="auto"/>
            <w:bottom w:val="none" w:sz="0" w:space="0" w:color="auto"/>
            <w:right w:val="none" w:sz="0" w:space="0" w:color="auto"/>
          </w:divBdr>
        </w:div>
        <w:div w:id="428811752">
          <w:marLeft w:val="480"/>
          <w:marRight w:val="0"/>
          <w:marTop w:val="0"/>
          <w:marBottom w:val="0"/>
          <w:divBdr>
            <w:top w:val="none" w:sz="0" w:space="0" w:color="auto"/>
            <w:left w:val="none" w:sz="0" w:space="0" w:color="auto"/>
            <w:bottom w:val="none" w:sz="0" w:space="0" w:color="auto"/>
            <w:right w:val="none" w:sz="0" w:space="0" w:color="auto"/>
          </w:divBdr>
        </w:div>
        <w:div w:id="459692492">
          <w:marLeft w:val="480"/>
          <w:marRight w:val="0"/>
          <w:marTop w:val="0"/>
          <w:marBottom w:val="0"/>
          <w:divBdr>
            <w:top w:val="none" w:sz="0" w:space="0" w:color="auto"/>
            <w:left w:val="none" w:sz="0" w:space="0" w:color="auto"/>
            <w:bottom w:val="none" w:sz="0" w:space="0" w:color="auto"/>
            <w:right w:val="none" w:sz="0" w:space="0" w:color="auto"/>
          </w:divBdr>
        </w:div>
        <w:div w:id="486627095">
          <w:marLeft w:val="480"/>
          <w:marRight w:val="0"/>
          <w:marTop w:val="0"/>
          <w:marBottom w:val="0"/>
          <w:divBdr>
            <w:top w:val="none" w:sz="0" w:space="0" w:color="auto"/>
            <w:left w:val="none" w:sz="0" w:space="0" w:color="auto"/>
            <w:bottom w:val="none" w:sz="0" w:space="0" w:color="auto"/>
            <w:right w:val="none" w:sz="0" w:space="0" w:color="auto"/>
          </w:divBdr>
        </w:div>
        <w:div w:id="522792945">
          <w:marLeft w:val="480"/>
          <w:marRight w:val="0"/>
          <w:marTop w:val="0"/>
          <w:marBottom w:val="0"/>
          <w:divBdr>
            <w:top w:val="none" w:sz="0" w:space="0" w:color="auto"/>
            <w:left w:val="none" w:sz="0" w:space="0" w:color="auto"/>
            <w:bottom w:val="none" w:sz="0" w:space="0" w:color="auto"/>
            <w:right w:val="none" w:sz="0" w:space="0" w:color="auto"/>
          </w:divBdr>
        </w:div>
        <w:div w:id="687758416">
          <w:marLeft w:val="480"/>
          <w:marRight w:val="0"/>
          <w:marTop w:val="0"/>
          <w:marBottom w:val="0"/>
          <w:divBdr>
            <w:top w:val="none" w:sz="0" w:space="0" w:color="auto"/>
            <w:left w:val="none" w:sz="0" w:space="0" w:color="auto"/>
            <w:bottom w:val="none" w:sz="0" w:space="0" w:color="auto"/>
            <w:right w:val="none" w:sz="0" w:space="0" w:color="auto"/>
          </w:divBdr>
        </w:div>
        <w:div w:id="689532214">
          <w:marLeft w:val="480"/>
          <w:marRight w:val="0"/>
          <w:marTop w:val="0"/>
          <w:marBottom w:val="0"/>
          <w:divBdr>
            <w:top w:val="none" w:sz="0" w:space="0" w:color="auto"/>
            <w:left w:val="none" w:sz="0" w:space="0" w:color="auto"/>
            <w:bottom w:val="none" w:sz="0" w:space="0" w:color="auto"/>
            <w:right w:val="none" w:sz="0" w:space="0" w:color="auto"/>
          </w:divBdr>
        </w:div>
        <w:div w:id="821190416">
          <w:marLeft w:val="480"/>
          <w:marRight w:val="0"/>
          <w:marTop w:val="0"/>
          <w:marBottom w:val="0"/>
          <w:divBdr>
            <w:top w:val="none" w:sz="0" w:space="0" w:color="auto"/>
            <w:left w:val="none" w:sz="0" w:space="0" w:color="auto"/>
            <w:bottom w:val="none" w:sz="0" w:space="0" w:color="auto"/>
            <w:right w:val="none" w:sz="0" w:space="0" w:color="auto"/>
          </w:divBdr>
        </w:div>
        <w:div w:id="1021011204">
          <w:marLeft w:val="480"/>
          <w:marRight w:val="0"/>
          <w:marTop w:val="0"/>
          <w:marBottom w:val="0"/>
          <w:divBdr>
            <w:top w:val="none" w:sz="0" w:space="0" w:color="auto"/>
            <w:left w:val="none" w:sz="0" w:space="0" w:color="auto"/>
            <w:bottom w:val="none" w:sz="0" w:space="0" w:color="auto"/>
            <w:right w:val="none" w:sz="0" w:space="0" w:color="auto"/>
          </w:divBdr>
        </w:div>
        <w:div w:id="1108890460">
          <w:marLeft w:val="480"/>
          <w:marRight w:val="0"/>
          <w:marTop w:val="0"/>
          <w:marBottom w:val="0"/>
          <w:divBdr>
            <w:top w:val="none" w:sz="0" w:space="0" w:color="auto"/>
            <w:left w:val="none" w:sz="0" w:space="0" w:color="auto"/>
            <w:bottom w:val="none" w:sz="0" w:space="0" w:color="auto"/>
            <w:right w:val="none" w:sz="0" w:space="0" w:color="auto"/>
          </w:divBdr>
        </w:div>
        <w:div w:id="1163855204">
          <w:marLeft w:val="480"/>
          <w:marRight w:val="0"/>
          <w:marTop w:val="0"/>
          <w:marBottom w:val="0"/>
          <w:divBdr>
            <w:top w:val="none" w:sz="0" w:space="0" w:color="auto"/>
            <w:left w:val="none" w:sz="0" w:space="0" w:color="auto"/>
            <w:bottom w:val="none" w:sz="0" w:space="0" w:color="auto"/>
            <w:right w:val="none" w:sz="0" w:space="0" w:color="auto"/>
          </w:divBdr>
        </w:div>
        <w:div w:id="1343583312">
          <w:marLeft w:val="480"/>
          <w:marRight w:val="0"/>
          <w:marTop w:val="0"/>
          <w:marBottom w:val="0"/>
          <w:divBdr>
            <w:top w:val="none" w:sz="0" w:space="0" w:color="auto"/>
            <w:left w:val="none" w:sz="0" w:space="0" w:color="auto"/>
            <w:bottom w:val="none" w:sz="0" w:space="0" w:color="auto"/>
            <w:right w:val="none" w:sz="0" w:space="0" w:color="auto"/>
          </w:divBdr>
        </w:div>
        <w:div w:id="1408267068">
          <w:marLeft w:val="480"/>
          <w:marRight w:val="0"/>
          <w:marTop w:val="0"/>
          <w:marBottom w:val="0"/>
          <w:divBdr>
            <w:top w:val="none" w:sz="0" w:space="0" w:color="auto"/>
            <w:left w:val="none" w:sz="0" w:space="0" w:color="auto"/>
            <w:bottom w:val="none" w:sz="0" w:space="0" w:color="auto"/>
            <w:right w:val="none" w:sz="0" w:space="0" w:color="auto"/>
          </w:divBdr>
        </w:div>
        <w:div w:id="1447044592">
          <w:marLeft w:val="480"/>
          <w:marRight w:val="0"/>
          <w:marTop w:val="0"/>
          <w:marBottom w:val="0"/>
          <w:divBdr>
            <w:top w:val="none" w:sz="0" w:space="0" w:color="auto"/>
            <w:left w:val="none" w:sz="0" w:space="0" w:color="auto"/>
            <w:bottom w:val="none" w:sz="0" w:space="0" w:color="auto"/>
            <w:right w:val="none" w:sz="0" w:space="0" w:color="auto"/>
          </w:divBdr>
        </w:div>
        <w:div w:id="1596865378">
          <w:marLeft w:val="480"/>
          <w:marRight w:val="0"/>
          <w:marTop w:val="0"/>
          <w:marBottom w:val="0"/>
          <w:divBdr>
            <w:top w:val="none" w:sz="0" w:space="0" w:color="auto"/>
            <w:left w:val="none" w:sz="0" w:space="0" w:color="auto"/>
            <w:bottom w:val="none" w:sz="0" w:space="0" w:color="auto"/>
            <w:right w:val="none" w:sz="0" w:space="0" w:color="auto"/>
          </w:divBdr>
        </w:div>
        <w:div w:id="1682584156">
          <w:marLeft w:val="480"/>
          <w:marRight w:val="0"/>
          <w:marTop w:val="0"/>
          <w:marBottom w:val="0"/>
          <w:divBdr>
            <w:top w:val="none" w:sz="0" w:space="0" w:color="auto"/>
            <w:left w:val="none" w:sz="0" w:space="0" w:color="auto"/>
            <w:bottom w:val="none" w:sz="0" w:space="0" w:color="auto"/>
            <w:right w:val="none" w:sz="0" w:space="0" w:color="auto"/>
          </w:divBdr>
        </w:div>
        <w:div w:id="1688948760">
          <w:marLeft w:val="480"/>
          <w:marRight w:val="0"/>
          <w:marTop w:val="0"/>
          <w:marBottom w:val="0"/>
          <w:divBdr>
            <w:top w:val="none" w:sz="0" w:space="0" w:color="auto"/>
            <w:left w:val="none" w:sz="0" w:space="0" w:color="auto"/>
            <w:bottom w:val="none" w:sz="0" w:space="0" w:color="auto"/>
            <w:right w:val="none" w:sz="0" w:space="0" w:color="auto"/>
          </w:divBdr>
        </w:div>
        <w:div w:id="1746338274">
          <w:marLeft w:val="480"/>
          <w:marRight w:val="0"/>
          <w:marTop w:val="0"/>
          <w:marBottom w:val="0"/>
          <w:divBdr>
            <w:top w:val="none" w:sz="0" w:space="0" w:color="auto"/>
            <w:left w:val="none" w:sz="0" w:space="0" w:color="auto"/>
            <w:bottom w:val="none" w:sz="0" w:space="0" w:color="auto"/>
            <w:right w:val="none" w:sz="0" w:space="0" w:color="auto"/>
          </w:divBdr>
        </w:div>
        <w:div w:id="1878421228">
          <w:marLeft w:val="480"/>
          <w:marRight w:val="0"/>
          <w:marTop w:val="0"/>
          <w:marBottom w:val="0"/>
          <w:divBdr>
            <w:top w:val="none" w:sz="0" w:space="0" w:color="auto"/>
            <w:left w:val="none" w:sz="0" w:space="0" w:color="auto"/>
            <w:bottom w:val="none" w:sz="0" w:space="0" w:color="auto"/>
            <w:right w:val="none" w:sz="0" w:space="0" w:color="auto"/>
          </w:divBdr>
        </w:div>
        <w:div w:id="1976793790">
          <w:marLeft w:val="480"/>
          <w:marRight w:val="0"/>
          <w:marTop w:val="0"/>
          <w:marBottom w:val="0"/>
          <w:divBdr>
            <w:top w:val="none" w:sz="0" w:space="0" w:color="auto"/>
            <w:left w:val="none" w:sz="0" w:space="0" w:color="auto"/>
            <w:bottom w:val="none" w:sz="0" w:space="0" w:color="auto"/>
            <w:right w:val="none" w:sz="0" w:space="0" w:color="auto"/>
          </w:divBdr>
        </w:div>
        <w:div w:id="2055079562">
          <w:marLeft w:val="480"/>
          <w:marRight w:val="0"/>
          <w:marTop w:val="0"/>
          <w:marBottom w:val="0"/>
          <w:divBdr>
            <w:top w:val="none" w:sz="0" w:space="0" w:color="auto"/>
            <w:left w:val="none" w:sz="0" w:space="0" w:color="auto"/>
            <w:bottom w:val="none" w:sz="0" w:space="0" w:color="auto"/>
            <w:right w:val="none" w:sz="0" w:space="0" w:color="auto"/>
          </w:divBdr>
        </w:div>
      </w:divsChild>
    </w:div>
    <w:div w:id="1187056448">
      <w:bodyDiv w:val="1"/>
      <w:marLeft w:val="0"/>
      <w:marRight w:val="0"/>
      <w:marTop w:val="0"/>
      <w:marBottom w:val="0"/>
      <w:divBdr>
        <w:top w:val="none" w:sz="0" w:space="0" w:color="auto"/>
        <w:left w:val="none" w:sz="0" w:space="0" w:color="auto"/>
        <w:bottom w:val="none" w:sz="0" w:space="0" w:color="auto"/>
        <w:right w:val="none" w:sz="0" w:space="0" w:color="auto"/>
      </w:divBdr>
      <w:divsChild>
        <w:div w:id="43064003">
          <w:marLeft w:val="480"/>
          <w:marRight w:val="0"/>
          <w:marTop w:val="0"/>
          <w:marBottom w:val="0"/>
          <w:divBdr>
            <w:top w:val="none" w:sz="0" w:space="0" w:color="auto"/>
            <w:left w:val="none" w:sz="0" w:space="0" w:color="auto"/>
            <w:bottom w:val="none" w:sz="0" w:space="0" w:color="auto"/>
            <w:right w:val="none" w:sz="0" w:space="0" w:color="auto"/>
          </w:divBdr>
        </w:div>
        <w:div w:id="137648122">
          <w:marLeft w:val="480"/>
          <w:marRight w:val="0"/>
          <w:marTop w:val="0"/>
          <w:marBottom w:val="0"/>
          <w:divBdr>
            <w:top w:val="none" w:sz="0" w:space="0" w:color="auto"/>
            <w:left w:val="none" w:sz="0" w:space="0" w:color="auto"/>
            <w:bottom w:val="none" w:sz="0" w:space="0" w:color="auto"/>
            <w:right w:val="none" w:sz="0" w:space="0" w:color="auto"/>
          </w:divBdr>
        </w:div>
        <w:div w:id="141122917">
          <w:marLeft w:val="480"/>
          <w:marRight w:val="0"/>
          <w:marTop w:val="0"/>
          <w:marBottom w:val="0"/>
          <w:divBdr>
            <w:top w:val="none" w:sz="0" w:space="0" w:color="auto"/>
            <w:left w:val="none" w:sz="0" w:space="0" w:color="auto"/>
            <w:bottom w:val="none" w:sz="0" w:space="0" w:color="auto"/>
            <w:right w:val="none" w:sz="0" w:space="0" w:color="auto"/>
          </w:divBdr>
        </w:div>
        <w:div w:id="475031635">
          <w:marLeft w:val="480"/>
          <w:marRight w:val="0"/>
          <w:marTop w:val="0"/>
          <w:marBottom w:val="0"/>
          <w:divBdr>
            <w:top w:val="none" w:sz="0" w:space="0" w:color="auto"/>
            <w:left w:val="none" w:sz="0" w:space="0" w:color="auto"/>
            <w:bottom w:val="none" w:sz="0" w:space="0" w:color="auto"/>
            <w:right w:val="none" w:sz="0" w:space="0" w:color="auto"/>
          </w:divBdr>
        </w:div>
        <w:div w:id="801581304">
          <w:marLeft w:val="480"/>
          <w:marRight w:val="0"/>
          <w:marTop w:val="0"/>
          <w:marBottom w:val="0"/>
          <w:divBdr>
            <w:top w:val="none" w:sz="0" w:space="0" w:color="auto"/>
            <w:left w:val="none" w:sz="0" w:space="0" w:color="auto"/>
            <w:bottom w:val="none" w:sz="0" w:space="0" w:color="auto"/>
            <w:right w:val="none" w:sz="0" w:space="0" w:color="auto"/>
          </w:divBdr>
        </w:div>
        <w:div w:id="1084454126">
          <w:marLeft w:val="480"/>
          <w:marRight w:val="0"/>
          <w:marTop w:val="0"/>
          <w:marBottom w:val="0"/>
          <w:divBdr>
            <w:top w:val="none" w:sz="0" w:space="0" w:color="auto"/>
            <w:left w:val="none" w:sz="0" w:space="0" w:color="auto"/>
            <w:bottom w:val="none" w:sz="0" w:space="0" w:color="auto"/>
            <w:right w:val="none" w:sz="0" w:space="0" w:color="auto"/>
          </w:divBdr>
        </w:div>
        <w:div w:id="1229077772">
          <w:marLeft w:val="480"/>
          <w:marRight w:val="0"/>
          <w:marTop w:val="0"/>
          <w:marBottom w:val="0"/>
          <w:divBdr>
            <w:top w:val="none" w:sz="0" w:space="0" w:color="auto"/>
            <w:left w:val="none" w:sz="0" w:space="0" w:color="auto"/>
            <w:bottom w:val="none" w:sz="0" w:space="0" w:color="auto"/>
            <w:right w:val="none" w:sz="0" w:space="0" w:color="auto"/>
          </w:divBdr>
        </w:div>
        <w:div w:id="1845970680">
          <w:marLeft w:val="480"/>
          <w:marRight w:val="0"/>
          <w:marTop w:val="0"/>
          <w:marBottom w:val="0"/>
          <w:divBdr>
            <w:top w:val="none" w:sz="0" w:space="0" w:color="auto"/>
            <w:left w:val="none" w:sz="0" w:space="0" w:color="auto"/>
            <w:bottom w:val="none" w:sz="0" w:space="0" w:color="auto"/>
            <w:right w:val="none" w:sz="0" w:space="0" w:color="auto"/>
          </w:divBdr>
        </w:div>
        <w:div w:id="1962805333">
          <w:marLeft w:val="480"/>
          <w:marRight w:val="0"/>
          <w:marTop w:val="0"/>
          <w:marBottom w:val="0"/>
          <w:divBdr>
            <w:top w:val="none" w:sz="0" w:space="0" w:color="auto"/>
            <w:left w:val="none" w:sz="0" w:space="0" w:color="auto"/>
            <w:bottom w:val="none" w:sz="0" w:space="0" w:color="auto"/>
            <w:right w:val="none" w:sz="0" w:space="0" w:color="auto"/>
          </w:divBdr>
        </w:div>
        <w:div w:id="1985770898">
          <w:marLeft w:val="480"/>
          <w:marRight w:val="0"/>
          <w:marTop w:val="0"/>
          <w:marBottom w:val="0"/>
          <w:divBdr>
            <w:top w:val="none" w:sz="0" w:space="0" w:color="auto"/>
            <w:left w:val="none" w:sz="0" w:space="0" w:color="auto"/>
            <w:bottom w:val="none" w:sz="0" w:space="0" w:color="auto"/>
            <w:right w:val="none" w:sz="0" w:space="0" w:color="auto"/>
          </w:divBdr>
        </w:div>
        <w:div w:id="2055620171">
          <w:marLeft w:val="480"/>
          <w:marRight w:val="0"/>
          <w:marTop w:val="0"/>
          <w:marBottom w:val="0"/>
          <w:divBdr>
            <w:top w:val="none" w:sz="0" w:space="0" w:color="auto"/>
            <w:left w:val="none" w:sz="0" w:space="0" w:color="auto"/>
            <w:bottom w:val="none" w:sz="0" w:space="0" w:color="auto"/>
            <w:right w:val="none" w:sz="0" w:space="0" w:color="auto"/>
          </w:divBdr>
        </w:div>
        <w:div w:id="2074305553">
          <w:marLeft w:val="480"/>
          <w:marRight w:val="0"/>
          <w:marTop w:val="0"/>
          <w:marBottom w:val="0"/>
          <w:divBdr>
            <w:top w:val="none" w:sz="0" w:space="0" w:color="auto"/>
            <w:left w:val="none" w:sz="0" w:space="0" w:color="auto"/>
            <w:bottom w:val="none" w:sz="0" w:space="0" w:color="auto"/>
            <w:right w:val="none" w:sz="0" w:space="0" w:color="auto"/>
          </w:divBdr>
        </w:div>
      </w:divsChild>
    </w:div>
    <w:div w:id="1281188020">
      <w:bodyDiv w:val="1"/>
      <w:marLeft w:val="0"/>
      <w:marRight w:val="0"/>
      <w:marTop w:val="0"/>
      <w:marBottom w:val="0"/>
      <w:divBdr>
        <w:top w:val="none" w:sz="0" w:space="0" w:color="auto"/>
        <w:left w:val="none" w:sz="0" w:space="0" w:color="auto"/>
        <w:bottom w:val="none" w:sz="0" w:space="0" w:color="auto"/>
        <w:right w:val="none" w:sz="0" w:space="0" w:color="auto"/>
      </w:divBdr>
      <w:divsChild>
        <w:div w:id="36510801">
          <w:marLeft w:val="480"/>
          <w:marRight w:val="0"/>
          <w:marTop w:val="0"/>
          <w:marBottom w:val="0"/>
          <w:divBdr>
            <w:top w:val="none" w:sz="0" w:space="0" w:color="auto"/>
            <w:left w:val="none" w:sz="0" w:space="0" w:color="auto"/>
            <w:bottom w:val="none" w:sz="0" w:space="0" w:color="auto"/>
            <w:right w:val="none" w:sz="0" w:space="0" w:color="auto"/>
          </w:divBdr>
        </w:div>
        <w:div w:id="382799180">
          <w:marLeft w:val="480"/>
          <w:marRight w:val="0"/>
          <w:marTop w:val="0"/>
          <w:marBottom w:val="0"/>
          <w:divBdr>
            <w:top w:val="none" w:sz="0" w:space="0" w:color="auto"/>
            <w:left w:val="none" w:sz="0" w:space="0" w:color="auto"/>
            <w:bottom w:val="none" w:sz="0" w:space="0" w:color="auto"/>
            <w:right w:val="none" w:sz="0" w:space="0" w:color="auto"/>
          </w:divBdr>
        </w:div>
        <w:div w:id="544567862">
          <w:marLeft w:val="480"/>
          <w:marRight w:val="0"/>
          <w:marTop w:val="0"/>
          <w:marBottom w:val="0"/>
          <w:divBdr>
            <w:top w:val="none" w:sz="0" w:space="0" w:color="auto"/>
            <w:left w:val="none" w:sz="0" w:space="0" w:color="auto"/>
            <w:bottom w:val="none" w:sz="0" w:space="0" w:color="auto"/>
            <w:right w:val="none" w:sz="0" w:space="0" w:color="auto"/>
          </w:divBdr>
        </w:div>
        <w:div w:id="556209044">
          <w:marLeft w:val="480"/>
          <w:marRight w:val="0"/>
          <w:marTop w:val="0"/>
          <w:marBottom w:val="0"/>
          <w:divBdr>
            <w:top w:val="none" w:sz="0" w:space="0" w:color="auto"/>
            <w:left w:val="none" w:sz="0" w:space="0" w:color="auto"/>
            <w:bottom w:val="none" w:sz="0" w:space="0" w:color="auto"/>
            <w:right w:val="none" w:sz="0" w:space="0" w:color="auto"/>
          </w:divBdr>
        </w:div>
        <w:div w:id="729570710">
          <w:marLeft w:val="480"/>
          <w:marRight w:val="0"/>
          <w:marTop w:val="0"/>
          <w:marBottom w:val="0"/>
          <w:divBdr>
            <w:top w:val="none" w:sz="0" w:space="0" w:color="auto"/>
            <w:left w:val="none" w:sz="0" w:space="0" w:color="auto"/>
            <w:bottom w:val="none" w:sz="0" w:space="0" w:color="auto"/>
            <w:right w:val="none" w:sz="0" w:space="0" w:color="auto"/>
          </w:divBdr>
        </w:div>
        <w:div w:id="1031031538">
          <w:marLeft w:val="480"/>
          <w:marRight w:val="0"/>
          <w:marTop w:val="0"/>
          <w:marBottom w:val="0"/>
          <w:divBdr>
            <w:top w:val="none" w:sz="0" w:space="0" w:color="auto"/>
            <w:left w:val="none" w:sz="0" w:space="0" w:color="auto"/>
            <w:bottom w:val="none" w:sz="0" w:space="0" w:color="auto"/>
            <w:right w:val="none" w:sz="0" w:space="0" w:color="auto"/>
          </w:divBdr>
        </w:div>
        <w:div w:id="1063675181">
          <w:marLeft w:val="480"/>
          <w:marRight w:val="0"/>
          <w:marTop w:val="0"/>
          <w:marBottom w:val="0"/>
          <w:divBdr>
            <w:top w:val="none" w:sz="0" w:space="0" w:color="auto"/>
            <w:left w:val="none" w:sz="0" w:space="0" w:color="auto"/>
            <w:bottom w:val="none" w:sz="0" w:space="0" w:color="auto"/>
            <w:right w:val="none" w:sz="0" w:space="0" w:color="auto"/>
          </w:divBdr>
        </w:div>
        <w:div w:id="1101878680">
          <w:marLeft w:val="480"/>
          <w:marRight w:val="0"/>
          <w:marTop w:val="0"/>
          <w:marBottom w:val="0"/>
          <w:divBdr>
            <w:top w:val="none" w:sz="0" w:space="0" w:color="auto"/>
            <w:left w:val="none" w:sz="0" w:space="0" w:color="auto"/>
            <w:bottom w:val="none" w:sz="0" w:space="0" w:color="auto"/>
            <w:right w:val="none" w:sz="0" w:space="0" w:color="auto"/>
          </w:divBdr>
        </w:div>
        <w:div w:id="1135365547">
          <w:marLeft w:val="480"/>
          <w:marRight w:val="0"/>
          <w:marTop w:val="0"/>
          <w:marBottom w:val="0"/>
          <w:divBdr>
            <w:top w:val="none" w:sz="0" w:space="0" w:color="auto"/>
            <w:left w:val="none" w:sz="0" w:space="0" w:color="auto"/>
            <w:bottom w:val="none" w:sz="0" w:space="0" w:color="auto"/>
            <w:right w:val="none" w:sz="0" w:space="0" w:color="auto"/>
          </w:divBdr>
        </w:div>
        <w:div w:id="1175606240">
          <w:marLeft w:val="480"/>
          <w:marRight w:val="0"/>
          <w:marTop w:val="0"/>
          <w:marBottom w:val="0"/>
          <w:divBdr>
            <w:top w:val="none" w:sz="0" w:space="0" w:color="auto"/>
            <w:left w:val="none" w:sz="0" w:space="0" w:color="auto"/>
            <w:bottom w:val="none" w:sz="0" w:space="0" w:color="auto"/>
            <w:right w:val="none" w:sz="0" w:space="0" w:color="auto"/>
          </w:divBdr>
        </w:div>
        <w:div w:id="1317799003">
          <w:marLeft w:val="480"/>
          <w:marRight w:val="0"/>
          <w:marTop w:val="0"/>
          <w:marBottom w:val="0"/>
          <w:divBdr>
            <w:top w:val="none" w:sz="0" w:space="0" w:color="auto"/>
            <w:left w:val="none" w:sz="0" w:space="0" w:color="auto"/>
            <w:bottom w:val="none" w:sz="0" w:space="0" w:color="auto"/>
            <w:right w:val="none" w:sz="0" w:space="0" w:color="auto"/>
          </w:divBdr>
        </w:div>
        <w:div w:id="1387100823">
          <w:marLeft w:val="480"/>
          <w:marRight w:val="0"/>
          <w:marTop w:val="0"/>
          <w:marBottom w:val="0"/>
          <w:divBdr>
            <w:top w:val="none" w:sz="0" w:space="0" w:color="auto"/>
            <w:left w:val="none" w:sz="0" w:space="0" w:color="auto"/>
            <w:bottom w:val="none" w:sz="0" w:space="0" w:color="auto"/>
            <w:right w:val="none" w:sz="0" w:space="0" w:color="auto"/>
          </w:divBdr>
        </w:div>
        <w:div w:id="1429958301">
          <w:marLeft w:val="480"/>
          <w:marRight w:val="0"/>
          <w:marTop w:val="0"/>
          <w:marBottom w:val="0"/>
          <w:divBdr>
            <w:top w:val="none" w:sz="0" w:space="0" w:color="auto"/>
            <w:left w:val="none" w:sz="0" w:space="0" w:color="auto"/>
            <w:bottom w:val="none" w:sz="0" w:space="0" w:color="auto"/>
            <w:right w:val="none" w:sz="0" w:space="0" w:color="auto"/>
          </w:divBdr>
        </w:div>
        <w:div w:id="1539585224">
          <w:marLeft w:val="480"/>
          <w:marRight w:val="0"/>
          <w:marTop w:val="0"/>
          <w:marBottom w:val="0"/>
          <w:divBdr>
            <w:top w:val="none" w:sz="0" w:space="0" w:color="auto"/>
            <w:left w:val="none" w:sz="0" w:space="0" w:color="auto"/>
            <w:bottom w:val="none" w:sz="0" w:space="0" w:color="auto"/>
            <w:right w:val="none" w:sz="0" w:space="0" w:color="auto"/>
          </w:divBdr>
        </w:div>
        <w:div w:id="1849709864">
          <w:marLeft w:val="480"/>
          <w:marRight w:val="0"/>
          <w:marTop w:val="0"/>
          <w:marBottom w:val="0"/>
          <w:divBdr>
            <w:top w:val="none" w:sz="0" w:space="0" w:color="auto"/>
            <w:left w:val="none" w:sz="0" w:space="0" w:color="auto"/>
            <w:bottom w:val="none" w:sz="0" w:space="0" w:color="auto"/>
            <w:right w:val="none" w:sz="0" w:space="0" w:color="auto"/>
          </w:divBdr>
        </w:div>
        <w:div w:id="2049328107">
          <w:marLeft w:val="480"/>
          <w:marRight w:val="0"/>
          <w:marTop w:val="0"/>
          <w:marBottom w:val="0"/>
          <w:divBdr>
            <w:top w:val="none" w:sz="0" w:space="0" w:color="auto"/>
            <w:left w:val="none" w:sz="0" w:space="0" w:color="auto"/>
            <w:bottom w:val="none" w:sz="0" w:space="0" w:color="auto"/>
            <w:right w:val="none" w:sz="0" w:space="0" w:color="auto"/>
          </w:divBdr>
        </w:div>
        <w:div w:id="2067339789">
          <w:marLeft w:val="480"/>
          <w:marRight w:val="0"/>
          <w:marTop w:val="0"/>
          <w:marBottom w:val="0"/>
          <w:divBdr>
            <w:top w:val="none" w:sz="0" w:space="0" w:color="auto"/>
            <w:left w:val="none" w:sz="0" w:space="0" w:color="auto"/>
            <w:bottom w:val="none" w:sz="0" w:space="0" w:color="auto"/>
            <w:right w:val="none" w:sz="0" w:space="0" w:color="auto"/>
          </w:divBdr>
        </w:div>
      </w:divsChild>
    </w:div>
    <w:div w:id="1307737934">
      <w:bodyDiv w:val="1"/>
      <w:marLeft w:val="0"/>
      <w:marRight w:val="0"/>
      <w:marTop w:val="0"/>
      <w:marBottom w:val="0"/>
      <w:divBdr>
        <w:top w:val="none" w:sz="0" w:space="0" w:color="auto"/>
        <w:left w:val="none" w:sz="0" w:space="0" w:color="auto"/>
        <w:bottom w:val="none" w:sz="0" w:space="0" w:color="auto"/>
        <w:right w:val="none" w:sz="0" w:space="0" w:color="auto"/>
      </w:divBdr>
      <w:divsChild>
        <w:div w:id="327027624">
          <w:marLeft w:val="480"/>
          <w:marRight w:val="0"/>
          <w:marTop w:val="0"/>
          <w:marBottom w:val="0"/>
          <w:divBdr>
            <w:top w:val="none" w:sz="0" w:space="0" w:color="auto"/>
            <w:left w:val="none" w:sz="0" w:space="0" w:color="auto"/>
            <w:bottom w:val="none" w:sz="0" w:space="0" w:color="auto"/>
            <w:right w:val="none" w:sz="0" w:space="0" w:color="auto"/>
          </w:divBdr>
        </w:div>
        <w:div w:id="385493307">
          <w:marLeft w:val="480"/>
          <w:marRight w:val="0"/>
          <w:marTop w:val="0"/>
          <w:marBottom w:val="0"/>
          <w:divBdr>
            <w:top w:val="none" w:sz="0" w:space="0" w:color="auto"/>
            <w:left w:val="none" w:sz="0" w:space="0" w:color="auto"/>
            <w:bottom w:val="none" w:sz="0" w:space="0" w:color="auto"/>
            <w:right w:val="none" w:sz="0" w:space="0" w:color="auto"/>
          </w:divBdr>
        </w:div>
        <w:div w:id="447362214">
          <w:marLeft w:val="480"/>
          <w:marRight w:val="0"/>
          <w:marTop w:val="0"/>
          <w:marBottom w:val="0"/>
          <w:divBdr>
            <w:top w:val="none" w:sz="0" w:space="0" w:color="auto"/>
            <w:left w:val="none" w:sz="0" w:space="0" w:color="auto"/>
            <w:bottom w:val="none" w:sz="0" w:space="0" w:color="auto"/>
            <w:right w:val="none" w:sz="0" w:space="0" w:color="auto"/>
          </w:divBdr>
        </w:div>
        <w:div w:id="495001207">
          <w:marLeft w:val="480"/>
          <w:marRight w:val="0"/>
          <w:marTop w:val="0"/>
          <w:marBottom w:val="0"/>
          <w:divBdr>
            <w:top w:val="none" w:sz="0" w:space="0" w:color="auto"/>
            <w:left w:val="none" w:sz="0" w:space="0" w:color="auto"/>
            <w:bottom w:val="none" w:sz="0" w:space="0" w:color="auto"/>
            <w:right w:val="none" w:sz="0" w:space="0" w:color="auto"/>
          </w:divBdr>
        </w:div>
        <w:div w:id="755901810">
          <w:marLeft w:val="480"/>
          <w:marRight w:val="0"/>
          <w:marTop w:val="0"/>
          <w:marBottom w:val="0"/>
          <w:divBdr>
            <w:top w:val="none" w:sz="0" w:space="0" w:color="auto"/>
            <w:left w:val="none" w:sz="0" w:space="0" w:color="auto"/>
            <w:bottom w:val="none" w:sz="0" w:space="0" w:color="auto"/>
            <w:right w:val="none" w:sz="0" w:space="0" w:color="auto"/>
          </w:divBdr>
        </w:div>
        <w:div w:id="941189368">
          <w:marLeft w:val="480"/>
          <w:marRight w:val="0"/>
          <w:marTop w:val="0"/>
          <w:marBottom w:val="0"/>
          <w:divBdr>
            <w:top w:val="none" w:sz="0" w:space="0" w:color="auto"/>
            <w:left w:val="none" w:sz="0" w:space="0" w:color="auto"/>
            <w:bottom w:val="none" w:sz="0" w:space="0" w:color="auto"/>
            <w:right w:val="none" w:sz="0" w:space="0" w:color="auto"/>
          </w:divBdr>
        </w:div>
        <w:div w:id="1259143610">
          <w:marLeft w:val="480"/>
          <w:marRight w:val="0"/>
          <w:marTop w:val="0"/>
          <w:marBottom w:val="0"/>
          <w:divBdr>
            <w:top w:val="none" w:sz="0" w:space="0" w:color="auto"/>
            <w:left w:val="none" w:sz="0" w:space="0" w:color="auto"/>
            <w:bottom w:val="none" w:sz="0" w:space="0" w:color="auto"/>
            <w:right w:val="none" w:sz="0" w:space="0" w:color="auto"/>
          </w:divBdr>
        </w:div>
        <w:div w:id="1613827435">
          <w:marLeft w:val="480"/>
          <w:marRight w:val="0"/>
          <w:marTop w:val="0"/>
          <w:marBottom w:val="0"/>
          <w:divBdr>
            <w:top w:val="none" w:sz="0" w:space="0" w:color="auto"/>
            <w:left w:val="none" w:sz="0" w:space="0" w:color="auto"/>
            <w:bottom w:val="none" w:sz="0" w:space="0" w:color="auto"/>
            <w:right w:val="none" w:sz="0" w:space="0" w:color="auto"/>
          </w:divBdr>
        </w:div>
        <w:div w:id="1645113996">
          <w:marLeft w:val="480"/>
          <w:marRight w:val="0"/>
          <w:marTop w:val="0"/>
          <w:marBottom w:val="0"/>
          <w:divBdr>
            <w:top w:val="none" w:sz="0" w:space="0" w:color="auto"/>
            <w:left w:val="none" w:sz="0" w:space="0" w:color="auto"/>
            <w:bottom w:val="none" w:sz="0" w:space="0" w:color="auto"/>
            <w:right w:val="none" w:sz="0" w:space="0" w:color="auto"/>
          </w:divBdr>
        </w:div>
        <w:div w:id="1833911128">
          <w:marLeft w:val="480"/>
          <w:marRight w:val="0"/>
          <w:marTop w:val="0"/>
          <w:marBottom w:val="0"/>
          <w:divBdr>
            <w:top w:val="none" w:sz="0" w:space="0" w:color="auto"/>
            <w:left w:val="none" w:sz="0" w:space="0" w:color="auto"/>
            <w:bottom w:val="none" w:sz="0" w:space="0" w:color="auto"/>
            <w:right w:val="none" w:sz="0" w:space="0" w:color="auto"/>
          </w:divBdr>
        </w:div>
        <w:div w:id="1847939436">
          <w:marLeft w:val="480"/>
          <w:marRight w:val="0"/>
          <w:marTop w:val="0"/>
          <w:marBottom w:val="0"/>
          <w:divBdr>
            <w:top w:val="none" w:sz="0" w:space="0" w:color="auto"/>
            <w:left w:val="none" w:sz="0" w:space="0" w:color="auto"/>
            <w:bottom w:val="none" w:sz="0" w:space="0" w:color="auto"/>
            <w:right w:val="none" w:sz="0" w:space="0" w:color="auto"/>
          </w:divBdr>
        </w:div>
        <w:div w:id="2097633288">
          <w:marLeft w:val="480"/>
          <w:marRight w:val="0"/>
          <w:marTop w:val="0"/>
          <w:marBottom w:val="0"/>
          <w:divBdr>
            <w:top w:val="none" w:sz="0" w:space="0" w:color="auto"/>
            <w:left w:val="none" w:sz="0" w:space="0" w:color="auto"/>
            <w:bottom w:val="none" w:sz="0" w:space="0" w:color="auto"/>
            <w:right w:val="none" w:sz="0" w:space="0" w:color="auto"/>
          </w:divBdr>
        </w:div>
      </w:divsChild>
    </w:div>
    <w:div w:id="1436897552">
      <w:bodyDiv w:val="1"/>
      <w:marLeft w:val="0"/>
      <w:marRight w:val="0"/>
      <w:marTop w:val="0"/>
      <w:marBottom w:val="0"/>
      <w:divBdr>
        <w:top w:val="none" w:sz="0" w:space="0" w:color="auto"/>
        <w:left w:val="none" w:sz="0" w:space="0" w:color="auto"/>
        <w:bottom w:val="none" w:sz="0" w:space="0" w:color="auto"/>
        <w:right w:val="none" w:sz="0" w:space="0" w:color="auto"/>
      </w:divBdr>
      <w:divsChild>
        <w:div w:id="239601883">
          <w:marLeft w:val="480"/>
          <w:marRight w:val="0"/>
          <w:marTop w:val="0"/>
          <w:marBottom w:val="0"/>
          <w:divBdr>
            <w:top w:val="none" w:sz="0" w:space="0" w:color="auto"/>
            <w:left w:val="none" w:sz="0" w:space="0" w:color="auto"/>
            <w:bottom w:val="none" w:sz="0" w:space="0" w:color="auto"/>
            <w:right w:val="none" w:sz="0" w:space="0" w:color="auto"/>
          </w:divBdr>
        </w:div>
        <w:div w:id="285166395">
          <w:marLeft w:val="480"/>
          <w:marRight w:val="0"/>
          <w:marTop w:val="0"/>
          <w:marBottom w:val="0"/>
          <w:divBdr>
            <w:top w:val="none" w:sz="0" w:space="0" w:color="auto"/>
            <w:left w:val="none" w:sz="0" w:space="0" w:color="auto"/>
            <w:bottom w:val="none" w:sz="0" w:space="0" w:color="auto"/>
            <w:right w:val="none" w:sz="0" w:space="0" w:color="auto"/>
          </w:divBdr>
        </w:div>
        <w:div w:id="403799055">
          <w:marLeft w:val="480"/>
          <w:marRight w:val="0"/>
          <w:marTop w:val="0"/>
          <w:marBottom w:val="0"/>
          <w:divBdr>
            <w:top w:val="none" w:sz="0" w:space="0" w:color="auto"/>
            <w:left w:val="none" w:sz="0" w:space="0" w:color="auto"/>
            <w:bottom w:val="none" w:sz="0" w:space="0" w:color="auto"/>
            <w:right w:val="none" w:sz="0" w:space="0" w:color="auto"/>
          </w:divBdr>
        </w:div>
        <w:div w:id="570428566">
          <w:marLeft w:val="480"/>
          <w:marRight w:val="0"/>
          <w:marTop w:val="0"/>
          <w:marBottom w:val="0"/>
          <w:divBdr>
            <w:top w:val="none" w:sz="0" w:space="0" w:color="auto"/>
            <w:left w:val="none" w:sz="0" w:space="0" w:color="auto"/>
            <w:bottom w:val="none" w:sz="0" w:space="0" w:color="auto"/>
            <w:right w:val="none" w:sz="0" w:space="0" w:color="auto"/>
          </w:divBdr>
        </w:div>
        <w:div w:id="596133357">
          <w:marLeft w:val="480"/>
          <w:marRight w:val="0"/>
          <w:marTop w:val="0"/>
          <w:marBottom w:val="0"/>
          <w:divBdr>
            <w:top w:val="none" w:sz="0" w:space="0" w:color="auto"/>
            <w:left w:val="none" w:sz="0" w:space="0" w:color="auto"/>
            <w:bottom w:val="none" w:sz="0" w:space="0" w:color="auto"/>
            <w:right w:val="none" w:sz="0" w:space="0" w:color="auto"/>
          </w:divBdr>
        </w:div>
        <w:div w:id="669019473">
          <w:marLeft w:val="480"/>
          <w:marRight w:val="0"/>
          <w:marTop w:val="0"/>
          <w:marBottom w:val="0"/>
          <w:divBdr>
            <w:top w:val="none" w:sz="0" w:space="0" w:color="auto"/>
            <w:left w:val="none" w:sz="0" w:space="0" w:color="auto"/>
            <w:bottom w:val="none" w:sz="0" w:space="0" w:color="auto"/>
            <w:right w:val="none" w:sz="0" w:space="0" w:color="auto"/>
          </w:divBdr>
        </w:div>
        <w:div w:id="747770810">
          <w:marLeft w:val="480"/>
          <w:marRight w:val="0"/>
          <w:marTop w:val="0"/>
          <w:marBottom w:val="0"/>
          <w:divBdr>
            <w:top w:val="none" w:sz="0" w:space="0" w:color="auto"/>
            <w:left w:val="none" w:sz="0" w:space="0" w:color="auto"/>
            <w:bottom w:val="none" w:sz="0" w:space="0" w:color="auto"/>
            <w:right w:val="none" w:sz="0" w:space="0" w:color="auto"/>
          </w:divBdr>
        </w:div>
        <w:div w:id="769082137">
          <w:marLeft w:val="480"/>
          <w:marRight w:val="0"/>
          <w:marTop w:val="0"/>
          <w:marBottom w:val="0"/>
          <w:divBdr>
            <w:top w:val="none" w:sz="0" w:space="0" w:color="auto"/>
            <w:left w:val="none" w:sz="0" w:space="0" w:color="auto"/>
            <w:bottom w:val="none" w:sz="0" w:space="0" w:color="auto"/>
            <w:right w:val="none" w:sz="0" w:space="0" w:color="auto"/>
          </w:divBdr>
        </w:div>
        <w:div w:id="1009942386">
          <w:marLeft w:val="480"/>
          <w:marRight w:val="0"/>
          <w:marTop w:val="0"/>
          <w:marBottom w:val="0"/>
          <w:divBdr>
            <w:top w:val="none" w:sz="0" w:space="0" w:color="auto"/>
            <w:left w:val="none" w:sz="0" w:space="0" w:color="auto"/>
            <w:bottom w:val="none" w:sz="0" w:space="0" w:color="auto"/>
            <w:right w:val="none" w:sz="0" w:space="0" w:color="auto"/>
          </w:divBdr>
        </w:div>
        <w:div w:id="1221867593">
          <w:marLeft w:val="480"/>
          <w:marRight w:val="0"/>
          <w:marTop w:val="0"/>
          <w:marBottom w:val="0"/>
          <w:divBdr>
            <w:top w:val="none" w:sz="0" w:space="0" w:color="auto"/>
            <w:left w:val="none" w:sz="0" w:space="0" w:color="auto"/>
            <w:bottom w:val="none" w:sz="0" w:space="0" w:color="auto"/>
            <w:right w:val="none" w:sz="0" w:space="0" w:color="auto"/>
          </w:divBdr>
        </w:div>
        <w:div w:id="1322735889">
          <w:marLeft w:val="480"/>
          <w:marRight w:val="0"/>
          <w:marTop w:val="0"/>
          <w:marBottom w:val="0"/>
          <w:divBdr>
            <w:top w:val="none" w:sz="0" w:space="0" w:color="auto"/>
            <w:left w:val="none" w:sz="0" w:space="0" w:color="auto"/>
            <w:bottom w:val="none" w:sz="0" w:space="0" w:color="auto"/>
            <w:right w:val="none" w:sz="0" w:space="0" w:color="auto"/>
          </w:divBdr>
        </w:div>
        <w:div w:id="1499344395">
          <w:marLeft w:val="480"/>
          <w:marRight w:val="0"/>
          <w:marTop w:val="0"/>
          <w:marBottom w:val="0"/>
          <w:divBdr>
            <w:top w:val="none" w:sz="0" w:space="0" w:color="auto"/>
            <w:left w:val="none" w:sz="0" w:space="0" w:color="auto"/>
            <w:bottom w:val="none" w:sz="0" w:space="0" w:color="auto"/>
            <w:right w:val="none" w:sz="0" w:space="0" w:color="auto"/>
          </w:divBdr>
        </w:div>
        <w:div w:id="1560245958">
          <w:marLeft w:val="480"/>
          <w:marRight w:val="0"/>
          <w:marTop w:val="0"/>
          <w:marBottom w:val="0"/>
          <w:divBdr>
            <w:top w:val="none" w:sz="0" w:space="0" w:color="auto"/>
            <w:left w:val="none" w:sz="0" w:space="0" w:color="auto"/>
            <w:bottom w:val="none" w:sz="0" w:space="0" w:color="auto"/>
            <w:right w:val="none" w:sz="0" w:space="0" w:color="auto"/>
          </w:divBdr>
        </w:div>
        <w:div w:id="1699576958">
          <w:marLeft w:val="480"/>
          <w:marRight w:val="0"/>
          <w:marTop w:val="0"/>
          <w:marBottom w:val="0"/>
          <w:divBdr>
            <w:top w:val="none" w:sz="0" w:space="0" w:color="auto"/>
            <w:left w:val="none" w:sz="0" w:space="0" w:color="auto"/>
            <w:bottom w:val="none" w:sz="0" w:space="0" w:color="auto"/>
            <w:right w:val="none" w:sz="0" w:space="0" w:color="auto"/>
          </w:divBdr>
        </w:div>
        <w:div w:id="1892616810">
          <w:marLeft w:val="480"/>
          <w:marRight w:val="0"/>
          <w:marTop w:val="0"/>
          <w:marBottom w:val="0"/>
          <w:divBdr>
            <w:top w:val="none" w:sz="0" w:space="0" w:color="auto"/>
            <w:left w:val="none" w:sz="0" w:space="0" w:color="auto"/>
            <w:bottom w:val="none" w:sz="0" w:space="0" w:color="auto"/>
            <w:right w:val="none" w:sz="0" w:space="0" w:color="auto"/>
          </w:divBdr>
        </w:div>
      </w:divsChild>
    </w:div>
    <w:div w:id="1489325312">
      <w:bodyDiv w:val="1"/>
      <w:marLeft w:val="0"/>
      <w:marRight w:val="0"/>
      <w:marTop w:val="0"/>
      <w:marBottom w:val="0"/>
      <w:divBdr>
        <w:top w:val="none" w:sz="0" w:space="0" w:color="auto"/>
        <w:left w:val="none" w:sz="0" w:space="0" w:color="auto"/>
        <w:bottom w:val="none" w:sz="0" w:space="0" w:color="auto"/>
        <w:right w:val="none" w:sz="0" w:space="0" w:color="auto"/>
      </w:divBdr>
      <w:divsChild>
        <w:div w:id="59328538">
          <w:marLeft w:val="480"/>
          <w:marRight w:val="0"/>
          <w:marTop w:val="0"/>
          <w:marBottom w:val="0"/>
          <w:divBdr>
            <w:top w:val="none" w:sz="0" w:space="0" w:color="auto"/>
            <w:left w:val="none" w:sz="0" w:space="0" w:color="auto"/>
            <w:bottom w:val="none" w:sz="0" w:space="0" w:color="auto"/>
            <w:right w:val="none" w:sz="0" w:space="0" w:color="auto"/>
          </w:divBdr>
        </w:div>
        <w:div w:id="70855899">
          <w:marLeft w:val="480"/>
          <w:marRight w:val="0"/>
          <w:marTop w:val="0"/>
          <w:marBottom w:val="0"/>
          <w:divBdr>
            <w:top w:val="none" w:sz="0" w:space="0" w:color="auto"/>
            <w:left w:val="none" w:sz="0" w:space="0" w:color="auto"/>
            <w:bottom w:val="none" w:sz="0" w:space="0" w:color="auto"/>
            <w:right w:val="none" w:sz="0" w:space="0" w:color="auto"/>
          </w:divBdr>
        </w:div>
        <w:div w:id="104233841">
          <w:marLeft w:val="480"/>
          <w:marRight w:val="0"/>
          <w:marTop w:val="0"/>
          <w:marBottom w:val="0"/>
          <w:divBdr>
            <w:top w:val="none" w:sz="0" w:space="0" w:color="auto"/>
            <w:left w:val="none" w:sz="0" w:space="0" w:color="auto"/>
            <w:bottom w:val="none" w:sz="0" w:space="0" w:color="auto"/>
            <w:right w:val="none" w:sz="0" w:space="0" w:color="auto"/>
          </w:divBdr>
        </w:div>
        <w:div w:id="536940207">
          <w:marLeft w:val="480"/>
          <w:marRight w:val="0"/>
          <w:marTop w:val="0"/>
          <w:marBottom w:val="0"/>
          <w:divBdr>
            <w:top w:val="none" w:sz="0" w:space="0" w:color="auto"/>
            <w:left w:val="none" w:sz="0" w:space="0" w:color="auto"/>
            <w:bottom w:val="none" w:sz="0" w:space="0" w:color="auto"/>
            <w:right w:val="none" w:sz="0" w:space="0" w:color="auto"/>
          </w:divBdr>
        </w:div>
        <w:div w:id="567889093">
          <w:marLeft w:val="480"/>
          <w:marRight w:val="0"/>
          <w:marTop w:val="0"/>
          <w:marBottom w:val="0"/>
          <w:divBdr>
            <w:top w:val="none" w:sz="0" w:space="0" w:color="auto"/>
            <w:left w:val="none" w:sz="0" w:space="0" w:color="auto"/>
            <w:bottom w:val="none" w:sz="0" w:space="0" w:color="auto"/>
            <w:right w:val="none" w:sz="0" w:space="0" w:color="auto"/>
          </w:divBdr>
        </w:div>
        <w:div w:id="609123572">
          <w:marLeft w:val="480"/>
          <w:marRight w:val="0"/>
          <w:marTop w:val="0"/>
          <w:marBottom w:val="0"/>
          <w:divBdr>
            <w:top w:val="none" w:sz="0" w:space="0" w:color="auto"/>
            <w:left w:val="none" w:sz="0" w:space="0" w:color="auto"/>
            <w:bottom w:val="none" w:sz="0" w:space="0" w:color="auto"/>
            <w:right w:val="none" w:sz="0" w:space="0" w:color="auto"/>
          </w:divBdr>
        </w:div>
        <w:div w:id="714429513">
          <w:marLeft w:val="480"/>
          <w:marRight w:val="0"/>
          <w:marTop w:val="0"/>
          <w:marBottom w:val="0"/>
          <w:divBdr>
            <w:top w:val="none" w:sz="0" w:space="0" w:color="auto"/>
            <w:left w:val="none" w:sz="0" w:space="0" w:color="auto"/>
            <w:bottom w:val="none" w:sz="0" w:space="0" w:color="auto"/>
            <w:right w:val="none" w:sz="0" w:space="0" w:color="auto"/>
          </w:divBdr>
        </w:div>
        <w:div w:id="950285974">
          <w:marLeft w:val="480"/>
          <w:marRight w:val="0"/>
          <w:marTop w:val="0"/>
          <w:marBottom w:val="0"/>
          <w:divBdr>
            <w:top w:val="none" w:sz="0" w:space="0" w:color="auto"/>
            <w:left w:val="none" w:sz="0" w:space="0" w:color="auto"/>
            <w:bottom w:val="none" w:sz="0" w:space="0" w:color="auto"/>
            <w:right w:val="none" w:sz="0" w:space="0" w:color="auto"/>
          </w:divBdr>
        </w:div>
        <w:div w:id="1099565173">
          <w:marLeft w:val="480"/>
          <w:marRight w:val="0"/>
          <w:marTop w:val="0"/>
          <w:marBottom w:val="0"/>
          <w:divBdr>
            <w:top w:val="none" w:sz="0" w:space="0" w:color="auto"/>
            <w:left w:val="none" w:sz="0" w:space="0" w:color="auto"/>
            <w:bottom w:val="none" w:sz="0" w:space="0" w:color="auto"/>
            <w:right w:val="none" w:sz="0" w:space="0" w:color="auto"/>
          </w:divBdr>
        </w:div>
        <w:div w:id="1141071970">
          <w:marLeft w:val="480"/>
          <w:marRight w:val="0"/>
          <w:marTop w:val="0"/>
          <w:marBottom w:val="0"/>
          <w:divBdr>
            <w:top w:val="none" w:sz="0" w:space="0" w:color="auto"/>
            <w:left w:val="none" w:sz="0" w:space="0" w:color="auto"/>
            <w:bottom w:val="none" w:sz="0" w:space="0" w:color="auto"/>
            <w:right w:val="none" w:sz="0" w:space="0" w:color="auto"/>
          </w:divBdr>
        </w:div>
        <w:div w:id="1144735634">
          <w:marLeft w:val="480"/>
          <w:marRight w:val="0"/>
          <w:marTop w:val="0"/>
          <w:marBottom w:val="0"/>
          <w:divBdr>
            <w:top w:val="none" w:sz="0" w:space="0" w:color="auto"/>
            <w:left w:val="none" w:sz="0" w:space="0" w:color="auto"/>
            <w:bottom w:val="none" w:sz="0" w:space="0" w:color="auto"/>
            <w:right w:val="none" w:sz="0" w:space="0" w:color="auto"/>
          </w:divBdr>
        </w:div>
        <w:div w:id="1189487324">
          <w:marLeft w:val="480"/>
          <w:marRight w:val="0"/>
          <w:marTop w:val="0"/>
          <w:marBottom w:val="0"/>
          <w:divBdr>
            <w:top w:val="none" w:sz="0" w:space="0" w:color="auto"/>
            <w:left w:val="none" w:sz="0" w:space="0" w:color="auto"/>
            <w:bottom w:val="none" w:sz="0" w:space="0" w:color="auto"/>
            <w:right w:val="none" w:sz="0" w:space="0" w:color="auto"/>
          </w:divBdr>
        </w:div>
        <w:div w:id="1491025451">
          <w:marLeft w:val="480"/>
          <w:marRight w:val="0"/>
          <w:marTop w:val="0"/>
          <w:marBottom w:val="0"/>
          <w:divBdr>
            <w:top w:val="none" w:sz="0" w:space="0" w:color="auto"/>
            <w:left w:val="none" w:sz="0" w:space="0" w:color="auto"/>
            <w:bottom w:val="none" w:sz="0" w:space="0" w:color="auto"/>
            <w:right w:val="none" w:sz="0" w:space="0" w:color="auto"/>
          </w:divBdr>
        </w:div>
        <w:div w:id="1717272353">
          <w:marLeft w:val="480"/>
          <w:marRight w:val="0"/>
          <w:marTop w:val="0"/>
          <w:marBottom w:val="0"/>
          <w:divBdr>
            <w:top w:val="none" w:sz="0" w:space="0" w:color="auto"/>
            <w:left w:val="none" w:sz="0" w:space="0" w:color="auto"/>
            <w:bottom w:val="none" w:sz="0" w:space="0" w:color="auto"/>
            <w:right w:val="none" w:sz="0" w:space="0" w:color="auto"/>
          </w:divBdr>
        </w:div>
        <w:div w:id="1727223612">
          <w:marLeft w:val="480"/>
          <w:marRight w:val="0"/>
          <w:marTop w:val="0"/>
          <w:marBottom w:val="0"/>
          <w:divBdr>
            <w:top w:val="none" w:sz="0" w:space="0" w:color="auto"/>
            <w:left w:val="none" w:sz="0" w:space="0" w:color="auto"/>
            <w:bottom w:val="none" w:sz="0" w:space="0" w:color="auto"/>
            <w:right w:val="none" w:sz="0" w:space="0" w:color="auto"/>
          </w:divBdr>
        </w:div>
        <w:div w:id="1767843204">
          <w:marLeft w:val="480"/>
          <w:marRight w:val="0"/>
          <w:marTop w:val="0"/>
          <w:marBottom w:val="0"/>
          <w:divBdr>
            <w:top w:val="none" w:sz="0" w:space="0" w:color="auto"/>
            <w:left w:val="none" w:sz="0" w:space="0" w:color="auto"/>
            <w:bottom w:val="none" w:sz="0" w:space="0" w:color="auto"/>
            <w:right w:val="none" w:sz="0" w:space="0" w:color="auto"/>
          </w:divBdr>
        </w:div>
        <w:div w:id="1772044421">
          <w:marLeft w:val="480"/>
          <w:marRight w:val="0"/>
          <w:marTop w:val="0"/>
          <w:marBottom w:val="0"/>
          <w:divBdr>
            <w:top w:val="none" w:sz="0" w:space="0" w:color="auto"/>
            <w:left w:val="none" w:sz="0" w:space="0" w:color="auto"/>
            <w:bottom w:val="none" w:sz="0" w:space="0" w:color="auto"/>
            <w:right w:val="none" w:sz="0" w:space="0" w:color="auto"/>
          </w:divBdr>
        </w:div>
        <w:div w:id="1791850478">
          <w:marLeft w:val="480"/>
          <w:marRight w:val="0"/>
          <w:marTop w:val="0"/>
          <w:marBottom w:val="0"/>
          <w:divBdr>
            <w:top w:val="none" w:sz="0" w:space="0" w:color="auto"/>
            <w:left w:val="none" w:sz="0" w:space="0" w:color="auto"/>
            <w:bottom w:val="none" w:sz="0" w:space="0" w:color="auto"/>
            <w:right w:val="none" w:sz="0" w:space="0" w:color="auto"/>
          </w:divBdr>
        </w:div>
        <w:div w:id="1919827834">
          <w:marLeft w:val="480"/>
          <w:marRight w:val="0"/>
          <w:marTop w:val="0"/>
          <w:marBottom w:val="0"/>
          <w:divBdr>
            <w:top w:val="none" w:sz="0" w:space="0" w:color="auto"/>
            <w:left w:val="none" w:sz="0" w:space="0" w:color="auto"/>
            <w:bottom w:val="none" w:sz="0" w:space="0" w:color="auto"/>
            <w:right w:val="none" w:sz="0" w:space="0" w:color="auto"/>
          </w:divBdr>
        </w:div>
        <w:div w:id="1947544492">
          <w:marLeft w:val="480"/>
          <w:marRight w:val="0"/>
          <w:marTop w:val="0"/>
          <w:marBottom w:val="0"/>
          <w:divBdr>
            <w:top w:val="none" w:sz="0" w:space="0" w:color="auto"/>
            <w:left w:val="none" w:sz="0" w:space="0" w:color="auto"/>
            <w:bottom w:val="none" w:sz="0" w:space="0" w:color="auto"/>
            <w:right w:val="none" w:sz="0" w:space="0" w:color="auto"/>
          </w:divBdr>
        </w:div>
        <w:div w:id="1957366040">
          <w:marLeft w:val="480"/>
          <w:marRight w:val="0"/>
          <w:marTop w:val="0"/>
          <w:marBottom w:val="0"/>
          <w:divBdr>
            <w:top w:val="none" w:sz="0" w:space="0" w:color="auto"/>
            <w:left w:val="none" w:sz="0" w:space="0" w:color="auto"/>
            <w:bottom w:val="none" w:sz="0" w:space="0" w:color="auto"/>
            <w:right w:val="none" w:sz="0" w:space="0" w:color="auto"/>
          </w:divBdr>
        </w:div>
        <w:div w:id="1983198064">
          <w:marLeft w:val="480"/>
          <w:marRight w:val="0"/>
          <w:marTop w:val="0"/>
          <w:marBottom w:val="0"/>
          <w:divBdr>
            <w:top w:val="none" w:sz="0" w:space="0" w:color="auto"/>
            <w:left w:val="none" w:sz="0" w:space="0" w:color="auto"/>
            <w:bottom w:val="none" w:sz="0" w:space="0" w:color="auto"/>
            <w:right w:val="none" w:sz="0" w:space="0" w:color="auto"/>
          </w:divBdr>
        </w:div>
        <w:div w:id="2055084261">
          <w:marLeft w:val="480"/>
          <w:marRight w:val="0"/>
          <w:marTop w:val="0"/>
          <w:marBottom w:val="0"/>
          <w:divBdr>
            <w:top w:val="none" w:sz="0" w:space="0" w:color="auto"/>
            <w:left w:val="none" w:sz="0" w:space="0" w:color="auto"/>
            <w:bottom w:val="none" w:sz="0" w:space="0" w:color="auto"/>
            <w:right w:val="none" w:sz="0" w:space="0" w:color="auto"/>
          </w:divBdr>
        </w:div>
      </w:divsChild>
    </w:div>
    <w:div w:id="1489663296">
      <w:bodyDiv w:val="1"/>
      <w:marLeft w:val="0"/>
      <w:marRight w:val="0"/>
      <w:marTop w:val="0"/>
      <w:marBottom w:val="0"/>
      <w:divBdr>
        <w:top w:val="none" w:sz="0" w:space="0" w:color="auto"/>
        <w:left w:val="none" w:sz="0" w:space="0" w:color="auto"/>
        <w:bottom w:val="none" w:sz="0" w:space="0" w:color="auto"/>
        <w:right w:val="none" w:sz="0" w:space="0" w:color="auto"/>
      </w:divBdr>
      <w:divsChild>
        <w:div w:id="58329585">
          <w:marLeft w:val="480"/>
          <w:marRight w:val="0"/>
          <w:marTop w:val="0"/>
          <w:marBottom w:val="0"/>
          <w:divBdr>
            <w:top w:val="none" w:sz="0" w:space="0" w:color="auto"/>
            <w:left w:val="none" w:sz="0" w:space="0" w:color="auto"/>
            <w:bottom w:val="none" w:sz="0" w:space="0" w:color="auto"/>
            <w:right w:val="none" w:sz="0" w:space="0" w:color="auto"/>
          </w:divBdr>
        </w:div>
        <w:div w:id="329791641">
          <w:marLeft w:val="480"/>
          <w:marRight w:val="0"/>
          <w:marTop w:val="0"/>
          <w:marBottom w:val="0"/>
          <w:divBdr>
            <w:top w:val="none" w:sz="0" w:space="0" w:color="auto"/>
            <w:left w:val="none" w:sz="0" w:space="0" w:color="auto"/>
            <w:bottom w:val="none" w:sz="0" w:space="0" w:color="auto"/>
            <w:right w:val="none" w:sz="0" w:space="0" w:color="auto"/>
          </w:divBdr>
        </w:div>
        <w:div w:id="375349301">
          <w:marLeft w:val="480"/>
          <w:marRight w:val="0"/>
          <w:marTop w:val="0"/>
          <w:marBottom w:val="0"/>
          <w:divBdr>
            <w:top w:val="none" w:sz="0" w:space="0" w:color="auto"/>
            <w:left w:val="none" w:sz="0" w:space="0" w:color="auto"/>
            <w:bottom w:val="none" w:sz="0" w:space="0" w:color="auto"/>
            <w:right w:val="none" w:sz="0" w:space="0" w:color="auto"/>
          </w:divBdr>
        </w:div>
        <w:div w:id="588199895">
          <w:marLeft w:val="480"/>
          <w:marRight w:val="0"/>
          <w:marTop w:val="0"/>
          <w:marBottom w:val="0"/>
          <w:divBdr>
            <w:top w:val="none" w:sz="0" w:space="0" w:color="auto"/>
            <w:left w:val="none" w:sz="0" w:space="0" w:color="auto"/>
            <w:bottom w:val="none" w:sz="0" w:space="0" w:color="auto"/>
            <w:right w:val="none" w:sz="0" w:space="0" w:color="auto"/>
          </w:divBdr>
        </w:div>
        <w:div w:id="765344413">
          <w:marLeft w:val="480"/>
          <w:marRight w:val="0"/>
          <w:marTop w:val="0"/>
          <w:marBottom w:val="0"/>
          <w:divBdr>
            <w:top w:val="none" w:sz="0" w:space="0" w:color="auto"/>
            <w:left w:val="none" w:sz="0" w:space="0" w:color="auto"/>
            <w:bottom w:val="none" w:sz="0" w:space="0" w:color="auto"/>
            <w:right w:val="none" w:sz="0" w:space="0" w:color="auto"/>
          </w:divBdr>
        </w:div>
        <w:div w:id="847063098">
          <w:marLeft w:val="480"/>
          <w:marRight w:val="0"/>
          <w:marTop w:val="0"/>
          <w:marBottom w:val="0"/>
          <w:divBdr>
            <w:top w:val="none" w:sz="0" w:space="0" w:color="auto"/>
            <w:left w:val="none" w:sz="0" w:space="0" w:color="auto"/>
            <w:bottom w:val="none" w:sz="0" w:space="0" w:color="auto"/>
            <w:right w:val="none" w:sz="0" w:space="0" w:color="auto"/>
          </w:divBdr>
        </w:div>
        <w:div w:id="956182304">
          <w:marLeft w:val="480"/>
          <w:marRight w:val="0"/>
          <w:marTop w:val="0"/>
          <w:marBottom w:val="0"/>
          <w:divBdr>
            <w:top w:val="none" w:sz="0" w:space="0" w:color="auto"/>
            <w:left w:val="none" w:sz="0" w:space="0" w:color="auto"/>
            <w:bottom w:val="none" w:sz="0" w:space="0" w:color="auto"/>
            <w:right w:val="none" w:sz="0" w:space="0" w:color="auto"/>
          </w:divBdr>
        </w:div>
        <w:div w:id="1247610734">
          <w:marLeft w:val="480"/>
          <w:marRight w:val="0"/>
          <w:marTop w:val="0"/>
          <w:marBottom w:val="0"/>
          <w:divBdr>
            <w:top w:val="none" w:sz="0" w:space="0" w:color="auto"/>
            <w:left w:val="none" w:sz="0" w:space="0" w:color="auto"/>
            <w:bottom w:val="none" w:sz="0" w:space="0" w:color="auto"/>
            <w:right w:val="none" w:sz="0" w:space="0" w:color="auto"/>
          </w:divBdr>
        </w:div>
        <w:div w:id="1413897036">
          <w:marLeft w:val="480"/>
          <w:marRight w:val="0"/>
          <w:marTop w:val="0"/>
          <w:marBottom w:val="0"/>
          <w:divBdr>
            <w:top w:val="none" w:sz="0" w:space="0" w:color="auto"/>
            <w:left w:val="none" w:sz="0" w:space="0" w:color="auto"/>
            <w:bottom w:val="none" w:sz="0" w:space="0" w:color="auto"/>
            <w:right w:val="none" w:sz="0" w:space="0" w:color="auto"/>
          </w:divBdr>
        </w:div>
        <w:div w:id="1800804820">
          <w:marLeft w:val="480"/>
          <w:marRight w:val="0"/>
          <w:marTop w:val="0"/>
          <w:marBottom w:val="0"/>
          <w:divBdr>
            <w:top w:val="none" w:sz="0" w:space="0" w:color="auto"/>
            <w:left w:val="none" w:sz="0" w:space="0" w:color="auto"/>
            <w:bottom w:val="none" w:sz="0" w:space="0" w:color="auto"/>
            <w:right w:val="none" w:sz="0" w:space="0" w:color="auto"/>
          </w:divBdr>
        </w:div>
        <w:div w:id="2025553543">
          <w:marLeft w:val="480"/>
          <w:marRight w:val="0"/>
          <w:marTop w:val="0"/>
          <w:marBottom w:val="0"/>
          <w:divBdr>
            <w:top w:val="none" w:sz="0" w:space="0" w:color="auto"/>
            <w:left w:val="none" w:sz="0" w:space="0" w:color="auto"/>
            <w:bottom w:val="none" w:sz="0" w:space="0" w:color="auto"/>
            <w:right w:val="none" w:sz="0" w:space="0" w:color="auto"/>
          </w:divBdr>
        </w:div>
        <w:div w:id="2105952110">
          <w:marLeft w:val="480"/>
          <w:marRight w:val="0"/>
          <w:marTop w:val="0"/>
          <w:marBottom w:val="0"/>
          <w:divBdr>
            <w:top w:val="none" w:sz="0" w:space="0" w:color="auto"/>
            <w:left w:val="none" w:sz="0" w:space="0" w:color="auto"/>
            <w:bottom w:val="none" w:sz="0" w:space="0" w:color="auto"/>
            <w:right w:val="none" w:sz="0" w:space="0" w:color="auto"/>
          </w:divBdr>
        </w:div>
      </w:divsChild>
    </w:div>
    <w:div w:id="1588080410">
      <w:bodyDiv w:val="1"/>
      <w:marLeft w:val="0"/>
      <w:marRight w:val="0"/>
      <w:marTop w:val="0"/>
      <w:marBottom w:val="0"/>
      <w:divBdr>
        <w:top w:val="none" w:sz="0" w:space="0" w:color="auto"/>
        <w:left w:val="none" w:sz="0" w:space="0" w:color="auto"/>
        <w:bottom w:val="none" w:sz="0" w:space="0" w:color="auto"/>
        <w:right w:val="none" w:sz="0" w:space="0" w:color="auto"/>
      </w:divBdr>
      <w:divsChild>
        <w:div w:id="424107441">
          <w:marLeft w:val="480"/>
          <w:marRight w:val="0"/>
          <w:marTop w:val="0"/>
          <w:marBottom w:val="0"/>
          <w:divBdr>
            <w:top w:val="none" w:sz="0" w:space="0" w:color="auto"/>
            <w:left w:val="none" w:sz="0" w:space="0" w:color="auto"/>
            <w:bottom w:val="none" w:sz="0" w:space="0" w:color="auto"/>
            <w:right w:val="none" w:sz="0" w:space="0" w:color="auto"/>
          </w:divBdr>
        </w:div>
        <w:div w:id="618726978">
          <w:marLeft w:val="480"/>
          <w:marRight w:val="0"/>
          <w:marTop w:val="0"/>
          <w:marBottom w:val="0"/>
          <w:divBdr>
            <w:top w:val="none" w:sz="0" w:space="0" w:color="auto"/>
            <w:left w:val="none" w:sz="0" w:space="0" w:color="auto"/>
            <w:bottom w:val="none" w:sz="0" w:space="0" w:color="auto"/>
            <w:right w:val="none" w:sz="0" w:space="0" w:color="auto"/>
          </w:divBdr>
        </w:div>
        <w:div w:id="694769314">
          <w:marLeft w:val="480"/>
          <w:marRight w:val="0"/>
          <w:marTop w:val="0"/>
          <w:marBottom w:val="0"/>
          <w:divBdr>
            <w:top w:val="none" w:sz="0" w:space="0" w:color="auto"/>
            <w:left w:val="none" w:sz="0" w:space="0" w:color="auto"/>
            <w:bottom w:val="none" w:sz="0" w:space="0" w:color="auto"/>
            <w:right w:val="none" w:sz="0" w:space="0" w:color="auto"/>
          </w:divBdr>
        </w:div>
        <w:div w:id="774208345">
          <w:marLeft w:val="480"/>
          <w:marRight w:val="0"/>
          <w:marTop w:val="0"/>
          <w:marBottom w:val="0"/>
          <w:divBdr>
            <w:top w:val="none" w:sz="0" w:space="0" w:color="auto"/>
            <w:left w:val="none" w:sz="0" w:space="0" w:color="auto"/>
            <w:bottom w:val="none" w:sz="0" w:space="0" w:color="auto"/>
            <w:right w:val="none" w:sz="0" w:space="0" w:color="auto"/>
          </w:divBdr>
        </w:div>
        <w:div w:id="825124660">
          <w:marLeft w:val="480"/>
          <w:marRight w:val="0"/>
          <w:marTop w:val="0"/>
          <w:marBottom w:val="0"/>
          <w:divBdr>
            <w:top w:val="none" w:sz="0" w:space="0" w:color="auto"/>
            <w:left w:val="none" w:sz="0" w:space="0" w:color="auto"/>
            <w:bottom w:val="none" w:sz="0" w:space="0" w:color="auto"/>
            <w:right w:val="none" w:sz="0" w:space="0" w:color="auto"/>
          </w:divBdr>
        </w:div>
        <w:div w:id="837961388">
          <w:marLeft w:val="480"/>
          <w:marRight w:val="0"/>
          <w:marTop w:val="0"/>
          <w:marBottom w:val="0"/>
          <w:divBdr>
            <w:top w:val="none" w:sz="0" w:space="0" w:color="auto"/>
            <w:left w:val="none" w:sz="0" w:space="0" w:color="auto"/>
            <w:bottom w:val="none" w:sz="0" w:space="0" w:color="auto"/>
            <w:right w:val="none" w:sz="0" w:space="0" w:color="auto"/>
          </w:divBdr>
        </w:div>
        <w:div w:id="1033266453">
          <w:marLeft w:val="480"/>
          <w:marRight w:val="0"/>
          <w:marTop w:val="0"/>
          <w:marBottom w:val="0"/>
          <w:divBdr>
            <w:top w:val="none" w:sz="0" w:space="0" w:color="auto"/>
            <w:left w:val="none" w:sz="0" w:space="0" w:color="auto"/>
            <w:bottom w:val="none" w:sz="0" w:space="0" w:color="auto"/>
            <w:right w:val="none" w:sz="0" w:space="0" w:color="auto"/>
          </w:divBdr>
        </w:div>
        <w:div w:id="1285772501">
          <w:marLeft w:val="480"/>
          <w:marRight w:val="0"/>
          <w:marTop w:val="0"/>
          <w:marBottom w:val="0"/>
          <w:divBdr>
            <w:top w:val="none" w:sz="0" w:space="0" w:color="auto"/>
            <w:left w:val="none" w:sz="0" w:space="0" w:color="auto"/>
            <w:bottom w:val="none" w:sz="0" w:space="0" w:color="auto"/>
            <w:right w:val="none" w:sz="0" w:space="0" w:color="auto"/>
          </w:divBdr>
        </w:div>
        <w:div w:id="1301232596">
          <w:marLeft w:val="480"/>
          <w:marRight w:val="0"/>
          <w:marTop w:val="0"/>
          <w:marBottom w:val="0"/>
          <w:divBdr>
            <w:top w:val="none" w:sz="0" w:space="0" w:color="auto"/>
            <w:left w:val="none" w:sz="0" w:space="0" w:color="auto"/>
            <w:bottom w:val="none" w:sz="0" w:space="0" w:color="auto"/>
            <w:right w:val="none" w:sz="0" w:space="0" w:color="auto"/>
          </w:divBdr>
        </w:div>
        <w:div w:id="1462454856">
          <w:marLeft w:val="480"/>
          <w:marRight w:val="0"/>
          <w:marTop w:val="0"/>
          <w:marBottom w:val="0"/>
          <w:divBdr>
            <w:top w:val="none" w:sz="0" w:space="0" w:color="auto"/>
            <w:left w:val="none" w:sz="0" w:space="0" w:color="auto"/>
            <w:bottom w:val="none" w:sz="0" w:space="0" w:color="auto"/>
            <w:right w:val="none" w:sz="0" w:space="0" w:color="auto"/>
          </w:divBdr>
        </w:div>
        <w:div w:id="1586452401">
          <w:marLeft w:val="480"/>
          <w:marRight w:val="0"/>
          <w:marTop w:val="0"/>
          <w:marBottom w:val="0"/>
          <w:divBdr>
            <w:top w:val="none" w:sz="0" w:space="0" w:color="auto"/>
            <w:left w:val="none" w:sz="0" w:space="0" w:color="auto"/>
            <w:bottom w:val="none" w:sz="0" w:space="0" w:color="auto"/>
            <w:right w:val="none" w:sz="0" w:space="0" w:color="auto"/>
          </w:divBdr>
        </w:div>
        <w:div w:id="2076390896">
          <w:marLeft w:val="480"/>
          <w:marRight w:val="0"/>
          <w:marTop w:val="0"/>
          <w:marBottom w:val="0"/>
          <w:divBdr>
            <w:top w:val="none" w:sz="0" w:space="0" w:color="auto"/>
            <w:left w:val="none" w:sz="0" w:space="0" w:color="auto"/>
            <w:bottom w:val="none" w:sz="0" w:space="0" w:color="auto"/>
            <w:right w:val="none" w:sz="0" w:space="0" w:color="auto"/>
          </w:divBdr>
        </w:div>
        <w:div w:id="2134519174">
          <w:marLeft w:val="480"/>
          <w:marRight w:val="0"/>
          <w:marTop w:val="0"/>
          <w:marBottom w:val="0"/>
          <w:divBdr>
            <w:top w:val="none" w:sz="0" w:space="0" w:color="auto"/>
            <w:left w:val="none" w:sz="0" w:space="0" w:color="auto"/>
            <w:bottom w:val="none" w:sz="0" w:space="0" w:color="auto"/>
            <w:right w:val="none" w:sz="0" w:space="0" w:color="auto"/>
          </w:divBdr>
        </w:div>
      </w:divsChild>
    </w:div>
    <w:div w:id="1652513986">
      <w:bodyDiv w:val="1"/>
      <w:marLeft w:val="0"/>
      <w:marRight w:val="0"/>
      <w:marTop w:val="0"/>
      <w:marBottom w:val="0"/>
      <w:divBdr>
        <w:top w:val="none" w:sz="0" w:space="0" w:color="auto"/>
        <w:left w:val="none" w:sz="0" w:space="0" w:color="auto"/>
        <w:bottom w:val="none" w:sz="0" w:space="0" w:color="auto"/>
        <w:right w:val="none" w:sz="0" w:space="0" w:color="auto"/>
      </w:divBdr>
      <w:divsChild>
        <w:div w:id="48041695">
          <w:marLeft w:val="480"/>
          <w:marRight w:val="0"/>
          <w:marTop w:val="0"/>
          <w:marBottom w:val="0"/>
          <w:divBdr>
            <w:top w:val="none" w:sz="0" w:space="0" w:color="auto"/>
            <w:left w:val="none" w:sz="0" w:space="0" w:color="auto"/>
            <w:bottom w:val="none" w:sz="0" w:space="0" w:color="auto"/>
            <w:right w:val="none" w:sz="0" w:space="0" w:color="auto"/>
          </w:divBdr>
        </w:div>
        <w:div w:id="93980174">
          <w:marLeft w:val="480"/>
          <w:marRight w:val="0"/>
          <w:marTop w:val="0"/>
          <w:marBottom w:val="0"/>
          <w:divBdr>
            <w:top w:val="none" w:sz="0" w:space="0" w:color="auto"/>
            <w:left w:val="none" w:sz="0" w:space="0" w:color="auto"/>
            <w:bottom w:val="none" w:sz="0" w:space="0" w:color="auto"/>
            <w:right w:val="none" w:sz="0" w:space="0" w:color="auto"/>
          </w:divBdr>
        </w:div>
        <w:div w:id="148980136">
          <w:marLeft w:val="480"/>
          <w:marRight w:val="0"/>
          <w:marTop w:val="0"/>
          <w:marBottom w:val="0"/>
          <w:divBdr>
            <w:top w:val="none" w:sz="0" w:space="0" w:color="auto"/>
            <w:left w:val="none" w:sz="0" w:space="0" w:color="auto"/>
            <w:bottom w:val="none" w:sz="0" w:space="0" w:color="auto"/>
            <w:right w:val="none" w:sz="0" w:space="0" w:color="auto"/>
          </w:divBdr>
        </w:div>
        <w:div w:id="316350680">
          <w:marLeft w:val="480"/>
          <w:marRight w:val="0"/>
          <w:marTop w:val="0"/>
          <w:marBottom w:val="0"/>
          <w:divBdr>
            <w:top w:val="none" w:sz="0" w:space="0" w:color="auto"/>
            <w:left w:val="none" w:sz="0" w:space="0" w:color="auto"/>
            <w:bottom w:val="none" w:sz="0" w:space="0" w:color="auto"/>
            <w:right w:val="none" w:sz="0" w:space="0" w:color="auto"/>
          </w:divBdr>
        </w:div>
        <w:div w:id="327833598">
          <w:marLeft w:val="480"/>
          <w:marRight w:val="0"/>
          <w:marTop w:val="0"/>
          <w:marBottom w:val="0"/>
          <w:divBdr>
            <w:top w:val="none" w:sz="0" w:space="0" w:color="auto"/>
            <w:left w:val="none" w:sz="0" w:space="0" w:color="auto"/>
            <w:bottom w:val="none" w:sz="0" w:space="0" w:color="auto"/>
            <w:right w:val="none" w:sz="0" w:space="0" w:color="auto"/>
          </w:divBdr>
        </w:div>
        <w:div w:id="401757701">
          <w:marLeft w:val="480"/>
          <w:marRight w:val="0"/>
          <w:marTop w:val="0"/>
          <w:marBottom w:val="0"/>
          <w:divBdr>
            <w:top w:val="none" w:sz="0" w:space="0" w:color="auto"/>
            <w:left w:val="none" w:sz="0" w:space="0" w:color="auto"/>
            <w:bottom w:val="none" w:sz="0" w:space="0" w:color="auto"/>
            <w:right w:val="none" w:sz="0" w:space="0" w:color="auto"/>
          </w:divBdr>
        </w:div>
        <w:div w:id="425461944">
          <w:marLeft w:val="480"/>
          <w:marRight w:val="0"/>
          <w:marTop w:val="0"/>
          <w:marBottom w:val="0"/>
          <w:divBdr>
            <w:top w:val="none" w:sz="0" w:space="0" w:color="auto"/>
            <w:left w:val="none" w:sz="0" w:space="0" w:color="auto"/>
            <w:bottom w:val="none" w:sz="0" w:space="0" w:color="auto"/>
            <w:right w:val="none" w:sz="0" w:space="0" w:color="auto"/>
          </w:divBdr>
        </w:div>
        <w:div w:id="473522229">
          <w:marLeft w:val="480"/>
          <w:marRight w:val="0"/>
          <w:marTop w:val="0"/>
          <w:marBottom w:val="0"/>
          <w:divBdr>
            <w:top w:val="none" w:sz="0" w:space="0" w:color="auto"/>
            <w:left w:val="none" w:sz="0" w:space="0" w:color="auto"/>
            <w:bottom w:val="none" w:sz="0" w:space="0" w:color="auto"/>
            <w:right w:val="none" w:sz="0" w:space="0" w:color="auto"/>
          </w:divBdr>
        </w:div>
        <w:div w:id="515730946">
          <w:marLeft w:val="480"/>
          <w:marRight w:val="0"/>
          <w:marTop w:val="0"/>
          <w:marBottom w:val="0"/>
          <w:divBdr>
            <w:top w:val="none" w:sz="0" w:space="0" w:color="auto"/>
            <w:left w:val="none" w:sz="0" w:space="0" w:color="auto"/>
            <w:bottom w:val="none" w:sz="0" w:space="0" w:color="auto"/>
            <w:right w:val="none" w:sz="0" w:space="0" w:color="auto"/>
          </w:divBdr>
        </w:div>
        <w:div w:id="677581944">
          <w:marLeft w:val="480"/>
          <w:marRight w:val="0"/>
          <w:marTop w:val="0"/>
          <w:marBottom w:val="0"/>
          <w:divBdr>
            <w:top w:val="none" w:sz="0" w:space="0" w:color="auto"/>
            <w:left w:val="none" w:sz="0" w:space="0" w:color="auto"/>
            <w:bottom w:val="none" w:sz="0" w:space="0" w:color="auto"/>
            <w:right w:val="none" w:sz="0" w:space="0" w:color="auto"/>
          </w:divBdr>
        </w:div>
        <w:div w:id="857231707">
          <w:marLeft w:val="480"/>
          <w:marRight w:val="0"/>
          <w:marTop w:val="0"/>
          <w:marBottom w:val="0"/>
          <w:divBdr>
            <w:top w:val="none" w:sz="0" w:space="0" w:color="auto"/>
            <w:left w:val="none" w:sz="0" w:space="0" w:color="auto"/>
            <w:bottom w:val="none" w:sz="0" w:space="0" w:color="auto"/>
            <w:right w:val="none" w:sz="0" w:space="0" w:color="auto"/>
          </w:divBdr>
        </w:div>
        <w:div w:id="990913927">
          <w:marLeft w:val="480"/>
          <w:marRight w:val="0"/>
          <w:marTop w:val="0"/>
          <w:marBottom w:val="0"/>
          <w:divBdr>
            <w:top w:val="none" w:sz="0" w:space="0" w:color="auto"/>
            <w:left w:val="none" w:sz="0" w:space="0" w:color="auto"/>
            <w:bottom w:val="none" w:sz="0" w:space="0" w:color="auto"/>
            <w:right w:val="none" w:sz="0" w:space="0" w:color="auto"/>
          </w:divBdr>
        </w:div>
        <w:div w:id="997031130">
          <w:marLeft w:val="480"/>
          <w:marRight w:val="0"/>
          <w:marTop w:val="0"/>
          <w:marBottom w:val="0"/>
          <w:divBdr>
            <w:top w:val="none" w:sz="0" w:space="0" w:color="auto"/>
            <w:left w:val="none" w:sz="0" w:space="0" w:color="auto"/>
            <w:bottom w:val="none" w:sz="0" w:space="0" w:color="auto"/>
            <w:right w:val="none" w:sz="0" w:space="0" w:color="auto"/>
          </w:divBdr>
        </w:div>
        <w:div w:id="1013188190">
          <w:marLeft w:val="480"/>
          <w:marRight w:val="0"/>
          <w:marTop w:val="0"/>
          <w:marBottom w:val="0"/>
          <w:divBdr>
            <w:top w:val="none" w:sz="0" w:space="0" w:color="auto"/>
            <w:left w:val="none" w:sz="0" w:space="0" w:color="auto"/>
            <w:bottom w:val="none" w:sz="0" w:space="0" w:color="auto"/>
            <w:right w:val="none" w:sz="0" w:space="0" w:color="auto"/>
          </w:divBdr>
        </w:div>
        <w:div w:id="1142501073">
          <w:marLeft w:val="480"/>
          <w:marRight w:val="0"/>
          <w:marTop w:val="0"/>
          <w:marBottom w:val="0"/>
          <w:divBdr>
            <w:top w:val="none" w:sz="0" w:space="0" w:color="auto"/>
            <w:left w:val="none" w:sz="0" w:space="0" w:color="auto"/>
            <w:bottom w:val="none" w:sz="0" w:space="0" w:color="auto"/>
            <w:right w:val="none" w:sz="0" w:space="0" w:color="auto"/>
          </w:divBdr>
        </w:div>
        <w:div w:id="1243179720">
          <w:marLeft w:val="480"/>
          <w:marRight w:val="0"/>
          <w:marTop w:val="0"/>
          <w:marBottom w:val="0"/>
          <w:divBdr>
            <w:top w:val="none" w:sz="0" w:space="0" w:color="auto"/>
            <w:left w:val="none" w:sz="0" w:space="0" w:color="auto"/>
            <w:bottom w:val="none" w:sz="0" w:space="0" w:color="auto"/>
            <w:right w:val="none" w:sz="0" w:space="0" w:color="auto"/>
          </w:divBdr>
        </w:div>
        <w:div w:id="1395010545">
          <w:marLeft w:val="480"/>
          <w:marRight w:val="0"/>
          <w:marTop w:val="0"/>
          <w:marBottom w:val="0"/>
          <w:divBdr>
            <w:top w:val="none" w:sz="0" w:space="0" w:color="auto"/>
            <w:left w:val="none" w:sz="0" w:space="0" w:color="auto"/>
            <w:bottom w:val="none" w:sz="0" w:space="0" w:color="auto"/>
            <w:right w:val="none" w:sz="0" w:space="0" w:color="auto"/>
          </w:divBdr>
        </w:div>
        <w:div w:id="1417901695">
          <w:marLeft w:val="480"/>
          <w:marRight w:val="0"/>
          <w:marTop w:val="0"/>
          <w:marBottom w:val="0"/>
          <w:divBdr>
            <w:top w:val="none" w:sz="0" w:space="0" w:color="auto"/>
            <w:left w:val="none" w:sz="0" w:space="0" w:color="auto"/>
            <w:bottom w:val="none" w:sz="0" w:space="0" w:color="auto"/>
            <w:right w:val="none" w:sz="0" w:space="0" w:color="auto"/>
          </w:divBdr>
        </w:div>
        <w:div w:id="1685593364">
          <w:marLeft w:val="480"/>
          <w:marRight w:val="0"/>
          <w:marTop w:val="0"/>
          <w:marBottom w:val="0"/>
          <w:divBdr>
            <w:top w:val="none" w:sz="0" w:space="0" w:color="auto"/>
            <w:left w:val="none" w:sz="0" w:space="0" w:color="auto"/>
            <w:bottom w:val="none" w:sz="0" w:space="0" w:color="auto"/>
            <w:right w:val="none" w:sz="0" w:space="0" w:color="auto"/>
          </w:divBdr>
        </w:div>
        <w:div w:id="1856653301">
          <w:marLeft w:val="480"/>
          <w:marRight w:val="0"/>
          <w:marTop w:val="0"/>
          <w:marBottom w:val="0"/>
          <w:divBdr>
            <w:top w:val="none" w:sz="0" w:space="0" w:color="auto"/>
            <w:left w:val="none" w:sz="0" w:space="0" w:color="auto"/>
            <w:bottom w:val="none" w:sz="0" w:space="0" w:color="auto"/>
            <w:right w:val="none" w:sz="0" w:space="0" w:color="auto"/>
          </w:divBdr>
        </w:div>
        <w:div w:id="1868790099">
          <w:marLeft w:val="480"/>
          <w:marRight w:val="0"/>
          <w:marTop w:val="0"/>
          <w:marBottom w:val="0"/>
          <w:divBdr>
            <w:top w:val="none" w:sz="0" w:space="0" w:color="auto"/>
            <w:left w:val="none" w:sz="0" w:space="0" w:color="auto"/>
            <w:bottom w:val="none" w:sz="0" w:space="0" w:color="auto"/>
            <w:right w:val="none" w:sz="0" w:space="0" w:color="auto"/>
          </w:divBdr>
        </w:div>
        <w:div w:id="2119791446">
          <w:marLeft w:val="480"/>
          <w:marRight w:val="0"/>
          <w:marTop w:val="0"/>
          <w:marBottom w:val="0"/>
          <w:divBdr>
            <w:top w:val="none" w:sz="0" w:space="0" w:color="auto"/>
            <w:left w:val="none" w:sz="0" w:space="0" w:color="auto"/>
            <w:bottom w:val="none" w:sz="0" w:space="0" w:color="auto"/>
            <w:right w:val="none" w:sz="0" w:space="0" w:color="auto"/>
          </w:divBdr>
        </w:div>
      </w:divsChild>
    </w:div>
    <w:div w:id="1663312866">
      <w:bodyDiv w:val="1"/>
      <w:marLeft w:val="0"/>
      <w:marRight w:val="0"/>
      <w:marTop w:val="0"/>
      <w:marBottom w:val="0"/>
      <w:divBdr>
        <w:top w:val="none" w:sz="0" w:space="0" w:color="auto"/>
        <w:left w:val="none" w:sz="0" w:space="0" w:color="auto"/>
        <w:bottom w:val="none" w:sz="0" w:space="0" w:color="auto"/>
        <w:right w:val="none" w:sz="0" w:space="0" w:color="auto"/>
      </w:divBdr>
      <w:divsChild>
        <w:div w:id="58677742">
          <w:marLeft w:val="480"/>
          <w:marRight w:val="0"/>
          <w:marTop w:val="0"/>
          <w:marBottom w:val="0"/>
          <w:divBdr>
            <w:top w:val="none" w:sz="0" w:space="0" w:color="auto"/>
            <w:left w:val="none" w:sz="0" w:space="0" w:color="auto"/>
            <w:bottom w:val="none" w:sz="0" w:space="0" w:color="auto"/>
            <w:right w:val="none" w:sz="0" w:space="0" w:color="auto"/>
          </w:divBdr>
        </w:div>
        <w:div w:id="107773394">
          <w:marLeft w:val="480"/>
          <w:marRight w:val="0"/>
          <w:marTop w:val="0"/>
          <w:marBottom w:val="0"/>
          <w:divBdr>
            <w:top w:val="none" w:sz="0" w:space="0" w:color="auto"/>
            <w:left w:val="none" w:sz="0" w:space="0" w:color="auto"/>
            <w:bottom w:val="none" w:sz="0" w:space="0" w:color="auto"/>
            <w:right w:val="none" w:sz="0" w:space="0" w:color="auto"/>
          </w:divBdr>
        </w:div>
        <w:div w:id="479618654">
          <w:marLeft w:val="480"/>
          <w:marRight w:val="0"/>
          <w:marTop w:val="0"/>
          <w:marBottom w:val="0"/>
          <w:divBdr>
            <w:top w:val="none" w:sz="0" w:space="0" w:color="auto"/>
            <w:left w:val="none" w:sz="0" w:space="0" w:color="auto"/>
            <w:bottom w:val="none" w:sz="0" w:space="0" w:color="auto"/>
            <w:right w:val="none" w:sz="0" w:space="0" w:color="auto"/>
          </w:divBdr>
        </w:div>
        <w:div w:id="645279407">
          <w:marLeft w:val="480"/>
          <w:marRight w:val="0"/>
          <w:marTop w:val="0"/>
          <w:marBottom w:val="0"/>
          <w:divBdr>
            <w:top w:val="none" w:sz="0" w:space="0" w:color="auto"/>
            <w:left w:val="none" w:sz="0" w:space="0" w:color="auto"/>
            <w:bottom w:val="none" w:sz="0" w:space="0" w:color="auto"/>
            <w:right w:val="none" w:sz="0" w:space="0" w:color="auto"/>
          </w:divBdr>
        </w:div>
        <w:div w:id="711467611">
          <w:marLeft w:val="480"/>
          <w:marRight w:val="0"/>
          <w:marTop w:val="0"/>
          <w:marBottom w:val="0"/>
          <w:divBdr>
            <w:top w:val="none" w:sz="0" w:space="0" w:color="auto"/>
            <w:left w:val="none" w:sz="0" w:space="0" w:color="auto"/>
            <w:bottom w:val="none" w:sz="0" w:space="0" w:color="auto"/>
            <w:right w:val="none" w:sz="0" w:space="0" w:color="auto"/>
          </w:divBdr>
        </w:div>
        <w:div w:id="751968346">
          <w:marLeft w:val="480"/>
          <w:marRight w:val="0"/>
          <w:marTop w:val="0"/>
          <w:marBottom w:val="0"/>
          <w:divBdr>
            <w:top w:val="none" w:sz="0" w:space="0" w:color="auto"/>
            <w:left w:val="none" w:sz="0" w:space="0" w:color="auto"/>
            <w:bottom w:val="none" w:sz="0" w:space="0" w:color="auto"/>
            <w:right w:val="none" w:sz="0" w:space="0" w:color="auto"/>
          </w:divBdr>
        </w:div>
        <w:div w:id="1461608617">
          <w:marLeft w:val="480"/>
          <w:marRight w:val="0"/>
          <w:marTop w:val="0"/>
          <w:marBottom w:val="0"/>
          <w:divBdr>
            <w:top w:val="none" w:sz="0" w:space="0" w:color="auto"/>
            <w:left w:val="none" w:sz="0" w:space="0" w:color="auto"/>
            <w:bottom w:val="none" w:sz="0" w:space="0" w:color="auto"/>
            <w:right w:val="none" w:sz="0" w:space="0" w:color="auto"/>
          </w:divBdr>
        </w:div>
        <w:div w:id="1487672778">
          <w:marLeft w:val="480"/>
          <w:marRight w:val="0"/>
          <w:marTop w:val="0"/>
          <w:marBottom w:val="0"/>
          <w:divBdr>
            <w:top w:val="none" w:sz="0" w:space="0" w:color="auto"/>
            <w:left w:val="none" w:sz="0" w:space="0" w:color="auto"/>
            <w:bottom w:val="none" w:sz="0" w:space="0" w:color="auto"/>
            <w:right w:val="none" w:sz="0" w:space="0" w:color="auto"/>
          </w:divBdr>
        </w:div>
        <w:div w:id="1668247294">
          <w:marLeft w:val="480"/>
          <w:marRight w:val="0"/>
          <w:marTop w:val="0"/>
          <w:marBottom w:val="0"/>
          <w:divBdr>
            <w:top w:val="none" w:sz="0" w:space="0" w:color="auto"/>
            <w:left w:val="none" w:sz="0" w:space="0" w:color="auto"/>
            <w:bottom w:val="none" w:sz="0" w:space="0" w:color="auto"/>
            <w:right w:val="none" w:sz="0" w:space="0" w:color="auto"/>
          </w:divBdr>
        </w:div>
        <w:div w:id="1749884083">
          <w:marLeft w:val="480"/>
          <w:marRight w:val="0"/>
          <w:marTop w:val="0"/>
          <w:marBottom w:val="0"/>
          <w:divBdr>
            <w:top w:val="none" w:sz="0" w:space="0" w:color="auto"/>
            <w:left w:val="none" w:sz="0" w:space="0" w:color="auto"/>
            <w:bottom w:val="none" w:sz="0" w:space="0" w:color="auto"/>
            <w:right w:val="none" w:sz="0" w:space="0" w:color="auto"/>
          </w:divBdr>
        </w:div>
        <w:div w:id="1953197055">
          <w:marLeft w:val="480"/>
          <w:marRight w:val="0"/>
          <w:marTop w:val="0"/>
          <w:marBottom w:val="0"/>
          <w:divBdr>
            <w:top w:val="none" w:sz="0" w:space="0" w:color="auto"/>
            <w:left w:val="none" w:sz="0" w:space="0" w:color="auto"/>
            <w:bottom w:val="none" w:sz="0" w:space="0" w:color="auto"/>
            <w:right w:val="none" w:sz="0" w:space="0" w:color="auto"/>
          </w:divBdr>
        </w:div>
        <w:div w:id="2012172878">
          <w:marLeft w:val="480"/>
          <w:marRight w:val="0"/>
          <w:marTop w:val="0"/>
          <w:marBottom w:val="0"/>
          <w:divBdr>
            <w:top w:val="none" w:sz="0" w:space="0" w:color="auto"/>
            <w:left w:val="none" w:sz="0" w:space="0" w:color="auto"/>
            <w:bottom w:val="none" w:sz="0" w:space="0" w:color="auto"/>
            <w:right w:val="none" w:sz="0" w:space="0" w:color="auto"/>
          </w:divBdr>
        </w:div>
        <w:div w:id="2132049259">
          <w:marLeft w:val="480"/>
          <w:marRight w:val="0"/>
          <w:marTop w:val="0"/>
          <w:marBottom w:val="0"/>
          <w:divBdr>
            <w:top w:val="none" w:sz="0" w:space="0" w:color="auto"/>
            <w:left w:val="none" w:sz="0" w:space="0" w:color="auto"/>
            <w:bottom w:val="none" w:sz="0" w:space="0" w:color="auto"/>
            <w:right w:val="none" w:sz="0" w:space="0" w:color="auto"/>
          </w:divBdr>
        </w:div>
        <w:div w:id="2142072037">
          <w:marLeft w:val="480"/>
          <w:marRight w:val="0"/>
          <w:marTop w:val="0"/>
          <w:marBottom w:val="0"/>
          <w:divBdr>
            <w:top w:val="none" w:sz="0" w:space="0" w:color="auto"/>
            <w:left w:val="none" w:sz="0" w:space="0" w:color="auto"/>
            <w:bottom w:val="none" w:sz="0" w:space="0" w:color="auto"/>
            <w:right w:val="none" w:sz="0" w:space="0" w:color="auto"/>
          </w:divBdr>
        </w:div>
      </w:divsChild>
    </w:div>
    <w:div w:id="1664045224">
      <w:bodyDiv w:val="1"/>
      <w:marLeft w:val="0"/>
      <w:marRight w:val="0"/>
      <w:marTop w:val="0"/>
      <w:marBottom w:val="0"/>
      <w:divBdr>
        <w:top w:val="none" w:sz="0" w:space="0" w:color="auto"/>
        <w:left w:val="none" w:sz="0" w:space="0" w:color="auto"/>
        <w:bottom w:val="none" w:sz="0" w:space="0" w:color="auto"/>
        <w:right w:val="none" w:sz="0" w:space="0" w:color="auto"/>
      </w:divBdr>
      <w:divsChild>
        <w:div w:id="10038957">
          <w:marLeft w:val="480"/>
          <w:marRight w:val="0"/>
          <w:marTop w:val="0"/>
          <w:marBottom w:val="0"/>
          <w:divBdr>
            <w:top w:val="none" w:sz="0" w:space="0" w:color="auto"/>
            <w:left w:val="none" w:sz="0" w:space="0" w:color="auto"/>
            <w:bottom w:val="none" w:sz="0" w:space="0" w:color="auto"/>
            <w:right w:val="none" w:sz="0" w:space="0" w:color="auto"/>
          </w:divBdr>
        </w:div>
        <w:div w:id="333725505">
          <w:marLeft w:val="480"/>
          <w:marRight w:val="0"/>
          <w:marTop w:val="0"/>
          <w:marBottom w:val="0"/>
          <w:divBdr>
            <w:top w:val="none" w:sz="0" w:space="0" w:color="auto"/>
            <w:left w:val="none" w:sz="0" w:space="0" w:color="auto"/>
            <w:bottom w:val="none" w:sz="0" w:space="0" w:color="auto"/>
            <w:right w:val="none" w:sz="0" w:space="0" w:color="auto"/>
          </w:divBdr>
        </w:div>
        <w:div w:id="561602357">
          <w:marLeft w:val="480"/>
          <w:marRight w:val="0"/>
          <w:marTop w:val="0"/>
          <w:marBottom w:val="0"/>
          <w:divBdr>
            <w:top w:val="none" w:sz="0" w:space="0" w:color="auto"/>
            <w:left w:val="none" w:sz="0" w:space="0" w:color="auto"/>
            <w:bottom w:val="none" w:sz="0" w:space="0" w:color="auto"/>
            <w:right w:val="none" w:sz="0" w:space="0" w:color="auto"/>
          </w:divBdr>
        </w:div>
        <w:div w:id="649410801">
          <w:marLeft w:val="480"/>
          <w:marRight w:val="0"/>
          <w:marTop w:val="0"/>
          <w:marBottom w:val="0"/>
          <w:divBdr>
            <w:top w:val="none" w:sz="0" w:space="0" w:color="auto"/>
            <w:left w:val="none" w:sz="0" w:space="0" w:color="auto"/>
            <w:bottom w:val="none" w:sz="0" w:space="0" w:color="auto"/>
            <w:right w:val="none" w:sz="0" w:space="0" w:color="auto"/>
          </w:divBdr>
        </w:div>
        <w:div w:id="954405080">
          <w:marLeft w:val="480"/>
          <w:marRight w:val="0"/>
          <w:marTop w:val="0"/>
          <w:marBottom w:val="0"/>
          <w:divBdr>
            <w:top w:val="none" w:sz="0" w:space="0" w:color="auto"/>
            <w:left w:val="none" w:sz="0" w:space="0" w:color="auto"/>
            <w:bottom w:val="none" w:sz="0" w:space="0" w:color="auto"/>
            <w:right w:val="none" w:sz="0" w:space="0" w:color="auto"/>
          </w:divBdr>
        </w:div>
        <w:div w:id="1078092263">
          <w:marLeft w:val="480"/>
          <w:marRight w:val="0"/>
          <w:marTop w:val="0"/>
          <w:marBottom w:val="0"/>
          <w:divBdr>
            <w:top w:val="none" w:sz="0" w:space="0" w:color="auto"/>
            <w:left w:val="none" w:sz="0" w:space="0" w:color="auto"/>
            <w:bottom w:val="none" w:sz="0" w:space="0" w:color="auto"/>
            <w:right w:val="none" w:sz="0" w:space="0" w:color="auto"/>
          </w:divBdr>
        </w:div>
        <w:div w:id="1293484970">
          <w:marLeft w:val="480"/>
          <w:marRight w:val="0"/>
          <w:marTop w:val="0"/>
          <w:marBottom w:val="0"/>
          <w:divBdr>
            <w:top w:val="none" w:sz="0" w:space="0" w:color="auto"/>
            <w:left w:val="none" w:sz="0" w:space="0" w:color="auto"/>
            <w:bottom w:val="none" w:sz="0" w:space="0" w:color="auto"/>
            <w:right w:val="none" w:sz="0" w:space="0" w:color="auto"/>
          </w:divBdr>
        </w:div>
        <w:div w:id="1310399481">
          <w:marLeft w:val="480"/>
          <w:marRight w:val="0"/>
          <w:marTop w:val="0"/>
          <w:marBottom w:val="0"/>
          <w:divBdr>
            <w:top w:val="none" w:sz="0" w:space="0" w:color="auto"/>
            <w:left w:val="none" w:sz="0" w:space="0" w:color="auto"/>
            <w:bottom w:val="none" w:sz="0" w:space="0" w:color="auto"/>
            <w:right w:val="none" w:sz="0" w:space="0" w:color="auto"/>
          </w:divBdr>
        </w:div>
        <w:div w:id="1777748400">
          <w:marLeft w:val="480"/>
          <w:marRight w:val="0"/>
          <w:marTop w:val="0"/>
          <w:marBottom w:val="0"/>
          <w:divBdr>
            <w:top w:val="none" w:sz="0" w:space="0" w:color="auto"/>
            <w:left w:val="none" w:sz="0" w:space="0" w:color="auto"/>
            <w:bottom w:val="none" w:sz="0" w:space="0" w:color="auto"/>
            <w:right w:val="none" w:sz="0" w:space="0" w:color="auto"/>
          </w:divBdr>
        </w:div>
        <w:div w:id="1803187816">
          <w:marLeft w:val="480"/>
          <w:marRight w:val="0"/>
          <w:marTop w:val="0"/>
          <w:marBottom w:val="0"/>
          <w:divBdr>
            <w:top w:val="none" w:sz="0" w:space="0" w:color="auto"/>
            <w:left w:val="none" w:sz="0" w:space="0" w:color="auto"/>
            <w:bottom w:val="none" w:sz="0" w:space="0" w:color="auto"/>
            <w:right w:val="none" w:sz="0" w:space="0" w:color="auto"/>
          </w:divBdr>
        </w:div>
        <w:div w:id="1832016652">
          <w:marLeft w:val="480"/>
          <w:marRight w:val="0"/>
          <w:marTop w:val="0"/>
          <w:marBottom w:val="0"/>
          <w:divBdr>
            <w:top w:val="none" w:sz="0" w:space="0" w:color="auto"/>
            <w:left w:val="none" w:sz="0" w:space="0" w:color="auto"/>
            <w:bottom w:val="none" w:sz="0" w:space="0" w:color="auto"/>
            <w:right w:val="none" w:sz="0" w:space="0" w:color="auto"/>
          </w:divBdr>
        </w:div>
        <w:div w:id="1875458709">
          <w:marLeft w:val="480"/>
          <w:marRight w:val="0"/>
          <w:marTop w:val="0"/>
          <w:marBottom w:val="0"/>
          <w:divBdr>
            <w:top w:val="none" w:sz="0" w:space="0" w:color="auto"/>
            <w:left w:val="none" w:sz="0" w:space="0" w:color="auto"/>
            <w:bottom w:val="none" w:sz="0" w:space="0" w:color="auto"/>
            <w:right w:val="none" w:sz="0" w:space="0" w:color="auto"/>
          </w:divBdr>
        </w:div>
      </w:divsChild>
    </w:div>
    <w:div w:id="1961689199">
      <w:bodyDiv w:val="1"/>
      <w:marLeft w:val="0"/>
      <w:marRight w:val="0"/>
      <w:marTop w:val="0"/>
      <w:marBottom w:val="0"/>
      <w:divBdr>
        <w:top w:val="none" w:sz="0" w:space="0" w:color="auto"/>
        <w:left w:val="none" w:sz="0" w:space="0" w:color="auto"/>
        <w:bottom w:val="none" w:sz="0" w:space="0" w:color="auto"/>
        <w:right w:val="none" w:sz="0" w:space="0" w:color="auto"/>
      </w:divBdr>
      <w:divsChild>
        <w:div w:id="20011141">
          <w:marLeft w:val="480"/>
          <w:marRight w:val="0"/>
          <w:marTop w:val="0"/>
          <w:marBottom w:val="0"/>
          <w:divBdr>
            <w:top w:val="none" w:sz="0" w:space="0" w:color="auto"/>
            <w:left w:val="none" w:sz="0" w:space="0" w:color="auto"/>
            <w:bottom w:val="none" w:sz="0" w:space="0" w:color="auto"/>
            <w:right w:val="none" w:sz="0" w:space="0" w:color="auto"/>
          </w:divBdr>
        </w:div>
        <w:div w:id="373846639">
          <w:marLeft w:val="480"/>
          <w:marRight w:val="0"/>
          <w:marTop w:val="0"/>
          <w:marBottom w:val="0"/>
          <w:divBdr>
            <w:top w:val="none" w:sz="0" w:space="0" w:color="auto"/>
            <w:left w:val="none" w:sz="0" w:space="0" w:color="auto"/>
            <w:bottom w:val="none" w:sz="0" w:space="0" w:color="auto"/>
            <w:right w:val="none" w:sz="0" w:space="0" w:color="auto"/>
          </w:divBdr>
        </w:div>
        <w:div w:id="597559902">
          <w:marLeft w:val="480"/>
          <w:marRight w:val="0"/>
          <w:marTop w:val="0"/>
          <w:marBottom w:val="0"/>
          <w:divBdr>
            <w:top w:val="none" w:sz="0" w:space="0" w:color="auto"/>
            <w:left w:val="none" w:sz="0" w:space="0" w:color="auto"/>
            <w:bottom w:val="none" w:sz="0" w:space="0" w:color="auto"/>
            <w:right w:val="none" w:sz="0" w:space="0" w:color="auto"/>
          </w:divBdr>
        </w:div>
        <w:div w:id="652564621">
          <w:marLeft w:val="480"/>
          <w:marRight w:val="0"/>
          <w:marTop w:val="0"/>
          <w:marBottom w:val="0"/>
          <w:divBdr>
            <w:top w:val="none" w:sz="0" w:space="0" w:color="auto"/>
            <w:left w:val="none" w:sz="0" w:space="0" w:color="auto"/>
            <w:bottom w:val="none" w:sz="0" w:space="0" w:color="auto"/>
            <w:right w:val="none" w:sz="0" w:space="0" w:color="auto"/>
          </w:divBdr>
        </w:div>
        <w:div w:id="683898866">
          <w:marLeft w:val="480"/>
          <w:marRight w:val="0"/>
          <w:marTop w:val="0"/>
          <w:marBottom w:val="0"/>
          <w:divBdr>
            <w:top w:val="none" w:sz="0" w:space="0" w:color="auto"/>
            <w:left w:val="none" w:sz="0" w:space="0" w:color="auto"/>
            <w:bottom w:val="none" w:sz="0" w:space="0" w:color="auto"/>
            <w:right w:val="none" w:sz="0" w:space="0" w:color="auto"/>
          </w:divBdr>
        </w:div>
        <w:div w:id="925192337">
          <w:marLeft w:val="480"/>
          <w:marRight w:val="0"/>
          <w:marTop w:val="0"/>
          <w:marBottom w:val="0"/>
          <w:divBdr>
            <w:top w:val="none" w:sz="0" w:space="0" w:color="auto"/>
            <w:left w:val="none" w:sz="0" w:space="0" w:color="auto"/>
            <w:bottom w:val="none" w:sz="0" w:space="0" w:color="auto"/>
            <w:right w:val="none" w:sz="0" w:space="0" w:color="auto"/>
          </w:divBdr>
        </w:div>
        <w:div w:id="1138063662">
          <w:marLeft w:val="480"/>
          <w:marRight w:val="0"/>
          <w:marTop w:val="0"/>
          <w:marBottom w:val="0"/>
          <w:divBdr>
            <w:top w:val="none" w:sz="0" w:space="0" w:color="auto"/>
            <w:left w:val="none" w:sz="0" w:space="0" w:color="auto"/>
            <w:bottom w:val="none" w:sz="0" w:space="0" w:color="auto"/>
            <w:right w:val="none" w:sz="0" w:space="0" w:color="auto"/>
          </w:divBdr>
        </w:div>
        <w:div w:id="1188182673">
          <w:marLeft w:val="480"/>
          <w:marRight w:val="0"/>
          <w:marTop w:val="0"/>
          <w:marBottom w:val="0"/>
          <w:divBdr>
            <w:top w:val="none" w:sz="0" w:space="0" w:color="auto"/>
            <w:left w:val="none" w:sz="0" w:space="0" w:color="auto"/>
            <w:bottom w:val="none" w:sz="0" w:space="0" w:color="auto"/>
            <w:right w:val="none" w:sz="0" w:space="0" w:color="auto"/>
          </w:divBdr>
        </w:div>
        <w:div w:id="1582251575">
          <w:marLeft w:val="480"/>
          <w:marRight w:val="0"/>
          <w:marTop w:val="0"/>
          <w:marBottom w:val="0"/>
          <w:divBdr>
            <w:top w:val="none" w:sz="0" w:space="0" w:color="auto"/>
            <w:left w:val="none" w:sz="0" w:space="0" w:color="auto"/>
            <w:bottom w:val="none" w:sz="0" w:space="0" w:color="auto"/>
            <w:right w:val="none" w:sz="0" w:space="0" w:color="auto"/>
          </w:divBdr>
        </w:div>
        <w:div w:id="1662193415">
          <w:marLeft w:val="480"/>
          <w:marRight w:val="0"/>
          <w:marTop w:val="0"/>
          <w:marBottom w:val="0"/>
          <w:divBdr>
            <w:top w:val="none" w:sz="0" w:space="0" w:color="auto"/>
            <w:left w:val="none" w:sz="0" w:space="0" w:color="auto"/>
            <w:bottom w:val="none" w:sz="0" w:space="0" w:color="auto"/>
            <w:right w:val="none" w:sz="0" w:space="0" w:color="auto"/>
          </w:divBdr>
        </w:div>
        <w:div w:id="1687290628">
          <w:marLeft w:val="480"/>
          <w:marRight w:val="0"/>
          <w:marTop w:val="0"/>
          <w:marBottom w:val="0"/>
          <w:divBdr>
            <w:top w:val="none" w:sz="0" w:space="0" w:color="auto"/>
            <w:left w:val="none" w:sz="0" w:space="0" w:color="auto"/>
            <w:bottom w:val="none" w:sz="0" w:space="0" w:color="auto"/>
            <w:right w:val="none" w:sz="0" w:space="0" w:color="auto"/>
          </w:divBdr>
        </w:div>
        <w:div w:id="1896433872">
          <w:marLeft w:val="480"/>
          <w:marRight w:val="0"/>
          <w:marTop w:val="0"/>
          <w:marBottom w:val="0"/>
          <w:divBdr>
            <w:top w:val="none" w:sz="0" w:space="0" w:color="auto"/>
            <w:left w:val="none" w:sz="0" w:space="0" w:color="auto"/>
            <w:bottom w:val="none" w:sz="0" w:space="0" w:color="auto"/>
            <w:right w:val="none" w:sz="0" w:space="0" w:color="auto"/>
          </w:divBdr>
        </w:div>
        <w:div w:id="1944607213">
          <w:marLeft w:val="480"/>
          <w:marRight w:val="0"/>
          <w:marTop w:val="0"/>
          <w:marBottom w:val="0"/>
          <w:divBdr>
            <w:top w:val="none" w:sz="0" w:space="0" w:color="auto"/>
            <w:left w:val="none" w:sz="0" w:space="0" w:color="auto"/>
            <w:bottom w:val="none" w:sz="0" w:space="0" w:color="auto"/>
            <w:right w:val="none" w:sz="0" w:space="0" w:color="auto"/>
          </w:divBdr>
        </w:div>
      </w:divsChild>
    </w:div>
    <w:div w:id="2033066764">
      <w:bodyDiv w:val="1"/>
      <w:marLeft w:val="0"/>
      <w:marRight w:val="0"/>
      <w:marTop w:val="0"/>
      <w:marBottom w:val="0"/>
      <w:divBdr>
        <w:top w:val="none" w:sz="0" w:space="0" w:color="auto"/>
        <w:left w:val="none" w:sz="0" w:space="0" w:color="auto"/>
        <w:bottom w:val="none" w:sz="0" w:space="0" w:color="auto"/>
        <w:right w:val="none" w:sz="0" w:space="0" w:color="auto"/>
      </w:divBdr>
    </w:div>
    <w:div w:id="2092458665">
      <w:bodyDiv w:val="1"/>
      <w:marLeft w:val="0"/>
      <w:marRight w:val="0"/>
      <w:marTop w:val="0"/>
      <w:marBottom w:val="0"/>
      <w:divBdr>
        <w:top w:val="none" w:sz="0" w:space="0" w:color="auto"/>
        <w:left w:val="none" w:sz="0" w:space="0" w:color="auto"/>
        <w:bottom w:val="none" w:sz="0" w:space="0" w:color="auto"/>
        <w:right w:val="none" w:sz="0" w:space="0" w:color="auto"/>
      </w:divBdr>
      <w:divsChild>
        <w:div w:id="85854660">
          <w:marLeft w:val="480"/>
          <w:marRight w:val="0"/>
          <w:marTop w:val="0"/>
          <w:marBottom w:val="0"/>
          <w:divBdr>
            <w:top w:val="none" w:sz="0" w:space="0" w:color="auto"/>
            <w:left w:val="none" w:sz="0" w:space="0" w:color="auto"/>
            <w:bottom w:val="none" w:sz="0" w:space="0" w:color="auto"/>
            <w:right w:val="none" w:sz="0" w:space="0" w:color="auto"/>
          </w:divBdr>
        </w:div>
        <w:div w:id="219286332">
          <w:marLeft w:val="480"/>
          <w:marRight w:val="0"/>
          <w:marTop w:val="0"/>
          <w:marBottom w:val="0"/>
          <w:divBdr>
            <w:top w:val="none" w:sz="0" w:space="0" w:color="auto"/>
            <w:left w:val="none" w:sz="0" w:space="0" w:color="auto"/>
            <w:bottom w:val="none" w:sz="0" w:space="0" w:color="auto"/>
            <w:right w:val="none" w:sz="0" w:space="0" w:color="auto"/>
          </w:divBdr>
        </w:div>
        <w:div w:id="342557976">
          <w:marLeft w:val="480"/>
          <w:marRight w:val="0"/>
          <w:marTop w:val="0"/>
          <w:marBottom w:val="0"/>
          <w:divBdr>
            <w:top w:val="none" w:sz="0" w:space="0" w:color="auto"/>
            <w:left w:val="none" w:sz="0" w:space="0" w:color="auto"/>
            <w:bottom w:val="none" w:sz="0" w:space="0" w:color="auto"/>
            <w:right w:val="none" w:sz="0" w:space="0" w:color="auto"/>
          </w:divBdr>
        </w:div>
        <w:div w:id="896235116">
          <w:marLeft w:val="480"/>
          <w:marRight w:val="0"/>
          <w:marTop w:val="0"/>
          <w:marBottom w:val="0"/>
          <w:divBdr>
            <w:top w:val="none" w:sz="0" w:space="0" w:color="auto"/>
            <w:left w:val="none" w:sz="0" w:space="0" w:color="auto"/>
            <w:bottom w:val="none" w:sz="0" w:space="0" w:color="auto"/>
            <w:right w:val="none" w:sz="0" w:space="0" w:color="auto"/>
          </w:divBdr>
        </w:div>
        <w:div w:id="907888454">
          <w:marLeft w:val="480"/>
          <w:marRight w:val="0"/>
          <w:marTop w:val="0"/>
          <w:marBottom w:val="0"/>
          <w:divBdr>
            <w:top w:val="none" w:sz="0" w:space="0" w:color="auto"/>
            <w:left w:val="none" w:sz="0" w:space="0" w:color="auto"/>
            <w:bottom w:val="none" w:sz="0" w:space="0" w:color="auto"/>
            <w:right w:val="none" w:sz="0" w:space="0" w:color="auto"/>
          </w:divBdr>
        </w:div>
        <w:div w:id="1107852640">
          <w:marLeft w:val="480"/>
          <w:marRight w:val="0"/>
          <w:marTop w:val="0"/>
          <w:marBottom w:val="0"/>
          <w:divBdr>
            <w:top w:val="none" w:sz="0" w:space="0" w:color="auto"/>
            <w:left w:val="none" w:sz="0" w:space="0" w:color="auto"/>
            <w:bottom w:val="none" w:sz="0" w:space="0" w:color="auto"/>
            <w:right w:val="none" w:sz="0" w:space="0" w:color="auto"/>
          </w:divBdr>
        </w:div>
        <w:div w:id="1118912674">
          <w:marLeft w:val="480"/>
          <w:marRight w:val="0"/>
          <w:marTop w:val="0"/>
          <w:marBottom w:val="0"/>
          <w:divBdr>
            <w:top w:val="none" w:sz="0" w:space="0" w:color="auto"/>
            <w:left w:val="none" w:sz="0" w:space="0" w:color="auto"/>
            <w:bottom w:val="none" w:sz="0" w:space="0" w:color="auto"/>
            <w:right w:val="none" w:sz="0" w:space="0" w:color="auto"/>
          </w:divBdr>
        </w:div>
        <w:div w:id="1150511930">
          <w:marLeft w:val="480"/>
          <w:marRight w:val="0"/>
          <w:marTop w:val="0"/>
          <w:marBottom w:val="0"/>
          <w:divBdr>
            <w:top w:val="none" w:sz="0" w:space="0" w:color="auto"/>
            <w:left w:val="none" w:sz="0" w:space="0" w:color="auto"/>
            <w:bottom w:val="none" w:sz="0" w:space="0" w:color="auto"/>
            <w:right w:val="none" w:sz="0" w:space="0" w:color="auto"/>
          </w:divBdr>
        </w:div>
        <w:div w:id="1251423776">
          <w:marLeft w:val="480"/>
          <w:marRight w:val="0"/>
          <w:marTop w:val="0"/>
          <w:marBottom w:val="0"/>
          <w:divBdr>
            <w:top w:val="none" w:sz="0" w:space="0" w:color="auto"/>
            <w:left w:val="none" w:sz="0" w:space="0" w:color="auto"/>
            <w:bottom w:val="none" w:sz="0" w:space="0" w:color="auto"/>
            <w:right w:val="none" w:sz="0" w:space="0" w:color="auto"/>
          </w:divBdr>
        </w:div>
        <w:div w:id="1441677432">
          <w:marLeft w:val="480"/>
          <w:marRight w:val="0"/>
          <w:marTop w:val="0"/>
          <w:marBottom w:val="0"/>
          <w:divBdr>
            <w:top w:val="none" w:sz="0" w:space="0" w:color="auto"/>
            <w:left w:val="none" w:sz="0" w:space="0" w:color="auto"/>
            <w:bottom w:val="none" w:sz="0" w:space="0" w:color="auto"/>
            <w:right w:val="none" w:sz="0" w:space="0" w:color="auto"/>
          </w:divBdr>
        </w:div>
        <w:div w:id="1638484191">
          <w:marLeft w:val="480"/>
          <w:marRight w:val="0"/>
          <w:marTop w:val="0"/>
          <w:marBottom w:val="0"/>
          <w:divBdr>
            <w:top w:val="none" w:sz="0" w:space="0" w:color="auto"/>
            <w:left w:val="none" w:sz="0" w:space="0" w:color="auto"/>
            <w:bottom w:val="none" w:sz="0" w:space="0" w:color="auto"/>
            <w:right w:val="none" w:sz="0" w:space="0" w:color="auto"/>
          </w:divBdr>
        </w:div>
        <w:div w:id="1649017205">
          <w:marLeft w:val="480"/>
          <w:marRight w:val="0"/>
          <w:marTop w:val="0"/>
          <w:marBottom w:val="0"/>
          <w:divBdr>
            <w:top w:val="none" w:sz="0" w:space="0" w:color="auto"/>
            <w:left w:val="none" w:sz="0" w:space="0" w:color="auto"/>
            <w:bottom w:val="none" w:sz="0" w:space="0" w:color="auto"/>
            <w:right w:val="none" w:sz="0" w:space="0" w:color="auto"/>
          </w:divBdr>
        </w:div>
        <w:div w:id="1708025304">
          <w:marLeft w:val="480"/>
          <w:marRight w:val="0"/>
          <w:marTop w:val="0"/>
          <w:marBottom w:val="0"/>
          <w:divBdr>
            <w:top w:val="none" w:sz="0" w:space="0" w:color="auto"/>
            <w:left w:val="none" w:sz="0" w:space="0" w:color="auto"/>
            <w:bottom w:val="none" w:sz="0" w:space="0" w:color="auto"/>
            <w:right w:val="none" w:sz="0" w:space="0" w:color="auto"/>
          </w:divBdr>
        </w:div>
        <w:div w:id="1723866578">
          <w:marLeft w:val="480"/>
          <w:marRight w:val="0"/>
          <w:marTop w:val="0"/>
          <w:marBottom w:val="0"/>
          <w:divBdr>
            <w:top w:val="none" w:sz="0" w:space="0" w:color="auto"/>
            <w:left w:val="none" w:sz="0" w:space="0" w:color="auto"/>
            <w:bottom w:val="none" w:sz="0" w:space="0" w:color="auto"/>
            <w:right w:val="none" w:sz="0" w:space="0" w:color="auto"/>
          </w:divBdr>
        </w:div>
        <w:div w:id="1877814549">
          <w:marLeft w:val="480"/>
          <w:marRight w:val="0"/>
          <w:marTop w:val="0"/>
          <w:marBottom w:val="0"/>
          <w:divBdr>
            <w:top w:val="none" w:sz="0" w:space="0" w:color="auto"/>
            <w:left w:val="none" w:sz="0" w:space="0" w:color="auto"/>
            <w:bottom w:val="none" w:sz="0" w:space="0" w:color="auto"/>
            <w:right w:val="none" w:sz="0" w:space="0" w:color="auto"/>
          </w:divBdr>
        </w:div>
        <w:div w:id="2056461699">
          <w:marLeft w:val="480"/>
          <w:marRight w:val="0"/>
          <w:marTop w:val="0"/>
          <w:marBottom w:val="0"/>
          <w:divBdr>
            <w:top w:val="none" w:sz="0" w:space="0" w:color="auto"/>
            <w:left w:val="none" w:sz="0" w:space="0" w:color="auto"/>
            <w:bottom w:val="none" w:sz="0" w:space="0" w:color="auto"/>
            <w:right w:val="none" w:sz="0" w:space="0" w:color="auto"/>
          </w:divBdr>
        </w:div>
        <w:div w:id="2113813485">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18" Type="http://schemas.openxmlformats.org/officeDocument/2006/relationships/hyperlink" Target="https://www.synapse.org/"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hyperlink" Target="https://cancer.sanger.ac.uk/cosmic/census?tier=1" TargetMode="External"/><Relationship Id="rId2" Type="http://schemas.openxmlformats.org/officeDocument/2006/relationships/customXml" Target="../customXml/item2.xml"/><Relationship Id="rId16" Type="http://schemas.openxmlformats.org/officeDocument/2006/relationships/hyperlink" Target="https://dcc.icgc.org/releases/current/Projects/"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s://cancer.sanger.ac.uk/signatures/" TargetMode="External"/><Relationship Id="rId23" Type="http://schemas.openxmlformats.org/officeDocument/2006/relationships/glossaryDocument" Target="glossary/document.xml"/><Relationship Id="rId10" Type="http://schemas.openxmlformats.org/officeDocument/2006/relationships/comments" Target="comments.xml"/><Relationship Id="rId19" Type="http://schemas.openxmlformats.org/officeDocument/2006/relationships/hyperlink" Target="https://doi.org/10.1038/srep15587" TargetMode="Externa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yperlink" Target="mailto:mo.liu@gzhmu.edu.cn" TargetMode="External"/><Relationship Id="rId22"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583F9D0F-6994-4807-B39D-4A90DECC0A51}"/>
      </w:docPartPr>
      <w:docPartBody>
        <w:p w:rsidR="000265FD" w:rsidRDefault="000265FD">
          <w:r w:rsidRPr="00311C7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5FD"/>
    <w:rsid w:val="00013DC2"/>
    <w:rsid w:val="000265FD"/>
    <w:rsid w:val="00034224"/>
    <w:rsid w:val="00046B90"/>
    <w:rsid w:val="000C2FAC"/>
    <w:rsid w:val="000D4079"/>
    <w:rsid w:val="001239F1"/>
    <w:rsid w:val="00175A6B"/>
    <w:rsid w:val="001925AB"/>
    <w:rsid w:val="001B7519"/>
    <w:rsid w:val="001F555B"/>
    <w:rsid w:val="0025125E"/>
    <w:rsid w:val="00263BF2"/>
    <w:rsid w:val="003020F3"/>
    <w:rsid w:val="00341629"/>
    <w:rsid w:val="00357EC0"/>
    <w:rsid w:val="00361F99"/>
    <w:rsid w:val="00363FD3"/>
    <w:rsid w:val="0037481A"/>
    <w:rsid w:val="00384AA4"/>
    <w:rsid w:val="003D7FAC"/>
    <w:rsid w:val="003E3342"/>
    <w:rsid w:val="003F2736"/>
    <w:rsid w:val="004165A8"/>
    <w:rsid w:val="0048034F"/>
    <w:rsid w:val="00492925"/>
    <w:rsid w:val="004C58E8"/>
    <w:rsid w:val="004C7A6D"/>
    <w:rsid w:val="004F6966"/>
    <w:rsid w:val="005317D3"/>
    <w:rsid w:val="00534DF7"/>
    <w:rsid w:val="00546612"/>
    <w:rsid w:val="00557CCD"/>
    <w:rsid w:val="005B1ECB"/>
    <w:rsid w:val="005E4330"/>
    <w:rsid w:val="00600C72"/>
    <w:rsid w:val="00626337"/>
    <w:rsid w:val="006448A7"/>
    <w:rsid w:val="00695AC6"/>
    <w:rsid w:val="0069627E"/>
    <w:rsid w:val="00697A27"/>
    <w:rsid w:val="006B19E8"/>
    <w:rsid w:val="006E0F37"/>
    <w:rsid w:val="006E4FAA"/>
    <w:rsid w:val="006E67E3"/>
    <w:rsid w:val="007131D0"/>
    <w:rsid w:val="007134EB"/>
    <w:rsid w:val="007211AB"/>
    <w:rsid w:val="00736A43"/>
    <w:rsid w:val="00766357"/>
    <w:rsid w:val="007728FE"/>
    <w:rsid w:val="007D0936"/>
    <w:rsid w:val="00822DF7"/>
    <w:rsid w:val="008629B8"/>
    <w:rsid w:val="008731E2"/>
    <w:rsid w:val="008D2C2E"/>
    <w:rsid w:val="008F3341"/>
    <w:rsid w:val="00903844"/>
    <w:rsid w:val="0092418F"/>
    <w:rsid w:val="00935E29"/>
    <w:rsid w:val="009E56CE"/>
    <w:rsid w:val="009E603B"/>
    <w:rsid w:val="00A97ED7"/>
    <w:rsid w:val="00AC3C06"/>
    <w:rsid w:val="00AF79AE"/>
    <w:rsid w:val="00B23970"/>
    <w:rsid w:val="00B4288D"/>
    <w:rsid w:val="00BE4664"/>
    <w:rsid w:val="00C5376A"/>
    <w:rsid w:val="00CA370A"/>
    <w:rsid w:val="00CA4B11"/>
    <w:rsid w:val="00CD1803"/>
    <w:rsid w:val="00D160E2"/>
    <w:rsid w:val="00D359AF"/>
    <w:rsid w:val="00D84AC5"/>
    <w:rsid w:val="00D9293B"/>
    <w:rsid w:val="00DD3CFD"/>
    <w:rsid w:val="00DF0780"/>
    <w:rsid w:val="00E1001D"/>
    <w:rsid w:val="00E22559"/>
    <w:rsid w:val="00E74567"/>
    <w:rsid w:val="00F60165"/>
    <w:rsid w:val="00FE19AA"/>
    <w:rsid w:val="00FE67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629B8"/>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2.xml><?xml version="1.0" encoding="utf-8"?>
<ct:contentTypeSchema xmlns:ct="http://schemas.microsoft.com/office/2006/metadata/contentType" xmlns:ma="http://schemas.microsoft.com/office/2006/metadata/properties/metaAttributes" ct:_="" ma:_="" ma:contentTypeName="Document" ma:contentTypeID="0x010100FF6C6EA79DECA4438CEEEF1B06B7D479" ma:contentTypeVersion="11" ma:contentTypeDescription="Create a new document." ma:contentTypeScope="" ma:versionID="59306fbc696ac60d252eb5d7e9b2f234">
  <xsd:schema xmlns:xsd="http://www.w3.org/2001/XMLSchema" xmlns:xs="http://www.w3.org/2001/XMLSchema" xmlns:p="http://schemas.microsoft.com/office/2006/metadata/properties" xmlns:ns3="785bc66c-0f2f-4b4a-b219-0c59c8aa989f" targetNamespace="http://schemas.microsoft.com/office/2006/metadata/properties" ma:root="true" ma:fieldsID="d992e46d3823da1a4351aec5f2f9f9fb" ns3:_="">
    <xsd:import namespace="785bc66c-0f2f-4b4a-b219-0c59c8aa989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5bc66c-0f2f-4b4a-b219-0c59c8aa98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1CE2B7-5A74-4FE4-B8D7-B5B70B4EED3B}">
  <ds:schemaRefs>
    <ds:schemaRef ds:uri="http://schemas.openxmlformats.org/officeDocument/2006/bibliography"/>
  </ds:schemaRefs>
</ds:datastoreItem>
</file>

<file path=customXml/itemProps2.xml><?xml version="1.0" encoding="utf-8"?>
<ds:datastoreItem xmlns:ds="http://schemas.openxmlformats.org/officeDocument/2006/customXml" ds:itemID="{E2F9EA07-7443-4F34-A467-8B9C532153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5bc66c-0f2f-4b4a-b219-0c59c8aa989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DCE581B-9398-4C92-88C6-584968675816}">
  <ds:schemaRefs>
    <ds:schemaRef ds:uri="http://schemas.microsoft.com/sharepoint/v3/contenttype/forms"/>
  </ds:schemaRefs>
</ds:datastoreItem>
</file>

<file path=customXml/itemProps4.xml><?xml version="1.0" encoding="utf-8"?>
<ds:datastoreItem xmlns:ds="http://schemas.openxmlformats.org/officeDocument/2006/customXml" ds:itemID="{7EF22130-B7D7-4BC8-8939-CB3E550FD26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26</Pages>
  <Words>15105</Words>
  <Characters>86100</Characters>
  <Application>Microsoft Office Word</Application>
  <DocSecurity>0</DocSecurity>
  <Lines>717</Lines>
  <Paragraphs>202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 Liu</dc:creator>
  <cp:keywords/>
  <dc:description/>
  <cp:lastModifiedBy>Steve Rozen, Ph.D.</cp:lastModifiedBy>
  <cp:revision>3</cp:revision>
  <dcterms:created xsi:type="dcterms:W3CDTF">2025-03-21T01:13:00Z</dcterms:created>
  <dcterms:modified xsi:type="dcterms:W3CDTF">2025-03-21T01:30:00Z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0x010100FF6C6EA79DECA4438CEEEF1B06B7D479</vt:lpwstr>
  </property>
  <property fmtid="{D5CDD505-2E9C-101B-9397-08002B2CF9AE}" pid="3" name="ZOTERO_PREF_1">
    <vt:lpwstr>&lt;data data-version="3" zotero-version="7.0.5"&gt;&lt;session id="9G9nLoyQ"/&gt;&lt;style id="http://www.zotero.org/styles/chicago-author-date" locale="en-GB" hasBibliography="1" bibliographyStyleHasBeenSet="1"/&gt;&lt;prefs&gt;&lt;pref name="fieldType" value="Field"/&gt;&lt;pref name=</vt:lpwstr>
  </property>
  <property fmtid="{D5CDD505-2E9C-101B-9397-08002B2CF9AE}" pid="4" name="ZOTERO_PREF_2">
    <vt:lpwstr>"automaticJournalAbbreviations" value="true"/&gt;&lt;/prefs&gt;&lt;/data&gt;</vt:lpwstr>
  </property>
</Properties>
</file>