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A60DDB">
        <w:rPr>
          <w:rFonts w:ascii="Times New Roman" w:hAnsi="Times New Roman" w:cs="Times New Roman"/>
          <w:sz w:val="24"/>
          <w:szCs w:val="24"/>
        </w:rPr>
        <w:t>Runtian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3119FFE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 xml:space="preserve">novel </w:t>
      </w:r>
      <w:proofErr w:type="gramStart"/>
      <w:r w:rsidRPr="005B5A38">
        <w:rPr>
          <w:rFonts w:ascii="Times New Roman" w:hAnsi="Times New Roman" w:cs="Times New Roman"/>
          <w:sz w:val="24"/>
          <w:szCs w:val="24"/>
        </w:rPr>
        <w:t>signature</w:t>
      </w:r>
      <w:proofErr w:type="gramEnd"/>
      <w:r w:rsidRPr="005B5A38">
        <w:rPr>
          <w:rFonts w:ascii="Times New Roman" w:hAnsi="Times New Roman" w:cs="Times New Roman"/>
          <w:sz w:val="24"/>
          <w:szCs w:val="24"/>
        </w:rPr>
        <w:t>,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005C698F">
        <w:rPr>
          <w:rFonts w:ascii="Times New Roman" w:hAnsi="Times New Roman" w:cs="Times New Roman" w:hint="eastAsia"/>
          <w:sz w:val="24"/>
          <w:szCs w:val="24"/>
        </w:rPr>
        <w:t>Indels</w:t>
      </w:r>
      <w:r w:rsidRPr="006E1387">
        <w:rPr>
          <w:rFonts w:ascii="Times New Roman" w:hAnsi="Times New Roman" w:cs="Times New Roman"/>
          <w:sz w:val="24"/>
          <w:szCs w:val="24"/>
        </w:rPr>
        <w:t xml:space="preserve">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w:t>
      </w:r>
      <w:r w:rsidR="005C698F">
        <w:rPr>
          <w:rFonts w:ascii="Times New Roman" w:hAnsi="Times New Roman" w:cs="Times New Roman" w:hint="eastAsia"/>
          <w:sz w:val="24"/>
          <w:szCs w:val="24"/>
        </w:rPr>
        <w:t>Indel</w:t>
      </w:r>
      <w:r w:rsidRPr="00065370">
        <w:rPr>
          <w:rFonts w:ascii="Times New Roman" w:hAnsi="Times New Roman" w:cs="Times New Roman"/>
          <w:sz w:val="24"/>
          <w:szCs w:val="24"/>
        </w:rPr>
        <w:t xml:space="preserve">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C7DD300"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F1436C" w:rsidRPr="00F1436C">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F1436C">
        <w:rPr>
          <w:rFonts w:ascii="Times New Roman" w:hAnsi="Times New Roman" w:cs="Times New Roman" w:hint="eastAsia"/>
          <w:sz w:val="24"/>
          <w:szCs w:val="24"/>
        </w:rPr>
        <w:instrText> </w:instrText>
      </w:r>
      <w:r w:rsidR="00F1436C">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and Indel89 signatures with the prefix InsDel</w:t>
        </w:r>
      </w:ins>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GG) exhibits a 2-bp microhomology (CA)</w:t>
      </w:r>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4793C601"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 xml:space="preserve">that the Indel83 classification does not </w:t>
        </w:r>
        <w:proofErr w:type="gramStart"/>
        <w:r w:rsidR="0071766F">
          <w:rPr>
            <w:rFonts w:ascii="Times New Roman" w:hAnsi="Times New Roman" w:cs="Times New Roman"/>
            <w:sz w:val="24"/>
            <w:szCs w:val="24"/>
          </w:rPr>
          <w:t>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w:t>
        </w:r>
        <w:proofErr w:type="gramEnd"/>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w:t>
      </w:r>
      <w:r w:rsidR="00423ECC">
        <w:rPr>
          <w:rFonts w:ascii="Times New Roman" w:hAnsi="Times New Roman" w:cs="Times New Roman" w:hint="eastAsia"/>
          <w:sz w:val="24"/>
          <w:szCs w:val="24"/>
          <w:highlight w:val="yellow"/>
        </w:rPr>
        <w:t>ndel</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commentRangeStart w:id="110"/>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commentRangeEnd w:id="110"/>
      <w:r w:rsidR="00F42D0F">
        <w:rPr>
          <w:rStyle w:val="CommentReference"/>
        </w:rPr>
        <w:commentReference w:id="110"/>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labeled "H_IDx"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commentRangeStart w:id="111"/>
      <w:r w:rsidR="00F0267B">
        <w:rPr>
          <w:rFonts w:ascii="Times New Roman" w:hAnsi="Times New Roman" w:cs="Times New Roman" w:hint="eastAsia"/>
          <w:sz w:val="24"/>
          <w:szCs w:val="24"/>
        </w:rPr>
        <w:t>(</w:t>
      </w:r>
      <w:r w:rsidR="00EA0FFF">
        <w:rPr>
          <w:rFonts w:ascii="Times New Roman" w:hAnsi="Times New Roman" w:cs="Times New Roman" w:hint="eastAsia"/>
          <w:sz w:val="24"/>
          <w:szCs w:val="24"/>
        </w:rPr>
        <w:t>Table 1</w:t>
      </w:r>
      <w:commentRangeEnd w:id="111"/>
      <w:r w:rsidR="00EA0FFF">
        <w:rPr>
          <w:rStyle w:val="CommentReference"/>
        </w:rPr>
        <w:commentReference w:id="111"/>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polyT tracts of 1–4 </w:t>
      </w:r>
      <w:r w:rsidR="00C65A87" w:rsidRPr="00C65A87">
        <w:rPr>
          <w:rFonts w:ascii="Times New Roman" w:hAnsi="Times New Roman" w:cs="Times New Roman"/>
          <w:sz w:val="24"/>
          <w:szCs w:val="24"/>
        </w:rPr>
        <w:lastRenderedPageBreak/>
        <w:t xml:space="preserve">bp would likely also operate on longer polyT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3A6BA688"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112"/>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1 bp T deletions and/or insertions in polyT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112"/>
      <w:r w:rsidR="00DC0BC9">
        <w:rPr>
          <w:rStyle w:val="CommentReference"/>
        </w:rPr>
        <w:commentReference w:id="112"/>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6EBC889B" w14:textId="49F5AED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w:t>
      </w:r>
      <w:commentRangeStart w:id="113"/>
      <w:r w:rsidR="004C0432">
        <w:rPr>
          <w:rFonts w:ascii="Times New Roman" w:hAnsi="Times New Roman" w:cs="Times New Roman" w:hint="eastAsia"/>
          <w:sz w:val="24"/>
          <w:szCs w:val="24"/>
        </w:rPr>
        <w:t xml:space="preserve">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w:t>
      </w:r>
      <w:commentRangeEnd w:id="113"/>
      <w:r w:rsidR="002233A5">
        <w:rPr>
          <w:rStyle w:val="CommentReference"/>
        </w:rPr>
        <w:commentReference w:id="113"/>
      </w:r>
      <w:r w:rsidR="003F6FBF">
        <w:rPr>
          <w:rFonts w:ascii="Times New Roman" w:hAnsi="Times New Roman" w:cs="Times New Roman" w:hint="eastAsia"/>
          <w:sz w:val="24"/>
          <w:szCs w:val="24"/>
        </w:rPr>
        <w:t>(Figure 5)</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w:t>
      </w:r>
      <w:r w:rsidR="009963AC">
        <w:rPr>
          <w:rFonts w:ascii="Times New Roman" w:hAnsi="Times New Roman" w:cs="Times New Roman" w:hint="eastAsia"/>
          <w:sz w:val="24"/>
          <w:szCs w:val="24"/>
        </w:rPr>
        <w:lastRenderedPageBreak/>
        <w:t xml:space="preserve">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5F30CFFD"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Pr>
          <w:rFonts w:ascii="Times New Roman" w:hAnsi="Times New Roman" w:cs="Times New Roman"/>
          <w:sz w:val="24"/>
          <w:szCs w:val="24"/>
        </w:rPr>
        <w:t xml:space="preserve">, </w:t>
      </w:r>
      <w:r w:rsidRPr="00610537">
        <w:rPr>
          <w:rFonts w:ascii="Times New Roman" w:hAnsi="Times New Roman" w:cs="Times New Roman"/>
          <w:sz w:val="24"/>
          <w:szCs w:val="24"/>
          <w:highlight w:val="yellow"/>
        </w:rPr>
        <w:t xml:space="preserve">Table </w:t>
      </w:r>
      <w:r w:rsidR="00610537" w:rsidRPr="00610537">
        <w:rPr>
          <w:rFonts w:ascii="Times New Roman" w:hAnsi="Times New Roman" w:cs="Times New Roman" w:hint="eastAsia"/>
          <w:sz w:val="24"/>
          <w:szCs w:val="24"/>
          <w:highlight w:val="yellow"/>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8C26E2">
        <w:rPr>
          <w:rFonts w:ascii="Times New Roman" w:hAnsi="Times New Roman" w:cs="Times New Roman" w:hint="eastAsia"/>
          <w:sz w:val="24"/>
          <w:szCs w:val="24"/>
        </w:rPr>
        <w:t>A</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Similar to </w:t>
      </w:r>
      <w:r>
        <w:rPr>
          <w:rFonts w:ascii="Times New Roman" w:hAnsi="Times New Roman" w:cs="Times New Roman"/>
          <w:sz w:val="24"/>
          <w:szCs w:val="24"/>
        </w:rPr>
        <w:lastRenderedPageBreak/>
        <w:t>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6EDDFA99"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0E942C46"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lastRenderedPageBreak/>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4609CB7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w:t>
      </w:r>
      <w:r w:rsidR="00EA5F7D">
        <w:rPr>
          <w:rFonts w:ascii="Times New Roman" w:hAnsi="Times New Roman" w:cs="Times New Roman" w:hint="eastAsia"/>
          <w:sz w:val="24"/>
          <w:szCs w:val="24"/>
        </w:rPr>
        <w:t xml:space="preserve"> </w:t>
      </w:r>
      <w:r w:rsidR="00EA5F7D"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4A</w:t>
      </w:r>
      <w:r w:rsidR="00EA5F7D" w:rsidRPr="00EA5F7D">
        <w:rPr>
          <w:rFonts w:ascii="Times New Roman" w:hAnsi="Times New Roman" w:cs="Times New Roman" w:hint="eastAsia"/>
          <w:sz w:val="24"/>
          <w:szCs w:val="24"/>
          <w:highlight w:val="yellow"/>
        </w:rPr>
        <w:t>)</w:t>
      </w:r>
      <w:r w:rsidRPr="00442D83">
        <w:rPr>
          <w:rFonts w:ascii="Times New Roman" w:hAnsi="Times New Roman" w:cs="Times New Roman"/>
          <w:sz w:val="24"/>
          <w:szCs w:val="24"/>
        </w:rPr>
        <w:t xml:space="preserv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Notably, these MSI tumors typically exhibit a higher prevalence of deletions compared to insertions </w:t>
      </w:r>
      <w:r w:rsidRPr="00EA5F7D">
        <w:rPr>
          <w:rFonts w:ascii="Times New Roman" w:hAnsi="Times New Roman" w:cs="Times New Roman"/>
          <w:sz w:val="24"/>
          <w:szCs w:val="24"/>
          <w:highlight w:val="yellow"/>
        </w:rPr>
        <w:t>(</w:t>
      </w:r>
      <w:r w:rsidR="00C354D7" w:rsidRPr="00EA5F7D">
        <w:rPr>
          <w:rFonts w:ascii="Times New Roman" w:hAnsi="Times New Roman" w:cs="Times New Roman" w:hint="eastAsia"/>
          <w:sz w:val="24"/>
          <w:szCs w:val="24"/>
          <w:highlight w:val="yellow"/>
        </w:rPr>
        <w:t>Figure S</w:t>
      </w:r>
      <w:r w:rsidR="00C61AE7">
        <w:rPr>
          <w:rFonts w:ascii="Times New Roman" w:hAnsi="Times New Roman" w:cs="Times New Roman" w:hint="eastAsia"/>
          <w:sz w:val="24"/>
          <w:szCs w:val="24"/>
          <w:highlight w:val="yellow"/>
        </w:rPr>
        <w:t>4B</w:t>
      </w:r>
      <w:r w:rsidRPr="00EA5F7D">
        <w:rPr>
          <w:rFonts w:ascii="Times New Roman" w:hAnsi="Times New Roman" w:cs="Times New Roman"/>
          <w:sz w:val="24"/>
          <w:szCs w:val="24"/>
          <w:highlight w:val="yellow"/>
        </w:rPr>
        <w:t>)</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421222C2"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w:t>
      </w:r>
      <w:r w:rsidRPr="00995E34">
        <w:rPr>
          <w:rFonts w:ascii="Times New Roman" w:hAnsi="Times New Roman" w:cs="Times New Roman"/>
          <w:sz w:val="24"/>
          <w:szCs w:val="24"/>
        </w:rPr>
        <w:lastRenderedPageBreak/>
        <w:t xml:space="preserve">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D179CC">
        <w:rPr>
          <w:rFonts w:ascii="Times New Roman" w:hAnsi="Times New Roman" w:cs="Times New Roman" w:hint="eastAsia"/>
          <w:sz w:val="24"/>
          <w:szCs w:val="24"/>
        </w:rPr>
        <w:t>4</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0014AB">
        <w:rPr>
          <w:rFonts w:ascii="Times New Roman" w:hAnsi="Times New Roman" w:cs="Times New Roman" w:hint="eastAsia"/>
          <w:sz w:val="24"/>
          <w:szCs w:val="24"/>
        </w:rPr>
        <w:t>4</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(5,9)’. Further examination showed that tumors with high H_ID33 activity predominantly exhibit TT deletions from long repeats, H_ID37 tumors show TTT and TTTT deletions, whereas C_ID7 tumors are characterized by more dinucleotide deletions and longer polyT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4FC59D46"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AB6800">
        <w:rPr>
          <w:rFonts w:ascii="Times New Roman" w:hAnsi="Times New Roman" w:cs="Times New Roman" w:hint="eastAsia"/>
          <w:sz w:val="24"/>
          <w:szCs w:val="24"/>
        </w:rPr>
        <w:t>4</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683EC9A9"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Finally, we assessed the predictive performance of MSI signature activity as a biomarker for MSI status by performing AUROC analyses using both pre-labeled MSI status and MSISeq-</w:t>
      </w:r>
      <w:r w:rsidRPr="00711D9A">
        <w:rPr>
          <w:rFonts w:ascii="Times New Roman" w:hAnsi="Times New Roman" w:cs="Times New Roman"/>
          <w:sz w:val="24"/>
          <w:szCs w:val="24"/>
        </w:rPr>
        <w:lastRenderedPageBreak/>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8817DC">
        <w:rPr>
          <w:rFonts w:ascii="Times New Roman" w:hAnsi="Times New Roman" w:cs="Times New Roman" w:hint="eastAsia"/>
          <w:sz w:val="24"/>
          <w:szCs w:val="24"/>
        </w:rPr>
        <w:t>4</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D938C61"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S5</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S5B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114"/>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14"/>
      <w:r w:rsidR="00616BC6">
        <w:rPr>
          <w:rStyle w:val="CommentReference"/>
        </w:rPr>
        <w:commentReference w:id="114"/>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66445CA7"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w:t>
      </w:r>
      <w:r w:rsidRPr="0088308B">
        <w:rPr>
          <w:rFonts w:ascii="Times New Roman" w:hAnsi="Times New Roman" w:cs="Times New Roman"/>
          <w:sz w:val="24"/>
          <w:szCs w:val="24"/>
        </w:rPr>
        <w:lastRenderedPageBreak/>
        <w:t xml:space="preserve">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4466CA">
        <w:rPr>
          <w:rFonts w:ascii="Times New Roman" w:hAnsi="Times New Roman" w:cs="Times New Roman" w:hint="eastAsia"/>
          <w:sz w:val="24"/>
          <w:szCs w:val="24"/>
        </w:rPr>
        <w:t>6</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S7</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982F5E" w:rsidRPr="007657FE">
        <w:rPr>
          <w:rFonts w:ascii="Times New Roman" w:hAnsi="Times New Roman" w:cs="Times New Roman" w:hint="eastAsia"/>
          <w:sz w:val="24"/>
          <w:szCs w:val="24"/>
        </w:rPr>
        <w:t>7</w:t>
      </w:r>
      <w:r w:rsidR="008954AD" w:rsidRPr="007657FE">
        <w:rPr>
          <w:rFonts w:ascii="Times New Roman" w:hAnsi="Times New Roman" w:cs="Times New Roman"/>
          <w:sz w:val="24"/>
          <w:szCs w:val="24"/>
        </w:rPr>
        <w:t>).</w:t>
      </w:r>
    </w:p>
    <w:p w14:paraId="3A9B82A9" w14:textId="223BFD08"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w:t>
      </w:r>
      <w:r w:rsidRPr="00744AA4">
        <w:rPr>
          <w:rFonts w:ascii="Times New Roman" w:hAnsi="Times New Roman" w:cs="Times New Roman"/>
          <w:sz w:val="24"/>
          <w:szCs w:val="24"/>
        </w:rPr>
        <w:lastRenderedPageBreak/>
        <w:t xml:space="preserve">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exonic regions of 581 Tier 1 genes from the Cancer Gene Census (Sondka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w:t>
      </w:r>
      <w:proofErr w:type="gramStart"/>
      <w:r w:rsidR="000A3B18">
        <w:rPr>
          <w:rFonts w:ascii="Times New Roman" w:hAnsi="Times New Roman" w:cs="Times New Roman" w:hint="eastAsia"/>
          <w:sz w:val="24"/>
          <w:szCs w:val="24"/>
        </w:rPr>
        <w:t>):R2]T</w:t>
      </w:r>
      <w:proofErr w:type="gramEnd"/>
      <w:r w:rsidR="00B37670" w:rsidRPr="00063A67">
        <w:rPr>
          <w:rFonts w:ascii="Times New Roman" w:hAnsi="Times New Roman" w:cs="Times New Roman"/>
          <w:sz w:val="24"/>
          <w:szCs w:val="24"/>
        </w:rPr>
        <w:t xml:space="preserve">) were predominantly linked to tobacco smoking, while 2 bp deletions arising from tandem repeats or microhomologies were mediated by TOP1-TAM (H_ID29, InsDel29) </w:t>
      </w:r>
      <w:r w:rsidR="00B37670" w:rsidRPr="00063A67">
        <w:rPr>
          <w:rFonts w:ascii="Times New Roman" w:hAnsi="Times New Roman" w:cs="Times New Roman"/>
          <w:sz w:val="24"/>
          <w:szCs w:val="24"/>
        </w:rPr>
        <w:lastRenderedPageBreak/>
        <w:t>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333C407F" w:rsidR="00A857EE" w:rsidRDefault="00524A21" w:rsidP="00063A67">
      <w:pPr>
        <w:spacing w:line="480" w:lineRule="auto"/>
        <w:rPr>
          <w:ins w:id="115"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B77078">
        <w:rPr>
          <w:rFonts w:ascii="Times New Roman" w:hAnsi="Times New Roman" w:cs="Times New Roman" w:hint="eastAsia"/>
          <w:sz w:val="24"/>
          <w:szCs w:val="24"/>
        </w:rPr>
        <w:t>9</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w:t>
      </w:r>
      <w:r w:rsidR="00DB54A8">
        <w:rPr>
          <w:rFonts w:ascii="Times New Roman" w:hAnsi="Times New Roman" w:cs="Times New Roman" w:hint="eastAsia"/>
          <w:sz w:val="24"/>
          <w:szCs w:val="24"/>
        </w:rPr>
        <w:lastRenderedPageBreak/>
        <w:t xml:space="preserve">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w:t>
      </w:r>
      <w:r w:rsidRPr="00B5490D">
        <w:rPr>
          <w:rFonts w:ascii="Times New Roman" w:hAnsi="Times New Roman" w:cs="Times New Roman"/>
          <w:sz w:val="24"/>
          <w:szCs w:val="24"/>
        </w:rPr>
        <w:lastRenderedPageBreak/>
        <w:t xml:space="preserve">defects. </w:t>
      </w:r>
      <w:r w:rsidR="009D1C11">
        <w:rPr>
          <w:rFonts w:ascii="Times New Roman" w:hAnsi="Times New Roman" w:cs="Times New Roman" w:hint="eastAsia"/>
          <w:sz w:val="24"/>
          <w:szCs w:val="24"/>
        </w:rPr>
        <w:t xml:space="preserve">The study reported a 37 InDel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03FCC329" w:rsidR="00114E7D" w:rsidRDefault="00114E7D" w:rsidP="008A1C58">
      <w:pPr>
        <w:spacing w:line="480" w:lineRule="auto"/>
        <w:rPr>
          <w:rFonts w:ascii="Times New Roman" w:hAnsi="Times New Roman" w:cs="Times New Roman"/>
          <w:sz w:val="24"/>
          <w:szCs w:val="24"/>
        </w:rPr>
      </w:pPr>
      <w:commentRangeStart w:id="116"/>
      <w:commentRangeStart w:id="117"/>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commentRangeEnd w:id="116"/>
      <w:r w:rsidR="00BE5302">
        <w:rPr>
          <w:rStyle w:val="CommentReference"/>
        </w:rPr>
        <w:commentReference w:id="116"/>
      </w:r>
      <w:commentRangeEnd w:id="117"/>
      <w:r w:rsidR="009F4903">
        <w:rPr>
          <w:rStyle w:val="CommentReference"/>
        </w:rPr>
        <w:commentReference w:id="117"/>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rPr>
          <w:rFonts w:ascii="Times New Roman" w:hAnsi="Times New Roman" w:cs="Times New Roman"/>
          <w:sz w:val="24"/>
          <w:szCs w:val="24"/>
        </w:rPr>
        <w:lastRenderedPageBreak/>
        <w:t>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w:t>
      </w:r>
      <w:r w:rsidR="00DA6155" w:rsidRPr="008A1C58">
        <w:rPr>
          <w:rFonts w:ascii="Times New Roman" w:hAnsi="Times New Roman" w:cs="Times New Roman"/>
          <w:sz w:val="24"/>
          <w:szCs w:val="24"/>
        </w:rPr>
        <w:lastRenderedPageBreak/>
        <w:t xml:space="preserve">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seedNumber=1234, burnin=1000, </w:t>
      </w:r>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gramEnd"/>
      <w:r w:rsidR="009038C9" w:rsidRPr="008A1C58">
        <w:rPr>
          <w:rFonts w:ascii="Times New Roman" w:hAnsi="Times New Roman" w:cs="Times New Roman"/>
          <w:sz w:val="24"/>
          <w:szCs w:val="24"/>
        </w:rPr>
        <w:t xml:space="preserve">=20, </w:t>
      </w:r>
      <w:proofErr w:type="gramStart"/>
      <w:r w:rsidR="009038C9" w:rsidRPr="008A1C58">
        <w:rPr>
          <w:rFonts w:ascii="Times New Roman" w:hAnsi="Times New Roman" w:cs="Times New Roman"/>
          <w:sz w:val="24"/>
          <w:szCs w:val="24"/>
        </w:rPr>
        <w:t>post.n</w:t>
      </w:r>
      <w:proofErr w:type="gramEnd"/>
      <w:r w:rsidR="009038C9" w:rsidRPr="008A1C58">
        <w:rPr>
          <w:rFonts w:ascii="Times New Roman" w:hAnsi="Times New Roman" w:cs="Times New Roman"/>
          <w:sz w:val="24"/>
          <w:szCs w:val="24"/>
        </w:rPr>
        <w:t xml:space="preserve"> = 200, </w:t>
      </w:r>
      <w:proofErr w:type="gramStart"/>
      <w:r w:rsidR="009038C9" w:rsidRPr="008A1C58">
        <w:rPr>
          <w:rFonts w:ascii="Times New Roman" w:hAnsi="Times New Roman" w:cs="Times New Roman"/>
          <w:sz w:val="24"/>
          <w:szCs w:val="24"/>
        </w:rPr>
        <w:t>post.space</w:t>
      </w:r>
      <w:proofErr w:type="gramEnd"/>
      <w:r w:rsidR="009038C9" w:rsidRPr="008A1C58">
        <w:rPr>
          <w:rFonts w:ascii="Times New Roman" w:hAnsi="Times New Roman" w:cs="Times New Roman"/>
          <w:sz w:val="24"/>
          <w:szCs w:val="24"/>
        </w:rPr>
        <w:t xml:space="preserve"> = 100, </w:t>
      </w:r>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 xml:space="preserve">.process=20, </w:t>
      </w:r>
      <w:proofErr w:type="gramStart"/>
      <w:r w:rsidR="009038C9" w:rsidRPr="008A1C58">
        <w:rPr>
          <w:rFonts w:ascii="Times New Roman" w:hAnsi="Times New Roman" w:cs="Times New Roman"/>
          <w:sz w:val="24"/>
          <w:szCs w:val="24"/>
        </w:rPr>
        <w:t>gamma.alpha</w:t>
      </w:r>
      <w:proofErr w:type="gramEnd"/>
      <w:r w:rsidR="009038C9" w:rsidRPr="008A1C58">
        <w:rPr>
          <w:rFonts w:ascii="Times New Roman" w:hAnsi="Times New Roman" w:cs="Times New Roman"/>
          <w:sz w:val="24"/>
          <w:szCs w:val="24"/>
        </w:rPr>
        <w:t xml:space="preserve">=1, </w:t>
      </w:r>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8"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w:t>
      </w:r>
      <w:r w:rsidRPr="00A519BD">
        <w:rPr>
          <w:rFonts w:ascii="Times New Roman" w:hAnsi="Times New Roman" w:cs="Times New Roman"/>
          <w:sz w:val="24"/>
          <w:szCs w:val="24"/>
        </w:rPr>
        <w:lastRenderedPageBreak/>
        <w:t>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w:t>
      </w:r>
      <w:r w:rsidR="00ED3772" w:rsidRPr="00ED3772">
        <w:rPr>
          <w:rFonts w:ascii="Times New Roman" w:hAnsi="Times New Roman" w:cs="Times New Roman"/>
          <w:sz w:val="24"/>
          <w:szCs w:val="24"/>
        </w:rPr>
        <w:lastRenderedPageBreak/>
        <w:t xml:space="preserve">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26DDFFDE"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9" w:name="_Hlk191059301"/>
      <w:r w:rsidRPr="00D343FD">
        <w:rPr>
          <w:rFonts w:ascii="Times New Roman" w:hAnsi="Times New Roman" w:cs="Times New Roman"/>
          <w:sz w:val="24"/>
          <w:szCs w:val="24"/>
        </w:rPr>
        <w:t>RNASEH2b</w:t>
      </w:r>
      <w:bookmarkEnd w:id="119"/>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2015)","noteIndex":0},"citationItems":[{"id":946,"uris":["http://zotero.org/users/14858941/items/UGKVPCEC"],"itemData":{"id":946,"type":"article-journal","abstract":"Abstract\n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Briefly, top and bottom strand primers were phosphorylating and annealing using T4 PNK from NEB (New England Biolabs, cat M0201S). Cloning of the annealed two sgRNA inserts into px330A-GFP plasmid (sgRNA1) and px330-S2 </w:t>
      </w:r>
      <w:r w:rsidRPr="00D343FD">
        <w:rPr>
          <w:rFonts w:ascii="Times New Roman" w:hAnsi="Times New Roman" w:cs="Times New Roman"/>
          <w:sz w:val="24"/>
          <w:szCs w:val="24"/>
        </w:rPr>
        <w:lastRenderedPageBreak/>
        <w:t xml:space="preserve">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69182B1A"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w:t>
      </w:r>
      <w:r w:rsidRPr="00D343FD">
        <w:rPr>
          <w:rFonts w:ascii="Times New Roman" w:hAnsi="Times New Roman" w:cs="Times New Roman"/>
          <w:sz w:val="24"/>
          <w:szCs w:val="24"/>
        </w:rPr>
        <w:lastRenderedPageBreak/>
        <w:t>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2017)","noteIndex":0},"citationItems":[{"id":945,"uris":["http://zotero.org/users/14858941/items/UCSCKFFU"],"itemData":{"id":945,"type":"article-journal","abstract":"Forward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hint="eastAsia"/>
          <w:b/>
          <w:bCs/>
          <w:color w:val="000000"/>
          <w:sz w:val="24"/>
          <w:szCs w:val="24"/>
        </w:rPr>
      </w:pPr>
      <w:commentRangeStart w:id="120"/>
      <w:r w:rsidRPr="00915558">
        <w:rPr>
          <w:rFonts w:ascii="Times New Roman" w:hAnsi="Times New Roman" w:cs="Times New Roman" w:hint="eastAsia"/>
          <w:b/>
          <w:bCs/>
          <w:color w:val="000000"/>
          <w:sz w:val="24"/>
          <w:szCs w:val="24"/>
        </w:rPr>
        <w:t>Fundings</w:t>
      </w:r>
      <w:commentRangeEnd w:id="120"/>
      <w:r>
        <w:rPr>
          <w:rStyle w:val="CommentReference"/>
        </w:rPr>
        <w:commentReference w:id="120"/>
      </w:r>
    </w:p>
    <w:p w14:paraId="089D3376" w14:textId="234A8BDA" w:rsidR="0060327B" w:rsidRPr="00915558" w:rsidRDefault="004A7E07" w:rsidP="008A1C58">
      <w:pPr>
        <w:spacing w:line="480" w:lineRule="auto"/>
        <w:rPr>
          <w:rFonts w:ascii="Times New Roman" w:hAnsi="Times New Roman" w:cs="Times New Roman" w:hint="eastAsia"/>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宋体"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宋体" w:hAnsi="Times New Roman" w:cs="Times New Roman" w:hint="eastAsia"/>
          <w:sz w:val="24"/>
          <w:szCs w:val="28"/>
        </w:rPr>
        <w:t>(</w:t>
      </w:r>
      <w:r w:rsidR="00A51265" w:rsidRPr="00915558">
        <w:rPr>
          <w:rFonts w:ascii="Times New Roman" w:eastAsia="宋体" w:hAnsi="Times New Roman" w:cs="Times New Roman"/>
          <w:sz w:val="24"/>
          <w:szCs w:val="28"/>
        </w:rPr>
        <w:t>2023YFE0107700</w:t>
      </w:r>
      <w:r w:rsidR="00A51265" w:rsidRPr="00915558">
        <w:rPr>
          <w:rFonts w:ascii="Times New Roman" w:eastAsia="宋体" w:hAnsi="Times New Roman" w:cs="Times New Roman" w:hint="eastAsia"/>
          <w:sz w:val="24"/>
          <w:szCs w:val="28"/>
        </w:rPr>
        <w:t>), Guangzhou Municipal Science and Technology Bureau (</w:t>
      </w:r>
      <w:r w:rsidR="00A51265" w:rsidRPr="00915558">
        <w:rPr>
          <w:rFonts w:ascii="Times New Roman" w:eastAsia="宋体" w:hAnsi="Times New Roman" w:cs="Times New Roman"/>
          <w:sz w:val="24"/>
          <w:szCs w:val="28"/>
        </w:rPr>
        <w:t>2025A04J4304</w:t>
      </w:r>
      <w:r w:rsidR="00A51265" w:rsidRPr="00915558">
        <w:rPr>
          <w:rFonts w:ascii="Times New Roman" w:eastAsia="宋体" w:hAnsi="Times New Roman" w:cs="Times New Roman" w:hint="eastAsia"/>
          <w:sz w:val="24"/>
          <w:szCs w:val="28"/>
        </w:rPr>
        <w:t xml:space="preserve">), </w:t>
      </w:r>
      <w:r w:rsidR="00A51265" w:rsidRPr="00915558">
        <w:rPr>
          <w:rFonts w:ascii="Times New Roman" w:eastAsia="宋体" w:hAnsi="Times New Roman" w:cs="Times New Roman"/>
          <w:sz w:val="24"/>
          <w:szCs w:val="28"/>
        </w:rPr>
        <w:t>the 111 Project (D18010)</w:t>
      </w:r>
      <w:r w:rsidR="004F4DFF">
        <w:rPr>
          <w:rFonts w:ascii="Times New Roman" w:eastAsia="宋体"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hint="eastAsia"/>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w:t>
      </w:r>
      <w:r w:rsidR="00481D6B" w:rsidRPr="009E0C19">
        <w:rPr>
          <w:rFonts w:ascii="Times New Roman" w:hAnsi="Times New Roman" w:cs="Times New Roman" w:hint="eastAsia"/>
          <w:color w:val="000000"/>
          <w:sz w:val="24"/>
          <w:szCs w:val="24"/>
        </w:rPr>
        <w:lastRenderedPageBreak/>
        <w:t xml:space="preserve">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42FE55BD" w14:textId="77777777" w:rsidR="00D44D35" w:rsidRPr="00D44D35" w:rsidRDefault="000B60F3" w:rsidP="00D44D35">
      <w:pPr>
        <w:pStyle w:val="Bibliography"/>
        <w:rPr>
          <w:rFonts w:ascii="Times New Roman" w:hAnsi="Times New Roman" w:cs="Times New Roman"/>
          <w:sz w:val="24"/>
        </w:rPr>
      </w:pPr>
      <w:r>
        <w:rPr>
          <w:szCs w:val="24"/>
        </w:rPr>
        <w:fldChar w:fldCharType="begin"/>
      </w:r>
      <w:r w:rsidR="00F1436C">
        <w:rPr>
          <w:szCs w:val="24"/>
        </w:rPr>
        <w:instrText xml:space="preserve"> ADDIN ZOTERO_BIBL {"uncited":[],"omitted":[],"custom":[]} CSL_BIBLIOGRAPHY </w:instrText>
      </w:r>
      <w:r>
        <w:rPr>
          <w:szCs w:val="24"/>
        </w:rPr>
        <w:fldChar w:fldCharType="separate"/>
      </w:r>
      <w:r w:rsidR="00D44D35" w:rsidRPr="00D44D35">
        <w:rPr>
          <w:rFonts w:ascii="Times New Roman" w:hAnsi="Times New Roman" w:cs="Times New Roman"/>
          <w:sz w:val="24"/>
        </w:rPr>
        <w:t xml:space="preserve">Alexandrov, Ludmil B., Young Seok Ju, Kerstin Haase, et al. 2016. ‘Mutational Signatures Associated with Tobacco Smoking in Human Cancer’. </w:t>
      </w:r>
      <w:r w:rsidR="00D44D35" w:rsidRPr="00D44D35">
        <w:rPr>
          <w:rFonts w:ascii="Times New Roman" w:hAnsi="Times New Roman" w:cs="Times New Roman"/>
          <w:i/>
          <w:iCs/>
          <w:sz w:val="24"/>
        </w:rPr>
        <w:t>Science</w:t>
      </w:r>
      <w:r w:rsidR="00D44D35" w:rsidRPr="00D44D35">
        <w:rPr>
          <w:rFonts w:ascii="Times New Roman" w:hAnsi="Times New Roman" w:cs="Times New Roman"/>
          <w:sz w:val="24"/>
        </w:rPr>
        <w:t xml:space="preserve"> 354 (6312): 618–22. https://doi.org/10.1126/science.aag0299.</w:t>
      </w:r>
    </w:p>
    <w:p w14:paraId="322C1E8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Alexandrov, Ludmil B., Jaegil Kim, Nicholas J. Haradhvala, et al. 2020. ‘The Repertoire of Mutational Signatures in Human Cancer’.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94–101. https://doi.org/10.1038/s41586-020-1943-3.</w:t>
      </w:r>
    </w:p>
    <w:p w14:paraId="619B3B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Alexandrov, Ludmil B, Serena Nik-zainal, David C Wedge, and Samuel </w:t>
      </w:r>
      <w:proofErr w:type="gramStart"/>
      <w:r w:rsidRPr="00D44D35">
        <w:rPr>
          <w:rFonts w:ascii="Times New Roman" w:hAnsi="Times New Roman" w:cs="Times New Roman"/>
          <w:sz w:val="24"/>
        </w:rPr>
        <w:t>A</w:t>
      </w:r>
      <w:proofErr w:type="gramEnd"/>
      <w:r w:rsidRPr="00D44D35">
        <w:rPr>
          <w:rFonts w:ascii="Times New Roman" w:hAnsi="Times New Roman" w:cs="Times New Roman"/>
          <w:sz w:val="24"/>
        </w:rPr>
        <w:t xml:space="preserve"> J R Aparicio. 2014. </w:t>
      </w:r>
      <w:r w:rsidRPr="00D44D35">
        <w:rPr>
          <w:rFonts w:ascii="Times New Roman" w:hAnsi="Times New Roman" w:cs="Times New Roman"/>
          <w:i/>
          <w:iCs/>
          <w:sz w:val="24"/>
        </w:rPr>
        <w:t>Signatures of Mutational Processes in Human Cancer</w:t>
      </w:r>
      <w:r w:rsidRPr="00D44D35">
        <w:rPr>
          <w:rFonts w:ascii="Times New Roman" w:hAnsi="Times New Roman" w:cs="Times New Roman"/>
          <w:sz w:val="24"/>
        </w:rPr>
        <w:t>. 500 (7463): 415–21. https://doi.org/10.1038/nature12477.Signatures.</w:t>
      </w:r>
    </w:p>
    <w:p w14:paraId="1B528B8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Bavi, Prashant, Stephen B. Baylin, Wojciech Bazant, et al. 2020. ‘Pan-Cancer Analysis of Whole Genomes’.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82–93. https://doi.org/10.1038/s41586-020-1969-6.</w:t>
      </w:r>
    </w:p>
    <w:p w14:paraId="48C09D2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28 (5): 654–65. https://doi.org/10.1101/gr.230219.117.</w:t>
      </w:r>
    </w:p>
    <w:p w14:paraId="2058CCF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30 (6): 803–13. https://doi.org/10.1101/gr.255620.119.</w:t>
      </w:r>
    </w:p>
    <w:p w14:paraId="09BBC84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Caipa Garcia, Angela L., Jill E. Kucab, Halh Al-Serori, et al. 2024. ‘Tissue Organoid Cultures Metabolize Dietary Carcinogens Proficiently and Are Effective Models for DNA Adduct Formation’. </w:t>
      </w:r>
      <w:r w:rsidRPr="00D44D35">
        <w:rPr>
          <w:rFonts w:ascii="Times New Roman" w:hAnsi="Times New Roman" w:cs="Times New Roman"/>
          <w:i/>
          <w:iCs/>
          <w:sz w:val="24"/>
        </w:rPr>
        <w:t>Chemical Research in Toxicology</w:t>
      </w:r>
      <w:r w:rsidRPr="00D44D35">
        <w:rPr>
          <w:rFonts w:ascii="Times New Roman" w:hAnsi="Times New Roman" w:cs="Times New Roman"/>
          <w:sz w:val="24"/>
        </w:rPr>
        <w:t xml:space="preserve"> 37 (2): 234–47. https://doi.org/10.1021/acs.chemrestox.3c00255.</w:t>
      </w:r>
    </w:p>
    <w:p w14:paraId="03FEBC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Chen, Lei, Chong Zhang, Ruidong Xue, et al. 2024. ‘Deep Whole-Genome Analysis of 494 Hepatocellular Carcinomas’. </w:t>
      </w:r>
      <w:r w:rsidRPr="00D44D35">
        <w:rPr>
          <w:rFonts w:ascii="Times New Roman" w:hAnsi="Times New Roman" w:cs="Times New Roman"/>
          <w:i/>
          <w:iCs/>
          <w:sz w:val="24"/>
        </w:rPr>
        <w:t>Nature</w:t>
      </w:r>
      <w:r w:rsidRPr="00D44D35">
        <w:rPr>
          <w:rFonts w:ascii="Times New Roman" w:hAnsi="Times New Roman" w:cs="Times New Roman"/>
          <w:sz w:val="24"/>
        </w:rPr>
        <w:t>, ahead of print, March 21. https://doi.org/10.1038/s41586-024-07054-3.</w:t>
      </w:r>
    </w:p>
    <w:p w14:paraId="5E9E1E73"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Cho, Jang-Eun, Nayun Kim, Yue C. Li, and Sue Jinks-Robertson. 2013. ‘Two Distinct Mechanisms of Topoisomerase 1-Dependent Mutagenesis in Yeast’. </w:t>
      </w:r>
      <w:r w:rsidRPr="00D44D35">
        <w:rPr>
          <w:rFonts w:ascii="Times New Roman" w:hAnsi="Times New Roman" w:cs="Times New Roman"/>
          <w:i/>
          <w:iCs/>
          <w:sz w:val="24"/>
        </w:rPr>
        <w:t>DNA Repair</w:t>
      </w:r>
      <w:r w:rsidRPr="00D44D35">
        <w:rPr>
          <w:rFonts w:ascii="Times New Roman" w:hAnsi="Times New Roman" w:cs="Times New Roman"/>
          <w:sz w:val="24"/>
        </w:rPr>
        <w:t xml:space="preserve"> 12 (3): 205–11. https://doi.org/10.1016/j.dnarep.2012.12.004.</w:t>
      </w:r>
    </w:p>
    <w:p w14:paraId="73030607"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Cooper, David N, Matthew Mort, Peter D Stenson, Edward V Ball, and Nadia A Chuzhanova. 2010. </w:t>
      </w:r>
      <w:r w:rsidRPr="00D44D35">
        <w:rPr>
          <w:rFonts w:ascii="Times New Roman" w:hAnsi="Times New Roman" w:cs="Times New Roman"/>
          <w:i/>
          <w:iCs/>
          <w:sz w:val="24"/>
        </w:rPr>
        <w:t>Methylation-Mediated Deamination of 5-Methylcytosine Appears to Give Rise to Mutations Causing Human Inherited Disease in CpNpG Trinucleotides, as Well as in CpG Dinucleotides</w:t>
      </w:r>
      <w:r w:rsidRPr="00D44D35">
        <w:rPr>
          <w:rFonts w:ascii="Times New Roman" w:hAnsi="Times New Roman" w:cs="Times New Roman"/>
          <w:sz w:val="24"/>
        </w:rPr>
        <w:t>. http://www.hgmd.org.</w:t>
      </w:r>
    </w:p>
    <w:p w14:paraId="560B3C1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Davies, Helen, Dominik Glodzik, Sandro Morganella, et al. 2017. ‘HRDetect Is a Predictor of BRCA1 and BRCA2 Deficiency Based on Mutational Signatures’.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23 (4): 517–25. https://doi.org/10.1038/nm.4292.</w:t>
      </w:r>
    </w:p>
    <w:p w14:paraId="080D40C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Degasperi, Andrea, Xueqing Zou, Tauanne Dias Amarante, et al. 2022. ‘Substitution Mutational Signatures in Whole-Genome–Sequenced Cancers in the UK Population’. </w:t>
      </w:r>
      <w:r w:rsidRPr="00D44D35">
        <w:rPr>
          <w:rFonts w:ascii="Times New Roman" w:hAnsi="Times New Roman" w:cs="Times New Roman"/>
          <w:i/>
          <w:iCs/>
          <w:sz w:val="24"/>
        </w:rPr>
        <w:t>Science</w:t>
      </w:r>
      <w:r w:rsidRPr="00D44D35">
        <w:rPr>
          <w:rFonts w:ascii="Times New Roman" w:hAnsi="Times New Roman" w:cs="Times New Roman"/>
          <w:sz w:val="24"/>
        </w:rPr>
        <w:t xml:space="preserve"> 376 (6591). https://doi.org/10.1126/science.abl9283.</w:t>
      </w:r>
    </w:p>
    <w:p w14:paraId="7F7C01BD"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26 (7): 1063–69. https://doi.org/10.1038/s41591-020-0908-2.</w:t>
      </w:r>
    </w:p>
    <w:p w14:paraId="535BA6D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Grolleman, Judith E., Richarda M. de Voer, Fadwa A. Elsayed, et al. 2019. ‘Mutational Signature Analysis Reveals NTHL1 Deficiency to Cause a Multi-Tumor Phenotype’. </w:t>
      </w:r>
      <w:r w:rsidRPr="00D44D35">
        <w:rPr>
          <w:rFonts w:ascii="Times New Roman" w:hAnsi="Times New Roman" w:cs="Times New Roman"/>
          <w:i/>
          <w:iCs/>
          <w:sz w:val="24"/>
        </w:rPr>
        <w:t>Cancer Cell</w:t>
      </w:r>
      <w:r w:rsidRPr="00D44D35">
        <w:rPr>
          <w:rFonts w:ascii="Times New Roman" w:hAnsi="Times New Roman" w:cs="Times New Roman"/>
          <w:sz w:val="24"/>
        </w:rPr>
        <w:t xml:space="preserve"> 35 (2): 256-266.e5. https://doi.org/10.1016/j.ccell.2018.12.011.</w:t>
      </w:r>
    </w:p>
    <w:p w14:paraId="7E1D928C"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D44D35">
        <w:rPr>
          <w:rFonts w:ascii="Times New Roman" w:hAnsi="Times New Roman" w:cs="Times New Roman"/>
          <w:i/>
          <w:iCs/>
          <w:sz w:val="24"/>
        </w:rPr>
        <w:t>Science Translational Medicine</w:t>
      </w:r>
      <w:r w:rsidRPr="00D44D35">
        <w:rPr>
          <w:rFonts w:ascii="Times New Roman" w:hAnsi="Times New Roman" w:cs="Times New Roman"/>
          <w:sz w:val="24"/>
        </w:rPr>
        <w:t xml:space="preserve"> 5 (197). https://doi.org/10.1126/scitranslmed.3006200.</w:t>
      </w:r>
    </w:p>
    <w:p w14:paraId="4F8C076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Huang, Mi Ni, Willie Yu, Wei Wei Teoh, et al. 2017. ‘Genome-Scale Mutational Signatures of Aflatoxin in Cells, Mice, and Human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27 (9): 1475–86. https://doi.org/10.1101/gr.220038.116.</w:t>
      </w:r>
    </w:p>
    <w:p w14:paraId="4A0424A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13321. https://doi.org/10.1038/srep13321.</w:t>
      </w:r>
    </w:p>
    <w:p w14:paraId="1BFDE8C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Jiang, Nanhai, Yang Wu, and Steven G Rozen. 2024. ‘A New Approach to the Challenging Problem of Mutational Signature Attribution’. </w:t>
      </w:r>
      <w:r w:rsidRPr="00D44D35">
        <w:rPr>
          <w:rFonts w:ascii="Times New Roman" w:hAnsi="Times New Roman" w:cs="Times New Roman"/>
          <w:i/>
          <w:iCs/>
          <w:sz w:val="24"/>
        </w:rPr>
        <w:t>bioRxiv</w:t>
      </w:r>
      <w:r w:rsidRPr="00D44D35">
        <w:rPr>
          <w:rFonts w:ascii="Times New Roman" w:hAnsi="Times New Roman" w:cs="Times New Roman"/>
          <w:sz w:val="24"/>
        </w:rPr>
        <w:t>, ahead of print. https://doi.org/10.1101/2024.05.20.594967.</w:t>
      </w:r>
    </w:p>
    <w:p w14:paraId="76D85EF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Jin, Hu, Doga C. Gulhan, Benedikt Geiger, et al. 2024. ‘Accurate and Sensitive Mutational Signature Analysis with MuSiCal’.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56 (3): 541–52. https://doi.org/10.1038/s41588-024-01659-0.</w:t>
      </w:r>
    </w:p>
    <w:p w14:paraId="65C0959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Joung, Julia, Silvana Konermann, Jonathan S Gootenberg, et al. 2017. ‘Genome-Scale CRISPR-Cas9 Knockout and Transcriptional Activation Screening’. </w:t>
      </w:r>
      <w:r w:rsidRPr="00D44D35">
        <w:rPr>
          <w:rFonts w:ascii="Times New Roman" w:hAnsi="Times New Roman" w:cs="Times New Roman"/>
          <w:i/>
          <w:iCs/>
          <w:sz w:val="24"/>
        </w:rPr>
        <w:t>Nature Protocols</w:t>
      </w:r>
      <w:r w:rsidRPr="00D44D35">
        <w:rPr>
          <w:rFonts w:ascii="Times New Roman" w:hAnsi="Times New Roman" w:cs="Times New Roman"/>
          <w:sz w:val="24"/>
        </w:rPr>
        <w:t xml:space="preserve"> 12 (4): 828–63. https://doi.org/10.1038/nprot.2017.016.</w:t>
      </w:r>
    </w:p>
    <w:p w14:paraId="28382DA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Koh, Gene Ching Chiek, Arjun Scott Nanda, Giuseppe Rinaldi, et al. 2025. ‘A Redefined InDel Taxonomy Provides Insights into Mutational Signatures’. </w:t>
      </w:r>
      <w:r w:rsidRPr="00D44D35">
        <w:rPr>
          <w:rFonts w:ascii="Times New Roman" w:hAnsi="Times New Roman" w:cs="Times New Roman"/>
          <w:i/>
          <w:iCs/>
          <w:sz w:val="24"/>
        </w:rPr>
        <w:t>Nature Genetics</w:t>
      </w:r>
      <w:r w:rsidRPr="00D44D35">
        <w:rPr>
          <w:rFonts w:ascii="Times New Roman" w:hAnsi="Times New Roman" w:cs="Times New Roman"/>
          <w:sz w:val="24"/>
        </w:rPr>
        <w:t>, ahead of print, April 10. https://doi.org/10.1038/s41588-025-02152-y.</w:t>
      </w:r>
    </w:p>
    <w:p w14:paraId="0E3C516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Kucab, Jill E., Xueqing Zou, Sandro Morganella, et al. 2019. ‘A Compendium of Mutational Signatures of Environmental Agents’. </w:t>
      </w:r>
      <w:r w:rsidRPr="00D44D35">
        <w:rPr>
          <w:rFonts w:ascii="Times New Roman" w:hAnsi="Times New Roman" w:cs="Times New Roman"/>
          <w:i/>
          <w:iCs/>
          <w:sz w:val="24"/>
        </w:rPr>
        <w:t>Cell</w:t>
      </w:r>
      <w:r w:rsidRPr="00D44D35">
        <w:rPr>
          <w:rFonts w:ascii="Times New Roman" w:hAnsi="Times New Roman" w:cs="Times New Roman"/>
          <w:sz w:val="24"/>
        </w:rPr>
        <w:t xml:space="preserve"> 177 (4): 821-836.e16. https://doi.org/10.1016/j.cell.2019.03.001.</w:t>
      </w:r>
    </w:p>
    <w:p w14:paraId="3B0BF8A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Lippert, Malcolm J., Nayun Kim, Jang-Eun Cho, et al. 2011. ‘Role for Topoisomerase 1 in Transcription-Associated Mutagenesis in Yeast’.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698–703. https://doi.org/10.1073/pnas.1012363108.</w:t>
      </w:r>
    </w:p>
    <w:p w14:paraId="554EA11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D44D35">
        <w:rPr>
          <w:rFonts w:ascii="Times New Roman" w:hAnsi="Times New Roman" w:cs="Times New Roman"/>
          <w:i/>
          <w:iCs/>
          <w:sz w:val="24"/>
        </w:rPr>
        <w:t>NAR Genomics and Bioinformatics</w:t>
      </w:r>
      <w:r w:rsidRPr="00D44D35">
        <w:rPr>
          <w:rFonts w:ascii="Times New Roman" w:hAnsi="Times New Roman" w:cs="Times New Roman"/>
          <w:sz w:val="24"/>
        </w:rPr>
        <w:t xml:space="preserve"> 5 (1): lqad005. https://doi.org/10.1093/nargab/lqad005.</w:t>
      </w:r>
    </w:p>
    <w:p w14:paraId="4485DBD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Martínez-Jiménez, Francisco, Ali Movasati, Sascha Remy Brunner, et al. 2023. ‘Pan-Cancer Whole-Genome Comparison of Primary and Metastatic Solid Tumours’. </w:t>
      </w:r>
      <w:r w:rsidRPr="00D44D35">
        <w:rPr>
          <w:rFonts w:ascii="Times New Roman" w:hAnsi="Times New Roman" w:cs="Times New Roman"/>
          <w:i/>
          <w:iCs/>
          <w:sz w:val="24"/>
        </w:rPr>
        <w:t>Nature</w:t>
      </w:r>
      <w:r w:rsidRPr="00D44D35">
        <w:rPr>
          <w:rFonts w:ascii="Times New Roman" w:hAnsi="Times New Roman" w:cs="Times New Roman"/>
          <w:sz w:val="24"/>
        </w:rPr>
        <w:t xml:space="preserve"> 618 (7964): 333–41. https://doi.org/10.1038/s41586-023-06054-z.</w:t>
      </w:r>
    </w:p>
    <w:p w14:paraId="5E4EEE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Ng, Alvin W T, Song Ling Poon, Mi Ni Huang, et al. 2017. </w:t>
      </w:r>
      <w:r w:rsidRPr="00D44D35">
        <w:rPr>
          <w:rFonts w:ascii="Times New Roman" w:hAnsi="Times New Roman" w:cs="Times New Roman"/>
          <w:i/>
          <w:iCs/>
          <w:sz w:val="24"/>
        </w:rPr>
        <w:t>Aristolochic Acids and Their Derivatives Are Widely Implicated in Liver Cancers in Taiwan and throughout Asia</w:t>
      </w:r>
      <w:r w:rsidRPr="00D44D35">
        <w:rPr>
          <w:rFonts w:ascii="Times New Roman" w:hAnsi="Times New Roman" w:cs="Times New Roman"/>
          <w:sz w:val="24"/>
        </w:rPr>
        <w:t>. https://www.science.org.</w:t>
      </w:r>
    </w:p>
    <w:p w14:paraId="15220984"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Nik-Zainal, Serena, Ludmil B. Alexandrov, David C. Wedge, et al. 2012. ‘Mutational Processes Molding the Genomes of 21 Breast Cancers’. </w:t>
      </w:r>
      <w:r w:rsidRPr="00D44D35">
        <w:rPr>
          <w:rFonts w:ascii="Times New Roman" w:hAnsi="Times New Roman" w:cs="Times New Roman"/>
          <w:i/>
          <w:iCs/>
          <w:sz w:val="24"/>
        </w:rPr>
        <w:t>Cell</w:t>
      </w:r>
      <w:r w:rsidRPr="00D44D35">
        <w:rPr>
          <w:rFonts w:ascii="Times New Roman" w:hAnsi="Times New Roman" w:cs="Times New Roman"/>
          <w:sz w:val="24"/>
        </w:rPr>
        <w:t xml:space="preserve"> 149 (5): 979–93. https://doi.org/10.1016/j.cell.2012.04.024.</w:t>
      </w:r>
    </w:p>
    <w:p w14:paraId="55D3B73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Poon, Song Ling, Mi Ni Huang, Yang Choo, et al. 2015. ‘Mutation Signatures Implicate Aristolochic Acid in Bladder Cancer Development’. </w:t>
      </w:r>
      <w:r w:rsidRPr="00D44D35">
        <w:rPr>
          <w:rFonts w:ascii="Times New Roman" w:hAnsi="Times New Roman" w:cs="Times New Roman"/>
          <w:i/>
          <w:iCs/>
          <w:sz w:val="24"/>
        </w:rPr>
        <w:t>Genome Medicine</w:t>
      </w:r>
      <w:r w:rsidRPr="00D44D35">
        <w:rPr>
          <w:rFonts w:ascii="Times New Roman" w:hAnsi="Times New Roman" w:cs="Times New Roman"/>
          <w:sz w:val="24"/>
        </w:rPr>
        <w:t xml:space="preserve"> 7 (1): 38. https://doi.org/10.1186/s13073-015-0161-3.</w:t>
      </w:r>
    </w:p>
    <w:p w14:paraId="36287D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Ramlee, Muhammad Khairul, Tingdong Yan, Alice M. S. Cheung, Charles T. H. Chuah, and Shang Li. 2015. ‘High-Throughput Genotyping of CRISPR/Cas9-Mediated Mutants Using Fluorescent PCR-Capillary Gel Electrophoresis’.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15587. https://doi.org/10.1038/srep15587.</w:t>
      </w:r>
    </w:p>
    <w:p w14:paraId="4A64F8B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Reijns, Martin A. M., David A. Parry, Thomas C. Williams, et al. 2022. ‘Signatures of TOP1 Transcription-Associated Mutagenesis in Cancer and Germline’. </w:t>
      </w:r>
      <w:r w:rsidRPr="00D44D35">
        <w:rPr>
          <w:rFonts w:ascii="Times New Roman" w:hAnsi="Times New Roman" w:cs="Times New Roman"/>
          <w:i/>
          <w:iCs/>
          <w:sz w:val="24"/>
        </w:rPr>
        <w:t>Nature</w:t>
      </w:r>
      <w:r w:rsidRPr="00D44D35">
        <w:rPr>
          <w:rFonts w:ascii="Times New Roman" w:hAnsi="Times New Roman" w:cs="Times New Roman"/>
          <w:sz w:val="24"/>
        </w:rPr>
        <w:t xml:space="preserve"> 602 (7898): 623–31. https://doi.org/10.1038/s41586-022-04403-y.</w:t>
      </w:r>
    </w:p>
    <w:p w14:paraId="1EA564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Riva, Laura, Arun R. Pandiri, Yun Rose Li, et al. 2020. ‘The Mutational Signature Profile of Known and Suspected Human Carcinogens in Mice’.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52 (11): 1189–97. https://doi.org/10.1038/s41588-020-0692-4.</w:t>
      </w:r>
    </w:p>
    <w:p w14:paraId="4A19301E"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D44D35">
        <w:rPr>
          <w:rFonts w:ascii="Times New Roman" w:hAnsi="Times New Roman" w:cs="Times New Roman"/>
          <w:i/>
          <w:iCs/>
          <w:sz w:val="24"/>
        </w:rPr>
        <w:t>Saccharomyces Cerevisiae</w:t>
      </w:r>
      <w:r w:rsidRPr="00D44D35">
        <w:rPr>
          <w:rFonts w:ascii="Times New Roman" w:hAnsi="Times New Roman" w:cs="Times New Roman"/>
          <w:sz w:val="24"/>
        </w:rPr>
        <w:t xml:space="preserve">’.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692–97. https://doi.org/10.1073/pnas.1012582108.</w:t>
      </w:r>
    </w:p>
    <w:p w14:paraId="56D25EE6" w14:textId="0128D2E4"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111" w:author="Mo Liu" w:date="2025-08-30T19:33:00Z" w:initials="ML">
    <w:p w14:paraId="005F669E" w14:textId="77777777" w:rsidR="00EA0FFF" w:rsidRDefault="00EA0FFF" w:rsidP="00EA0FFF">
      <w:pPr>
        <w:pStyle w:val="CommentText"/>
      </w:pPr>
      <w:r>
        <w:rPr>
          <w:rStyle w:val="CommentReference"/>
        </w:rPr>
        <w:annotationRef/>
      </w:r>
      <w:r>
        <w:t>Need to discuss if we have space for a main table</w:t>
      </w:r>
    </w:p>
  </w:comment>
  <w:comment w:id="112"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113" w:author="Mo Liu" w:date="2025-08-31T11:07:00Z" w:initials="ML">
    <w:p w14:paraId="5F733CE3" w14:textId="77777777" w:rsidR="002233A5" w:rsidRDefault="002233A5" w:rsidP="002233A5">
      <w:pPr>
        <w:pStyle w:val="CommentText"/>
      </w:pPr>
      <w:r>
        <w:rPr>
          <w:rStyle w:val="CommentReference"/>
        </w:rPr>
        <w:annotationRef/>
      </w:r>
      <w:r>
        <w:t>I need to check this part</w:t>
      </w:r>
    </w:p>
  </w:comment>
  <w:comment w:id="114"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116"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117"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20" w:author="Mo Liu" w:date="2025-09-08T14:03:00Z" w:initials="ML">
    <w:p w14:paraId="3DF1C451" w14:textId="6A95980D"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005F669E" w15:done="0"/>
  <w15:commentEx w15:paraId="52313C62" w15:done="0"/>
  <w15:commentEx w15:paraId="5F733CE3" w15:done="0"/>
  <w15:commentEx w15:paraId="6F5FFF65" w15:done="0"/>
  <w15:commentEx w15:paraId="447E01F9" w15:done="0"/>
  <w15:commentEx w15:paraId="3809BFFB"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4A242B82" w16cex:dateUtc="2025-08-30T11:33:00Z"/>
  <w16cex:commentExtensible w16cex:durableId="3044662D" w16cex:dateUtc="2025-08-30T04:01:00Z"/>
  <w16cex:commentExtensible w16cex:durableId="2DF839E1" w16cex:dateUtc="2025-08-31T03:07:00Z"/>
  <w16cex:commentExtensible w16cex:durableId="627CD20B" w16cex:dateUtc="2025-08-30T09:20:00Z"/>
  <w16cex:commentExtensible w16cex:durableId="6BEABF61" w16cex:dateUtc="2025-08-31T03:49:00Z"/>
  <w16cex:commentExtensible w16cex:durableId="3DB105BB" w16cex:dateUtc="2025-09-08T06:28: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005F669E" w16cid:durableId="4A242B82"/>
  <w16cid:commentId w16cid:paraId="52313C62" w16cid:durableId="3044662D"/>
  <w16cid:commentId w16cid:paraId="5F733CE3" w16cid:durableId="2DF839E1"/>
  <w16cid:commentId w16cid:paraId="6F5FFF65" w16cid:durableId="627CD20B"/>
  <w16cid:commentId w16cid:paraId="447E01F9" w16cid:durableId="6BEABF61"/>
  <w16cid:commentId w16cid:paraId="3809BFFB" w16cid:durableId="3DB105BB"/>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9AC44" w14:textId="77777777" w:rsidR="007512B6" w:rsidRDefault="007512B6" w:rsidP="000F4F7D">
      <w:pPr>
        <w:spacing w:after="0" w:line="240" w:lineRule="auto"/>
      </w:pPr>
      <w:r>
        <w:separator/>
      </w:r>
    </w:p>
  </w:endnote>
  <w:endnote w:type="continuationSeparator" w:id="0">
    <w:p w14:paraId="17541E25" w14:textId="77777777" w:rsidR="007512B6" w:rsidRDefault="007512B6" w:rsidP="000F4F7D">
      <w:pPr>
        <w:spacing w:after="0" w:line="240" w:lineRule="auto"/>
      </w:pPr>
      <w:r>
        <w:continuationSeparator/>
      </w:r>
    </w:p>
  </w:endnote>
  <w:endnote w:type="continuationNotice" w:id="1">
    <w:p w14:paraId="75BA0012" w14:textId="77777777" w:rsidR="007512B6" w:rsidRDefault="007512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F1DA7" w14:textId="77777777" w:rsidR="007512B6" w:rsidRDefault="007512B6" w:rsidP="000F4F7D">
      <w:pPr>
        <w:spacing w:after="0" w:line="240" w:lineRule="auto"/>
      </w:pPr>
      <w:r>
        <w:separator/>
      </w:r>
    </w:p>
  </w:footnote>
  <w:footnote w:type="continuationSeparator" w:id="0">
    <w:p w14:paraId="5F70C7E2" w14:textId="77777777" w:rsidR="007512B6" w:rsidRDefault="007512B6" w:rsidP="000F4F7D">
      <w:pPr>
        <w:spacing w:after="0" w:line="240" w:lineRule="auto"/>
      </w:pPr>
      <w:r>
        <w:continuationSeparator/>
      </w:r>
    </w:p>
  </w:footnote>
  <w:footnote w:type="continuationNotice" w:id="1">
    <w:p w14:paraId="173A98AC" w14:textId="77777777" w:rsidR="007512B6" w:rsidRDefault="007512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67C87"/>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72C"/>
    <w:rsid w:val="00475D49"/>
    <w:rsid w:val="00477509"/>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2B6"/>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0E03"/>
    <w:rsid w:val="007C26AA"/>
    <w:rsid w:val="007C36B0"/>
    <w:rsid w:val="007C5737"/>
    <w:rsid w:val="007C582C"/>
    <w:rsid w:val="007C5DAE"/>
    <w:rsid w:val="007C610B"/>
    <w:rsid w:val="007C64A6"/>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353"/>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B68"/>
    <w:rsid w:val="00B53792"/>
    <w:rsid w:val="00B5490D"/>
    <w:rsid w:val="00B5500F"/>
    <w:rsid w:val="00B55A80"/>
    <w:rsid w:val="00B55D83"/>
    <w:rsid w:val="00B563BB"/>
    <w:rsid w:val="00B56C7A"/>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F8"/>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49A0"/>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D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91AB4"/>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17645"/>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35</Pages>
  <Words>32557</Words>
  <Characters>185578</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53</cp:revision>
  <cp:lastPrinted>2025-06-06T09:23:00Z</cp:lastPrinted>
  <dcterms:created xsi:type="dcterms:W3CDTF">2025-09-01T10:58:00Z</dcterms:created>
  <dcterms:modified xsi:type="dcterms:W3CDTF">2025-09-08T06:40:00Z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id="xj5jncj4"/&gt;&lt;style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