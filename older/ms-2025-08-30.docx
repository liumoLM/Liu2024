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A60DDB">
        <w:rPr>
          <w:rFonts w:ascii="Times New Roman" w:hAnsi="Times New Roman" w:cs="Times New Roman"/>
          <w:sz w:val="24"/>
          <w:szCs w:val="24"/>
        </w:rPr>
        <w:t>Runtian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3119FFE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novel signature,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005C698F">
        <w:rPr>
          <w:rFonts w:ascii="Times New Roman" w:hAnsi="Times New Roman" w:cs="Times New Roman" w:hint="eastAsia"/>
          <w:sz w:val="24"/>
          <w:szCs w:val="24"/>
        </w:rPr>
        <w:t>Indels</w:t>
      </w:r>
      <w:r w:rsidRPr="006E1387">
        <w:rPr>
          <w:rFonts w:ascii="Times New Roman" w:hAnsi="Times New Roman" w:cs="Times New Roman"/>
          <w:sz w:val="24"/>
          <w:szCs w:val="24"/>
        </w:rPr>
        <w:t xml:space="preserve">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w:t>
      </w:r>
      <w:r w:rsidR="005C698F">
        <w:rPr>
          <w:rFonts w:ascii="Times New Roman" w:hAnsi="Times New Roman" w:cs="Times New Roman" w:hint="eastAsia"/>
          <w:sz w:val="24"/>
          <w:szCs w:val="24"/>
        </w:rPr>
        <w:t>Indel</w:t>
      </w:r>
      <w:r w:rsidRPr="00065370">
        <w:rPr>
          <w:rFonts w:ascii="Times New Roman" w:hAnsi="Times New Roman" w:cs="Times New Roman"/>
          <w:sz w:val="24"/>
          <w:szCs w:val="24"/>
        </w:rPr>
        <w:t xml:space="preserve">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and Indel89 signatures with the prefix InsDel</w:t>
        </w:r>
      </w:ins>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4793C601"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that the Indel83 classification does not 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w:t>
      </w:r>
      <w:r w:rsidR="00423ECC">
        <w:rPr>
          <w:rFonts w:ascii="Times New Roman" w:hAnsi="Times New Roman" w:cs="Times New Roman" w:hint="eastAsia"/>
          <w:sz w:val="24"/>
          <w:szCs w:val="24"/>
          <w:highlight w:val="yellow"/>
        </w:rPr>
        <w:t>ndel</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commentRangeStart w:id="110"/>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commentRangeEnd w:id="110"/>
      <w:r w:rsidR="00F42D0F">
        <w:rPr>
          <w:rStyle w:val="CommentReference"/>
        </w:rPr>
        <w:commentReference w:id="110"/>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labeled "H_IDx"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commentRangeStart w:id="111"/>
      <w:r w:rsidR="00F0267B">
        <w:rPr>
          <w:rFonts w:ascii="Times New Roman" w:hAnsi="Times New Roman" w:cs="Times New Roman" w:hint="eastAsia"/>
          <w:sz w:val="24"/>
          <w:szCs w:val="24"/>
        </w:rPr>
        <w:t>(</w:t>
      </w:r>
      <w:r w:rsidR="00EA0FFF">
        <w:rPr>
          <w:rFonts w:ascii="Times New Roman" w:hAnsi="Times New Roman" w:cs="Times New Roman" w:hint="eastAsia"/>
          <w:sz w:val="24"/>
          <w:szCs w:val="24"/>
        </w:rPr>
        <w:t>Table 1</w:t>
      </w:r>
      <w:commentRangeEnd w:id="111"/>
      <w:r w:rsidR="00EA0FFF">
        <w:rPr>
          <w:rStyle w:val="CommentReference"/>
        </w:rPr>
        <w:commentReference w:id="111"/>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w:t>
      </w:r>
      <w:r w:rsidR="00C65A87" w:rsidRPr="00C65A87">
        <w:rPr>
          <w:rFonts w:ascii="Times New Roman" w:hAnsi="Times New Roman" w:cs="Times New Roman"/>
          <w:sz w:val="24"/>
          <w:szCs w:val="24"/>
        </w:rPr>
        <w:lastRenderedPageBreak/>
        <w:t xml:space="preserve">bp would likely also operate on longer polyT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6C4441B3"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112"/>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112"/>
      <w:r w:rsidR="00DC0BC9">
        <w:rPr>
          <w:rStyle w:val="CommentReference"/>
        </w:rPr>
        <w:commentReference w:id="112"/>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6EBC889B" w14:textId="49F5AED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w:t>
      </w:r>
      <w:commentRangeStart w:id="113"/>
      <w:r w:rsidR="004C0432">
        <w:rPr>
          <w:rFonts w:ascii="Times New Roman" w:hAnsi="Times New Roman" w:cs="Times New Roman" w:hint="eastAsia"/>
          <w:sz w:val="24"/>
          <w:szCs w:val="24"/>
        </w:rPr>
        <w:t xml:space="preserve">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w:t>
      </w:r>
      <w:commentRangeEnd w:id="113"/>
      <w:r w:rsidR="002233A5">
        <w:rPr>
          <w:rStyle w:val="CommentReference"/>
        </w:rPr>
        <w:commentReference w:id="113"/>
      </w:r>
      <w:r w:rsidR="003F6FBF">
        <w:rPr>
          <w:rFonts w:ascii="Times New Roman" w:hAnsi="Times New Roman" w:cs="Times New Roman" w:hint="eastAsia"/>
          <w:sz w:val="24"/>
          <w:szCs w:val="24"/>
        </w:rPr>
        <w:t>(Figure 5)</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w:t>
      </w:r>
      <w:r w:rsidR="009963AC">
        <w:rPr>
          <w:rFonts w:ascii="Times New Roman" w:hAnsi="Times New Roman" w:cs="Times New Roman" w:hint="eastAsia"/>
          <w:sz w:val="24"/>
          <w:szCs w:val="24"/>
        </w:rPr>
        <w:lastRenderedPageBreak/>
        <w:t xml:space="preserve">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5F30CFFD"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Pr>
          <w:rFonts w:ascii="Times New Roman" w:hAnsi="Times New Roman" w:cs="Times New Roman"/>
          <w:sz w:val="24"/>
          <w:szCs w:val="24"/>
        </w:rPr>
        <w:t xml:space="preserve">, </w:t>
      </w:r>
      <w:r w:rsidRPr="00610537">
        <w:rPr>
          <w:rFonts w:ascii="Times New Roman" w:hAnsi="Times New Roman" w:cs="Times New Roman"/>
          <w:sz w:val="24"/>
          <w:szCs w:val="24"/>
          <w:highlight w:val="yellow"/>
        </w:rPr>
        <w:t xml:space="preserve">Table </w:t>
      </w:r>
      <w:r w:rsidR="00610537" w:rsidRPr="00610537">
        <w:rPr>
          <w:rFonts w:ascii="Times New Roman" w:hAnsi="Times New Roman" w:cs="Times New Roman" w:hint="eastAsia"/>
          <w:sz w:val="24"/>
          <w:szCs w:val="24"/>
          <w:highlight w:val="yellow"/>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8C26E2">
        <w:rPr>
          <w:rFonts w:ascii="Times New Roman" w:hAnsi="Times New Roman" w:cs="Times New Roman" w:hint="eastAsia"/>
          <w:sz w:val="24"/>
          <w:szCs w:val="24"/>
        </w:rPr>
        <w:t>A</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Similar to </w:t>
      </w:r>
      <w:r>
        <w:rPr>
          <w:rFonts w:ascii="Times New Roman" w:hAnsi="Times New Roman" w:cs="Times New Roman"/>
          <w:sz w:val="24"/>
          <w:szCs w:val="24"/>
        </w:rPr>
        <w:lastRenderedPageBreak/>
        <w:t>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6EDDFA99"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0E942C46"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lastRenderedPageBreak/>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4609CB7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w:t>
      </w:r>
      <w:r w:rsidR="00EA5F7D">
        <w:rPr>
          <w:rFonts w:ascii="Times New Roman" w:hAnsi="Times New Roman" w:cs="Times New Roman" w:hint="eastAsia"/>
          <w:sz w:val="24"/>
          <w:szCs w:val="24"/>
        </w:rPr>
        <w:t xml:space="preserve"> </w:t>
      </w:r>
      <w:r w:rsidR="00EA5F7D"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4A</w:t>
      </w:r>
      <w:r w:rsidR="00EA5F7D" w:rsidRPr="00EA5F7D">
        <w:rPr>
          <w:rFonts w:ascii="Times New Roman" w:hAnsi="Times New Roman" w:cs="Times New Roman" w:hint="eastAsia"/>
          <w:sz w:val="24"/>
          <w:szCs w:val="24"/>
          <w:highlight w:val="yellow"/>
        </w:rPr>
        <w:t>)</w:t>
      </w:r>
      <w:r w:rsidRPr="00442D83">
        <w:rPr>
          <w:rFonts w:ascii="Times New Roman" w:hAnsi="Times New Roman" w:cs="Times New Roman"/>
          <w:sz w:val="24"/>
          <w:szCs w:val="24"/>
        </w:rPr>
        <w:t xml:space="preserv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Notably, these MSI tumors typically exhibit a higher prevalence of deletions compared to insertions </w:t>
      </w:r>
      <w:r w:rsidRPr="00EA5F7D">
        <w:rPr>
          <w:rFonts w:ascii="Times New Roman" w:hAnsi="Times New Roman" w:cs="Times New Roman"/>
          <w:sz w:val="24"/>
          <w:szCs w:val="24"/>
          <w:highlight w:val="yellow"/>
        </w:rPr>
        <w:t>(</w:t>
      </w:r>
      <w:r w:rsidR="00C354D7"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4B</w:t>
      </w:r>
      <w:r w:rsidRPr="00EA5F7D">
        <w:rPr>
          <w:rFonts w:ascii="Times New Roman" w:hAnsi="Times New Roman" w:cs="Times New Roman"/>
          <w:sz w:val="24"/>
          <w:szCs w:val="24"/>
          <w:highlight w:val="yellow"/>
        </w:rPr>
        <w:t>)</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385F6FBD"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w:t>
      </w:r>
      <w:r w:rsidRPr="00995E34">
        <w:rPr>
          <w:rFonts w:ascii="Times New Roman" w:hAnsi="Times New Roman" w:cs="Times New Roman"/>
          <w:sz w:val="24"/>
          <w:szCs w:val="24"/>
        </w:rPr>
        <w:lastRenderedPageBreak/>
        <w:t xml:space="preserve">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D179CC">
        <w:rPr>
          <w:rFonts w:ascii="Times New Roman" w:hAnsi="Times New Roman" w:cs="Times New Roman" w:hint="eastAsia"/>
          <w:sz w:val="24"/>
          <w:szCs w:val="24"/>
        </w:rPr>
        <w:t>4</w:t>
      </w:r>
      <w:r w:rsidR="0095621E">
        <w:rPr>
          <w:rFonts w:ascii="Times New Roman" w:hAnsi="Times New Roman" w:cs="Times New Roman" w:hint="eastAsia"/>
          <w:sz w:val="24"/>
          <w:szCs w:val="24"/>
        </w:rPr>
        <w:t>D</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0014AB">
        <w:rPr>
          <w:rFonts w:ascii="Times New Roman" w:hAnsi="Times New Roman" w:cs="Times New Roman" w:hint="eastAsia"/>
          <w:sz w:val="24"/>
          <w:szCs w:val="24"/>
        </w:rPr>
        <w:t>4</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‘L(2, ):U(1,2):R(5,9)’. Further examination showed that tumors with high H_ID33 activity predominantly exhibit TT deletions from long repeats, H_ID37 tumors show TTT and TTTT deletions, whereas C_ID7 tumors are characterized by more dinucleotide deletions and longer polyT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79410C36"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AB6800">
        <w:rPr>
          <w:rFonts w:ascii="Times New Roman" w:hAnsi="Times New Roman" w:cs="Times New Roman" w:hint="eastAsia"/>
          <w:sz w:val="24"/>
          <w:szCs w:val="24"/>
        </w:rPr>
        <w:t>4G</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188F6075" w14:textId="4351CE4A" w:rsidR="00617560" w:rsidRPr="00995E34" w:rsidRDefault="00617560" w:rsidP="00617560">
      <w:pPr>
        <w:spacing w:line="480" w:lineRule="auto"/>
        <w:rPr>
          <w:rFonts w:ascii="Times New Roman" w:hAnsi="Times New Roman" w:cs="Times New Roman"/>
          <w:sz w:val="24"/>
          <w:szCs w:val="24"/>
        </w:rPr>
      </w:pPr>
      <w:commentRangeStart w:id="114"/>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w:t>
      </w:r>
      <w:r w:rsidRPr="00995E34">
        <w:rPr>
          <w:rFonts w:ascii="Times New Roman" w:hAnsi="Times New Roman" w:cs="Times New Roman"/>
          <w:sz w:val="24"/>
          <w:szCs w:val="24"/>
        </w:rPr>
        <w:lastRenderedPageBreak/>
        <w:t>MSI signatures showed strong correlations with each other, indicating shared downstream pathways of MMR deficiency (</w:t>
      </w:r>
      <w:r w:rsidR="00632DC7">
        <w:rPr>
          <w:rFonts w:ascii="Times New Roman" w:hAnsi="Times New Roman" w:cs="Times New Roman" w:hint="eastAsia"/>
          <w:sz w:val="24"/>
          <w:szCs w:val="24"/>
        </w:rPr>
        <w:t>Figure S5)</w:t>
      </w:r>
      <w:commentRangeEnd w:id="114"/>
      <w:r w:rsidR="00632DC7">
        <w:rPr>
          <w:rStyle w:val="CommentReference"/>
        </w:rPr>
        <w:commentReference w:id="114"/>
      </w:r>
      <w:r w:rsidRPr="00995E34">
        <w:rPr>
          <w:rFonts w:ascii="Times New Roman" w:hAnsi="Times New Roman" w:cs="Times New Roman"/>
          <w:sz w:val="24"/>
          <w:szCs w:val="24"/>
        </w:rPr>
        <w:t>.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w:t>
      </w:r>
      <w:r w:rsidR="00632DC7">
        <w:rPr>
          <w:rFonts w:ascii="Times New Roman" w:hAnsi="Times New Roman" w:cs="Times New Roman" w:hint="eastAsia"/>
          <w:sz w:val="24"/>
          <w:szCs w:val="24"/>
        </w:rPr>
        <w:t>4I</w:t>
      </w:r>
      <w:r w:rsidRPr="00995E34">
        <w:rPr>
          <w:rFonts w:ascii="Times New Roman" w:hAnsi="Times New Roman" w:cs="Times New Roman"/>
          <w:sz w:val="24"/>
          <w:szCs w:val="24"/>
        </w:rPr>
        <w:t xml:space="preserve">). </w:t>
      </w:r>
    </w:p>
    <w:p w14:paraId="70360450" w14:textId="3E55668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Finally, we evaluated the predictive performance of MSI signature activity and proportion as biomarkers for MSI status by conducting AUROC analyses against both pre-labeled MSI status and MSISeq-derived status.</w:t>
      </w:r>
      <w:commentRangeStart w:id="115"/>
      <w:r w:rsidRPr="00995E34">
        <w:rPr>
          <w:rFonts w:ascii="Times New Roman" w:hAnsi="Times New Roman" w:cs="Times New Roman"/>
          <w:sz w:val="24"/>
          <w:szCs w:val="24"/>
        </w:rPr>
        <w:t xml:space="preserve">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B720CE">
        <w:rPr>
          <w:rFonts w:ascii="Times New Roman" w:hAnsi="Times New Roman" w:cs="Times New Roman" w:hint="eastAsia"/>
          <w:sz w:val="24"/>
          <w:szCs w:val="24"/>
        </w:rPr>
        <w:t xml:space="preserve"> </w:t>
      </w:r>
      <w:r w:rsidR="00B720CE" w:rsidRPr="00995E34">
        <w:rPr>
          <w:rFonts w:ascii="Times New Roman" w:hAnsi="Times New Roman" w:cs="Times New Roman"/>
          <w:sz w:val="24"/>
          <w:szCs w:val="24"/>
        </w:rPr>
        <w:t>(Figure S</w:t>
      </w:r>
      <w:r w:rsidR="00632DC7">
        <w:rPr>
          <w:rFonts w:ascii="Times New Roman" w:hAnsi="Times New Roman" w:cs="Times New Roman" w:hint="eastAsia"/>
          <w:sz w:val="24"/>
          <w:szCs w:val="24"/>
        </w:rPr>
        <w:t>5</w:t>
      </w:r>
      <w:r w:rsidR="00B720CE">
        <w:rPr>
          <w:rFonts w:ascii="Times New Roman" w:hAnsi="Times New Roman" w:cs="Times New Roman" w:hint="eastAsia"/>
          <w:sz w:val="24"/>
          <w:szCs w:val="24"/>
        </w:rPr>
        <w:t>)</w:t>
      </w:r>
      <w:r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commentRangeEnd w:id="115"/>
      <w:r w:rsidR="00A3771B">
        <w:rPr>
          <w:rStyle w:val="CommentReference"/>
        </w:rPr>
        <w:commentReference w:id="115"/>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7D11BFC4"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S5B, S5C</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S5B</w:t>
      </w:r>
      <w:r w:rsidR="006D35B5">
        <w:rPr>
          <w:rFonts w:ascii="Times New Roman" w:hAnsi="Times New Roman" w:cs="Times New Roman" w:hint="eastAsia"/>
          <w:sz w:val="24"/>
          <w:szCs w:val="24"/>
        </w:rPr>
        <w:t>, S5C</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116"/>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16"/>
      <w:r w:rsidR="00616BC6">
        <w:rPr>
          <w:rStyle w:val="CommentReference"/>
        </w:rPr>
        <w:commentReference w:id="116"/>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w:t>
      </w:r>
      <w:r w:rsidRPr="0034283E">
        <w:rPr>
          <w:rFonts w:ascii="Times New Roman" w:hAnsi="Times New Roman" w:cs="Times New Roman"/>
          <w:sz w:val="24"/>
          <w:szCs w:val="24"/>
        </w:rPr>
        <w:lastRenderedPageBreak/>
        <w:t xml:space="preserve">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L(3,):U(3,):R(2,9)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L(2,8):U(1,2):R(2,4)</w:t>
      </w:r>
      <w:r w:rsidRPr="0034283E">
        <w:rPr>
          <w:rFonts w:ascii="Times New Roman" w:hAnsi="Times New Roman" w:cs="Times New Roman"/>
          <w:sz w:val="24"/>
          <w:szCs w:val="24"/>
        </w:rPr>
        <w:t>.</w:t>
      </w:r>
    </w:p>
    <w:p w14:paraId="5A09CC0D" w14:textId="66445CA7"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4466CA">
        <w:rPr>
          <w:rFonts w:ascii="Times New Roman" w:hAnsi="Times New Roman" w:cs="Times New Roman" w:hint="eastAsia"/>
          <w:sz w:val="24"/>
          <w:szCs w:val="24"/>
        </w:rPr>
        <w:t>6</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E415AB">
        <w:rPr>
          <w:rFonts w:ascii="Times New Roman" w:hAnsi="Times New Roman" w:cs="Times New Roman" w:hint="eastAsia"/>
          <w:sz w:val="24"/>
          <w:szCs w:val="24"/>
        </w:rPr>
        <w:t>CTCT(deletion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S7</w:t>
      </w:r>
      <w:r w:rsidR="008954AD" w:rsidRPr="007657FE">
        <w:rPr>
          <w:rFonts w:ascii="Times New Roman" w:hAnsi="Times New Roman" w:cs="Times New Roman"/>
          <w:sz w:val="24"/>
          <w:szCs w:val="24"/>
        </w:rPr>
        <w:t xml:space="preserve">). In contrast, C_ID4 displays a more balanced preference for deleting CT </w:t>
      </w:r>
      <w:r w:rsidR="008954AD" w:rsidRPr="007657FE">
        <w:rPr>
          <w:rFonts w:ascii="Times New Roman" w:hAnsi="Times New Roman" w:cs="Times New Roman"/>
          <w:sz w:val="24"/>
          <w:szCs w:val="24"/>
        </w:rPr>
        <w:lastRenderedPageBreak/>
        <w:t>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982F5E" w:rsidRPr="007657FE">
        <w:rPr>
          <w:rFonts w:ascii="Times New Roman" w:hAnsi="Times New Roman" w:cs="Times New Roman" w:hint="eastAsia"/>
          <w:sz w:val="24"/>
          <w:szCs w:val="24"/>
        </w:rPr>
        <w:t>7</w:t>
      </w:r>
      <w:r w:rsidR="008954AD" w:rsidRPr="007657FE">
        <w:rPr>
          <w:rFonts w:ascii="Times New Roman" w:hAnsi="Times New Roman" w:cs="Times New Roman"/>
          <w:sz w:val="24"/>
          <w:szCs w:val="24"/>
        </w:rPr>
        <w:t>).</w:t>
      </w:r>
    </w:p>
    <w:p w14:paraId="3A9B82A9" w14:textId="223BFD08"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3C34F57F"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lastRenderedPageBreak/>
        <w:t xml:space="preserve">To assess the impact of mutational signatures on indel formation within cancer-related genes, we analyzed exonic regions of 581 Tier 1 genes from the Cancer Gene Census (Sondka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5BADB677" w:rsidR="00A857EE" w:rsidRDefault="00524A21" w:rsidP="00063A67">
      <w:pPr>
        <w:spacing w:line="480" w:lineRule="auto"/>
        <w:rPr>
          <w:ins w:id="117"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We further explored the distribution of TP53 deletions across cancer types. While tobacco smoking signatures dominated in lung cancers (Figure S</w:t>
      </w:r>
      <w:r w:rsidR="009A6101">
        <w:rPr>
          <w:rFonts w:ascii="Times New Roman" w:hAnsi="Times New Roman" w:cs="Times New Roman" w:hint="eastAsia"/>
          <w:sz w:val="24"/>
          <w:szCs w:val="24"/>
        </w:rPr>
        <w:t>8</w:t>
      </w:r>
      <w:r w:rsidRPr="00524A21">
        <w:rPr>
          <w:rFonts w:ascii="Times New Roman" w:hAnsi="Times New Roman" w:cs="Times New Roman"/>
          <w:sz w:val="24"/>
          <w:szCs w:val="24"/>
        </w:rPr>
        <w:t xml:space="preserve">),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w:t>
      </w:r>
      <w:r w:rsidRPr="00B5490D">
        <w:rPr>
          <w:rFonts w:ascii="Times New Roman" w:hAnsi="Times New Roman" w:cs="Times New Roman"/>
          <w:sz w:val="24"/>
          <w:szCs w:val="24"/>
        </w:rPr>
        <w:lastRenderedPageBreak/>
        <w:t>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InDel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03FCC329" w:rsidR="00114E7D" w:rsidRDefault="00114E7D" w:rsidP="008A1C58">
      <w:pPr>
        <w:spacing w:line="480" w:lineRule="auto"/>
        <w:rPr>
          <w:rFonts w:ascii="Times New Roman" w:hAnsi="Times New Roman" w:cs="Times New Roman"/>
          <w:sz w:val="24"/>
          <w:szCs w:val="24"/>
        </w:rPr>
      </w:pPr>
      <w:commentRangeStart w:id="118"/>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w:t>
      </w:r>
      <w:r w:rsidRPr="00114E7D">
        <w:rPr>
          <w:rFonts w:ascii="Times New Roman" w:hAnsi="Times New Roman" w:cs="Times New Roman"/>
          <w:sz w:val="24"/>
          <w:szCs w:val="24"/>
        </w:rPr>
        <w:lastRenderedPageBreak/>
        <w:t xml:space="preserve">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commentRangeEnd w:id="118"/>
      <w:r w:rsidR="00BE5302">
        <w:rPr>
          <w:rStyle w:val="CommentReference"/>
        </w:rPr>
        <w:commentReference w:id="118"/>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 xml:space="preserve">Hartwig Medical Foundation through </w:t>
      </w:r>
      <w:r w:rsidR="008D5421" w:rsidRPr="008D5421">
        <w:rPr>
          <w:rFonts w:ascii="Times New Roman" w:hAnsi="Times New Roman" w:cs="Times New Roman"/>
          <w:sz w:val="24"/>
          <w:szCs w:val="24"/>
        </w:rPr>
        <w:lastRenderedPageBreak/>
        <w:t>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w:t>
      </w:r>
      <w:r w:rsidR="00E47B77" w:rsidRPr="008A1C58">
        <w:rPr>
          <w:rFonts w:ascii="Times New Roman" w:hAnsi="Times New Roman" w:cs="Times New Roman"/>
          <w:sz w:val="24"/>
          <w:szCs w:val="24"/>
        </w:rPr>
        <w:lastRenderedPageBreak/>
        <w:t>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9"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lastRenderedPageBreak/>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w:t>
      </w:r>
      <w:r w:rsidRPr="00A519BD">
        <w:rPr>
          <w:rFonts w:ascii="Times New Roman" w:hAnsi="Times New Roman" w:cs="Times New Roman"/>
          <w:sz w:val="24"/>
          <w:szCs w:val="24"/>
        </w:rPr>
        <w:lastRenderedPageBreak/>
        <w:t>(genic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w:t>
      </w:r>
      <w:r w:rsidRPr="00ED3772">
        <w:rPr>
          <w:rFonts w:ascii="Times New Roman" w:hAnsi="Times New Roman" w:cs="Times New Roman"/>
          <w:sz w:val="24"/>
          <w:szCs w:val="24"/>
        </w:rPr>
        <w:lastRenderedPageBreak/>
        <w:t xml:space="preserve">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xml:space="preserve">; if the </w:t>
      </w:r>
      <w:r w:rsidR="00E83074">
        <w:rPr>
          <w:rFonts w:ascii="Times New Roman" w:hAnsi="Times New Roman" w:cs="Times New Roman"/>
          <w:sz w:val="24"/>
          <w:szCs w:val="24"/>
        </w:rPr>
        <w:lastRenderedPageBreak/>
        <w:t>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20" w:name="_Hlk191059301"/>
      <w:r w:rsidRPr="00D343FD">
        <w:rPr>
          <w:rFonts w:ascii="Times New Roman" w:hAnsi="Times New Roman" w:cs="Times New Roman"/>
          <w:sz w:val="24"/>
          <w:szCs w:val="24"/>
        </w:rPr>
        <w:t>RNASEH2b</w:t>
      </w:r>
      <w:bookmarkEnd w:id="120"/>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w:t>
      </w:r>
      <w:r w:rsidRPr="00D343FD">
        <w:rPr>
          <w:rFonts w:ascii="Times New Roman" w:hAnsi="Times New Roman" w:cs="Times New Roman"/>
          <w:sz w:val="24"/>
          <w:szCs w:val="24"/>
        </w:rPr>
        <w:lastRenderedPageBreak/>
        <w:t xml:space="preserve">transfected with 2 μg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hint="eastAsia"/>
          <w:b/>
          <w:bCs/>
          <w:sz w:val="24"/>
          <w:szCs w:val="24"/>
        </w:rPr>
      </w:pPr>
      <w:r w:rsidRPr="00D343FD">
        <w:rPr>
          <w:rFonts w:ascii="Times New Roman" w:hAnsi="Times New Roman" w:cs="Times New Roman"/>
          <w:b/>
          <w:bCs/>
          <w:sz w:val="24"/>
          <w:szCs w:val="24"/>
        </w:rPr>
        <w:lastRenderedPageBreak/>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8201EF">
        <w:rPr>
          <w:rFonts w:ascii="Times New Roman" w:hAnsi="Times New Roman" w:cs="Times New Roman"/>
          <w:sz w:val="24"/>
        </w:rPr>
        <w:lastRenderedPageBreak/>
        <w:t xml:space="preserve">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111" w:author="Mo Liu" w:date="2025-08-30T19:33:00Z" w:initials="ML">
    <w:p w14:paraId="005F669E" w14:textId="77777777" w:rsidR="00EA0FFF" w:rsidRDefault="00EA0FFF" w:rsidP="00EA0FFF">
      <w:pPr>
        <w:pStyle w:val="CommentText"/>
      </w:pPr>
      <w:r>
        <w:rPr>
          <w:rStyle w:val="CommentReference"/>
        </w:rPr>
        <w:annotationRef/>
      </w:r>
      <w:r>
        <w:t>Need to discuss if we have space for a main table</w:t>
      </w:r>
    </w:p>
  </w:comment>
  <w:comment w:id="112"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113" w:author="Mo Liu" w:date="2025-08-31T11:07:00Z" w:initials="ML">
    <w:p w14:paraId="5F733CE3" w14:textId="77777777" w:rsidR="002233A5" w:rsidRDefault="002233A5" w:rsidP="002233A5">
      <w:pPr>
        <w:pStyle w:val="CommentText"/>
      </w:pPr>
      <w:r>
        <w:rPr>
          <w:rStyle w:val="CommentReference"/>
        </w:rPr>
        <w:annotationRef/>
      </w:r>
      <w:r>
        <w:t>I need to check this part</w:t>
      </w:r>
    </w:p>
  </w:comment>
  <w:comment w:id="114" w:author="Mo Liu" w:date="2025-09-01T16:18:00Z" w:initials="ML">
    <w:p w14:paraId="0233E15A" w14:textId="77777777" w:rsidR="00632DC7" w:rsidRDefault="00632DC7" w:rsidP="00632DC7">
      <w:pPr>
        <w:pStyle w:val="CommentText"/>
      </w:pPr>
      <w:r>
        <w:rPr>
          <w:rStyle w:val="CommentReference"/>
        </w:rPr>
        <w:annotationRef/>
      </w:r>
      <w:r>
        <w:t>New figure</w:t>
      </w:r>
    </w:p>
  </w:comment>
  <w:comment w:id="115" w:author="Mo Liu" w:date="2025-08-30T17:19:00Z" w:initials="ML">
    <w:p w14:paraId="1D4DFC01" w14:textId="7E618646" w:rsidR="00A3771B" w:rsidRDefault="00A3771B" w:rsidP="00A3771B">
      <w:pPr>
        <w:pStyle w:val="CommentText"/>
      </w:pPr>
      <w:r>
        <w:rPr>
          <w:rStyle w:val="CommentReference"/>
        </w:rPr>
        <w:annotationRef/>
      </w:r>
      <w:r>
        <w:t>figure</w:t>
      </w:r>
    </w:p>
  </w:comment>
  <w:comment w:id="116"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118"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005F669E" w15:done="0"/>
  <w15:commentEx w15:paraId="52313C62" w15:done="0"/>
  <w15:commentEx w15:paraId="5F733CE3" w15:done="0"/>
  <w15:commentEx w15:paraId="0233E15A" w15:done="0"/>
  <w15:commentEx w15:paraId="1D4DFC01" w15:done="0"/>
  <w15:commentEx w15:paraId="6F5FFF65" w15:done="0"/>
  <w15:commentEx w15:paraId="447E0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4A242B82" w16cex:dateUtc="2025-08-30T11:33:00Z"/>
  <w16cex:commentExtensible w16cex:durableId="3044662D" w16cex:dateUtc="2025-08-30T04:01:00Z"/>
  <w16cex:commentExtensible w16cex:durableId="2DF839E1" w16cex:dateUtc="2025-08-31T03:07:00Z"/>
  <w16cex:commentExtensible w16cex:durableId="2DD3F3B4" w16cex:dateUtc="2025-09-01T08:18:00Z"/>
  <w16cex:commentExtensible w16cex:durableId="4B95F414" w16cex:dateUtc="2025-08-30T09:19:00Z"/>
  <w16cex:commentExtensible w16cex:durableId="627CD20B" w16cex:dateUtc="2025-08-30T09:20:00Z"/>
  <w16cex:commentExtensible w16cex:durableId="6BEABF61" w16cex:dateUtc="2025-08-31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005F669E" w16cid:durableId="4A242B82"/>
  <w16cid:commentId w16cid:paraId="52313C62" w16cid:durableId="3044662D"/>
  <w16cid:commentId w16cid:paraId="5F733CE3" w16cid:durableId="2DF839E1"/>
  <w16cid:commentId w16cid:paraId="0233E15A" w16cid:durableId="2DD3F3B4"/>
  <w16cid:commentId w16cid:paraId="1D4DFC01" w16cid:durableId="4B95F414"/>
  <w16cid:commentId w16cid:paraId="6F5FFF65" w16cid:durableId="627CD20B"/>
  <w16cid:commentId w16cid:paraId="447E01F9" w16cid:durableId="6BEAB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AEFDB" w14:textId="77777777" w:rsidR="00214D42" w:rsidRDefault="00214D42" w:rsidP="000F4F7D">
      <w:pPr>
        <w:spacing w:after="0" w:line="240" w:lineRule="auto"/>
      </w:pPr>
      <w:r>
        <w:separator/>
      </w:r>
    </w:p>
  </w:endnote>
  <w:endnote w:type="continuationSeparator" w:id="0">
    <w:p w14:paraId="68084C7E" w14:textId="77777777" w:rsidR="00214D42" w:rsidRDefault="00214D42" w:rsidP="000F4F7D">
      <w:pPr>
        <w:spacing w:after="0" w:line="240" w:lineRule="auto"/>
      </w:pPr>
      <w:r>
        <w:continuationSeparator/>
      </w:r>
    </w:p>
  </w:endnote>
  <w:endnote w:type="continuationNotice" w:id="1">
    <w:p w14:paraId="3270E124" w14:textId="77777777" w:rsidR="00214D42" w:rsidRDefault="00214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95003" w14:textId="77777777" w:rsidR="00214D42" w:rsidRDefault="00214D42" w:rsidP="000F4F7D">
      <w:pPr>
        <w:spacing w:after="0" w:line="240" w:lineRule="auto"/>
      </w:pPr>
      <w:r>
        <w:separator/>
      </w:r>
    </w:p>
  </w:footnote>
  <w:footnote w:type="continuationSeparator" w:id="0">
    <w:p w14:paraId="301BFBAE" w14:textId="77777777" w:rsidR="00214D42" w:rsidRDefault="00214D42" w:rsidP="000F4F7D">
      <w:pPr>
        <w:spacing w:after="0" w:line="240" w:lineRule="auto"/>
      </w:pPr>
      <w:r>
        <w:continuationSeparator/>
      </w:r>
    </w:p>
  </w:footnote>
  <w:footnote w:type="continuationNotice" w:id="1">
    <w:p w14:paraId="6F1B9942" w14:textId="77777777" w:rsidR="00214D42" w:rsidRDefault="00214D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4D42"/>
    <w:rsid w:val="00215340"/>
    <w:rsid w:val="00217A45"/>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67C87"/>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34D8"/>
    <w:rsid w:val="003C494E"/>
    <w:rsid w:val="003C49C1"/>
    <w:rsid w:val="003C718A"/>
    <w:rsid w:val="003D04F2"/>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135C"/>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0E03"/>
    <w:rsid w:val="007C26AA"/>
    <w:rsid w:val="007C36B0"/>
    <w:rsid w:val="007C5737"/>
    <w:rsid w:val="007C582C"/>
    <w:rsid w:val="007C610B"/>
    <w:rsid w:val="007C64A6"/>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353"/>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6A76"/>
    <w:rsid w:val="008779BC"/>
    <w:rsid w:val="0088031C"/>
    <w:rsid w:val="008806F2"/>
    <w:rsid w:val="00881426"/>
    <w:rsid w:val="00881A08"/>
    <w:rsid w:val="0088308B"/>
    <w:rsid w:val="00885FAE"/>
    <w:rsid w:val="00886667"/>
    <w:rsid w:val="00886F5F"/>
    <w:rsid w:val="00887178"/>
    <w:rsid w:val="00887307"/>
    <w:rsid w:val="008904C8"/>
    <w:rsid w:val="00891073"/>
    <w:rsid w:val="00891183"/>
    <w:rsid w:val="0089194B"/>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1C11"/>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3792"/>
    <w:rsid w:val="00B5490D"/>
    <w:rsid w:val="00B5500F"/>
    <w:rsid w:val="00B55A80"/>
    <w:rsid w:val="00B55D83"/>
    <w:rsid w:val="00B563BB"/>
    <w:rsid w:val="00B56C7A"/>
    <w:rsid w:val="00B62255"/>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C06"/>
    <w:rsid w:val="00B81296"/>
    <w:rsid w:val="00B812BE"/>
    <w:rsid w:val="00B81490"/>
    <w:rsid w:val="00B8209A"/>
    <w:rsid w:val="00B83101"/>
    <w:rsid w:val="00B848E5"/>
    <w:rsid w:val="00B84B2B"/>
    <w:rsid w:val="00B865E1"/>
    <w:rsid w:val="00B8798B"/>
    <w:rsid w:val="00B87BF8"/>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1353"/>
    <w:rsid w:val="00C5391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535"/>
    <w:rsid w:val="00F131F1"/>
    <w:rsid w:val="00F13AC8"/>
    <w:rsid w:val="00F13BC6"/>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943C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35</Pages>
  <Words>32079</Words>
  <Characters>182854</Characters>
  <Application>Microsoft Office Word</Application>
  <DocSecurity>0</DocSecurity>
  <Lines>1523</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99</cp:revision>
  <cp:lastPrinted>2025-06-06T09:23:00Z</cp:lastPrinted>
  <dcterms:created xsi:type="dcterms:W3CDTF">2025-08-30T04:00:00Z</dcterms:created>
  <dcterms:modified xsi:type="dcterms:W3CDTF">2025-09-01T08:33:00Z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