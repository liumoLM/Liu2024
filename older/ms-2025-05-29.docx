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0"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t>Abstract</w:t>
      </w:r>
    </w:p>
    <w:p w14:paraId="3D266436" w14:textId="238F9C4A"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del w:id="1" w:author="Steve Rozen, Ph.D." w:date="2025-05-29T15:40:00Z" w16du:dateUtc="2025-05-29T22:40:00Z">
        <w:r w:rsidRPr="00065370" w:rsidDel="00076D0F">
          <w:rPr>
            <w:rFonts w:ascii="Times New Roman" w:hAnsi="Times New Roman" w:cs="Times New Roman"/>
            <w:sz w:val="24"/>
            <w:szCs w:val="24"/>
          </w:rPr>
          <w:delText xml:space="preserve">these </w:delText>
        </w:r>
      </w:del>
      <w:ins w:id="2" w:author="Steve Rozen, Ph.D." w:date="2025-05-29T15:40:00Z" w16du:dateUtc="2025-05-29T22:40:00Z">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ins>
      <w:r w:rsidRPr="00065370">
        <w:rPr>
          <w:rFonts w:ascii="Times New Roman" w:hAnsi="Times New Roman" w:cs="Times New Roman"/>
          <w:sz w:val="24"/>
          <w:szCs w:val="24"/>
        </w:rPr>
        <w:t xml:space="preserve">processes, can be identified through experimental exposures </w:t>
      </w:r>
      <w:ins w:id="3" w:author="Steve Rozen, Ph.D." w:date="2025-05-29T15:40:00Z" w16du:dateUtc="2025-05-29T22:40:00Z">
        <w:r w:rsidR="00076D0F">
          <w:rPr>
            <w:rFonts w:ascii="Times New Roman" w:hAnsi="Times New Roman" w:cs="Times New Roman"/>
            <w:sz w:val="24"/>
            <w:szCs w:val="24"/>
          </w:rPr>
          <w:t xml:space="preserve">to mutagens </w:t>
        </w:r>
      </w:ins>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del w:id="4" w:author="Steve Rozen, Ph.D." w:date="2025-05-29T15:40:00Z" w16du:dateUtc="2025-05-29T22:40:00Z">
        <w:r w:rsidR="00FC6C4B" w:rsidDel="00076D0F">
          <w:rPr>
            <w:rFonts w:ascii="Times New Roman" w:hAnsi="Times New Roman" w:cs="Times New Roman" w:hint="eastAsia"/>
            <w:sz w:val="24"/>
            <w:szCs w:val="24"/>
          </w:rPr>
          <w:delText xml:space="preserve">sets </w:delText>
        </w:r>
      </w:del>
      <w:ins w:id="5" w:author="Steve Rozen, Ph.D." w:date="2025-05-29T15:40:00Z" w16du:dateUtc="2025-05-29T22:40:00Z">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ins>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del w:id="6" w:author="Steve Rozen, Ph.D." w:date="2025-05-29T15:45:00Z" w16du:dateUtc="2025-05-29T22:45:00Z">
        <w:r w:rsidRPr="00065370" w:rsidDel="00076D0F">
          <w:rPr>
            <w:rFonts w:ascii="Times New Roman" w:hAnsi="Times New Roman" w:cs="Times New Roman"/>
            <w:sz w:val="24"/>
            <w:szCs w:val="24"/>
          </w:rPr>
          <w:delText>the PCAWG (</w:delText>
        </w:r>
      </w:del>
      <w:r w:rsidRPr="00065370">
        <w:rPr>
          <w:rFonts w:ascii="Times New Roman" w:hAnsi="Times New Roman" w:cs="Times New Roman"/>
          <w:sz w:val="24"/>
          <w:szCs w:val="24"/>
        </w:rPr>
        <w:t>Pan-Cancer Analysis of Whole Genomes</w:t>
      </w:r>
      <w:del w:id="7" w:author="Steve Rozen, Ph.D." w:date="2025-05-29T15:45:00Z" w16du:dateUtc="2025-05-29T22:45:00Z">
        <w:r w:rsidRPr="00065370" w:rsidDel="00076D0F">
          <w:rPr>
            <w:rFonts w:ascii="Times New Roman" w:hAnsi="Times New Roman" w:cs="Times New Roman"/>
            <w:sz w:val="24"/>
            <w:szCs w:val="24"/>
          </w:rPr>
          <w:delText>)</w:delText>
        </w:r>
      </w:del>
      <w:r w:rsidRPr="00065370">
        <w:rPr>
          <w:rFonts w:ascii="Times New Roman" w:hAnsi="Times New Roman" w:cs="Times New Roman"/>
          <w:sz w:val="24"/>
          <w:szCs w:val="24"/>
        </w:rPr>
        <w:t xml:space="preserve"> and </w:t>
      </w:r>
      <w:del w:id="8" w:author="Steve Rozen, Ph.D." w:date="2025-05-29T15:45:00Z" w16du:dateUtc="2025-05-29T22:45:00Z">
        <w:r w:rsidR="00327535" w:rsidDel="00076D0F">
          <w:rPr>
            <w:rFonts w:ascii="Times New Roman" w:hAnsi="Times New Roman" w:cs="Times New Roman" w:hint="eastAsia"/>
            <w:sz w:val="24"/>
            <w:szCs w:val="24"/>
          </w:rPr>
          <w:delText xml:space="preserve">the </w:delText>
        </w:r>
        <w:r w:rsidRPr="00065370" w:rsidDel="00076D0F">
          <w:rPr>
            <w:rFonts w:ascii="Times New Roman" w:hAnsi="Times New Roman" w:cs="Times New Roman"/>
            <w:sz w:val="24"/>
            <w:szCs w:val="24"/>
          </w:rPr>
          <w:delText>HMF (</w:delText>
        </w:r>
      </w:del>
      <w:r w:rsidRPr="00065370">
        <w:rPr>
          <w:rFonts w:ascii="Times New Roman" w:hAnsi="Times New Roman" w:cs="Times New Roman"/>
          <w:sz w:val="24"/>
          <w:szCs w:val="24"/>
        </w:rPr>
        <w:t>Hartwig Medical Foundation</w:t>
      </w:r>
      <w:del w:id="9" w:author="Steve Rozen, Ph.D." w:date="2025-05-29T15:45:00Z" w16du:dateUtc="2025-05-29T22:45:00Z">
        <w:r w:rsidRPr="00065370" w:rsidDel="00076D0F">
          <w:rPr>
            <w:rFonts w:ascii="Times New Roman" w:hAnsi="Times New Roman" w:cs="Times New Roman"/>
            <w:sz w:val="24"/>
            <w:szCs w:val="24"/>
          </w:rPr>
          <w:delText>)</w:delText>
        </w:r>
      </w:del>
      <w:r w:rsidRPr="00065370">
        <w:rPr>
          <w:rFonts w:ascii="Times New Roman" w:hAnsi="Times New Roman" w:cs="Times New Roman"/>
          <w:sz w:val="24"/>
          <w:szCs w:val="24"/>
        </w:rPr>
        <w:t xml:space="preserve"> </w:t>
      </w:r>
      <w:del w:id="10" w:author="Steve Rozen, Ph.D." w:date="2025-05-29T15:45:00Z" w16du:dateUtc="2025-05-29T22:45:00Z">
        <w:r w:rsidRPr="00065370" w:rsidDel="00076D0F">
          <w:rPr>
            <w:rFonts w:ascii="Times New Roman" w:hAnsi="Times New Roman" w:cs="Times New Roman"/>
            <w:sz w:val="24"/>
            <w:szCs w:val="24"/>
          </w:rPr>
          <w:delText xml:space="preserve">cohorts </w:delText>
        </w:r>
      </w:del>
      <w:ins w:id="11" w:author="Steve Rozen, Ph.D." w:date="2025-05-29T15:45:00Z" w16du:dateUtc="2025-05-29T22:45:00Z">
        <w:r w:rsidR="00076D0F">
          <w:rPr>
            <w:rFonts w:ascii="Times New Roman" w:hAnsi="Times New Roman" w:cs="Times New Roman"/>
            <w:sz w:val="24"/>
            <w:szCs w:val="24"/>
          </w:rPr>
          <w:t>data set</w:t>
        </w:r>
        <w:r w:rsidR="00076D0F" w:rsidRPr="00065370">
          <w:rPr>
            <w:rFonts w:ascii="Times New Roman" w:hAnsi="Times New Roman" w:cs="Times New Roman"/>
            <w:sz w:val="24"/>
            <w:szCs w:val="24"/>
          </w:rPr>
          <w:t xml:space="preserve"> </w:t>
        </w:r>
      </w:ins>
      <w:r w:rsidRPr="00065370">
        <w:rPr>
          <w:rFonts w:ascii="Times New Roman" w:hAnsi="Times New Roman" w:cs="Times New Roman"/>
          <w:sz w:val="24"/>
          <w:szCs w:val="24"/>
        </w:rPr>
        <w:t xml:space="preserve">to create a comprehensive collection of ID (small insertions and deletion) mutational </w:t>
      </w:r>
      <w:proofErr w:type="gramStart"/>
      <w:r w:rsidRPr="00065370">
        <w:rPr>
          <w:rFonts w:ascii="Times New Roman" w:hAnsi="Times New Roman" w:cs="Times New Roman"/>
          <w:sz w:val="24"/>
          <w:szCs w:val="24"/>
        </w:rPr>
        <w:t xml:space="preserve">signatures </w:t>
      </w:r>
      <w:ins w:id="12" w:author="Steve Rozen, Ph.D." w:date="2025-05-29T16:35:00Z" w16du:dateUtc="2025-05-29T23:35:00Z">
        <w:r w:rsidR="00A81DE2">
          <w:rPr>
            <w:rFonts w:ascii="Times New Roman" w:hAnsi="Times New Roman" w:cs="Times New Roman"/>
            <w:sz w:val="24"/>
            <w:szCs w:val="24"/>
          </w:rPr>
          <w:t>.</w:t>
        </w:r>
      </w:ins>
      <w:r w:rsidRPr="00065370">
        <w:rPr>
          <w:rFonts w:ascii="Times New Roman" w:hAnsi="Times New Roman" w:cs="Times New Roman"/>
          <w:sz w:val="24"/>
          <w:szCs w:val="24"/>
        </w:rPr>
        <w:t>using</w:t>
      </w:r>
      <w:proofErr w:type="gramEnd"/>
      <w:r w:rsidRPr="00065370">
        <w:rPr>
          <w:rFonts w:ascii="Times New Roman" w:hAnsi="Times New Roman" w:cs="Times New Roman"/>
          <w:sz w:val="24"/>
          <w:szCs w:val="24"/>
        </w:rPr>
        <w:t xml:space="preserve"> </w:t>
      </w:r>
      <w:ins w:id="13" w:author="Steve Rozen, Ph.D." w:date="2025-05-29T15:43:00Z" w16du:dateUtc="2025-05-29T22:43:00Z">
        <w:r w:rsidR="00076D0F">
          <w:rPr>
            <w:rFonts w:ascii="Times New Roman" w:hAnsi="Times New Roman" w:cs="Times New Roman"/>
            <w:sz w:val="24"/>
            <w:szCs w:val="24"/>
          </w:rPr>
          <w:t>two schemes for classifying indel m</w:t>
        </w:r>
      </w:ins>
      <w:ins w:id="14" w:author="Steve Rozen, Ph.D." w:date="2025-05-29T15:44:00Z" w16du:dateUtc="2025-05-29T22:44:00Z">
        <w:r w:rsidR="00076D0F">
          <w:rPr>
            <w:rFonts w:ascii="Times New Roman" w:hAnsi="Times New Roman" w:cs="Times New Roman"/>
            <w:sz w:val="24"/>
            <w:szCs w:val="24"/>
          </w:rPr>
          <w:t xml:space="preserve">utations. </w:t>
        </w:r>
      </w:ins>
      <w:ins w:id="15" w:author="Steve Rozen, Ph.D." w:date="2025-05-29T16:35:00Z" w16du:dateUtc="2025-05-29T23:35:00Z">
        <w:r w:rsidR="00A81DE2">
          <w:rPr>
            <w:rFonts w:ascii="Times New Roman" w:hAnsi="Times New Roman" w:cs="Times New Roman"/>
            <w:sz w:val="24"/>
            <w:szCs w:val="24"/>
          </w:rPr>
          <w:t>We used</w:t>
        </w:r>
      </w:ins>
      <w:del w:id="16" w:author="Steve Rozen, Ph.D." w:date="2025-05-29T16:35:00Z" w16du:dateUtc="2025-05-29T23:35:00Z">
        <w:r w:rsidRPr="00065370" w:rsidDel="00A81DE2">
          <w:rPr>
            <w:rFonts w:ascii="Times New Roman" w:hAnsi="Times New Roman" w:cs="Times New Roman"/>
            <w:sz w:val="24"/>
            <w:szCs w:val="24"/>
          </w:rPr>
          <w:delText>a</w:delText>
        </w:r>
      </w:del>
      <w:r w:rsidRPr="00065370">
        <w:rPr>
          <w:rFonts w:ascii="Times New Roman" w:hAnsi="Times New Roman" w:cs="Times New Roman"/>
          <w:sz w:val="24"/>
          <w:szCs w:val="24"/>
        </w:rPr>
        <w:t xml:space="preserve"> hierarchical</w:t>
      </w:r>
      <w:ins w:id="17" w:author="Steve Rozen, Ph.D." w:date="2025-05-29T16:35:00Z" w16du:dateUtc="2025-05-29T23:35:00Z">
        <w:r w:rsidR="00A81DE2">
          <w:rPr>
            <w:rFonts w:ascii="Times New Roman" w:hAnsi="Times New Roman" w:cs="Times New Roman"/>
            <w:sz w:val="24"/>
            <w:szCs w:val="24"/>
          </w:rPr>
          <w:t>-</w:t>
        </w:r>
      </w:ins>
      <w:del w:id="18" w:author="Steve Rozen, Ph.D." w:date="2025-05-29T16:35:00Z" w16du:dateUtc="2025-05-29T23:35:00Z">
        <w:r w:rsidRPr="00065370" w:rsidDel="00A81DE2">
          <w:rPr>
            <w:rFonts w:ascii="Times New Roman" w:hAnsi="Times New Roman" w:cs="Times New Roman"/>
            <w:sz w:val="24"/>
            <w:szCs w:val="24"/>
          </w:rPr>
          <w:delText xml:space="preserve"> </w:delText>
        </w:r>
      </w:del>
      <w:r w:rsidRPr="00065370">
        <w:rPr>
          <w:rFonts w:ascii="Times New Roman" w:hAnsi="Times New Roman" w:cs="Times New Roman"/>
          <w:sz w:val="24"/>
          <w:szCs w:val="24"/>
        </w:rPr>
        <w:t>Dirichlet</w:t>
      </w:r>
      <w:ins w:id="19" w:author="Steve Rozen, Ph.D." w:date="2025-05-29T16:35:00Z" w16du:dateUtc="2025-05-29T23:35:00Z">
        <w:r w:rsidR="00A81DE2">
          <w:rPr>
            <w:rFonts w:ascii="Times New Roman" w:hAnsi="Times New Roman" w:cs="Times New Roman"/>
            <w:sz w:val="24"/>
            <w:szCs w:val="24"/>
          </w:rPr>
          <w:t>-</w:t>
        </w:r>
      </w:ins>
      <w:del w:id="20" w:author="Steve Rozen, Ph.D." w:date="2025-05-29T16:35:00Z" w16du:dateUtc="2025-05-29T23:35:00Z">
        <w:r w:rsidRPr="00065370" w:rsidDel="00A81DE2">
          <w:rPr>
            <w:rFonts w:ascii="Times New Roman" w:hAnsi="Times New Roman" w:cs="Times New Roman"/>
            <w:sz w:val="24"/>
            <w:szCs w:val="24"/>
          </w:rPr>
          <w:delText xml:space="preserve"> </w:delText>
        </w:r>
      </w:del>
      <w:r w:rsidRPr="00065370">
        <w:rPr>
          <w:rFonts w:ascii="Times New Roman" w:hAnsi="Times New Roman" w:cs="Times New Roman"/>
          <w:sz w:val="24"/>
          <w:szCs w:val="24"/>
        </w:rPr>
        <w:t>process-based approach</w:t>
      </w:r>
      <w:ins w:id="21" w:author="Steve Rozen, Ph.D." w:date="2025-05-29T16:35:00Z" w16du:dateUtc="2025-05-29T23:35:00Z">
        <w:r w:rsidR="00A81DE2">
          <w:rPr>
            <w:rFonts w:ascii="Times New Roman" w:hAnsi="Times New Roman" w:cs="Times New Roman"/>
            <w:sz w:val="24"/>
            <w:szCs w:val="24"/>
          </w:rPr>
          <w:t xml:space="preserve"> to discover signatures according to two </w:t>
        </w:r>
      </w:ins>
      <w:ins w:id="22" w:author="Steve Rozen, Ph.D." w:date="2025-05-29T16:38:00Z" w16du:dateUtc="2025-05-29T23:38:00Z">
        <w:r w:rsidR="00A81DE2">
          <w:rPr>
            <w:rFonts w:ascii="Times New Roman" w:hAnsi="Times New Roman" w:cs="Times New Roman"/>
            <w:sz w:val="24"/>
            <w:szCs w:val="24"/>
          </w:rPr>
          <w:t>systems</w:t>
        </w:r>
      </w:ins>
      <w:ins w:id="23" w:author="Steve Rozen, Ph.D." w:date="2025-05-29T16:36:00Z" w16du:dateUtc="2025-05-29T23:36:00Z">
        <w:r w:rsidR="00A81DE2">
          <w:rPr>
            <w:rFonts w:ascii="Times New Roman" w:hAnsi="Times New Roman" w:cs="Times New Roman"/>
            <w:sz w:val="24"/>
            <w:szCs w:val="24"/>
          </w:rPr>
          <w:t xml:space="preserve"> for classifying indels, and we elucidated the correspondences betw</w:t>
        </w:r>
      </w:ins>
      <w:ins w:id="24" w:author="Steve Rozen, Ph.D." w:date="2025-05-29T16:37:00Z" w16du:dateUtc="2025-05-29T23:37:00Z">
        <w:r w:rsidR="00A81DE2">
          <w:rPr>
            <w:rFonts w:ascii="Times New Roman" w:hAnsi="Times New Roman" w:cs="Times New Roman"/>
            <w:sz w:val="24"/>
            <w:szCs w:val="24"/>
          </w:rPr>
          <w:t xml:space="preserve">een the </w:t>
        </w:r>
      </w:ins>
      <w:ins w:id="25" w:author="Steve Rozen, Ph.D." w:date="2025-05-29T16:39:00Z" w16du:dateUtc="2025-05-29T23:39:00Z">
        <w:r w:rsidR="00A81DE2">
          <w:rPr>
            <w:rFonts w:ascii="Times New Roman" w:hAnsi="Times New Roman" w:cs="Times New Roman"/>
            <w:sz w:val="24"/>
            <w:szCs w:val="24"/>
          </w:rPr>
          <w:t>systems</w:t>
        </w:r>
      </w:ins>
      <w:ins w:id="26" w:author="Steve Rozen, Ph.D." w:date="2025-05-29T16:37:00Z" w16du:dateUtc="2025-05-29T23:37:00Z">
        <w:r w:rsidR="00A81DE2">
          <w:rPr>
            <w:rFonts w:ascii="Times New Roman" w:hAnsi="Times New Roman" w:cs="Times New Roman"/>
            <w:sz w:val="24"/>
            <w:szCs w:val="24"/>
          </w:rPr>
          <w:t xml:space="preserve"> for both known and novel </w:t>
        </w:r>
      </w:ins>
      <w:ins w:id="27" w:author="Steve Rozen, Ph.D." w:date="2025-05-29T16:38:00Z" w16du:dateUtc="2025-05-29T23:38:00Z">
        <w:r w:rsidR="00A81DE2">
          <w:rPr>
            <w:rFonts w:ascii="Times New Roman" w:hAnsi="Times New Roman" w:cs="Times New Roman"/>
            <w:sz w:val="24"/>
            <w:szCs w:val="24"/>
          </w:rPr>
          <w:t>signatures</w:t>
        </w:r>
      </w:ins>
      <w:del w:id="28" w:author="Steve Rozen, Ph.D." w:date="2025-05-29T16:36:00Z" w16du:dateUtc="2025-05-29T23:36:00Z">
        <w:r w:rsidRPr="00065370" w:rsidDel="00A81DE2">
          <w:rPr>
            <w:rFonts w:ascii="Times New Roman" w:hAnsi="Times New Roman" w:cs="Times New Roman"/>
            <w:sz w:val="24"/>
            <w:szCs w:val="24"/>
          </w:rPr>
          <w:delText xml:space="preserve">. </w:delText>
        </w:r>
      </w:del>
      <w:del w:id="29" w:author="Steve Rozen, Ph.D." w:date="2025-05-29T16:38:00Z" w16du:dateUtc="2025-05-29T23:38:00Z">
        <w:r w:rsidRPr="00065370" w:rsidDel="00A81DE2">
          <w:rPr>
            <w:rFonts w:ascii="Times New Roman" w:hAnsi="Times New Roman" w:cs="Times New Roman"/>
            <w:sz w:val="24"/>
            <w:szCs w:val="24"/>
          </w:rPr>
          <w:delText>This analysis led to the</w:delText>
        </w:r>
      </w:del>
      <w:r w:rsidRPr="00065370">
        <w:rPr>
          <w:rFonts w:ascii="Times New Roman" w:hAnsi="Times New Roman" w:cs="Times New Roman"/>
          <w:sz w:val="24"/>
          <w:szCs w:val="24"/>
        </w:rPr>
        <w:t xml:space="preserve"> </w:t>
      </w:r>
      <w:ins w:id="30" w:author="Steve Rozen, Ph.D." w:date="2025-05-29T16:38:00Z" w16du:dateUtc="2025-05-29T23:38:00Z">
        <w:r w:rsidR="00A81DE2">
          <w:rPr>
            <w:rFonts w:ascii="Times New Roman" w:hAnsi="Times New Roman" w:cs="Times New Roman"/>
            <w:sz w:val="24"/>
            <w:szCs w:val="24"/>
          </w:rPr>
          <w:t xml:space="preserve">We </w:t>
        </w:r>
      </w:ins>
      <w:r w:rsidRPr="00065370">
        <w:rPr>
          <w:rFonts w:ascii="Times New Roman" w:hAnsi="Times New Roman" w:cs="Times New Roman"/>
          <w:sz w:val="24"/>
          <w:szCs w:val="24"/>
        </w:rPr>
        <w:t>identif</w:t>
      </w:r>
      <w:ins w:id="31" w:author="Steve Rozen, Ph.D." w:date="2025-05-29T16:38:00Z" w16du:dateUtc="2025-05-29T23:38:00Z">
        <w:r w:rsidR="00A81DE2">
          <w:rPr>
            <w:rFonts w:ascii="Times New Roman" w:hAnsi="Times New Roman" w:cs="Times New Roman"/>
            <w:sz w:val="24"/>
            <w:szCs w:val="24"/>
          </w:rPr>
          <w:t xml:space="preserve">ied </w:t>
        </w:r>
      </w:ins>
      <w:del w:id="32" w:author="Steve Rozen, Ph.D." w:date="2025-05-29T16:38:00Z" w16du:dateUtc="2025-05-29T23:38:00Z">
        <w:r w:rsidRPr="00065370" w:rsidDel="00A81DE2">
          <w:rPr>
            <w:rFonts w:ascii="Times New Roman" w:hAnsi="Times New Roman" w:cs="Times New Roman"/>
            <w:sz w:val="24"/>
            <w:szCs w:val="24"/>
          </w:rPr>
          <w:delText>ication of</w:delText>
        </w:r>
      </w:del>
      <w:del w:id="33" w:author="Steve Rozen, Ph.D." w:date="2025-05-29T16:47:00Z" w16du:dateUtc="2025-05-29T23:47:00Z">
        <w:r w:rsidRPr="00065370" w:rsidDel="00AC0224">
          <w:rPr>
            <w:rFonts w:ascii="Times New Roman" w:hAnsi="Times New Roman" w:cs="Times New Roman"/>
            <w:sz w:val="24"/>
            <w:szCs w:val="24"/>
          </w:rPr>
          <w:delText xml:space="preserve"> </w:delText>
        </w:r>
      </w:del>
      <w:r w:rsidRPr="00065370">
        <w:rPr>
          <w:rFonts w:ascii="Times New Roman" w:hAnsi="Times New Roman" w:cs="Times New Roman"/>
          <w:sz w:val="24"/>
          <w:szCs w:val="24"/>
        </w:rPr>
        <w:t xml:space="preserve">15 </w:t>
      </w:r>
      <w:ins w:id="34" w:author="Steve Rozen, Ph.D." w:date="2025-05-29T16:38:00Z" w16du:dateUtc="2025-05-29T23:38:00Z">
        <w:r w:rsidR="00A81DE2">
          <w:rPr>
            <w:rFonts w:ascii="Times New Roman" w:hAnsi="Times New Roman" w:cs="Times New Roman"/>
            <w:sz w:val="24"/>
            <w:szCs w:val="24"/>
          </w:rPr>
          <w:t xml:space="preserve">signatures that were novel </w:t>
        </w:r>
      </w:ins>
      <w:ins w:id="35" w:author="Steve Rozen, Ph.D." w:date="2025-05-29T16:39:00Z" w16du:dateUtc="2025-05-29T23:39:00Z">
        <w:r w:rsidR="00A81DE2">
          <w:rPr>
            <w:rFonts w:ascii="Times New Roman" w:hAnsi="Times New Roman" w:cs="Times New Roman"/>
            <w:sz w:val="24"/>
            <w:szCs w:val="24"/>
          </w:rPr>
          <w:t>in both systems</w:t>
        </w:r>
      </w:ins>
      <w:del w:id="36" w:author="Steve Rozen, Ph.D." w:date="2025-05-29T16:39:00Z" w16du:dateUtc="2025-05-29T23:39:00Z">
        <w:r w:rsidRPr="00065370" w:rsidDel="00A81DE2">
          <w:rPr>
            <w:rFonts w:ascii="Times New Roman" w:hAnsi="Times New Roman" w:cs="Times New Roman"/>
            <w:sz w:val="24"/>
            <w:szCs w:val="24"/>
          </w:rPr>
          <w:delText>novel signatures</w:delText>
        </w:r>
      </w:del>
      <w:r w:rsidRPr="00065370">
        <w:rPr>
          <w:rFonts w:ascii="Times New Roman" w:hAnsi="Times New Roman" w:cs="Times New Roman"/>
          <w:sz w:val="24"/>
          <w:szCs w:val="24"/>
        </w:rPr>
        <w:t xml:space="preserve">, </w:t>
      </w:r>
      <w:ins w:id="37" w:author="Steve Rozen, Ph.D." w:date="2025-05-29T16:39:00Z" w16du:dateUtc="2025-05-29T23:39:00Z">
        <w:r w:rsidR="00A81DE2">
          <w:rPr>
            <w:rFonts w:ascii="Times New Roman" w:hAnsi="Times New Roman" w:cs="Times New Roman"/>
            <w:sz w:val="24"/>
            <w:szCs w:val="24"/>
          </w:rPr>
          <w:t xml:space="preserve">and we re-identified </w:t>
        </w:r>
      </w:ins>
      <w:del w:id="38" w:author="Steve Rozen, Ph.D." w:date="2025-05-29T16:39:00Z" w16du:dateUtc="2025-05-29T23:39:00Z">
        <w:r w:rsidRPr="00065370" w:rsidDel="00A81DE2">
          <w:rPr>
            <w:rFonts w:ascii="Times New Roman" w:hAnsi="Times New Roman" w:cs="Times New Roman"/>
            <w:sz w:val="24"/>
            <w:szCs w:val="24"/>
          </w:rPr>
          <w:delText xml:space="preserve">in addition to the </w:delText>
        </w:r>
      </w:del>
      <w:r w:rsidRPr="00065370">
        <w:rPr>
          <w:rFonts w:ascii="Times New Roman" w:hAnsi="Times New Roman" w:cs="Times New Roman"/>
          <w:sz w:val="24"/>
          <w:szCs w:val="24"/>
        </w:rPr>
        <w:t xml:space="preserve">23 </w:t>
      </w:r>
      <w:ins w:id="39" w:author="Steve Rozen, Ph.D." w:date="2025-05-29T16:40:00Z" w16du:dateUtc="2025-05-29T23:40:00Z">
        <w:r w:rsidR="00A81DE2">
          <w:rPr>
            <w:rFonts w:ascii="Times New Roman" w:hAnsi="Times New Roman" w:cs="Times New Roman"/>
            <w:sz w:val="24"/>
            <w:szCs w:val="24"/>
          </w:rPr>
          <w:t>signatures in the indel classification system used in</w:t>
        </w:r>
      </w:ins>
      <w:ins w:id="40" w:author="Steve Rozen, Ph.D." w:date="2025-05-29T16:41:00Z" w16du:dateUtc="2025-05-29T23:41:00Z">
        <w:r w:rsidR="00A81DE2">
          <w:rPr>
            <w:rFonts w:ascii="Times New Roman" w:hAnsi="Times New Roman" w:cs="Times New Roman"/>
            <w:sz w:val="24"/>
            <w:szCs w:val="24"/>
          </w:rPr>
          <w:t xml:space="preserve"> the</w:t>
        </w:r>
      </w:ins>
      <w:del w:id="41" w:author="Steve Rozen, Ph.D." w:date="2025-05-29T16:41:00Z" w16du:dateUtc="2025-05-29T23:41:00Z">
        <w:r w:rsidRPr="00065370" w:rsidDel="00A81DE2">
          <w:rPr>
            <w:rFonts w:ascii="Times New Roman" w:hAnsi="Times New Roman" w:cs="Times New Roman"/>
            <w:sz w:val="24"/>
            <w:szCs w:val="24"/>
          </w:rPr>
          <w:delText>currently cataloged in</w:delText>
        </w:r>
      </w:del>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ins w:id="42" w:author="Steve Rozen, Ph.D." w:date="2025-05-29T16:48:00Z" w16du:dateUtc="2025-05-29T23:48:00Z">
        <w:r w:rsidR="00AC0224">
          <w:rPr>
            <w:rFonts w:ascii="Times New Roman" w:hAnsi="Times New Roman" w:cs="Times New Roman"/>
            <w:sz w:val="24"/>
            <w:szCs w:val="24"/>
          </w:rPr>
          <w:t xml:space="preserve">in cell-lines experiments </w:t>
        </w:r>
      </w:ins>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w:t>
      </w:r>
      <w:del w:id="43" w:author="Steve Rozen, Ph.D." w:date="2025-05-29T16:48:00Z" w16du:dateUtc="2025-05-29T23:48:00Z">
        <w:r w:rsidR="00814D3A" w:rsidDel="00AC0224">
          <w:rPr>
            <w:rFonts w:ascii="Times New Roman" w:hAnsi="Times New Roman" w:cs="Times New Roman" w:hint="eastAsia"/>
            <w:sz w:val="24"/>
            <w:szCs w:val="24"/>
          </w:rPr>
          <w:delText xml:space="preserve"> in cell-line experiments</w:delText>
        </w:r>
      </w:del>
      <w:r w:rsidR="00814D3A">
        <w:rPr>
          <w:rFonts w:ascii="Times New Roman" w:hAnsi="Times New Roman" w:cs="Times New Roman" w:hint="eastAsia"/>
          <w:sz w:val="24"/>
          <w:szCs w:val="24"/>
        </w:rPr>
        <w:t xml:space="preserve"> that </w:t>
      </w:r>
      <w:r w:rsidRPr="00065370">
        <w:rPr>
          <w:rFonts w:ascii="Times New Roman" w:hAnsi="Times New Roman" w:cs="Times New Roman"/>
          <w:sz w:val="24"/>
          <w:szCs w:val="24"/>
        </w:rPr>
        <w:t>one</w:t>
      </w:r>
      <w:del w:id="44" w:author="Steve Rozen, Ph.D." w:date="2025-05-29T16:41:00Z" w16du:dateUtc="2025-05-29T23:41:00Z">
        <w:r w:rsidRPr="00065370" w:rsidDel="00A81DE2">
          <w:rPr>
            <w:rFonts w:ascii="Times New Roman" w:hAnsi="Times New Roman" w:cs="Times New Roman"/>
            <w:sz w:val="24"/>
            <w:szCs w:val="24"/>
          </w:rPr>
          <w:delText xml:space="preserve"> </w:delText>
        </w:r>
        <w:r w:rsidR="00761EAE" w:rsidDel="00A81DE2">
          <w:rPr>
            <w:rFonts w:ascii="Times New Roman" w:hAnsi="Times New Roman" w:cs="Times New Roman" w:hint="eastAsia"/>
            <w:sz w:val="24"/>
            <w:szCs w:val="24"/>
          </w:rPr>
          <w:delText>of the</w:delText>
        </w:r>
      </w:del>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novel signature</w:t>
      </w:r>
      <w:del w:id="45" w:author="Steve Rozen, Ph.D." w:date="2025-05-29T16:41:00Z" w16du:dateUtc="2025-05-29T23:41:00Z">
        <w:r w:rsidR="00761EAE" w:rsidDel="00A81DE2">
          <w:rPr>
            <w:rFonts w:ascii="Times New Roman" w:hAnsi="Times New Roman" w:cs="Times New Roman" w:hint="eastAsia"/>
            <w:sz w:val="24"/>
            <w:szCs w:val="24"/>
          </w:rPr>
          <w:delText>s</w:delText>
        </w:r>
      </w:del>
      <w:del w:id="46" w:author="Steve Rozen, Ph.D." w:date="2025-05-29T16:48:00Z" w16du:dateUtc="2025-05-29T23:48:00Z">
        <w:r w:rsidR="00814D3A" w:rsidDel="00AC0224">
          <w:rPr>
            <w:rFonts w:ascii="Times New Roman" w:hAnsi="Times New Roman" w:cs="Times New Roman" w:hint="eastAsia"/>
            <w:sz w:val="24"/>
            <w:szCs w:val="24"/>
          </w:rPr>
          <w:delText xml:space="preserve"> that we identified</w:delText>
        </w:r>
      </w:del>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ins w:id="47" w:author="Steve Rozen, Ph.D." w:date="2025-05-29T16:41:00Z" w16du:dateUtc="2025-05-29T23:41:00Z">
        <w:r w:rsidR="00A81DE2">
          <w:rPr>
            <w:rFonts w:ascii="Times New Roman" w:hAnsi="Times New Roman" w:cs="Times New Roman"/>
            <w:sz w:val="24"/>
            <w:szCs w:val="24"/>
          </w:rPr>
          <w:t>t</w:t>
        </w:r>
      </w:ins>
      <w:del w:id="48" w:author="Steve Rozen, Ph.D." w:date="2025-05-29T16:41:00Z" w16du:dateUtc="2025-05-29T23:41:00Z">
        <w:r w:rsidR="002B316E" w:rsidDel="00A81DE2">
          <w:rPr>
            <w:rFonts w:ascii="Times New Roman" w:hAnsi="Times New Roman" w:cs="Times New Roman" w:hint="eastAsia"/>
            <w:sz w:val="24"/>
            <w:szCs w:val="24"/>
          </w:rPr>
          <w:delText>T</w:delText>
        </w:r>
      </w:del>
      <w:r w:rsidR="002B316E">
        <w:rPr>
          <w:rFonts w:ascii="Times New Roman" w:hAnsi="Times New Roman" w:cs="Times New Roman" w:hint="eastAsia"/>
          <w:sz w:val="24"/>
          <w:szCs w:val="24"/>
        </w:rPr>
        <w: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ins w:id="49" w:author="Steve Rozen, Ph.D." w:date="2025-05-29T16:42:00Z" w16du:dateUtc="2025-05-29T23:42:00Z">
        <w:r w:rsidR="00A81DE2">
          <w:rPr>
            <w:rFonts w:ascii="Times New Roman" w:hAnsi="Times New Roman" w:cs="Times New Roman"/>
            <w:sz w:val="24"/>
            <w:szCs w:val="24"/>
          </w:rPr>
          <w:t xml:space="preserve"> &lt;steve check the terminology for the top1 </w:t>
        </w:r>
        <w:proofErr w:type="spellStart"/>
        <w:r w:rsidR="00A81DE2">
          <w:rPr>
            <w:rFonts w:ascii="Times New Roman" w:hAnsi="Times New Roman" w:cs="Times New Roman"/>
            <w:sz w:val="24"/>
            <w:szCs w:val="24"/>
          </w:rPr>
          <w:t>assoc</w:t>
        </w:r>
        <w:proofErr w:type="spellEnd"/>
        <w:r w:rsidR="00A81DE2">
          <w:rPr>
            <w:rFonts w:ascii="Times New Roman" w:hAnsi="Times New Roman" w:cs="Times New Roman"/>
            <w:sz w:val="24"/>
            <w:szCs w:val="24"/>
          </w:rPr>
          <w:t xml:space="preserve"> mutagenesis, it is not clear&gt;</w:t>
        </w:r>
      </w:ins>
      <w:r w:rsidRPr="00065370">
        <w:rPr>
          <w:rFonts w:ascii="Times New Roman" w:hAnsi="Times New Roman" w:cs="Times New Roman"/>
          <w:sz w:val="24"/>
          <w:szCs w:val="24"/>
        </w:rPr>
        <w:t xml:space="preserve">. </w:t>
      </w:r>
      <w:del w:id="50" w:author="Steve Rozen, Ph.D." w:date="2025-05-29T16:42:00Z" w16du:dateUtc="2025-05-29T23:42:00Z">
        <w:r w:rsidRPr="00065370" w:rsidDel="00A81DE2">
          <w:rPr>
            <w:rFonts w:ascii="Times New Roman" w:hAnsi="Times New Roman" w:cs="Times New Roman"/>
            <w:sz w:val="24"/>
            <w:szCs w:val="24"/>
          </w:rPr>
          <w:delText xml:space="preserve">Moreover, we identified </w:delText>
        </w:r>
        <w:r w:rsidR="00BC6FC4" w:rsidDel="00A81DE2">
          <w:rPr>
            <w:rFonts w:ascii="Times New Roman" w:hAnsi="Times New Roman" w:cs="Times New Roman" w:hint="eastAsia"/>
            <w:sz w:val="24"/>
            <w:szCs w:val="24"/>
          </w:rPr>
          <w:delText>four</w:delText>
        </w:r>
      </w:del>
      <w:ins w:id="51" w:author="Steve Rozen, Ph.D." w:date="2025-05-29T16:42:00Z" w16du:dateUtc="2025-05-29T23:42:00Z">
        <w:r w:rsidR="00A81DE2">
          <w:rPr>
            <w:rFonts w:ascii="Times New Roman" w:hAnsi="Times New Roman" w:cs="Times New Roman"/>
            <w:sz w:val="24"/>
            <w:szCs w:val="24"/>
          </w:rPr>
          <w:t xml:space="preserve">Among the novel signatures, </w:t>
        </w:r>
      </w:ins>
      <w:del w:id="52" w:author="Steve Rozen, Ph.D." w:date="2025-05-29T16:43:00Z" w16du:dateUtc="2025-05-29T23:43:00Z">
        <w:r w:rsidRPr="00065370" w:rsidDel="00A81DE2">
          <w:rPr>
            <w:rFonts w:ascii="Times New Roman" w:hAnsi="Times New Roman" w:cs="Times New Roman"/>
            <w:sz w:val="24"/>
            <w:szCs w:val="24"/>
          </w:rPr>
          <w:delText xml:space="preserve"> new </w:delText>
        </w:r>
        <w:r w:rsidR="00814D3A" w:rsidDel="00A81DE2">
          <w:rPr>
            <w:rFonts w:ascii="Times New Roman" w:hAnsi="Times New Roman" w:cs="Times New Roman" w:hint="eastAsia"/>
            <w:sz w:val="24"/>
            <w:szCs w:val="24"/>
          </w:rPr>
          <w:delText>signatures,</w:delText>
        </w:r>
      </w:del>
      <w:ins w:id="53" w:author="Steve Rozen, Ph.D." w:date="2025-05-29T16:43:00Z" w16du:dateUtc="2025-05-29T23:43:00Z">
        <w:r w:rsidR="00A81DE2">
          <w:rPr>
            <w:rFonts w:ascii="Times New Roman" w:hAnsi="Times New Roman" w:cs="Times New Roman"/>
            <w:sz w:val="24"/>
            <w:szCs w:val="24"/>
          </w:rPr>
          <w:t>four</w:t>
        </w:r>
      </w:ins>
      <w:ins w:id="54" w:author="Steve Rozen, Ph.D." w:date="2025-05-29T16:49:00Z" w16du:dateUtc="2025-05-29T23:49:00Z">
        <w:r w:rsidR="00AC0224">
          <w:rPr>
            <w:rFonts w:ascii="Times New Roman" w:hAnsi="Times New Roman" w:cs="Times New Roman"/>
            <w:sz w:val="24"/>
            <w:szCs w:val="24"/>
          </w:rPr>
          <w:t>,</w:t>
        </w:r>
      </w:ins>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ins w:id="55" w:author="Steve Rozen, Ph.D." w:date="2025-05-29T16:43:00Z" w16du:dateUtc="2025-05-29T23:43:00Z">
        <w:r w:rsidR="00A81DE2">
          <w:rPr>
            <w:rFonts w:ascii="Times New Roman" w:hAnsi="Times New Roman" w:cs="Times New Roman"/>
            <w:sz w:val="24"/>
            <w:szCs w:val="24"/>
          </w:rPr>
          <w:t xml:space="preserve">occurred </w:t>
        </w:r>
      </w:ins>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ins w:id="56" w:author="Steve Rozen, Ph.D." w:date="2025-05-29T16:49:00Z" w16du:dateUtc="2025-05-29T23:49:00Z">
        <w:r w:rsidR="00AC0224">
          <w:rPr>
            <w:rFonts w:ascii="Times New Roman" w:hAnsi="Times New Roman" w:cs="Times New Roman"/>
            <w:sz w:val="24"/>
            <w:szCs w:val="24"/>
          </w:rPr>
          <w:t>, &lt;maybe add: which were analyzed mo</w:t>
        </w:r>
      </w:ins>
      <w:ins w:id="57" w:author="Steve Rozen, Ph.D." w:date="2025-05-29T16:50:00Z" w16du:dateUtc="2025-05-29T23:50:00Z">
        <w:r w:rsidR="00AC0224">
          <w:rPr>
            <w:rFonts w:ascii="Times New Roman" w:hAnsi="Times New Roman" w:cs="Times New Roman"/>
            <w:sz w:val="24"/>
            <w:szCs w:val="24"/>
          </w:rPr>
          <w:t>re extensively here than in previous studies&gt;</w:t>
        </w:r>
      </w:ins>
      <w:r w:rsidRPr="00065370">
        <w:rPr>
          <w:rFonts w:ascii="Times New Roman" w:hAnsi="Times New Roman" w:cs="Times New Roman"/>
          <w:sz w:val="24"/>
          <w:szCs w:val="24"/>
        </w:rPr>
        <w:t xml:space="preserve">. Notably, </w:t>
      </w:r>
      <w:ins w:id="58" w:author="Steve Rozen, Ph.D." w:date="2025-05-29T16:43:00Z" w16du:dateUtc="2025-05-29T23:43:00Z">
        <w:r w:rsidR="00A81DE2">
          <w:rPr>
            <w:rFonts w:ascii="Times New Roman" w:hAnsi="Times New Roman" w:cs="Times New Roman"/>
            <w:sz w:val="24"/>
            <w:szCs w:val="24"/>
          </w:rPr>
          <w:t xml:space="preserve">the prevalences of </w:t>
        </w:r>
      </w:ins>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w:t>
      </w:r>
      <w:del w:id="59" w:author="Steve Rozen, Ph.D." w:date="2025-05-29T16:44:00Z" w16du:dateUtc="2025-05-29T23:44:00Z">
        <w:r w:rsidRPr="00065370" w:rsidDel="00A81DE2">
          <w:rPr>
            <w:rFonts w:ascii="Times New Roman" w:hAnsi="Times New Roman" w:cs="Times New Roman"/>
            <w:sz w:val="24"/>
            <w:szCs w:val="24"/>
          </w:rPr>
          <w:delText xml:space="preserve">demonstrated significant </w:delText>
        </w:r>
      </w:del>
      <w:r w:rsidR="00814D3A">
        <w:rPr>
          <w:rFonts w:ascii="Times New Roman" w:hAnsi="Times New Roman" w:cs="Times New Roman"/>
          <w:sz w:val="24"/>
          <w:szCs w:val="24"/>
        </w:rPr>
        <w:t>differe</w:t>
      </w:r>
      <w:ins w:id="60" w:author="Steve Rozen, Ph.D." w:date="2025-05-29T16:44:00Z" w16du:dateUtc="2025-05-29T23:44:00Z">
        <w:r w:rsidR="00A81DE2">
          <w:rPr>
            <w:rFonts w:ascii="Times New Roman" w:hAnsi="Times New Roman" w:cs="Times New Roman"/>
            <w:sz w:val="24"/>
            <w:szCs w:val="24"/>
          </w:rPr>
          <w:t xml:space="preserve">d </w:t>
        </w:r>
      </w:ins>
      <w:del w:id="61" w:author="Steve Rozen, Ph.D." w:date="2025-05-29T16:44:00Z" w16du:dateUtc="2025-05-29T23:44:00Z">
        <w:r w:rsidR="00814D3A" w:rsidDel="00A81DE2">
          <w:rPr>
            <w:rFonts w:ascii="Times New Roman" w:hAnsi="Times New Roman" w:cs="Times New Roman"/>
            <w:sz w:val="24"/>
            <w:szCs w:val="24"/>
          </w:rPr>
          <w:delText>nces</w:delText>
        </w:r>
        <w:r w:rsidR="00814D3A" w:rsidDel="00A81DE2">
          <w:rPr>
            <w:rFonts w:ascii="Times New Roman" w:hAnsi="Times New Roman" w:cs="Times New Roman" w:hint="eastAsia"/>
            <w:sz w:val="24"/>
            <w:szCs w:val="24"/>
          </w:rPr>
          <w:delText xml:space="preserve"> in </w:delText>
        </w:r>
        <w:r w:rsidR="00814D3A" w:rsidDel="00A81DE2">
          <w:rPr>
            <w:rFonts w:ascii="Times New Roman" w:hAnsi="Times New Roman" w:cs="Times New Roman"/>
            <w:sz w:val="24"/>
            <w:szCs w:val="24"/>
          </w:rPr>
          <w:delText>prevalence</w:delText>
        </w:r>
      </w:del>
      <w:ins w:id="62" w:author="Steve Rozen, Ph.D." w:date="2025-05-29T16:44:00Z" w16du:dateUtc="2025-05-29T23:44:00Z">
        <w:r w:rsidR="00A81DE2">
          <w:rPr>
            <w:rFonts w:ascii="Times New Roman" w:hAnsi="Times New Roman" w:cs="Times New Roman"/>
            <w:sz w:val="24"/>
            <w:szCs w:val="24"/>
          </w:rPr>
          <w:t>significantly</w:t>
        </w:r>
      </w:ins>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particular cancer</w:t>
      </w:r>
      <w:proofErr w:type="gramEnd"/>
      <w:r w:rsidR="00814D3A">
        <w:rPr>
          <w:rFonts w:ascii="Times New Roman" w:hAnsi="Times New Roman" w:cs="Times New Roman" w:hint="eastAsia"/>
          <w:sz w:val="24"/>
          <w:szCs w:val="24"/>
        </w:rPr>
        <w:t xml:space="preserve">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ins w:id="63" w:author="Steve Rozen, Ph.D." w:date="2025-05-29T16:45:00Z" w16du:dateUtc="2025-05-29T23:45:00Z">
        <w:r w:rsidR="001D09B6">
          <w:rPr>
            <w:rFonts w:ascii="Times New Roman" w:hAnsi="Times New Roman" w:cs="Times New Roman"/>
            <w:sz w:val="24"/>
            <w:szCs w:val="24"/>
          </w:rPr>
          <w:t xml:space="preserve"> &lt;in what cancer types&gt;</w:t>
        </w:r>
      </w:ins>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ins w:id="64" w:author="Steve Rozen, Ph.D." w:date="2025-05-29T16:45:00Z" w16du:dateUtc="2025-05-29T23:45:00Z">
        <w:r w:rsidR="001D09B6">
          <w:rPr>
            <w:rFonts w:ascii="Times New Roman" w:hAnsi="Times New Roman" w:cs="Times New Roman"/>
            <w:sz w:val="24"/>
            <w:szCs w:val="24"/>
          </w:rPr>
          <w:t xml:space="preserve"> in both indel classification schemes</w:t>
        </w:r>
      </w:ins>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and </w:t>
      </w:r>
      <w:del w:id="65" w:author="Steve Rozen, Ph.D." w:date="2025-05-29T16:46:00Z" w16du:dateUtc="2025-05-29T23:46:00Z">
        <w:r w:rsidR="00DE572B" w:rsidDel="001D09B6">
          <w:rPr>
            <w:rFonts w:ascii="Times New Roman" w:hAnsi="Times New Roman" w:cs="Times New Roman" w:hint="eastAsia"/>
            <w:sz w:val="24"/>
            <w:szCs w:val="24"/>
          </w:rPr>
          <w:delText xml:space="preserve">it </w:delText>
        </w:r>
        <w:r w:rsidR="00761EAE" w:rsidDel="001D09B6">
          <w:rPr>
            <w:rFonts w:ascii="Times New Roman" w:hAnsi="Times New Roman" w:cs="Times New Roman" w:hint="eastAsia"/>
            <w:sz w:val="24"/>
            <w:szCs w:val="24"/>
          </w:rPr>
          <w:delText>provid</w:delText>
        </w:r>
        <w:r w:rsidR="00DE572B" w:rsidDel="001D09B6">
          <w:rPr>
            <w:rFonts w:ascii="Times New Roman" w:hAnsi="Times New Roman" w:cs="Times New Roman" w:hint="eastAsia"/>
            <w:sz w:val="24"/>
            <w:szCs w:val="24"/>
          </w:rPr>
          <w:delText>es</w:delText>
        </w:r>
      </w:del>
      <w:ins w:id="66" w:author="Steve Rozen, Ph.D." w:date="2025-05-29T16:46:00Z" w16du:dateUtc="2025-05-29T23:46:00Z">
        <w:r w:rsidR="001D09B6">
          <w:rPr>
            <w:rFonts w:ascii="Times New Roman" w:hAnsi="Times New Roman" w:cs="Times New Roman"/>
            <w:sz w:val="24"/>
            <w:szCs w:val="24"/>
          </w:rPr>
          <w:t>has provided</w:t>
        </w:r>
      </w:ins>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ins w:id="67" w:author="Steve Rozen, Ph.D." w:date="2025-05-29T16:46:00Z" w16du:dateUtc="2025-05-29T23:46:00Z">
        <w:r w:rsidR="001D09B6">
          <w:rPr>
            <w:rFonts w:ascii="Times New Roman" w:hAnsi="Times New Roman" w:cs="Times New Roman"/>
            <w:sz w:val="24"/>
            <w:szCs w:val="24"/>
          </w:rPr>
          <w:t>s</w:t>
        </w:r>
      </w:ins>
      <w:del w:id="68" w:author="Steve Rozen, Ph.D." w:date="2025-05-29T16:46:00Z" w16du:dateUtc="2025-05-29T23:46:00Z">
        <w:r w:rsidRPr="00065370" w:rsidDel="001D09B6">
          <w:rPr>
            <w:rFonts w:ascii="Times New Roman" w:hAnsi="Times New Roman" w:cs="Times New Roman"/>
            <w:sz w:val="24"/>
            <w:szCs w:val="24"/>
          </w:rPr>
          <w:delText>s</w:delText>
        </w:r>
      </w:del>
      <w:r w:rsidRPr="00065370">
        <w:rPr>
          <w:rFonts w:ascii="Times New Roman" w:hAnsi="Times New Roman" w:cs="Times New Roman"/>
          <w:sz w:val="24"/>
          <w:szCs w:val="24"/>
        </w:rPr>
        <w:t xml:space="preserve"> into biological implications through </w:t>
      </w:r>
      <w:del w:id="69" w:author="Steve Rozen, Ph.D." w:date="2025-05-29T16:46:00Z" w16du:dateUtc="2025-05-29T23:46:00Z">
        <w:r w:rsidRPr="00065370" w:rsidDel="001D09B6">
          <w:rPr>
            <w:rFonts w:ascii="Times New Roman" w:hAnsi="Times New Roman" w:cs="Times New Roman"/>
            <w:sz w:val="24"/>
            <w:szCs w:val="24"/>
          </w:rPr>
          <w:delText xml:space="preserve">extended sequence investigation </w:delText>
        </w:r>
      </w:del>
      <w:r w:rsidRPr="00065370">
        <w:rPr>
          <w:rFonts w:ascii="Times New Roman" w:hAnsi="Times New Roman" w:cs="Times New Roman"/>
          <w:sz w:val="24"/>
          <w:szCs w:val="24"/>
        </w:rPr>
        <w:t>and trait associations</w:t>
      </w:r>
      <w:ins w:id="70" w:author="Steve Rozen, Ph.D." w:date="2025-05-29T16:46:00Z" w16du:dateUtc="2025-05-29T23:46:00Z">
        <w:r w:rsidR="001D09B6">
          <w:rPr>
            <w:rFonts w:ascii="Times New Roman" w:hAnsi="Times New Roman" w:cs="Times New Roman"/>
            <w:sz w:val="24"/>
            <w:szCs w:val="24"/>
          </w:rPr>
          <w:t xml:space="preserve"> and functional experiments</w:t>
        </w:r>
      </w:ins>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t>Introduction</w:t>
      </w:r>
    </w:p>
    <w:p w14:paraId="14918642" w14:textId="1E5920AA"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(5mC)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3E1EDADC" w:rsidR="00FA5CA0" w:rsidRDefault="0039733B" w:rsidP="008A1C58">
      <w:pPr>
        <w:spacing w:line="480" w:lineRule="auto"/>
        <w:rPr>
          <w:ins w:id="71" w:author="Mo Liu" w:date="2025-05-20T13:06:00Z" w16du:dateUtc="2025-05-20T05:06:00Z"/>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del w:id="72" w:author="Steve Rozen, Ph.D." w:date="2025-05-29T17:09:00Z" w16du:dateUtc="2025-05-30T00:09:00Z">
        <w:r w:rsidR="009E5692" w:rsidDel="00AB1B5D">
          <w:rPr>
            <w:rFonts w:ascii="Times New Roman" w:hAnsi="Times New Roman" w:cs="Times New Roman"/>
            <w:sz w:val="24"/>
            <w:szCs w:val="24"/>
          </w:rPr>
          <w:delText>in</w:delText>
        </w:r>
        <w:r w:rsidR="009E5692" w:rsidRPr="00FA5CA0" w:rsidDel="00AB1B5D">
          <w:rPr>
            <w:rFonts w:ascii="Times New Roman" w:hAnsi="Times New Roman" w:cs="Times New Roman"/>
            <w:sz w:val="24"/>
            <w:szCs w:val="24"/>
          </w:rPr>
          <w:delText xml:space="preserve"> </w:delText>
        </w:r>
        <w:r w:rsidR="00FA5CA0" w:rsidRPr="00FA5CA0" w:rsidDel="00AB1B5D">
          <w:rPr>
            <w:rFonts w:ascii="Times New Roman" w:hAnsi="Times New Roman" w:cs="Times New Roman"/>
            <w:sz w:val="24"/>
            <w:szCs w:val="24"/>
          </w:rPr>
          <w:delText xml:space="preserve">two </w:delText>
        </w:r>
        <w:r w:rsidR="009E5692" w:rsidDel="00AB1B5D">
          <w:rPr>
            <w:rFonts w:ascii="Times New Roman" w:hAnsi="Times New Roman" w:cs="Times New Roman"/>
            <w:sz w:val="24"/>
            <w:szCs w:val="24"/>
          </w:rPr>
          <w:delText>ways</w:delText>
        </w:r>
        <w:r w:rsidR="00FA5CA0" w:rsidRPr="00FA5CA0" w:rsidDel="00AB1B5D">
          <w:rPr>
            <w:rFonts w:ascii="Times New Roman" w:hAnsi="Times New Roman" w:cs="Times New Roman"/>
            <w:sz w:val="24"/>
            <w:szCs w:val="24"/>
          </w:rPr>
          <w:delText xml:space="preserve">: (1) </w:delText>
        </w:r>
      </w:del>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ins w:id="73" w:author="Steve Rozen, Ph.D." w:date="2025-05-29T17:09:00Z" w16du:dateUtc="2025-05-30T00:09:00Z">
        <w:r w:rsidR="00AB1B5D">
          <w:rPr>
            <w:rFonts w:ascii="Times New Roman" w:hAnsi="Times New Roman" w:cs="Times New Roman"/>
            <w:sz w:val="24"/>
            <w:szCs w:val="24"/>
          </w:rPr>
          <w:t>.They can also be identified</w:t>
        </w:r>
      </w:ins>
      <w:del w:id="74" w:author="Steve Rozen, Ph.D." w:date="2025-05-29T17:09:00Z" w16du:dateUtc="2025-05-30T00:09:00Z">
        <w:r w:rsidR="009E5692" w:rsidDel="00AB1B5D">
          <w:rPr>
            <w:rFonts w:ascii="Times New Roman" w:hAnsi="Times New Roman" w:cs="Times New Roman"/>
            <w:sz w:val="24"/>
            <w:szCs w:val="24"/>
          </w:rPr>
          <w:delText>,</w:delText>
        </w:r>
        <w:r w:rsidR="00FA5CA0" w:rsidRPr="00FA5CA0" w:rsidDel="00AB1B5D">
          <w:rPr>
            <w:rFonts w:ascii="Times New Roman" w:hAnsi="Times New Roman" w:cs="Times New Roman"/>
            <w:sz w:val="24"/>
            <w:szCs w:val="24"/>
          </w:rPr>
          <w:delText xml:space="preserve"> or (2)</w:delText>
        </w:r>
      </w:del>
      <w:r w:rsidR="00FA5CA0" w:rsidRPr="00FA5CA0">
        <w:rPr>
          <w:rFonts w:ascii="Times New Roman" w:hAnsi="Times New Roman" w:cs="Times New Roman"/>
          <w:sz w:val="24"/>
          <w:szCs w:val="24"/>
        </w:rPr>
        <w:t xml:space="preserve">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E371D0">
        <w:rPr>
          <w:rFonts w:ascii="Times New Roman" w:hAnsi="Times New Roman" w:cs="Times New Roman" w:hint="eastAsia"/>
          <w:sz w:val="24"/>
          <w:szCs w:val="24"/>
        </w:rPr>
        <w:instrText> </w:instrText>
      </w:r>
      <w:r w:rsidR="00E371D0">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del w:id="75" w:author="Steve Rozen, Ph.D." w:date="2025-05-29T17:10:00Z" w16du:dateUtc="2025-05-30T00:10:00Z">
        <w:r w:rsidR="00540405" w:rsidDel="00AB1B5D">
          <w:rPr>
            <w:rFonts w:ascii="Times New Roman" w:hAnsi="Times New Roman" w:cs="Times New Roman" w:hint="eastAsia"/>
            <w:sz w:val="24"/>
            <w:szCs w:val="24"/>
          </w:rPr>
          <w:delText>detected</w:delText>
        </w:r>
        <w:r w:rsidR="00FA5CA0" w:rsidRPr="00FA5CA0" w:rsidDel="00AB1B5D">
          <w:rPr>
            <w:rFonts w:ascii="Times New Roman" w:hAnsi="Times New Roman" w:cs="Times New Roman"/>
            <w:sz w:val="24"/>
            <w:szCs w:val="24"/>
          </w:rPr>
          <w:delText xml:space="preserve"> </w:delText>
        </w:r>
      </w:del>
      <w:ins w:id="76" w:author="Steve Rozen, Ph.D." w:date="2025-05-29T17:10:00Z" w16du:dateUtc="2025-05-30T00:10:00Z">
        <w:r w:rsidR="00AB1B5D">
          <w:rPr>
            <w:rFonts w:ascii="Times New Roman" w:hAnsi="Times New Roman" w:cs="Times New Roman"/>
            <w:sz w:val="24"/>
            <w:szCs w:val="24"/>
          </w:rPr>
          <w:t>and experiments in cell culture showed</w:t>
        </w:r>
        <w:r w:rsidR="00AB1B5D" w:rsidRPr="00FA5CA0">
          <w:rPr>
            <w:rFonts w:ascii="Times New Roman" w:hAnsi="Times New Roman" w:cs="Times New Roman"/>
            <w:sz w:val="24"/>
            <w:szCs w:val="24"/>
          </w:rPr>
          <w:t xml:space="preserve"> </w:t>
        </w:r>
      </w:ins>
      <w:r w:rsidR="00736F8D">
        <w:rPr>
          <w:rFonts w:ascii="Times New Roman" w:hAnsi="Times New Roman" w:cs="Times New Roman"/>
          <w:sz w:val="24"/>
          <w:szCs w:val="24"/>
        </w:rPr>
        <w:t>that</w:t>
      </w:r>
      <w:ins w:id="77" w:author="Steve Rozen, Ph.D." w:date="2025-05-29T17:11:00Z" w16du:dateUtc="2025-05-30T00:11:00Z">
        <w:r w:rsidR="00AB1B5D">
          <w:rPr>
            <w:rFonts w:ascii="Times New Roman" w:hAnsi="Times New Roman" w:cs="Times New Roman"/>
            <w:sz w:val="24"/>
            <w:szCs w:val="24"/>
          </w:rPr>
          <w:t>,</w:t>
        </w:r>
      </w:ins>
      <w:r w:rsidR="00736F8D">
        <w:rPr>
          <w:rFonts w:ascii="Times New Roman" w:hAnsi="Times New Roman" w:cs="Times New Roman"/>
          <w:sz w:val="24"/>
          <w:szCs w:val="24"/>
        </w:rPr>
        <w:t xml:space="preserve"> in addition to its SBS signature, AA also </w:t>
      </w:r>
      <w:ins w:id="78" w:author="Steve Rozen, Ph.D." w:date="2025-05-29T17:10:00Z" w16du:dateUtc="2025-05-30T00:10:00Z">
        <w:r w:rsidR="00AB1B5D">
          <w:rPr>
            <w:rFonts w:ascii="Times New Roman" w:hAnsi="Times New Roman" w:cs="Times New Roman"/>
            <w:sz w:val="24"/>
            <w:szCs w:val="24"/>
          </w:rPr>
          <w:t xml:space="preserve">generates </w:t>
        </w:r>
      </w:ins>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w:t>
      </w:r>
      <w:del w:id="79" w:author="Steve Rozen, Ph.D." w:date="2025-05-29T17:11:00Z" w16du:dateUtc="2025-05-30T00:11:00Z">
        <w:r w:rsidR="00200278" w:rsidDel="00AB1B5D">
          <w:rPr>
            <w:rFonts w:ascii="Times New Roman" w:hAnsi="Times New Roman" w:cs="Times New Roman"/>
            <w:sz w:val="24"/>
            <w:szCs w:val="24"/>
          </w:rPr>
          <w:delText xml:space="preserve">generates </w:delText>
        </w:r>
      </w:del>
      <w:r w:rsidR="00200278">
        <w:rPr>
          <w:rFonts w:ascii="Times New Roman" w:hAnsi="Times New Roman" w:cs="Times New Roman"/>
          <w:sz w:val="24"/>
          <w:szCs w:val="24"/>
        </w:rPr>
        <w:t xml:space="preserve">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del w:id="80" w:author="Steve Rozen, Ph.D." w:date="2025-05-29T17:12:00Z" w16du:dateUtc="2025-05-30T00:12:00Z">
        <w:r w:rsidR="00540405" w:rsidDel="00AB1B5D">
          <w:rPr>
            <w:rFonts w:ascii="Times New Roman" w:hAnsi="Times New Roman" w:cs="Times New Roman" w:hint="eastAsia"/>
            <w:sz w:val="24"/>
            <w:szCs w:val="24"/>
          </w:rPr>
          <w:delText xml:space="preserve"> </w:delText>
        </w:r>
        <w:r w:rsidR="00736F8D" w:rsidDel="00AB1B5D">
          <w:rPr>
            <w:rFonts w:ascii="Times New Roman" w:hAnsi="Times New Roman" w:cs="Times New Roman"/>
            <w:sz w:val="24"/>
            <w:szCs w:val="24"/>
          </w:rPr>
          <w:delText>These signatures</w:delText>
        </w:r>
        <w:r w:rsidR="00112E7A" w:rsidDel="00AB1B5D">
          <w:rPr>
            <w:rFonts w:ascii="Times New Roman" w:hAnsi="Times New Roman" w:cs="Times New Roman" w:hint="eastAsia"/>
            <w:sz w:val="24"/>
            <w:szCs w:val="24"/>
          </w:rPr>
          <w:delText xml:space="preserve"> </w:delText>
        </w:r>
        <w:r w:rsidR="00540405" w:rsidDel="00AB1B5D">
          <w:rPr>
            <w:rFonts w:ascii="Times New Roman" w:hAnsi="Times New Roman" w:cs="Times New Roman" w:hint="eastAsia"/>
            <w:sz w:val="24"/>
            <w:szCs w:val="24"/>
          </w:rPr>
          <w:delText>were</w:delText>
        </w:r>
        <w:r w:rsidR="00FA5CA0" w:rsidRPr="00FA5CA0" w:rsidDel="00AB1B5D">
          <w:rPr>
            <w:rFonts w:ascii="Times New Roman" w:hAnsi="Times New Roman" w:cs="Times New Roman"/>
            <w:sz w:val="24"/>
            <w:szCs w:val="24"/>
          </w:rPr>
          <w:delText xml:space="preserve"> </w:delText>
        </w:r>
        <w:r w:rsidR="00736F8D" w:rsidDel="00AB1B5D">
          <w:rPr>
            <w:rFonts w:ascii="Times New Roman" w:hAnsi="Times New Roman" w:cs="Times New Roman"/>
            <w:sz w:val="24"/>
            <w:szCs w:val="24"/>
          </w:rPr>
          <w:delText>confirmed</w:delText>
        </w:r>
        <w:r w:rsidR="00FA5CA0" w:rsidRPr="00FA5CA0" w:rsidDel="00AB1B5D">
          <w:rPr>
            <w:rFonts w:ascii="Times New Roman" w:hAnsi="Times New Roman" w:cs="Times New Roman"/>
            <w:sz w:val="24"/>
            <w:szCs w:val="24"/>
          </w:rPr>
          <w:delText xml:space="preserve"> in </w:delText>
        </w:r>
        <w:r w:rsidR="00540405" w:rsidDel="00AB1B5D">
          <w:rPr>
            <w:rFonts w:ascii="Times New Roman" w:hAnsi="Times New Roman" w:cs="Times New Roman" w:hint="eastAsia"/>
            <w:sz w:val="24"/>
            <w:szCs w:val="24"/>
          </w:rPr>
          <w:delText>cell-culture</w:delText>
        </w:r>
        <w:r w:rsidR="00FA5CA0" w:rsidRPr="00FA5CA0" w:rsidDel="00AB1B5D">
          <w:rPr>
            <w:rFonts w:ascii="Times New Roman" w:hAnsi="Times New Roman" w:cs="Times New Roman"/>
            <w:sz w:val="24"/>
            <w:szCs w:val="24"/>
          </w:rPr>
          <w:delText xml:space="preserve"> experiment</w:delText>
        </w:r>
        <w:r w:rsidR="00540405" w:rsidDel="00AB1B5D">
          <w:rPr>
            <w:rFonts w:ascii="Times New Roman" w:hAnsi="Times New Roman" w:cs="Times New Roman" w:hint="eastAsia"/>
            <w:sz w:val="24"/>
            <w:szCs w:val="24"/>
          </w:rPr>
          <w:delText>s</w:delText>
        </w:r>
        <w:r w:rsidR="00FA5CA0" w:rsidRPr="00FA5CA0" w:rsidDel="00AB1B5D">
          <w:rPr>
            <w:rFonts w:ascii="Times New Roman" w:hAnsi="Times New Roman" w:cs="Times New Roman"/>
            <w:sz w:val="24"/>
            <w:szCs w:val="24"/>
          </w:rPr>
          <w:delText>.</w:delText>
        </w:r>
      </w:del>
    </w:p>
    <w:p w14:paraId="27B6E79C" w14:textId="3AF55D5A" w:rsidR="00CA73E4" w:rsidRDefault="00CA73E4" w:rsidP="008A1C58">
      <w:pPr>
        <w:spacing w:line="480" w:lineRule="auto"/>
        <w:rPr>
          <w:rFonts w:ascii="Times New Roman" w:hAnsi="Times New Roman" w:cs="Times New Roman"/>
          <w:sz w:val="24"/>
          <w:szCs w:val="24"/>
        </w:rPr>
      </w:pPr>
      <w:commentRangeStart w:id="81"/>
      <w:r w:rsidRPr="00CA73E4">
        <w:rPr>
          <w:rFonts w:ascii="Times New Roman" w:hAnsi="Times New Roman" w:cs="Times New Roman"/>
          <w:sz w:val="24"/>
          <w:szCs w:val="24"/>
        </w:rPr>
        <w:t xml:space="preserve">While </w:t>
      </w:r>
      <w:proofErr w:type="gramStart"/>
      <w:r w:rsidRPr="00CA73E4">
        <w:rPr>
          <w:rFonts w:ascii="Times New Roman" w:hAnsi="Times New Roman" w:cs="Times New Roman"/>
          <w:sz w:val="24"/>
          <w:szCs w:val="24"/>
        </w:rPr>
        <w:t>the majority of</w:t>
      </w:r>
      <w:proofErr w:type="gramEnd"/>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 In particular, the characterization of indel signatures has evolved, with two main classifications now in use: ID83, the classical COSMIC indel taxonomy, and ID89, a recently refined classification that incorporates </w:t>
      </w:r>
      <w:r>
        <w:rPr>
          <w:rFonts w:ascii="Times New Roman" w:hAnsi="Times New Roman" w:cs="Times New Roman" w:hint="eastAsia"/>
          <w:sz w:val="24"/>
          <w:szCs w:val="24"/>
        </w:rPr>
        <w:t>the surrounding</w:t>
      </w:r>
      <w:r w:rsidRPr="00CA73E4">
        <w:rPr>
          <w:rFonts w:ascii="Times New Roman" w:hAnsi="Times New Roman" w:cs="Times New Roman"/>
          <w:sz w:val="24"/>
          <w:szCs w:val="24"/>
        </w:rPr>
        <w:t xml:space="preserve"> sequence context</w:t>
      </w:r>
      <w:r w:rsidR="00B8798B">
        <w:rPr>
          <w:rFonts w:ascii="Times New Roman" w:hAnsi="Times New Roman" w:cs="Times New Roman" w:hint="eastAsia"/>
          <w:sz w:val="24"/>
          <w:szCs w:val="24"/>
        </w:rPr>
        <w:t xml:space="preserve"> ()</w:t>
      </w:r>
      <w:r w:rsidRPr="00CA73E4">
        <w:rPr>
          <w:rFonts w:ascii="Times New Roman" w:hAnsi="Times New Roman" w:cs="Times New Roman"/>
          <w:sz w:val="24"/>
          <w:szCs w:val="24"/>
        </w:rPr>
        <w:t>. In this study, we employ both ID83 and ID89 to comprehensively interpret indel mutational processes.</w:t>
      </w:r>
    </w:p>
    <w:p w14:paraId="60479F4D" w14:textId="77777777"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The ID83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6EDE8D6A"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The ID89 classification extends this framework by incorporating a more granular analysis of the sequence context, significantly enhancing our ability to resolve 1 bp T insertions and deletions in diverse sequence environments. For instance, the ID83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xml:space="preserve">. In contrast, the ID89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w:t>
      </w:r>
      <w:proofErr w:type="gramStart"/>
      <w:r w:rsidRPr="00B8798B">
        <w:rPr>
          <w:rFonts w:ascii="Times New Roman" w:hAnsi="Times New Roman" w:cs="Times New Roman"/>
          <w:sz w:val="24"/>
          <w:szCs w:val="24"/>
        </w:rPr>
        <w:t>2]A</w:t>
      </w:r>
      <w:proofErr w:type="gramEnd"/>
      <w:r w:rsidRPr="00B8798B">
        <w:rPr>
          <w:rFonts w:ascii="Times New Roman" w:hAnsi="Times New Roman" w:cs="Times New Roman"/>
          <w:sz w:val="24"/>
          <w:szCs w:val="24"/>
        </w:rPr>
        <w:t>)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6DEDC9BF"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Pr="00B8798B">
        <w:rPr>
          <w:rFonts w:ascii="Times New Roman" w:hAnsi="Times New Roman" w:cs="Times New Roman"/>
          <w:sz w:val="24"/>
          <w:szCs w:val="24"/>
        </w:rPr>
        <w:t xml:space="preserve"> signatures.</w:t>
      </w:r>
      <w:commentRangeEnd w:id="81"/>
      <w:r w:rsidR="008D39A4">
        <w:rPr>
          <w:rStyle w:val="CommentReference"/>
        </w:rPr>
        <w:commentReference w:id="81"/>
      </w:r>
    </w:p>
    <w:p w14:paraId="2229B932" w14:textId="16FBFEB1"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ID83 mutational signatures and 41 ID89 mutational signatures. A signature was considered novel if it was not </w:t>
      </w:r>
      <w:proofErr w:type="gramStart"/>
      <w:r w:rsidRPr="008D60CC">
        <w:rPr>
          <w:rFonts w:ascii="Times New Roman" w:hAnsi="Times New Roman" w:cs="Times New Roman"/>
          <w:sz w:val="24"/>
          <w:szCs w:val="24"/>
        </w:rPr>
        <w:t>similar to</w:t>
      </w:r>
      <w:proofErr w:type="gramEnd"/>
      <w:r w:rsidRPr="008D60CC">
        <w:rPr>
          <w:rFonts w:ascii="Times New Roman" w:hAnsi="Times New Roman" w:cs="Times New Roman"/>
          <w:sz w:val="24"/>
          <w:szCs w:val="24"/>
        </w:rPr>
        <w:t xml:space="preserve"> any known ID signature or could not be reconstructed from them. To systematically compare the two signature catalogs, we developed and applied a new pipeline to match ID83 and ID89 signatures based on tumor samples with high signature proportions.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replication strand of each signature, providing insights into their underlying mutational processes. E</w:t>
      </w:r>
      <w:r w:rsidR="00EB4AAF" w:rsidRPr="00EB4AAF">
        <w:t xml:space="preserve"> </w:t>
      </w:r>
      <w:r w:rsidR="00EB4AAF" w:rsidRPr="00EB4AAF">
        <w:rPr>
          <w:rFonts w:ascii="Times New Roman" w:hAnsi="Times New Roman" w:cs="Times New Roman"/>
          <w:sz w:val="24"/>
          <w:szCs w:val="24"/>
        </w:rPr>
        <w:t xml:space="preserve">Experimental validation confirmed that one novel ID signature, identified in both the ID83 and ID89 </w:t>
      </w:r>
      <w:r w:rsidR="007E780E">
        <w:rPr>
          <w:rFonts w:ascii="Times New Roman" w:hAnsi="Times New Roman" w:cs="Times New Roman" w:hint="eastAsia"/>
          <w:sz w:val="24"/>
          <w:szCs w:val="24"/>
        </w:rPr>
        <w:t>taxonomies</w:t>
      </w:r>
      <w:r w:rsidR="00EB4AAF" w:rsidRPr="00EB4AAF">
        <w:rPr>
          <w:rFonts w:ascii="Times New Roman" w:hAnsi="Times New Roman" w:cs="Times New Roman"/>
          <w:sz w:val="24"/>
          <w:szCs w:val="24"/>
        </w:rPr>
        <w:t>, is associated with topoisomerase-1-transcription-associated mutagenesis in the context of RNASEH2B deficiency. Additionally, four novel signatures from both ID83 and ID89 were detected predominantly in the HMF dataset, due to its larger representation of tumors with microsatellite instability (MSI). Together, our analyses provide an expanded and detailed landscape of both ID83 and ID89 mutational signatures, comprehensively elucidating their clinical associations, extended sequence contexts, contributions to key cancer genes, as well as their replication timing, replication strand bias, and genic versus intergenic distributions.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7B45FD8B"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637985">
        <w:rPr>
          <w:rFonts w:ascii="Times New Roman" w:hAnsi="Times New Roman" w:cs="Times New Roman"/>
          <w:sz w:val="24"/>
          <w:szCs w:val="24"/>
        </w:rPr>
        <w:t>.</w:t>
      </w:r>
    </w:p>
    <w:p w14:paraId="1718213E" w14:textId="0AD95FC8" w:rsidR="009E1276" w:rsidRDefault="00637985" w:rsidP="008A1C58">
      <w:pPr>
        <w:spacing w:line="480" w:lineRule="auto"/>
        <w:rPr>
          <w:rFonts w:ascii="Times New Roman" w:hAnsi="Times New Roman" w:cs="Times New Roman"/>
          <w:sz w:val="24"/>
          <w:szCs w:val="24"/>
        </w:rPr>
      </w:pPr>
      <w:r>
        <w:rPr>
          <w:rFonts w:ascii="Times New Roman" w:hAnsi="Times New Roman" w:cs="Times New Roman"/>
          <w:sz w:val="24"/>
          <w:szCs w:val="24"/>
        </w:rPr>
        <w:t>In this study we used</w:t>
      </w:r>
      <w:r w:rsidRPr="008A1C58">
        <w:rPr>
          <w:rFonts w:ascii="Times New Roman" w:hAnsi="Times New Roman" w:cs="Times New Roman"/>
          <w:sz w:val="24"/>
          <w:szCs w:val="24"/>
        </w:rPr>
        <w:t xml:space="preserve"> mSigHdp </w:t>
      </w:r>
      <w:r>
        <w:rPr>
          <w:rFonts w:ascii="Times New Roman" w:hAnsi="Times New Roman" w:cs="Times New Roman"/>
          <w:sz w:val="24"/>
          <w:szCs w:val="24"/>
        </w:rPr>
        <w:t>to discover mutational signatures in the whole-genome somatic mutations from</w:t>
      </w:r>
      <w:r w:rsidRPr="008A1C58">
        <w:rPr>
          <w:rFonts w:ascii="Times New Roman" w:hAnsi="Times New Roman" w:cs="Times New Roman"/>
          <w:sz w:val="24"/>
          <w:szCs w:val="24"/>
        </w:rPr>
        <w:t xml:space="preserve"> a total of 7</w:t>
      </w:r>
      <w:r>
        <w:rPr>
          <w:rFonts w:ascii="Times New Roman" w:hAnsi="Times New Roman" w:cs="Times New Roman" w:hint="eastAsia"/>
          <w:sz w:val="24"/>
          <w:szCs w:val="24"/>
        </w:rPr>
        <w:t>,</w:t>
      </w:r>
      <w:r w:rsidRPr="008A1C58">
        <w:rPr>
          <w:rFonts w:ascii="Times New Roman" w:hAnsi="Times New Roman" w:cs="Times New Roman"/>
          <w:sz w:val="24"/>
          <w:szCs w:val="24"/>
        </w:rPr>
        <w:t>013</w:t>
      </w:r>
      <w:r>
        <w:rPr>
          <w:rFonts w:ascii="Times New Roman" w:hAnsi="Times New Roman" w:cs="Times New Roman"/>
          <w:sz w:val="24"/>
          <w:szCs w:val="24"/>
        </w:rPr>
        <w:t>tumors, with</w:t>
      </w:r>
      <w:r w:rsidRPr="008A1C58">
        <w:rPr>
          <w:rFonts w:ascii="Times New Roman" w:hAnsi="Times New Roman" w:cs="Times New Roman"/>
          <w:sz w:val="24"/>
          <w:szCs w:val="24"/>
        </w:rPr>
        <w:t xml:space="preserve"> 2</w:t>
      </w:r>
      <w:r>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Pr>
          <w:rFonts w:ascii="Times New Roman" w:hAnsi="Times New Roman" w:cs="Times New Roman"/>
          <w:sz w:val="24"/>
          <w:szCs w:val="24"/>
        </w:rPr>
        <w:t>tumors</w:t>
      </w:r>
      <w:r w:rsidRPr="008A1C58">
        <w:rPr>
          <w:rFonts w:ascii="Times New Roman" w:hAnsi="Times New Roman" w:cs="Times New Roman"/>
          <w:sz w:val="24"/>
          <w:szCs w:val="24"/>
        </w:rPr>
        <w:t xml:space="preserve"> from the PCAWG </w:t>
      </w:r>
      <w:r>
        <w:rPr>
          <w:rFonts w:ascii="Times New Roman" w:hAnsi="Times New Roman" w:cs="Times New Roman"/>
          <w:sz w:val="24"/>
          <w:szCs w:val="24"/>
        </w:rPr>
        <w:t>consortium and 4,233 from the Hartwig Medical Foundation collection</w:t>
      </w:r>
      <w:r w:rsidR="000D7DC7">
        <w:rPr>
          <w:rFonts w:ascii="Times New Roman" w:hAnsi="Times New Roman" w:cs="Times New Roman" w:hint="eastAsia"/>
          <w:sz w:val="24"/>
          <w:szCs w:val="24"/>
        </w:rPr>
        <w:t xml:space="preserve"> </w:t>
      </w:r>
      <w:r w:rsidR="000D7DC7">
        <w:rPr>
          <w:rFonts w:ascii="Times New Roman" w:hAnsi="Times New Roman" w:cs="Times New Roman"/>
          <w:sz w:val="24"/>
          <w:szCs w:val="24"/>
        </w:rPr>
        <w:fldChar w:fldCharType="begin"/>
      </w:r>
      <w:r w:rsidR="000D7DC7">
        <w:rPr>
          <w:rFonts w:ascii="Times New Roman" w:hAnsi="Times New Roman" w:cs="Times New Roman"/>
          <w:sz w:val="24"/>
          <w:szCs w:val="24"/>
        </w:rPr>
        <w:instrText xml:space="preserve"> ADDIN ZOTERO_ITEM CSL_CITATION {"citationID":"7zm3P8Py","properties":{"formattedCitation":"(The ICGC/TCGA Pan-Cancer Analysis of Whole Genomes Consortium et al. 2020; Priestley et al. 2019)","plainCitation":"(The ICGC/TCGA Pan-Cancer Analysis of Whole Genomes Consortium et al. 2020; Priestley et al. 2019)","noteIndex":0},"citationItems":[{"id":895,"uris":["http://zotero.org/users/14858941/items/UMJQ2CDR"],"itemData":{"id":895,"type":"article-journal","abstract":"Abstract\n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0D7DC7">
        <w:rPr>
          <w:rFonts w:ascii="Times New Roman" w:hAnsi="Times New Roman" w:cs="Times New Roman"/>
          <w:sz w:val="24"/>
          <w:szCs w:val="24"/>
        </w:rPr>
        <w:fldChar w:fldCharType="separate"/>
      </w:r>
      <w:r w:rsidR="000D7DC7" w:rsidRPr="000D7DC7">
        <w:rPr>
          <w:rFonts w:ascii="Times New Roman" w:hAnsi="Times New Roman" w:cs="Times New Roman"/>
          <w:sz w:val="24"/>
        </w:rPr>
        <w:t>(The ICGC/TCGA Pan-Cancer Analysis of Whole Genomes Consortium et al. 2020; Priestley et al. 2019)</w:t>
      </w:r>
      <w:r w:rsidR="000D7DC7">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4054EA6" w14:textId="00B22C96" w:rsidR="00543FB9" w:rsidRDefault="009E1276" w:rsidP="008A1C58">
      <w:pPr>
        <w:spacing w:line="480" w:lineRule="auto"/>
        <w:rPr>
          <w:rFonts w:ascii="Times New Roman" w:hAnsi="Times New Roman" w:cs="Times New Roman"/>
          <w:sz w:val="24"/>
          <w:szCs w:val="24"/>
        </w:rPr>
      </w:pPr>
      <w:r>
        <w:rPr>
          <w:rFonts w:ascii="Times New Roman" w:hAnsi="Times New Roman" w:cs="Times New Roman"/>
          <w:sz w:val="24"/>
          <w:szCs w:val="24"/>
        </w:rPr>
        <w:t xml:space="preserve">We first extracted ID signatures </w:t>
      </w:r>
      <w:r w:rsidR="00523CE5" w:rsidRPr="008A1C58">
        <w:rPr>
          <w:rFonts w:ascii="Times New Roman" w:hAnsi="Times New Roman" w:cs="Times New Roman"/>
          <w:sz w:val="24"/>
          <w:szCs w:val="24"/>
        </w:rPr>
        <w:t xml:space="preserve">in </w:t>
      </w:r>
      <w:r w:rsidR="009025BD">
        <w:rPr>
          <w:rFonts w:ascii="Times New Roman" w:hAnsi="Times New Roman" w:cs="Times New Roman" w:hint="eastAsia"/>
          <w:sz w:val="24"/>
          <w:szCs w:val="24"/>
        </w:rPr>
        <w:t>three</w:t>
      </w:r>
      <w:r w:rsidR="00523CE5" w:rsidRPr="008A1C58">
        <w:rPr>
          <w:rFonts w:ascii="Times New Roman" w:hAnsi="Times New Roman" w:cs="Times New Roman"/>
          <w:sz w:val="24"/>
          <w:szCs w:val="24"/>
        </w:rPr>
        <w:t xml:space="preserve"> ways: (1) all </w:t>
      </w:r>
      <w:r w:rsidR="00AA5B5D">
        <w:rPr>
          <w:rFonts w:ascii="Times New Roman" w:hAnsi="Times New Roman" w:cs="Times New Roman"/>
          <w:sz w:val="24"/>
          <w:szCs w:val="24"/>
        </w:rPr>
        <w:t>tumors</w:t>
      </w:r>
      <w:r w:rsidR="00AA5B5D" w:rsidRPr="008A1C58">
        <w:rPr>
          <w:rFonts w:ascii="Times New Roman" w:hAnsi="Times New Roman" w:cs="Times New Roman"/>
          <w:sz w:val="24"/>
          <w:szCs w:val="24"/>
        </w:rPr>
        <w:t xml:space="preserve"> </w:t>
      </w:r>
      <w:r w:rsidR="00523CE5" w:rsidRPr="008A1C58">
        <w:rPr>
          <w:rFonts w:ascii="Times New Roman" w:hAnsi="Times New Roman" w:cs="Times New Roman"/>
          <w:sz w:val="24"/>
          <w:szCs w:val="24"/>
        </w:rPr>
        <w:t>together</w:t>
      </w:r>
      <w:r w:rsidR="009025BD">
        <w:rPr>
          <w:rFonts w:ascii="Times New Roman" w:hAnsi="Times New Roman" w:cs="Times New Roman" w:hint="eastAsia"/>
          <w:sz w:val="24"/>
          <w:szCs w:val="24"/>
        </w:rPr>
        <w:t xml:space="preserve">, </w:t>
      </w:r>
      <w:r w:rsidR="00523CE5" w:rsidRPr="008A1C58">
        <w:rPr>
          <w:rFonts w:ascii="Times New Roman" w:hAnsi="Times New Roman" w:cs="Times New Roman"/>
          <w:sz w:val="24"/>
          <w:szCs w:val="24"/>
        </w:rPr>
        <w:t xml:space="preserve">(2) </w:t>
      </w:r>
      <w:r w:rsidR="00AA5B5D">
        <w:rPr>
          <w:rFonts w:ascii="Times New Roman" w:hAnsi="Times New Roman" w:cs="Times New Roman"/>
          <w:sz w:val="24"/>
          <w:szCs w:val="24"/>
        </w:rPr>
        <w:t>all tumors</w:t>
      </w:r>
      <w:r w:rsidR="00AA5B5D">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00523CE5"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w:t>
      </w:r>
      <w:r w:rsidR="00BE2102" w:rsidRPr="006D2840">
        <w:rPr>
          <w:rFonts w:ascii="Times New Roman" w:hAnsi="Times New Roman" w:cs="Times New Roman"/>
          <w:sz w:val="24"/>
          <w:szCs w:val="24"/>
          <w:highlight w:val="lightGray"/>
        </w:rPr>
        <w:t xml:space="preserve">Figure </w:t>
      </w:r>
      <w:r w:rsidR="006D2840" w:rsidRPr="006D2840">
        <w:rPr>
          <w:rFonts w:ascii="Times New Roman" w:hAnsi="Times New Roman" w:cs="Times New Roman" w:hint="eastAsia"/>
          <w:sz w:val="24"/>
          <w:szCs w:val="24"/>
          <w:highlight w:val="lightGray"/>
        </w:rPr>
        <w:t>S</w:t>
      </w:r>
      <w:r w:rsidR="00BE2102" w:rsidRPr="006D2840">
        <w:rPr>
          <w:rFonts w:ascii="Times New Roman" w:hAnsi="Times New Roman" w:cs="Times New Roman"/>
          <w:sz w:val="24"/>
          <w:szCs w:val="24"/>
          <w:highlight w:val="lightGray"/>
        </w:rPr>
        <w:t>)</w:t>
      </w:r>
      <w:r w:rsidR="00523CE5" w:rsidRPr="008A1C58">
        <w:rPr>
          <w:rFonts w:ascii="Times New Roman" w:hAnsi="Times New Roman" w:cs="Times New Roman"/>
          <w:sz w:val="24"/>
          <w:szCs w:val="24"/>
        </w:rPr>
        <w:t xml:space="preserve">. </w:t>
      </w:r>
      <w:r w:rsidR="00D614D2" w:rsidRPr="00D614D2">
        <w:rPr>
          <w:rFonts w:ascii="Times New Roman" w:hAnsi="Times New Roman" w:cs="Times New Roman"/>
          <w:sz w:val="24"/>
          <w:szCs w:val="24"/>
        </w:rPr>
        <w:t>We then consolidated highly similar signatures from all extractions and removed those that c</w:t>
      </w:r>
      <w:r>
        <w:rPr>
          <w:rFonts w:ascii="Times New Roman" w:hAnsi="Times New Roman" w:cs="Times New Roman"/>
          <w:sz w:val="24"/>
          <w:szCs w:val="24"/>
        </w:rPr>
        <w:t>ould</w:t>
      </w:r>
      <w:r w:rsidR="00D614D2" w:rsidRPr="00D614D2">
        <w:rPr>
          <w:rFonts w:ascii="Times New Roman" w:hAnsi="Times New Roman" w:cs="Times New Roman"/>
          <w:sz w:val="24"/>
          <w:szCs w:val="24"/>
        </w:rPr>
        <w:t xml:space="preserve"> be reconstructed by other signatures. Next, we compared </w:t>
      </w:r>
      <w:r>
        <w:rPr>
          <w:rFonts w:ascii="Times New Roman" w:hAnsi="Times New Roman" w:cs="Times New Roman"/>
          <w:sz w:val="24"/>
          <w:szCs w:val="24"/>
        </w:rPr>
        <w:t>the</w:t>
      </w:r>
      <w:r w:rsidRPr="00D614D2">
        <w:rPr>
          <w:rFonts w:ascii="Times New Roman" w:hAnsi="Times New Roman" w:cs="Times New Roman"/>
          <w:sz w:val="24"/>
          <w:szCs w:val="24"/>
        </w:rPr>
        <w:t xml:space="preserve"> </w:t>
      </w:r>
      <w:r w:rsidR="00D614D2" w:rsidRPr="00D614D2">
        <w:rPr>
          <w:rFonts w:ascii="Times New Roman" w:hAnsi="Times New Roman" w:cs="Times New Roman"/>
          <w:sz w:val="24"/>
          <w:szCs w:val="24"/>
        </w:rPr>
        <w:t>mSigHdp-extracted signatures to those in COSMIC v3.4 and categorized the</w:t>
      </w:r>
      <w:r>
        <w:rPr>
          <w:rFonts w:ascii="Times New Roman" w:hAnsi="Times New Roman" w:cs="Times New Roman"/>
          <w:sz w:val="24"/>
          <w:szCs w:val="24"/>
        </w:rPr>
        <w:t xml:space="preserve"> mSigHdp extracted signatures</w:t>
      </w:r>
      <w:r w:rsidR="00D614D2" w:rsidRPr="00D614D2">
        <w:rPr>
          <w:rFonts w:ascii="Times New Roman" w:hAnsi="Times New Roman" w:cs="Times New Roman"/>
          <w:sz w:val="24"/>
          <w:szCs w:val="24"/>
        </w:rPr>
        <w:t xml:space="preserve"> into three groups: (1) </w:t>
      </w:r>
      <w:r w:rsidR="000C7E8B">
        <w:rPr>
          <w:rFonts w:ascii="Times New Roman" w:hAnsi="Times New Roman" w:cs="Times New Roman"/>
          <w:sz w:val="24"/>
          <w:szCs w:val="24"/>
        </w:rPr>
        <w:t>18 s</w:t>
      </w:r>
      <w:r w:rsidR="00D614D2" w:rsidRPr="00D614D2">
        <w:rPr>
          <w:rFonts w:ascii="Times New Roman" w:hAnsi="Times New Roman" w:cs="Times New Roman"/>
          <w:sz w:val="24"/>
          <w:szCs w:val="24"/>
        </w:rPr>
        <w:t xml:space="preserve">ignatures </w:t>
      </w:r>
      <w:r w:rsidR="000C7E8B">
        <w:rPr>
          <w:rFonts w:ascii="Times New Roman" w:hAnsi="Times New Roman" w:cs="Times New Roman"/>
          <w:sz w:val="24"/>
          <w:szCs w:val="24"/>
        </w:rPr>
        <w:t xml:space="preserve">that </w:t>
      </w:r>
      <w:r w:rsidR="00D614D2" w:rsidRPr="00D614D2">
        <w:rPr>
          <w:rFonts w:ascii="Times New Roman" w:hAnsi="Times New Roman" w:cs="Times New Roman"/>
          <w:sz w:val="24"/>
          <w:szCs w:val="24"/>
        </w:rPr>
        <w:t>match</w:t>
      </w:r>
      <w:r w:rsidR="000C7E8B">
        <w:rPr>
          <w:rFonts w:ascii="Times New Roman" w:hAnsi="Times New Roman" w:cs="Times New Roman"/>
          <w:sz w:val="24"/>
          <w:szCs w:val="24"/>
        </w:rPr>
        <w:t>ed</w:t>
      </w:r>
      <w:r w:rsidR="00D614D2" w:rsidRPr="00D614D2">
        <w:rPr>
          <w:rFonts w:ascii="Times New Roman" w:hAnsi="Times New Roman" w:cs="Times New Roman"/>
          <w:sz w:val="24"/>
          <w:szCs w:val="24"/>
        </w:rPr>
        <w:t xml:space="preserve"> COSMIC v3.4 </w:t>
      </w:r>
      <w:r>
        <w:rPr>
          <w:rFonts w:ascii="Times New Roman" w:hAnsi="Times New Roman" w:cs="Times New Roman"/>
          <w:sz w:val="24"/>
          <w:szCs w:val="24"/>
        </w:rPr>
        <w:t xml:space="preserve">signatures </w:t>
      </w:r>
      <w:r w:rsidR="00D614D2" w:rsidRPr="00D614D2">
        <w:rPr>
          <w:rFonts w:ascii="Times New Roman" w:hAnsi="Times New Roman" w:cs="Times New Roman"/>
          <w:sz w:val="24"/>
          <w:szCs w:val="24"/>
        </w:rPr>
        <w:t>with cosine similarity &gt; 0.85</w:t>
      </w:r>
      <w:r>
        <w:rPr>
          <w:rFonts w:ascii="Times New Roman" w:hAnsi="Times New Roman" w:cs="Times New Roman"/>
          <w:sz w:val="24"/>
          <w:szCs w:val="24"/>
        </w:rPr>
        <w:t xml:space="preserve"> &lt;</w:t>
      </w:r>
      <w:commentRangeStart w:id="82"/>
      <w:r>
        <w:rPr>
          <w:rFonts w:ascii="Times New Roman" w:hAnsi="Times New Roman" w:cs="Times New Roman"/>
          <w:sz w:val="24"/>
          <w:szCs w:val="24"/>
        </w:rPr>
        <w:t>we need to provide a rationale for this number, it looks very low compared to what we have used in SBS</w:t>
      </w:r>
      <w:commentRangeEnd w:id="82"/>
      <w:r w:rsidR="00AE1A01">
        <w:rPr>
          <w:rStyle w:val="CommentReference"/>
        </w:rPr>
        <w:commentReference w:id="82"/>
      </w:r>
      <w:r w:rsidR="00114462">
        <w:rPr>
          <w:rFonts w:ascii="Times New Roman" w:hAnsi="Times New Roman" w:cs="Times New Roman"/>
          <w:sz w:val="24"/>
          <w:szCs w:val="24"/>
        </w:rPr>
        <w:t>&gt;</w:t>
      </w:r>
      <w:r w:rsidR="00D614D2" w:rsidRPr="00D614D2">
        <w:rPr>
          <w:rFonts w:ascii="Times New Roman" w:hAnsi="Times New Roman" w:cs="Times New Roman"/>
          <w:sz w:val="24"/>
          <w:szCs w:val="24"/>
        </w:rPr>
        <w:t xml:space="preserve">), </w:t>
      </w:r>
      <w:r>
        <w:rPr>
          <w:rFonts w:ascii="Times New Roman" w:hAnsi="Times New Roman" w:cs="Times New Roman"/>
          <w:sz w:val="24"/>
          <w:szCs w:val="24"/>
        </w:rPr>
        <w:t>which we designate</w:t>
      </w:r>
      <w:r w:rsidR="00D614D2" w:rsidRPr="00D614D2">
        <w:rPr>
          <w:rFonts w:ascii="Times New Roman" w:hAnsi="Times New Roman" w:cs="Times New Roman"/>
          <w:sz w:val="24"/>
          <w:szCs w:val="24"/>
        </w:rPr>
        <w:t xml:space="preserve"> "</w:t>
      </w:r>
      <w:proofErr w:type="spellStart"/>
      <w:r w:rsidR="00D614D2" w:rsidRPr="00D614D2">
        <w:rPr>
          <w:rFonts w:ascii="Times New Roman" w:hAnsi="Times New Roman" w:cs="Times New Roman"/>
          <w:sz w:val="24"/>
          <w:szCs w:val="24"/>
        </w:rPr>
        <w:t>C_ID</w:t>
      </w:r>
      <w:r w:rsidRPr="008459EC">
        <w:rPr>
          <w:rFonts w:ascii="Times New Roman" w:hAnsi="Times New Roman" w:cs="Times New Roman"/>
          <w:i/>
          <w:iCs/>
          <w:sz w:val="24"/>
          <w:szCs w:val="24"/>
        </w:rPr>
        <w:t>x</w:t>
      </w:r>
      <w:proofErr w:type="spellEnd"/>
      <w:r w:rsidR="00D614D2" w:rsidRPr="00D614D2">
        <w:rPr>
          <w:rFonts w:ascii="Times New Roman" w:hAnsi="Times New Roman" w:cs="Times New Roman"/>
          <w:sz w:val="24"/>
          <w:szCs w:val="24"/>
        </w:rPr>
        <w:t xml:space="preserve">" </w:t>
      </w:r>
      <w:r>
        <w:rPr>
          <w:rFonts w:ascii="Times New Roman" w:hAnsi="Times New Roman" w:cs="Times New Roman"/>
          <w:sz w:val="24"/>
          <w:szCs w:val="24"/>
        </w:rPr>
        <w:t xml:space="preserve">, where </w:t>
      </w:r>
      <w:r w:rsidRPr="008459EC">
        <w:rPr>
          <w:rFonts w:ascii="Times New Roman" w:hAnsi="Times New Roman" w:cs="Times New Roman"/>
          <w:i/>
          <w:iCs/>
          <w:sz w:val="24"/>
          <w:szCs w:val="24"/>
        </w:rPr>
        <w:t>x</w:t>
      </w:r>
      <w:r>
        <w:rPr>
          <w:rFonts w:ascii="Times New Roman" w:hAnsi="Times New Roman" w:cs="Times New Roman"/>
          <w:sz w:val="24"/>
          <w:szCs w:val="24"/>
        </w:rPr>
        <w:t xml:space="preserve"> is the ID number of the matching COSMIC signature </w:t>
      </w:r>
      <w:r w:rsidR="00D614D2" w:rsidRPr="00D614D2">
        <w:rPr>
          <w:rFonts w:ascii="Times New Roman" w:hAnsi="Times New Roman" w:cs="Times New Roman"/>
          <w:sz w:val="24"/>
          <w:szCs w:val="24"/>
        </w:rPr>
        <w:t xml:space="preserve">(Figure </w:t>
      </w:r>
      <w:r w:rsidR="00BC4206">
        <w:rPr>
          <w:rFonts w:ascii="Times New Roman" w:hAnsi="Times New Roman" w:cs="Times New Roman" w:hint="eastAsia"/>
          <w:sz w:val="24"/>
          <w:szCs w:val="24"/>
        </w:rPr>
        <w:t>2</w:t>
      </w:r>
      <w:r w:rsidR="00D614D2" w:rsidRPr="00D614D2">
        <w:rPr>
          <w:rFonts w:ascii="Times New Roman" w:hAnsi="Times New Roman" w:cs="Times New Roman"/>
          <w:sz w:val="24"/>
          <w:szCs w:val="24"/>
        </w:rPr>
        <w:t xml:space="preserve">B, Figure S1); (2) </w:t>
      </w:r>
      <w:r w:rsidR="00114462" w:rsidRPr="004D282F">
        <w:rPr>
          <w:rFonts w:ascii="Times New Roman" w:hAnsi="Times New Roman" w:cs="Times New Roman"/>
          <w:sz w:val="24"/>
          <w:szCs w:val="24"/>
          <w:highlight w:val="yellow"/>
        </w:rPr>
        <w:t>S</w:t>
      </w:r>
      <w:r w:rsidR="00D614D2" w:rsidRPr="004D282F">
        <w:rPr>
          <w:rFonts w:ascii="Times New Roman" w:hAnsi="Times New Roman" w:cs="Times New Roman"/>
          <w:sz w:val="24"/>
          <w:szCs w:val="24"/>
          <w:highlight w:val="yellow"/>
        </w:rPr>
        <w:t>ignatures</w:t>
      </w:r>
      <w:r w:rsidR="00114462" w:rsidRPr="004D282F">
        <w:rPr>
          <w:rFonts w:ascii="Times New Roman" w:hAnsi="Times New Roman" w:cs="Times New Roman"/>
          <w:sz w:val="24"/>
          <w:szCs w:val="24"/>
          <w:highlight w:val="yellow"/>
        </w:rPr>
        <w:t xml:space="preserve"> that can be reconstructed as combinations of several</w:t>
      </w:r>
      <w:r w:rsidR="00D614D2" w:rsidRPr="004D282F">
        <w:rPr>
          <w:rFonts w:ascii="Times New Roman" w:hAnsi="Times New Roman" w:cs="Times New Roman"/>
          <w:sz w:val="24"/>
          <w:szCs w:val="24"/>
          <w:highlight w:val="yellow"/>
        </w:rPr>
        <w:t xml:space="preserve"> COSMIC signatures</w:t>
      </w:r>
      <w:r w:rsidR="00114462" w:rsidRPr="004D282F">
        <w:rPr>
          <w:rFonts w:ascii="Times New Roman" w:hAnsi="Times New Roman" w:cs="Times New Roman"/>
          <w:sz w:val="24"/>
          <w:szCs w:val="24"/>
          <w:highlight w:val="yellow"/>
        </w:rPr>
        <w:t xml:space="preserve"> (see Methods</w:t>
      </w:r>
      <w:r w:rsidR="00AB6B3C" w:rsidRPr="004D282F">
        <w:rPr>
          <w:rFonts w:ascii="Times New Roman" w:hAnsi="Times New Roman" w:cs="Times New Roman"/>
          <w:sz w:val="24"/>
          <w:szCs w:val="24"/>
          <w:highlight w:val="yellow"/>
        </w:rPr>
        <w:t>? Where are these shown?</w:t>
      </w:r>
      <w:r w:rsidR="00114462" w:rsidRPr="004D282F">
        <w:rPr>
          <w:rFonts w:ascii="Times New Roman" w:hAnsi="Times New Roman" w:cs="Times New Roman"/>
          <w:sz w:val="24"/>
          <w:szCs w:val="24"/>
          <w:highlight w:val="yellow"/>
        </w:rPr>
        <w:t>)</w:t>
      </w:r>
      <w:r w:rsidR="00D614D2" w:rsidRPr="004D282F">
        <w:rPr>
          <w:rFonts w:ascii="Times New Roman" w:hAnsi="Times New Roman" w:cs="Times New Roman"/>
          <w:sz w:val="24"/>
          <w:szCs w:val="24"/>
          <w:highlight w:val="yellow"/>
        </w:rPr>
        <w:t xml:space="preserve"> (3) </w:t>
      </w:r>
      <w:r w:rsidR="000C7E8B" w:rsidRPr="004D282F">
        <w:rPr>
          <w:rFonts w:ascii="Times New Roman" w:hAnsi="Times New Roman" w:cs="Times New Roman"/>
          <w:sz w:val="24"/>
          <w:szCs w:val="24"/>
          <w:highlight w:val="yellow"/>
        </w:rPr>
        <w:t>15(?) n</w:t>
      </w:r>
      <w:r w:rsidR="00D614D2" w:rsidRPr="004D282F">
        <w:rPr>
          <w:rFonts w:ascii="Times New Roman" w:hAnsi="Times New Roman" w:cs="Times New Roman"/>
          <w:sz w:val="24"/>
          <w:szCs w:val="24"/>
          <w:highlight w:val="yellow"/>
        </w:rPr>
        <w:t xml:space="preserve">ovel signatures not fitting the previous categories, </w:t>
      </w:r>
      <w:r w:rsidR="00114462" w:rsidRPr="004D282F">
        <w:rPr>
          <w:rFonts w:ascii="Times New Roman" w:hAnsi="Times New Roman" w:cs="Times New Roman"/>
          <w:sz w:val="24"/>
          <w:szCs w:val="24"/>
          <w:highlight w:val="yellow"/>
        </w:rPr>
        <w:t xml:space="preserve">designated </w:t>
      </w:r>
      <w:r w:rsidR="00D614D2" w:rsidRPr="004D282F">
        <w:rPr>
          <w:rFonts w:ascii="Times New Roman" w:hAnsi="Times New Roman" w:cs="Times New Roman"/>
          <w:sz w:val="24"/>
          <w:szCs w:val="24"/>
          <w:highlight w:val="yellow"/>
        </w:rPr>
        <w:t>"</w:t>
      </w:r>
      <w:proofErr w:type="spellStart"/>
      <w:r w:rsidR="00D614D2" w:rsidRPr="004D282F">
        <w:rPr>
          <w:rFonts w:ascii="Times New Roman" w:hAnsi="Times New Roman" w:cs="Times New Roman"/>
          <w:sz w:val="24"/>
          <w:szCs w:val="24"/>
          <w:highlight w:val="yellow"/>
        </w:rPr>
        <w:t>H_</w:t>
      </w:r>
      <w:r w:rsidR="00114462" w:rsidRPr="004D282F">
        <w:rPr>
          <w:rFonts w:ascii="Times New Roman" w:hAnsi="Times New Roman" w:cs="Times New Roman"/>
          <w:sz w:val="24"/>
          <w:szCs w:val="24"/>
          <w:highlight w:val="yellow"/>
        </w:rPr>
        <w:t>ID</w:t>
      </w:r>
      <w:r w:rsidR="00114462" w:rsidRPr="004D282F">
        <w:rPr>
          <w:rFonts w:ascii="Times New Roman" w:hAnsi="Times New Roman" w:cs="Times New Roman"/>
          <w:i/>
          <w:iCs/>
          <w:sz w:val="24"/>
          <w:szCs w:val="24"/>
          <w:highlight w:val="yellow"/>
        </w:rPr>
        <w:t>x</w:t>
      </w:r>
      <w:proofErr w:type="spellEnd"/>
      <w:r w:rsidR="00D614D2" w:rsidRPr="004D282F">
        <w:rPr>
          <w:rFonts w:ascii="Times New Roman" w:hAnsi="Times New Roman" w:cs="Times New Roman"/>
          <w:sz w:val="24"/>
          <w:szCs w:val="24"/>
          <w:highlight w:val="yellow"/>
        </w:rPr>
        <w:t>"</w:t>
      </w:r>
      <w:r w:rsidR="00114462" w:rsidRPr="004D282F">
        <w:rPr>
          <w:rFonts w:ascii="Times New Roman" w:hAnsi="Times New Roman" w:cs="Times New Roman"/>
          <w:sz w:val="24"/>
          <w:szCs w:val="24"/>
          <w:highlight w:val="yellow"/>
        </w:rPr>
        <w:t xml:space="preserve">, with an ID number &gt; …. </w:t>
      </w:r>
      <w:r w:rsidR="00D614D2" w:rsidRPr="004D282F">
        <w:rPr>
          <w:rFonts w:ascii="Times New Roman" w:hAnsi="Times New Roman" w:cs="Times New Roman"/>
          <w:sz w:val="24"/>
          <w:szCs w:val="24"/>
          <w:highlight w:val="yellow"/>
        </w:rPr>
        <w:t xml:space="preserve"> (Figure </w:t>
      </w:r>
      <w:r w:rsidR="00BC4206" w:rsidRPr="004D282F">
        <w:rPr>
          <w:rFonts w:ascii="Times New Roman" w:hAnsi="Times New Roman" w:cs="Times New Roman" w:hint="eastAsia"/>
          <w:sz w:val="24"/>
          <w:szCs w:val="24"/>
          <w:highlight w:val="yellow"/>
        </w:rPr>
        <w:t>2</w:t>
      </w:r>
      <w:r w:rsidR="00D614D2" w:rsidRPr="004D282F">
        <w:rPr>
          <w:rFonts w:ascii="Times New Roman" w:hAnsi="Times New Roman" w:cs="Times New Roman"/>
          <w:sz w:val="24"/>
          <w:szCs w:val="24"/>
          <w:highlight w:val="yellow"/>
        </w:rPr>
        <w:t xml:space="preserve">C). Notably, all </w:t>
      </w:r>
      <w:r w:rsidR="00114462" w:rsidRPr="004D282F">
        <w:rPr>
          <w:rFonts w:ascii="Times New Roman" w:hAnsi="Times New Roman" w:cs="Times New Roman"/>
          <w:sz w:val="24"/>
          <w:szCs w:val="24"/>
          <w:highlight w:val="yellow"/>
        </w:rPr>
        <w:t xml:space="preserve">novel </w:t>
      </w:r>
      <w:r w:rsidR="00D614D2" w:rsidRPr="004D282F">
        <w:rPr>
          <w:rFonts w:ascii="Times New Roman" w:hAnsi="Times New Roman" w:cs="Times New Roman"/>
          <w:sz w:val="24"/>
          <w:szCs w:val="24"/>
          <w:highlight w:val="yellow"/>
        </w:rPr>
        <w:t>signatures reported here are supported by at least one sample</w:t>
      </w:r>
      <w:r w:rsidR="0010286A">
        <w:rPr>
          <w:rFonts w:ascii="Times New Roman" w:hAnsi="Times New Roman" w:cs="Times New Roman"/>
          <w:sz w:val="24"/>
          <w:szCs w:val="24"/>
          <w:highlight w:val="yellow"/>
        </w:rPr>
        <w:t>, providing additional evidence that they correspond to a particular mutational process [maybe hark back to mike’s model]</w:t>
      </w:r>
      <w:r w:rsidR="00543FB9" w:rsidRPr="004D282F">
        <w:rPr>
          <w:rFonts w:ascii="Times New Roman" w:hAnsi="Times New Roman" w:cs="Times New Roman" w:hint="eastAsia"/>
          <w:sz w:val="24"/>
          <w:szCs w:val="24"/>
          <w:highlight w:val="yellow"/>
        </w:rPr>
        <w:t xml:space="preserve"> (Figure S2</w:t>
      </w:r>
      <w:r w:rsidR="00AB6B3C" w:rsidRPr="004D282F">
        <w:rPr>
          <w:rFonts w:ascii="Times New Roman" w:hAnsi="Times New Roman" w:cs="Times New Roman"/>
          <w:sz w:val="24"/>
          <w:szCs w:val="24"/>
          <w:highlight w:val="yellow"/>
        </w:rPr>
        <w:t xml:space="preserve"> &lt;</w:t>
      </w:r>
      <w:r w:rsidR="000C7E8B" w:rsidRPr="004D282F">
        <w:rPr>
          <w:rFonts w:ascii="Times New Roman" w:hAnsi="Times New Roman" w:cs="Times New Roman"/>
          <w:sz w:val="24"/>
          <w:szCs w:val="24"/>
          <w:highlight w:val="yellow"/>
        </w:rPr>
        <w:t xml:space="preserve">A few </w:t>
      </w:r>
      <w:r w:rsidR="00AB6B3C" w:rsidRPr="004D282F">
        <w:rPr>
          <w:rFonts w:ascii="Times New Roman" w:hAnsi="Times New Roman" w:cs="Times New Roman"/>
          <w:sz w:val="24"/>
          <w:szCs w:val="24"/>
          <w:highlight w:val="yellow"/>
        </w:rPr>
        <w:t>of these do not look good at all, let’s review&gt;</w:t>
      </w:r>
      <w:r w:rsidR="00543FB9" w:rsidRPr="004D282F">
        <w:rPr>
          <w:rFonts w:ascii="Times New Roman" w:hAnsi="Times New Roman" w:cs="Times New Roman" w:hint="eastAsia"/>
          <w:sz w:val="24"/>
          <w:szCs w:val="24"/>
          <w:highlight w:val="yellow"/>
        </w:rPr>
        <w:t>)</w:t>
      </w:r>
      <w:r w:rsidR="00D614D2" w:rsidRPr="004D282F">
        <w:rPr>
          <w:rFonts w:ascii="Times New Roman" w:hAnsi="Times New Roman" w:cs="Times New Roman"/>
          <w:sz w:val="24"/>
          <w:szCs w:val="24"/>
          <w:highlight w:val="yellow"/>
        </w:rPr>
        <w:t>. Our analysis focuses on groups (1) and (3). In total, we identified 33 distinct mutational signatures</w:t>
      </w:r>
      <w:r w:rsidR="00AB6B3C" w:rsidRPr="004D282F">
        <w:rPr>
          <w:rFonts w:ascii="Times New Roman" w:hAnsi="Times New Roman" w:cs="Times New Roman"/>
          <w:sz w:val="24"/>
          <w:szCs w:val="24"/>
          <w:highlight w:val="yellow"/>
        </w:rPr>
        <w:t xml:space="preserve"> &lt;can we put details above?&gt;</w:t>
      </w:r>
      <w:r w:rsidR="00D614D2" w:rsidRPr="004D282F">
        <w:rPr>
          <w:rFonts w:ascii="Times New Roman" w:hAnsi="Times New Roman" w:cs="Times New Roman"/>
          <w:sz w:val="24"/>
          <w:szCs w:val="24"/>
          <w:highlight w:val="yellow"/>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7C6777E5" w:rsidR="00743039" w:rsidRDefault="000C7E8B" w:rsidP="008A1C58">
      <w:pPr>
        <w:spacing w:line="480" w:lineRule="auto"/>
        <w:rPr>
          <w:rFonts w:ascii="Times New Roman" w:hAnsi="Times New Roman" w:cs="Times New Roman"/>
          <w:sz w:val="24"/>
          <w:szCs w:val="24"/>
        </w:rPr>
      </w:pPr>
      <w:r>
        <w:rPr>
          <w:rFonts w:ascii="Times New Roman" w:hAnsi="Times New Roman" w:cs="Times New Roman"/>
          <w:sz w:val="24"/>
          <w:szCs w:val="24"/>
        </w:rPr>
        <w:t>The mSigHdp</w:t>
      </w:r>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 xml:space="preserve">analysis </w:t>
      </w:r>
      <w:r w:rsidR="00A74EE9">
        <w:rPr>
          <w:rFonts w:ascii="Times New Roman" w:hAnsi="Times New Roman" w:cs="Times New Roman"/>
          <w:sz w:val="24"/>
          <w:szCs w:val="24"/>
        </w:rPr>
        <w:t>re-discovered</w:t>
      </w:r>
      <w:r w:rsidR="00A74EE9" w:rsidRPr="008A1C58">
        <w:rPr>
          <w:rFonts w:ascii="Times New Roman" w:hAnsi="Times New Roman" w:cs="Times New Roman"/>
          <w:sz w:val="24"/>
          <w:szCs w:val="24"/>
        </w:rPr>
        <w:t xml:space="preserve"> </w:t>
      </w:r>
      <w:r w:rsidR="00A74EE9">
        <w:rPr>
          <w:rFonts w:ascii="Times New Roman" w:hAnsi="Times New Roman" w:cs="Times New Roman"/>
          <w:sz w:val="24"/>
          <w:szCs w:val="24"/>
        </w:rPr>
        <w:t xml:space="preserve">signature </w:t>
      </w:r>
      <w:proofErr w:type="gramStart"/>
      <w:r w:rsidR="00A74EE9">
        <w:rPr>
          <w:rFonts w:ascii="Times New Roman" w:hAnsi="Times New Roman" w:cs="Times New Roman"/>
          <w:sz w:val="24"/>
          <w:szCs w:val="24"/>
        </w:rPr>
        <w:t>similar to</w:t>
      </w:r>
      <w:proofErr w:type="gramEnd"/>
      <w:r w:rsidR="00A74EE9">
        <w:rPr>
          <w:rFonts w:ascii="Times New Roman" w:hAnsi="Times New Roman" w:cs="Times New Roman"/>
          <w:sz w:val="24"/>
          <w:szCs w:val="24"/>
        </w:rPr>
        <w:t xml:space="preserve"> </w:t>
      </w:r>
      <w:r w:rsidR="00587F85"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00587F85" w:rsidRPr="008A1C58">
        <w:rPr>
          <w:rFonts w:ascii="Times New Roman" w:hAnsi="Times New Roman" w:cs="Times New Roman"/>
          <w:sz w:val="24"/>
          <w:szCs w:val="24"/>
        </w:rPr>
        <w:t xml:space="preserve"> out of </w:t>
      </w:r>
      <w:r w:rsidR="00A74EE9">
        <w:rPr>
          <w:rFonts w:ascii="Times New Roman" w:hAnsi="Times New Roman" w:cs="Times New Roman"/>
          <w:sz w:val="24"/>
          <w:szCs w:val="24"/>
        </w:rPr>
        <w:t xml:space="preserve">the (?) </w:t>
      </w:r>
      <w:r w:rsidR="00587F85" w:rsidRPr="008A1C58">
        <w:rPr>
          <w:rFonts w:ascii="Times New Roman" w:hAnsi="Times New Roman" w:cs="Times New Roman"/>
          <w:sz w:val="24"/>
          <w:szCs w:val="24"/>
        </w:rPr>
        <w:t xml:space="preserve">23 COSMIC (v3.4) ID signatures. The remaining </w:t>
      </w:r>
      <w:r w:rsidR="000E2AC9">
        <w:rPr>
          <w:rFonts w:ascii="Times New Roman" w:hAnsi="Times New Roman" w:cs="Times New Roman" w:hint="eastAsia"/>
          <w:sz w:val="24"/>
          <w:szCs w:val="24"/>
        </w:rPr>
        <w:t>5</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 xml:space="preserve">COSMIC </w:t>
      </w:r>
      <w:r w:rsidR="00587F85" w:rsidRPr="008A1C58">
        <w:rPr>
          <w:rFonts w:ascii="Times New Roman" w:hAnsi="Times New Roman" w:cs="Times New Roman"/>
          <w:sz w:val="24"/>
          <w:szCs w:val="24"/>
        </w:rPr>
        <w:t xml:space="preserve">signatures </w:t>
      </w:r>
      <w:r>
        <w:rPr>
          <w:rFonts w:ascii="Times New Roman" w:hAnsi="Times New Roman" w:cs="Times New Roman"/>
          <w:sz w:val="24"/>
          <w:szCs w:val="24"/>
        </w:rPr>
        <w:t xml:space="preserve">(ID15, ID16, ID20, ID21 ID22) </w:t>
      </w:r>
      <w:r w:rsidR="00587F85" w:rsidRPr="008A1C58">
        <w:rPr>
          <w:rFonts w:ascii="Times New Roman" w:hAnsi="Times New Roman" w:cs="Times New Roman"/>
          <w:sz w:val="24"/>
          <w:szCs w:val="24"/>
        </w:rPr>
        <w:t xml:space="preserve">were </w:t>
      </w:r>
      <w:r>
        <w:rPr>
          <w:rFonts w:ascii="Times New Roman" w:hAnsi="Times New Roman" w:cs="Times New Roman"/>
          <w:sz w:val="24"/>
          <w:szCs w:val="24"/>
        </w:rPr>
        <w:t xml:space="preserve">detected </w:t>
      </w:r>
      <w:r w:rsidR="003063D3">
        <w:rPr>
          <w:rFonts w:ascii="Times New Roman" w:hAnsi="Times New Roman" w:cs="Times New Roman"/>
          <w:sz w:val="24"/>
          <w:szCs w:val="24"/>
        </w:rPr>
        <w:t xml:space="preserve">&lt;can we say were not </w:t>
      </w:r>
      <w:proofErr w:type="spellStart"/>
      <w:r w:rsidR="003063D3">
        <w:rPr>
          <w:rFonts w:ascii="Times New Roman" w:hAnsi="Times New Roman" w:cs="Times New Roman"/>
          <w:sz w:val="24"/>
          <w:szCs w:val="24"/>
        </w:rPr>
        <w:t>not</w:t>
      </w:r>
      <w:proofErr w:type="spellEnd"/>
      <w:r w:rsidR="003063D3">
        <w:rPr>
          <w:rFonts w:ascii="Times New Roman" w:hAnsi="Times New Roman" w:cs="Times New Roman"/>
          <w:sz w:val="24"/>
          <w:szCs w:val="24"/>
        </w:rPr>
        <w:t xml:space="preserve"> present in the PCAWG data?&gt; </w:t>
      </w:r>
      <w:r>
        <w:rPr>
          <w:rFonts w:ascii="Times New Roman" w:hAnsi="Times New Roman" w:cs="Times New Roman"/>
          <w:sz w:val="24"/>
          <w:szCs w:val="24"/>
        </w:rPr>
        <w:t>in data set</w:t>
      </w:r>
      <w:r w:rsidR="003E7179">
        <w:rPr>
          <w:rFonts w:ascii="Times New Roman" w:hAnsi="Times New Roman" w:cs="Times New Roman"/>
          <w:sz w:val="24"/>
          <w:szCs w:val="24"/>
        </w:rPr>
        <w:t>s</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other than</w:t>
      </w:r>
      <w:r w:rsidR="00587F85" w:rsidRPr="008A1C58">
        <w:rPr>
          <w:rFonts w:ascii="Times New Roman" w:hAnsi="Times New Roman" w:cs="Times New Roman"/>
          <w:sz w:val="24"/>
          <w:szCs w:val="24"/>
        </w:rPr>
        <w:t xml:space="preserve"> PCAWG.</w:t>
      </w:r>
      <w:r w:rsidR="00CE35BA" w:rsidRPr="00CE35BA">
        <w:t xml:space="preserve"> </w:t>
      </w:r>
      <w:r w:rsidR="003E7179">
        <w:rPr>
          <w:rFonts w:ascii="Times New Roman" w:hAnsi="Times New Roman" w:cs="Times New Roman"/>
          <w:sz w:val="24"/>
          <w:szCs w:val="24"/>
        </w:rPr>
        <w:t>The ability of</w:t>
      </w:r>
      <w:r w:rsidR="00CE35BA" w:rsidRPr="00CE35BA">
        <w:rPr>
          <w:rFonts w:ascii="Times New Roman" w:hAnsi="Times New Roman" w:cs="Times New Roman"/>
          <w:sz w:val="24"/>
          <w:szCs w:val="24"/>
        </w:rPr>
        <w:t xml:space="preserve"> mSigHdp to identify </w:t>
      </w:r>
      <w:r w:rsidR="003E7179">
        <w:rPr>
          <w:rFonts w:ascii="Times New Roman" w:hAnsi="Times New Roman" w:cs="Times New Roman"/>
          <w:sz w:val="24"/>
          <w:szCs w:val="24"/>
        </w:rPr>
        <w:t xml:space="preserve">all </w:t>
      </w:r>
      <w:r w:rsidR="00CE35BA" w:rsidRPr="00CE35BA">
        <w:rPr>
          <w:rFonts w:ascii="Times New Roman" w:hAnsi="Times New Roman" w:cs="Times New Roman"/>
          <w:sz w:val="24"/>
          <w:szCs w:val="24"/>
        </w:rPr>
        <w:t xml:space="preserve">COSMIC signatures </w:t>
      </w:r>
      <w:r w:rsidR="003E7179">
        <w:rPr>
          <w:rFonts w:ascii="Times New Roman" w:hAnsi="Times New Roman" w:cs="Times New Roman"/>
          <w:sz w:val="24"/>
          <w:szCs w:val="24"/>
        </w:rPr>
        <w:t xml:space="preserve">present in PCAWG (? We need to double check this based on the PCAWG paper; HMF was not used as input for the 2020 paper) </w:t>
      </w:r>
      <w:r w:rsidR="00A74EE9">
        <w:rPr>
          <w:rFonts w:ascii="Times New Roman" w:hAnsi="Times New Roman" w:cs="Times New Roman"/>
          <w:sz w:val="24"/>
          <w:szCs w:val="24"/>
        </w:rPr>
        <w:t xml:space="preserve">&lt;find better wording?&gt; </w:t>
      </w:r>
      <w:r w:rsidR="00CE35BA" w:rsidRPr="00CE35BA">
        <w:rPr>
          <w:rFonts w:ascii="Times New Roman" w:hAnsi="Times New Roman" w:cs="Times New Roman"/>
          <w:sz w:val="24"/>
          <w:szCs w:val="24"/>
        </w:rPr>
        <w:t>underscores its reliability in mutational signature analysis.</w:t>
      </w:r>
    </w:p>
    <w:p w14:paraId="1E3C6E32" w14:textId="6ED329CC" w:rsidR="00A74EE9" w:rsidRPr="008A1C58" w:rsidRDefault="00A74EE9" w:rsidP="008A1C58">
      <w:pPr>
        <w:spacing w:line="480" w:lineRule="auto"/>
        <w:rPr>
          <w:rFonts w:ascii="Times New Roman" w:hAnsi="Times New Roman" w:cs="Times New Roman"/>
          <w:sz w:val="24"/>
          <w:szCs w:val="24"/>
        </w:rPr>
      </w:pPr>
      <w:r>
        <w:rPr>
          <w:rFonts w:ascii="Times New Roman" w:hAnsi="Times New Roman" w:cs="Times New Roman"/>
          <w:sz w:val="24"/>
          <w:szCs w:val="24"/>
        </w:rPr>
        <w:t>&lt;Which ones are nearly identical?&gt;</w:t>
      </w:r>
    </w:p>
    <w:p w14:paraId="36D65A6F" w14:textId="286F8833" w:rsidR="00A74EE9" w:rsidRDefault="003E7179" w:rsidP="00A70D28">
      <w:pPr>
        <w:spacing w:line="480" w:lineRule="auto"/>
        <w:rPr>
          <w:rFonts w:ascii="Times New Roman" w:hAnsi="Times New Roman" w:cs="Times New Roman"/>
          <w:sz w:val="24"/>
          <w:szCs w:val="24"/>
        </w:rPr>
      </w:pPr>
      <w:r>
        <w:rPr>
          <w:rFonts w:ascii="Times New Roman" w:hAnsi="Times New Roman" w:cs="Times New Roman"/>
          <w:sz w:val="24"/>
          <w:szCs w:val="24"/>
        </w:rPr>
        <w:t>However, there were some</w:t>
      </w:r>
      <w:r w:rsidR="00743039" w:rsidRPr="008A1C58">
        <w:rPr>
          <w:rFonts w:ascii="Times New Roman" w:hAnsi="Times New Roman" w:cs="Times New Roman"/>
          <w:sz w:val="24"/>
          <w:szCs w:val="24"/>
        </w:rPr>
        <w:t xml:space="preserve"> differences </w:t>
      </w:r>
      <w:r>
        <w:rPr>
          <w:rFonts w:ascii="Times New Roman" w:hAnsi="Times New Roman" w:cs="Times New Roman"/>
          <w:sz w:val="24"/>
          <w:szCs w:val="24"/>
        </w:rPr>
        <w:t xml:space="preserve">between the COSMIC signatures and similar signatures extracted by </w:t>
      </w:r>
      <w:r w:rsidR="00A34A34">
        <w:rPr>
          <w:rFonts w:ascii="Times New Roman" w:hAnsi="Times New Roman" w:cs="Times New Roman"/>
          <w:sz w:val="24"/>
          <w:szCs w:val="24"/>
        </w:rPr>
        <w:t>mSigH</w:t>
      </w:r>
      <w:r w:rsidR="00A34A34">
        <w:rPr>
          <w:rFonts w:ascii="Times New Roman" w:hAnsi="Times New Roman" w:cs="Times New Roman" w:hint="eastAsia"/>
          <w:sz w:val="24"/>
          <w:szCs w:val="24"/>
        </w:rPr>
        <w:t>dp</w:t>
      </w:r>
      <w:r>
        <w:rPr>
          <w:rFonts w:ascii="Times New Roman" w:hAnsi="Times New Roman" w:cs="Times New Roman"/>
          <w:sz w:val="24"/>
          <w:szCs w:val="24"/>
        </w:rPr>
        <w:t>. W</w:t>
      </w:r>
      <w:r w:rsidR="00743039" w:rsidRPr="008A1C58">
        <w:rPr>
          <w:rFonts w:ascii="Times New Roman" w:hAnsi="Times New Roman" w:cs="Times New Roman"/>
          <w:sz w:val="24"/>
          <w:szCs w:val="24"/>
        </w:rPr>
        <w:t xml:space="preserve">e believe that </w:t>
      </w:r>
      <w:r>
        <w:rPr>
          <w:rFonts w:ascii="Times New Roman" w:hAnsi="Times New Roman" w:cs="Times New Roman"/>
          <w:sz w:val="24"/>
          <w:szCs w:val="24"/>
        </w:rPr>
        <w:t xml:space="preserve">for these </w:t>
      </w:r>
      <w:r w:rsidR="00743039" w:rsidRPr="008A1C58">
        <w:rPr>
          <w:rFonts w:ascii="Times New Roman" w:hAnsi="Times New Roman" w:cs="Times New Roman"/>
          <w:sz w:val="24"/>
          <w:szCs w:val="24"/>
        </w:rPr>
        <w:t xml:space="preserve">mSigHdp provides more biologically </w:t>
      </w:r>
      <w:r w:rsidR="001D4FEC">
        <w:rPr>
          <w:rFonts w:ascii="Times New Roman" w:hAnsi="Times New Roman" w:cs="Times New Roman"/>
          <w:sz w:val="24"/>
          <w:szCs w:val="24"/>
        </w:rPr>
        <w:t>plausible</w:t>
      </w:r>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r w:rsidR="001D4FEC">
        <w:rPr>
          <w:rFonts w:ascii="Times New Roman" w:hAnsi="Times New Roman" w:cs="Times New Roman"/>
          <w:sz w:val="24"/>
          <w:szCs w:val="24"/>
        </w:rPr>
        <w:t>e</w:t>
      </w:r>
      <w:r w:rsidR="00EF6F4B" w:rsidRPr="008A1C58">
        <w:rPr>
          <w:rFonts w:ascii="Times New Roman" w:hAnsi="Times New Roman" w:cs="Times New Roman"/>
          <w:sz w:val="24"/>
          <w:szCs w:val="24"/>
        </w:rPr>
        <w:t>s</w:t>
      </w:r>
      <w:r>
        <w:rPr>
          <w:rFonts w:ascii="Times New Roman" w:hAnsi="Times New Roman" w:cs="Times New Roman"/>
          <w:sz w:val="24"/>
          <w:szCs w:val="24"/>
        </w:rPr>
        <w:t>.</w:t>
      </w:r>
      <w:r w:rsidR="00743039" w:rsidRPr="008A1C58">
        <w:rPr>
          <w:rFonts w:ascii="Times New Roman" w:hAnsi="Times New Roman" w:cs="Times New Roman"/>
          <w:sz w:val="24"/>
          <w:szCs w:val="24"/>
        </w:rPr>
        <w:t xml:space="preserve"> </w:t>
      </w:r>
    </w:p>
    <w:p w14:paraId="26C42E1A" w14:textId="361C91CF" w:rsidR="00A74EE9" w:rsidRDefault="00A74EE9" w:rsidP="00A70D28">
      <w:pPr>
        <w:spacing w:line="480" w:lineRule="auto"/>
        <w:rPr>
          <w:rFonts w:ascii="Times New Roman" w:hAnsi="Times New Roman" w:cs="Times New Roman"/>
          <w:sz w:val="24"/>
          <w:szCs w:val="24"/>
        </w:rPr>
      </w:pPr>
      <w:r>
        <w:rPr>
          <w:rFonts w:ascii="Times New Roman" w:hAnsi="Times New Roman" w:cs="Times New Roman"/>
          <w:sz w:val="24"/>
          <w:szCs w:val="24"/>
        </w:rPr>
        <w:t xml:space="preserve">&lt;we need </w:t>
      </w:r>
      <w:r w:rsidR="00E6352C">
        <w:rPr>
          <w:rFonts w:ascii="Times New Roman" w:hAnsi="Times New Roman" w:cs="Times New Roman"/>
          <w:sz w:val="24"/>
          <w:szCs w:val="24"/>
        </w:rPr>
        <w:t>a</w:t>
      </w:r>
      <w:r>
        <w:rPr>
          <w:rFonts w:ascii="Times New Roman" w:hAnsi="Times New Roman" w:cs="Times New Roman"/>
          <w:sz w:val="24"/>
          <w:szCs w:val="24"/>
        </w:rPr>
        <w:t xml:space="preserve"> paragraph for each signature&gt;</w:t>
      </w:r>
    </w:p>
    <w:p w14:paraId="6607694E" w14:textId="4C1FC3B2"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3E7179">
        <w:rPr>
          <w:rFonts w:ascii="Times New Roman" w:hAnsi="Times New Roman" w:cs="Times New Roman"/>
          <w:sz w:val="24"/>
          <w:szCs w:val="24"/>
        </w:rPr>
        <w:t xml:space="preserve">ID9: </w:t>
      </w:r>
      <w:r w:rsidRPr="008A1C58">
        <w:rPr>
          <w:rFonts w:ascii="Times New Roman" w:hAnsi="Times New Roman" w:cs="Times New Roman"/>
          <w:sz w:val="24"/>
          <w:szCs w:val="24"/>
        </w:rPr>
        <w:t>In contrast to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w:t>
      </w:r>
      <w:r w:rsidR="0037178E">
        <w:rPr>
          <w:rFonts w:ascii="Times New Roman" w:hAnsi="Times New Roman" w:cs="Times New Roman"/>
          <w:sz w:val="24"/>
          <w:szCs w:val="24"/>
        </w:rPr>
        <w:t xml:space="preserve"> </w:t>
      </w:r>
      <w:r w:rsidR="00286AAA">
        <w:rPr>
          <w:rFonts w:ascii="Times New Roman" w:hAnsi="Times New Roman" w:cs="Times New Roman" w:hint="eastAsia"/>
          <w:sz w:val="24"/>
          <w:szCs w:val="24"/>
        </w:rPr>
        <w:t>(Figure S1).</w:t>
      </w:r>
      <w:r w:rsidRPr="008A1C58">
        <w:rPr>
          <w:rFonts w:ascii="Times New Roman" w:hAnsi="Times New Roman" w:cs="Times New Roman"/>
          <w:sz w:val="24"/>
          <w:szCs w:val="24"/>
        </w:rPr>
        <w:t xml:space="preserve"> This discrepancy</w:t>
      </w:r>
      <w:r w:rsidR="00641FFD" w:rsidRPr="00641FFD">
        <w:rPr>
          <w:rFonts w:ascii="Times New Roman" w:hAnsi="Times New Roman" w:cs="Times New Roman"/>
          <w:sz w:val="24"/>
          <w:szCs w:val="24"/>
        </w:rPr>
        <w:t xml:space="preserve"> </w:t>
      </w:r>
      <w:r w:rsidRPr="008A1C58">
        <w:rPr>
          <w:rFonts w:ascii="Times New Roman" w:hAnsi="Times New Roman" w:cs="Times New Roman"/>
          <w:sz w:val="24"/>
          <w:szCs w:val="24"/>
        </w:rPr>
        <w:t>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peak in almost all tumors</w:t>
      </w:r>
      <w:r w:rsidR="00A74EE9">
        <w:rPr>
          <w:rFonts w:ascii="Times New Roman" w:hAnsi="Times New Roman" w:cs="Times New Roman"/>
          <w:sz w:val="24"/>
          <w:szCs w:val="24"/>
        </w:rPr>
        <w:t xml:space="preserve"> &lt;this is not clear, maybe: However, the INS:</w:t>
      </w:r>
      <w:proofErr w:type="gramStart"/>
      <w:r w:rsidR="00A74EE9">
        <w:rPr>
          <w:rFonts w:ascii="Times New Roman" w:hAnsi="Times New Roman" w:cs="Times New Roman"/>
          <w:sz w:val="24"/>
          <w:szCs w:val="24"/>
        </w:rPr>
        <w:t>1:T</w:t>
      </w:r>
      <w:proofErr w:type="gramEnd"/>
      <w:r w:rsidR="00A74EE9">
        <w:rPr>
          <w:rFonts w:ascii="Times New Roman" w:hAnsi="Times New Roman" w:cs="Times New Roman"/>
          <w:sz w:val="24"/>
          <w:szCs w:val="24"/>
        </w:rPr>
        <w:t xml:space="preserve">:5+5 mutations are prevalent in </w:t>
      </w:r>
      <w:proofErr w:type="gramStart"/>
      <w:r w:rsidR="00A74EE9">
        <w:rPr>
          <w:rFonts w:ascii="Times New Roman" w:hAnsi="Times New Roman" w:cs="Times New Roman"/>
          <w:sz w:val="24"/>
          <w:szCs w:val="24"/>
        </w:rPr>
        <w:t>all ?</w:t>
      </w:r>
      <w:proofErr w:type="gramEnd"/>
      <w:r w:rsidR="00A74EE9">
        <w:rPr>
          <w:rFonts w:ascii="Times New Roman" w:hAnsi="Times New Roman" w:cs="Times New Roman"/>
          <w:sz w:val="24"/>
          <w:szCs w:val="24"/>
        </w:rPr>
        <w:t xml:space="preserve"> all tumors with ID</w:t>
      </w:r>
      <w:proofErr w:type="gramStart"/>
      <w:r w:rsidR="00A74EE9">
        <w:rPr>
          <w:rFonts w:ascii="Times New Roman" w:hAnsi="Times New Roman" w:cs="Times New Roman"/>
          <w:sz w:val="24"/>
          <w:szCs w:val="24"/>
        </w:rPr>
        <w:t>9 ?</w:t>
      </w:r>
      <w:proofErr w:type="gramEnd"/>
      <w:r w:rsidR="00A74EE9">
        <w:rPr>
          <w:rFonts w:ascii="Times New Roman" w:hAnsi="Times New Roman" w:cs="Times New Roman"/>
          <w:sz w:val="24"/>
          <w:szCs w:val="24"/>
        </w:rPr>
        <w:t xml:space="preserve">  </w:t>
      </w:r>
      <w:proofErr w:type="gramStart"/>
      <w:r w:rsidR="00A74EE9">
        <w:rPr>
          <w:rFonts w:ascii="Times New Roman" w:hAnsi="Times New Roman" w:cs="Times New Roman"/>
          <w:sz w:val="24"/>
          <w:szCs w:val="24"/>
        </w:rPr>
        <w:t>what</w:t>
      </w:r>
      <w:proofErr w:type="gramEnd"/>
      <w:r w:rsidR="00A74EE9">
        <w:rPr>
          <w:rFonts w:ascii="Times New Roman" w:hAnsi="Times New Roman" w:cs="Times New Roman"/>
          <w:sz w:val="24"/>
          <w:szCs w:val="24"/>
        </w:rPr>
        <w:t xml:space="preserve"> light does Serena’s analysis shed on </w:t>
      </w:r>
      <w:proofErr w:type="gramStart"/>
      <w:r w:rsidR="00A74EE9">
        <w:rPr>
          <w:rFonts w:ascii="Times New Roman" w:hAnsi="Times New Roman" w:cs="Times New Roman"/>
          <w:sz w:val="24"/>
          <w:szCs w:val="24"/>
        </w:rPr>
        <w:t>this?</w:t>
      </w:r>
      <w:r w:rsidRPr="008A1C58">
        <w:rPr>
          <w:rFonts w:ascii="Times New Roman" w:hAnsi="Times New Roman" w:cs="Times New Roman"/>
          <w:sz w:val="24"/>
          <w:szCs w:val="24"/>
        </w:rPr>
        <w:t>.</w:t>
      </w:r>
      <w:proofErr w:type="gramEnd"/>
      <w:r w:rsidRPr="008A1C58">
        <w:rPr>
          <w:rFonts w:ascii="Times New Roman" w:hAnsi="Times New Roman" w:cs="Times New Roman"/>
          <w:sz w:val="24"/>
          <w:szCs w:val="24"/>
        </w:rPr>
        <w:t xml:space="preserve">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w:t>
      </w:r>
    </w:p>
    <w:p w14:paraId="16B6A1A1" w14:textId="77777777"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p>
    <w:p w14:paraId="70E0A810" w14:textId="0D10AF12" w:rsidR="00995F4D" w:rsidRPr="008A1C58"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t>
      </w:r>
      <w:proofErr w:type="gramStart"/>
      <w:r w:rsidRPr="00E07F96">
        <w:rPr>
          <w:rFonts w:ascii="Times New Roman" w:hAnsi="Times New Roman" w:cs="Times New Roman"/>
          <w:sz w:val="24"/>
          <w:szCs w:val="24"/>
        </w:rPr>
        <w:t>with the exception of</w:t>
      </w:r>
      <w:proofErr w:type="gramEnd"/>
      <w:r w:rsidRPr="00E07F96">
        <w:rPr>
          <w:rFonts w:ascii="Times New Roman" w:hAnsi="Times New Roman" w:cs="Times New Roman"/>
          <w:sz w:val="24"/>
          <w:szCs w:val="24"/>
        </w:rPr>
        <w:t xml:space="preserve">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770874D4"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xml:space="preserv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r w:rsidR="000F3B41" w:rsidRPr="000F3B41">
        <w:t xml:space="preserve"> </w:t>
      </w:r>
      <w:commentRangeStart w:id="83"/>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upstream and downstream of each indel event. Furthermore, when indels occurred within repetitive sequences, we also considered the repeat unit and its copy number. By integrating the sequence information from these flanking regions and repeat elements, we aimed to identify subtle yet critical differences in the local sequence preferences that might distinguish seemingly similar mutational signatures and reveal underlying mechanistic variations.</w:t>
      </w:r>
      <w:commentRangeEnd w:id="83"/>
      <w:r w:rsidR="003C298A">
        <w:rPr>
          <w:rStyle w:val="CommentReference"/>
        </w:rPr>
        <w:commentReference w:id="83"/>
      </w:r>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xml:space="preserve">.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84" w:name="_Hlk190965870"/>
      <w:r w:rsidRPr="00C46126">
        <w:rPr>
          <w:rFonts w:ascii="Times New Roman" w:hAnsi="Times New Roman" w:cs="Times New Roman"/>
          <w:sz w:val="24"/>
          <w:szCs w:val="24"/>
        </w:rPr>
        <w:t>Fisher's exact tests</w:t>
      </w:r>
      <w:bookmarkEnd w:id="84"/>
      <w:r w:rsidRPr="00C46126">
        <w:rPr>
          <w:rFonts w:ascii="Times New Roman" w:hAnsi="Times New Roman" w:cs="Times New Roman"/>
          <w:sz w:val="24"/>
          <w:szCs w:val="24"/>
        </w:rPr>
        <w:t xml:space="preserve"> </w:t>
      </w:r>
      <w:bookmarkStart w:id="85" w:name="_Hlk190965885"/>
      <w:r w:rsidRPr="00C46126">
        <w:rPr>
          <w:rFonts w:ascii="Times New Roman" w:hAnsi="Times New Roman" w:cs="Times New Roman"/>
          <w:sz w:val="24"/>
          <w:szCs w:val="24"/>
        </w:rPr>
        <w:t>within each cancer type</w:t>
      </w:r>
      <w:bookmarkEnd w:id="85"/>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o investigate the contribution of mutational signatures to indels in cancer genes, we analyzed the exonic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w:t>
      </w:r>
      <w:proofErr w:type="gramStart"/>
      <w:r w:rsidRPr="00524A21">
        <w:rPr>
          <w:rFonts w:ascii="Times New Roman" w:hAnsi="Times New Roman" w:cs="Times New Roman"/>
          <w:sz w:val="24"/>
          <w:szCs w:val="24"/>
        </w:rPr>
        <w:t>C:1:1</w:t>
      </w:r>
      <w:proofErr w:type="gramEnd"/>
      <w:r w:rsidRPr="00524A21">
        <w:rPr>
          <w:rFonts w:ascii="Times New Roman" w:hAnsi="Times New Roman" w:cs="Times New Roman"/>
          <w:sz w:val="24"/>
          <w:szCs w:val="24"/>
        </w:rPr>
        <w:t>),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33DEF9DC" w14:textId="210A9E73" w:rsidR="00CF1102" w:rsidRDefault="00E55B3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By incorporating </w:t>
      </w:r>
      <w:r>
        <w:rPr>
          <w:rFonts w:ascii="Times New Roman" w:hAnsi="Times New Roman" w:cs="Times New Roman"/>
          <w:sz w:val="24"/>
          <w:szCs w:val="24"/>
        </w:rPr>
        <w:t>surrounding</w:t>
      </w:r>
      <w:r>
        <w:rPr>
          <w:rFonts w:ascii="Times New Roman" w:hAnsi="Times New Roman" w:cs="Times New Roman" w:hint="eastAsia"/>
          <w:sz w:val="24"/>
          <w:szCs w:val="24"/>
        </w:rPr>
        <w:t xml:space="preserve"> sequence context</w:t>
      </w:r>
      <w:r w:rsidR="00427567">
        <w:rPr>
          <w:rFonts w:ascii="Times New Roman" w:hAnsi="Times New Roman" w:cs="Times New Roman" w:hint="eastAsia"/>
          <w:sz w:val="24"/>
          <w:szCs w:val="24"/>
        </w:rPr>
        <w:t xml:space="preserve">, a new indel classification </w:t>
      </w:r>
      <w:r w:rsidR="001D319F">
        <w:rPr>
          <w:rFonts w:ascii="Times New Roman" w:hAnsi="Times New Roman" w:cs="Times New Roman" w:hint="eastAsia"/>
          <w:sz w:val="24"/>
          <w:szCs w:val="24"/>
        </w:rPr>
        <w:t xml:space="preserve">with 89 channels expand the 1bp deletion or insertions of </w:t>
      </w:r>
      <w:r w:rsidR="004A1155">
        <w:rPr>
          <w:rFonts w:ascii="Times New Roman" w:hAnsi="Times New Roman" w:cs="Times New Roman" w:hint="eastAsia"/>
          <w:sz w:val="24"/>
          <w:szCs w:val="24"/>
        </w:rPr>
        <w:t xml:space="preserve">T/A which </w:t>
      </w:r>
      <w:r w:rsidR="00093FDB">
        <w:rPr>
          <w:rFonts w:ascii="Times New Roman" w:hAnsi="Times New Roman" w:cs="Times New Roman" w:hint="eastAsia"/>
          <w:sz w:val="24"/>
          <w:szCs w:val="24"/>
        </w:rPr>
        <w:t>is most frequent</w:t>
      </w:r>
      <w:r w:rsidR="002644F9">
        <w:rPr>
          <w:rFonts w:ascii="Times New Roman" w:hAnsi="Times New Roman" w:cs="Times New Roman" w:hint="eastAsia"/>
          <w:sz w:val="24"/>
          <w:szCs w:val="24"/>
        </w:rPr>
        <w:t xml:space="preserve"> type in cancer (). </w:t>
      </w:r>
      <w:r w:rsidR="000B20C0">
        <w:rPr>
          <w:rFonts w:ascii="Times New Roman" w:hAnsi="Times New Roman" w:cs="Times New Roman" w:hint="eastAsia"/>
          <w:sz w:val="24"/>
          <w:szCs w:val="24"/>
        </w:rPr>
        <w:t xml:space="preserve">We </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r w:rsidR="00865CDF">
        <w:rPr>
          <w:rFonts w:ascii="Times New Roman" w:hAnsi="Times New Roman" w:cs="Times New Roman" w:hint="eastAsia"/>
          <w:sz w:val="24"/>
          <w:szCs w:val="24"/>
        </w:rPr>
        <w:t xml:space="preserve">and MuSiCal </w:t>
      </w:r>
      <w:r w:rsidRPr="00114E7D">
        <w:rPr>
          <w:rFonts w:ascii="Times New Roman" w:hAnsi="Times New Roman" w:cs="Times New Roman"/>
          <w:sz w:val="24"/>
          <w:szCs w:val="24"/>
        </w:rPr>
        <w:t>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86"/>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86"/>
      <w:proofErr w:type="spellEnd"/>
      <w:r w:rsidR="00706990">
        <w:rPr>
          <w:rStyle w:val="CommentReference"/>
        </w:rPr>
        <w:commentReference w:id="86"/>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87" w:name="_Hlk191059301"/>
      <w:r w:rsidRPr="00D343FD">
        <w:rPr>
          <w:rFonts w:ascii="Times New Roman" w:hAnsi="Times New Roman" w:cs="Times New Roman"/>
          <w:sz w:val="24"/>
          <w:szCs w:val="24"/>
        </w:rPr>
        <w:t>RNASEH2b</w:t>
      </w:r>
      <w:bookmarkEnd w:id="87"/>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59FCBE51" w14:textId="77777777" w:rsidR="00E371D0" w:rsidRPr="00E371D0" w:rsidRDefault="000B60F3" w:rsidP="00E371D0">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E371D0" w:rsidRPr="00E371D0">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E371D0" w:rsidRPr="00E371D0">
        <w:rPr>
          <w:rFonts w:ascii="Times New Roman" w:hAnsi="Times New Roman" w:cs="Times New Roman"/>
          <w:i/>
          <w:iCs/>
          <w:sz w:val="24"/>
        </w:rPr>
        <w:t>Science</w:t>
      </w:r>
      <w:r w:rsidR="00E371D0" w:rsidRPr="00E371D0">
        <w:rPr>
          <w:rFonts w:ascii="Times New Roman" w:hAnsi="Times New Roman" w:cs="Times New Roman"/>
          <w:sz w:val="24"/>
        </w:rPr>
        <w:t xml:space="preserve"> 354 (6312): 618–22. https://doi.org/10.1126/science.aag0299.</w:t>
      </w:r>
    </w:p>
    <w:p w14:paraId="501E126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94–101. https://doi.org/10.1038/s41586-020-1943-3.</w:t>
      </w:r>
    </w:p>
    <w:p w14:paraId="2CB4BF4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2D19DF2E"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28 (5): 654–65. https://doi.org/10.1101/gr.230219.117.</w:t>
      </w:r>
    </w:p>
    <w:p w14:paraId="5493B4E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30 (6): 803–13. https://doi.org/10.1101/gr.255620.119.</w:t>
      </w:r>
    </w:p>
    <w:p w14:paraId="418F45C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E371D0">
        <w:rPr>
          <w:rFonts w:ascii="Times New Roman" w:hAnsi="Times New Roman" w:cs="Times New Roman"/>
          <w:i/>
          <w:iCs/>
          <w:sz w:val="24"/>
        </w:rPr>
        <w:t>Chemical Research in Toxicology</w:t>
      </w:r>
      <w:r w:rsidRPr="00E371D0">
        <w:rPr>
          <w:rFonts w:ascii="Times New Roman" w:hAnsi="Times New Roman" w:cs="Times New Roman"/>
          <w:sz w:val="24"/>
        </w:rPr>
        <w:t xml:space="preserve"> 37 (2): 234–47. https://doi.org/10.1021/acs.chemrestox.3c00255.</w:t>
      </w:r>
    </w:p>
    <w:p w14:paraId="3073B60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Chen, Lei, Chong Zhang, Ruidong Xue, Mo Liu, Jian Bai, Jinxia Bao, Yin Wang, et al. 2024. ‘Deep Whole-Genome Analysis of 494 Hepatocellular Carcinomas’. </w:t>
      </w:r>
      <w:r w:rsidRPr="00E371D0">
        <w:rPr>
          <w:rFonts w:ascii="Times New Roman" w:hAnsi="Times New Roman" w:cs="Times New Roman"/>
          <w:i/>
          <w:iCs/>
          <w:sz w:val="24"/>
        </w:rPr>
        <w:t>Nature</w:t>
      </w:r>
      <w:r w:rsidRPr="00E371D0">
        <w:rPr>
          <w:rFonts w:ascii="Times New Roman" w:hAnsi="Times New Roman" w:cs="Times New Roman"/>
          <w:sz w:val="24"/>
        </w:rPr>
        <w:t>, March. https://doi.org/10.1038/s41586-024-07054-3.</w:t>
      </w:r>
    </w:p>
    <w:p w14:paraId="621C391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6FC6E07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23 (4): 517–25. https://doi.org/10.1038/nm.4292.</w:t>
      </w:r>
    </w:p>
    <w:p w14:paraId="3B9D855A"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E371D0">
        <w:rPr>
          <w:rFonts w:ascii="Times New Roman" w:hAnsi="Times New Roman" w:cs="Times New Roman"/>
          <w:i/>
          <w:iCs/>
          <w:sz w:val="24"/>
        </w:rPr>
        <w:t>Science</w:t>
      </w:r>
      <w:r w:rsidRPr="00E371D0">
        <w:rPr>
          <w:rFonts w:ascii="Times New Roman" w:hAnsi="Times New Roman" w:cs="Times New Roman"/>
          <w:sz w:val="24"/>
        </w:rPr>
        <w:t xml:space="preserve"> 376 (6591). https://doi.org/10.1126/science.abl9283.</w:t>
      </w:r>
    </w:p>
    <w:p w14:paraId="2511A4FD"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26 (7): 1063–69. https://doi.org/10.1038/s41591-020-0908-2.</w:t>
      </w:r>
    </w:p>
    <w:p w14:paraId="30F348D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E371D0">
        <w:rPr>
          <w:rFonts w:ascii="Times New Roman" w:hAnsi="Times New Roman" w:cs="Times New Roman"/>
          <w:i/>
          <w:iCs/>
          <w:sz w:val="24"/>
        </w:rPr>
        <w:t>Cancer Cell</w:t>
      </w:r>
      <w:r w:rsidRPr="00E371D0">
        <w:rPr>
          <w:rFonts w:ascii="Times New Roman" w:hAnsi="Times New Roman" w:cs="Times New Roman"/>
          <w:sz w:val="24"/>
        </w:rPr>
        <w:t xml:space="preserve"> 35 (2): 256-266.e5. https://doi.org/10.1016/j.ccell.2018.12.011.</w:t>
      </w:r>
    </w:p>
    <w:p w14:paraId="003E2C29"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E371D0">
        <w:rPr>
          <w:rFonts w:ascii="Times New Roman" w:hAnsi="Times New Roman" w:cs="Times New Roman"/>
          <w:i/>
          <w:iCs/>
          <w:sz w:val="24"/>
        </w:rPr>
        <w:t>Science Translational Medicine</w:t>
      </w:r>
      <w:r w:rsidRPr="00E371D0">
        <w:rPr>
          <w:rFonts w:ascii="Times New Roman" w:hAnsi="Times New Roman" w:cs="Times New Roman"/>
          <w:sz w:val="24"/>
        </w:rPr>
        <w:t xml:space="preserve"> 5 (197). https://doi.org/10.1126/scitranslmed.3006200.</w:t>
      </w:r>
    </w:p>
    <w:p w14:paraId="6C30E26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27 (9): 1475–86. https://doi.org/10.1101/gr.220038.116.</w:t>
      </w:r>
    </w:p>
    <w:p w14:paraId="2A699A0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Jiang, Nanhai, Yang Wu, and Steven G Rozen. 2024. ‘A New Approach to the Challenging Problem of Mutational Signature Attribution’. </w:t>
      </w:r>
      <w:r w:rsidRPr="00E371D0">
        <w:rPr>
          <w:rFonts w:ascii="Times New Roman" w:hAnsi="Times New Roman" w:cs="Times New Roman"/>
          <w:i/>
          <w:iCs/>
          <w:sz w:val="24"/>
        </w:rPr>
        <w:t>bioRxiv</w:t>
      </w:r>
      <w:r w:rsidRPr="00E371D0">
        <w:rPr>
          <w:rFonts w:ascii="Times New Roman" w:hAnsi="Times New Roman" w:cs="Times New Roman"/>
          <w:sz w:val="24"/>
        </w:rPr>
        <w:t>. https://doi.org/10.1101/2024.05.20.594967.</w:t>
      </w:r>
    </w:p>
    <w:p w14:paraId="3045D67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56 (3): 541–52. https://doi.org/10.1038/s41588-024-01659-0.</w:t>
      </w:r>
    </w:p>
    <w:p w14:paraId="0241F66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E371D0">
        <w:rPr>
          <w:rFonts w:ascii="Times New Roman" w:hAnsi="Times New Roman" w:cs="Times New Roman"/>
          <w:i/>
          <w:iCs/>
          <w:sz w:val="24"/>
        </w:rPr>
        <w:t>Nature Genetics</w:t>
      </w:r>
      <w:r w:rsidRPr="00E371D0">
        <w:rPr>
          <w:rFonts w:ascii="Times New Roman" w:hAnsi="Times New Roman" w:cs="Times New Roman"/>
          <w:sz w:val="24"/>
        </w:rPr>
        <w:t>, April. https://doi.org/10.1038/s41588-025-02152-y.</w:t>
      </w:r>
    </w:p>
    <w:p w14:paraId="3797102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E371D0">
        <w:rPr>
          <w:rFonts w:ascii="Times New Roman" w:hAnsi="Times New Roman" w:cs="Times New Roman"/>
          <w:i/>
          <w:iCs/>
          <w:sz w:val="24"/>
        </w:rPr>
        <w:t>Cell</w:t>
      </w:r>
      <w:r w:rsidRPr="00E371D0">
        <w:rPr>
          <w:rFonts w:ascii="Times New Roman" w:hAnsi="Times New Roman" w:cs="Times New Roman"/>
          <w:sz w:val="24"/>
        </w:rPr>
        <w:t xml:space="preserve"> 177 (4): 821-836.e16. https://doi.org/10.1016/j.cell.2019.03.001.</w:t>
      </w:r>
    </w:p>
    <w:p w14:paraId="3953AB9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E371D0">
        <w:rPr>
          <w:rFonts w:ascii="Times New Roman" w:hAnsi="Times New Roman" w:cs="Times New Roman"/>
          <w:i/>
          <w:iCs/>
          <w:sz w:val="24"/>
        </w:rPr>
        <w:t>NAR Genomics and Bioinformatics</w:t>
      </w:r>
      <w:r w:rsidRPr="00E371D0">
        <w:rPr>
          <w:rFonts w:ascii="Times New Roman" w:hAnsi="Times New Roman" w:cs="Times New Roman"/>
          <w:sz w:val="24"/>
        </w:rPr>
        <w:t xml:space="preserve"> 5 (1): lqad005. https://doi.org/10.1093/nargab/lqad005.</w:t>
      </w:r>
    </w:p>
    <w:p w14:paraId="59EAC7A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1EF9241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E371D0">
        <w:rPr>
          <w:rFonts w:ascii="Times New Roman" w:hAnsi="Times New Roman" w:cs="Times New Roman"/>
          <w:i/>
          <w:iCs/>
          <w:sz w:val="24"/>
        </w:rPr>
        <w:t>Cell</w:t>
      </w:r>
      <w:r w:rsidRPr="00E371D0">
        <w:rPr>
          <w:rFonts w:ascii="Times New Roman" w:hAnsi="Times New Roman" w:cs="Times New Roman"/>
          <w:sz w:val="24"/>
        </w:rPr>
        <w:t xml:space="preserve"> 149 (5): 979–93. https://doi.org/10.1016/j.cell.2012.04.024.</w:t>
      </w:r>
    </w:p>
    <w:p w14:paraId="56E9329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E371D0">
        <w:rPr>
          <w:rFonts w:ascii="Times New Roman" w:hAnsi="Times New Roman" w:cs="Times New Roman"/>
          <w:i/>
          <w:iCs/>
          <w:sz w:val="24"/>
        </w:rPr>
        <w:t>Genome Medicine</w:t>
      </w:r>
      <w:r w:rsidRPr="00E371D0">
        <w:rPr>
          <w:rFonts w:ascii="Times New Roman" w:hAnsi="Times New Roman" w:cs="Times New Roman"/>
          <w:sz w:val="24"/>
        </w:rPr>
        <w:t xml:space="preserve"> 7 (1): 38. https://doi.org/10.1186/s13073-015-0161-3.</w:t>
      </w:r>
    </w:p>
    <w:p w14:paraId="4B47585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E371D0">
        <w:rPr>
          <w:rFonts w:ascii="Times New Roman" w:hAnsi="Times New Roman" w:cs="Times New Roman"/>
          <w:i/>
          <w:iCs/>
          <w:sz w:val="24"/>
        </w:rPr>
        <w:t>Nature</w:t>
      </w:r>
      <w:r w:rsidRPr="00E371D0">
        <w:rPr>
          <w:rFonts w:ascii="Times New Roman" w:hAnsi="Times New Roman" w:cs="Times New Roman"/>
          <w:sz w:val="24"/>
        </w:rPr>
        <w:t xml:space="preserve"> 575 (7781): 210–16. https://doi.org/10.1038/s41586-019-1689-y.</w:t>
      </w:r>
    </w:p>
    <w:p w14:paraId="0B161C3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52 (11): 1189–97. https://doi.org/10.1038/s41588-020-0692-4.</w:t>
      </w:r>
    </w:p>
    <w:p w14:paraId="6A452C7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The ICGC/TCGA Pan-Cancer Analysis of Whole Genomes Consortium, Lauri A. Aaltonen, Federico Abascal, Adam Abeshouse, Hiroyuki Aburatani, David J. Adams, Nishant Agrawal, et al. 2020. ‘Pan-Cancer Analysis of Whole Genomes’.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82–93. https://doi.org/10.1038/s41586-020-1969-6.</w:t>
      </w:r>
    </w:p>
    <w:p w14:paraId="038B8379" w14:textId="3725C8DF"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8"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1" w:author="Mo Liu" w:date="2025-05-20T16:10:00Z" w:initials="ML">
    <w:p w14:paraId="51E17DCA" w14:textId="77777777" w:rsidR="008D39A4" w:rsidRDefault="008D39A4" w:rsidP="008D39A4">
      <w:pPr>
        <w:pStyle w:val="CommentText"/>
      </w:pPr>
      <w:r>
        <w:rPr>
          <w:rStyle w:val="CommentReference"/>
        </w:rPr>
        <w:annotationRef/>
      </w:r>
      <w:r>
        <w:t>I reorganized the paragraphs by adding in ID89 informations, for AA, tobacco smoking and UV</w:t>
      </w:r>
    </w:p>
  </w:comment>
  <w:comment w:id="82" w:author="Mo Liu" w:date="2025-04-17T19:46:00Z" w:initials="ML">
    <w:p w14:paraId="2C16E805" w14:textId="70DE772A" w:rsidR="00AE1A01" w:rsidRDefault="00AE1A01" w:rsidP="00AE1A01">
      <w:pPr>
        <w:pStyle w:val="CommentText"/>
      </w:pPr>
      <w:r>
        <w:rPr>
          <w:rStyle w:val="CommentReference"/>
        </w:rPr>
        <w:annotationRef/>
      </w:r>
      <w:r>
        <w:t>We chose a lower cosine similarity because ID signatures usually with high sparsity</w:t>
      </w:r>
    </w:p>
  </w:comment>
  <w:comment w:id="83" w:author="Mo Liu" w:date="2025-03-24T17:00:00Z" w:initials="ML">
    <w:p w14:paraId="141C9E19" w14:textId="5AF356CD" w:rsidR="003C298A" w:rsidRDefault="003C298A" w:rsidP="003C298A">
      <w:pPr>
        <w:pStyle w:val="CommentText"/>
      </w:pPr>
      <w:r>
        <w:rPr>
          <w:rStyle w:val="CommentReference"/>
        </w:rPr>
        <w:annotationRef/>
      </w:r>
      <w:r>
        <w:t>New info about investigating extended sequence context. The top2a paper didn’t put the extended sequence context in the published version, so I didn’t cite it.</w:t>
      </w:r>
    </w:p>
  </w:comment>
  <w:comment w:id="86"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E17DCA" w15:done="0"/>
  <w15:commentEx w15:paraId="2C16E805" w15:done="0"/>
  <w15:commentEx w15:paraId="141C9E1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C158E5" w16cex:dateUtc="2025-05-20T08:10:00Z"/>
  <w16cex:commentExtensible w16cex:durableId="0220F082" w16cex:dateUtc="2025-04-17T11:46:00Z"/>
  <w16cex:commentExtensible w16cex:durableId="2C81C1CF" w16cex:dateUtc="2025-03-24T09:0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E17DCA" w16cid:durableId="76C158E5"/>
  <w16cid:commentId w16cid:paraId="2C16E805" w16cid:durableId="0220F082"/>
  <w16cid:commentId w16cid:paraId="141C9E19" w16cid:durableId="2C81C1C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B069B" w14:textId="77777777" w:rsidR="00CD4010" w:rsidRDefault="00CD4010" w:rsidP="000F4F7D">
      <w:pPr>
        <w:spacing w:after="0" w:line="240" w:lineRule="auto"/>
      </w:pPr>
      <w:r>
        <w:separator/>
      </w:r>
    </w:p>
  </w:endnote>
  <w:endnote w:type="continuationSeparator" w:id="0">
    <w:p w14:paraId="292B942F" w14:textId="77777777" w:rsidR="00CD4010" w:rsidRDefault="00CD4010" w:rsidP="000F4F7D">
      <w:pPr>
        <w:spacing w:after="0" w:line="240" w:lineRule="auto"/>
      </w:pPr>
      <w:r>
        <w:continuationSeparator/>
      </w:r>
    </w:p>
  </w:endnote>
  <w:endnote w:type="continuationNotice" w:id="1">
    <w:p w14:paraId="4D72B092" w14:textId="77777777" w:rsidR="00CD4010" w:rsidRDefault="00CD40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CEC5F" w14:textId="77777777" w:rsidR="00CD4010" w:rsidRDefault="00CD4010" w:rsidP="000F4F7D">
      <w:pPr>
        <w:spacing w:after="0" w:line="240" w:lineRule="auto"/>
      </w:pPr>
      <w:r>
        <w:separator/>
      </w:r>
    </w:p>
  </w:footnote>
  <w:footnote w:type="continuationSeparator" w:id="0">
    <w:p w14:paraId="2B9910AA" w14:textId="77777777" w:rsidR="00CD4010" w:rsidRDefault="00CD4010" w:rsidP="000F4F7D">
      <w:pPr>
        <w:spacing w:after="0" w:line="240" w:lineRule="auto"/>
      </w:pPr>
      <w:r>
        <w:continuationSeparator/>
      </w:r>
    </w:p>
  </w:footnote>
  <w:footnote w:type="continuationNotice" w:id="1">
    <w:p w14:paraId="546DD59B" w14:textId="77777777" w:rsidR="00CD4010" w:rsidRDefault="00CD4010">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7489"/>
    <w:rsid w:val="0002039C"/>
    <w:rsid w:val="000203CE"/>
    <w:rsid w:val="000225E6"/>
    <w:rsid w:val="00023943"/>
    <w:rsid w:val="00026480"/>
    <w:rsid w:val="000300A1"/>
    <w:rsid w:val="00030739"/>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A3"/>
    <w:rsid w:val="00072BC0"/>
    <w:rsid w:val="00074A03"/>
    <w:rsid w:val="00076D0F"/>
    <w:rsid w:val="00077ACF"/>
    <w:rsid w:val="00077FBE"/>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86A"/>
    <w:rsid w:val="00102B51"/>
    <w:rsid w:val="00103A9D"/>
    <w:rsid w:val="00104076"/>
    <w:rsid w:val="001049D3"/>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D38"/>
    <w:rsid w:val="00187F59"/>
    <w:rsid w:val="00190CFD"/>
    <w:rsid w:val="0019173B"/>
    <w:rsid w:val="001925AB"/>
    <w:rsid w:val="001947A6"/>
    <w:rsid w:val="001959B6"/>
    <w:rsid w:val="001961FC"/>
    <w:rsid w:val="001A044C"/>
    <w:rsid w:val="001A206F"/>
    <w:rsid w:val="001A4027"/>
    <w:rsid w:val="001A6C46"/>
    <w:rsid w:val="001A768B"/>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09B6"/>
    <w:rsid w:val="001D129C"/>
    <w:rsid w:val="001D319F"/>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5AAF"/>
    <w:rsid w:val="0025616A"/>
    <w:rsid w:val="00256C63"/>
    <w:rsid w:val="002605DC"/>
    <w:rsid w:val="00260D3B"/>
    <w:rsid w:val="002620BC"/>
    <w:rsid w:val="00263484"/>
    <w:rsid w:val="00263BF2"/>
    <w:rsid w:val="002644F9"/>
    <w:rsid w:val="00265F58"/>
    <w:rsid w:val="00267C32"/>
    <w:rsid w:val="0027408B"/>
    <w:rsid w:val="0027442E"/>
    <w:rsid w:val="0027660C"/>
    <w:rsid w:val="00276B71"/>
    <w:rsid w:val="002774AC"/>
    <w:rsid w:val="00280D5C"/>
    <w:rsid w:val="00281C42"/>
    <w:rsid w:val="00282308"/>
    <w:rsid w:val="00286AAA"/>
    <w:rsid w:val="00286CDE"/>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3B16"/>
    <w:rsid w:val="00304034"/>
    <w:rsid w:val="003063D3"/>
    <w:rsid w:val="00311A57"/>
    <w:rsid w:val="003128DC"/>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0BC"/>
    <w:rsid w:val="00357EC0"/>
    <w:rsid w:val="00360CB2"/>
    <w:rsid w:val="00365C63"/>
    <w:rsid w:val="0036685B"/>
    <w:rsid w:val="00366C97"/>
    <w:rsid w:val="00366D3A"/>
    <w:rsid w:val="0037178E"/>
    <w:rsid w:val="00371F1F"/>
    <w:rsid w:val="00372C91"/>
    <w:rsid w:val="00372F43"/>
    <w:rsid w:val="00374059"/>
    <w:rsid w:val="0037464F"/>
    <w:rsid w:val="0037608B"/>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1927"/>
    <w:rsid w:val="003F2736"/>
    <w:rsid w:val="003F5A79"/>
    <w:rsid w:val="003F75F8"/>
    <w:rsid w:val="00401B21"/>
    <w:rsid w:val="004047BB"/>
    <w:rsid w:val="0040678F"/>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59F1"/>
    <w:rsid w:val="00427567"/>
    <w:rsid w:val="00431AB2"/>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6EBC"/>
    <w:rsid w:val="00472B1F"/>
    <w:rsid w:val="00472D8C"/>
    <w:rsid w:val="0047472C"/>
    <w:rsid w:val="00475D49"/>
    <w:rsid w:val="00477509"/>
    <w:rsid w:val="00477E63"/>
    <w:rsid w:val="0048034F"/>
    <w:rsid w:val="0048166A"/>
    <w:rsid w:val="00483217"/>
    <w:rsid w:val="00484E72"/>
    <w:rsid w:val="00484F29"/>
    <w:rsid w:val="00485228"/>
    <w:rsid w:val="0048561A"/>
    <w:rsid w:val="00486083"/>
    <w:rsid w:val="0048666F"/>
    <w:rsid w:val="00487B54"/>
    <w:rsid w:val="00493722"/>
    <w:rsid w:val="00493F2A"/>
    <w:rsid w:val="00494B10"/>
    <w:rsid w:val="00496ADB"/>
    <w:rsid w:val="004977B4"/>
    <w:rsid w:val="004977F9"/>
    <w:rsid w:val="00497E47"/>
    <w:rsid w:val="004A04A7"/>
    <w:rsid w:val="004A1155"/>
    <w:rsid w:val="004A2C20"/>
    <w:rsid w:val="004A4DDF"/>
    <w:rsid w:val="004B1099"/>
    <w:rsid w:val="004B3F96"/>
    <w:rsid w:val="004B427B"/>
    <w:rsid w:val="004B501A"/>
    <w:rsid w:val="004B6A42"/>
    <w:rsid w:val="004B7A88"/>
    <w:rsid w:val="004C0329"/>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66CDB"/>
    <w:rsid w:val="00572A06"/>
    <w:rsid w:val="00572FAE"/>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6DC9"/>
    <w:rsid w:val="00597595"/>
    <w:rsid w:val="005A083D"/>
    <w:rsid w:val="005A6E26"/>
    <w:rsid w:val="005B1D0A"/>
    <w:rsid w:val="005B1ECB"/>
    <w:rsid w:val="005B217E"/>
    <w:rsid w:val="005B2C42"/>
    <w:rsid w:val="005B425D"/>
    <w:rsid w:val="005B4B96"/>
    <w:rsid w:val="005B54CA"/>
    <w:rsid w:val="005B6B67"/>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0F7A"/>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1FFD"/>
    <w:rsid w:val="0064307A"/>
    <w:rsid w:val="0064313E"/>
    <w:rsid w:val="006439E2"/>
    <w:rsid w:val="0064408D"/>
    <w:rsid w:val="006443FB"/>
    <w:rsid w:val="006448A7"/>
    <w:rsid w:val="00644BD1"/>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CA4"/>
    <w:rsid w:val="006727F2"/>
    <w:rsid w:val="00675F67"/>
    <w:rsid w:val="0068387D"/>
    <w:rsid w:val="006851F6"/>
    <w:rsid w:val="00685BE1"/>
    <w:rsid w:val="00685EBC"/>
    <w:rsid w:val="00686442"/>
    <w:rsid w:val="006873CC"/>
    <w:rsid w:val="00687BCE"/>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455F"/>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46D3"/>
    <w:rsid w:val="00726E1E"/>
    <w:rsid w:val="00727CD0"/>
    <w:rsid w:val="0073065A"/>
    <w:rsid w:val="007308CB"/>
    <w:rsid w:val="00730C5F"/>
    <w:rsid w:val="007310E5"/>
    <w:rsid w:val="007312BA"/>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5D43"/>
    <w:rsid w:val="007B7124"/>
    <w:rsid w:val="007B7811"/>
    <w:rsid w:val="007C07ED"/>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79D"/>
    <w:rsid w:val="007E780E"/>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1206"/>
    <w:rsid w:val="00833DE0"/>
    <w:rsid w:val="0083406F"/>
    <w:rsid w:val="00834949"/>
    <w:rsid w:val="00835276"/>
    <w:rsid w:val="00841471"/>
    <w:rsid w:val="008414E5"/>
    <w:rsid w:val="00843162"/>
    <w:rsid w:val="00844EF2"/>
    <w:rsid w:val="008450B2"/>
    <w:rsid w:val="008459A8"/>
    <w:rsid w:val="008459EC"/>
    <w:rsid w:val="00846270"/>
    <w:rsid w:val="0084785D"/>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4B62"/>
    <w:rsid w:val="008954AD"/>
    <w:rsid w:val="00895B01"/>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2AFB"/>
    <w:rsid w:val="008C3F66"/>
    <w:rsid w:val="008C4829"/>
    <w:rsid w:val="008C5654"/>
    <w:rsid w:val="008C6B7C"/>
    <w:rsid w:val="008C74F4"/>
    <w:rsid w:val="008C753F"/>
    <w:rsid w:val="008D1C17"/>
    <w:rsid w:val="008D2281"/>
    <w:rsid w:val="008D2B4C"/>
    <w:rsid w:val="008D39A4"/>
    <w:rsid w:val="008D5684"/>
    <w:rsid w:val="008D60CC"/>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5BEB"/>
    <w:rsid w:val="00976F8E"/>
    <w:rsid w:val="00980B6E"/>
    <w:rsid w:val="0098346F"/>
    <w:rsid w:val="009853E4"/>
    <w:rsid w:val="00985F40"/>
    <w:rsid w:val="00986D12"/>
    <w:rsid w:val="00987993"/>
    <w:rsid w:val="00992065"/>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A97"/>
    <w:rsid w:val="00A44686"/>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B5D"/>
    <w:rsid w:val="00AA740C"/>
    <w:rsid w:val="00AA76D1"/>
    <w:rsid w:val="00AA7983"/>
    <w:rsid w:val="00AB0AFD"/>
    <w:rsid w:val="00AB1B5D"/>
    <w:rsid w:val="00AB3F42"/>
    <w:rsid w:val="00AB5B7B"/>
    <w:rsid w:val="00AB6B3C"/>
    <w:rsid w:val="00AC0224"/>
    <w:rsid w:val="00AC1146"/>
    <w:rsid w:val="00AC171F"/>
    <w:rsid w:val="00AC1C37"/>
    <w:rsid w:val="00AC3C06"/>
    <w:rsid w:val="00AD0491"/>
    <w:rsid w:val="00AD099E"/>
    <w:rsid w:val="00AD2040"/>
    <w:rsid w:val="00AD4907"/>
    <w:rsid w:val="00AD6FA9"/>
    <w:rsid w:val="00AE00AE"/>
    <w:rsid w:val="00AE030D"/>
    <w:rsid w:val="00AE108D"/>
    <w:rsid w:val="00AE14E5"/>
    <w:rsid w:val="00AE1A01"/>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2D"/>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7A"/>
    <w:rsid w:val="00B93C96"/>
    <w:rsid w:val="00B9412A"/>
    <w:rsid w:val="00B9464D"/>
    <w:rsid w:val="00B97012"/>
    <w:rsid w:val="00BA1800"/>
    <w:rsid w:val="00BA20B6"/>
    <w:rsid w:val="00BA3A32"/>
    <w:rsid w:val="00BA3D1A"/>
    <w:rsid w:val="00BA4BE6"/>
    <w:rsid w:val="00BA4EC3"/>
    <w:rsid w:val="00BA7F1B"/>
    <w:rsid w:val="00BB1D8A"/>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4231"/>
    <w:rsid w:val="00BF4EC8"/>
    <w:rsid w:val="00BF7590"/>
    <w:rsid w:val="00C02014"/>
    <w:rsid w:val="00C02B91"/>
    <w:rsid w:val="00C02D0F"/>
    <w:rsid w:val="00C02F5F"/>
    <w:rsid w:val="00C0430D"/>
    <w:rsid w:val="00C0554C"/>
    <w:rsid w:val="00C076DE"/>
    <w:rsid w:val="00C07991"/>
    <w:rsid w:val="00C119C1"/>
    <w:rsid w:val="00C11B09"/>
    <w:rsid w:val="00C12135"/>
    <w:rsid w:val="00C12229"/>
    <w:rsid w:val="00C12320"/>
    <w:rsid w:val="00C12559"/>
    <w:rsid w:val="00C139B1"/>
    <w:rsid w:val="00C1702C"/>
    <w:rsid w:val="00C17663"/>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20C3"/>
    <w:rsid w:val="00C947A9"/>
    <w:rsid w:val="00C95039"/>
    <w:rsid w:val="00CA06D5"/>
    <w:rsid w:val="00CA277F"/>
    <w:rsid w:val="00CA370A"/>
    <w:rsid w:val="00CA4AC1"/>
    <w:rsid w:val="00CA4B11"/>
    <w:rsid w:val="00CA73E4"/>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010"/>
    <w:rsid w:val="00CD413A"/>
    <w:rsid w:val="00CD413F"/>
    <w:rsid w:val="00CD6176"/>
    <w:rsid w:val="00CD7524"/>
    <w:rsid w:val="00CE0556"/>
    <w:rsid w:val="00CE0B90"/>
    <w:rsid w:val="00CE263B"/>
    <w:rsid w:val="00CE35BA"/>
    <w:rsid w:val="00CE48FE"/>
    <w:rsid w:val="00CF1102"/>
    <w:rsid w:val="00CF34CE"/>
    <w:rsid w:val="00CF3C1B"/>
    <w:rsid w:val="00CF5847"/>
    <w:rsid w:val="00CF5916"/>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39D"/>
    <w:rsid w:val="00D943E7"/>
    <w:rsid w:val="00D96AAF"/>
    <w:rsid w:val="00D97034"/>
    <w:rsid w:val="00D975D8"/>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A7A"/>
    <w:rsid w:val="00DE572B"/>
    <w:rsid w:val="00DE5837"/>
    <w:rsid w:val="00DE62D6"/>
    <w:rsid w:val="00DE776B"/>
    <w:rsid w:val="00DF0FCA"/>
    <w:rsid w:val="00DF13CC"/>
    <w:rsid w:val="00DF1C11"/>
    <w:rsid w:val="00DF2DE8"/>
    <w:rsid w:val="00DF331F"/>
    <w:rsid w:val="00DF34FF"/>
    <w:rsid w:val="00DF3B49"/>
    <w:rsid w:val="00DF43ED"/>
    <w:rsid w:val="00DF535C"/>
    <w:rsid w:val="00DF6F62"/>
    <w:rsid w:val="00DF7234"/>
    <w:rsid w:val="00E001BA"/>
    <w:rsid w:val="00E02D8C"/>
    <w:rsid w:val="00E066B4"/>
    <w:rsid w:val="00E07F96"/>
    <w:rsid w:val="00E1001D"/>
    <w:rsid w:val="00E10CB1"/>
    <w:rsid w:val="00E116A8"/>
    <w:rsid w:val="00E1296D"/>
    <w:rsid w:val="00E12DF8"/>
    <w:rsid w:val="00E13128"/>
    <w:rsid w:val="00E145FD"/>
    <w:rsid w:val="00E147B6"/>
    <w:rsid w:val="00E253B9"/>
    <w:rsid w:val="00E25823"/>
    <w:rsid w:val="00E2694B"/>
    <w:rsid w:val="00E30140"/>
    <w:rsid w:val="00E3093B"/>
    <w:rsid w:val="00E31453"/>
    <w:rsid w:val="00E33938"/>
    <w:rsid w:val="00E371D0"/>
    <w:rsid w:val="00E374C4"/>
    <w:rsid w:val="00E37E7D"/>
    <w:rsid w:val="00E40E7F"/>
    <w:rsid w:val="00E416D9"/>
    <w:rsid w:val="00E4174F"/>
    <w:rsid w:val="00E430FD"/>
    <w:rsid w:val="00E45F97"/>
    <w:rsid w:val="00E47B77"/>
    <w:rsid w:val="00E50A5B"/>
    <w:rsid w:val="00E52BB4"/>
    <w:rsid w:val="00E54C2D"/>
    <w:rsid w:val="00E5597E"/>
    <w:rsid w:val="00E55B34"/>
    <w:rsid w:val="00E55F45"/>
    <w:rsid w:val="00E578B8"/>
    <w:rsid w:val="00E60E52"/>
    <w:rsid w:val="00E61BF5"/>
    <w:rsid w:val="00E62205"/>
    <w:rsid w:val="00E6352C"/>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2535"/>
    <w:rsid w:val="00F131F1"/>
    <w:rsid w:val="00F13AC8"/>
    <w:rsid w:val="00F13BC6"/>
    <w:rsid w:val="00F15DF9"/>
    <w:rsid w:val="00F174AC"/>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19C4"/>
    <w:rsid w:val="00F55B97"/>
    <w:rsid w:val="00F65EFB"/>
    <w:rsid w:val="00F66FE8"/>
    <w:rsid w:val="00F67022"/>
    <w:rsid w:val="00F701ED"/>
    <w:rsid w:val="00F710DA"/>
    <w:rsid w:val="00F75559"/>
    <w:rsid w:val="00F75DE6"/>
    <w:rsid w:val="00F76750"/>
    <w:rsid w:val="00F76D94"/>
    <w:rsid w:val="00F777BC"/>
    <w:rsid w:val="00F77BE2"/>
    <w:rsid w:val="00F77E8C"/>
    <w:rsid w:val="00F844B2"/>
    <w:rsid w:val="00F84751"/>
    <w:rsid w:val="00F87437"/>
    <w:rsid w:val="00F87DED"/>
    <w:rsid w:val="00F91421"/>
    <w:rsid w:val="00F9335E"/>
    <w:rsid w:val="00F9457E"/>
    <w:rsid w:val="00F9475B"/>
    <w:rsid w:val="00F94ADD"/>
    <w:rsid w:val="00F960E4"/>
    <w:rsid w:val="00F9714B"/>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doi.org/10.1038/srep15587"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23" Type="http://schemas.openxmlformats.org/officeDocument/2006/relationships/theme" Target="theme/theme1.xml"/><Relationship Id="rId10" Type="http://schemas.openxmlformats.org/officeDocument/2006/relationships/hyperlink" Target="mailto:mo.liu@gzhmu.edu.cn" TargetMode="Externa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963E9"/>
    <w:rsid w:val="000C2FAC"/>
    <w:rsid w:val="000C5EDD"/>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D0936"/>
    <w:rsid w:val="00822DF7"/>
    <w:rsid w:val="00835276"/>
    <w:rsid w:val="008629B8"/>
    <w:rsid w:val="008731E2"/>
    <w:rsid w:val="008D2C2E"/>
    <w:rsid w:val="008F3341"/>
    <w:rsid w:val="00903844"/>
    <w:rsid w:val="0092418F"/>
    <w:rsid w:val="00935E29"/>
    <w:rsid w:val="00975BEB"/>
    <w:rsid w:val="009E56CE"/>
    <w:rsid w:val="009E603B"/>
    <w:rsid w:val="00A02748"/>
    <w:rsid w:val="00A568FE"/>
    <w:rsid w:val="00A97ED7"/>
    <w:rsid w:val="00AC3C06"/>
    <w:rsid w:val="00AF79AE"/>
    <w:rsid w:val="00B23970"/>
    <w:rsid w:val="00B4288D"/>
    <w:rsid w:val="00B90F76"/>
    <w:rsid w:val="00BE4664"/>
    <w:rsid w:val="00C5376A"/>
    <w:rsid w:val="00CA370A"/>
    <w:rsid w:val="00CA4B11"/>
    <w:rsid w:val="00CD1803"/>
    <w:rsid w:val="00D160E2"/>
    <w:rsid w:val="00D359AF"/>
    <w:rsid w:val="00D84AC5"/>
    <w:rsid w:val="00D9293B"/>
    <w:rsid w:val="00DD3009"/>
    <w:rsid w:val="00DD3CFD"/>
    <w:rsid w:val="00DF0780"/>
    <w:rsid w:val="00E1001D"/>
    <w:rsid w:val="00E22559"/>
    <w:rsid w:val="00E55180"/>
    <w:rsid w:val="00E74567"/>
    <w:rsid w:val="00EA1D1B"/>
    <w:rsid w:val="00F60165"/>
    <w:rsid w:val="00FB41B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26606</Words>
  <Characters>151656</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5</cp:revision>
  <dcterms:created xsi:type="dcterms:W3CDTF">2025-05-29T23:47:00Z</dcterms:created>
  <dcterms:modified xsi:type="dcterms:W3CDTF">2025-05-30T01:20:00Z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id="5sPCNcz1"/&gt;&lt;style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