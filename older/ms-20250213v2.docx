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25EE1B7C"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w:t>
      </w:r>
      <w:r w:rsidR="006E6B8A" w:rsidRPr="008A1C58">
        <w:rPr>
          <w:rFonts w:ascii="Times New Roman" w:hAnsi="Times New Roman" w:cs="Times New Roman"/>
          <w:sz w:val="24"/>
          <w:szCs w:val="24"/>
        </w:rPr>
        <w:t>Qi Zheng,</w:t>
      </w:r>
      <w:r w:rsidR="006E6B8A">
        <w:rPr>
          <w:rFonts w:ascii="Times New Roman" w:hAnsi="Times New Roman" w:cs="Times New Roman" w:hint="eastAsia"/>
          <w:sz w:val="24"/>
          <w:szCs w:val="24"/>
        </w:rPr>
        <w:t xml:space="preserve"> Mini Huang, </w:t>
      </w:r>
      <w:r w:rsidRPr="008A1C58">
        <w:rPr>
          <w:rFonts w:ascii="Times New Roman" w:hAnsi="Times New Roman" w:cs="Times New Roman"/>
          <w:sz w:val="24"/>
          <w:szCs w:val="24"/>
        </w:rPr>
        <w:t xml:space="preserve">Arnoud Boot, </w:t>
      </w:r>
      <w:r w:rsidR="00A0126B">
        <w:rPr>
          <w:rFonts w:ascii="Times New Roman" w:hAnsi="Times New Roman" w:cs="Times New Roman" w:hint="eastAsia"/>
          <w:sz w:val="24"/>
          <w:szCs w:val="24"/>
        </w:rPr>
        <w:t>Shenli Zhang,</w:t>
      </w:r>
      <w:r w:rsidR="00C3422A" w:rsidRPr="008A1C58">
        <w:rPr>
          <w:rFonts w:ascii="Times New Roman" w:hAnsi="Times New Roman" w:cs="Times New Roman"/>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 </w:t>
      </w:r>
      <w:r w:rsidR="00366C97">
        <w:rPr>
          <w:rFonts w:ascii="Times New Roman" w:hAnsi="Times New Roman" w:cs="Times New Roman" w:hint="eastAsia"/>
          <w:sz w:val="24"/>
          <w:szCs w:val="24"/>
        </w:rPr>
        <w:t xml:space="preserve">Ying </w:t>
      </w:r>
      <w:proofErr w:type="spellStart"/>
      <w:proofErr w:type="gramStart"/>
      <w:r w:rsidR="00366C97">
        <w:rPr>
          <w:rFonts w:ascii="Times New Roman" w:hAnsi="Times New Roman" w:cs="Times New Roman" w:hint="eastAsia"/>
          <w:sz w:val="24"/>
          <w:szCs w:val="24"/>
        </w:rPr>
        <w:t>Yang,</w:t>
      </w:r>
      <w:r w:rsidRPr="008A1C58">
        <w:rPr>
          <w:rFonts w:ascii="Times New Roman" w:hAnsi="Times New Roman" w:cs="Times New Roman"/>
          <w:sz w:val="24"/>
          <w:szCs w:val="24"/>
        </w:rPr>
        <w:t>Steven</w:t>
      </w:r>
      <w:proofErr w:type="spellEnd"/>
      <w:proofErr w:type="gramEnd"/>
      <w:r w:rsidRPr="008A1C58">
        <w:rPr>
          <w:rFonts w:ascii="Times New Roman" w:hAnsi="Times New Roman" w:cs="Times New Roman"/>
          <w:sz w:val="24"/>
          <w:szCs w:val="24"/>
        </w:rPr>
        <w:t xml:space="preserve">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7067A536"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w:t>
      </w:r>
      <w:r w:rsidR="00BC6FC4">
        <w:rPr>
          <w:rFonts w:ascii="Times New Roman" w:hAnsi="Times New Roman" w:cs="Times New Roman" w:hint="eastAsia"/>
          <w:sz w:val="24"/>
          <w:szCs w:val="24"/>
        </w:rPr>
        <w:t xml:space="preserve">H_ID34, </w:t>
      </w:r>
      <w:r w:rsidRPr="00065370">
        <w:rPr>
          <w:rFonts w:ascii="Times New Roman" w:hAnsi="Times New Roman" w:cs="Times New Roman"/>
          <w:sz w:val="24"/>
          <w:szCs w:val="24"/>
        </w:rPr>
        <w:t xml:space="preserve">H_ID37, and H_ID38—characterizing short deletions or insertions in repeat units within tumors exhibiting high mutation burdens.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w:t>
      </w:r>
      <w:r w:rsidRPr="00065370">
        <w:rPr>
          <w:rFonts w:ascii="Times New Roman" w:hAnsi="Times New Roman" w:cs="Times New Roman"/>
          <w:sz w:val="24"/>
          <w:szCs w:val="24"/>
        </w:rPr>
        <w:lastRenderedPageBreak/>
        <w:t>associations. This comprehensive 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559EFBB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4AF9E604"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1E6CE6A6"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and result</w:t>
      </w:r>
      <w:r w:rsidR="006C6D41">
        <w:rPr>
          <w:rFonts w:ascii="Times New Roman" w:hAnsi="Times New Roman" w:cs="Times New Roman" w:hint="eastAsia"/>
          <w:sz w:val="24"/>
          <w:szCs w:val="24"/>
        </w:rPr>
        <w:t>s</w:t>
      </w:r>
      <w:r w:rsidR="00AA2F80" w:rsidRPr="008A1C58">
        <w:rPr>
          <w:rFonts w:ascii="Times New Roman" w:hAnsi="Times New Roman" w:cs="Times New Roman"/>
          <w:sz w:val="24"/>
          <w:szCs w:val="24"/>
        </w:rPr>
        <w:t xml:space="preserve"> in 83 indel types (ID83). </w:t>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w:t>
      </w:r>
      <w:r w:rsidRPr="00B517FD">
        <w:rPr>
          <w:rFonts w:ascii="Times New Roman" w:hAnsi="Times New Roman" w:cs="Times New Roman"/>
          <w:sz w:val="24"/>
          <w:szCs w:val="24"/>
        </w:rPr>
        <w:lastRenderedPageBreak/>
        <w:t xml:space="preserve">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mSigHdp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4E841667"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ins w:id="1" w:author="Steve Rozen, Ph.D." w:date="2025-02-13T20:23:00Z" w16du:dateUtc="2025-02-14T01:23:00Z">
        <w:r w:rsidR="002634EF">
          <w:rPr>
            <w:rFonts w:ascii="Times New Roman" w:hAnsi="Times New Roman" w:cs="Times New Roman"/>
            <w:b/>
            <w:bCs/>
            <w:sz w:val="24"/>
            <w:szCs w:val="24"/>
          </w:rPr>
          <w:t>ed</w:t>
        </w:r>
      </w:ins>
      <w:r w:rsidRPr="008A1C58">
        <w:rPr>
          <w:rFonts w:ascii="Times New Roman" w:hAnsi="Times New Roman" w:cs="Times New Roman"/>
          <w:b/>
          <w:bCs/>
          <w:sz w:val="24"/>
          <w:szCs w:val="24"/>
        </w:rPr>
        <w:t xml:space="preserve">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p>
    <w:p w14:paraId="70E0A810" w14:textId="2828BBD4"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(1) In contrast to the C_ID9 identified in our extraction, the COSMIC ID9 signature exhibits a near-depletion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:5+ motif. This discrepancy may arise from the prevalence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 xml:space="preserve">:5+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S2</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commentRangeStart w:id="2"/>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w:t>
      </w:r>
      <w:r w:rsidR="00414F16" w:rsidRPr="00A70D28">
        <w:rPr>
          <w:rFonts w:ascii="Times New Roman" w:hAnsi="Times New Roman" w:cs="Times New Roman"/>
          <w:sz w:val="24"/>
          <w:szCs w:val="24"/>
        </w:rPr>
        <w:lastRenderedPageBreak/>
        <w:t xml:space="preserve">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S2C</w:t>
      </w:r>
      <w:r w:rsidR="00414F16" w:rsidRPr="00A70D28">
        <w:rPr>
          <w:rFonts w:ascii="Times New Roman" w:hAnsi="Times New Roman" w:cs="Times New Roman"/>
          <w:sz w:val="24"/>
          <w:szCs w:val="24"/>
        </w:rPr>
        <w:t>)</w:t>
      </w:r>
      <w:commentRangeEnd w:id="2"/>
      <w:r w:rsidR="00414F16">
        <w:rPr>
          <w:rFonts w:ascii="Times New Roman" w:hAnsi="Times New Roman" w:cs="Times New Roman" w:hint="eastAsia"/>
          <w:sz w:val="24"/>
          <w:szCs w:val="24"/>
        </w:rPr>
        <w:t xml:space="preserve">. </w:t>
      </w:r>
      <w:r w:rsidR="00414F16">
        <w:rPr>
          <w:rStyle w:val="CommentReference"/>
        </w:rPr>
        <w:commentReference w:id="2"/>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S2D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S2E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55585E">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to enhance the visibility of other peaks, resulting in ID81 </w:t>
      </w:r>
      <w:r w:rsidR="004235BD" w:rsidRPr="004235BD">
        <w:rPr>
          <w:rFonts w:ascii="Times New Roman" w:hAnsi="Times New Roman" w:cs="Times New Roman"/>
          <w:sz w:val="24"/>
          <w:szCs w:val="24"/>
        </w:rPr>
        <w:lastRenderedPageBreak/>
        <w:t xml:space="preserve">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6A449D">
        <w:rPr>
          <w:rFonts w:ascii="Times New Roman" w:hAnsi="Times New Roman" w:cs="Times New Roman"/>
          <w:sz w:val="24"/>
          <w:szCs w:val="24"/>
          <w:highlight w:val="yellow"/>
        </w:rPr>
        <w:t>(</w:t>
      </w:r>
      <w:r w:rsidR="006A449D" w:rsidRPr="006A449D">
        <w:rPr>
          <w:rFonts w:ascii="Times New Roman" w:hAnsi="Times New Roman" w:cs="Times New Roman" w:hint="eastAsia"/>
          <w:sz w:val="24"/>
          <w:szCs w:val="24"/>
          <w:highlight w:val="yellow"/>
        </w:rPr>
        <w:t>Table S5</w:t>
      </w:r>
      <w:r w:rsidRPr="006A449D">
        <w:rPr>
          <w:rFonts w:ascii="Times New Roman" w:hAnsi="Times New Roman" w:cs="Times New Roman"/>
          <w:sz w:val="24"/>
          <w:szCs w:val="24"/>
          <w:highlight w:val="yellow"/>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w:t>
      </w:r>
      <w:r w:rsidR="00E07F96" w:rsidRPr="00E07F96">
        <w:rPr>
          <w:rFonts w:ascii="Times New Roman" w:hAnsi="Times New Roman" w:cs="Times New Roman"/>
          <w:sz w:val="24"/>
          <w:szCs w:val="24"/>
        </w:rPr>
        <w:lastRenderedPageBreak/>
        <w:t xml:space="preserve">SBS93 (Figure 3D).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2B8C49AA"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w:t>
      </w:r>
      <w:r w:rsidRPr="00706990">
        <w:rPr>
          <w:rFonts w:ascii="Times New Roman" w:hAnsi="Times New Roman" w:cs="Times New Roman"/>
          <w:sz w:val="24"/>
          <w:szCs w:val="24"/>
        </w:rPr>
        <w:lastRenderedPageBreak/>
        <w:t xml:space="preserve">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Pr>
          <w:rFonts w:ascii="Times New Roman" w:hAnsi="Times New Roman" w:cs="Times New Roman" w:hint="eastAsia"/>
          <w:sz w:val="24"/>
          <w:szCs w:val="24"/>
        </w:rPr>
        <w:t>INS:T</w:t>
      </w:r>
      <w:proofErr w:type="gramEnd"/>
      <w:r>
        <w:rPr>
          <w:rFonts w:ascii="Times New Roman" w:hAnsi="Times New Roman" w:cs="Times New Roman" w:hint="eastAsia"/>
          <w:sz w:val="24"/>
          <w:szCs w:val="24"/>
        </w:rPr>
        <w:t>:1:5+ (Figure S6)</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w:t>
      </w:r>
      <w:proofErr w:type="gramStart"/>
      <w:r w:rsidRPr="00706990">
        <w:rPr>
          <w:rFonts w:ascii="Times New Roman" w:hAnsi="Times New Roman" w:cs="Times New Roman"/>
          <w:sz w:val="24"/>
          <w:szCs w:val="24"/>
        </w:rPr>
        <w:t>tends</w:t>
      </w:r>
      <w:proofErr w:type="gramEnd"/>
      <w:r w:rsidRPr="00706990">
        <w:rPr>
          <w:rFonts w:ascii="Times New Roman" w:hAnsi="Times New Roman" w:cs="Times New Roman"/>
          <w:sz w:val="24"/>
          <w:szCs w:val="24"/>
        </w:rPr>
        <w:t xml:space="preserve">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w:t>
      </w:r>
      <w:proofErr w:type="gramStart"/>
      <w:r w:rsidRPr="00442D83">
        <w:rPr>
          <w:rFonts w:ascii="Times New Roman" w:hAnsi="Times New Roman" w:cs="Times New Roman"/>
          <w:sz w:val="24"/>
          <w:szCs w:val="24"/>
        </w:rPr>
        <w:t>microsatellite</w:t>
      </w:r>
      <w:proofErr w:type="gramEnd"/>
      <w:r w:rsidRPr="00442D83">
        <w:rPr>
          <w:rFonts w:ascii="Times New Roman" w:hAnsi="Times New Roman" w:cs="Times New Roman"/>
          <w:sz w:val="24"/>
          <w:szCs w:val="24"/>
        </w:rPr>
        <w:t xml:space="preserv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w:t>
      </w:r>
      <w:r w:rsidRPr="00442D83">
        <w:rPr>
          <w:rFonts w:ascii="Times New Roman" w:hAnsi="Times New Roman" w:cs="Times New Roman"/>
          <w:sz w:val="24"/>
          <w:szCs w:val="24"/>
        </w:rPr>
        <w:lastRenderedPageBreak/>
        <w:t xml:space="preserve">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39259F6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proofErr w:type="spellStart"/>
      <w:r w:rsidR="009222E0">
        <w:rPr>
          <w:rFonts w:ascii="Times New Roman" w:hAnsi="Times New Roman" w:cs="Times New Roman" w:hint="eastAsia"/>
          <w:sz w:val="24"/>
          <w:szCs w:val="24"/>
        </w:rPr>
        <w:t>exclusitivity</w:t>
      </w:r>
      <w:proofErr w:type="spellEnd"/>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w:t>
      </w:r>
      <w:r w:rsidR="009222E0">
        <w:rPr>
          <w:rFonts w:ascii="Times New Roman" w:hAnsi="Times New Roman" w:cs="Times New Roman" w:hint="eastAsia"/>
          <w:sz w:val="24"/>
          <w:szCs w:val="24"/>
        </w:rPr>
        <w:lastRenderedPageBreak/>
        <w:t xml:space="preserve">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S4</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71CE91C0"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S4</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1C61AC6E"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 The analysis yielded AUROC values exceeding 0.9 for both categories of MSI status, indicating strong predictive capability (</w:t>
      </w:r>
      <w:r w:rsidR="00CB704C">
        <w:rPr>
          <w:rFonts w:ascii="Times New Roman" w:hAnsi="Times New Roman" w:cs="Times New Roman" w:hint="eastAsia"/>
          <w:sz w:val="24"/>
          <w:szCs w:val="24"/>
        </w:rPr>
        <w:t xml:space="preserve">Figure </w:t>
      </w:r>
      <w:r w:rsidR="00217A45">
        <w:rPr>
          <w:rFonts w:ascii="Times New Roman" w:hAnsi="Times New Roman" w:cs="Times New Roman" w:hint="eastAsia"/>
          <w:sz w:val="24"/>
          <w:szCs w:val="24"/>
        </w:rPr>
        <w:t>5</w:t>
      </w:r>
      <w:r w:rsidR="00CB704C">
        <w:rPr>
          <w:rFonts w:ascii="Times New Roman" w:hAnsi="Times New Roman" w:cs="Times New Roman" w:hint="eastAsia"/>
          <w:sz w:val="24"/>
          <w:szCs w:val="24"/>
        </w:rPr>
        <w:t>I, FiguresS</w:t>
      </w:r>
      <w:r w:rsidR="00140D13">
        <w:rPr>
          <w:rFonts w:ascii="Times New Roman" w:hAnsi="Times New Roman" w:cs="Times New Roman" w:hint="eastAsia"/>
          <w:sz w:val="24"/>
          <w:szCs w:val="24"/>
        </w:rPr>
        <w:t>4</w:t>
      </w:r>
      <w:r w:rsidR="00935D7D">
        <w:rPr>
          <w:rFonts w:ascii="Times New Roman" w:hAnsi="Times New Roman" w:cs="Times New Roman" w:hint="eastAsia"/>
          <w:sz w:val="24"/>
          <w:szCs w:val="24"/>
        </w:rPr>
        <w:t>C</w:t>
      </w:r>
      <w:r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lastRenderedPageBreak/>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76E5AD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w:t>
      </w:r>
      <w:r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617BA1DA"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F87437">
        <w:rPr>
          <w:rFonts w:ascii="Times New Roman" w:hAnsi="Times New Roman" w:cs="Times New Roman" w:hint="eastAsia"/>
          <w:sz w:val="24"/>
          <w:szCs w:val="24"/>
        </w:rPr>
        <w:t>5</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0607E6">
        <w:rPr>
          <w:rFonts w:ascii="Times New Roman" w:hAnsi="Times New Roman" w:cs="Times New Roman" w:hint="eastAsia"/>
          <w:sz w:val="24"/>
          <w:szCs w:val="24"/>
        </w:rPr>
        <w:t>5</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lastRenderedPageBreak/>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To evaluate the preferential prevalence of mutational signatures in relation to gender, we performed Fisher's exact tests within each cancer type.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w:t>
      </w:r>
      <w:proofErr w:type="gramStart"/>
      <w:r w:rsidR="0035297A" w:rsidRPr="008A1C58">
        <w:rPr>
          <w:rFonts w:ascii="Times New Roman" w:hAnsi="Times New Roman" w:cs="Times New Roman"/>
          <w:sz w:val="24"/>
          <w:szCs w:val="24"/>
        </w:rPr>
        <w:t>1:T</w:t>
      </w:r>
      <w:proofErr w:type="gramEnd"/>
      <w:r w:rsidR="0035297A" w:rsidRPr="008A1C58">
        <w:rPr>
          <w:rFonts w:ascii="Times New Roman" w:hAnsi="Times New Roman" w:cs="Times New Roman"/>
          <w:sz w:val="24"/>
          <w:szCs w:val="24"/>
        </w:rPr>
        <w:t xml:space="preserve">:5+ and INS:1:T:5+ from our analysis, as these indels are primarily contributed by C_ID1 and </w:t>
      </w:r>
      <w:r w:rsidR="0035297A" w:rsidRPr="008A1C58">
        <w:rPr>
          <w:rFonts w:ascii="Times New Roman" w:hAnsi="Times New Roman" w:cs="Times New Roman"/>
          <w:sz w:val="24"/>
          <w:szCs w:val="24"/>
        </w:rPr>
        <w:lastRenderedPageBreak/>
        <w:t>C_ID2, and single-</w:t>
      </w:r>
      <w:proofErr w:type="gramStart"/>
      <w:r w:rsidR="0035297A" w:rsidRPr="008A1C58">
        <w:rPr>
          <w:rFonts w:ascii="Times New Roman" w:hAnsi="Times New Roman" w:cs="Times New Roman"/>
          <w:sz w:val="24"/>
          <w:szCs w:val="24"/>
        </w:rPr>
        <w:t>base</w:t>
      </w:r>
      <w:proofErr w:type="gramEnd"/>
      <w:r w:rsidR="0035297A" w:rsidRPr="008A1C58">
        <w:rPr>
          <w:rFonts w:ascii="Times New Roman" w:hAnsi="Times New Roman" w:cs="Times New Roman"/>
          <w:sz w:val="24"/>
          <w:szCs w:val="24"/>
        </w:rPr>
        <w:t xml:space="preserv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6B57881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48841C5" w:rsidR="00EF04C1" w:rsidRDefault="00EF04C1" w:rsidP="008A1C58">
      <w:pPr>
        <w:spacing w:line="480" w:lineRule="auto"/>
        <w:rPr>
          <w:rFonts w:ascii="Times New Roman" w:hAnsi="Times New Roman" w:cs="Times New Roman"/>
          <w:sz w:val="24"/>
          <w:szCs w:val="24"/>
        </w:rPr>
      </w:pPr>
      <w:r w:rsidRPr="00EF04C1">
        <w:rPr>
          <w:rFonts w:ascii="Times New Roman" w:hAnsi="Times New Roman" w:cs="Times New Roman"/>
          <w:sz w:val="24"/>
          <w:szCs w:val="24"/>
        </w:rPr>
        <w:lastRenderedPageBreak/>
        <w:t xml:space="preserve">We </w:t>
      </w:r>
      <w:r w:rsidR="00BB4EEE">
        <w:rPr>
          <w:rFonts w:ascii="Times New Roman" w:hAnsi="Times New Roman" w:cs="Times New Roman" w:hint="eastAsia"/>
          <w:sz w:val="24"/>
          <w:szCs w:val="24"/>
        </w:rPr>
        <w:t>also performed</w:t>
      </w:r>
      <w:r w:rsidRPr="00EF04C1">
        <w:rPr>
          <w:rFonts w:ascii="Times New Roman" w:hAnsi="Times New Roman" w:cs="Times New Roman"/>
          <w:sz w:val="24"/>
          <w:szCs w:val="24"/>
        </w:rPr>
        <w:t xml:space="preserve"> signature extraction using SigProfilerExtractor, an NMF-based model recognized for its strong performance in signature analysis (</w:t>
      </w:r>
      <w:r w:rsidR="00F50E0F">
        <w:rPr>
          <w:rFonts w:ascii="Times New Roman" w:hAnsi="Times New Roman" w:cs="Times New Roman" w:hint="eastAsia"/>
          <w:sz w:val="24"/>
          <w:szCs w:val="24"/>
        </w:rPr>
        <w:t>Figure S</w:t>
      </w:r>
      <w:r w:rsidR="00CD3592">
        <w:rPr>
          <w:rFonts w:ascii="Times New Roman" w:hAnsi="Times New Roman" w:cs="Times New Roman" w:hint="eastAsia"/>
          <w:sz w:val="24"/>
          <w:szCs w:val="24"/>
        </w:rPr>
        <w:t>7,</w:t>
      </w:r>
      <w:r w:rsidR="00F50E0F">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Islam et al. 2022). However, this method proved ineffective for our large cohort, yielding an optimal solution of K=12 but failing to identify </w:t>
      </w:r>
      <w:r w:rsidR="00DD19D2">
        <w:rPr>
          <w:rFonts w:ascii="Times New Roman" w:hAnsi="Times New Roman" w:cs="Times New Roman" w:hint="eastAsia"/>
          <w:sz w:val="24"/>
          <w:szCs w:val="24"/>
        </w:rPr>
        <w:t>some</w:t>
      </w:r>
      <w:r w:rsidRPr="00EF04C1">
        <w:rPr>
          <w:rFonts w:ascii="Times New Roman" w:hAnsi="Times New Roman" w:cs="Times New Roman"/>
          <w:sz w:val="24"/>
          <w:szCs w:val="24"/>
        </w:rPr>
        <w:t xml:space="preserve"> previously established COSMIC signatures. Similarly, we employed the minimum-volume NMF model, MuSiCal, across all genomes, which resulted in an optimal K=13 (</w:t>
      </w:r>
      <w:r w:rsidR="00F50E0F">
        <w:rPr>
          <w:rFonts w:ascii="Times New Roman" w:hAnsi="Times New Roman" w:cs="Times New Roman" w:hint="eastAsia"/>
          <w:sz w:val="24"/>
          <w:szCs w:val="24"/>
        </w:rPr>
        <w:t>Figure S</w:t>
      </w:r>
      <w:r w:rsidR="00CD3592">
        <w:rPr>
          <w:rFonts w:ascii="Times New Roman" w:hAnsi="Times New Roman" w:cs="Times New Roman" w:hint="eastAsia"/>
          <w:sz w:val="24"/>
          <w:szCs w:val="24"/>
        </w:rPr>
        <w:t>8</w:t>
      </w:r>
      <w:r w:rsidR="00F50E0F">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Jin et al. 2024). In contrast, using mSigHdp,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all genomes, with 24 included in the finalized collection</w:t>
      </w:r>
      <w:r w:rsidR="006C0B89">
        <w:rPr>
          <w:rFonts w:ascii="Times New Roman" w:hAnsi="Times New Roman" w:cs="Times New Roman" w:hint="eastAsia"/>
          <w:sz w:val="24"/>
          <w:szCs w:val="24"/>
        </w:rPr>
        <w:t xml:space="preserve"> </w:t>
      </w:r>
      <w:r w:rsidR="006C0B89" w:rsidRPr="006C0B89">
        <w:rPr>
          <w:rFonts w:ascii="Times New Roman" w:hAnsi="Times New Roman" w:cs="Times New Roman" w:hint="eastAsia"/>
          <w:sz w:val="24"/>
          <w:szCs w:val="24"/>
          <w:highlight w:val="yellow"/>
        </w:rPr>
        <w:t>(</w:t>
      </w:r>
      <w:r w:rsidR="00B563BB">
        <w:rPr>
          <w:rFonts w:ascii="Times New Roman" w:hAnsi="Times New Roman" w:cs="Times New Roman" w:hint="eastAsia"/>
          <w:sz w:val="24"/>
          <w:szCs w:val="24"/>
          <w:highlight w:val="yellow"/>
        </w:rPr>
        <w:t>Table S</w:t>
      </w:r>
      <w:r w:rsidR="00760774">
        <w:rPr>
          <w:rFonts w:ascii="Times New Roman" w:hAnsi="Times New Roman" w:cs="Times New Roman" w:hint="eastAsia"/>
          <w:sz w:val="24"/>
          <w:szCs w:val="24"/>
          <w:highlight w:val="yellow"/>
        </w:rPr>
        <w:t>4</w:t>
      </w:r>
      <w:r w:rsidR="006C0B89" w:rsidRPr="006C0B89">
        <w:rPr>
          <w:rFonts w:ascii="Times New Roman" w:hAnsi="Times New Roman" w:cs="Times New Roman" w:hint="eastAsia"/>
          <w:sz w:val="24"/>
          <w:szCs w:val="24"/>
          <w:highlight w:val="yellow"/>
        </w:rPr>
        <w:t>)</w:t>
      </w:r>
      <w:r w:rsidRPr="00EF04C1">
        <w:rPr>
          <w:rFonts w:ascii="Times New Roman" w:hAnsi="Times New Roman" w:cs="Times New Roman"/>
          <w:sz w:val="24"/>
          <w:szCs w:val="24"/>
        </w:rPr>
        <w:t xml:space="preserve">. </w:t>
      </w:r>
      <w:r w:rsidR="003911E3" w:rsidRPr="00EF04C1">
        <w:rPr>
          <w:rFonts w:ascii="Times New Roman" w:hAnsi="Times New Roman" w:cs="Times New Roman"/>
          <w:sz w:val="24"/>
          <w:szCs w:val="24"/>
        </w:rPr>
        <w:t>This limitation is likely due to the challenges Non-negative Matrix Factorization faces in managing the high data sparsity associated with indels.</w:t>
      </w:r>
      <w:r w:rsidR="003911E3">
        <w:rPr>
          <w:rFonts w:ascii="Times New Roman" w:hAnsi="Times New Roman" w:cs="Times New Roman" w:hint="eastAsia"/>
          <w:sz w:val="24"/>
          <w:szCs w:val="24"/>
        </w:rPr>
        <w:t xml:space="preserve"> </w:t>
      </w:r>
      <w:r w:rsidRPr="00EF04C1">
        <w:rPr>
          <w:rFonts w:ascii="Times New Roman" w:hAnsi="Times New Roman" w:cs="Times New Roman"/>
          <w:sz w:val="24"/>
          <w:szCs w:val="24"/>
        </w:rPr>
        <w:t>Our study highlights the effectiveness of mSigHdp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w:t>
      </w:r>
      <w:r w:rsidR="00B718E5" w:rsidRPr="008A1C58">
        <w:rPr>
          <w:rFonts w:ascii="Times New Roman" w:hAnsi="Times New Roman" w:cs="Times New Roman"/>
          <w:sz w:val="24"/>
          <w:szCs w:val="24"/>
        </w:rPr>
        <w:lastRenderedPageBreak/>
        <w:t xml:space="preserve">extraction </w:t>
      </w:r>
      <w:proofErr w:type="gramStart"/>
      <w:r w:rsidR="00D84445" w:rsidRPr="008A1C58">
        <w:rPr>
          <w:rFonts w:ascii="Times New Roman" w:hAnsi="Times New Roman" w:cs="Times New Roman"/>
          <w:sz w:val="24"/>
          <w:szCs w:val="24"/>
        </w:rPr>
        <w:t>were</w:t>
      </w:r>
      <w:proofErr w:type="gramEnd"/>
      <w:r w:rsidR="00D84445" w:rsidRPr="008A1C58">
        <w:rPr>
          <w:rFonts w:ascii="Times New Roman" w:hAnsi="Times New Roman" w:cs="Times New Roman"/>
          <w:sz w:val="24"/>
          <w:szCs w:val="24"/>
        </w:rPr>
        <w:t xml:space="preserv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3"/>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3"/>
      <w:proofErr w:type="spellEnd"/>
      <w:r w:rsidR="00706990">
        <w:rPr>
          <w:rStyle w:val="CommentReference"/>
        </w:rPr>
        <w:commentReference w:id="3"/>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proofErr w:type="gramStart"/>
      <w:r w:rsidR="002F33E9" w:rsidRPr="008A1C58">
        <w:rPr>
          <w:rFonts w:ascii="Times New Roman" w:hAnsi="Times New Roman" w:cs="Times New Roman"/>
          <w:sz w:val="24"/>
          <w:szCs w:val="24"/>
        </w:rPr>
        <w:t>These</w:t>
      </w:r>
      <w:proofErr w:type="gramEnd"/>
      <w:r w:rsidR="002F33E9" w:rsidRPr="008A1C58">
        <w:rPr>
          <w:rFonts w:ascii="Times New Roman" w:hAnsi="Times New Roman" w:cs="Times New Roman"/>
          <w:sz w:val="24"/>
          <w:szCs w:val="24"/>
        </w:rPr>
        <w:t xml:space="preserv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In both scenario, we used the following parameters</w:t>
      </w:r>
      <w:proofErr w:type="gramStart"/>
      <w:r w:rsidR="000E0C06" w:rsidRPr="008A1C58">
        <w:rPr>
          <w:rFonts w:ascii="Times New Roman" w:hAnsi="Times New Roman" w:cs="Times New Roman"/>
          <w:sz w:val="24"/>
          <w:szCs w:val="24"/>
        </w:rPr>
        <w:t xml:space="preserve">: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proofErr w:type="gram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MuSiCal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lastRenderedPageBreak/>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2A43D2" w:rsidRDefault="00862CB8"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proofErr w:type="gramStart"/>
      <w:r w:rsidRPr="008A1C58">
        <w:rPr>
          <w:rFonts w:ascii="Times New Roman" w:hAnsi="Times New Roman" w:cs="Times New Roman"/>
          <w:sz w:val="24"/>
          <w:szCs w:val="24"/>
          <w:highlight w:val="yellow"/>
        </w:rPr>
        <w:t>Need</w:t>
      </w:r>
      <w:proofErr w:type="gramEnd"/>
      <w:r w:rsidRPr="008A1C58">
        <w:rPr>
          <w:rFonts w:ascii="Times New Roman" w:hAnsi="Times New Roman" w:cs="Times New Roman"/>
          <w:sz w:val="24"/>
          <w:szCs w:val="24"/>
          <w:highlight w:val="yellow"/>
        </w:rPr>
        <w:t xml:space="preserve"> help here</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w:t>
      </w:r>
      <w:r w:rsidR="00514C81">
        <w:rPr>
          <w:rFonts w:ascii="Times New Roman" w:hAnsi="Times New Roman" w:cs="Times New Roman" w:hint="eastAsia"/>
          <w:color w:val="000000"/>
          <w:sz w:val="24"/>
          <w:szCs w:val="24"/>
        </w:rPr>
        <w:lastRenderedPageBreak/>
        <w:t xml:space="preserve">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w:t>
      </w:r>
      <w:r w:rsidRPr="0052001A">
        <w:rPr>
          <w:rFonts w:ascii="Times New Roman" w:hAnsi="Times New Roman" w:cs="Times New Roman"/>
          <w:sz w:val="24"/>
        </w:rPr>
        <w:lastRenderedPageBreak/>
        <w:t xml:space="preserve">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Mo Liu" w:date="2024-10-08T17:13:00Z" w:initials="ML">
    <w:p w14:paraId="7192F1DD" w14:textId="77777777" w:rsidR="00414F16" w:rsidRDefault="00414F16" w:rsidP="00414F16">
      <w:pPr>
        <w:pStyle w:val="CommentText"/>
      </w:pPr>
      <w:r>
        <w:rPr>
          <w:rStyle w:val="CommentReference"/>
        </w:rPr>
        <w:annotationRef/>
      </w:r>
      <w:r>
        <w:t>Top5samples, ID5: average ratio 100%, n=703;ID8:94.32%,n=1917</w:t>
      </w:r>
    </w:p>
  </w:comment>
  <w:comment w:id="3" w:author="Mo Liu" w:date="2024-10-04T09:10:00Z" w:initials="ML">
    <w:p w14:paraId="540BB308" w14:textId="0922C373"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92F1DD"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6A61CC" w16cex:dateUtc="2024-10-08T09:13: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92F1DD" w16cid:durableId="036A61CC"/>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F84EB" w14:textId="77777777" w:rsidR="00CF0A68" w:rsidRDefault="00CF0A68" w:rsidP="000F4F7D">
      <w:pPr>
        <w:spacing w:after="0" w:line="240" w:lineRule="auto"/>
      </w:pPr>
      <w:r>
        <w:separator/>
      </w:r>
    </w:p>
  </w:endnote>
  <w:endnote w:type="continuationSeparator" w:id="0">
    <w:p w14:paraId="3DF4C9C1" w14:textId="77777777" w:rsidR="00CF0A68" w:rsidRDefault="00CF0A68" w:rsidP="000F4F7D">
      <w:pPr>
        <w:spacing w:after="0" w:line="240" w:lineRule="auto"/>
      </w:pPr>
      <w:r>
        <w:continuationSeparator/>
      </w:r>
    </w:p>
  </w:endnote>
  <w:endnote w:type="continuationNotice" w:id="1">
    <w:p w14:paraId="7DD46B1B" w14:textId="77777777" w:rsidR="00CF0A68" w:rsidRDefault="00CF0A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7E684" w14:textId="77777777" w:rsidR="00CF0A68" w:rsidRDefault="00CF0A68" w:rsidP="000F4F7D">
      <w:pPr>
        <w:spacing w:after="0" w:line="240" w:lineRule="auto"/>
      </w:pPr>
      <w:r>
        <w:separator/>
      </w:r>
    </w:p>
  </w:footnote>
  <w:footnote w:type="continuationSeparator" w:id="0">
    <w:p w14:paraId="14A8EADC" w14:textId="77777777" w:rsidR="00CF0A68" w:rsidRDefault="00CF0A68" w:rsidP="000F4F7D">
      <w:pPr>
        <w:spacing w:after="0" w:line="240" w:lineRule="auto"/>
      </w:pPr>
      <w:r>
        <w:continuationSeparator/>
      </w:r>
    </w:p>
  </w:footnote>
  <w:footnote w:type="continuationNotice" w:id="1">
    <w:p w14:paraId="47963B49" w14:textId="77777777" w:rsidR="00CF0A68" w:rsidRDefault="00CF0A68">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3892"/>
    <w:rsid w:val="00044368"/>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86154"/>
    <w:rsid w:val="00091477"/>
    <w:rsid w:val="00091D7E"/>
    <w:rsid w:val="00094E81"/>
    <w:rsid w:val="00095A21"/>
    <w:rsid w:val="000969B0"/>
    <w:rsid w:val="000971A2"/>
    <w:rsid w:val="00097319"/>
    <w:rsid w:val="00097621"/>
    <w:rsid w:val="0009775B"/>
    <w:rsid w:val="00097928"/>
    <w:rsid w:val="000A0AD0"/>
    <w:rsid w:val="000A1891"/>
    <w:rsid w:val="000A1C46"/>
    <w:rsid w:val="000A229C"/>
    <w:rsid w:val="000A4005"/>
    <w:rsid w:val="000A6499"/>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0D13"/>
    <w:rsid w:val="00141969"/>
    <w:rsid w:val="00150675"/>
    <w:rsid w:val="001525E7"/>
    <w:rsid w:val="00153162"/>
    <w:rsid w:val="001536B3"/>
    <w:rsid w:val="001549D2"/>
    <w:rsid w:val="00154AD2"/>
    <w:rsid w:val="00160177"/>
    <w:rsid w:val="00162BA6"/>
    <w:rsid w:val="00167489"/>
    <w:rsid w:val="001719D1"/>
    <w:rsid w:val="0017529F"/>
    <w:rsid w:val="001759C0"/>
    <w:rsid w:val="0018380F"/>
    <w:rsid w:val="00184CEA"/>
    <w:rsid w:val="001857D3"/>
    <w:rsid w:val="00185AE9"/>
    <w:rsid w:val="0018652B"/>
    <w:rsid w:val="001865DC"/>
    <w:rsid w:val="00187F59"/>
    <w:rsid w:val="00190CFD"/>
    <w:rsid w:val="0019173B"/>
    <w:rsid w:val="001925AB"/>
    <w:rsid w:val="001947A6"/>
    <w:rsid w:val="001A044C"/>
    <w:rsid w:val="001A206F"/>
    <w:rsid w:val="001A4027"/>
    <w:rsid w:val="001A6C46"/>
    <w:rsid w:val="001B063A"/>
    <w:rsid w:val="001B222F"/>
    <w:rsid w:val="001B264C"/>
    <w:rsid w:val="001B7BC8"/>
    <w:rsid w:val="001C05A7"/>
    <w:rsid w:val="001C1806"/>
    <w:rsid w:val="001C3296"/>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4EF"/>
    <w:rsid w:val="00263BF2"/>
    <w:rsid w:val="00265F58"/>
    <w:rsid w:val="0027408B"/>
    <w:rsid w:val="0027442E"/>
    <w:rsid w:val="0027660C"/>
    <w:rsid w:val="00276B71"/>
    <w:rsid w:val="002774AC"/>
    <w:rsid w:val="00282308"/>
    <w:rsid w:val="00290D76"/>
    <w:rsid w:val="0029228C"/>
    <w:rsid w:val="00294EEB"/>
    <w:rsid w:val="00296211"/>
    <w:rsid w:val="002A0658"/>
    <w:rsid w:val="002A186B"/>
    <w:rsid w:val="002A1AF8"/>
    <w:rsid w:val="002A1B16"/>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C52"/>
    <w:rsid w:val="002C2F7E"/>
    <w:rsid w:val="002C3E48"/>
    <w:rsid w:val="002C632E"/>
    <w:rsid w:val="002C6478"/>
    <w:rsid w:val="002D0A8B"/>
    <w:rsid w:val="002D24CC"/>
    <w:rsid w:val="002D2EE8"/>
    <w:rsid w:val="002D30B0"/>
    <w:rsid w:val="002D5152"/>
    <w:rsid w:val="002D51F7"/>
    <w:rsid w:val="002D58F2"/>
    <w:rsid w:val="002D665B"/>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0C8B"/>
    <w:rsid w:val="0033122A"/>
    <w:rsid w:val="00332310"/>
    <w:rsid w:val="003345AF"/>
    <w:rsid w:val="00341629"/>
    <w:rsid w:val="00343520"/>
    <w:rsid w:val="003435F6"/>
    <w:rsid w:val="00343D4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679EE"/>
    <w:rsid w:val="00371F1F"/>
    <w:rsid w:val="00372C91"/>
    <w:rsid w:val="00372F43"/>
    <w:rsid w:val="00374059"/>
    <w:rsid w:val="00376164"/>
    <w:rsid w:val="00381638"/>
    <w:rsid w:val="00383C4D"/>
    <w:rsid w:val="00383E26"/>
    <w:rsid w:val="00384577"/>
    <w:rsid w:val="00386606"/>
    <w:rsid w:val="00386D65"/>
    <w:rsid w:val="003911E3"/>
    <w:rsid w:val="00391A3A"/>
    <w:rsid w:val="00394149"/>
    <w:rsid w:val="00394B96"/>
    <w:rsid w:val="00394FCF"/>
    <w:rsid w:val="003A0056"/>
    <w:rsid w:val="003A0CD0"/>
    <w:rsid w:val="003A1297"/>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57E6"/>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2E3E"/>
    <w:rsid w:val="0041495F"/>
    <w:rsid w:val="00414F16"/>
    <w:rsid w:val="00416273"/>
    <w:rsid w:val="0041649A"/>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7A88"/>
    <w:rsid w:val="004C0A1F"/>
    <w:rsid w:val="004C3196"/>
    <w:rsid w:val="004C3B20"/>
    <w:rsid w:val="004C4F25"/>
    <w:rsid w:val="004C5649"/>
    <w:rsid w:val="004C5DA1"/>
    <w:rsid w:val="004C6265"/>
    <w:rsid w:val="004C7A6D"/>
    <w:rsid w:val="004D05F2"/>
    <w:rsid w:val="004D21FB"/>
    <w:rsid w:val="004D445D"/>
    <w:rsid w:val="004D50A7"/>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C81"/>
    <w:rsid w:val="00514D30"/>
    <w:rsid w:val="00515809"/>
    <w:rsid w:val="00516765"/>
    <w:rsid w:val="0052001A"/>
    <w:rsid w:val="0052219A"/>
    <w:rsid w:val="00522368"/>
    <w:rsid w:val="00523CE5"/>
    <w:rsid w:val="005247A5"/>
    <w:rsid w:val="0052480E"/>
    <w:rsid w:val="00525B0A"/>
    <w:rsid w:val="0053080C"/>
    <w:rsid w:val="0053122A"/>
    <w:rsid w:val="005316B6"/>
    <w:rsid w:val="005323DB"/>
    <w:rsid w:val="005323E6"/>
    <w:rsid w:val="005338C3"/>
    <w:rsid w:val="00534134"/>
    <w:rsid w:val="00534A39"/>
    <w:rsid w:val="00534DF7"/>
    <w:rsid w:val="00534E54"/>
    <w:rsid w:val="00537E66"/>
    <w:rsid w:val="00537FB7"/>
    <w:rsid w:val="00540405"/>
    <w:rsid w:val="00540B2D"/>
    <w:rsid w:val="00543518"/>
    <w:rsid w:val="00553262"/>
    <w:rsid w:val="0055585E"/>
    <w:rsid w:val="00555E0E"/>
    <w:rsid w:val="00557621"/>
    <w:rsid w:val="00557CCD"/>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7F85"/>
    <w:rsid w:val="005909CA"/>
    <w:rsid w:val="00590BD8"/>
    <w:rsid w:val="005910E2"/>
    <w:rsid w:val="0059237E"/>
    <w:rsid w:val="00592F6E"/>
    <w:rsid w:val="00594AAB"/>
    <w:rsid w:val="00594ABF"/>
    <w:rsid w:val="00597595"/>
    <w:rsid w:val="005A083D"/>
    <w:rsid w:val="005A6E26"/>
    <w:rsid w:val="005B1D0A"/>
    <w:rsid w:val="005B1ECB"/>
    <w:rsid w:val="005B217E"/>
    <w:rsid w:val="005B2C42"/>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315C"/>
    <w:rsid w:val="005F51F6"/>
    <w:rsid w:val="005F5F3C"/>
    <w:rsid w:val="005F6211"/>
    <w:rsid w:val="00600779"/>
    <w:rsid w:val="00600C72"/>
    <w:rsid w:val="00601E1F"/>
    <w:rsid w:val="00602F3F"/>
    <w:rsid w:val="00605380"/>
    <w:rsid w:val="006054D9"/>
    <w:rsid w:val="00606002"/>
    <w:rsid w:val="00610D52"/>
    <w:rsid w:val="0061101D"/>
    <w:rsid w:val="00611BCE"/>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5308"/>
    <w:rsid w:val="006D730A"/>
    <w:rsid w:val="006E0FC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0774"/>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A6B40"/>
    <w:rsid w:val="007B0573"/>
    <w:rsid w:val="007B1439"/>
    <w:rsid w:val="007B1A8A"/>
    <w:rsid w:val="007B7124"/>
    <w:rsid w:val="007B7811"/>
    <w:rsid w:val="007C07ED"/>
    <w:rsid w:val="007C36B0"/>
    <w:rsid w:val="007C5737"/>
    <w:rsid w:val="007C610B"/>
    <w:rsid w:val="007C64A6"/>
    <w:rsid w:val="007C7D7C"/>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AD6"/>
    <w:rsid w:val="0080251A"/>
    <w:rsid w:val="00806D6B"/>
    <w:rsid w:val="00807699"/>
    <w:rsid w:val="0081120F"/>
    <w:rsid w:val="00814652"/>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77C1B"/>
    <w:rsid w:val="0088031C"/>
    <w:rsid w:val="00881426"/>
    <w:rsid w:val="00881A08"/>
    <w:rsid w:val="00885FAE"/>
    <w:rsid w:val="00886667"/>
    <w:rsid w:val="00886F5F"/>
    <w:rsid w:val="00887307"/>
    <w:rsid w:val="00891073"/>
    <w:rsid w:val="00891183"/>
    <w:rsid w:val="00892860"/>
    <w:rsid w:val="008934D7"/>
    <w:rsid w:val="008954AD"/>
    <w:rsid w:val="00895B01"/>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5364"/>
    <w:rsid w:val="00915D73"/>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E44"/>
    <w:rsid w:val="0094086A"/>
    <w:rsid w:val="00940A99"/>
    <w:rsid w:val="00940B43"/>
    <w:rsid w:val="00942BFA"/>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2E29"/>
    <w:rsid w:val="00976F8E"/>
    <w:rsid w:val="00980B6E"/>
    <w:rsid w:val="00985F40"/>
    <w:rsid w:val="00986D12"/>
    <w:rsid w:val="00987993"/>
    <w:rsid w:val="00994045"/>
    <w:rsid w:val="00995D03"/>
    <w:rsid w:val="00995F4D"/>
    <w:rsid w:val="00996E47"/>
    <w:rsid w:val="00997747"/>
    <w:rsid w:val="00997C34"/>
    <w:rsid w:val="009A22B1"/>
    <w:rsid w:val="009A7E87"/>
    <w:rsid w:val="009B05C6"/>
    <w:rsid w:val="009B15DF"/>
    <w:rsid w:val="009B2504"/>
    <w:rsid w:val="009B59A3"/>
    <w:rsid w:val="009C28DA"/>
    <w:rsid w:val="009C4C83"/>
    <w:rsid w:val="009C6EB6"/>
    <w:rsid w:val="009C7C4A"/>
    <w:rsid w:val="009D0CC0"/>
    <w:rsid w:val="009D4C65"/>
    <w:rsid w:val="009D7809"/>
    <w:rsid w:val="009E173C"/>
    <w:rsid w:val="009E2DF8"/>
    <w:rsid w:val="009E4988"/>
    <w:rsid w:val="009E4D47"/>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5879"/>
    <w:rsid w:val="00A16F79"/>
    <w:rsid w:val="00A2004A"/>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0AE"/>
    <w:rsid w:val="00AE030D"/>
    <w:rsid w:val="00AE108D"/>
    <w:rsid w:val="00AE14E5"/>
    <w:rsid w:val="00AE1ADE"/>
    <w:rsid w:val="00AE7306"/>
    <w:rsid w:val="00AF1C30"/>
    <w:rsid w:val="00AF3ADC"/>
    <w:rsid w:val="00AF41FC"/>
    <w:rsid w:val="00B01736"/>
    <w:rsid w:val="00B02197"/>
    <w:rsid w:val="00B07E3E"/>
    <w:rsid w:val="00B102CF"/>
    <w:rsid w:val="00B10819"/>
    <w:rsid w:val="00B11B51"/>
    <w:rsid w:val="00B11E71"/>
    <w:rsid w:val="00B16573"/>
    <w:rsid w:val="00B16F28"/>
    <w:rsid w:val="00B24520"/>
    <w:rsid w:val="00B245FF"/>
    <w:rsid w:val="00B2541C"/>
    <w:rsid w:val="00B261AC"/>
    <w:rsid w:val="00B27272"/>
    <w:rsid w:val="00B34F53"/>
    <w:rsid w:val="00B352F4"/>
    <w:rsid w:val="00B36E9B"/>
    <w:rsid w:val="00B377EE"/>
    <w:rsid w:val="00B41109"/>
    <w:rsid w:val="00B42C16"/>
    <w:rsid w:val="00B42C86"/>
    <w:rsid w:val="00B4427E"/>
    <w:rsid w:val="00B45B15"/>
    <w:rsid w:val="00B45C33"/>
    <w:rsid w:val="00B46116"/>
    <w:rsid w:val="00B46C34"/>
    <w:rsid w:val="00B517FD"/>
    <w:rsid w:val="00B53792"/>
    <w:rsid w:val="00B5500F"/>
    <w:rsid w:val="00B55A80"/>
    <w:rsid w:val="00B55D83"/>
    <w:rsid w:val="00B563BB"/>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1BAF"/>
    <w:rsid w:val="00C72379"/>
    <w:rsid w:val="00C72E5D"/>
    <w:rsid w:val="00C7371D"/>
    <w:rsid w:val="00C76AB8"/>
    <w:rsid w:val="00C83163"/>
    <w:rsid w:val="00C9051E"/>
    <w:rsid w:val="00C91439"/>
    <w:rsid w:val="00C91CC9"/>
    <w:rsid w:val="00C91FF2"/>
    <w:rsid w:val="00C947A9"/>
    <w:rsid w:val="00C95039"/>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263B"/>
    <w:rsid w:val="00CE35BA"/>
    <w:rsid w:val="00CE48FE"/>
    <w:rsid w:val="00CF0A68"/>
    <w:rsid w:val="00CF34CE"/>
    <w:rsid w:val="00CF3C1B"/>
    <w:rsid w:val="00CF5916"/>
    <w:rsid w:val="00CF768D"/>
    <w:rsid w:val="00CF78D9"/>
    <w:rsid w:val="00D00F5B"/>
    <w:rsid w:val="00D015C0"/>
    <w:rsid w:val="00D028F8"/>
    <w:rsid w:val="00D05B8F"/>
    <w:rsid w:val="00D05EB1"/>
    <w:rsid w:val="00D06EF4"/>
    <w:rsid w:val="00D13DD1"/>
    <w:rsid w:val="00D1586B"/>
    <w:rsid w:val="00D15E4C"/>
    <w:rsid w:val="00D167D3"/>
    <w:rsid w:val="00D17AC3"/>
    <w:rsid w:val="00D17AE3"/>
    <w:rsid w:val="00D17D71"/>
    <w:rsid w:val="00D17DAB"/>
    <w:rsid w:val="00D2012A"/>
    <w:rsid w:val="00D21EC0"/>
    <w:rsid w:val="00D222A9"/>
    <w:rsid w:val="00D222BF"/>
    <w:rsid w:val="00D255BC"/>
    <w:rsid w:val="00D27700"/>
    <w:rsid w:val="00D32825"/>
    <w:rsid w:val="00D3551E"/>
    <w:rsid w:val="00D36707"/>
    <w:rsid w:val="00D374CC"/>
    <w:rsid w:val="00D37FA5"/>
    <w:rsid w:val="00D410A9"/>
    <w:rsid w:val="00D41DC7"/>
    <w:rsid w:val="00D43A34"/>
    <w:rsid w:val="00D43D34"/>
    <w:rsid w:val="00D43E0C"/>
    <w:rsid w:val="00D43E6E"/>
    <w:rsid w:val="00D45C89"/>
    <w:rsid w:val="00D45EF9"/>
    <w:rsid w:val="00D46B9F"/>
    <w:rsid w:val="00D520D4"/>
    <w:rsid w:val="00D528D2"/>
    <w:rsid w:val="00D52BA1"/>
    <w:rsid w:val="00D52F7E"/>
    <w:rsid w:val="00D53E1D"/>
    <w:rsid w:val="00D55B10"/>
    <w:rsid w:val="00D56CC0"/>
    <w:rsid w:val="00D60671"/>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E7"/>
    <w:rsid w:val="00D96AAF"/>
    <w:rsid w:val="00D97034"/>
    <w:rsid w:val="00D97C6D"/>
    <w:rsid w:val="00DA00EF"/>
    <w:rsid w:val="00DA36F9"/>
    <w:rsid w:val="00DA6155"/>
    <w:rsid w:val="00DA71DD"/>
    <w:rsid w:val="00DB2615"/>
    <w:rsid w:val="00DB2E96"/>
    <w:rsid w:val="00DB34B3"/>
    <w:rsid w:val="00DB3634"/>
    <w:rsid w:val="00DB47C4"/>
    <w:rsid w:val="00DB75CD"/>
    <w:rsid w:val="00DB7DF1"/>
    <w:rsid w:val="00DC0C50"/>
    <w:rsid w:val="00DC1053"/>
    <w:rsid w:val="00DC2EA9"/>
    <w:rsid w:val="00DC3267"/>
    <w:rsid w:val="00DC462D"/>
    <w:rsid w:val="00DC57B3"/>
    <w:rsid w:val="00DC626F"/>
    <w:rsid w:val="00DC6B01"/>
    <w:rsid w:val="00DC71BC"/>
    <w:rsid w:val="00DD181C"/>
    <w:rsid w:val="00DD19D2"/>
    <w:rsid w:val="00DD1F4B"/>
    <w:rsid w:val="00DD740B"/>
    <w:rsid w:val="00DD7F84"/>
    <w:rsid w:val="00DE0DD0"/>
    <w:rsid w:val="00DE1F6B"/>
    <w:rsid w:val="00DE2296"/>
    <w:rsid w:val="00DE25E8"/>
    <w:rsid w:val="00DE3A7A"/>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DFC"/>
    <w:rsid w:val="00E870C5"/>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6F4B"/>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4DB"/>
    <w:rsid w:val="00F407E7"/>
    <w:rsid w:val="00F420B2"/>
    <w:rsid w:val="00F42585"/>
    <w:rsid w:val="00F42D71"/>
    <w:rsid w:val="00F44040"/>
    <w:rsid w:val="00F44D71"/>
    <w:rsid w:val="00F50E0F"/>
    <w:rsid w:val="00F55B97"/>
    <w:rsid w:val="00F65EFB"/>
    <w:rsid w:val="00F66FE8"/>
    <w:rsid w:val="00F67022"/>
    <w:rsid w:val="00F75559"/>
    <w:rsid w:val="00F75DE6"/>
    <w:rsid w:val="00F76750"/>
    <w:rsid w:val="00F777BC"/>
    <w:rsid w:val="00F77BE2"/>
    <w:rsid w:val="00F844B2"/>
    <w:rsid w:val="00F84751"/>
    <w:rsid w:val="00F87437"/>
    <w:rsid w:val="00F91421"/>
    <w:rsid w:val="00F9335E"/>
    <w:rsid w:val="00F9457E"/>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D0176"/>
    <w:rsid w:val="00FD0342"/>
    <w:rsid w:val="00FD0427"/>
    <w:rsid w:val="00FD5F11"/>
    <w:rsid w:val="00FD7BFB"/>
    <w:rsid w:val="00FD7D07"/>
    <w:rsid w:val="00FE19AA"/>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0D4079"/>
    <w:rsid w:val="000E09E1"/>
    <w:rsid w:val="001239F1"/>
    <w:rsid w:val="001925AB"/>
    <w:rsid w:val="001B7519"/>
    <w:rsid w:val="001F555B"/>
    <w:rsid w:val="0025125E"/>
    <w:rsid w:val="00263BF2"/>
    <w:rsid w:val="003020F3"/>
    <w:rsid w:val="00341629"/>
    <w:rsid w:val="00357EC0"/>
    <w:rsid w:val="00361F99"/>
    <w:rsid w:val="00363FD3"/>
    <w:rsid w:val="00384AA4"/>
    <w:rsid w:val="003D7FAC"/>
    <w:rsid w:val="003E3342"/>
    <w:rsid w:val="003F2736"/>
    <w:rsid w:val="004C58E8"/>
    <w:rsid w:val="004C7A6D"/>
    <w:rsid w:val="004F6966"/>
    <w:rsid w:val="00534DF7"/>
    <w:rsid w:val="00546612"/>
    <w:rsid w:val="00557CCD"/>
    <w:rsid w:val="005B1ECB"/>
    <w:rsid w:val="005E4330"/>
    <w:rsid w:val="00600C72"/>
    <w:rsid w:val="00626337"/>
    <w:rsid w:val="006448A7"/>
    <w:rsid w:val="00697A27"/>
    <w:rsid w:val="006B19E8"/>
    <w:rsid w:val="006E0F37"/>
    <w:rsid w:val="006E4FAA"/>
    <w:rsid w:val="006E67E3"/>
    <w:rsid w:val="007131D0"/>
    <w:rsid w:val="007134EB"/>
    <w:rsid w:val="007211AB"/>
    <w:rsid w:val="00736A43"/>
    <w:rsid w:val="00766357"/>
    <w:rsid w:val="007728FE"/>
    <w:rsid w:val="008629B8"/>
    <w:rsid w:val="008731E2"/>
    <w:rsid w:val="00877C1B"/>
    <w:rsid w:val="008D2C2E"/>
    <w:rsid w:val="008F3341"/>
    <w:rsid w:val="00903844"/>
    <w:rsid w:val="0092418F"/>
    <w:rsid w:val="00A97ED7"/>
    <w:rsid w:val="00B23970"/>
    <w:rsid w:val="00BE4664"/>
    <w:rsid w:val="00C5376A"/>
    <w:rsid w:val="00CA370A"/>
    <w:rsid w:val="00CA4B11"/>
    <w:rsid w:val="00D84AC5"/>
    <w:rsid w:val="00D9293B"/>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16995</Words>
  <Characters>96873</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4</cp:revision>
  <dcterms:created xsi:type="dcterms:W3CDTF">2025-02-14T00:59:00Z</dcterms:created>
  <dcterms:modified xsi:type="dcterms:W3CDTF">2025-02-14T01:31:00Z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