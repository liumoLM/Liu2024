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284CC4C2"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6E57B0">
        <w:rPr>
          <w:rFonts w:ascii="Times New Roman" w:hAnsi="Times New Roman" w:cs="Times New Roman" w:hint="eastAsia"/>
          <w:sz w:val="24"/>
          <w:szCs w:val="24"/>
          <w:vertAlign w:val="superscript"/>
        </w:rPr>
        <w:t>*</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w:t>
      </w:r>
      <w:r w:rsidR="00350689">
        <w:rPr>
          <w:rFonts w:ascii="Times New Roman" w:hAnsi="Times New Roman" w:cs="Times New Roman" w:hint="eastAsia"/>
          <w:sz w:val="24"/>
          <w:szCs w:val="24"/>
        </w:rPr>
        <w:t xml:space="preserve"> Mini Huang</w:t>
      </w:r>
      <w:r w:rsidR="00350689" w:rsidRPr="00DD0B3F">
        <w:rPr>
          <w:rFonts w:ascii="Times New Roman" w:hAnsi="Times New Roman" w:cs="Times New Roman" w:hint="eastAsia"/>
          <w:sz w:val="24"/>
          <w:szCs w:val="24"/>
          <w:vertAlign w:val="superscript"/>
        </w:rPr>
        <w:t>4</w:t>
      </w:r>
      <w:r w:rsidR="006E57B0">
        <w:rPr>
          <w:rFonts w:ascii="Times New Roman" w:hAnsi="Times New Roman" w:cs="Times New Roman" w:hint="eastAsia"/>
          <w:sz w:val="24"/>
          <w:szCs w:val="24"/>
          <w:vertAlign w:val="superscript"/>
        </w:rPr>
        <w:t>*</w:t>
      </w:r>
      <w:r w:rsidR="00350689">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proofErr w:type="spellStart"/>
      <w:r w:rsidR="00EF5504">
        <w:rPr>
          <w:rFonts w:ascii="Times New Roman" w:hAnsi="Times New Roman" w:cs="Times New Roman" w:hint="eastAsia"/>
          <w:sz w:val="24"/>
          <w:szCs w:val="24"/>
        </w:rPr>
        <w:t>Szh</w:t>
      </w:r>
      <w:proofErr w:type="spellEnd"/>
      <w:r w:rsidR="00EF5504">
        <w:rPr>
          <w:rFonts w:ascii="Times New Roman" w:hAnsi="Times New Roman" w:cs="Times New Roman" w:hint="eastAsia"/>
          <w:sz w:val="24"/>
          <w:szCs w:val="24"/>
        </w:rPr>
        <w:t>-Chi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w:t>
      </w:r>
      <w:r w:rsidR="006E6B8A">
        <w:rPr>
          <w:rFonts w:ascii="Times New Roman" w:hAnsi="Times New Roman" w:cs="Times New Roman" w:hint="eastAsia"/>
          <w:sz w:val="24"/>
          <w:szCs w:val="24"/>
        </w:rPr>
        <w:t xml:space="preserve"> </w:t>
      </w:r>
      <w:proofErr w:type="spellStart"/>
      <w:r w:rsidR="00A60DDB">
        <w:rPr>
          <w:rFonts w:ascii="Times New Roman" w:hAnsi="Times New Roman" w:cs="Times New Roman"/>
          <w:sz w:val="24"/>
          <w:szCs w:val="24"/>
        </w:rPr>
        <w:t>Runtian</w:t>
      </w:r>
      <w:proofErr w:type="spellEnd"/>
      <w:r w:rsidR="00A60DDB">
        <w:rPr>
          <w:rFonts w:ascii="Times New Roman" w:hAnsi="Times New Roman" w:cs="Times New Roman"/>
          <w:sz w:val="24"/>
          <w:szCs w:val="24"/>
        </w:rPr>
        <w:t xml:space="preserve"> Yao</w:t>
      </w:r>
      <w:r w:rsidR="00A60DDB" w:rsidRPr="00DD0B3F">
        <w:rPr>
          <w:rFonts w:ascii="Times New Roman" w:hAnsi="Times New Roman" w:cs="Times New Roman" w:hint="eastAsia"/>
          <w:sz w:val="24"/>
          <w:szCs w:val="24"/>
          <w:vertAlign w:val="superscript"/>
        </w:rPr>
        <w:t>4</w:t>
      </w:r>
      <w:r w:rsidR="00A60DDB">
        <w:rPr>
          <w:rFonts w:ascii="Times New Roman" w:hAnsi="Times New Roman" w:cs="Times New Roman"/>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Programme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68D6FAA2" w14:textId="047A97D4" w:rsidR="0022525C" w:rsidRPr="006E57B0" w:rsidRDefault="0022525C" w:rsidP="006E57B0">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1"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r w:rsidRPr="00E33938">
        <w:rPr>
          <w:rFonts w:hint="eastAsia"/>
        </w:rPr>
        <w:lastRenderedPageBreak/>
        <w:t>Abstract</w:t>
      </w:r>
    </w:p>
    <w:p w14:paraId="3D266436" w14:textId="6775BCCD" w:rsidR="00E33938"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w:t>
      </w:r>
      <w:r w:rsidR="00076D0F">
        <w:rPr>
          <w:rFonts w:ascii="Times New Roman" w:hAnsi="Times New Roman" w:cs="Times New Roman"/>
          <w:sz w:val="24"/>
          <w:szCs w:val="24"/>
        </w:rPr>
        <w:t>mutational</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processes, can be identified through experimental exposures </w:t>
      </w:r>
      <w:r w:rsidR="00076D0F">
        <w:rPr>
          <w:rFonts w:ascii="Times New Roman" w:hAnsi="Times New Roman" w:cs="Times New Roman"/>
          <w:sz w:val="24"/>
          <w:szCs w:val="24"/>
        </w:rPr>
        <w:t xml:space="preserve">to mutagens </w:t>
      </w:r>
      <w:r w:rsidRPr="00065370">
        <w:rPr>
          <w:rFonts w:ascii="Times New Roman" w:hAnsi="Times New Roman" w:cs="Times New Roman"/>
          <w:sz w:val="24"/>
          <w:szCs w:val="24"/>
        </w:rPr>
        <w:t xml:space="preserve">or </w:t>
      </w:r>
      <w:r w:rsidR="00FC6C4B">
        <w:rPr>
          <w:rFonts w:ascii="Times New Roman" w:hAnsi="Times New Roman" w:cs="Times New Roman" w:hint="eastAsia"/>
          <w:sz w:val="24"/>
          <w:szCs w:val="24"/>
        </w:rPr>
        <w:t xml:space="preserve">through </w:t>
      </w:r>
      <w:r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 xml:space="preserve">analysis of somatic mutations from large </w:t>
      </w:r>
      <w:r w:rsidR="00076D0F">
        <w:rPr>
          <w:rFonts w:ascii="Times New Roman" w:hAnsi="Times New Roman" w:cs="Times New Roman"/>
          <w:sz w:val="24"/>
          <w:szCs w:val="24"/>
        </w:rPr>
        <w:t>collections</w:t>
      </w:r>
      <w:r w:rsidR="00076D0F">
        <w:rPr>
          <w:rFonts w:ascii="Times New Roman" w:hAnsi="Times New Roman" w:cs="Times New Roman" w:hint="eastAsia"/>
          <w:sz w:val="24"/>
          <w:szCs w:val="24"/>
        </w:rPr>
        <w:t xml:space="preserve"> </w:t>
      </w:r>
      <w:r w:rsidR="00FC6C4B">
        <w:rPr>
          <w:rFonts w:ascii="Times New Roman" w:hAnsi="Times New Roman" w:cs="Times New Roman" w:hint="eastAsia"/>
          <w:sz w:val="24"/>
          <w:szCs w:val="24"/>
        </w:rPr>
        <w:t>of samples</w:t>
      </w:r>
      <w:r w:rsidRPr="00065370">
        <w:rPr>
          <w:rFonts w:ascii="Times New Roman" w:hAnsi="Times New Roman" w:cs="Times New Roman"/>
          <w:sz w:val="24"/>
          <w:szCs w:val="24"/>
        </w:rPr>
        <w:t xml:space="preserve">. In this study, we analyzed over 7,000 whole genomes from </w:t>
      </w:r>
      <w:r w:rsidR="00793B7C">
        <w:rPr>
          <w:rFonts w:ascii="Times New Roman" w:hAnsi="Times New Roman" w:cs="Times New Roman"/>
          <w:sz w:val="24"/>
          <w:szCs w:val="24"/>
        </w:rPr>
        <w:t xml:space="preserve">the </w:t>
      </w:r>
      <w:r w:rsidRPr="00065370">
        <w:rPr>
          <w:rFonts w:ascii="Times New Roman" w:hAnsi="Times New Roman" w:cs="Times New Roman"/>
          <w:sz w:val="24"/>
          <w:szCs w:val="24"/>
        </w:rPr>
        <w:t xml:space="preserve">Pan-Cancer Analysis of Whole Genomes and Hartwig Medical Foundation </w:t>
      </w:r>
      <w:r w:rsidR="00076D0F">
        <w:rPr>
          <w:rFonts w:ascii="Times New Roman" w:hAnsi="Times New Roman" w:cs="Times New Roman"/>
          <w:sz w:val="24"/>
          <w:szCs w:val="24"/>
        </w:rPr>
        <w:t>data set</w:t>
      </w:r>
      <w:r w:rsidR="00793B7C">
        <w:rPr>
          <w:rFonts w:ascii="Times New Roman" w:hAnsi="Times New Roman" w:cs="Times New Roman"/>
          <w:sz w:val="24"/>
          <w:szCs w:val="24"/>
        </w:rPr>
        <w:t>s</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to create a comprehensive collection of </w:t>
      </w:r>
      <w:r w:rsidR="00793B7C">
        <w:rPr>
          <w:rFonts w:ascii="Times New Roman" w:hAnsi="Times New Roman" w:cs="Times New Roman"/>
          <w:sz w:val="24"/>
          <w:szCs w:val="24"/>
        </w:rPr>
        <w:t>indel</w:t>
      </w:r>
      <w:r w:rsidR="00793B7C"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(small insertions and deletion) mutational signatures using </w:t>
      </w:r>
      <w:r w:rsidR="00076D0F">
        <w:rPr>
          <w:rFonts w:ascii="Times New Roman" w:hAnsi="Times New Roman" w:cs="Times New Roman"/>
          <w:sz w:val="24"/>
          <w:szCs w:val="24"/>
        </w:rPr>
        <w:t xml:space="preserve">two schemes for classifying indel mutations. </w:t>
      </w:r>
      <w:r w:rsidR="00A81DE2">
        <w:rPr>
          <w:rFonts w:ascii="Times New Roman" w:hAnsi="Times New Roman" w:cs="Times New Roman"/>
          <w:sz w:val="24"/>
          <w:szCs w:val="24"/>
        </w:rPr>
        <w:t>We used</w:t>
      </w:r>
      <w:r w:rsidRPr="00065370">
        <w:rPr>
          <w:rFonts w:ascii="Times New Roman" w:hAnsi="Times New Roman" w:cs="Times New Roman"/>
          <w:sz w:val="24"/>
          <w:szCs w:val="24"/>
        </w:rPr>
        <w:t xml:space="preserve"> </w:t>
      </w:r>
      <w:r w:rsidR="009B3A49">
        <w:rPr>
          <w:rFonts w:ascii="Times New Roman" w:hAnsi="Times New Roman" w:cs="Times New Roman"/>
          <w:sz w:val="24"/>
          <w:szCs w:val="24"/>
        </w:rPr>
        <w:t xml:space="preserve">a </w:t>
      </w:r>
      <w:r w:rsidRPr="00065370">
        <w:rPr>
          <w:rFonts w:ascii="Times New Roman" w:hAnsi="Times New Roman" w:cs="Times New Roman"/>
          <w:sz w:val="24"/>
          <w:szCs w:val="24"/>
        </w:rPr>
        <w:t>hierarchical</w:t>
      </w:r>
      <w:r w:rsidR="00A81DE2">
        <w:rPr>
          <w:rFonts w:ascii="Times New Roman" w:hAnsi="Times New Roman" w:cs="Times New Roman"/>
          <w:sz w:val="24"/>
          <w:szCs w:val="24"/>
        </w:rPr>
        <w:t>-</w:t>
      </w:r>
      <w:r w:rsidRPr="00065370">
        <w:rPr>
          <w:rFonts w:ascii="Times New Roman" w:hAnsi="Times New Roman" w:cs="Times New Roman"/>
          <w:sz w:val="24"/>
          <w:szCs w:val="24"/>
        </w:rPr>
        <w:t>Dirichlet</w:t>
      </w:r>
      <w:r w:rsidR="00A81DE2">
        <w:rPr>
          <w:rFonts w:ascii="Times New Roman" w:hAnsi="Times New Roman" w:cs="Times New Roman"/>
          <w:sz w:val="24"/>
          <w:szCs w:val="24"/>
        </w:rPr>
        <w:t>-</w:t>
      </w:r>
      <w:r w:rsidRPr="00065370">
        <w:rPr>
          <w:rFonts w:ascii="Times New Roman" w:hAnsi="Times New Roman" w:cs="Times New Roman"/>
          <w:sz w:val="24"/>
          <w:szCs w:val="24"/>
        </w:rPr>
        <w:t>process-based approach</w:t>
      </w:r>
      <w:r w:rsidR="00A81DE2">
        <w:rPr>
          <w:rFonts w:ascii="Times New Roman" w:hAnsi="Times New Roman" w:cs="Times New Roman"/>
          <w:sz w:val="24"/>
          <w:szCs w:val="24"/>
        </w:rPr>
        <w:t xml:space="preserve"> to discover signatures according to </w:t>
      </w:r>
      <w:r w:rsidR="00793B7C">
        <w:rPr>
          <w:rFonts w:ascii="Times New Roman" w:hAnsi="Times New Roman" w:cs="Times New Roman"/>
          <w:sz w:val="24"/>
          <w:szCs w:val="24"/>
        </w:rPr>
        <w:t>each of the two</w:t>
      </w:r>
      <w:r w:rsidR="00A81DE2">
        <w:rPr>
          <w:rFonts w:ascii="Times New Roman" w:hAnsi="Times New Roman" w:cs="Times New Roman"/>
          <w:sz w:val="24"/>
          <w:szCs w:val="24"/>
        </w:rPr>
        <w:t xml:space="preserve"> indel</w:t>
      </w:r>
      <w:r w:rsidR="00793B7C">
        <w:rPr>
          <w:rFonts w:ascii="Times New Roman" w:hAnsi="Times New Roman" w:cs="Times New Roman"/>
          <w:sz w:val="24"/>
          <w:szCs w:val="24"/>
        </w:rPr>
        <w:t xml:space="preserve"> classification</w:t>
      </w:r>
      <w:r w:rsidR="00A81DE2">
        <w:rPr>
          <w:rFonts w:ascii="Times New Roman" w:hAnsi="Times New Roman" w:cs="Times New Roman"/>
          <w:sz w:val="24"/>
          <w:szCs w:val="24"/>
        </w:rPr>
        <w:t xml:space="preserve">s, and we elucidated the correspondences between the </w:t>
      </w:r>
      <w:r w:rsidR="009B3A49">
        <w:rPr>
          <w:rFonts w:ascii="Times New Roman" w:hAnsi="Times New Roman" w:cs="Times New Roman"/>
          <w:sz w:val="24"/>
          <w:szCs w:val="24"/>
        </w:rPr>
        <w:t xml:space="preserve">two </w:t>
      </w:r>
      <w:r w:rsidR="00793B7C">
        <w:rPr>
          <w:rFonts w:ascii="Times New Roman" w:hAnsi="Times New Roman" w:cs="Times New Roman"/>
          <w:sz w:val="24"/>
          <w:szCs w:val="24"/>
        </w:rPr>
        <w:t xml:space="preserve">classifications </w:t>
      </w:r>
      <w:r w:rsidR="00A81DE2">
        <w:rPr>
          <w:rFonts w:ascii="Times New Roman" w:hAnsi="Times New Roman" w:cs="Times New Roman"/>
          <w:sz w:val="24"/>
          <w:szCs w:val="24"/>
        </w:rPr>
        <w:t>for both known and novel signatures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 xml:space="preserve">We </w:t>
      </w:r>
      <w:r w:rsidRPr="00065370">
        <w:rPr>
          <w:rFonts w:ascii="Times New Roman" w:hAnsi="Times New Roman" w:cs="Times New Roman"/>
          <w:sz w:val="24"/>
          <w:szCs w:val="24"/>
        </w:rPr>
        <w:t>identif</w:t>
      </w:r>
      <w:r w:rsidR="00A81DE2">
        <w:rPr>
          <w:rFonts w:ascii="Times New Roman" w:hAnsi="Times New Roman" w:cs="Times New Roman"/>
          <w:sz w:val="24"/>
          <w:szCs w:val="24"/>
        </w:rPr>
        <w:t xml:space="preserve">ied </w:t>
      </w:r>
      <w:r w:rsidRPr="00065370">
        <w:rPr>
          <w:rFonts w:ascii="Times New Roman" w:hAnsi="Times New Roman" w:cs="Times New Roman"/>
          <w:sz w:val="24"/>
          <w:szCs w:val="24"/>
        </w:rPr>
        <w:t xml:space="preserve">15 </w:t>
      </w:r>
      <w:r w:rsidR="00A81DE2">
        <w:rPr>
          <w:rFonts w:ascii="Times New Roman" w:hAnsi="Times New Roman" w:cs="Times New Roman"/>
          <w:sz w:val="24"/>
          <w:szCs w:val="24"/>
        </w:rPr>
        <w:t xml:space="preserve">signatures that were novel in both </w:t>
      </w:r>
      <w:r w:rsidR="00793B7C">
        <w:rPr>
          <w:rFonts w:ascii="Times New Roman" w:hAnsi="Times New Roman" w:cs="Times New Roman"/>
          <w:sz w:val="24"/>
          <w:szCs w:val="24"/>
        </w:rPr>
        <w:t>classifications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and we re-identi</w:t>
      </w:r>
      <w:r w:rsidR="00A81DE2" w:rsidRPr="005B5A38">
        <w:rPr>
          <w:rFonts w:ascii="Times New Roman" w:hAnsi="Times New Roman" w:cs="Times New Roman"/>
          <w:sz w:val="24"/>
          <w:szCs w:val="24"/>
        </w:rPr>
        <w:t xml:space="preserve">fied </w:t>
      </w:r>
      <w:r w:rsidRPr="005B5A38">
        <w:rPr>
          <w:rFonts w:ascii="Times New Roman" w:hAnsi="Times New Roman" w:cs="Times New Roman"/>
          <w:sz w:val="24"/>
          <w:szCs w:val="24"/>
        </w:rPr>
        <w:t xml:space="preserve">23 </w:t>
      </w:r>
      <w:r w:rsidR="00A81DE2" w:rsidRPr="005B5A38">
        <w:rPr>
          <w:rFonts w:ascii="Times New Roman" w:hAnsi="Times New Roman" w:cs="Times New Roman"/>
          <w:sz w:val="24"/>
          <w:szCs w:val="24"/>
        </w:rPr>
        <w:t>signatures in the classification system used in the</w:t>
      </w:r>
      <w:r w:rsidRPr="005B5A38">
        <w:rPr>
          <w:rFonts w:ascii="Times New Roman" w:hAnsi="Times New Roman" w:cs="Times New Roman"/>
          <w:sz w:val="24"/>
          <w:szCs w:val="24"/>
        </w:rPr>
        <w:t xml:space="preserve"> COSMIC</w:t>
      </w:r>
      <w:r w:rsidR="00AF127D" w:rsidRPr="005B5A38">
        <w:rPr>
          <w:rFonts w:ascii="Times New Roman" w:hAnsi="Times New Roman" w:cs="Times New Roman" w:hint="eastAsia"/>
          <w:sz w:val="24"/>
          <w:szCs w:val="24"/>
        </w:rPr>
        <w:t xml:space="preserve"> reference database of signatures</w:t>
      </w:r>
      <w:r w:rsidRPr="005B5A38">
        <w:rPr>
          <w:rFonts w:ascii="Times New Roman" w:hAnsi="Times New Roman" w:cs="Times New Roman"/>
          <w:sz w:val="24"/>
          <w:szCs w:val="24"/>
        </w:rPr>
        <w:t xml:space="preserve">. </w:t>
      </w:r>
      <w:r w:rsidR="00280D5C" w:rsidRPr="005B5A38">
        <w:rPr>
          <w:rFonts w:ascii="Times New Roman" w:hAnsi="Times New Roman" w:cs="Times New Roman" w:hint="eastAsia"/>
          <w:sz w:val="24"/>
          <w:szCs w:val="24"/>
        </w:rPr>
        <w:t>Of note</w:t>
      </w:r>
      <w:r w:rsidR="00374059" w:rsidRPr="005B5A38">
        <w:rPr>
          <w:rFonts w:ascii="Times New Roman" w:hAnsi="Times New Roman" w:cs="Times New Roman" w:hint="eastAsia"/>
          <w:sz w:val="24"/>
          <w:szCs w:val="24"/>
        </w:rPr>
        <w:t xml:space="preserve">, </w:t>
      </w:r>
      <w:r w:rsidR="00AC0224" w:rsidRPr="005B5A38">
        <w:rPr>
          <w:rFonts w:ascii="Times New Roman" w:hAnsi="Times New Roman" w:cs="Times New Roman"/>
          <w:sz w:val="24"/>
          <w:szCs w:val="24"/>
        </w:rPr>
        <w:t xml:space="preserve">in cell-line experiments </w:t>
      </w:r>
      <w:r w:rsidR="00374059" w:rsidRPr="005B5A38">
        <w:rPr>
          <w:rFonts w:ascii="Times New Roman" w:hAnsi="Times New Roman" w:cs="Times New Roman" w:hint="eastAsia"/>
          <w:sz w:val="24"/>
          <w:szCs w:val="24"/>
        </w:rPr>
        <w:t>w</w:t>
      </w:r>
      <w:r w:rsidRPr="005B5A38">
        <w:rPr>
          <w:rFonts w:ascii="Times New Roman" w:hAnsi="Times New Roman" w:cs="Times New Roman"/>
          <w:sz w:val="24"/>
          <w:szCs w:val="24"/>
        </w:rPr>
        <w:t>e</w:t>
      </w:r>
      <w:r w:rsidR="00814D3A" w:rsidRPr="005B5A38">
        <w:rPr>
          <w:rFonts w:ascii="Times New Roman" w:hAnsi="Times New Roman" w:cs="Times New Roman" w:hint="eastAsia"/>
          <w:sz w:val="24"/>
          <w:szCs w:val="24"/>
        </w:rPr>
        <w:t xml:space="preserve"> showed that </w:t>
      </w:r>
      <w:r w:rsidRPr="005B5A38">
        <w:rPr>
          <w:rFonts w:ascii="Times New Roman" w:hAnsi="Times New Roman" w:cs="Times New Roman"/>
          <w:sz w:val="24"/>
          <w:szCs w:val="24"/>
        </w:rPr>
        <w:t>one</w:t>
      </w:r>
      <w:r w:rsidR="00761EAE" w:rsidRPr="005B5A38">
        <w:rPr>
          <w:rFonts w:ascii="Times New Roman" w:hAnsi="Times New Roman" w:cs="Times New Roman" w:hint="eastAsia"/>
          <w:sz w:val="24"/>
          <w:szCs w:val="24"/>
        </w:rPr>
        <w:t xml:space="preserve"> </w:t>
      </w:r>
      <w:r w:rsidRPr="005B5A38">
        <w:rPr>
          <w:rFonts w:ascii="Times New Roman" w:hAnsi="Times New Roman" w:cs="Times New Roman"/>
          <w:sz w:val="24"/>
          <w:szCs w:val="24"/>
        </w:rPr>
        <w:t xml:space="preserve">novel signature, H_ID29, </w:t>
      </w:r>
      <w:r w:rsidR="005509B5" w:rsidRPr="005B5A38">
        <w:rPr>
          <w:rFonts w:ascii="Times New Roman" w:hAnsi="Times New Roman" w:cs="Times New Roman"/>
          <w:sz w:val="24"/>
          <w:szCs w:val="24"/>
        </w:rPr>
        <w:t>reflects</w:t>
      </w:r>
      <w:r w:rsidRPr="005B5A38">
        <w:rPr>
          <w:rFonts w:ascii="Times New Roman" w:hAnsi="Times New Roman" w:cs="Times New Roman"/>
          <w:sz w:val="24"/>
          <w:szCs w:val="24"/>
        </w:rPr>
        <w:t xml:space="preserve"> </w:t>
      </w:r>
      <w:r w:rsidR="008C790A" w:rsidRPr="005B5A38">
        <w:rPr>
          <w:rFonts w:ascii="Times New Roman" w:hAnsi="Times New Roman" w:cs="Times New Roman"/>
          <w:sz w:val="24"/>
          <w:szCs w:val="24"/>
        </w:rPr>
        <w:t>transcription-associated mutagenesis by topoisomerase 1 at sites of ribonucleotides incorporated in genomic DNA</w:t>
      </w:r>
      <w:r w:rsidRPr="005B5A38">
        <w:rPr>
          <w:rFonts w:ascii="Times New Roman" w:hAnsi="Times New Roman" w:cs="Times New Roman"/>
          <w:sz w:val="24"/>
          <w:szCs w:val="24"/>
        </w:rPr>
        <w:t xml:space="preserve">. </w:t>
      </w:r>
      <w:r w:rsidR="00A81DE2" w:rsidRPr="005B5A38">
        <w:rPr>
          <w:rFonts w:ascii="Times New Roman" w:hAnsi="Times New Roman" w:cs="Times New Roman"/>
          <w:sz w:val="24"/>
          <w:szCs w:val="24"/>
        </w:rPr>
        <w:t>Among the nove</w:t>
      </w:r>
      <w:r w:rsidR="00A81DE2">
        <w:rPr>
          <w:rFonts w:ascii="Times New Roman" w:hAnsi="Times New Roman" w:cs="Times New Roman"/>
          <w:sz w:val="24"/>
          <w:szCs w:val="24"/>
        </w:rPr>
        <w:t>l signatures, four</w:t>
      </w:r>
      <w:r w:rsidR="00AC0224">
        <w:rPr>
          <w:rFonts w:ascii="Times New Roman" w:hAnsi="Times New Roman" w:cs="Times New Roman"/>
          <w:sz w:val="24"/>
          <w:szCs w:val="24"/>
        </w:rPr>
        <w:t>,</w:t>
      </w:r>
      <w:r w:rsidR="00814D3A">
        <w:rPr>
          <w:rFonts w:ascii="Times New Roman" w:hAnsi="Times New Roman" w:cs="Times New Roman" w:hint="eastAsia"/>
          <w:sz w:val="24"/>
          <w:szCs w:val="24"/>
        </w:rPr>
        <w:t xml:space="preserve">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w:t>
      </w:r>
      <w:r w:rsidR="00A81DE2">
        <w:rPr>
          <w:rFonts w:ascii="Times New Roman" w:hAnsi="Times New Roman" w:cs="Times New Roman"/>
          <w:sz w:val="24"/>
          <w:szCs w:val="24"/>
        </w:rPr>
        <w:t xml:space="preserve">occurred </w:t>
      </w:r>
      <w:r w:rsidR="00814D3A">
        <w:rPr>
          <w:rFonts w:ascii="Times New Roman" w:hAnsi="Times New Roman" w:cs="Times New Roman" w:hint="eastAsia"/>
          <w:sz w:val="24"/>
          <w:szCs w:val="24"/>
        </w:rPr>
        <w:t xml:space="preserve">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Pr="00065370">
        <w:rPr>
          <w:rFonts w:ascii="Times New Roman" w:hAnsi="Times New Roman" w:cs="Times New Roman"/>
          <w:sz w:val="24"/>
          <w:szCs w:val="24"/>
        </w:rPr>
        <w:t>defective DNA mismatch repair</w:t>
      </w:r>
      <w:r w:rsidR="00AC0224">
        <w:rPr>
          <w:rFonts w:ascii="Times New Roman" w:hAnsi="Times New Roman" w:cs="Times New Roman"/>
          <w:sz w:val="24"/>
          <w:szCs w:val="24"/>
        </w:rPr>
        <w:t xml:space="preserve">, which were analyzed more extensively </w:t>
      </w:r>
      <w:r w:rsidR="005B5A38">
        <w:rPr>
          <w:rFonts w:ascii="Times New Roman" w:hAnsi="Times New Roman" w:cs="Times New Roman" w:hint="eastAsia"/>
          <w:sz w:val="24"/>
          <w:szCs w:val="24"/>
        </w:rPr>
        <w:t>in this study</w:t>
      </w:r>
      <w:commentRangeStart w:id="1"/>
      <w:r w:rsidRPr="00F63C33">
        <w:rPr>
          <w:rFonts w:ascii="Times New Roman" w:hAnsi="Times New Roman" w:cs="Times New Roman"/>
          <w:sz w:val="24"/>
          <w:szCs w:val="24"/>
          <w:highlight w:val="yellow"/>
        </w:rPr>
        <w:t xml:space="preserve">. Notably, </w:t>
      </w:r>
      <w:r w:rsidR="00A81DE2" w:rsidRPr="00F63C33">
        <w:rPr>
          <w:rFonts w:ascii="Times New Roman" w:hAnsi="Times New Roman" w:cs="Times New Roman"/>
          <w:sz w:val="24"/>
          <w:szCs w:val="24"/>
          <w:highlight w:val="yellow"/>
        </w:rPr>
        <w:t xml:space="preserve">the prevalences of </w:t>
      </w:r>
      <w:r w:rsidR="006B26E7">
        <w:rPr>
          <w:rFonts w:ascii="Times New Roman" w:hAnsi="Times New Roman" w:cs="Times New Roman" w:hint="eastAsia"/>
          <w:sz w:val="24"/>
          <w:szCs w:val="24"/>
          <w:highlight w:val="yellow"/>
        </w:rPr>
        <w:t>six</w:t>
      </w:r>
      <w:r w:rsidRPr="00F63C33">
        <w:rPr>
          <w:rFonts w:ascii="Times New Roman" w:hAnsi="Times New Roman" w:cs="Times New Roman"/>
          <w:sz w:val="24"/>
          <w:szCs w:val="24"/>
          <w:highlight w:val="yellow"/>
        </w:rPr>
        <w:t xml:space="preserve"> </w:t>
      </w:r>
      <w:r w:rsidR="006B26E7">
        <w:rPr>
          <w:rFonts w:ascii="Times New Roman" w:hAnsi="Times New Roman" w:cs="Times New Roman" w:hint="eastAsia"/>
          <w:sz w:val="24"/>
          <w:szCs w:val="24"/>
          <w:highlight w:val="yellow"/>
        </w:rPr>
        <w:t>Indel</w:t>
      </w:r>
      <w:r w:rsidRPr="00F63C33">
        <w:rPr>
          <w:rFonts w:ascii="Times New Roman" w:hAnsi="Times New Roman" w:cs="Times New Roman"/>
          <w:sz w:val="24"/>
          <w:szCs w:val="24"/>
          <w:highlight w:val="yellow"/>
        </w:rPr>
        <w:t xml:space="preserve"> signatures </w:t>
      </w:r>
      <w:r w:rsidR="00814D3A" w:rsidRPr="00F63C33">
        <w:rPr>
          <w:rFonts w:ascii="Times New Roman" w:hAnsi="Times New Roman" w:cs="Times New Roman"/>
          <w:sz w:val="24"/>
          <w:szCs w:val="24"/>
          <w:highlight w:val="yellow"/>
        </w:rPr>
        <w:t>differe</w:t>
      </w:r>
      <w:r w:rsidR="00A81DE2" w:rsidRPr="00F63C33">
        <w:rPr>
          <w:rFonts w:ascii="Times New Roman" w:hAnsi="Times New Roman" w:cs="Times New Roman"/>
          <w:sz w:val="24"/>
          <w:szCs w:val="24"/>
          <w:highlight w:val="yellow"/>
        </w:rPr>
        <w:t>d significantly</w:t>
      </w:r>
      <w:r w:rsidR="00814D3A" w:rsidRPr="00F63C33">
        <w:rPr>
          <w:rFonts w:ascii="Times New Roman" w:hAnsi="Times New Roman" w:cs="Times New Roman" w:hint="eastAsia"/>
          <w:sz w:val="24"/>
          <w:szCs w:val="24"/>
          <w:highlight w:val="yellow"/>
        </w:rPr>
        <w:t xml:space="preserve"> by </w:t>
      </w:r>
      <w:r w:rsidRPr="00F63C33">
        <w:rPr>
          <w:rFonts w:ascii="Times New Roman" w:hAnsi="Times New Roman" w:cs="Times New Roman"/>
          <w:sz w:val="24"/>
          <w:szCs w:val="24"/>
          <w:highlight w:val="yellow"/>
        </w:rPr>
        <w:t>gender</w:t>
      </w:r>
      <w:r w:rsidR="00814D3A" w:rsidRPr="00F63C33">
        <w:rPr>
          <w:rFonts w:ascii="Times New Roman" w:hAnsi="Times New Roman" w:cs="Times New Roman" w:hint="eastAsia"/>
          <w:sz w:val="24"/>
          <w:szCs w:val="24"/>
          <w:highlight w:val="yellow"/>
        </w:rPr>
        <w:t xml:space="preserve"> within </w:t>
      </w:r>
      <w:proofErr w:type="gramStart"/>
      <w:r w:rsidR="00814D3A" w:rsidRPr="00F63C33">
        <w:rPr>
          <w:rFonts w:ascii="Times New Roman" w:hAnsi="Times New Roman" w:cs="Times New Roman" w:hint="eastAsia"/>
          <w:sz w:val="24"/>
          <w:szCs w:val="24"/>
          <w:highlight w:val="yellow"/>
        </w:rPr>
        <w:t>particular cancer</w:t>
      </w:r>
      <w:proofErr w:type="gramEnd"/>
      <w:r w:rsidR="00814D3A" w:rsidRPr="00F63C33">
        <w:rPr>
          <w:rFonts w:ascii="Times New Roman" w:hAnsi="Times New Roman" w:cs="Times New Roman" w:hint="eastAsia"/>
          <w:sz w:val="24"/>
          <w:szCs w:val="24"/>
          <w:highlight w:val="yellow"/>
        </w:rPr>
        <w:t xml:space="preserve"> types</w:t>
      </w:r>
      <w:commentRangeEnd w:id="1"/>
      <w:r w:rsidR="00FF4B49">
        <w:rPr>
          <w:rStyle w:val="CommentReference"/>
        </w:rPr>
        <w:commentReference w:id="1"/>
      </w:r>
      <w:r w:rsidRPr="00F63C33">
        <w:rPr>
          <w:rFonts w:ascii="Times New Roman" w:hAnsi="Times New Roman" w:cs="Times New Roman"/>
          <w:sz w:val="24"/>
          <w:szCs w:val="24"/>
          <w:highlight w:val="yellow"/>
        </w:rPr>
        <w:t>.</w:t>
      </w:r>
      <w:r w:rsidRPr="00065370">
        <w:rPr>
          <w:rFonts w:ascii="Times New Roman" w:hAnsi="Times New Roman" w:cs="Times New Roman"/>
          <w:sz w:val="24"/>
          <w:szCs w:val="24"/>
        </w:rPr>
        <w:t xml:space="preserve"> </w:t>
      </w:r>
      <w:commentRangeStart w:id="2"/>
      <w:r w:rsidR="00814D3A" w:rsidRPr="00D007F0">
        <w:rPr>
          <w:rFonts w:ascii="Times New Roman" w:hAnsi="Times New Roman" w:cs="Times New Roman" w:hint="eastAsia"/>
          <w:sz w:val="24"/>
          <w:szCs w:val="24"/>
        </w:rPr>
        <w:t>E</w:t>
      </w:r>
      <w:r w:rsidRPr="00D007F0">
        <w:rPr>
          <w:rFonts w:ascii="Times New Roman" w:hAnsi="Times New Roman" w:cs="Times New Roman"/>
          <w:sz w:val="24"/>
          <w:szCs w:val="24"/>
        </w:rPr>
        <w:t>x</w:t>
      </w:r>
      <w:r w:rsidRPr="006E1387">
        <w:rPr>
          <w:rFonts w:ascii="Times New Roman" w:hAnsi="Times New Roman" w:cs="Times New Roman"/>
          <w:sz w:val="24"/>
          <w:szCs w:val="24"/>
        </w:rPr>
        <w:t xml:space="preserve">amination of signature contributions to </w:t>
      </w:r>
      <w:r w:rsidR="00814D3A" w:rsidRPr="006E1387">
        <w:rPr>
          <w:rFonts w:ascii="Times New Roman" w:hAnsi="Times New Roman" w:cs="Times New Roman"/>
          <w:sz w:val="24"/>
          <w:szCs w:val="24"/>
        </w:rPr>
        <w:t xml:space="preserve">somatic mutations in </w:t>
      </w:r>
      <w:r w:rsidRPr="006E1387">
        <w:rPr>
          <w:rFonts w:ascii="Times New Roman" w:hAnsi="Times New Roman" w:cs="Times New Roman"/>
          <w:sz w:val="24"/>
          <w:szCs w:val="24"/>
        </w:rPr>
        <w:t>cancer genes revealed that C_ID3, associated with tobacco</w:t>
      </w:r>
      <w:r w:rsidR="00975A9E">
        <w:rPr>
          <w:rFonts w:ascii="Times New Roman" w:hAnsi="Times New Roman" w:cs="Times New Roman"/>
          <w:sz w:val="24"/>
          <w:szCs w:val="24"/>
        </w:rPr>
        <w:t xml:space="preserve"> smoke</w:t>
      </w:r>
      <w:r w:rsidRPr="006E1387">
        <w:rPr>
          <w:rFonts w:ascii="Times New Roman" w:hAnsi="Times New Roman" w:cs="Times New Roman"/>
          <w:sz w:val="24"/>
          <w:szCs w:val="24"/>
        </w:rPr>
        <w:t xml:space="preserve"> exposure, accounts for nearly </w:t>
      </w:r>
      <w:r w:rsidR="001049D3">
        <w:rPr>
          <w:rFonts w:ascii="Times New Roman" w:hAnsi="Times New Roman" w:cs="Times New Roman" w:hint="eastAsia"/>
          <w:sz w:val="24"/>
          <w:szCs w:val="24"/>
        </w:rPr>
        <w:t>80</w:t>
      </w:r>
      <w:r w:rsidRPr="006E1387">
        <w:rPr>
          <w:rFonts w:ascii="Times New Roman" w:hAnsi="Times New Roman" w:cs="Times New Roman"/>
          <w:sz w:val="24"/>
          <w:szCs w:val="24"/>
        </w:rPr>
        <w:t xml:space="preserve">% of </w:t>
      </w:r>
      <w:r w:rsidR="001049D3">
        <w:rPr>
          <w:rFonts w:ascii="Times New Roman" w:hAnsi="Times New Roman" w:cs="Times New Roman" w:hint="eastAsia"/>
          <w:sz w:val="24"/>
          <w:szCs w:val="24"/>
        </w:rPr>
        <w:t xml:space="preserve">exonic </w:t>
      </w:r>
      <w:r w:rsidRPr="006E1387">
        <w:rPr>
          <w:rFonts w:ascii="Times New Roman" w:hAnsi="Times New Roman" w:cs="Times New Roman"/>
          <w:sz w:val="24"/>
          <w:szCs w:val="24"/>
        </w:rPr>
        <w:t xml:space="preserve">IDs in </w:t>
      </w:r>
      <w:r w:rsidR="00786D1E">
        <w:rPr>
          <w:rFonts w:ascii="Times New Roman" w:hAnsi="Times New Roman" w:cs="Times New Roman"/>
          <w:sz w:val="24"/>
          <w:szCs w:val="24"/>
        </w:rPr>
        <w:t xml:space="preserve">the tumor suppressor gene </w:t>
      </w:r>
      <w:r w:rsidR="001049D3" w:rsidRPr="00786D1E">
        <w:rPr>
          <w:rFonts w:ascii="Times New Roman" w:hAnsi="Times New Roman" w:cs="Times New Roman" w:hint="eastAsia"/>
          <w:i/>
          <w:iCs/>
          <w:sz w:val="24"/>
          <w:szCs w:val="24"/>
        </w:rPr>
        <w:t>TP53</w:t>
      </w:r>
      <w:r w:rsidRPr="006E1387">
        <w:rPr>
          <w:rFonts w:ascii="Times New Roman" w:hAnsi="Times New Roman" w:cs="Times New Roman"/>
          <w:sz w:val="24"/>
          <w:szCs w:val="24"/>
        </w:rPr>
        <w:t>,</w:t>
      </w:r>
      <w:r w:rsidR="001D09B6">
        <w:rPr>
          <w:rFonts w:ascii="Times New Roman" w:hAnsi="Times New Roman" w:cs="Times New Roman"/>
          <w:sz w:val="24"/>
          <w:szCs w:val="24"/>
        </w:rPr>
        <w:t xml:space="preserve"> &lt;in what cancer types</w:t>
      </w:r>
      <w:r w:rsidR="00786D1E">
        <w:rPr>
          <w:rFonts w:ascii="Times New Roman" w:hAnsi="Times New Roman" w:cs="Times New Roman"/>
          <w:sz w:val="24"/>
          <w:szCs w:val="24"/>
        </w:rPr>
        <w:t>?</w:t>
      </w:r>
      <w:r w:rsidR="002D3847">
        <w:rPr>
          <w:rFonts w:ascii="Times New Roman" w:hAnsi="Times New Roman" w:cs="Times New Roman"/>
          <w:sz w:val="24"/>
          <w:szCs w:val="24"/>
        </w:rPr>
        <w:t xml:space="preserve"> Lung, Liver, Other, </w:t>
      </w:r>
      <w:proofErr w:type="gramStart"/>
      <w:r w:rsidR="002D3847">
        <w:rPr>
          <w:rFonts w:ascii="Times New Roman" w:hAnsi="Times New Roman" w:cs="Times New Roman"/>
          <w:sz w:val="24"/>
          <w:szCs w:val="24"/>
        </w:rPr>
        <w:t>Col</w:t>
      </w:r>
      <w:r w:rsidR="00906C5D">
        <w:rPr>
          <w:rFonts w:ascii="Times New Roman" w:hAnsi="Times New Roman" w:cs="Times New Roman"/>
          <w:sz w:val="24"/>
          <w:szCs w:val="24"/>
        </w:rPr>
        <w:t>o</w:t>
      </w:r>
      <w:r w:rsidR="002D3847">
        <w:rPr>
          <w:rFonts w:ascii="Times New Roman" w:hAnsi="Times New Roman" w:cs="Times New Roman"/>
          <w:sz w:val="24"/>
          <w:szCs w:val="24"/>
        </w:rPr>
        <w:t>n?</w:t>
      </w:r>
      <w:r w:rsidR="0066505A">
        <w:rPr>
          <w:rFonts w:ascii="Times New Roman" w:hAnsi="Times New Roman" w:cs="Times New Roman"/>
          <w:sz w:val="24"/>
          <w:szCs w:val="24"/>
        </w:rPr>
        <w:t>;</w:t>
      </w:r>
      <w:proofErr w:type="gramEnd"/>
      <w:r w:rsidR="0066505A">
        <w:rPr>
          <w:rFonts w:ascii="Times New Roman" w:hAnsi="Times New Roman" w:cs="Times New Roman"/>
          <w:sz w:val="24"/>
          <w:szCs w:val="24"/>
        </w:rPr>
        <w:t xml:space="preserve"> can we do the same analysis with Ins</w:t>
      </w:r>
      <w:r w:rsidR="00B64DE7">
        <w:rPr>
          <w:rFonts w:ascii="Times New Roman" w:hAnsi="Times New Roman" w:cs="Times New Roman"/>
          <w:sz w:val="24"/>
          <w:szCs w:val="24"/>
        </w:rPr>
        <w:t>D</w:t>
      </w:r>
      <w:r w:rsidR="0066505A">
        <w:rPr>
          <w:rFonts w:ascii="Times New Roman" w:hAnsi="Times New Roman" w:cs="Times New Roman"/>
          <w:sz w:val="24"/>
          <w:szCs w:val="24"/>
        </w:rPr>
        <w:t xml:space="preserve">el3? </w:t>
      </w:r>
      <w:r w:rsidR="001D09B6">
        <w:rPr>
          <w:rFonts w:ascii="Times New Roman" w:hAnsi="Times New Roman" w:cs="Times New Roman"/>
          <w:sz w:val="24"/>
          <w:szCs w:val="24"/>
        </w:rPr>
        <w:t>&gt;</w:t>
      </w:r>
      <w:r w:rsidRPr="006E1387">
        <w:rPr>
          <w:rFonts w:ascii="Times New Roman" w:hAnsi="Times New Roman" w:cs="Times New Roman"/>
          <w:sz w:val="24"/>
          <w:szCs w:val="24"/>
        </w:rPr>
        <w:t>.</w:t>
      </w:r>
      <w:r w:rsidRPr="00065370">
        <w:rPr>
          <w:rFonts w:ascii="Times New Roman" w:hAnsi="Times New Roman" w:cs="Times New Roman"/>
          <w:sz w:val="24"/>
          <w:szCs w:val="24"/>
        </w:rPr>
        <w:t xml:space="preserve"> </w:t>
      </w:r>
      <w:commentRangeEnd w:id="2"/>
      <w:r w:rsidR="005B5A38">
        <w:rPr>
          <w:rStyle w:val="CommentReference"/>
        </w:rPr>
        <w:commentReference w:id="2"/>
      </w:r>
      <w:r w:rsidRPr="00065370">
        <w:rPr>
          <w:rFonts w:ascii="Times New Roman" w:hAnsi="Times New Roman" w:cs="Times New Roman"/>
          <w:sz w:val="24"/>
          <w:szCs w:val="24"/>
        </w:rPr>
        <w:t xml:space="preserve">This work </w:t>
      </w:r>
      <w:r w:rsidR="00761EAE">
        <w:rPr>
          <w:rFonts w:ascii="Times New Roman" w:hAnsi="Times New Roman" w:cs="Times New Roman" w:hint="eastAsia"/>
          <w:sz w:val="24"/>
          <w:szCs w:val="24"/>
        </w:rPr>
        <w:t xml:space="preserve">has </w:t>
      </w:r>
      <w:r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an expanded collection of ID signatures</w:t>
      </w:r>
      <w:r w:rsidR="001D09B6">
        <w:rPr>
          <w:rFonts w:ascii="Times New Roman" w:hAnsi="Times New Roman" w:cs="Times New Roman"/>
          <w:sz w:val="24"/>
          <w:szCs w:val="24"/>
        </w:rPr>
        <w:t xml:space="preserve"> in both indel classification schemes</w:t>
      </w:r>
      <w:r w:rsidRPr="00065370">
        <w:rPr>
          <w:rFonts w:ascii="Times New Roman" w:hAnsi="Times New Roman" w:cs="Times New Roman"/>
          <w:sz w:val="24"/>
          <w:szCs w:val="24"/>
        </w:rPr>
        <w:t>, validate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 novel signature through functional modeling, elucidate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w:t>
      </w:r>
      <w:r w:rsidR="000D57D3">
        <w:rPr>
          <w:rFonts w:ascii="Times New Roman" w:hAnsi="Times New Roman" w:cs="Times New Roman" w:hint="eastAsia"/>
          <w:sz w:val="24"/>
          <w:szCs w:val="24"/>
        </w:rPr>
        <w:t xml:space="preserve">indel signatures </w:t>
      </w:r>
      <w:r w:rsidR="000D57D3">
        <w:rPr>
          <w:rFonts w:ascii="Times New Roman" w:hAnsi="Times New Roman" w:cs="Times New Roman" w:hint="eastAsia"/>
          <w:sz w:val="24"/>
          <w:szCs w:val="24"/>
        </w:rPr>
        <w:lastRenderedPageBreak/>
        <w:t xml:space="preserve">left by </w:t>
      </w:r>
      <w:r w:rsidR="0098046D">
        <w:rPr>
          <w:rFonts w:ascii="Times New Roman" w:hAnsi="Times New Roman" w:cs="Times New Roman" w:hint="eastAsia"/>
          <w:sz w:val="24"/>
          <w:szCs w:val="24"/>
        </w:rPr>
        <w:t>defective MMR</w:t>
      </w:r>
      <w:r w:rsidRPr="00065370">
        <w:rPr>
          <w:rFonts w:ascii="Times New Roman" w:hAnsi="Times New Roman" w:cs="Times New Roman"/>
          <w:sz w:val="24"/>
          <w:szCs w:val="24"/>
        </w:rPr>
        <w:t xml:space="preserve">, and </w:t>
      </w:r>
      <w:r w:rsidR="001D09B6">
        <w:rPr>
          <w:rFonts w:ascii="Times New Roman" w:hAnsi="Times New Roman" w:cs="Times New Roman"/>
          <w:sz w:val="24"/>
          <w:szCs w:val="24"/>
        </w:rPr>
        <w:t>has provided</w:t>
      </w:r>
      <w:r w:rsidR="00761EAE" w:rsidRPr="00065370">
        <w:rPr>
          <w:rFonts w:ascii="Times New Roman" w:hAnsi="Times New Roman" w:cs="Times New Roman"/>
          <w:sz w:val="24"/>
          <w:szCs w:val="24"/>
        </w:rPr>
        <w:t xml:space="preserve"> </w:t>
      </w:r>
      <w:r w:rsidRPr="00065370">
        <w:rPr>
          <w:rFonts w:ascii="Times New Roman" w:hAnsi="Times New Roman" w:cs="Times New Roman"/>
          <w:sz w:val="24"/>
          <w:szCs w:val="24"/>
        </w:rPr>
        <w:t>insight</w:t>
      </w:r>
      <w:r w:rsidR="001D09B6">
        <w:rPr>
          <w:rFonts w:ascii="Times New Roman" w:hAnsi="Times New Roman" w:cs="Times New Roman"/>
          <w:sz w:val="24"/>
          <w:szCs w:val="24"/>
        </w:rPr>
        <w:t>s</w:t>
      </w:r>
      <w:r w:rsidRPr="00065370">
        <w:rPr>
          <w:rFonts w:ascii="Times New Roman" w:hAnsi="Times New Roman" w:cs="Times New Roman"/>
          <w:sz w:val="24"/>
          <w:szCs w:val="24"/>
        </w:rPr>
        <w:t xml:space="preserve"> into biological implications through trait associations.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br w:type="page"/>
      </w:r>
    </w:p>
    <w:p w14:paraId="181784A0" w14:textId="02CAE7AC" w:rsidR="00104076" w:rsidRPr="008A1C58" w:rsidRDefault="00C24BAD" w:rsidP="00E33938">
      <w:pPr>
        <w:pStyle w:val="Heading1"/>
      </w:pPr>
      <w:r w:rsidRPr="008A1C58">
        <w:lastRenderedPageBreak/>
        <w:t>Introduction</w:t>
      </w:r>
    </w:p>
    <w:p w14:paraId="14918642" w14:textId="182CBC11"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w:t>
      </w:r>
      <w:r w:rsidR="00736F8D">
        <w:rPr>
          <w:rFonts w:ascii="Times New Roman" w:hAnsi="Times New Roman" w:cs="Times New Roman"/>
          <w:sz w:val="24"/>
          <w:szCs w:val="24"/>
        </w:rPr>
        <w:t>either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endogenous sources, such as 5-methylcytosine deamination or defective DNA repair mechanisms </w:t>
      </w:r>
      <w:r w:rsidR="00F07FFC">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2019)","dontUpdate":true,"noteIndex":0},"citationItems":[{"id":713,"uris":["http://zotero.org/users/14858941/items/FX3CFPG5"],"itemData":{"id":713,"type":"article-journal","abstract":"Approximately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9926D7">
        <w:rPr>
          <w:rFonts w:ascii="Cambria Math" w:hAnsi="Cambria Math" w:cs="Cambria Math"/>
          <w:sz w:val="24"/>
          <w:szCs w:val="24"/>
        </w:rPr>
        <w:instrText>∼</w:instrText>
      </w:r>
      <w:r w:rsidR="009926D7">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w:t>
      </w:r>
      <w:r w:rsidR="00736F8D">
        <w:rPr>
          <w:rFonts w:ascii="Times New Roman" w:hAnsi="Times New Roman" w:cs="Times New Roman"/>
          <w:sz w:val="24"/>
          <w:szCs w:val="24"/>
        </w:rPr>
        <w:t>or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F."}],"issued":{"date-parts":[["2020",7,1]]}}},{"id":709,"uris":["http://zotero.org/users/14858941/items/52N2VB8F"],"itemData":{"id":709,"type":"article-journal","abstract":"Mutational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 </w:instrText>
      </w:r>
      <w:r w:rsidR="0027408B">
        <w:rPr>
          <w:rFonts w:ascii="Times New Roman" w:hAnsi="Times New Roman" w:cs="Times New Roman"/>
          <w:sz w:val="24"/>
          <w:szCs w:val="24"/>
        </w:rPr>
        <w:fldChar w:fldCharType="separate"/>
      </w:r>
      <w:r w:rsidR="009926D7" w:rsidRPr="009926D7">
        <w:rPr>
          <w:rFonts w:ascii="Times New Roman" w:hAnsi="Times New Roman" w:cs="Times New Roman"/>
          <w:sz w:val="24"/>
        </w:rPr>
        <w:t>(Alexandrov et al. 2016; Ng et al. 2017; Dziubańska-Kusibab et al. 2020; Boot et al. 2020)</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9E5692">
        <w:rPr>
          <w:rFonts w:ascii="Times New Roman" w:hAnsi="Times New Roman" w:cs="Times New Roman"/>
          <w:sz w:val="24"/>
          <w:szCs w:val="24"/>
        </w:rPr>
        <w:t xml:space="preserve">also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p>
    <w:p w14:paraId="588AE074" w14:textId="6175ACF7" w:rsidR="00FA5CA0" w:rsidRDefault="0039733B" w:rsidP="008A1C58">
      <w:pPr>
        <w:spacing w:line="480" w:lineRule="auto"/>
        <w:rPr>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 xml:space="preserve">left on genomes by mutagenic processes or exposures. They can be identified </w:t>
      </w:r>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8201EF" w:rsidRPr="008201EF">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00AB1B5D">
        <w:rPr>
          <w:rFonts w:ascii="Times New Roman" w:hAnsi="Times New Roman" w:cs="Times New Roman"/>
          <w:sz w:val="24"/>
          <w:szCs w:val="24"/>
        </w:rPr>
        <w:t>.</w:t>
      </w:r>
      <w:r w:rsidR="00F5538B">
        <w:rPr>
          <w:rFonts w:ascii="Times New Roman" w:hAnsi="Times New Roman" w:cs="Times New Roman"/>
          <w:sz w:val="24"/>
          <w:szCs w:val="24"/>
        </w:rPr>
        <w:t xml:space="preserve"> In addition, machine learning </w:t>
      </w:r>
      <w:r w:rsidR="00AB1B5D">
        <w:rPr>
          <w:rFonts w:ascii="Times New Roman" w:hAnsi="Times New Roman" w:cs="Times New Roman"/>
          <w:sz w:val="24"/>
          <w:szCs w:val="24"/>
        </w:rPr>
        <w:t>can identif</w:t>
      </w:r>
      <w:r w:rsidR="00F5538B">
        <w:rPr>
          <w:rFonts w:ascii="Times New Roman" w:hAnsi="Times New Roman" w:cs="Times New Roman"/>
          <w:sz w:val="24"/>
          <w:szCs w:val="24"/>
        </w:rPr>
        <w:t>y</w:t>
      </w:r>
      <w:r w:rsidR="00FA5CA0" w:rsidRPr="00FA5CA0">
        <w:rPr>
          <w:rFonts w:ascii="Times New Roman" w:hAnsi="Times New Roman" w:cs="Times New Roman"/>
          <w:sz w:val="24"/>
          <w:szCs w:val="24"/>
        </w:rPr>
        <w:t xml:space="preserve"> </w:t>
      </w:r>
      <w:r w:rsidR="00F5538B">
        <w:rPr>
          <w:rFonts w:ascii="Times New Roman" w:hAnsi="Times New Roman" w:cs="Times New Roman"/>
          <w:sz w:val="24"/>
          <w:szCs w:val="24"/>
        </w:rPr>
        <w:t>mutational signatures as</w:t>
      </w:r>
      <w:r w:rsidR="00B81490" w:rsidRPr="00B81490">
        <w:rPr>
          <w:rFonts w:ascii="Times New Roman" w:hAnsi="Times New Roman" w:cs="Times New Roman"/>
          <w:sz w:val="24"/>
          <w:szCs w:val="24"/>
        </w:rPr>
        <w:t xml:space="preserve"> latent factors that 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{"citationID":"xlu6Z2Gq","properties":{"formattedCitation":"(Alexandrov et al. 2020; 2014; Nik-Zainal et al. 2012; Degasperi et al. 2022; Chen et al. 2024; Jin et al. 2024; Koh et al. 2025)","plainCitation":"(Alexandrov et al. 2020; 2014; Nik-Zainal et al. 2012; Degasperi et al. 2022; Chen et al. 2024; Jin et al. 2024; Koh et al. 2025)","noteIndex":0},"citationItems":[{"id":659,"uris":["http://zotero.org/users/14858941/items/D4J6FKUG"],"itemData":{"id":659,"type":"article-journal","abstract":"Somatic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w:instrText>
      </w:r>
      <w:r w:rsidR="008201EF">
        <w:rPr>
          <w:rFonts w:ascii="Times New Roman" w:hAnsi="Times New Roman" w:cs="Times New Roman" w:hint="eastAsia"/>
          <w:sz w:val="24"/>
          <w:szCs w:val="24"/>
        </w:rPr>
        <w:instrText> </w:instrText>
      </w:r>
      <w:r w:rsidR="008201EF">
        <w:rPr>
          <w:rFonts w:ascii="Times New Roman" w:hAnsi="Times New Roman" w:cs="Times New Roman"/>
          <w:sz w:val="24"/>
          <w:szCs w:val="24"/>
        </w:rPr>
        <w:instrText xml:space="preserve">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3435F6">
        <w:rPr>
          <w:rFonts w:ascii="Times New Roman" w:hAnsi="Times New Roman" w:cs="Times New Roman"/>
          <w:sz w:val="24"/>
          <w:szCs w:val="24"/>
        </w:rPr>
        <w:fldChar w:fldCharType="separate"/>
      </w:r>
      <w:r w:rsidR="00E371D0" w:rsidRPr="00E371D0">
        <w:rPr>
          <w:rFonts w:ascii="Times New Roman" w:hAnsi="Times New Roman" w:cs="Times New Roman"/>
          <w:sz w:val="24"/>
        </w:rPr>
        <w:t>(Alexandrov et al. 2020; 2014; Nik-Zainal et al. 2012; Degasperi et al. 2022; Chen et al. 2024; Jin et al. 2024; Koh et al. 2025)</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r w:rsidR="009D3010" w:rsidRPr="009D3010">
        <w:t xml:space="preserve"> </w:t>
      </w:r>
      <w:r w:rsidR="009E5692">
        <w:rPr>
          <w:rFonts w:ascii="Times New Roman" w:hAnsi="Times New Roman" w:cs="Times New Roman"/>
          <w:sz w:val="24"/>
          <w:szCs w:val="24"/>
        </w:rPr>
        <w:t>For example, d</w:t>
      </w:r>
      <w:r w:rsidR="009D3010" w:rsidRPr="009D3010">
        <w:rPr>
          <w:rFonts w:ascii="Times New Roman" w:hAnsi="Times New Roman" w:cs="Times New Roman"/>
          <w:sz w:val="24"/>
          <w:szCs w:val="24"/>
        </w:rPr>
        <w:t>ata mining of upper tract urothelial cancers (UTUC) from Taiwan initially identified the aristolochic acid (AA) single-base substitution (SBS) signature</w:t>
      </w:r>
      <w:r w:rsidR="001023F8">
        <w:rPr>
          <w:rFonts w:ascii="Times New Roman" w:hAnsi="Times New Roman" w:cs="Times New Roman" w:hint="eastAsia"/>
          <w:sz w:val="24"/>
          <w:szCs w:val="24"/>
        </w:rPr>
        <w:t xml:space="preserve"> </w:t>
      </w:r>
      <w:r w:rsidR="00774AE0">
        <w:rPr>
          <w:rFonts w:ascii="Times New Roman" w:hAnsi="Times New Roman" w:cs="Times New Roman"/>
          <w:sz w:val="24"/>
          <w:szCs w:val="24"/>
        </w:rPr>
        <w:fldChar w:fldCharType="begin"/>
      </w:r>
      <w:r w:rsidR="00774AE0">
        <w:rPr>
          <w:rFonts w:ascii="Times New Roman" w:hAnsi="Times New Roman" w:cs="Times New Roman"/>
          <w:sz w:val="24"/>
          <w:szCs w:val="24"/>
        </w:rPr>
        <w:instrText xml:space="preserve"> ADDIN ZOTERO_ITEM CSL_CITATION {"citationID":"P53BwQdU","properties":{"formattedCitation":"(Hoang et al. 2013)","plainCitation":"(Hoang et al. 2013)","noteIndex":0},"citationItems":[{"id":891,"uris":["http://zotero.org/users/14858941/items/S55I5SSE"],"itemData":{"id":891,"type":"article-journal","abstract":"The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A."}],"accessed":{"date-parts":[["2025",4,17]]},"issued":{"date-parts":[["2013",8,7]]}}}],"schema":"https://github.com/citation-style-language/schema/raw/master/csl-citation.json"} </w:instrText>
      </w:r>
      <w:r w:rsidR="00774AE0">
        <w:rPr>
          <w:rFonts w:ascii="Times New Roman" w:hAnsi="Times New Roman" w:cs="Times New Roman"/>
          <w:sz w:val="24"/>
          <w:szCs w:val="24"/>
        </w:rPr>
        <w:fldChar w:fldCharType="separate"/>
      </w:r>
      <w:r w:rsidR="00774AE0" w:rsidRPr="00774AE0">
        <w:rPr>
          <w:rFonts w:ascii="Times New Roman" w:hAnsi="Times New Roman" w:cs="Times New Roman"/>
          <w:sz w:val="24"/>
        </w:rPr>
        <w:t>(Hoang et al. 2013)</w:t>
      </w:r>
      <w:r w:rsidR="00774AE0">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Subsequent analysis revealed that this </w:t>
      </w:r>
      <w:r w:rsidR="00905A64">
        <w:rPr>
          <w:rFonts w:ascii="Times New Roman" w:hAnsi="Times New Roman" w:cs="Times New Roman"/>
          <w:sz w:val="24"/>
          <w:szCs w:val="24"/>
        </w:rPr>
        <w:t xml:space="preserve">SBS </w:t>
      </w:r>
      <w:r w:rsidR="009D3010" w:rsidRPr="009D3010">
        <w:rPr>
          <w:rFonts w:ascii="Times New Roman" w:hAnsi="Times New Roman" w:cs="Times New Roman"/>
          <w:sz w:val="24"/>
          <w:szCs w:val="24"/>
        </w:rPr>
        <w:t xml:space="preserve">signature was also present in </w:t>
      </w:r>
      <w:r w:rsidR="00736F8D">
        <w:rPr>
          <w:rFonts w:ascii="Times New Roman" w:hAnsi="Times New Roman" w:cs="Times New Roman"/>
          <w:sz w:val="24"/>
          <w:szCs w:val="24"/>
        </w:rPr>
        <w:t>bladder</w:t>
      </w:r>
      <w:r w:rsidR="00200278">
        <w:rPr>
          <w:rFonts w:ascii="Times New Roman" w:hAnsi="Times New Roman" w:cs="Times New Roman"/>
          <w:sz w:val="24"/>
          <w:szCs w:val="24"/>
        </w:rPr>
        <w:t>, kidney,</w:t>
      </w:r>
      <w:r w:rsidR="00736F8D">
        <w:rPr>
          <w:rFonts w:ascii="Times New Roman" w:hAnsi="Times New Roman" w:cs="Times New Roman"/>
          <w:sz w:val="24"/>
          <w:szCs w:val="24"/>
        </w:rPr>
        <w:t xml:space="preserve"> and </w:t>
      </w:r>
      <w:r w:rsidR="009D3010" w:rsidRPr="009D3010">
        <w:rPr>
          <w:rFonts w:ascii="Times New Roman" w:hAnsi="Times New Roman" w:cs="Times New Roman"/>
          <w:sz w:val="24"/>
          <w:szCs w:val="24"/>
        </w:rPr>
        <w:t>liver cancers</w:t>
      </w:r>
      <w:r w:rsidR="00E86C49">
        <w:rPr>
          <w:rFonts w:ascii="Times New Roman" w:hAnsi="Times New Roman" w:cs="Times New Roman" w:hint="eastAsia"/>
          <w:sz w:val="24"/>
          <w:szCs w:val="24"/>
        </w:rPr>
        <w:t xml:space="preserve"> </w:t>
      </w:r>
      <w:r w:rsidR="002312D2">
        <w:rPr>
          <w:rFonts w:ascii="Times New Roman" w:hAnsi="Times New Roman" w:cs="Times New Roman"/>
          <w:sz w:val="24"/>
          <w:szCs w:val="24"/>
        </w:rPr>
        <w:fldChar w:fldCharType="begin"/>
      </w:r>
      <w:r w:rsidR="002312D2">
        <w:rPr>
          <w:rFonts w:ascii="Times New Roman" w:hAnsi="Times New Roman" w:cs="Times New Roman"/>
          <w:sz w:val="24"/>
          <w:szCs w:val="24"/>
        </w:rPr>
        <w:instrText xml:space="preserve"> ADDIN ZOTERO_ITEM CSL_CITATION {"citationID":"m8DfwMxt","properties":{"formattedCitation":"(Ng et al. 2017; Poon et al. 2015)","plainCitation":"(Ng et al. 2017; Poon et al. 2015)","noteIndex":0},"citationItems":[{"id":703,"uris":["http://zotero.org/users/14858941/items/MRBGYGMA"],"itemData":{"id":703,"type":"article-journal","abstract":"Many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893,"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 </w:instrText>
      </w:r>
      <w:r w:rsidR="002312D2">
        <w:rPr>
          <w:rFonts w:ascii="Times New Roman" w:hAnsi="Times New Roman" w:cs="Times New Roman"/>
          <w:sz w:val="24"/>
          <w:szCs w:val="24"/>
        </w:rPr>
        <w:fldChar w:fldCharType="separate"/>
      </w:r>
      <w:r w:rsidR="002312D2" w:rsidRPr="002312D2">
        <w:rPr>
          <w:rFonts w:ascii="Times New Roman" w:hAnsi="Times New Roman" w:cs="Times New Roman"/>
          <w:sz w:val="24"/>
        </w:rPr>
        <w:t>(Ng et al. 2017; Poon et al. 2015)</w:t>
      </w:r>
      <w:r w:rsidR="002312D2">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w:t>
      </w:r>
      <w:r w:rsidR="003A34D2">
        <w:rPr>
          <w:rFonts w:ascii="Times New Roman" w:hAnsi="Times New Roman" w:cs="Times New Roman" w:hint="eastAsia"/>
          <w:sz w:val="24"/>
          <w:szCs w:val="24"/>
        </w:rPr>
        <w:t xml:space="preserve">More recently, </w:t>
      </w:r>
      <w:r w:rsidR="00FA5CA0" w:rsidRPr="00FA5CA0">
        <w:rPr>
          <w:rFonts w:ascii="Times New Roman" w:hAnsi="Times New Roman" w:cs="Times New Roman"/>
          <w:sz w:val="24"/>
          <w:szCs w:val="24"/>
        </w:rPr>
        <w:t xml:space="preserve">data mining of </w:t>
      </w:r>
      <w:r w:rsidR="001023F8">
        <w:rPr>
          <w:rFonts w:ascii="Times New Roman" w:hAnsi="Times New Roman" w:cs="Times New Roman" w:hint="eastAsia"/>
          <w:sz w:val="24"/>
          <w:szCs w:val="24"/>
        </w:rPr>
        <w:t xml:space="preserve">Chinese </w:t>
      </w:r>
      <w:r w:rsidR="00FA5CA0" w:rsidRPr="00FA5CA0">
        <w:rPr>
          <w:rFonts w:ascii="Times New Roman" w:hAnsi="Times New Roman" w:cs="Times New Roman"/>
          <w:sz w:val="24"/>
          <w:szCs w:val="24"/>
        </w:rPr>
        <w:t>liver 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AB1B5D">
        <w:rPr>
          <w:rFonts w:ascii="Times New Roman" w:hAnsi="Times New Roman" w:cs="Times New Roman"/>
          <w:sz w:val="24"/>
          <w:szCs w:val="24"/>
        </w:rPr>
        <w:t xml:space="preserve">and experiments in cell </w:t>
      </w:r>
      <w:r w:rsidR="00AB1B5D">
        <w:rPr>
          <w:rFonts w:ascii="Times New Roman" w:hAnsi="Times New Roman" w:cs="Times New Roman"/>
          <w:sz w:val="24"/>
          <w:szCs w:val="24"/>
        </w:rPr>
        <w:lastRenderedPageBreak/>
        <w:t>culture showed</w:t>
      </w:r>
      <w:r w:rsidR="00AB1B5D" w:rsidRPr="00FA5CA0">
        <w:rPr>
          <w:rFonts w:ascii="Times New Roman" w:hAnsi="Times New Roman" w:cs="Times New Roman"/>
          <w:sz w:val="24"/>
          <w:szCs w:val="24"/>
        </w:rPr>
        <w:t xml:space="preserve"> </w:t>
      </w:r>
      <w:r w:rsidR="00736F8D">
        <w:rPr>
          <w:rFonts w:ascii="Times New Roman" w:hAnsi="Times New Roman" w:cs="Times New Roman"/>
          <w:sz w:val="24"/>
          <w:szCs w:val="24"/>
        </w:rPr>
        <w:t xml:space="preserve">that AA also </w:t>
      </w:r>
      <w:r w:rsidR="00AB1B5D">
        <w:rPr>
          <w:rFonts w:ascii="Times New Roman" w:hAnsi="Times New Roman" w:cs="Times New Roman"/>
          <w:sz w:val="24"/>
          <w:szCs w:val="24"/>
        </w:rPr>
        <w:t xml:space="preserve">generates </w:t>
      </w:r>
      <w:r w:rsidR="00ED73F1">
        <w:rPr>
          <w:rFonts w:ascii="Times New Roman" w:hAnsi="Times New Roman" w:cs="Times New Roman"/>
          <w:sz w:val="24"/>
          <w:szCs w:val="24"/>
        </w:rPr>
        <w:t xml:space="preserve">double-base-substitution (DBS) signatures and, relevant to the current study, </w:t>
      </w:r>
      <w:r w:rsidR="00736F8D">
        <w:rPr>
          <w:rFonts w:ascii="Times New Roman" w:hAnsi="Times New Roman" w:cs="Times New Roman"/>
          <w:sz w:val="24"/>
          <w:szCs w:val="24"/>
        </w:rPr>
        <w:t>small insertion-and-deletion (</w:t>
      </w:r>
      <w:r w:rsidR="00C55781">
        <w:rPr>
          <w:rFonts w:ascii="Times New Roman" w:hAnsi="Times New Roman" w:cs="Times New Roman"/>
          <w:sz w:val="24"/>
          <w:szCs w:val="24"/>
        </w:rPr>
        <w:t>indel</w:t>
      </w:r>
      <w:r w:rsidR="00736F8D">
        <w:rPr>
          <w:rFonts w:ascii="Times New Roman" w:hAnsi="Times New Roman" w:cs="Times New Roman"/>
          <w:sz w:val="24"/>
          <w:szCs w:val="24"/>
        </w:rPr>
        <w:t xml:space="preserve">) </w:t>
      </w:r>
      <w:r w:rsidR="00C55781">
        <w:rPr>
          <w:rFonts w:ascii="Times New Roman" w:hAnsi="Times New Roman" w:cs="Times New Roman"/>
          <w:sz w:val="24"/>
          <w:szCs w:val="24"/>
        </w:rPr>
        <w:t>signatures</w:t>
      </w:r>
      <w:r w:rsidR="00200278">
        <w:rPr>
          <w:rFonts w:ascii="Times New Roman" w:hAnsi="Times New Roman" w:cs="Times New Roman"/>
          <w:sz w:val="24"/>
          <w:szCs w:val="24"/>
        </w:rPr>
        <w:t xml:space="preserve"> (Figure 1)</w:t>
      </w:r>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r w:rsidR="00540405">
        <w:rPr>
          <w:rFonts w:ascii="Times New Roman" w:hAnsi="Times New Roman" w:cs="Times New Roman" w:hint="eastAsia"/>
          <w:sz w:val="24"/>
          <w:szCs w:val="24"/>
        </w:rPr>
        <w:t>.</w:t>
      </w:r>
    </w:p>
    <w:p w14:paraId="085CF658" w14:textId="50EB0CD9" w:rsidR="00F57D85" w:rsidRPr="00B8798B" w:rsidRDefault="00CA73E4" w:rsidP="00F57D85">
      <w:pPr>
        <w:spacing w:line="480" w:lineRule="auto"/>
        <w:rPr>
          <w:ins w:id="3" w:author="Steve Rozen, Ph.D." w:date="2025-07-17T19:00:00Z" w16du:dateUtc="2025-07-17T23:00:00Z"/>
          <w:rFonts w:ascii="Times New Roman" w:hAnsi="Times New Roman" w:cs="Times New Roman"/>
          <w:sz w:val="24"/>
          <w:szCs w:val="24"/>
        </w:rPr>
      </w:pPr>
      <w:r w:rsidRPr="00CA73E4">
        <w:rPr>
          <w:rFonts w:ascii="Times New Roman" w:hAnsi="Times New Roman" w:cs="Times New Roman"/>
          <w:sz w:val="24"/>
          <w:szCs w:val="24"/>
        </w:rPr>
        <w:t>While</w:t>
      </w:r>
      <w:r w:rsidR="00F3557F">
        <w:rPr>
          <w:rFonts w:ascii="Times New Roman" w:hAnsi="Times New Roman" w:cs="Times New Roman"/>
          <w:sz w:val="24"/>
          <w:szCs w:val="24"/>
        </w:rPr>
        <w:t xml:space="preserve"> </w:t>
      </w:r>
      <w:r w:rsidRPr="00CA73E4">
        <w:rPr>
          <w:rFonts w:ascii="Times New Roman" w:hAnsi="Times New Roman" w:cs="Times New Roman"/>
          <w:sz w:val="24"/>
          <w:szCs w:val="24"/>
        </w:rPr>
        <w:t>mutational</w:t>
      </w:r>
      <w:r w:rsidR="00185D4D">
        <w:rPr>
          <w:rFonts w:ascii="Times New Roman" w:hAnsi="Times New Roman" w:cs="Times New Roman"/>
          <w:sz w:val="24"/>
          <w:szCs w:val="24"/>
        </w:rPr>
        <w:t>-</w:t>
      </w:r>
      <w:r w:rsidRPr="00CA73E4">
        <w:rPr>
          <w:rFonts w:ascii="Times New Roman" w:hAnsi="Times New Roman" w:cs="Times New Roman"/>
          <w:sz w:val="24"/>
          <w:szCs w:val="24"/>
        </w:rPr>
        <w:t xml:space="preserve">signature research has </w:t>
      </w:r>
      <w:r w:rsidR="00F3557F">
        <w:rPr>
          <w:rFonts w:ascii="Times New Roman" w:hAnsi="Times New Roman" w:cs="Times New Roman"/>
          <w:sz w:val="24"/>
          <w:szCs w:val="24"/>
        </w:rPr>
        <w:t xml:space="preserve">emphasized </w:t>
      </w:r>
      <w:r w:rsidRPr="00CA73E4">
        <w:rPr>
          <w:rFonts w:ascii="Times New Roman" w:hAnsi="Times New Roman" w:cs="Times New Roman"/>
          <w:sz w:val="24"/>
          <w:szCs w:val="24"/>
        </w:rPr>
        <w:t xml:space="preserve">SBSs, indel signatures also yield </w:t>
      </w:r>
      <w:r w:rsidR="00F3557F">
        <w:rPr>
          <w:rFonts w:ascii="Times New Roman" w:hAnsi="Times New Roman" w:cs="Times New Roman"/>
          <w:sz w:val="24"/>
          <w:szCs w:val="24"/>
        </w:rPr>
        <w:t>important</w:t>
      </w:r>
      <w:r w:rsidRPr="00CA73E4">
        <w:rPr>
          <w:rFonts w:ascii="Times New Roman" w:hAnsi="Times New Roman" w:cs="Times New Roman"/>
          <w:sz w:val="24"/>
          <w:szCs w:val="24"/>
        </w:rPr>
        <w:t xml:space="preserve"> insights into mutagenic mechanisms</w:t>
      </w:r>
      <w:r w:rsidR="00F3557F">
        <w:rPr>
          <w:rFonts w:ascii="Times New Roman" w:hAnsi="Times New Roman" w:cs="Times New Roman"/>
          <w:sz w:val="24"/>
          <w:szCs w:val="24"/>
        </w:rPr>
        <w:t>, and</w:t>
      </w:r>
      <w:r w:rsidRPr="00CA73E4">
        <w:rPr>
          <w:rFonts w:ascii="Times New Roman" w:hAnsi="Times New Roman" w:cs="Times New Roman"/>
          <w:sz w:val="24"/>
          <w:szCs w:val="24"/>
        </w:rPr>
        <w:t xml:space="preserve"> </w:t>
      </w:r>
      <w:r w:rsidR="006F083F">
        <w:rPr>
          <w:rFonts w:ascii="Times New Roman" w:hAnsi="Times New Roman" w:cs="Times New Roman"/>
          <w:sz w:val="24"/>
          <w:szCs w:val="24"/>
        </w:rPr>
        <w:t xml:space="preserve">there </w:t>
      </w:r>
      <w:r w:rsidR="00F3557F">
        <w:rPr>
          <w:rFonts w:ascii="Times New Roman" w:hAnsi="Times New Roman" w:cs="Times New Roman"/>
          <w:sz w:val="24"/>
          <w:szCs w:val="24"/>
        </w:rPr>
        <w:t xml:space="preserve">are </w:t>
      </w:r>
      <w:r w:rsidRPr="00CA73E4">
        <w:rPr>
          <w:rFonts w:ascii="Times New Roman" w:hAnsi="Times New Roman" w:cs="Times New Roman"/>
          <w:sz w:val="24"/>
          <w:szCs w:val="24"/>
        </w:rPr>
        <w:t xml:space="preserve">two main </w:t>
      </w:r>
      <w:r w:rsidR="006F083F">
        <w:rPr>
          <w:rFonts w:ascii="Times New Roman" w:hAnsi="Times New Roman" w:cs="Times New Roman"/>
          <w:sz w:val="24"/>
          <w:szCs w:val="24"/>
        </w:rPr>
        <w:t>system</w:t>
      </w:r>
      <w:r w:rsidR="001F495A">
        <w:rPr>
          <w:rFonts w:ascii="Times New Roman" w:hAnsi="Times New Roman" w:cs="Times New Roman"/>
          <w:sz w:val="24"/>
          <w:szCs w:val="24"/>
        </w:rPr>
        <w:t>s</w:t>
      </w:r>
      <w:r w:rsidR="006F083F">
        <w:rPr>
          <w:rFonts w:ascii="Times New Roman" w:hAnsi="Times New Roman" w:cs="Times New Roman"/>
          <w:sz w:val="24"/>
          <w:szCs w:val="24"/>
        </w:rPr>
        <w:t xml:space="preserve"> </w:t>
      </w:r>
      <w:r w:rsidR="003E4D08">
        <w:rPr>
          <w:rFonts w:ascii="Times New Roman" w:hAnsi="Times New Roman" w:cs="Times New Roman"/>
          <w:sz w:val="24"/>
          <w:szCs w:val="24"/>
        </w:rPr>
        <w:t>for classifying</w:t>
      </w:r>
      <w:r w:rsidR="006F083F">
        <w:rPr>
          <w:rFonts w:ascii="Times New Roman" w:hAnsi="Times New Roman" w:cs="Times New Roman"/>
          <w:sz w:val="24"/>
          <w:szCs w:val="24"/>
        </w:rPr>
        <w:t xml:space="preserve"> indel</w:t>
      </w:r>
      <w:r w:rsidR="001F495A">
        <w:rPr>
          <w:rFonts w:ascii="Times New Roman" w:hAnsi="Times New Roman" w:cs="Times New Roman"/>
          <w:sz w:val="24"/>
          <w:szCs w:val="24"/>
        </w:rPr>
        <w:t xml:space="preserve"> mutation</w:t>
      </w:r>
      <w:r w:rsidR="003E4D08">
        <w:rPr>
          <w:rFonts w:ascii="Times New Roman" w:hAnsi="Times New Roman" w:cs="Times New Roman"/>
          <w:sz w:val="24"/>
          <w:szCs w:val="24"/>
        </w:rPr>
        <w:t>s</w:t>
      </w:r>
      <w:r w:rsidR="002F5F56">
        <w:rPr>
          <w:rFonts w:ascii="Times New Roman" w:hAnsi="Times New Roman" w:cs="Times New Roman"/>
          <w:sz w:val="24"/>
          <w:szCs w:val="24"/>
        </w:rPr>
        <w:t>. One, term</w:t>
      </w:r>
      <w:r w:rsidR="00F3557F">
        <w:rPr>
          <w:rFonts w:ascii="Times New Roman" w:hAnsi="Times New Roman" w:cs="Times New Roman"/>
          <w:sz w:val="24"/>
          <w:szCs w:val="24"/>
        </w:rPr>
        <w:t>ed</w:t>
      </w:r>
      <w:r w:rsidR="003E4D08">
        <w:rPr>
          <w:rFonts w:ascii="Times New Roman" w:hAnsi="Times New Roman" w:cs="Times New Roman"/>
          <w:sz w:val="24"/>
          <w:szCs w:val="24"/>
        </w:rPr>
        <w:t xml:space="preserve"> </w:t>
      </w:r>
      <w:r w:rsidR="002F5F56">
        <w:rPr>
          <w:rFonts w:ascii="Times New Roman" w:hAnsi="Times New Roman" w:cs="Times New Roman"/>
          <w:sz w:val="24"/>
          <w:szCs w:val="24"/>
        </w:rPr>
        <w:t>“</w:t>
      </w:r>
      <w:r w:rsidR="00705C12">
        <w:rPr>
          <w:rFonts w:ascii="Times New Roman" w:hAnsi="Times New Roman" w:cs="Times New Roman"/>
          <w:sz w:val="24"/>
          <w:szCs w:val="24"/>
        </w:rPr>
        <w:t>Indel</w:t>
      </w:r>
      <w:r w:rsidRPr="00CA73E4">
        <w:rPr>
          <w:rFonts w:ascii="Times New Roman" w:hAnsi="Times New Roman" w:cs="Times New Roman"/>
          <w:sz w:val="24"/>
          <w:szCs w:val="24"/>
        </w:rPr>
        <w:t>83</w:t>
      </w:r>
      <w:r w:rsidR="002F5F56">
        <w:rPr>
          <w:rFonts w:ascii="Times New Roman" w:hAnsi="Times New Roman" w:cs="Times New Roman"/>
          <w:sz w:val="24"/>
          <w:szCs w:val="24"/>
        </w:rPr>
        <w:t xml:space="preserve">” </w:t>
      </w:r>
      <w:r w:rsidR="003E4D08">
        <w:rPr>
          <w:rFonts w:ascii="Times New Roman" w:hAnsi="Times New Roman" w:cs="Times New Roman"/>
          <w:sz w:val="24"/>
          <w:szCs w:val="24"/>
        </w:rPr>
        <w:t xml:space="preserve">here, </w:t>
      </w:r>
      <w:r w:rsidR="002F5F56">
        <w:rPr>
          <w:rFonts w:ascii="Times New Roman" w:hAnsi="Times New Roman" w:cs="Times New Roman"/>
          <w:sz w:val="24"/>
          <w:szCs w:val="24"/>
        </w:rPr>
        <w:t>classifies indels into 83 types</w:t>
      </w:r>
      <w:r w:rsidR="00AF31C2">
        <w:rPr>
          <w:rFonts w:ascii="Times New Roman" w:hAnsi="Times New Roman" w:cs="Times New Roman"/>
          <w:sz w:val="24"/>
          <w:szCs w:val="24"/>
        </w:rPr>
        <w:t xml:space="preserve"> and</w:t>
      </w:r>
      <w:r w:rsidR="002F5F56">
        <w:rPr>
          <w:rFonts w:ascii="Times New Roman" w:hAnsi="Times New Roman" w:cs="Times New Roman"/>
          <w:sz w:val="24"/>
          <w:szCs w:val="24"/>
        </w:rPr>
        <w:t xml:space="preserve"> </w:t>
      </w:r>
      <w:r w:rsidR="003E4D08">
        <w:rPr>
          <w:rFonts w:ascii="Times New Roman" w:hAnsi="Times New Roman" w:cs="Times New Roman"/>
          <w:sz w:val="24"/>
          <w:szCs w:val="24"/>
        </w:rPr>
        <w:t>appears</w:t>
      </w:r>
      <w:r w:rsidR="002F5F56">
        <w:rPr>
          <w:rFonts w:ascii="Times New Roman" w:hAnsi="Times New Roman" w:cs="Times New Roman"/>
          <w:sz w:val="24"/>
          <w:szCs w:val="24"/>
        </w:rPr>
        <w:t xml:space="preserve"> in </w:t>
      </w:r>
      <w:r w:rsidR="00CE5A27">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{"citationID":"fIiqgmcK","properties":{"formattedCitation":"(Alexandrov et al. 2020)","plainCitation":"(Alexandrov et al. 2020)","dontUpdate":true,"noteIndex":0},"citationItems":[{"id":659,"uris":["http://zotero.org/users/14858941/items/D4J6FKUG"],"itemData":{"id":659,"type":"article-journal","abstract":"Somatic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Alexandrov et al. 2020</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 xml:space="preserve"> and on the </w:t>
      </w:r>
      <w:r w:rsidRPr="00CA73E4">
        <w:rPr>
          <w:rFonts w:ascii="Times New Roman" w:hAnsi="Times New Roman" w:cs="Times New Roman"/>
          <w:sz w:val="24"/>
          <w:szCs w:val="24"/>
        </w:rPr>
        <w:t xml:space="preserve">COSMIC </w:t>
      </w:r>
      <w:r w:rsidR="002F5F56">
        <w:rPr>
          <w:rFonts w:ascii="Times New Roman" w:hAnsi="Times New Roman" w:cs="Times New Roman"/>
          <w:sz w:val="24"/>
          <w:szCs w:val="24"/>
        </w:rPr>
        <w:t>web site (</w:t>
      </w:r>
      <w:r w:rsidR="0090003F" w:rsidRPr="0090003F">
        <w:rPr>
          <w:rFonts w:ascii="Times New Roman" w:hAnsi="Times New Roman" w:cs="Times New Roman"/>
          <w:sz w:val="24"/>
          <w:szCs w:val="24"/>
        </w:rPr>
        <w:t>https://cancer.sanger.ac.uk/signatures/id/</w:t>
      </w:r>
      <w:r w:rsidR="002F5F56">
        <w:rPr>
          <w:rFonts w:ascii="Times New Roman" w:hAnsi="Times New Roman" w:cs="Times New Roman"/>
          <w:sz w:val="24"/>
          <w:szCs w:val="24"/>
        </w:rPr>
        <w:t xml:space="preserve">, </w:t>
      </w:r>
      <w:hyperlink r:id="rId16" w:history="1">
        <w:r w:rsidR="00371B72" w:rsidRPr="00E639B6">
          <w:rPr>
            <w:rStyle w:val="Hyperlink"/>
            <w:rFonts w:ascii="Times New Roman" w:hAnsi="Times New Roman" w:cs="Times New Roman"/>
            <w:sz w:val="24"/>
            <w:szCs w:val="24"/>
          </w:rPr>
          <w:t>https://cancer.sanger.ac.uk/signatures/documents/4/PCAWG7_indel_classification_2021_08_31.xlsx</w:t>
        </w:r>
      </w:hyperlink>
      <w:r w:rsidR="00371B72" w:rsidRPr="00E639B6">
        <w:rPr>
          <w:rFonts w:ascii="Times New Roman" w:hAnsi="Times New Roman" w:cs="Times New Roman"/>
          <w:sz w:val="24"/>
          <w:szCs w:val="24"/>
        </w:rPr>
        <w:t xml:space="preserve">, </w:t>
      </w:r>
      <w:r w:rsidR="002F5F56" w:rsidRPr="00E639B6">
        <w:rPr>
          <w:rFonts w:ascii="Times New Roman" w:hAnsi="Times New Roman" w:cs="Times New Roman"/>
          <w:sz w:val="24"/>
          <w:szCs w:val="24"/>
        </w:rPr>
        <w:t>Figure 1</w:t>
      </w:r>
      <w:r w:rsidR="00F3557F" w:rsidRPr="00E639B6">
        <w:rPr>
          <w:rFonts w:ascii="Times New Roman" w:hAnsi="Times New Roman" w:cs="Times New Roman"/>
          <w:sz w:val="24"/>
          <w:szCs w:val="24"/>
        </w:rPr>
        <w:t>A</w:t>
      </w:r>
      <w:r w:rsidR="002F5F56" w:rsidRPr="00E639B6">
        <w:rPr>
          <w:rFonts w:ascii="Times New Roman" w:hAnsi="Times New Roman" w:cs="Times New Roman"/>
          <w:sz w:val="24"/>
          <w:szCs w:val="24"/>
        </w:rPr>
        <w:t>). The other</w:t>
      </w:r>
      <w:r w:rsidR="002F5F56">
        <w:rPr>
          <w:rFonts w:ascii="Times New Roman" w:hAnsi="Times New Roman" w:cs="Times New Roman"/>
          <w:sz w:val="24"/>
          <w:szCs w:val="24"/>
        </w:rPr>
        <w:t>, “</w:t>
      </w:r>
      <w:r w:rsidR="00705C12">
        <w:rPr>
          <w:rFonts w:ascii="Times New Roman" w:hAnsi="Times New Roman" w:cs="Times New Roman"/>
          <w:sz w:val="24"/>
          <w:szCs w:val="24"/>
        </w:rPr>
        <w:t>Indel</w:t>
      </w:r>
      <w:r w:rsidRPr="00CA73E4">
        <w:rPr>
          <w:rFonts w:ascii="Times New Roman" w:hAnsi="Times New Roman" w:cs="Times New Roman"/>
          <w:sz w:val="24"/>
          <w:szCs w:val="24"/>
        </w:rPr>
        <w:t>89</w:t>
      </w:r>
      <w:r w:rsidR="002F5F56">
        <w:rPr>
          <w:rFonts w:ascii="Times New Roman" w:hAnsi="Times New Roman" w:cs="Times New Roman"/>
          <w:sz w:val="24"/>
          <w:szCs w:val="24"/>
        </w:rPr>
        <w:t>”, classifies indels into 89 types</w:t>
      </w:r>
      <w:r w:rsidR="00F3557F">
        <w:rPr>
          <w:rFonts w:ascii="Times New Roman" w:hAnsi="Times New Roman" w:cs="Times New Roman"/>
          <w:sz w:val="24"/>
          <w:szCs w:val="24"/>
        </w:rPr>
        <w:t xml:space="preserve"> </w:t>
      </w:r>
      <w:r w:rsidR="00CE5A27">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{"citationID":"kySsPJMK","properties":{"formattedCitation":"(Koh et al. 2025)","plainCitation":"(Koh et al. 2025)","noteIndex":0},"citationItems":[{"id":899,"uris":["http://zotero.org/users/14858941/items/TMR7S8H6"],"itemData":{"id":899,"type":"article-journal","abstract":"Abstract\n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(Koh et al. 2025)</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(Figure 1</w:t>
      </w:r>
      <w:r w:rsidR="00F3557F">
        <w:rPr>
          <w:rFonts w:ascii="Times New Roman" w:hAnsi="Times New Roman" w:cs="Times New Roman"/>
          <w:sz w:val="24"/>
          <w:szCs w:val="24"/>
        </w:rPr>
        <w:t>B</w:t>
      </w:r>
      <w:r w:rsidR="002F5F56">
        <w:rPr>
          <w:rFonts w:ascii="Times New Roman" w:hAnsi="Times New Roman" w:cs="Times New Roman"/>
          <w:sz w:val="24"/>
          <w:szCs w:val="24"/>
        </w:rPr>
        <w:t>)</w:t>
      </w:r>
      <w:r w:rsidRPr="00CA73E4">
        <w:rPr>
          <w:rFonts w:ascii="Times New Roman" w:hAnsi="Times New Roman" w:cs="Times New Roman"/>
          <w:sz w:val="24"/>
          <w:szCs w:val="24"/>
        </w:rPr>
        <w:t xml:space="preserve">. </w:t>
      </w:r>
      <w:ins w:id="4" w:author="Steve Rozen, Ph.D." w:date="2025-07-17T19:00:00Z" w16du:dateUtc="2025-07-17T23:00:00Z">
        <w:r w:rsidR="00F57D85">
          <w:rPr>
            <w:rFonts w:ascii="Times New Roman" w:hAnsi="Times New Roman" w:cs="Times New Roman"/>
            <w:sz w:val="24"/>
            <w:szCs w:val="24"/>
          </w:rPr>
          <w:t xml:space="preserve">In this paper we have followed the convention of designating Indel83 signatures with the prefix ID (e.g. </w:t>
        </w:r>
      </w:ins>
      <w:ins w:id="5" w:author="Steve Rozen, Ph.D." w:date="2025-07-17T19:01:00Z" w16du:dateUtc="2025-07-17T23:01:00Z">
        <w:r w:rsidR="00F57D85">
          <w:rPr>
            <w:rFonts w:ascii="Times New Roman" w:hAnsi="Times New Roman" w:cs="Times New Roman"/>
            <w:sz w:val="24"/>
            <w:szCs w:val="24"/>
          </w:rPr>
          <w:t>ID23 in Figure 1A)</w:t>
        </w:r>
      </w:ins>
      <w:ins w:id="6" w:author="Steve Rozen, Ph.D." w:date="2025-07-17T19:00:00Z" w16du:dateUtc="2025-07-17T23:00:00Z">
        <w:r w:rsidR="00F57D85">
          <w:rPr>
            <w:rFonts w:ascii="Times New Roman" w:hAnsi="Times New Roman" w:cs="Times New Roman"/>
            <w:sz w:val="24"/>
            <w:szCs w:val="24"/>
          </w:rPr>
          <w:t xml:space="preserve">, and Indel89 signatures with the prefix </w:t>
        </w:r>
        <w:proofErr w:type="spellStart"/>
        <w:r w:rsidR="00F57D85">
          <w:rPr>
            <w:rFonts w:ascii="Times New Roman" w:hAnsi="Times New Roman" w:cs="Times New Roman"/>
            <w:sz w:val="24"/>
            <w:szCs w:val="24"/>
          </w:rPr>
          <w:t>InsDel</w:t>
        </w:r>
      </w:ins>
      <w:proofErr w:type="spellEnd"/>
      <w:ins w:id="7" w:author="Steve Rozen, Ph.D." w:date="2025-07-17T19:01:00Z" w16du:dateUtc="2025-07-17T23:01:00Z">
        <w:r w:rsidR="00F57D85">
          <w:rPr>
            <w:rFonts w:ascii="Times New Roman" w:hAnsi="Times New Roman" w:cs="Times New Roman"/>
            <w:sz w:val="24"/>
            <w:szCs w:val="24"/>
          </w:rPr>
          <w:t xml:space="preserve"> (e.g. InsDel23 in Figure 1B)</w:t>
        </w:r>
      </w:ins>
      <w:ins w:id="8" w:author="Steve Rozen, Ph.D." w:date="2025-07-17T19:00:00Z" w16du:dateUtc="2025-07-17T23:00:00Z">
        <w:r w:rsidR="00F57D85">
          <w:rPr>
            <w:rFonts w:ascii="Times New Roman" w:hAnsi="Times New Roman" w:cs="Times New Roman"/>
            <w:sz w:val="24"/>
            <w:szCs w:val="24"/>
          </w:rPr>
          <w:t>. We have based the numbering of signatures on the number in &lt;ref cosmic&gt;, and when a single Indel83 signature maps to several Indel89 signatures, we distinguish them by single-letter suffixes: for example, ID1 is subdivided into InsDel1a, InsDel1b, InsDel1c, and InsDel1d.</w:t>
        </w:r>
      </w:ins>
    </w:p>
    <w:p w14:paraId="4C1458A5" w14:textId="4D0861D6" w:rsidR="0081479B" w:rsidDel="00C218FA" w:rsidRDefault="0081479B" w:rsidP="008A1C58">
      <w:pPr>
        <w:spacing w:line="480" w:lineRule="auto"/>
        <w:rPr>
          <w:del w:id="9" w:author="Steve Rozen, Ph.D." w:date="2025-07-17T20:18:00Z" w16du:dateUtc="2025-07-18T00:18:00Z"/>
          <w:rFonts w:ascii="Times New Roman" w:hAnsi="Times New Roman" w:cs="Times New Roman"/>
          <w:sz w:val="24"/>
          <w:szCs w:val="24"/>
        </w:rPr>
      </w:pPr>
    </w:p>
    <w:p w14:paraId="60479F4D" w14:textId="1394E37C" w:rsidR="00B8798B" w:rsidRPr="00B8798B" w:rsidRDefault="00B8798B" w:rsidP="00B8798B">
      <w:pPr>
        <w:spacing w:line="480" w:lineRule="auto"/>
        <w:rPr>
          <w:rFonts w:ascii="Times New Roman" w:hAnsi="Times New Roman" w:cs="Times New Roman"/>
          <w:sz w:val="24"/>
          <w:szCs w:val="24"/>
        </w:rPr>
      </w:pPr>
      <w:r w:rsidRPr="001F495A">
        <w:rPr>
          <w:rFonts w:ascii="Times New Roman" w:hAnsi="Times New Roman" w:cs="Times New Roman"/>
          <w:sz w:val="24"/>
          <w:szCs w:val="24"/>
          <w:highlight w:val="yellow"/>
        </w:rPr>
        <w:t xml:space="preserve">The </w:t>
      </w:r>
      <w:r w:rsidR="00CE5A27" w:rsidRPr="001F495A">
        <w:rPr>
          <w:rFonts w:ascii="Times New Roman" w:hAnsi="Times New Roman" w:cs="Times New Roman" w:hint="eastAsia"/>
          <w:sz w:val="24"/>
          <w:szCs w:val="24"/>
          <w:highlight w:val="yellow"/>
        </w:rPr>
        <w:t>Indel</w:t>
      </w:r>
      <w:r w:rsidRPr="001F495A">
        <w:rPr>
          <w:rFonts w:ascii="Times New Roman" w:hAnsi="Times New Roman" w:cs="Times New Roman"/>
          <w:sz w:val="24"/>
          <w:szCs w:val="24"/>
          <w:highlight w:val="yellow"/>
        </w:rPr>
        <w:t xml:space="preserve">83 </w:t>
      </w:r>
      <w:r w:rsidR="00E639B6">
        <w:rPr>
          <w:rFonts w:ascii="Times New Roman" w:hAnsi="Times New Roman" w:cs="Times New Roman"/>
          <w:sz w:val="24"/>
          <w:szCs w:val="24"/>
        </w:rPr>
        <w:t>system</w:t>
      </w:r>
      <w:r w:rsidRPr="00B8798B">
        <w:rPr>
          <w:rFonts w:ascii="Times New Roman" w:hAnsi="Times New Roman" w:cs="Times New Roman"/>
          <w:sz w:val="24"/>
          <w:szCs w:val="24"/>
        </w:rPr>
        <w:t xml:space="preserve"> primarily categorizes indels based on the number of base pairs inserted or deleted, the identity of the </w:t>
      </w:r>
      <w:ins w:id="10" w:author="Steve Rozen, Ph.D." w:date="2025-07-17T17:34:00Z" w16du:dateUtc="2025-07-17T21:34:00Z">
        <w:r w:rsidR="00B93AE4">
          <w:rPr>
            <w:rFonts w:ascii="Times New Roman" w:hAnsi="Times New Roman" w:cs="Times New Roman"/>
            <w:sz w:val="24"/>
            <w:szCs w:val="24"/>
          </w:rPr>
          <w:t xml:space="preserve">deleted or inserted </w:t>
        </w:r>
      </w:ins>
      <w:r w:rsidRPr="00B8798B">
        <w:rPr>
          <w:rFonts w:ascii="Times New Roman" w:hAnsi="Times New Roman" w:cs="Times New Roman"/>
          <w:sz w:val="24"/>
          <w:szCs w:val="24"/>
        </w:rPr>
        <w:t>base (conventionally shown as pyrimidines, C or T), and the sequence context, including the number of flanking C or T residues</w:t>
      </w:r>
      <w:ins w:id="11" w:author="Steve Rozen, Ph.D." w:date="2025-07-17T17:35:00Z" w16du:dateUtc="2025-07-17T21:35:00Z">
        <w:r w:rsidR="00B93AE4">
          <w:rPr>
            <w:rFonts w:ascii="Times New Roman" w:hAnsi="Times New Roman" w:cs="Times New Roman"/>
            <w:sz w:val="24"/>
            <w:szCs w:val="24"/>
          </w:rPr>
          <w:t xml:space="preserve"> (Figure </w:t>
        </w:r>
      </w:ins>
      <w:ins w:id="12" w:author="Steve Rozen, Ph.D." w:date="2025-07-17T17:37:00Z" w16du:dateUtc="2025-07-17T21:37:00Z">
        <w:r w:rsidR="00B93AE4">
          <w:rPr>
            <w:rFonts w:ascii="Times New Roman" w:hAnsi="Times New Roman" w:cs="Times New Roman"/>
            <w:sz w:val="24"/>
            <w:szCs w:val="24"/>
          </w:rPr>
          <w:t>1</w:t>
        </w:r>
      </w:ins>
      <w:ins w:id="13" w:author="Steve Rozen, Ph.D." w:date="2025-07-17T17:35:00Z" w16du:dateUtc="2025-07-17T21:35:00Z">
        <w:r w:rsidR="00B93AE4">
          <w:rPr>
            <w:rFonts w:ascii="Times New Roman" w:hAnsi="Times New Roman" w:cs="Times New Roman"/>
            <w:sz w:val="24"/>
            <w:szCs w:val="24"/>
          </w:rPr>
          <w:t>A)</w:t>
        </w:r>
      </w:ins>
      <w:r w:rsidRPr="00B8798B">
        <w:rPr>
          <w:rFonts w:ascii="Times New Roman" w:hAnsi="Times New Roman" w:cs="Times New Roman"/>
          <w:sz w:val="24"/>
          <w:szCs w:val="24"/>
        </w:rPr>
        <w:t>. Larger indels are further classified by their occu</w:t>
      </w:r>
      <w:r w:rsidRPr="00B8798B">
        <w:rPr>
          <w:rFonts w:ascii="Times New Roman" w:hAnsi="Times New Roman" w:cs="Times New Roman" w:hint="eastAsia"/>
          <w:sz w:val="24"/>
          <w:szCs w:val="24"/>
        </w:rPr>
        <w:t xml:space="preserve">rrence within repetitive sequences </w:t>
      </w:r>
      <w:ins w:id="14" w:author="Steve Rozen, Ph.D." w:date="2025-07-17T17:39:00Z" w16du:dateUtc="2025-07-17T21:39:00Z">
        <w:r w:rsidR="00B93AE4">
          <w:rPr>
            <w:rFonts w:ascii="Times New Roman" w:hAnsi="Times New Roman" w:cs="Times New Roman"/>
            <w:sz w:val="24"/>
            <w:szCs w:val="24"/>
          </w:rPr>
          <w:t xml:space="preserve">(i.e. microsatellite, simple tandem repeat) </w:t>
        </w:r>
      </w:ins>
      <w:r w:rsidRPr="00B8798B">
        <w:rPr>
          <w:rFonts w:ascii="Times New Roman" w:hAnsi="Times New Roman" w:cs="Times New Roman" w:hint="eastAsia"/>
          <w:sz w:val="24"/>
          <w:szCs w:val="24"/>
        </w:rPr>
        <w:t xml:space="preserve">or, in the case of deletions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2 bp</w:t>
      </w:r>
      <w:ins w:id="15" w:author="Steve Rozen, Ph.D." w:date="2025-07-17T17:40:00Z" w16du:dateUtc="2025-07-17T21:40:00Z">
        <w:r w:rsidR="00B93AE4">
          <w:rPr>
            <w:rFonts w:ascii="Times New Roman" w:hAnsi="Times New Roman" w:cs="Times New Roman"/>
            <w:sz w:val="24"/>
            <w:szCs w:val="24"/>
          </w:rPr>
          <w:t xml:space="preserve"> in length</w:t>
        </w:r>
      </w:ins>
      <w:r w:rsidRPr="00B8798B">
        <w:rPr>
          <w:rFonts w:ascii="Times New Roman" w:hAnsi="Times New Roman" w:cs="Times New Roman" w:hint="eastAsia"/>
          <w:sz w:val="24"/>
          <w:szCs w:val="24"/>
        </w:rPr>
        <w:t xml:space="preserve"> </w:t>
      </w:r>
      <w:del w:id="16" w:author="Steve Rozen, Ph.D." w:date="2025-07-17T17:40:00Z" w16du:dateUtc="2025-07-17T21:40:00Z">
        <w:r w:rsidRPr="00B8798B" w:rsidDel="00CD0F70">
          <w:rPr>
            <w:rFonts w:ascii="Times New Roman" w:hAnsi="Times New Roman" w:cs="Times New Roman" w:hint="eastAsia"/>
            <w:sz w:val="24"/>
            <w:szCs w:val="24"/>
          </w:rPr>
          <w:delText>in non-</w:delText>
        </w:r>
      </w:del>
      <w:ins w:id="17" w:author="Steve Rozen, Ph.D." w:date="2025-07-17T17:40:00Z" w16du:dateUtc="2025-07-17T21:40:00Z">
        <w:r w:rsidR="00CD0F70">
          <w:rPr>
            <w:rFonts w:ascii="Times New Roman" w:hAnsi="Times New Roman" w:cs="Times New Roman"/>
            <w:sz w:val="24"/>
            <w:szCs w:val="24"/>
          </w:rPr>
          <w:t xml:space="preserve">outside of </w:t>
        </w:r>
      </w:ins>
      <w:r w:rsidRPr="00B8798B">
        <w:rPr>
          <w:rFonts w:ascii="Times New Roman" w:hAnsi="Times New Roman" w:cs="Times New Roman" w:hint="eastAsia"/>
          <w:sz w:val="24"/>
          <w:szCs w:val="24"/>
        </w:rPr>
        <w:t xml:space="preserve">repetitive </w:t>
      </w:r>
      <w:del w:id="18" w:author="Steve Rozen, Ph.D." w:date="2025-07-17T17:40:00Z" w16du:dateUtc="2025-07-17T21:40:00Z">
        <w:r w:rsidRPr="00B8798B" w:rsidDel="00CD0F70">
          <w:rPr>
            <w:rFonts w:ascii="Times New Roman" w:hAnsi="Times New Roman" w:cs="Times New Roman" w:hint="eastAsia"/>
            <w:sz w:val="24"/>
            <w:szCs w:val="24"/>
          </w:rPr>
          <w:delText>regions</w:delText>
        </w:r>
      </w:del>
      <w:ins w:id="19" w:author="Steve Rozen, Ph.D." w:date="2025-07-17T17:40:00Z" w16du:dateUtc="2025-07-17T21:40:00Z">
        <w:r w:rsidR="00CD0F70">
          <w:rPr>
            <w:rFonts w:ascii="Times New Roman" w:hAnsi="Times New Roman" w:cs="Times New Roman"/>
            <w:sz w:val="24"/>
            <w:szCs w:val="24"/>
          </w:rPr>
          <w:t>sequences</w:t>
        </w:r>
      </w:ins>
      <w:r w:rsidRPr="00B8798B">
        <w:rPr>
          <w:rFonts w:ascii="Times New Roman" w:hAnsi="Times New Roman" w:cs="Times New Roman" w:hint="eastAsia"/>
          <w:sz w:val="24"/>
          <w:szCs w:val="24"/>
        </w:rPr>
        <w:t>, by the presence of microhomology</w:t>
      </w:r>
      <w:ins w:id="20" w:author="Steve Rozen, Ph.D." w:date="2025-07-17T17:40:00Z" w16du:dateUtc="2025-07-17T21:40:00Z">
        <w:r w:rsidR="00CD0F70">
          <w:rPr>
            <w:rFonts w:ascii="Times New Roman" w:hAnsi="Times New Roman" w:cs="Times New Roman"/>
            <w:sz w:val="24"/>
            <w:szCs w:val="24"/>
          </w:rPr>
          <w:t xml:space="preserve">. </w:t>
        </w:r>
      </w:ins>
      <w:ins w:id="21" w:author="Steve Rozen, Ph.D." w:date="2025-07-17T17:42:00Z" w16du:dateUtc="2025-07-17T21:42:00Z">
        <w:r w:rsidR="00CD0F70">
          <w:rPr>
            <w:rFonts w:ascii="Times New Roman" w:hAnsi="Times New Roman" w:cs="Times New Roman"/>
            <w:sz w:val="24"/>
            <w:szCs w:val="24"/>
          </w:rPr>
          <w:t>M</w:t>
        </w:r>
      </w:ins>
      <w:ins w:id="22" w:author="Steve Rozen, Ph.D." w:date="2025-07-17T17:40:00Z" w16du:dateUtc="2025-07-17T21:40:00Z">
        <w:r w:rsidR="00CD0F70">
          <w:rPr>
            <w:rFonts w:ascii="Times New Roman" w:hAnsi="Times New Roman" w:cs="Times New Roman"/>
            <w:sz w:val="24"/>
            <w:szCs w:val="24"/>
          </w:rPr>
          <w:t>icrohomology</w:t>
        </w:r>
      </w:ins>
      <w:ins w:id="23" w:author="Steve Rozen, Ph.D." w:date="2025-07-17T17:56:00Z" w16du:dateUtc="2025-07-17T21:56:00Z">
        <w:r w:rsidR="004077CF">
          <w:rPr>
            <w:rFonts w:ascii="Times New Roman" w:hAnsi="Times New Roman" w:cs="Times New Roman"/>
            <w:sz w:val="24"/>
            <w:szCs w:val="24"/>
          </w:rPr>
          <w:t>, which is</w:t>
        </w:r>
      </w:ins>
      <w:del w:id="24" w:author="Steve Rozen, Ph.D." w:date="2025-07-17T17:41:00Z" w16du:dateUtc="2025-07-17T21:41:00Z">
        <w:r w:rsidRPr="00B8798B" w:rsidDel="00CD0F70">
          <w:rPr>
            <w:rFonts w:ascii="Times New Roman" w:hAnsi="Times New Roman" w:cs="Times New Roman" w:hint="eastAsia"/>
            <w:sz w:val="24"/>
            <w:szCs w:val="24"/>
          </w:rPr>
          <w:delText>—</w:delText>
        </w:r>
      </w:del>
      <w:ins w:id="25" w:author="Steve Rozen, Ph.D." w:date="2025-07-17T17:41:00Z" w16du:dateUtc="2025-07-17T21:41:00Z">
        <w:r w:rsidR="00CD0F70">
          <w:rPr>
            <w:rFonts w:ascii="Times New Roman" w:hAnsi="Times New Roman" w:cs="Times New Roman"/>
            <w:sz w:val="24"/>
            <w:szCs w:val="24"/>
          </w:rPr>
          <w:t xml:space="preserve"> </w:t>
        </w:r>
      </w:ins>
      <w:r w:rsidRPr="00B8798B">
        <w:rPr>
          <w:rFonts w:ascii="Times New Roman" w:hAnsi="Times New Roman" w:cs="Times New Roman" w:hint="eastAsia"/>
          <w:sz w:val="24"/>
          <w:szCs w:val="24"/>
        </w:rPr>
        <w:t xml:space="preserve">a hallmark of non-homologous end-joining repair, particularly in BRCA-deficient tumors. For </w:t>
      </w:r>
      <w:r w:rsidRPr="00B8798B">
        <w:rPr>
          <w:rFonts w:ascii="Times New Roman" w:hAnsi="Times New Roman" w:cs="Times New Roman" w:hint="eastAsia"/>
          <w:sz w:val="24"/>
          <w:szCs w:val="24"/>
        </w:rPr>
        <w:lastRenderedPageBreak/>
        <w:t>example, a 3-bp deletion (A</w:t>
      </w:r>
      <w:r w:rsidRPr="00CD0F70">
        <w:rPr>
          <w:rFonts w:ascii="Times New Roman" w:hAnsi="Times New Roman" w:cs="Times New Roman"/>
          <w:b/>
          <w:bCs/>
          <w:sz w:val="24"/>
          <w:szCs w:val="24"/>
          <w:rPrChange w:id="26" w:author="Steve Rozen, Ph.D." w:date="2025-07-17T17:41:00Z" w16du:dateUtc="2025-07-17T21:41:00Z">
            <w:rPr>
              <w:rFonts w:ascii="Times New Roman" w:hAnsi="Times New Roman" w:cs="Times New Roman"/>
              <w:sz w:val="24"/>
              <w:szCs w:val="24"/>
            </w:rPr>
          </w:rPrChange>
        </w:rPr>
        <w:t>CA</w:t>
      </w:r>
      <w:r w:rsidRPr="00B8798B">
        <w:rPr>
          <w:rFonts w:ascii="Times New Roman" w:hAnsi="Times New Roman" w:cs="Times New Roman" w:hint="eastAsia"/>
          <w:sz w:val="24"/>
          <w:szCs w:val="24"/>
        </w:rPr>
        <w:t>|T</w:t>
      </w:r>
      <w:r w:rsidRPr="00CD0F70">
        <w:rPr>
          <w:rFonts w:ascii="Times New Roman" w:hAnsi="Times New Roman" w:cs="Times New Roman"/>
          <w:b/>
          <w:bCs/>
          <w:sz w:val="24"/>
          <w:szCs w:val="24"/>
          <w:rPrChange w:id="27" w:author="Steve Rozen, Ph.D." w:date="2025-07-17T17:41:00Z" w16du:dateUtc="2025-07-17T21:41:00Z">
            <w:rPr>
              <w:rFonts w:ascii="Times New Roman" w:hAnsi="Times New Roman" w:cs="Times New Roman"/>
              <w:sz w:val="24"/>
              <w:szCs w:val="24"/>
            </w:rPr>
          </w:rPrChange>
        </w:rPr>
        <w:t>CA</w:t>
      </w:r>
      <w:r w:rsidRPr="00B8798B">
        <w:rPr>
          <w:rFonts w:ascii="Times New Roman" w:hAnsi="Times New Roman" w:cs="Times New Roman" w:hint="eastAsia"/>
          <w:sz w:val="24"/>
          <w:szCs w:val="24"/>
        </w:rPr>
        <w:t xml:space="preserve">|GG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 A</w:t>
      </w:r>
      <w:r w:rsidRPr="00CD0F70">
        <w:rPr>
          <w:rFonts w:ascii="Times New Roman" w:hAnsi="Times New Roman" w:cs="Times New Roman"/>
          <w:b/>
          <w:bCs/>
          <w:sz w:val="24"/>
          <w:szCs w:val="24"/>
          <w:rPrChange w:id="28" w:author="Steve Rozen, Ph.D." w:date="2025-07-17T17:41:00Z" w16du:dateUtc="2025-07-17T21:41:00Z">
            <w:rPr>
              <w:rFonts w:ascii="Times New Roman" w:hAnsi="Times New Roman" w:cs="Times New Roman"/>
              <w:sz w:val="24"/>
              <w:szCs w:val="24"/>
            </w:rPr>
          </w:rPrChange>
        </w:rPr>
        <w:t>CA</w:t>
      </w:r>
      <w:r w:rsidRPr="00B8798B">
        <w:rPr>
          <w:rFonts w:ascii="Times New Roman" w:hAnsi="Times New Roman" w:cs="Times New Roman" w:hint="eastAsia"/>
          <w:sz w:val="24"/>
          <w:szCs w:val="24"/>
        </w:rPr>
        <w:t>GG) exhibits a 2-bp microhomology (CA)</w:t>
      </w:r>
      <w:ins w:id="29" w:author="Steve Rozen, Ph.D." w:date="2025-07-17T17:41:00Z" w16du:dateUtc="2025-07-17T21:41:00Z">
        <w:r w:rsidR="00CD0F70">
          <w:rPr>
            <w:rFonts w:ascii="Times New Roman" w:hAnsi="Times New Roman" w:cs="Times New Roman"/>
            <w:sz w:val="24"/>
            <w:szCs w:val="24"/>
          </w:rPr>
          <w:t xml:space="preserve">. </w:t>
        </w:r>
      </w:ins>
      <w:del w:id="30" w:author="Steve Rozen, Ph.D." w:date="2025-07-17T17:42:00Z" w16du:dateUtc="2025-07-17T21:42:00Z">
        <w:r w:rsidRPr="00B8798B" w:rsidDel="00CD0F70">
          <w:rPr>
            <w:rFonts w:ascii="Times New Roman" w:hAnsi="Times New Roman" w:cs="Times New Roman" w:hint="eastAsia"/>
            <w:sz w:val="24"/>
            <w:szCs w:val="24"/>
          </w:rPr>
          <w:delText xml:space="preserve">, </w:delText>
        </w:r>
      </w:del>
      <w:ins w:id="31" w:author="Steve Rozen, Ph.D." w:date="2025-07-17T17:42:00Z" w16du:dateUtc="2025-07-17T21:42:00Z">
        <w:r w:rsidR="00CD0F70">
          <w:rPr>
            <w:rFonts w:ascii="Times New Roman" w:hAnsi="Times New Roman" w:cs="Times New Roman"/>
            <w:sz w:val="24"/>
            <w:szCs w:val="24"/>
          </w:rPr>
          <w:t xml:space="preserve">This </w:t>
        </w:r>
      </w:ins>
      <w:ins w:id="32" w:author="Steve Rozen, Ph.D." w:date="2025-07-17T17:43:00Z" w16du:dateUtc="2025-07-17T21:43:00Z">
        <w:r w:rsidR="00CD0F70">
          <w:rPr>
            <w:rFonts w:ascii="Times New Roman" w:hAnsi="Times New Roman" w:cs="Times New Roman"/>
            <w:sz w:val="24"/>
            <w:szCs w:val="24"/>
          </w:rPr>
          <w:t>kind of microhomology can stem from error-prone non-homologous end</w:t>
        </w:r>
      </w:ins>
      <w:ins w:id="33" w:author="Steve Rozen, Ph.D." w:date="2025-07-17T17:44:00Z" w16du:dateUtc="2025-07-17T21:44:00Z">
        <w:r w:rsidR="00CD0F70">
          <w:rPr>
            <w:rFonts w:ascii="Times New Roman" w:hAnsi="Times New Roman" w:cs="Times New Roman"/>
            <w:sz w:val="24"/>
            <w:szCs w:val="24"/>
          </w:rPr>
          <w:t xml:space="preserve"> joining</w:t>
        </w:r>
      </w:ins>
      <w:ins w:id="34" w:author="Steve Rozen, Ph.D." w:date="2025-07-17T18:28:00Z" w16du:dateUtc="2025-07-17T22:28:00Z">
        <w:r w:rsidR="00FF10D4">
          <w:rPr>
            <w:rFonts w:ascii="Times New Roman" w:hAnsi="Times New Roman" w:cs="Times New Roman"/>
            <w:sz w:val="24"/>
            <w:szCs w:val="24"/>
          </w:rPr>
          <w:t>,</w:t>
        </w:r>
      </w:ins>
      <w:ins w:id="35" w:author="Steve Rozen, Ph.D." w:date="2025-07-17T17:44:00Z" w16du:dateUtc="2025-07-17T21:44:00Z">
        <w:r w:rsidR="00CD0F70">
          <w:rPr>
            <w:rFonts w:ascii="Times New Roman" w:hAnsi="Times New Roman" w:cs="Times New Roman"/>
            <w:sz w:val="24"/>
            <w:szCs w:val="24"/>
          </w:rPr>
          <w:t xml:space="preserve"> </w:t>
        </w:r>
      </w:ins>
      <w:ins w:id="36" w:author="Steve Rozen, Ph.D." w:date="2025-07-17T18:28:00Z" w16du:dateUtc="2025-07-17T22:28:00Z">
        <w:r w:rsidR="00FF10D4">
          <w:rPr>
            <w:rFonts w:ascii="Times New Roman" w:hAnsi="Times New Roman" w:cs="Times New Roman"/>
            <w:sz w:val="24"/>
            <w:szCs w:val="24"/>
          </w:rPr>
          <w:t>which</w:t>
        </w:r>
      </w:ins>
      <w:ins w:id="37" w:author="Steve Rozen, Ph.D." w:date="2025-07-17T17:44:00Z" w16du:dateUtc="2025-07-17T21:44:00Z">
        <w:r w:rsidR="00CD0F70">
          <w:rPr>
            <w:rFonts w:ascii="Times New Roman" w:hAnsi="Times New Roman" w:cs="Times New Roman"/>
            <w:sz w:val="24"/>
            <w:szCs w:val="24"/>
          </w:rPr>
          <w:t xml:space="preserve"> operates when repair by homologous recombination is not available</w:t>
        </w:r>
      </w:ins>
      <w:del w:id="38" w:author="Steve Rozen, Ph.D." w:date="2025-07-17T17:43:00Z" w16du:dateUtc="2025-07-17T21:43:00Z">
        <w:r w:rsidRPr="00B8798B" w:rsidDel="00CD0F70">
          <w:rPr>
            <w:rFonts w:ascii="Times New Roman" w:hAnsi="Times New Roman" w:cs="Times New Roman" w:hint="eastAsia"/>
            <w:sz w:val="24"/>
            <w:szCs w:val="24"/>
          </w:rPr>
          <w:delText>which guides DNA repair via annealing of complementary sequences</w:delText>
        </w:r>
      </w:del>
      <w:del w:id="39" w:author="Steve Rozen, Ph.D." w:date="2025-07-17T19:00:00Z" w16du:dateUtc="2025-07-17T23:00:00Z">
        <w:r w:rsidRPr="00B8798B" w:rsidDel="00F57D85">
          <w:rPr>
            <w:rFonts w:ascii="Times New Roman" w:hAnsi="Times New Roman" w:cs="Times New Roman" w:hint="eastAsia"/>
            <w:sz w:val="24"/>
            <w:szCs w:val="24"/>
          </w:rPr>
          <w:delText>.</w:delText>
        </w:r>
      </w:del>
    </w:p>
    <w:p w14:paraId="3C98B4D1" w14:textId="3D967295" w:rsidR="00B8798B" w:rsidRPr="00B8798B" w:rsidRDefault="00B8798B" w:rsidP="00DF2858">
      <w:pPr>
        <w:spacing w:line="480" w:lineRule="auto"/>
        <w:rPr>
          <w:rFonts w:ascii="Times New Roman" w:hAnsi="Times New Roman" w:cs="Times New Roman"/>
          <w:sz w:val="24"/>
          <w:szCs w:val="24"/>
        </w:rPr>
      </w:pPr>
      <w:r w:rsidRPr="00B8798B">
        <w:rPr>
          <w:rFonts w:ascii="Times New Roman" w:hAnsi="Times New Roman" w:cs="Times New Roman"/>
          <w:sz w:val="24"/>
          <w:szCs w:val="24"/>
        </w:rPr>
        <w:t xml:space="preserve">The </w:t>
      </w:r>
      <w:r w:rsidR="008904C8">
        <w:rPr>
          <w:rFonts w:ascii="Times New Roman" w:hAnsi="Times New Roman" w:cs="Times New Roman" w:hint="eastAsia"/>
          <w:sz w:val="24"/>
          <w:szCs w:val="24"/>
        </w:rPr>
        <w:t>Indel</w:t>
      </w:r>
      <w:r w:rsidRPr="00B8798B">
        <w:rPr>
          <w:rFonts w:ascii="Times New Roman" w:hAnsi="Times New Roman" w:cs="Times New Roman"/>
          <w:sz w:val="24"/>
          <w:szCs w:val="24"/>
        </w:rPr>
        <w:t>89 classification incorporat</w:t>
      </w:r>
      <w:r w:rsidR="00793B7C">
        <w:rPr>
          <w:rFonts w:ascii="Times New Roman" w:hAnsi="Times New Roman" w:cs="Times New Roman"/>
          <w:sz w:val="24"/>
          <w:szCs w:val="24"/>
        </w:rPr>
        <w:t>es</w:t>
      </w:r>
      <w:r w:rsidRPr="00B8798B">
        <w:rPr>
          <w:rFonts w:ascii="Times New Roman" w:hAnsi="Times New Roman" w:cs="Times New Roman"/>
          <w:sz w:val="24"/>
          <w:szCs w:val="24"/>
        </w:rPr>
        <w:t xml:space="preserve"> </w:t>
      </w:r>
      <w:del w:id="40" w:author="Steve Rozen, Ph.D." w:date="2025-07-17T17:59:00Z" w16du:dateUtc="2025-07-17T21:59:00Z">
        <w:r w:rsidRPr="00B8798B" w:rsidDel="004077CF">
          <w:rPr>
            <w:rFonts w:ascii="Times New Roman" w:hAnsi="Times New Roman" w:cs="Times New Roman"/>
            <w:sz w:val="24"/>
            <w:szCs w:val="24"/>
          </w:rPr>
          <w:delText>a more granular</w:delText>
        </w:r>
      </w:del>
      <w:r w:rsidRPr="00B8798B">
        <w:rPr>
          <w:rFonts w:ascii="Times New Roman" w:hAnsi="Times New Roman" w:cs="Times New Roman"/>
          <w:sz w:val="24"/>
          <w:szCs w:val="24"/>
        </w:rPr>
        <w:t xml:space="preserve"> </w:t>
      </w:r>
      <w:ins w:id="41" w:author="Steve Rozen, Ph.D." w:date="2025-07-17T18:00:00Z" w16du:dateUtc="2025-07-17T22:00:00Z">
        <w:r w:rsidR="004077CF">
          <w:rPr>
            <w:rFonts w:ascii="Times New Roman" w:hAnsi="Times New Roman" w:cs="Times New Roman"/>
            <w:sz w:val="24"/>
            <w:szCs w:val="24"/>
          </w:rPr>
          <w:t xml:space="preserve">different kind of </w:t>
        </w:r>
      </w:ins>
      <w:r w:rsidRPr="00B8798B">
        <w:rPr>
          <w:rFonts w:ascii="Times New Roman" w:hAnsi="Times New Roman" w:cs="Times New Roman"/>
          <w:sz w:val="24"/>
          <w:szCs w:val="24"/>
        </w:rPr>
        <w:t>analysis of the sequence context</w:t>
      </w:r>
      <w:r w:rsidR="00793B7C">
        <w:rPr>
          <w:rFonts w:ascii="Times New Roman" w:hAnsi="Times New Roman" w:cs="Times New Roman"/>
          <w:sz w:val="24"/>
          <w:szCs w:val="24"/>
        </w:rPr>
        <w:t xml:space="preserve"> </w:t>
      </w:r>
      <w:del w:id="42" w:author="Steve Rozen, Ph.D." w:date="2025-07-17T17:59:00Z" w16du:dateUtc="2025-07-17T21:59:00Z">
        <w:r w:rsidR="00793B7C" w:rsidDel="004077CF">
          <w:rPr>
            <w:rFonts w:ascii="Times New Roman" w:hAnsi="Times New Roman" w:cs="Times New Roman"/>
            <w:sz w:val="24"/>
            <w:szCs w:val="24"/>
          </w:rPr>
          <w:delText xml:space="preserve">for </w:delText>
        </w:r>
      </w:del>
      <w:ins w:id="43" w:author="Steve Rozen, Ph.D." w:date="2025-07-17T17:59:00Z" w16du:dateUtc="2025-07-17T21:59:00Z">
        <w:r w:rsidR="004077CF">
          <w:rPr>
            <w:rFonts w:ascii="Times New Roman" w:hAnsi="Times New Roman" w:cs="Times New Roman"/>
            <w:sz w:val="24"/>
            <w:szCs w:val="24"/>
          </w:rPr>
          <w:t xml:space="preserve">in which </w:t>
        </w:r>
      </w:ins>
      <w:ins w:id="44" w:author="Steve Rozen, Ph.D." w:date="2025-07-17T18:00:00Z" w16du:dateUtc="2025-07-17T22:00:00Z">
        <w:r w:rsidR="004077CF">
          <w:rPr>
            <w:rFonts w:ascii="Times New Roman" w:hAnsi="Times New Roman" w:cs="Times New Roman"/>
            <w:sz w:val="24"/>
            <w:szCs w:val="24"/>
          </w:rPr>
          <w:t xml:space="preserve">the </w:t>
        </w:r>
      </w:ins>
      <w:ins w:id="45" w:author="Steve Rozen, Ph.D." w:date="2025-07-17T17:59:00Z" w16du:dateUtc="2025-07-17T21:59:00Z">
        <w:r w:rsidR="004077CF">
          <w:rPr>
            <w:rFonts w:ascii="Times New Roman" w:hAnsi="Times New Roman" w:cs="Times New Roman"/>
            <w:sz w:val="24"/>
            <w:szCs w:val="24"/>
          </w:rPr>
          <w:t xml:space="preserve">deletion </w:t>
        </w:r>
      </w:ins>
      <w:ins w:id="46" w:author="Steve Rozen, Ph.D." w:date="2025-07-17T18:11:00Z" w16du:dateUtc="2025-07-17T22:11:00Z">
        <w:r w:rsidR="0071766F">
          <w:rPr>
            <w:rFonts w:ascii="Times New Roman" w:hAnsi="Times New Roman" w:cs="Times New Roman"/>
            <w:sz w:val="24"/>
            <w:szCs w:val="24"/>
          </w:rPr>
          <w:t xml:space="preserve">or insertion </w:t>
        </w:r>
      </w:ins>
      <w:ins w:id="47" w:author="Steve Rozen, Ph.D." w:date="2025-07-17T17:59:00Z" w16du:dateUtc="2025-07-17T21:59:00Z">
        <w:r w:rsidR="004077CF">
          <w:rPr>
            <w:rFonts w:ascii="Times New Roman" w:hAnsi="Times New Roman" w:cs="Times New Roman"/>
            <w:sz w:val="24"/>
            <w:szCs w:val="24"/>
          </w:rPr>
          <w:t>of a single T or C</w:t>
        </w:r>
      </w:ins>
      <w:ins w:id="48" w:author="Steve Rozen, Ph.D." w:date="2025-07-17T18:00:00Z" w16du:dateUtc="2025-07-17T22:00:00Z">
        <w:r w:rsidR="004077CF">
          <w:rPr>
            <w:rFonts w:ascii="Times New Roman" w:hAnsi="Times New Roman" w:cs="Times New Roman"/>
            <w:sz w:val="24"/>
            <w:szCs w:val="24"/>
          </w:rPr>
          <w:t xml:space="preserve"> occurs</w:t>
        </w:r>
      </w:ins>
      <w:ins w:id="49" w:author="Steve Rozen, Ph.D." w:date="2025-07-17T18:04:00Z" w16du:dateUtc="2025-07-17T22:04:00Z">
        <w:r w:rsidR="004077CF">
          <w:rPr>
            <w:rFonts w:ascii="Times New Roman" w:hAnsi="Times New Roman" w:cs="Times New Roman"/>
            <w:sz w:val="24"/>
            <w:szCs w:val="24"/>
          </w:rPr>
          <w:t xml:space="preserve"> (Figure 1B)</w:t>
        </w:r>
      </w:ins>
      <w:ins w:id="50" w:author="Steve Rozen, Ph.D." w:date="2025-07-17T18:10:00Z" w16du:dateUtc="2025-07-17T22:10:00Z">
        <w:r w:rsidR="0071766F">
          <w:rPr>
            <w:rFonts w:ascii="Times New Roman" w:hAnsi="Times New Roman" w:cs="Times New Roman"/>
            <w:sz w:val="24"/>
            <w:szCs w:val="24"/>
          </w:rPr>
          <w:t xml:space="preserve">. For example, for </w:t>
        </w:r>
      </w:ins>
      <w:ins w:id="51" w:author="Steve Rozen, Ph.D." w:date="2025-07-17T18:11:00Z" w16du:dateUtc="2025-07-17T22:11:00Z">
        <w:r w:rsidR="0071766F">
          <w:rPr>
            <w:rFonts w:ascii="Times New Roman" w:hAnsi="Times New Roman" w:cs="Times New Roman"/>
            <w:sz w:val="24"/>
            <w:szCs w:val="24"/>
          </w:rPr>
          <w:t xml:space="preserve">deletions of a single T, the Indel89 classification </w:t>
        </w:r>
      </w:ins>
      <w:ins w:id="52" w:author="Steve Rozen, Ph.D." w:date="2025-07-17T18:12:00Z" w16du:dateUtc="2025-07-17T22:12:00Z">
        <w:r w:rsidR="0071766F">
          <w:rPr>
            <w:rFonts w:ascii="Times New Roman" w:hAnsi="Times New Roman" w:cs="Times New Roman"/>
            <w:sz w:val="24"/>
            <w:szCs w:val="24"/>
          </w:rPr>
          <w:t>groups together deletions of a single T in isolation along with deletion</w:t>
        </w:r>
      </w:ins>
      <w:ins w:id="53" w:author="Steve Rozen, Ph.D." w:date="2025-07-17T18:28:00Z" w16du:dateUtc="2025-07-17T22:28:00Z">
        <w:r w:rsidR="00725BCF">
          <w:rPr>
            <w:rFonts w:ascii="Times New Roman" w:hAnsi="Times New Roman" w:cs="Times New Roman"/>
            <w:sz w:val="24"/>
            <w:szCs w:val="24"/>
          </w:rPr>
          <w:t>s</w:t>
        </w:r>
      </w:ins>
      <w:ins w:id="54" w:author="Steve Rozen, Ph.D." w:date="2025-07-17T18:12:00Z" w16du:dateUtc="2025-07-17T22:12:00Z">
        <w:r w:rsidR="0071766F">
          <w:rPr>
            <w:rFonts w:ascii="Times New Roman" w:hAnsi="Times New Roman" w:cs="Times New Roman"/>
            <w:sz w:val="24"/>
            <w:szCs w:val="24"/>
          </w:rPr>
          <w:t xml:space="preserve"> of a single T from repeats of 2 to 4 T</w:t>
        </w:r>
      </w:ins>
      <w:ins w:id="55" w:author="Steve Rozen, Ph.D." w:date="2025-07-17T18:15:00Z" w16du:dateUtc="2025-07-17T22:15:00Z">
        <w:r w:rsidR="00D00E08">
          <w:rPr>
            <w:rFonts w:ascii="Times New Roman" w:hAnsi="Times New Roman" w:cs="Times New Roman"/>
            <w:sz w:val="24"/>
            <w:szCs w:val="24"/>
          </w:rPr>
          <w:t>s, a distinction that Indel83 makes (comp</w:t>
        </w:r>
      </w:ins>
      <w:ins w:id="56" w:author="Steve Rozen, Ph.D." w:date="2025-07-17T18:16:00Z" w16du:dateUtc="2025-07-17T22:16:00Z">
        <w:r w:rsidR="00D00E08">
          <w:rPr>
            <w:rFonts w:ascii="Times New Roman" w:hAnsi="Times New Roman" w:cs="Times New Roman"/>
            <w:sz w:val="24"/>
            <w:szCs w:val="24"/>
          </w:rPr>
          <w:t xml:space="preserve">are Figure 1B to Figure 1C). At the same time, however, the Indel89 classification </w:t>
        </w:r>
      </w:ins>
      <w:ins w:id="57" w:author="Steve Rozen, Ph.D." w:date="2025-07-17T18:13:00Z" w16du:dateUtc="2025-07-17T22:13:00Z">
        <w:r w:rsidR="0071766F">
          <w:rPr>
            <w:rFonts w:ascii="Times New Roman" w:hAnsi="Times New Roman" w:cs="Times New Roman"/>
            <w:sz w:val="24"/>
            <w:szCs w:val="24"/>
          </w:rPr>
          <w:t>distinguis</w:t>
        </w:r>
      </w:ins>
      <w:ins w:id="58" w:author="Steve Rozen, Ph.D." w:date="2025-07-17T18:16:00Z" w16du:dateUtc="2025-07-17T22:16:00Z">
        <w:r w:rsidR="00D00E08">
          <w:rPr>
            <w:rFonts w:ascii="Times New Roman" w:hAnsi="Times New Roman" w:cs="Times New Roman"/>
            <w:sz w:val="24"/>
            <w:szCs w:val="24"/>
          </w:rPr>
          <w:t xml:space="preserve">hes </w:t>
        </w:r>
      </w:ins>
      <w:ins w:id="59" w:author="Steve Rozen, Ph.D." w:date="2025-07-17T18:13:00Z" w16du:dateUtc="2025-07-17T22:13:00Z">
        <w:r w:rsidR="0071766F">
          <w:rPr>
            <w:rFonts w:ascii="Times New Roman" w:hAnsi="Times New Roman" w:cs="Times New Roman"/>
            <w:sz w:val="24"/>
            <w:szCs w:val="24"/>
          </w:rPr>
          <w:t>between deletions a T in which the preceding base is A, C, or G</w:t>
        </w:r>
      </w:ins>
      <w:ins w:id="60" w:author="Steve Rozen, Ph.D." w:date="2025-07-17T18:17:00Z" w16du:dateUtc="2025-07-17T22:17:00Z">
        <w:r w:rsidR="00D00E08">
          <w:rPr>
            <w:rFonts w:ascii="Times New Roman" w:hAnsi="Times New Roman" w:cs="Times New Roman"/>
            <w:sz w:val="24"/>
            <w:szCs w:val="24"/>
          </w:rPr>
          <w:t xml:space="preserve"> (</w:t>
        </w:r>
        <w:r w:rsidR="00150D0A">
          <w:rPr>
            <w:rFonts w:ascii="Times New Roman" w:hAnsi="Times New Roman" w:cs="Times New Roman"/>
            <w:sz w:val="24"/>
            <w:szCs w:val="24"/>
          </w:rPr>
          <w:t>for example</w:t>
        </w:r>
      </w:ins>
      <w:ins w:id="61" w:author="Steve Rozen, Ph.D." w:date="2025-07-17T18:22:00Z" w16du:dateUtc="2025-07-17T22:22:00Z">
        <w:r w:rsidR="00150D0A">
          <w:rPr>
            <w:rFonts w:ascii="Times New Roman" w:hAnsi="Times New Roman" w:cs="Times New Roman"/>
            <w:sz w:val="24"/>
            <w:szCs w:val="24"/>
          </w:rPr>
          <w:t>, in signature InsDel</w:t>
        </w:r>
      </w:ins>
      <w:ins w:id="62" w:author="Steve Rozen, Ph.D." w:date="2025-07-17T18:23:00Z" w16du:dateUtc="2025-07-17T22:23:00Z">
        <w:r w:rsidR="00150D0A">
          <w:rPr>
            <w:rFonts w:ascii="Times New Roman" w:hAnsi="Times New Roman" w:cs="Times New Roman"/>
            <w:sz w:val="24"/>
            <w:szCs w:val="24"/>
          </w:rPr>
          <w:t xml:space="preserve">23, </w:t>
        </w:r>
      </w:ins>
      <w:ins w:id="63" w:author="Steve Rozen, Ph.D." w:date="2025-07-17T18:17:00Z" w16du:dateUtc="2025-07-17T22:17:00Z">
        <w:r w:rsidR="00150D0A">
          <w:rPr>
            <w:rFonts w:ascii="Times New Roman" w:hAnsi="Times New Roman" w:cs="Times New Roman"/>
            <w:sz w:val="24"/>
            <w:szCs w:val="24"/>
          </w:rPr>
          <w:t>deletions of ATA&gt;AA or ATTA&gt;ATA and CTA&gt;CA or CTTA&gt;C</w:t>
        </w:r>
      </w:ins>
      <w:ins w:id="64" w:author="Steve Rozen, Ph.D." w:date="2025-07-17T18:18:00Z" w16du:dateUtc="2025-07-17T22:18:00Z">
        <w:r w:rsidR="00150D0A">
          <w:rPr>
            <w:rFonts w:ascii="Times New Roman" w:hAnsi="Times New Roman" w:cs="Times New Roman"/>
            <w:sz w:val="24"/>
            <w:szCs w:val="24"/>
          </w:rPr>
          <w:t>T in Figure 1B)</w:t>
        </w:r>
      </w:ins>
      <w:ins w:id="65" w:author="Steve Rozen, Ph.D." w:date="2025-07-17T18:13:00Z" w16du:dateUtc="2025-07-17T22:13:00Z">
        <w:r w:rsidR="0071766F">
          <w:rPr>
            <w:rFonts w:ascii="Times New Roman" w:hAnsi="Times New Roman" w:cs="Times New Roman"/>
            <w:sz w:val="24"/>
            <w:szCs w:val="24"/>
          </w:rPr>
          <w:t>, d</w:t>
        </w:r>
      </w:ins>
      <w:ins w:id="66" w:author="Steve Rozen, Ph.D." w:date="2025-07-17T18:14:00Z" w16du:dateUtc="2025-07-17T22:14:00Z">
        <w:r w:rsidR="0071766F">
          <w:rPr>
            <w:rFonts w:ascii="Times New Roman" w:hAnsi="Times New Roman" w:cs="Times New Roman"/>
            <w:sz w:val="24"/>
            <w:szCs w:val="24"/>
          </w:rPr>
          <w:t xml:space="preserve">istinctions </w:t>
        </w:r>
      </w:ins>
      <w:ins w:id="67" w:author="Steve Rozen, Ph.D." w:date="2025-07-17T18:18:00Z" w16du:dateUtc="2025-07-17T22:18:00Z">
        <w:r w:rsidR="00150D0A">
          <w:rPr>
            <w:rFonts w:ascii="Times New Roman" w:hAnsi="Times New Roman" w:cs="Times New Roman"/>
            <w:sz w:val="24"/>
            <w:szCs w:val="24"/>
          </w:rPr>
          <w:t>in the identity of the flanking based (in the e</w:t>
        </w:r>
      </w:ins>
      <w:ins w:id="68" w:author="Steve Rozen, Ph.D." w:date="2025-07-17T18:19:00Z" w16du:dateUtc="2025-07-17T22:19:00Z">
        <w:r w:rsidR="00150D0A">
          <w:rPr>
            <w:rFonts w:ascii="Times New Roman" w:hAnsi="Times New Roman" w:cs="Times New Roman"/>
            <w:sz w:val="24"/>
            <w:szCs w:val="24"/>
          </w:rPr>
          <w:t xml:space="preserve">xample, A and C) </w:t>
        </w:r>
      </w:ins>
      <w:ins w:id="69" w:author="Steve Rozen, Ph.D." w:date="2025-07-17T18:14:00Z" w16du:dateUtc="2025-07-17T22:14:00Z">
        <w:r w:rsidR="0071766F">
          <w:rPr>
            <w:rFonts w:ascii="Times New Roman" w:hAnsi="Times New Roman" w:cs="Times New Roman"/>
            <w:sz w:val="24"/>
            <w:szCs w:val="24"/>
          </w:rPr>
          <w:t>that the Indel83 classification does not capture</w:t>
        </w:r>
      </w:ins>
      <w:ins w:id="70" w:author="Steve Rozen, Ph.D." w:date="2025-07-17T18:15:00Z" w16du:dateUtc="2025-07-17T22:15:00Z">
        <w:r w:rsidR="00D00E08">
          <w:rPr>
            <w:rFonts w:ascii="Times New Roman" w:hAnsi="Times New Roman" w:cs="Times New Roman"/>
            <w:sz w:val="24"/>
            <w:szCs w:val="24"/>
          </w:rPr>
          <w:t xml:space="preserve"> </w:t>
        </w:r>
      </w:ins>
      <w:ins w:id="71" w:author="Steve Rozen, Ph.D." w:date="2025-07-17T18:14:00Z" w16du:dateUtc="2025-07-17T22:14:00Z">
        <w:r w:rsidR="0071766F">
          <w:rPr>
            <w:rFonts w:ascii="Times New Roman" w:hAnsi="Times New Roman" w:cs="Times New Roman"/>
            <w:sz w:val="24"/>
            <w:szCs w:val="24"/>
          </w:rPr>
          <w:t xml:space="preserve">. </w:t>
        </w:r>
      </w:ins>
      <w:del w:id="72" w:author="Steve Rozen, Ph.D." w:date="2025-07-17T18:14:00Z" w16du:dateUtc="2025-07-17T22:14:00Z">
        <w:r w:rsidR="00793B7C" w:rsidDel="0071766F">
          <w:rPr>
            <w:rFonts w:ascii="Times New Roman" w:hAnsi="Times New Roman" w:cs="Times New Roman"/>
            <w:sz w:val="24"/>
            <w:szCs w:val="24"/>
          </w:rPr>
          <w:delText xml:space="preserve">some </w:delText>
        </w:r>
        <w:r w:rsidR="00D6391F" w:rsidDel="0071766F">
          <w:rPr>
            <w:rFonts w:ascii="Times New Roman" w:hAnsi="Times New Roman" w:cs="Times New Roman"/>
            <w:sz w:val="24"/>
            <w:szCs w:val="24"/>
          </w:rPr>
          <w:delText>single</w:delText>
        </w:r>
        <w:r w:rsidR="00793B7C" w:rsidDel="0071766F">
          <w:rPr>
            <w:rFonts w:ascii="Times New Roman" w:hAnsi="Times New Roman" w:cs="Times New Roman"/>
            <w:sz w:val="24"/>
            <w:szCs w:val="24"/>
          </w:rPr>
          <w:delText xml:space="preserve">-base-pair indels, which </w:delText>
        </w:r>
        <w:r w:rsidR="00D6391F" w:rsidDel="0071766F">
          <w:rPr>
            <w:rFonts w:ascii="Times New Roman" w:hAnsi="Times New Roman" w:cs="Times New Roman"/>
            <w:sz w:val="24"/>
            <w:szCs w:val="24"/>
          </w:rPr>
          <w:delText>lets it</w:delText>
        </w:r>
        <w:r w:rsidRPr="00B8798B" w:rsidDel="0071766F">
          <w:rPr>
            <w:rFonts w:ascii="Times New Roman" w:hAnsi="Times New Roman" w:cs="Times New Roman"/>
            <w:sz w:val="24"/>
            <w:szCs w:val="24"/>
          </w:rPr>
          <w:delText xml:space="preserve"> resolve 1 bp T insertions and deletions in diverse sequence </w:delText>
        </w:r>
        <w:r w:rsidR="008904C8" w:rsidDel="0071766F">
          <w:rPr>
            <w:rFonts w:ascii="Times New Roman" w:hAnsi="Times New Roman" w:cs="Times New Roman" w:hint="eastAsia"/>
            <w:sz w:val="24"/>
            <w:szCs w:val="24"/>
          </w:rPr>
          <w:delText>contexts</w:delText>
        </w:r>
        <w:r w:rsidRPr="00B8798B" w:rsidDel="0071766F">
          <w:rPr>
            <w:rFonts w:ascii="Times New Roman" w:hAnsi="Times New Roman" w:cs="Times New Roman"/>
            <w:sz w:val="24"/>
            <w:szCs w:val="24"/>
          </w:rPr>
          <w:delText xml:space="preserve">. </w:delText>
        </w:r>
      </w:del>
      <w:ins w:id="73" w:author="Steve Rozen, Ph.D." w:date="2025-07-17T18:19:00Z" w16du:dateUtc="2025-07-17T22:19:00Z">
        <w:r w:rsidR="00150D0A">
          <w:rPr>
            <w:rFonts w:ascii="Times New Roman" w:hAnsi="Times New Roman" w:cs="Times New Roman"/>
            <w:sz w:val="24"/>
            <w:szCs w:val="24"/>
          </w:rPr>
          <w:t>The Indel89 cla</w:t>
        </w:r>
      </w:ins>
      <w:ins w:id="74" w:author="Steve Rozen, Ph.D." w:date="2025-07-17T18:20:00Z" w16du:dateUtc="2025-07-17T22:20:00Z">
        <w:r w:rsidR="00150D0A">
          <w:rPr>
            <w:rFonts w:ascii="Times New Roman" w:hAnsi="Times New Roman" w:cs="Times New Roman"/>
            <w:sz w:val="24"/>
            <w:szCs w:val="24"/>
          </w:rPr>
          <w:t>ssification of longer deletions and insertions is generally less granular than that of the Indel83 classification. &lt;adv</w:t>
        </w:r>
      </w:ins>
      <w:ins w:id="75" w:author="Steve Rozen, Ph.D." w:date="2025-07-17T18:21:00Z" w16du:dateUtc="2025-07-17T22:21:00Z">
        <w:r w:rsidR="00150D0A">
          <w:rPr>
            <w:rFonts w:ascii="Times New Roman" w:hAnsi="Times New Roman" w:cs="Times New Roman"/>
            <w:sz w:val="24"/>
            <w:szCs w:val="24"/>
          </w:rPr>
          <w:t>antages and disadvantages&gt;</w:t>
        </w:r>
      </w:ins>
      <w:ins w:id="76" w:author="Steve Rozen, Ph.D." w:date="2025-07-17T18:22:00Z" w16du:dateUtc="2025-07-17T22:22:00Z">
        <w:r w:rsidR="00150D0A">
          <w:rPr>
            <w:rFonts w:ascii="Times New Roman" w:hAnsi="Times New Roman" w:cs="Times New Roman"/>
            <w:sz w:val="24"/>
            <w:szCs w:val="24"/>
          </w:rPr>
          <w:t>. Return</w:t>
        </w:r>
      </w:ins>
      <w:ins w:id="77" w:author="Steve Rozen, Ph.D." w:date="2025-07-17T18:49:00Z" w16du:dateUtc="2025-07-17T22:49:00Z">
        <w:r w:rsidR="00E34894">
          <w:rPr>
            <w:rFonts w:ascii="Times New Roman" w:hAnsi="Times New Roman" w:cs="Times New Roman"/>
            <w:sz w:val="24"/>
            <w:szCs w:val="24"/>
          </w:rPr>
          <w:t>ing</w:t>
        </w:r>
      </w:ins>
      <w:ins w:id="78" w:author="Steve Rozen, Ph.D." w:date="2025-07-17T18:22:00Z" w16du:dateUtc="2025-07-17T22:22:00Z">
        <w:r w:rsidR="00150D0A">
          <w:rPr>
            <w:rFonts w:ascii="Times New Roman" w:hAnsi="Times New Roman" w:cs="Times New Roman"/>
            <w:sz w:val="24"/>
            <w:szCs w:val="24"/>
          </w:rPr>
          <w:t xml:space="preserve"> to the example</w:t>
        </w:r>
      </w:ins>
      <w:ins w:id="79" w:author="Steve Rozen, Ph.D." w:date="2025-07-17T18:23:00Z" w16du:dateUtc="2025-07-17T22:23:00Z">
        <w:r w:rsidR="00150D0A">
          <w:rPr>
            <w:rFonts w:ascii="Times New Roman" w:hAnsi="Times New Roman" w:cs="Times New Roman"/>
            <w:sz w:val="24"/>
            <w:szCs w:val="24"/>
          </w:rPr>
          <w:t>s</w:t>
        </w:r>
      </w:ins>
      <w:ins w:id="80" w:author="Steve Rozen, Ph.D." w:date="2025-07-17T18:22:00Z" w16du:dateUtc="2025-07-17T22:22:00Z">
        <w:r w:rsidR="00150D0A">
          <w:rPr>
            <w:rFonts w:ascii="Times New Roman" w:hAnsi="Times New Roman" w:cs="Times New Roman"/>
            <w:sz w:val="24"/>
            <w:szCs w:val="24"/>
          </w:rPr>
          <w:t xml:space="preserve"> of single base deletions</w:t>
        </w:r>
      </w:ins>
      <w:ins w:id="81" w:author="Steve Rozen, Ph.D." w:date="2025-07-17T18:23:00Z" w16du:dateUtc="2025-07-17T22:23:00Z">
        <w:r w:rsidR="00150D0A">
          <w:rPr>
            <w:rFonts w:ascii="Times New Roman" w:hAnsi="Times New Roman" w:cs="Times New Roman"/>
            <w:sz w:val="24"/>
            <w:szCs w:val="24"/>
          </w:rPr>
          <w:t xml:space="preserve"> associated with </w:t>
        </w:r>
      </w:ins>
      <w:ins w:id="82" w:author="Steve Rozen, Ph.D." w:date="2025-07-17T18:24:00Z" w16du:dateUtc="2025-07-17T22:24:00Z">
        <w:r w:rsidR="00150D0A">
          <w:rPr>
            <w:rFonts w:ascii="Times New Roman" w:hAnsi="Times New Roman" w:cs="Times New Roman"/>
            <w:sz w:val="24"/>
            <w:szCs w:val="24"/>
          </w:rPr>
          <w:t xml:space="preserve">AA, in Indel83 signature ID23 and the corresponding Indel89 signature InsDel23 </w:t>
        </w:r>
      </w:ins>
      <w:del w:id="83" w:author="Steve Rozen, Ph.D." w:date="2025-07-17T18:24:00Z" w16du:dateUtc="2025-07-17T22:24:00Z">
        <w:r w:rsidRPr="00B8798B" w:rsidDel="00150D0A">
          <w:rPr>
            <w:rFonts w:ascii="Times New Roman" w:hAnsi="Times New Roman" w:cs="Times New Roman"/>
            <w:sz w:val="24"/>
            <w:szCs w:val="24"/>
          </w:rPr>
          <w:delText xml:space="preserve">For instance, the </w:delText>
        </w:r>
        <w:r w:rsidR="008904C8" w:rsidDel="00150D0A">
          <w:rPr>
            <w:rFonts w:ascii="Times New Roman" w:hAnsi="Times New Roman" w:cs="Times New Roman" w:hint="eastAsia"/>
            <w:sz w:val="24"/>
            <w:szCs w:val="24"/>
          </w:rPr>
          <w:delText>Indel83</w:delText>
        </w:r>
        <w:r w:rsidRPr="00B8798B" w:rsidDel="00150D0A">
          <w:rPr>
            <w:rFonts w:ascii="Times New Roman" w:hAnsi="Times New Roman" w:cs="Times New Roman"/>
            <w:sz w:val="24"/>
            <w:szCs w:val="24"/>
          </w:rPr>
          <w:delText xml:space="preserve"> signature </w:delText>
        </w:r>
      </w:del>
      <w:r w:rsidRPr="00B8798B">
        <w:rPr>
          <w:rFonts w:ascii="Times New Roman" w:hAnsi="Times New Roman" w:cs="Times New Roman"/>
          <w:sz w:val="24"/>
          <w:szCs w:val="24"/>
        </w:rPr>
        <w:t xml:space="preserve">ID23 </w:t>
      </w:r>
      <w:ins w:id="84" w:author="Steve Rozen, Ph.D." w:date="2025-07-17T18:24:00Z" w16du:dateUtc="2025-07-17T22:24:00Z">
        <w:r w:rsidR="00150D0A">
          <w:rPr>
            <w:rFonts w:ascii="Times New Roman" w:hAnsi="Times New Roman" w:cs="Times New Roman"/>
            <w:sz w:val="24"/>
            <w:szCs w:val="24"/>
          </w:rPr>
          <w:t>shows that the most common deletio</w:t>
        </w:r>
      </w:ins>
      <w:ins w:id="85" w:author="Steve Rozen, Ph.D." w:date="2025-07-17T18:25:00Z" w16du:dateUtc="2025-07-17T22:25:00Z">
        <w:r w:rsidR="00150D0A">
          <w:rPr>
            <w:rFonts w:ascii="Times New Roman" w:hAnsi="Times New Roman" w:cs="Times New Roman"/>
            <w:sz w:val="24"/>
            <w:szCs w:val="24"/>
          </w:rPr>
          <w:t>n of a single T occurs as V</w:t>
        </w:r>
      </w:ins>
      <w:ins w:id="86" w:author="Steve Rozen, Ph.D." w:date="2025-07-17T18:26:00Z" w16du:dateUtc="2025-07-17T22:26:00Z">
        <w:r w:rsidR="00150D0A">
          <w:rPr>
            <w:rFonts w:ascii="Times New Roman" w:hAnsi="Times New Roman" w:cs="Times New Roman"/>
            <w:sz w:val="24"/>
            <w:szCs w:val="24"/>
          </w:rPr>
          <w:t>TV</w:t>
        </w:r>
      </w:ins>
      <w:ins w:id="87" w:author="Steve Rozen, Ph.D." w:date="2025-07-17T18:25:00Z" w16du:dateUtc="2025-07-17T22:25:00Z">
        <w:r w:rsidR="00150D0A">
          <w:rPr>
            <w:rFonts w:ascii="Times New Roman" w:hAnsi="Times New Roman" w:cs="Times New Roman"/>
            <w:sz w:val="24"/>
            <w:szCs w:val="24"/>
          </w:rPr>
          <w:t xml:space="preserve"> &gt; </w:t>
        </w:r>
      </w:ins>
      <w:ins w:id="88" w:author="Steve Rozen, Ph.D." w:date="2025-07-17T18:26:00Z" w16du:dateUtc="2025-07-17T22:26:00Z">
        <w:r w:rsidR="00150D0A">
          <w:rPr>
            <w:rFonts w:ascii="Times New Roman" w:hAnsi="Times New Roman" w:cs="Times New Roman"/>
            <w:sz w:val="24"/>
            <w:szCs w:val="24"/>
          </w:rPr>
          <w:t>VV (</w:t>
        </w:r>
      </w:ins>
      <w:ins w:id="89" w:author="Steve Rozen, Ph.D." w:date="2025-07-17T18:25:00Z" w16du:dateUtc="2025-07-17T22:25:00Z">
        <w:r w:rsidR="00150D0A">
          <w:rPr>
            <w:rFonts w:ascii="Times New Roman" w:hAnsi="Times New Roman" w:cs="Times New Roman"/>
            <w:sz w:val="24"/>
            <w:szCs w:val="24"/>
          </w:rPr>
          <w:t xml:space="preserve">where </w:t>
        </w:r>
      </w:ins>
      <w:ins w:id="90" w:author="Steve Rozen, Ph.D." w:date="2025-07-17T18:26:00Z" w16du:dateUtc="2025-07-17T22:26:00Z">
        <w:r w:rsidR="00150D0A">
          <w:rPr>
            <w:rFonts w:ascii="Times New Roman" w:hAnsi="Times New Roman" w:cs="Times New Roman"/>
            <w:sz w:val="24"/>
            <w:szCs w:val="24"/>
          </w:rPr>
          <w:t>V</w:t>
        </w:r>
      </w:ins>
      <w:ins w:id="91" w:author="Steve Rozen, Ph.D." w:date="2025-07-17T18:25:00Z" w16du:dateUtc="2025-07-17T22:25:00Z">
        <w:r w:rsidR="00150D0A">
          <w:rPr>
            <w:rFonts w:ascii="Times New Roman" w:hAnsi="Times New Roman" w:cs="Times New Roman"/>
            <w:sz w:val="24"/>
            <w:szCs w:val="24"/>
          </w:rPr>
          <w:t xml:space="preserve"> indicates any base other than </w:t>
        </w:r>
      </w:ins>
      <w:ins w:id="92" w:author="Steve Rozen, Ph.D." w:date="2025-07-17T18:26:00Z" w16du:dateUtc="2025-07-17T22:26:00Z">
        <w:r w:rsidR="00150D0A">
          <w:rPr>
            <w:rFonts w:ascii="Times New Roman" w:hAnsi="Times New Roman" w:cs="Times New Roman"/>
            <w:sz w:val="24"/>
            <w:szCs w:val="24"/>
          </w:rPr>
          <w:t>V and the two V need not be the same base</w:t>
        </w:r>
      </w:ins>
      <w:ins w:id="93" w:author="Steve Rozen, Ph.D." w:date="2025-07-17T18:25:00Z" w16du:dateUtc="2025-07-17T22:25:00Z">
        <w:r w:rsidR="00150D0A">
          <w:rPr>
            <w:rFonts w:ascii="Times New Roman" w:hAnsi="Times New Roman" w:cs="Times New Roman"/>
            <w:sz w:val="24"/>
            <w:szCs w:val="24"/>
          </w:rPr>
          <w:t>)</w:t>
        </w:r>
      </w:ins>
      <w:ins w:id="94" w:author="Steve Rozen, Ph.D." w:date="2025-07-17T18:26:00Z" w16du:dateUtc="2025-07-17T22:26:00Z">
        <w:r w:rsidR="00150D0A">
          <w:rPr>
            <w:rFonts w:ascii="Times New Roman" w:hAnsi="Times New Roman" w:cs="Times New Roman"/>
            <w:sz w:val="24"/>
            <w:szCs w:val="24"/>
          </w:rPr>
          <w:t>, a distinction that Indel8</w:t>
        </w:r>
      </w:ins>
      <w:ins w:id="95" w:author="Steve Rozen, Ph.D." w:date="2025-07-17T18:27:00Z" w16du:dateUtc="2025-07-17T22:27:00Z">
        <w:r w:rsidR="00150D0A">
          <w:rPr>
            <w:rFonts w:ascii="Times New Roman" w:hAnsi="Times New Roman" w:cs="Times New Roman"/>
            <w:sz w:val="24"/>
            <w:szCs w:val="24"/>
          </w:rPr>
          <w:t>3’s signature In</w:t>
        </w:r>
        <w:r w:rsidR="00DD7D38">
          <w:rPr>
            <w:rFonts w:ascii="Times New Roman" w:hAnsi="Times New Roman" w:cs="Times New Roman"/>
            <w:sz w:val="24"/>
            <w:szCs w:val="24"/>
          </w:rPr>
          <w:t>s</w:t>
        </w:r>
        <w:r w:rsidR="00150D0A">
          <w:rPr>
            <w:rFonts w:ascii="Times New Roman" w:hAnsi="Times New Roman" w:cs="Times New Roman"/>
            <w:sz w:val="24"/>
            <w:szCs w:val="24"/>
          </w:rPr>
          <w:t>Del23 does not capture. But InsDel23</w:t>
        </w:r>
      </w:ins>
      <w:ins w:id="96" w:author="Steve Rozen, Ph.D." w:date="2025-07-17T18:50:00Z" w16du:dateUtc="2025-07-17T22:50:00Z">
        <w:r w:rsidR="000168EF">
          <w:rPr>
            <w:rFonts w:ascii="Times New Roman" w:hAnsi="Times New Roman" w:cs="Times New Roman"/>
            <w:sz w:val="24"/>
            <w:szCs w:val="24"/>
          </w:rPr>
          <w:t xml:space="preserve"> we can see that deletions of </w:t>
        </w:r>
      </w:ins>
      <w:ins w:id="97" w:author="Steve Rozen, Ph.D." w:date="2025-07-17T18:51:00Z" w16du:dateUtc="2025-07-17T22:51:00Z">
        <w:r w:rsidR="000168EF">
          <w:rPr>
            <w:rFonts w:ascii="Times New Roman" w:hAnsi="Times New Roman" w:cs="Times New Roman"/>
            <w:sz w:val="24"/>
            <w:szCs w:val="24"/>
          </w:rPr>
          <w:t xml:space="preserve">T is usually associated with a flanking A, which </w:t>
        </w:r>
      </w:ins>
      <w:ins w:id="98" w:author="Steve Rozen, Ph.D." w:date="2025-07-17T18:52:00Z" w16du:dateUtc="2025-07-17T22:52:00Z">
        <w:r w:rsidR="000168EF">
          <w:rPr>
            <w:rFonts w:ascii="Times New Roman" w:hAnsi="Times New Roman" w:cs="Times New Roman"/>
            <w:sz w:val="24"/>
            <w:szCs w:val="24"/>
          </w:rPr>
          <w:t>one might hypothesize is related to the adenine adducts caused by AA</w:t>
        </w:r>
      </w:ins>
      <w:ins w:id="99" w:author="Steve Rozen, Ph.D." w:date="2025-07-17T18:57:00Z" w16du:dateUtc="2025-07-17T22:57:00Z">
        <w:r w:rsidR="008A1A6E">
          <w:rPr>
            <w:rFonts w:ascii="Times New Roman" w:hAnsi="Times New Roman" w:cs="Times New Roman"/>
            <w:sz w:val="24"/>
            <w:szCs w:val="24"/>
          </w:rPr>
          <w:t xml:space="preserve">, which are also </w:t>
        </w:r>
      </w:ins>
      <w:ins w:id="100" w:author="Steve Rozen, Ph.D." w:date="2025-07-17T18:58:00Z" w16du:dateUtc="2025-07-17T22:58:00Z">
        <w:r w:rsidR="00F57D85">
          <w:rPr>
            <w:rFonts w:ascii="Times New Roman" w:hAnsi="Times New Roman" w:cs="Times New Roman"/>
            <w:sz w:val="24"/>
            <w:szCs w:val="24"/>
          </w:rPr>
          <w:t xml:space="preserve">thought to be </w:t>
        </w:r>
      </w:ins>
      <w:ins w:id="101" w:author="Steve Rozen, Ph.D." w:date="2025-07-17T18:57:00Z" w16du:dateUtc="2025-07-17T22:57:00Z">
        <w:r w:rsidR="008A1A6E">
          <w:rPr>
            <w:rFonts w:ascii="Times New Roman" w:hAnsi="Times New Roman" w:cs="Times New Roman"/>
            <w:sz w:val="24"/>
            <w:szCs w:val="24"/>
          </w:rPr>
          <w:t xml:space="preserve">responsible for the predominance of A&gt;T single base substitutions in SBB22 (Figure 1C) and </w:t>
        </w:r>
      </w:ins>
      <w:ins w:id="102" w:author="Steve Rozen, Ph.D." w:date="2025-07-17T18:58:00Z" w16du:dateUtc="2025-07-17T22:58:00Z">
        <w:r w:rsidR="00F57D85">
          <w:rPr>
            <w:rFonts w:ascii="Times New Roman" w:hAnsi="Times New Roman" w:cs="Times New Roman"/>
            <w:sz w:val="24"/>
            <w:szCs w:val="24"/>
          </w:rPr>
          <w:t xml:space="preserve">the dinucleotide </w:t>
        </w:r>
        <w:r w:rsidR="00F57D85">
          <w:rPr>
            <w:rFonts w:ascii="Times New Roman" w:hAnsi="Times New Roman" w:cs="Times New Roman"/>
            <w:sz w:val="24"/>
            <w:szCs w:val="24"/>
          </w:rPr>
          <w:lastRenderedPageBreak/>
          <w:t>mutations in</w:t>
        </w:r>
      </w:ins>
      <w:ins w:id="103" w:author="Steve Rozen, Ph.D." w:date="2025-07-17T18:59:00Z" w16du:dateUtc="2025-07-17T22:59:00Z">
        <w:r w:rsidR="00F57D85">
          <w:rPr>
            <w:rFonts w:ascii="Times New Roman" w:hAnsi="Times New Roman" w:cs="Times New Roman"/>
            <w:sz w:val="24"/>
            <w:szCs w:val="24"/>
          </w:rPr>
          <w:t xml:space="preserve">volving A and T in </w:t>
        </w:r>
      </w:ins>
      <w:ins w:id="104" w:author="Steve Rozen, Ph.D." w:date="2025-07-17T18:58:00Z" w16du:dateUtc="2025-07-17T22:58:00Z">
        <w:r w:rsidR="00F57D85">
          <w:rPr>
            <w:rFonts w:ascii="Times New Roman" w:hAnsi="Times New Roman" w:cs="Times New Roman"/>
            <w:sz w:val="24"/>
            <w:szCs w:val="24"/>
          </w:rPr>
          <w:t>DBS20 (Figure 1D).</w:t>
        </w:r>
      </w:ins>
      <w:ins w:id="105" w:author="Steve Rozen, Ph.D." w:date="2025-07-17T18:52:00Z" w16du:dateUtc="2025-07-17T22:52:00Z">
        <w:r w:rsidR="008A1A6E">
          <w:rPr>
            <w:rFonts w:ascii="Times New Roman" w:hAnsi="Times New Roman" w:cs="Times New Roman"/>
            <w:sz w:val="24"/>
            <w:szCs w:val="24"/>
          </w:rPr>
          <w:t xml:space="preserve"> </w:t>
        </w:r>
      </w:ins>
      <w:del w:id="106" w:author="Steve Rozen, Ph.D." w:date="2025-07-17T18:52:00Z" w16du:dateUtc="2025-07-17T22:52:00Z">
        <w:r w:rsidRPr="00B8798B" w:rsidDel="000168EF">
          <w:rPr>
            <w:rFonts w:ascii="Times New Roman" w:hAnsi="Times New Roman" w:cs="Times New Roman"/>
            <w:sz w:val="24"/>
            <w:szCs w:val="24"/>
          </w:rPr>
          <w:delText>reflects the removal of single-base Cs from dinucleotide Cs or single-base Ts from mono- or dinucleotide Ts</w:delText>
        </w:r>
        <w:r w:rsidR="00596DC9" w:rsidDel="000168EF">
          <w:rPr>
            <w:rFonts w:ascii="Times New Roman" w:hAnsi="Times New Roman" w:cs="Times New Roman" w:hint="eastAsia"/>
            <w:sz w:val="24"/>
            <w:szCs w:val="24"/>
          </w:rPr>
          <w:delText xml:space="preserve"> (Figure 1C)</w:delText>
        </w:r>
        <w:r w:rsidRPr="00B8798B" w:rsidDel="000168EF">
          <w:rPr>
            <w:rFonts w:ascii="Times New Roman" w:hAnsi="Times New Roman" w:cs="Times New Roman"/>
            <w:sz w:val="24"/>
            <w:szCs w:val="24"/>
          </w:rPr>
          <w:delText>. In contrast, the I</w:delText>
        </w:r>
        <w:r w:rsidR="008904C8" w:rsidDel="000168EF">
          <w:rPr>
            <w:rFonts w:ascii="Times New Roman" w:hAnsi="Times New Roman" w:cs="Times New Roman" w:hint="eastAsia"/>
            <w:sz w:val="24"/>
            <w:szCs w:val="24"/>
          </w:rPr>
          <w:delText>ndel</w:delText>
        </w:r>
        <w:r w:rsidRPr="00B8798B" w:rsidDel="000168EF">
          <w:rPr>
            <w:rFonts w:ascii="Times New Roman" w:hAnsi="Times New Roman" w:cs="Times New Roman"/>
            <w:sz w:val="24"/>
            <w:szCs w:val="24"/>
          </w:rPr>
          <w:delText xml:space="preserve">89 signature InsDel23 </w:delText>
        </w:r>
        <w:r w:rsidR="00620F7A" w:rsidDel="000168EF">
          <w:rPr>
            <w:rFonts w:ascii="Times New Roman" w:hAnsi="Times New Roman" w:cs="Times New Roman" w:hint="eastAsia"/>
            <w:sz w:val="24"/>
            <w:szCs w:val="24"/>
          </w:rPr>
          <w:delText>(</w:delText>
        </w:r>
        <w:r w:rsidR="00FF449A" w:rsidDel="000168EF">
          <w:rPr>
            <w:rFonts w:ascii="Times New Roman" w:hAnsi="Times New Roman" w:cs="Times New Roman" w:hint="eastAsia"/>
            <w:sz w:val="24"/>
            <w:szCs w:val="24"/>
          </w:rPr>
          <w:delText xml:space="preserve">identified in this study) </w:delText>
        </w:r>
        <w:r w:rsidRPr="00B8798B" w:rsidDel="000168EF">
          <w:rPr>
            <w:rFonts w:ascii="Times New Roman" w:hAnsi="Times New Roman" w:cs="Times New Roman"/>
            <w:sz w:val="24"/>
            <w:szCs w:val="24"/>
          </w:rPr>
          <w:delText>predominantly characterizes the removal of 1 bp C from CCA ([C2]A) and 1 bp T from AXA, CXA, and GXA contexts, where X represents poly-T tracts of varying lengths (1–4 bp)</w:delText>
        </w:r>
        <w:r w:rsidR="00894B62" w:rsidDel="000168EF">
          <w:rPr>
            <w:rFonts w:ascii="Times New Roman" w:hAnsi="Times New Roman" w:cs="Times New Roman" w:hint="eastAsia"/>
            <w:sz w:val="24"/>
            <w:szCs w:val="24"/>
          </w:rPr>
          <w:delText xml:space="preserve"> (Figure 1D)</w:delText>
        </w:r>
        <w:r w:rsidRPr="00B8798B" w:rsidDel="000168EF">
          <w:rPr>
            <w:rFonts w:ascii="Times New Roman" w:hAnsi="Times New Roman" w:cs="Times New Roman"/>
            <w:sz w:val="24"/>
            <w:szCs w:val="24"/>
          </w:rPr>
          <w:delText>.</w:delText>
        </w:r>
      </w:del>
      <w:r w:rsidRPr="00B8798B">
        <w:rPr>
          <w:rFonts w:ascii="Times New Roman" w:hAnsi="Times New Roman" w:cs="Times New Roman"/>
          <w:sz w:val="24"/>
          <w:szCs w:val="24"/>
        </w:rPr>
        <w:t xml:space="preserve"> </w:t>
      </w:r>
      <w:del w:id="107" w:author="Steve Rozen, Ph.D." w:date="2025-07-17T20:19:00Z" w16du:dateUtc="2025-07-18T00:19:00Z">
        <w:r w:rsidRPr="00B8798B" w:rsidDel="00C218FA">
          <w:rPr>
            <w:rFonts w:ascii="Times New Roman" w:hAnsi="Times New Roman" w:cs="Times New Roman"/>
            <w:sz w:val="24"/>
            <w:szCs w:val="24"/>
          </w:rPr>
          <w:delText>Collectively, these indel signatures consistently demonstrate that AA exposure preferentially removes 1 bp T from ATA, CTA, and GTA contexts, mirroring the strong SBS22 signal observed genome-wide</w:delText>
        </w:r>
        <w:r w:rsidR="00894B62" w:rsidDel="00C218FA">
          <w:rPr>
            <w:rFonts w:ascii="Times New Roman" w:hAnsi="Times New Roman" w:cs="Times New Roman" w:hint="eastAsia"/>
            <w:sz w:val="24"/>
            <w:szCs w:val="24"/>
          </w:rPr>
          <w:delText xml:space="preserve"> (Figure 1A)</w:delText>
        </w:r>
        <w:r w:rsidRPr="00B8798B" w:rsidDel="00C218FA">
          <w:rPr>
            <w:rFonts w:ascii="Times New Roman" w:hAnsi="Times New Roman" w:cs="Times New Roman"/>
            <w:sz w:val="24"/>
            <w:szCs w:val="24"/>
          </w:rPr>
          <w:delText xml:space="preserve">. </w:delText>
        </w:r>
      </w:del>
      <w:r w:rsidRPr="00C218FA">
        <w:rPr>
          <w:rFonts w:ascii="Times New Roman" w:hAnsi="Times New Roman" w:cs="Times New Roman"/>
          <w:sz w:val="24"/>
          <w:szCs w:val="24"/>
          <w:highlight w:val="yellow"/>
          <w:rPrChange w:id="108" w:author="Steve Rozen, Ph.D." w:date="2025-07-17T20:19:00Z" w16du:dateUtc="2025-07-18T00:19:00Z">
            <w:rPr>
              <w:rFonts w:ascii="Times New Roman" w:hAnsi="Times New Roman" w:cs="Times New Roman"/>
              <w:sz w:val="24"/>
              <w:szCs w:val="24"/>
            </w:rPr>
          </w:rPrChange>
        </w:rPr>
        <w:t>Nevertheless, despite their mechanistic importance, indel signatures have historically received less attention: as of COSMIC v3.4, 99 SBS signatures are catalogued, compared to only 23 ID</w:t>
      </w:r>
      <w:r w:rsidR="00C119C1" w:rsidRPr="00C218FA">
        <w:rPr>
          <w:rFonts w:ascii="Times New Roman" w:hAnsi="Times New Roman" w:cs="Times New Roman"/>
          <w:sz w:val="24"/>
          <w:szCs w:val="24"/>
          <w:highlight w:val="yellow"/>
          <w:rPrChange w:id="109" w:author="Steve Rozen, Ph.D." w:date="2025-07-17T20:19:00Z" w16du:dateUtc="2025-07-18T00:19:00Z">
            <w:rPr>
              <w:rFonts w:ascii="Times New Roman" w:hAnsi="Times New Roman" w:cs="Times New Roman"/>
              <w:sz w:val="24"/>
              <w:szCs w:val="24"/>
            </w:rPr>
          </w:rPrChange>
        </w:rPr>
        <w:t>83</w:t>
      </w:r>
      <w:r w:rsidRPr="00C218FA">
        <w:rPr>
          <w:rFonts w:ascii="Times New Roman" w:hAnsi="Times New Roman" w:cs="Times New Roman"/>
          <w:sz w:val="24"/>
          <w:szCs w:val="24"/>
          <w:highlight w:val="yellow"/>
          <w:rPrChange w:id="110" w:author="Steve Rozen, Ph.D." w:date="2025-07-17T20:19:00Z" w16du:dateUtc="2025-07-18T00:19:00Z">
            <w:rPr>
              <w:rFonts w:ascii="Times New Roman" w:hAnsi="Times New Roman" w:cs="Times New Roman"/>
              <w:sz w:val="24"/>
              <w:szCs w:val="24"/>
            </w:rPr>
          </w:rPrChange>
        </w:rPr>
        <w:t xml:space="preserve"> signatures.</w:t>
      </w:r>
    </w:p>
    <w:p w14:paraId="2229B932" w14:textId="4B41E4C6" w:rsidR="002F5E7E" w:rsidRPr="004E3141" w:rsidRDefault="008D60CC" w:rsidP="008A1C58">
      <w:pPr>
        <w:spacing w:line="480" w:lineRule="auto"/>
        <w:rPr>
          <w:rFonts w:ascii="Times New Roman" w:hAnsi="Times New Roman" w:cs="Times New Roman"/>
          <w:sz w:val="24"/>
          <w:szCs w:val="24"/>
        </w:rPr>
      </w:pPr>
      <w:r w:rsidRPr="008D60CC">
        <w:rPr>
          <w:rFonts w:ascii="Times New Roman" w:hAnsi="Times New Roman" w:cs="Times New Roman"/>
          <w:sz w:val="24"/>
          <w:szCs w:val="24"/>
        </w:rPr>
        <w:t>In this study, we analyzed somatic mutation data from over 7,000 tumor genomes across two large pan-cancer datasets: PCAWG (Pan-Cancer Analysis of Whole Genomes) (The ICGC/TCGA Pan-Cancer Analysis of Whole Genomes Consortium et al. 2020) and HMF (Hartwig Medical Foundation) (Priestley et al. 2019). Using hierarchical Dirichlet process and non-negative matrix factorization approaches (SigProfilerExtractor and MuSiCal), we identified a comprehensive set of 33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83 mutational signatures and 41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 xml:space="preserve">89 mutational signatures. A signature was considered novel if it was not </w:t>
      </w:r>
      <w:proofErr w:type="gramStart"/>
      <w:r w:rsidRPr="008D60CC">
        <w:rPr>
          <w:rFonts w:ascii="Times New Roman" w:hAnsi="Times New Roman" w:cs="Times New Roman"/>
          <w:sz w:val="24"/>
          <w:szCs w:val="24"/>
        </w:rPr>
        <w:t>similar to</w:t>
      </w:r>
      <w:proofErr w:type="gramEnd"/>
      <w:r w:rsidRPr="008D60CC">
        <w:rPr>
          <w:rFonts w:ascii="Times New Roman" w:hAnsi="Times New Roman" w:cs="Times New Roman"/>
          <w:sz w:val="24"/>
          <w:szCs w:val="24"/>
        </w:rPr>
        <w:t xml:space="preserve"> any known </w:t>
      </w:r>
      <w:r w:rsidR="003A4A88">
        <w:rPr>
          <w:rFonts w:ascii="Times New Roman" w:hAnsi="Times New Roman" w:cs="Times New Roman" w:hint="eastAsia"/>
          <w:sz w:val="24"/>
          <w:szCs w:val="24"/>
        </w:rPr>
        <w:t>Indel</w:t>
      </w:r>
      <w:r w:rsidRPr="008D60CC">
        <w:rPr>
          <w:rFonts w:ascii="Times New Roman" w:hAnsi="Times New Roman" w:cs="Times New Roman"/>
          <w:sz w:val="24"/>
          <w:szCs w:val="24"/>
        </w:rPr>
        <w:t xml:space="preserve"> signature or could not be reconstructed from them</w:t>
      </w:r>
      <w:r w:rsidR="00E5449E">
        <w:rPr>
          <w:rFonts w:ascii="Times New Roman" w:hAnsi="Times New Roman" w:cs="Times New Roman" w:hint="eastAsia"/>
          <w:sz w:val="24"/>
          <w:szCs w:val="24"/>
        </w:rPr>
        <w:t xml:space="preserve"> (more details in Methods and Results)</w:t>
      </w:r>
      <w:r w:rsidRPr="008D60CC">
        <w:rPr>
          <w:rFonts w:ascii="Times New Roman" w:hAnsi="Times New Roman" w:cs="Times New Roman"/>
          <w:sz w:val="24"/>
          <w:szCs w:val="24"/>
        </w:rPr>
        <w:t xml:space="preserve">. To systematically compare the two signature catalogs, we developed and applied a new pipeline to match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83 </w:t>
      </w:r>
      <w:r w:rsidRPr="008D60CC">
        <w:rPr>
          <w:rFonts w:ascii="Times New Roman" w:hAnsi="Times New Roman" w:cs="Times New Roman"/>
          <w:sz w:val="24"/>
          <w:szCs w:val="24"/>
        </w:rPr>
        <w:t xml:space="preserve">and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89 </w:t>
      </w:r>
      <w:r w:rsidRPr="008D60CC">
        <w:rPr>
          <w:rFonts w:ascii="Times New Roman" w:hAnsi="Times New Roman" w:cs="Times New Roman"/>
          <w:sz w:val="24"/>
          <w:szCs w:val="24"/>
        </w:rPr>
        <w:t>signatures based on tumor samples with high signature proportions</w:t>
      </w:r>
      <w:r w:rsidR="00E5449E">
        <w:rPr>
          <w:rFonts w:ascii="Times New Roman" w:hAnsi="Times New Roman" w:cs="Times New Roman" w:hint="eastAsia"/>
          <w:sz w:val="24"/>
          <w:szCs w:val="24"/>
        </w:rPr>
        <w:t xml:space="preserve"> and cosine similarities</w:t>
      </w:r>
      <w:r w:rsidRPr="008D60CC">
        <w:rPr>
          <w:rFonts w:ascii="Times New Roman" w:hAnsi="Times New Roman" w:cs="Times New Roman"/>
          <w:sz w:val="24"/>
          <w:szCs w:val="24"/>
        </w:rPr>
        <w:t xml:space="preserve">. We further profiled the replication timing, </w:t>
      </w:r>
      <w:r w:rsidR="00477E63">
        <w:rPr>
          <w:rFonts w:ascii="Times New Roman" w:hAnsi="Times New Roman" w:cs="Times New Roman"/>
          <w:sz w:val="24"/>
          <w:szCs w:val="24"/>
        </w:rPr>
        <w:t>asymmetry</w:t>
      </w:r>
      <w:r w:rsidR="00477E63">
        <w:rPr>
          <w:rFonts w:ascii="Times New Roman" w:hAnsi="Times New Roman" w:cs="Times New Roman" w:hint="eastAsia"/>
          <w:sz w:val="24"/>
          <w:szCs w:val="24"/>
        </w:rPr>
        <w:t xml:space="preserve"> between genic and intergenic regions</w:t>
      </w:r>
      <w:r w:rsidR="00E10CB1">
        <w:rPr>
          <w:rFonts w:ascii="Times New Roman" w:hAnsi="Times New Roman" w:cs="Times New Roman" w:hint="eastAsia"/>
          <w:sz w:val="24"/>
          <w:szCs w:val="24"/>
        </w:rPr>
        <w:t xml:space="preserve"> and </w:t>
      </w:r>
      <w:r w:rsidR="00E10CB1">
        <w:rPr>
          <w:rFonts w:ascii="Times New Roman" w:hAnsi="Times New Roman" w:cs="Times New Roman"/>
          <w:sz w:val="24"/>
          <w:szCs w:val="24"/>
        </w:rPr>
        <w:t>asymmetry</w:t>
      </w:r>
      <w:r w:rsidR="00E10CB1">
        <w:rPr>
          <w:rFonts w:ascii="Times New Roman" w:hAnsi="Times New Roman" w:cs="Times New Roman" w:hint="eastAsia"/>
          <w:sz w:val="24"/>
          <w:szCs w:val="24"/>
        </w:rPr>
        <w:t xml:space="preserve"> between leading and lagging </w:t>
      </w:r>
      <w:r w:rsidRPr="008D60CC">
        <w:rPr>
          <w:rFonts w:ascii="Times New Roman" w:hAnsi="Times New Roman" w:cs="Times New Roman"/>
          <w:sz w:val="24"/>
          <w:szCs w:val="24"/>
        </w:rPr>
        <w:t xml:space="preserve">replication strand of each signature, providing insights into their underlying mutational processes. </w:t>
      </w:r>
      <w:r w:rsidR="00EB4AAF" w:rsidRPr="00EB4AAF">
        <w:rPr>
          <w:rFonts w:ascii="Times New Roman" w:hAnsi="Times New Roman" w:cs="Times New Roman"/>
          <w:sz w:val="24"/>
          <w:szCs w:val="24"/>
        </w:rPr>
        <w:t>Experimental validation</w:t>
      </w:r>
      <w:r w:rsidR="00573DD4">
        <w:rPr>
          <w:rFonts w:ascii="Times New Roman" w:hAnsi="Times New Roman" w:cs="Times New Roman"/>
          <w:sz w:val="24"/>
          <w:szCs w:val="24"/>
        </w:rPr>
        <w:t xml:space="preserve"> in a cells with deficient </w:t>
      </w:r>
      <w:r w:rsidR="00EB4AAF" w:rsidRPr="00EB4AAF">
        <w:rPr>
          <w:rFonts w:ascii="Times New Roman" w:hAnsi="Times New Roman" w:cs="Times New Roman"/>
          <w:sz w:val="24"/>
          <w:szCs w:val="24"/>
        </w:rPr>
        <w:t xml:space="preserve"> </w:t>
      </w:r>
      <w:r w:rsidR="00573DD4" w:rsidRPr="00573DD4">
        <w:rPr>
          <w:rFonts w:ascii="Times New Roman" w:hAnsi="Times New Roman" w:cs="Times New Roman"/>
          <w:sz w:val="24"/>
          <w:szCs w:val="24"/>
        </w:rPr>
        <w:lastRenderedPageBreak/>
        <w:t xml:space="preserve">ribonucleotide excision repair </w:t>
      </w:r>
      <w:r w:rsidR="00573DD4">
        <w:rPr>
          <w:rFonts w:ascii="Times New Roman" w:hAnsi="Times New Roman" w:cs="Times New Roman"/>
          <w:sz w:val="24"/>
          <w:szCs w:val="24"/>
        </w:rPr>
        <w:t>showed that transcription-associated mutagenesis by topoisomerase 1 at sites of ribonucleotides incorporated in genomic DNA</w:t>
      </w:r>
      <w:r w:rsidR="00573DD4" w:rsidRPr="00EB4AAF">
        <w:rPr>
          <w:rFonts w:ascii="Times New Roman" w:hAnsi="Times New Roman" w:cs="Times New Roman"/>
          <w:sz w:val="24"/>
          <w:szCs w:val="24"/>
        </w:rPr>
        <w:t xml:space="preserve"> </w:t>
      </w:r>
      <w:r w:rsidR="00573DD4">
        <w:rPr>
          <w:rFonts w:ascii="Times New Roman" w:hAnsi="Times New Roman" w:cs="Times New Roman"/>
          <w:sz w:val="24"/>
          <w:szCs w:val="24"/>
        </w:rPr>
        <w:t>generates previously unreported</w:t>
      </w:r>
      <w:r w:rsidR="00EB4AAF" w:rsidRPr="00EB4AAF">
        <w:rPr>
          <w:rFonts w:ascii="Times New Roman" w:hAnsi="Times New Roman" w:cs="Times New Roman"/>
          <w:sz w:val="24"/>
          <w:szCs w:val="24"/>
        </w:rPr>
        <w:t xml:space="preserve"> </w:t>
      </w:r>
      <w:r w:rsidR="00573DD4">
        <w:rPr>
          <w:rFonts w:ascii="Times New Roman" w:hAnsi="Times New Roman" w:cs="Times New Roman"/>
          <w:sz w:val="24"/>
          <w:szCs w:val="24"/>
        </w:rPr>
        <w:t>i</w:t>
      </w:r>
      <w:r w:rsidR="00E5449E">
        <w:rPr>
          <w:rFonts w:ascii="Times New Roman" w:hAnsi="Times New Roman" w:cs="Times New Roman" w:hint="eastAsia"/>
          <w:sz w:val="24"/>
          <w:szCs w:val="24"/>
        </w:rPr>
        <w:t>ndel</w:t>
      </w:r>
      <w:r w:rsidR="00EB4AAF" w:rsidRPr="00EB4AAF">
        <w:rPr>
          <w:rFonts w:ascii="Times New Roman" w:hAnsi="Times New Roman" w:cs="Times New Roman"/>
          <w:sz w:val="24"/>
          <w:szCs w:val="24"/>
        </w:rPr>
        <w:t xml:space="preserve"> signature</w:t>
      </w:r>
      <w:r w:rsidR="00573DD4">
        <w:rPr>
          <w:rFonts w:ascii="Times New Roman" w:hAnsi="Times New Roman" w:cs="Times New Roman"/>
          <w:sz w:val="24"/>
          <w:szCs w:val="24"/>
        </w:rPr>
        <w:t>s</w:t>
      </w:r>
      <w:r w:rsidR="00EB4AAF" w:rsidRPr="00EB4AAF">
        <w:rPr>
          <w:rFonts w:ascii="Times New Roman" w:hAnsi="Times New Roman" w:cs="Times New Roman"/>
          <w:sz w:val="24"/>
          <w:szCs w:val="24"/>
        </w:rPr>
        <w:t xml:space="preserve"> </w:t>
      </w:r>
      <w:r w:rsidR="00573DD4">
        <w:rPr>
          <w:rFonts w:ascii="Times New Roman" w:hAnsi="Times New Roman" w:cs="Times New Roman"/>
          <w:sz w:val="24"/>
          <w:szCs w:val="24"/>
        </w:rPr>
        <w:t xml:space="preserve">that we </w:t>
      </w:r>
      <w:r w:rsidR="00EB4AAF" w:rsidRPr="00EB4AAF">
        <w:rPr>
          <w:rFonts w:ascii="Times New Roman" w:hAnsi="Times New Roman" w:cs="Times New Roman"/>
          <w:sz w:val="24"/>
          <w:szCs w:val="24"/>
        </w:rPr>
        <w:t xml:space="preserve">identified </w:t>
      </w:r>
      <w:r w:rsidR="00573DD4">
        <w:rPr>
          <w:rFonts w:ascii="Times New Roman" w:hAnsi="Times New Roman" w:cs="Times New Roman"/>
          <w:sz w:val="24"/>
          <w:szCs w:val="24"/>
        </w:rPr>
        <w:t>independently in both indel classification systems</w:t>
      </w:r>
      <w:r w:rsidR="00573DD4" w:rsidRPr="00EB4AAF">
        <w:rPr>
          <w:rFonts w:ascii="Times New Roman" w:hAnsi="Times New Roman" w:cs="Times New Roman"/>
          <w:sz w:val="24"/>
          <w:szCs w:val="24"/>
        </w:rPr>
        <w:t xml:space="preserve"> </w:t>
      </w:r>
      <w:r w:rsidR="008201EF">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{"citationID":"MFFBVSS7","properties":{"formattedCitation":"(Cho et al. 2013; Takahashi et al. 2011; Lippert et al. 2011)","plainCitation":"(Cho et al. 2013; Takahashi et al. 2011; Lippert et al. 2011)","noteIndex":0},"citationItems":[{"id":923,"uris":["http://zotero.org/users/14858941/items/KPLSC8FP"],"itemData":{"id":923,"type":"article-journal","abstract":"Topoisomerase 1 (Top1) resolves transcription-associated supercoils by generating transient singlestrand breaks in DNA. Top1 activity in yeast is a major source of transcription-associated mutagenesis, generating a distinctive mutation signature characterized by deletions in short, tandem repeats. A similar signature is associated with the persistence of ribonucleoside monophosphates (rNMPs) in DNA, and it also depends on Top1 activity. There is only partial overlap, however, between Top1-dependent deletion hotspots identiﬁed in highly transcribed DNA and those associated with rNMPs, suggesting the existence of both rNMP-dependent and rNMP-independent events. Here, we present genetic studies conﬁrming that there are two distinct types of hotspots. Data suggest a novel model in which rNMP-dependent hotspots are generated by sequential Top1 reactions and are consistent with rNMP-independent hotspots reﬂecting processing of a trapped Top1 cleavage complex.","container-title":"DNA Repair","DOI":"10.1016/j.dnarep.2012.12.004","ISSN":"1568-7864","issue":"3","language":"en","license":"https://www.elsevier.com/tdm/userlicense/1.0/","note":"publisher: Elsevier BV","page":"205-211","source":"Crossref","title":"Two distinct mechanisms of Topoisomerase 1-dependent mutagenesis in yeast","volume":"12","author":[{"family":"Cho","given":"Jang-Eun"},{"family":"Kim","given":"Nayun"},{"family":"Li","given":"Yue C."},{"family":"Jinks-Robertson","given":"Sue"}],"issued":{"date-parts":[["2013",3]]}}},{"id":924,"uris":["http://zotero.org/users/14858941/items/GHSS5QE7"],"itemData":{"id":924,"type":"article-journal","abstract":"High transcription is associated with genetic instability, notably increased spontaneous mutation rates, which is a phenomenon termed Transcription-Associated-Mutagenesis (TAM). In this study, we investigated TAM using the chromosomal            CAN1            gene under the transcriptional control of two strong and inducible promoters (            pGAL1            and            pTET            ) in            Saccharomyces cerevisiae            . Both            pTET            - and            pGAL1            -driven high transcription at the            CAN1            gene result in enhanced spontaneous mutation rates. Comparison of both promoters reveals differences in the type of mutagenesis, except for short (−2 and −3 nt) deletions, which depend only on the le</w:instrText>
      </w:r>
      <w:r w:rsidR="008201EF">
        <w:rPr>
          <w:rFonts w:ascii="Times New Roman" w:hAnsi="Times New Roman" w:cs="Times New Roman" w:hint="eastAsia"/>
          <w:sz w:val="24"/>
          <w:szCs w:val="24"/>
        </w:rPr>
        <w:instrText>vel of transcription. This mutation type, characteristic of TAM, is sequence dependent, occurring prefentially at di- and trinucleotides repeats, notably at two mutational hotspots encompassing the same 5</w:instrText>
      </w:r>
      <w:r w:rsidR="008201EF">
        <w:rPr>
          <w:rFonts w:ascii="Times New Roman" w:hAnsi="Times New Roman" w:cs="Times New Roman" w:hint="eastAsia"/>
          <w:sz w:val="24"/>
          <w:szCs w:val="24"/>
        </w:rPr>
        <w:instrText>′</w:instrText>
      </w:r>
      <w:r w:rsidR="008201EF">
        <w:rPr>
          <w:rFonts w:ascii="Times New Roman" w:hAnsi="Times New Roman" w:cs="Times New Roman" w:hint="eastAsia"/>
          <w:sz w:val="24"/>
          <w:szCs w:val="24"/>
        </w:rPr>
        <w:instrText>-ACATAT-3</w:instrText>
      </w:r>
      <w:r w:rsidR="008201EF">
        <w:rPr>
          <w:rFonts w:ascii="Times New Roman" w:hAnsi="Times New Roman" w:cs="Times New Roman" w:hint="eastAsia"/>
          <w:sz w:val="24"/>
          <w:szCs w:val="24"/>
        </w:rPr>
        <w:instrText>′</w:instrText>
      </w:r>
      <w:r w:rsidR="008201EF">
        <w:rPr>
          <w:rFonts w:ascii="Times New Roman" w:hAnsi="Times New Roman" w:cs="Times New Roman" w:hint="eastAsia"/>
          <w:sz w:val="24"/>
          <w:szCs w:val="24"/>
        </w:rPr>
        <w:instrText xml:space="preserve"> sequence. To explore the mechanisms und</w:instrText>
      </w:r>
      <w:r w:rsidR="008201EF">
        <w:rPr>
          <w:rFonts w:ascii="Times New Roman" w:hAnsi="Times New Roman" w:cs="Times New Roman"/>
          <w:sz w:val="24"/>
          <w:szCs w:val="24"/>
        </w:rPr>
        <w:instrText>erlying the formation of short deletions in the course of TAM, we have determined Can            R            mutation spectra in yeast mutants affected in DNA metabolism. We identified topoisomerase 1-deficient strains (            top1            Δ) that specifically abolish the formation of short deletions under high transcription. The rate of the formation of (−2/−3nt) deletions is also reduced in the absence of            RAD1            and            MUS81            genes, involved in the repair of Top1p–DNA covalent complex. Furthermore ChIP analysis reveals an enrichment of trapped Top1p in the            CAN1            ORF under high transcription. We propose a model, in which the repair of trapped Top1p–DNA complexes provokes the formation of short deletion in            S. cerevisiae            . This study reveals unavoidable conflicts between Top1p and the transcriptional machinery and their potential impact on genome stability.","container-title":"Proceedings of the National Academy of Sciences","DOI":"10.1073/pnas.1012582108","ISSN":"0027-8424, 1091-6490","issue":"2","journalAbbreviation":"Proc. Natl. Acad. Sci. U.S.A.","language":"en","note":"publisher: Proceedings of the National Academy of Sciences","page":"692-697","source":"Crossref","title":"Topoisomerase 1 provokes the formation of short deletions in repeated sequences upon high transcription in            &lt;i&gt;Saccharomyces cerevisiae&lt;/i&gt;","volume":"108","author":[{"family":"Takahashi","given":"Diane T."},{"family":"Burguiere-Slezak","given":"Guenaelle"},{"family":"Van Der Kemp","given":"Patricia Auffret"},{"family":"Boiteux","given":"Serge"}],"issued":{"date-parts":[["2011",1,11]]}}},{"id":922,"uris":["http://zotero.org/users/14858941/items/LUMLXEKM"],"itemData":{"id":922,"type":"article-journal","abstract":"High levels of transcription in            Saccharomyces cerevisiae            are associated with increased genetic instability, which has been linked to DNA damage. Here, we describe a            pGAL-CAN1            forward</w:instrText>
      </w:r>
      <w:r w:rsidR="008201EF">
        <w:rPr>
          <w:rFonts w:ascii="Times New Roman" w:hAnsi="Times New Roman" w:cs="Times New Roman" w:hint="eastAsia"/>
          <w:sz w:val="24"/>
          <w:szCs w:val="24"/>
        </w:rPr>
        <w:instrText xml:space="preserve"> mutation assay for studying transcription-associated mutagenesis (TAM) in yeast. In a wild-type background with no alterations in DNA repair capacity, </w:instrText>
      </w:r>
      <w:r w:rsidR="008201EF">
        <w:rPr>
          <w:rFonts w:ascii="Times New Roman" w:hAnsi="Times New Roman" w:cs="Times New Roman" w:hint="eastAsia"/>
          <w:sz w:val="24"/>
          <w:szCs w:val="24"/>
        </w:rPr>
        <w:instrText>≈</w:instrText>
      </w:r>
      <w:r w:rsidR="008201EF">
        <w:rPr>
          <w:rFonts w:ascii="Times New Roman" w:hAnsi="Times New Roman" w:cs="Times New Roman" w:hint="eastAsia"/>
          <w:sz w:val="24"/>
          <w:szCs w:val="24"/>
        </w:rPr>
        <w:instrText>50% of forward mutations that arise in the            CAN1            gene under high-transcription co</w:instrText>
      </w:r>
      <w:r w:rsidR="008201EF">
        <w:rPr>
          <w:rFonts w:ascii="Times New Roman" w:hAnsi="Times New Roman" w:cs="Times New Roman"/>
          <w:sz w:val="24"/>
          <w:szCs w:val="24"/>
        </w:rPr>
        <w:instrText xml:space="preserve">nditions are deletions of 2–5 bp. Furthermore, the deletions characteristic of TAM localize to discrete hotspots that coincide with 2–4 copies of a tandem repeat. Although the signature deletions of TAM are not affected by the loss of error-free or error-prone lesion bypass pathways, they are completely eliminated by deletion of the            TOP1            gene, which encodes the yeast type IB topoisomerase. Hotspots can be transposed into the context of a frameshift reversion assay, which is sensitive enough to detect Top1-dependent deletions even in the absence of high transcription. We suggest that the accumulation of Top1 cleavage complexes is related to the level of transcription and that their removal leads to the signature deletions. Given the high degree of conservation between DNA metabolic processes, the links established here among transcription, Top1, and mutagenesis are likely to extend beyond the yeast system.","container-title":"Proceedings of the National Academy of Sciences","DOI":"10.1073/pnas.1012363108","ISSN":"0027-8424, 1091-6490","issue":"2","journalAbbreviation":"Proc. Natl. Acad. Sci. U.S.A.","language":"en","note":"publisher: Proceedings of the National Academy of Sciences","page":"698-703","source":"Crossref","title":"Role for topoisomerase 1 in transcription-associated mutagenesis in yeast","volume":"108","author":[{"family":"Lippert","given":"Malcolm J."},{"family":"Kim","given":"Nayun"},{"family":"Cho","given":"Jang-Eun"},{"family":"Larson","given":"Ryan P."},{"family":"Schoenly","given":"Nathan E."},{"family":"O'Shea","given":"Shannon H."},{"family":"Jinks-Robertson","given":"Sue"}],"issued":{"date-parts":[["2011",1,11]]}}}],"schema":"https://github.com/citation-style-language/schema/raw/master/csl-citation.json"} </w:instrText>
      </w:r>
      <w:r w:rsidR="008201EF">
        <w:rPr>
          <w:rFonts w:ascii="Times New Roman" w:hAnsi="Times New Roman" w:cs="Times New Roman"/>
          <w:sz w:val="24"/>
          <w:szCs w:val="24"/>
        </w:rPr>
        <w:fldChar w:fldCharType="separate"/>
      </w:r>
      <w:r w:rsidR="008201EF" w:rsidRPr="008201EF">
        <w:rPr>
          <w:rFonts w:ascii="Times New Roman" w:hAnsi="Times New Roman" w:cs="Times New Roman"/>
          <w:sz w:val="24"/>
        </w:rPr>
        <w:t>(Cho et al. 2013; Takahashi et al. 2011; Lippert et al. 2011)</w:t>
      </w:r>
      <w:r w:rsidR="008201EF">
        <w:rPr>
          <w:rFonts w:ascii="Times New Roman" w:hAnsi="Times New Roman" w:cs="Times New Roman"/>
          <w:sz w:val="24"/>
          <w:szCs w:val="24"/>
        </w:rPr>
        <w:fldChar w:fldCharType="end"/>
      </w:r>
      <w:r w:rsidR="00EB4AAF" w:rsidRPr="00EB4AAF">
        <w:rPr>
          <w:rFonts w:ascii="Times New Roman" w:hAnsi="Times New Roman" w:cs="Times New Roman"/>
          <w:sz w:val="24"/>
          <w:szCs w:val="24"/>
        </w:rPr>
        <w:t xml:space="preserve"> Additionally, four novel signatures from both </w:t>
      </w:r>
      <w:r w:rsidR="00573DD4">
        <w:rPr>
          <w:rFonts w:ascii="Times New Roman" w:hAnsi="Times New Roman" w:cs="Times New Roman"/>
          <w:sz w:val="24"/>
          <w:szCs w:val="24"/>
        </w:rPr>
        <w:t>indel</w:t>
      </w:r>
      <w:r w:rsidR="00EB4AAF" w:rsidRPr="00EB4AAF">
        <w:rPr>
          <w:rFonts w:ascii="Times New Roman" w:hAnsi="Times New Roman" w:cs="Times New Roman"/>
          <w:sz w:val="24"/>
          <w:szCs w:val="24"/>
        </w:rPr>
        <w:t xml:space="preserve"> </w:t>
      </w:r>
      <w:r w:rsidR="00AF31C2">
        <w:rPr>
          <w:rFonts w:ascii="Times New Roman" w:hAnsi="Times New Roman" w:cs="Times New Roman"/>
          <w:sz w:val="24"/>
          <w:szCs w:val="24"/>
        </w:rPr>
        <w:t>classifications</w:t>
      </w:r>
      <w:r w:rsidR="00573DD4">
        <w:rPr>
          <w:rFonts w:ascii="Times New Roman" w:hAnsi="Times New Roman" w:cs="Times New Roman"/>
          <w:sz w:val="24"/>
          <w:szCs w:val="24"/>
        </w:rPr>
        <w:t xml:space="preserve"> systems</w:t>
      </w:r>
      <w:r w:rsidR="00AF31C2">
        <w:rPr>
          <w:rFonts w:ascii="Times New Roman" w:hAnsi="Times New Roman" w:cs="Times New Roman"/>
          <w:sz w:val="24"/>
          <w:szCs w:val="24"/>
        </w:rPr>
        <w:t xml:space="preserve"> </w:t>
      </w:r>
      <w:r w:rsidR="00573DD4">
        <w:rPr>
          <w:rFonts w:ascii="Times New Roman" w:hAnsi="Times New Roman" w:cs="Times New Roman"/>
          <w:sz w:val="24"/>
          <w:szCs w:val="24"/>
        </w:rPr>
        <w:t>occurred</w:t>
      </w:r>
      <w:r w:rsidR="00EB4AAF" w:rsidRPr="00EB4AAF">
        <w:rPr>
          <w:rFonts w:ascii="Times New Roman" w:hAnsi="Times New Roman" w:cs="Times New Roman"/>
          <w:sz w:val="24"/>
          <w:szCs w:val="24"/>
        </w:rPr>
        <w:t xml:space="preserve"> predominantly in the HMF dataset, due to its larger representation of tumors with microsatellite instability (MSI). Together, our analyses provide an expanded and detailed landscape of both </w:t>
      </w:r>
      <w:r w:rsidR="00164CA7" w:rsidRPr="008D60CC">
        <w:rPr>
          <w:rFonts w:ascii="Times New Roman" w:hAnsi="Times New Roman" w:cs="Times New Roman"/>
          <w:sz w:val="24"/>
          <w:szCs w:val="24"/>
        </w:rPr>
        <w:t>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83 and 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89</w:t>
      </w:r>
      <w:r w:rsidR="00EB4AAF" w:rsidRPr="00EB4AAF">
        <w:rPr>
          <w:rFonts w:ascii="Times New Roman" w:hAnsi="Times New Roman" w:cs="Times New Roman"/>
          <w:sz w:val="24"/>
          <w:szCs w:val="24"/>
        </w:rPr>
        <w:t xml:space="preserve"> mutational signatures, comprehensively contributions to key cancer genes, as well as their replication timing, replication strand bias, and genic versus intergenic distributions.</w:t>
      </w:r>
    </w:p>
    <w:p w14:paraId="7D57C4E3" w14:textId="2681F617" w:rsidR="001C3296" w:rsidRPr="008A1C58" w:rsidRDefault="00D73261"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01784A8F" w14:textId="5CE31568" w:rsidR="00637985"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w:t>
      </w:r>
      <w:r w:rsidR="00637985">
        <w:rPr>
          <w:rFonts w:ascii="Times New Roman" w:hAnsi="Times New Roman" w:cs="Times New Roman"/>
          <w:sz w:val="24"/>
          <w:szCs w:val="24"/>
        </w:rPr>
        <w:t>lthough</w:t>
      </w:r>
      <w:r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on hierarchical Dirichlet process may offer 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In particular, the R package mSigHdp (mutational signatures from hierarchical Dirichlet processes)</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 xml:space="preserve">had better benchmarking results on mutational signature discovery in synthetic </w:t>
      </w:r>
      <w:r w:rsidR="008201EF">
        <w:rPr>
          <w:rFonts w:ascii="Times New Roman" w:hAnsi="Times New Roman" w:cs="Times New Roman" w:hint="eastAsia"/>
          <w:sz w:val="24"/>
          <w:szCs w:val="24"/>
        </w:rPr>
        <w:t>Indel</w:t>
      </w:r>
      <w:r w:rsidR="00637985">
        <w:rPr>
          <w:rFonts w:ascii="Times New Roman" w:hAnsi="Times New Roman" w:cs="Times New Roman"/>
          <w:sz w:val="24"/>
          <w:szCs w:val="24"/>
        </w:rPr>
        <w:t xml:space="preserve"> (and SBS) data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In addition, mSigHdp’s model</w:t>
      </w:r>
      <w:r w:rsidR="00AA5B5D">
        <w:rPr>
          <w:rFonts w:ascii="Times New Roman" w:hAnsi="Times New Roman" w:cs="Times New Roman"/>
          <w:sz w:val="24"/>
          <w:szCs w:val="24"/>
        </w:rPr>
        <w:t xml:space="preserve"> directly</w:t>
      </w:r>
      <w:r w:rsidR="00637985">
        <w:rPr>
          <w:rFonts w:ascii="Times New Roman" w:hAnsi="Times New Roman" w:cs="Times New Roman"/>
          <w:sz w:val="24"/>
          <w:szCs w:val="24"/>
        </w:rPr>
        <w:t xml:space="preserve"> infers a posterior distribution of the number of signatures</w:t>
      </w:r>
      <w:r w:rsidR="0063062F">
        <w:rPr>
          <w:rFonts w:ascii="Times New Roman" w:hAnsi="Times New Roman" w:cs="Times New Roman"/>
          <w:sz w:val="24"/>
          <w:szCs w:val="24"/>
        </w:rPr>
        <w:t xml:space="preserve"> present in a data set</w:t>
      </w:r>
      <w:r w:rsidR="00637985">
        <w:rPr>
          <w:rFonts w:ascii="Times New Roman" w:hAnsi="Times New Roman" w:cs="Times New Roman"/>
          <w:sz w:val="24"/>
          <w:szCs w:val="24"/>
        </w:rPr>
        <w:t xml:space="preserve">, </w:t>
      </w:r>
      <w:r w:rsidR="0063062F">
        <w:rPr>
          <w:rFonts w:ascii="Times New Roman" w:hAnsi="Times New Roman" w:cs="Times New Roman"/>
          <w:sz w:val="24"/>
          <w:szCs w:val="24"/>
        </w:rPr>
        <w:t>while</w:t>
      </w:r>
      <w:r w:rsidR="00AA5B5D">
        <w:rPr>
          <w:rFonts w:ascii="Times New Roman" w:hAnsi="Times New Roman" w:cs="Times New Roman"/>
          <w:sz w:val="24"/>
          <w:szCs w:val="24"/>
        </w:rPr>
        <w:t xml:space="preserve"> by contrast,</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NMF based approaches sometimes struggle with</w:t>
      </w:r>
      <w:r w:rsidR="0063062F">
        <w:rPr>
          <w:rFonts w:ascii="Times New Roman" w:hAnsi="Times New Roman" w:cs="Times New Roman"/>
          <w:sz w:val="24"/>
          <w:szCs w:val="24"/>
        </w:rPr>
        <w:t xml:space="preserve"> determining th</w:t>
      </w:r>
      <w:r w:rsidR="00AA5B5D">
        <w:rPr>
          <w:rFonts w:ascii="Times New Roman" w:hAnsi="Times New Roman" w:cs="Times New Roman"/>
          <w:sz w:val="24"/>
          <w:szCs w:val="24"/>
        </w:rPr>
        <w:t>e number of signatures present</w:t>
      </w:r>
      <w:r w:rsidR="008C423C">
        <w:rPr>
          <w:rFonts w:ascii="Times New Roman" w:hAnsi="Times New Roman" w:cs="Times New Roman" w:hint="eastAsia"/>
          <w:sz w:val="24"/>
          <w:szCs w:val="24"/>
        </w:rPr>
        <w:t xml:space="preserve"> (more details in Discussion)</w:t>
      </w:r>
      <w:r w:rsidR="00637985">
        <w:rPr>
          <w:rFonts w:ascii="Times New Roman" w:hAnsi="Times New Roman" w:cs="Times New Roman"/>
          <w:sz w:val="24"/>
          <w:szCs w:val="24"/>
        </w:rPr>
        <w:t>.</w:t>
      </w:r>
    </w:p>
    <w:p w14:paraId="011A7FF4" w14:textId="7228041C" w:rsidR="00BF36B6" w:rsidRPr="00BF36B6" w:rsidRDefault="00BF36B6" w:rsidP="00BF36B6">
      <w:p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In this study, we applied mSigHdp to identify mutational signatures from whole-genome somatic mutations across 7,013 tumors, including 2,780 from the PCAWG consortium and 4,233 from the Hartwig Medical Foundation collection (The ICGC/TCGA Pan-Cancer Analysis of Whole </w:t>
      </w:r>
      <w:r w:rsidRPr="00BF36B6">
        <w:rPr>
          <w:rFonts w:ascii="Times New Roman" w:hAnsi="Times New Roman" w:cs="Times New Roman"/>
          <w:sz w:val="24"/>
          <w:szCs w:val="24"/>
        </w:rPr>
        <w:lastRenderedPageBreak/>
        <w:t xml:space="preserve">Genomes Consortium et al., 2020; Priestley et al., 2019). </w:t>
      </w:r>
      <w:r w:rsidR="00FF03FC" w:rsidRPr="00FF03FC">
        <w:rPr>
          <w:rFonts w:ascii="Times New Roman" w:hAnsi="Times New Roman" w:cs="Times New Roman"/>
          <w:sz w:val="24"/>
          <w:szCs w:val="24"/>
        </w:rPr>
        <w:t xml:space="preserve">Mutational catalogs were generated using both the established </w:t>
      </w:r>
      <w:r w:rsidR="00E65FD8">
        <w:rPr>
          <w:rFonts w:ascii="Times New Roman" w:hAnsi="Times New Roman" w:cs="Times New Roman"/>
          <w:sz w:val="24"/>
          <w:szCs w:val="24"/>
        </w:rPr>
        <w:t>Indel8</w:t>
      </w:r>
      <w:r w:rsidR="00FF03FC" w:rsidRPr="00FF03FC">
        <w:rPr>
          <w:rFonts w:ascii="Times New Roman" w:hAnsi="Times New Roman" w:cs="Times New Roman"/>
          <w:sz w:val="24"/>
          <w:szCs w:val="24"/>
        </w:rPr>
        <w:t xml:space="preserve">3 classification and the more recent </w:t>
      </w:r>
      <w:r w:rsidR="00E65FD8">
        <w:rPr>
          <w:rFonts w:ascii="Times New Roman" w:hAnsi="Times New Roman" w:cs="Times New Roman"/>
          <w:sz w:val="24"/>
          <w:szCs w:val="24"/>
        </w:rPr>
        <w:t>Indel8</w:t>
      </w:r>
      <w:r w:rsidR="00FF03FC" w:rsidRPr="00FF03FC">
        <w:rPr>
          <w:rFonts w:ascii="Times New Roman" w:hAnsi="Times New Roman" w:cs="Times New Roman"/>
          <w:sz w:val="24"/>
          <w:szCs w:val="24"/>
        </w:rPr>
        <w:t xml:space="preserve">9 taxonomy. </w:t>
      </w:r>
      <w:commentRangeStart w:id="111"/>
      <w:r w:rsidR="00FF03FC" w:rsidRPr="00FF03FC">
        <w:rPr>
          <w:rFonts w:ascii="Times New Roman" w:hAnsi="Times New Roman" w:cs="Times New Roman"/>
          <w:sz w:val="24"/>
          <w:szCs w:val="24"/>
        </w:rPr>
        <w:t xml:space="preserve">Notably, we modified one category from Koh et al.’s original classification, expanding the 1 bp C deletion from </w:t>
      </w:r>
      <w:proofErr w:type="gramStart"/>
      <w:r w:rsidR="00FF03FC" w:rsidRPr="00FF03FC">
        <w:rPr>
          <w:rFonts w:ascii="Times New Roman" w:hAnsi="Times New Roman" w:cs="Times New Roman"/>
          <w:i/>
          <w:iCs/>
          <w:sz w:val="24"/>
          <w:szCs w:val="24"/>
        </w:rPr>
        <w:t>C(</w:t>
      </w:r>
      <w:proofErr w:type="gramEnd"/>
      <w:r w:rsidR="00FF03FC" w:rsidRPr="00FF03FC">
        <w:rPr>
          <w:rFonts w:ascii="Times New Roman" w:hAnsi="Times New Roman" w:cs="Times New Roman"/>
          <w:i/>
          <w:iCs/>
          <w:sz w:val="24"/>
          <w:szCs w:val="24"/>
        </w:rPr>
        <w:t>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9)</w:t>
      </w:r>
      <w:r w:rsidR="00FF03FC" w:rsidRPr="00FF03FC">
        <w:rPr>
          <w:rFonts w:ascii="Times New Roman" w:hAnsi="Times New Roman" w:cs="Times New Roman"/>
          <w:sz w:val="24"/>
          <w:szCs w:val="24"/>
        </w:rPr>
        <w:t xml:space="preserve"> to </w:t>
      </w:r>
      <w:proofErr w:type="gramStart"/>
      <w:r w:rsidR="00FF03FC" w:rsidRPr="00FF03FC">
        <w:rPr>
          <w:rFonts w:ascii="Times New Roman" w:hAnsi="Times New Roman" w:cs="Times New Roman"/>
          <w:i/>
          <w:iCs/>
          <w:sz w:val="24"/>
          <w:szCs w:val="24"/>
        </w:rPr>
        <w:t>C(</w:t>
      </w:r>
      <w:proofErr w:type="gramEnd"/>
      <w:r w:rsidR="00FF03FC" w:rsidRPr="00FF03FC">
        <w:rPr>
          <w:rFonts w:ascii="Times New Roman" w:hAnsi="Times New Roman" w:cs="Times New Roman"/>
          <w:i/>
          <w:iCs/>
          <w:sz w:val="24"/>
          <w:szCs w:val="24"/>
        </w:rPr>
        <w:t>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w:t>
      </w:r>
      <w:r w:rsidR="00FF03FC" w:rsidRPr="00FF03FC">
        <w:rPr>
          <w:rFonts w:ascii="Times New Roman" w:hAnsi="Times New Roman" w:cs="Times New Roman"/>
          <w:sz w:val="24"/>
          <w:szCs w:val="24"/>
        </w:rPr>
        <w:t xml:space="preserve">, as we observed 1 bp C deletions from </w:t>
      </w:r>
      <w:proofErr w:type="spellStart"/>
      <w:r w:rsidR="00FF03FC" w:rsidRPr="00FF03FC">
        <w:rPr>
          <w:rFonts w:ascii="Times New Roman" w:hAnsi="Times New Roman" w:cs="Times New Roman"/>
          <w:sz w:val="24"/>
          <w:szCs w:val="24"/>
        </w:rPr>
        <w:t>polyC</w:t>
      </w:r>
      <w:proofErr w:type="spellEnd"/>
      <w:r w:rsidR="00FF03FC" w:rsidRPr="00FF03FC">
        <w:rPr>
          <w:rFonts w:ascii="Times New Roman" w:hAnsi="Times New Roman" w:cs="Times New Roman"/>
          <w:sz w:val="24"/>
          <w:szCs w:val="24"/>
        </w:rPr>
        <w:t xml:space="preserve"> tracts as long as 10–15 bp in 853 samples within our dataset.</w:t>
      </w:r>
      <w:r w:rsidR="002D4A23">
        <w:rPr>
          <w:rFonts w:ascii="Times New Roman" w:hAnsi="Times New Roman" w:cs="Times New Roman" w:hint="eastAsia"/>
          <w:sz w:val="24"/>
          <w:szCs w:val="24"/>
        </w:rPr>
        <w:t xml:space="preserve"> </w:t>
      </w:r>
      <w:commentRangeEnd w:id="111"/>
      <w:r w:rsidR="00FC0DE7">
        <w:rPr>
          <w:rStyle w:val="CommentReference"/>
        </w:rPr>
        <w:commentReference w:id="111"/>
      </w:r>
      <w:r w:rsidRPr="00BF36B6">
        <w:rPr>
          <w:rFonts w:ascii="Times New Roman" w:hAnsi="Times New Roman" w:cs="Times New Roman"/>
          <w:sz w:val="24"/>
          <w:szCs w:val="24"/>
        </w:rPr>
        <w:t>Our de novo signature discovery followed a three-step approach:</w:t>
      </w:r>
    </w:p>
    <w:p w14:paraId="70AB7700" w14:textId="2BFE4165"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Extraction of ID signatures was performed in three ways: (a) across all tumors combined, (b) across tumors with high tumor mutation burdens (TMB; see Methods for details), and (c) separately within each tumor type to detect tumor-specific rare signatures (Figure S</w:t>
      </w:r>
      <w:r w:rsidR="008C423C">
        <w:rPr>
          <w:rFonts w:ascii="Times New Roman" w:hAnsi="Times New Roman" w:cs="Times New Roman" w:hint="eastAsia"/>
          <w:sz w:val="24"/>
          <w:szCs w:val="24"/>
        </w:rPr>
        <w:t>1</w:t>
      </w:r>
      <w:r w:rsidRPr="00BF36B6">
        <w:rPr>
          <w:rFonts w:ascii="Times New Roman" w:hAnsi="Times New Roman" w:cs="Times New Roman"/>
          <w:sz w:val="24"/>
          <w:szCs w:val="24"/>
        </w:rPr>
        <w:t>).</w:t>
      </w:r>
    </w:p>
    <w:p w14:paraId="7D012027" w14:textId="69F63407"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Highly similar signatures from all extractions were consolidated, and those </w:t>
      </w:r>
      <w:proofErr w:type="spellStart"/>
      <w:r w:rsidRPr="00BF36B6">
        <w:rPr>
          <w:rFonts w:ascii="Times New Roman" w:hAnsi="Times New Roman" w:cs="Times New Roman"/>
          <w:sz w:val="24"/>
          <w:szCs w:val="24"/>
        </w:rPr>
        <w:t>reconstructible</w:t>
      </w:r>
      <w:proofErr w:type="spellEnd"/>
      <w:r w:rsidRPr="00BF36B6">
        <w:rPr>
          <w:rFonts w:ascii="Times New Roman" w:hAnsi="Times New Roman" w:cs="Times New Roman"/>
          <w:sz w:val="24"/>
          <w:szCs w:val="24"/>
        </w:rPr>
        <w:t xml:space="preserve"> by other signatures were removed</w:t>
      </w:r>
      <w:r w:rsidR="00B6440F">
        <w:rPr>
          <w:rFonts w:ascii="Times New Roman" w:hAnsi="Times New Roman" w:cs="Times New Roman" w:hint="eastAsia"/>
          <w:sz w:val="24"/>
          <w:szCs w:val="24"/>
        </w:rPr>
        <w:t xml:space="preserve"> (Methods)</w:t>
      </w:r>
      <w:r w:rsidRPr="00BF36B6">
        <w:rPr>
          <w:rFonts w:ascii="Times New Roman" w:hAnsi="Times New Roman" w:cs="Times New Roman"/>
          <w:sz w:val="24"/>
          <w:szCs w:val="24"/>
        </w:rPr>
        <w:t>.</w:t>
      </w:r>
    </w:p>
    <w:p w14:paraId="2F3B65CA" w14:textId="001D0C79" w:rsid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The resulting mSigHdp </w:t>
      </w:r>
      <w:r w:rsidR="00E65FD8">
        <w:rPr>
          <w:rFonts w:ascii="Times New Roman" w:hAnsi="Times New Roman" w:cs="Times New Roman" w:hint="eastAsia"/>
          <w:sz w:val="24"/>
          <w:szCs w:val="24"/>
        </w:rPr>
        <w:t>Indel8</w:t>
      </w:r>
      <w:r w:rsidR="00330CA2">
        <w:rPr>
          <w:rFonts w:ascii="Times New Roman" w:hAnsi="Times New Roman" w:cs="Times New Roman" w:hint="eastAsia"/>
          <w:sz w:val="24"/>
          <w:szCs w:val="24"/>
        </w:rPr>
        <w:t xml:space="preserve">3 </w:t>
      </w:r>
      <w:r w:rsidRPr="00BF36B6">
        <w:rPr>
          <w:rFonts w:ascii="Times New Roman" w:hAnsi="Times New Roman" w:cs="Times New Roman"/>
          <w:sz w:val="24"/>
          <w:szCs w:val="24"/>
        </w:rPr>
        <w:t>signatures were compared to COSMIC v3.4 signatures and classified into three groups: (a) 18 signatures matching COSMIC v3.4 with cosine similarity &gt; 0.85 (designated "</w:t>
      </w:r>
      <w:proofErr w:type="spellStart"/>
      <w:r w:rsidRPr="00BF36B6">
        <w:rPr>
          <w:rFonts w:ascii="Times New Roman" w:hAnsi="Times New Roman" w:cs="Times New Roman"/>
          <w:sz w:val="24"/>
          <w:szCs w:val="24"/>
        </w:rPr>
        <w:t>C_IDx</w:t>
      </w:r>
      <w:proofErr w:type="spellEnd"/>
      <w:r w:rsidRPr="00BF36B6">
        <w:rPr>
          <w:rFonts w:ascii="Times New Roman" w:hAnsi="Times New Roman" w:cs="Times New Roman"/>
          <w:sz w:val="24"/>
          <w:szCs w:val="24"/>
        </w:rPr>
        <w:t xml:space="preserve">," where x corresponds to the COSMIC ID; see Figure 2B and Figure S1), (b) signatures </w:t>
      </w:r>
      <w:proofErr w:type="spellStart"/>
      <w:r w:rsidRPr="00BF36B6">
        <w:rPr>
          <w:rFonts w:ascii="Times New Roman" w:hAnsi="Times New Roman" w:cs="Times New Roman"/>
          <w:sz w:val="24"/>
          <w:szCs w:val="24"/>
        </w:rPr>
        <w:t>reconstructible</w:t>
      </w:r>
      <w:proofErr w:type="spellEnd"/>
      <w:r w:rsidRPr="00BF36B6">
        <w:rPr>
          <w:rFonts w:ascii="Times New Roman" w:hAnsi="Times New Roman" w:cs="Times New Roman"/>
          <w:sz w:val="24"/>
          <w:szCs w:val="24"/>
        </w:rPr>
        <w:t xml:space="preserve"> as combinations of multiple COSMIC signatures (</w:t>
      </w:r>
      <w:r w:rsidR="003F001C">
        <w:rPr>
          <w:rFonts w:ascii="Times New Roman" w:hAnsi="Times New Roman" w:cs="Times New Roman" w:hint="eastAsia"/>
          <w:sz w:val="24"/>
          <w:szCs w:val="24"/>
        </w:rPr>
        <w:t>Methods</w:t>
      </w:r>
      <w:r w:rsidRPr="00BF36B6">
        <w:rPr>
          <w:rFonts w:ascii="Times New Roman" w:hAnsi="Times New Roman" w:cs="Times New Roman"/>
          <w:sz w:val="24"/>
          <w:szCs w:val="24"/>
        </w:rPr>
        <w:t>), and (c) 15 novel signatures not fitting these categories, labeled "</w:t>
      </w:r>
      <w:proofErr w:type="spellStart"/>
      <w:r w:rsidRPr="00BF36B6">
        <w:rPr>
          <w:rFonts w:ascii="Times New Roman" w:hAnsi="Times New Roman" w:cs="Times New Roman"/>
          <w:sz w:val="24"/>
          <w:szCs w:val="24"/>
        </w:rPr>
        <w:t>H_IDx</w:t>
      </w:r>
      <w:proofErr w:type="spellEnd"/>
      <w:r w:rsidRPr="00BF36B6">
        <w:rPr>
          <w:rFonts w:ascii="Times New Roman" w:hAnsi="Times New Roman" w:cs="Times New Roman"/>
          <w:sz w:val="24"/>
          <w:szCs w:val="24"/>
        </w:rPr>
        <w:t>" starting from ID24, as COSMIC v3.4 ends at ID23 (Figure 2C). All novel signatures are supported by at least one sample, reinforcing their biological relevance (Figure S2)</w:t>
      </w:r>
      <w:r w:rsidR="00330CA2">
        <w:rPr>
          <w:rFonts w:ascii="Times New Roman" w:hAnsi="Times New Roman" w:cs="Times New Roman" w:hint="eastAsia"/>
          <w:sz w:val="24"/>
          <w:szCs w:val="24"/>
        </w:rPr>
        <w:t xml:space="preserv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9 signatures were named according to their corresponding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3 signatures (designated as </w:t>
      </w:r>
      <w:proofErr w:type="spellStart"/>
      <w:r w:rsidR="007A4418" w:rsidRPr="007A4418">
        <w:rPr>
          <w:rFonts w:ascii="Times New Roman" w:hAnsi="Times New Roman" w:cs="Times New Roman"/>
          <w:sz w:val="24"/>
          <w:szCs w:val="24"/>
        </w:rPr>
        <w:t>InsDelx</w:t>
      </w:r>
      <w:proofErr w:type="spellEnd"/>
      <w:r w:rsidR="007A4418" w:rsidRPr="007A4418">
        <w:rPr>
          <w:rFonts w:ascii="Times New Roman" w:hAnsi="Times New Roman" w:cs="Times New Roman"/>
          <w:sz w:val="24"/>
          <w:szCs w:val="24"/>
        </w:rPr>
        <w:t xml:space="preserve"> for matches to </w:t>
      </w:r>
      <w:proofErr w:type="spellStart"/>
      <w:r w:rsidR="007A4418" w:rsidRPr="007A4418">
        <w:rPr>
          <w:rFonts w:ascii="Times New Roman" w:hAnsi="Times New Roman" w:cs="Times New Roman"/>
          <w:sz w:val="24"/>
          <w:szCs w:val="24"/>
        </w:rPr>
        <w:t>C_IDx</w:t>
      </w:r>
      <w:proofErr w:type="spellEnd"/>
      <w:r w:rsidR="007A4418" w:rsidRPr="007A4418">
        <w:rPr>
          <w:rFonts w:ascii="Times New Roman" w:hAnsi="Times New Roman" w:cs="Times New Roman"/>
          <w:sz w:val="24"/>
          <w:szCs w:val="24"/>
        </w:rPr>
        <w:t xml:space="preserve"> or </w:t>
      </w:r>
      <w:proofErr w:type="spellStart"/>
      <w:r w:rsidR="007A4418" w:rsidRPr="007A4418">
        <w:rPr>
          <w:rFonts w:ascii="Times New Roman" w:hAnsi="Times New Roman" w:cs="Times New Roman"/>
          <w:sz w:val="24"/>
          <w:szCs w:val="24"/>
        </w:rPr>
        <w:t>H_IDx</w:t>
      </w:r>
      <w:proofErr w:type="spellEnd"/>
      <w:r w:rsidR="002225D2">
        <w:rPr>
          <w:rFonts w:ascii="Times New Roman" w:hAnsi="Times New Roman" w:cs="Times New Roman" w:hint="eastAsia"/>
          <w:sz w:val="24"/>
          <w:szCs w:val="24"/>
        </w:rPr>
        <w:t>, details in Methods</w:t>
      </w:r>
      <w:r w:rsidR="00986700">
        <w:rPr>
          <w:rFonts w:ascii="Times New Roman" w:hAnsi="Times New Roman" w:cs="Times New Roman" w:hint="eastAsia"/>
          <w:sz w:val="24"/>
          <w:szCs w:val="24"/>
        </w:rPr>
        <w:t xml:space="preserve">, </w:t>
      </w:r>
      <w:r w:rsidR="00986700" w:rsidRPr="00986700">
        <w:rPr>
          <w:rFonts w:ascii="Times New Roman" w:hAnsi="Times New Roman" w:cs="Times New Roman" w:hint="eastAsia"/>
          <w:sz w:val="24"/>
          <w:szCs w:val="24"/>
          <w:highlight w:val="lightGray"/>
        </w:rPr>
        <w:t xml:space="preserve">Figure </w:t>
      </w:r>
      <w:proofErr w:type="spellStart"/>
      <w:r w:rsidR="00986700" w:rsidRPr="00986700">
        <w:rPr>
          <w:rFonts w:ascii="Times New Roman" w:hAnsi="Times New Roman" w:cs="Times New Roman" w:hint="eastAsia"/>
          <w:sz w:val="24"/>
          <w:szCs w:val="24"/>
          <w:highlight w:val="lightGray"/>
        </w:rPr>
        <w:t>S_vignettes</w:t>
      </w:r>
      <w:proofErr w:type="spellEnd"/>
      <w:r w:rsidR="00986700" w:rsidRPr="00986700">
        <w:rPr>
          <w:rFonts w:ascii="Times New Roman" w:hAnsi="Times New Roman" w:cs="Times New Roman" w:hint="eastAsia"/>
          <w:sz w:val="24"/>
          <w:szCs w:val="24"/>
          <w:highlight w:val="lightGray"/>
        </w:rPr>
        <w:t>?</w:t>
      </w:r>
      <w:r w:rsidR="007A4418" w:rsidRPr="007A4418">
        <w:rPr>
          <w:rFonts w:ascii="Times New Roman" w:hAnsi="Times New Roman" w:cs="Times New Roman"/>
          <w:sz w:val="24"/>
          <w:szCs w:val="24"/>
        </w:rPr>
        <w:t xml:space="preserve">). If multiple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9 signatures mapped to a single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3 signature, they were named </w:t>
      </w:r>
      <w:proofErr w:type="spellStart"/>
      <w:r w:rsidR="007A4418" w:rsidRPr="007A4418">
        <w:rPr>
          <w:rFonts w:ascii="Times New Roman" w:hAnsi="Times New Roman" w:cs="Times New Roman"/>
          <w:sz w:val="24"/>
          <w:szCs w:val="24"/>
        </w:rPr>
        <w:t>InsDelx_a</w:t>
      </w:r>
      <w:proofErr w:type="spellEnd"/>
      <w:r w:rsidR="007A4418" w:rsidRPr="007A4418">
        <w:rPr>
          <w:rFonts w:ascii="Times New Roman" w:hAnsi="Times New Roman" w:cs="Times New Roman"/>
          <w:sz w:val="24"/>
          <w:szCs w:val="24"/>
        </w:rPr>
        <w:t xml:space="preserve">, </w:t>
      </w:r>
      <w:proofErr w:type="spellStart"/>
      <w:r w:rsidR="007A4418" w:rsidRPr="007A4418">
        <w:rPr>
          <w:rFonts w:ascii="Times New Roman" w:hAnsi="Times New Roman" w:cs="Times New Roman"/>
          <w:sz w:val="24"/>
          <w:szCs w:val="24"/>
        </w:rPr>
        <w:t>InsDelx_b</w:t>
      </w:r>
      <w:proofErr w:type="spellEnd"/>
      <w:r w:rsidR="007A4418" w:rsidRPr="007A4418">
        <w:rPr>
          <w:rFonts w:ascii="Times New Roman" w:hAnsi="Times New Roman" w:cs="Times New Roman"/>
          <w:sz w:val="24"/>
          <w:szCs w:val="24"/>
        </w:rPr>
        <w:t>, and so forth.</w:t>
      </w:r>
      <w:r w:rsidR="0010100B">
        <w:rPr>
          <w:rFonts w:ascii="Times New Roman" w:hAnsi="Times New Roman" w:cs="Times New Roman" w:hint="eastAsia"/>
          <w:sz w:val="24"/>
          <w:szCs w:val="24"/>
        </w:rPr>
        <w:t xml:space="preserve"> </w:t>
      </w:r>
    </w:p>
    <w:p w14:paraId="2AD21783" w14:textId="418ABF9D" w:rsidR="00763AFA" w:rsidRPr="00BF36B6" w:rsidRDefault="00763AFA" w:rsidP="00763AFA">
      <w:pPr>
        <w:spacing w:line="480" w:lineRule="auto"/>
        <w:rPr>
          <w:rFonts w:ascii="Times New Roman" w:hAnsi="Times New Roman" w:cs="Times New Roman"/>
          <w:sz w:val="24"/>
          <w:szCs w:val="24"/>
        </w:rPr>
      </w:pPr>
      <w:r w:rsidRPr="00763AFA">
        <w:rPr>
          <w:rFonts w:ascii="Times New Roman" w:hAnsi="Times New Roman" w:cs="Times New Roman"/>
          <w:sz w:val="24"/>
          <w:szCs w:val="24"/>
        </w:rPr>
        <w:lastRenderedPageBreak/>
        <w:t xml:space="preserve">Our analysis primarily focuses on groups (a) and (c). Overall, we identified 33 distinct </w:t>
      </w:r>
      <w:r w:rsidR="00E65FD8">
        <w:rPr>
          <w:rFonts w:ascii="Times New Roman" w:hAnsi="Times New Roman" w:cs="Times New Roman"/>
          <w:sz w:val="24"/>
          <w:szCs w:val="24"/>
        </w:rPr>
        <w:t>Indel8</w:t>
      </w:r>
      <w:r w:rsidRPr="00763AFA">
        <w:rPr>
          <w:rFonts w:ascii="Times New Roman" w:hAnsi="Times New Roman" w:cs="Times New Roman"/>
          <w:sz w:val="24"/>
          <w:szCs w:val="24"/>
        </w:rPr>
        <w:t xml:space="preserve">3 signatures and 41 </w:t>
      </w:r>
      <w:r w:rsidR="00E65FD8">
        <w:rPr>
          <w:rFonts w:ascii="Times New Roman" w:hAnsi="Times New Roman" w:cs="Times New Roman"/>
          <w:sz w:val="24"/>
          <w:szCs w:val="24"/>
        </w:rPr>
        <w:t>Indel8</w:t>
      </w:r>
      <w:r w:rsidRPr="00763AFA">
        <w:rPr>
          <w:rFonts w:ascii="Times New Roman" w:hAnsi="Times New Roman" w:cs="Times New Roman"/>
          <w:sz w:val="24"/>
          <w:szCs w:val="24"/>
        </w:rPr>
        <w:t>9 signatures (detailed above).</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signatures</w:t>
      </w:r>
    </w:p>
    <w:p w14:paraId="45921939" w14:textId="45EE1F26"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The mSigHdp analysis successfully re-identified signatures </w:t>
      </w:r>
      <w:proofErr w:type="gramStart"/>
      <w:r w:rsidRPr="00FD1165">
        <w:rPr>
          <w:rFonts w:ascii="Times New Roman" w:hAnsi="Times New Roman" w:cs="Times New Roman"/>
          <w:sz w:val="24"/>
          <w:szCs w:val="24"/>
        </w:rPr>
        <w:t>similar to</w:t>
      </w:r>
      <w:proofErr w:type="gramEnd"/>
      <w:r w:rsidRPr="00FD1165">
        <w:rPr>
          <w:rFonts w:ascii="Times New Roman" w:hAnsi="Times New Roman" w:cs="Times New Roman"/>
          <w:sz w:val="24"/>
          <w:szCs w:val="24"/>
        </w:rPr>
        <w:t xml:space="preserve"> 18 of the 23 COSMIC (v3.4) </w:t>
      </w:r>
      <w:r w:rsidR="00E65FD8">
        <w:rPr>
          <w:rFonts w:ascii="Times New Roman" w:hAnsi="Times New Roman" w:cs="Times New Roman"/>
          <w:sz w:val="24"/>
          <w:szCs w:val="24"/>
        </w:rPr>
        <w:t>Indel8</w:t>
      </w:r>
      <w:r w:rsidRPr="00FD1165">
        <w:rPr>
          <w:rFonts w:ascii="Times New Roman" w:hAnsi="Times New Roman" w:cs="Times New Roman"/>
          <w:sz w:val="24"/>
          <w:szCs w:val="24"/>
        </w:rPr>
        <w:t>3 signatures. The remaining five COSMIC signatures (ID15, ID16, ID20, ID21, and ID22) were not detected, as they are absent from the PCAWG dataset. The ability of mSigHdp to recover all COSMIC signatures present in PCAWG highlights its robustness for mutational signature analysis.</w:t>
      </w:r>
    </w:p>
    <w:p w14:paraId="4270DB74" w14:textId="4F184A4B"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Since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are not catalogued in COSMIC, we compared our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to the 37 </w:t>
      </w:r>
      <w:proofErr w:type="spellStart"/>
      <w:r w:rsidRPr="00FD1165">
        <w:rPr>
          <w:rFonts w:ascii="Times New Roman" w:hAnsi="Times New Roman" w:cs="Times New Roman"/>
          <w:sz w:val="24"/>
          <w:szCs w:val="24"/>
        </w:rPr>
        <w:t>InD</w:t>
      </w:r>
      <w:proofErr w:type="spellEnd"/>
      <w:r w:rsidRPr="00FD1165">
        <w:rPr>
          <w:rFonts w:ascii="Times New Roman" w:hAnsi="Times New Roman" w:cs="Times New Roman"/>
          <w:sz w:val="24"/>
          <w:szCs w:val="24"/>
        </w:rPr>
        <w:t xml:space="preserve"> signatures reported by Koh et al., 2025. Of these, 21 were recapitulated in our analysis, while 10 were not identified—either due to being artefactual or absent from the PCAWG or HMF datasets. An additional six Koh et al. signatures could be reconstructed using our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(see Methods and Table S). Beyond the signatures reported by Koh et al., we identified 23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12 </w:t>
      </w:r>
      <w:r w:rsidR="00E07C17">
        <w:rPr>
          <w:rFonts w:ascii="Times New Roman" w:hAnsi="Times New Roman" w:cs="Times New Roman" w:hint="eastAsia"/>
          <w:sz w:val="24"/>
          <w:szCs w:val="24"/>
        </w:rPr>
        <w:t xml:space="preserve">signatures </w:t>
      </w:r>
      <w:r w:rsidRPr="00FD1165">
        <w:rPr>
          <w:rFonts w:ascii="Times New Roman" w:hAnsi="Times New Roman" w:cs="Times New Roman"/>
          <w:sz w:val="24"/>
          <w:szCs w:val="24"/>
        </w:rPr>
        <w:t xml:space="preserve">map to COSMIC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3 signatures, 10 correspond to the novel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3 signatures, and one does not align with any </w:t>
      </w:r>
      <w:r w:rsidR="00E65FD8">
        <w:rPr>
          <w:rFonts w:ascii="Times New Roman" w:hAnsi="Times New Roman" w:cs="Times New Roman"/>
          <w:sz w:val="24"/>
          <w:szCs w:val="24"/>
        </w:rPr>
        <w:t>Indel8</w:t>
      </w:r>
      <w:r w:rsidRPr="00FD1165">
        <w:rPr>
          <w:rFonts w:ascii="Times New Roman" w:hAnsi="Times New Roman" w:cs="Times New Roman"/>
          <w:sz w:val="24"/>
          <w:szCs w:val="24"/>
        </w:rPr>
        <w:t>3 signature.</w:t>
      </w:r>
    </w:p>
    <w:p w14:paraId="36D65A6F" w14:textId="52E1B4DD" w:rsidR="00A74EE9"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Notably, there were nuanced differences between some COSMIC signatures and those extracted by mSigHdp, with our mSigHdp-derived signatures often providing more biologically plausible characterizations:</w:t>
      </w:r>
    </w:p>
    <w:p w14:paraId="6607694E" w14:textId="4EEEB6C2"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(1) </w:t>
      </w:r>
      <w:r w:rsidR="008002A8">
        <w:rPr>
          <w:rFonts w:ascii="Times New Roman" w:hAnsi="Times New Roman" w:cs="Times New Roman" w:hint="eastAsia"/>
          <w:sz w:val="24"/>
          <w:szCs w:val="24"/>
        </w:rPr>
        <w:t xml:space="preserve">ID9: </w:t>
      </w:r>
      <w:r w:rsidR="00C65A87" w:rsidRPr="00C65A87">
        <w:rPr>
          <w:rFonts w:ascii="Times New Roman" w:hAnsi="Times New Roman" w:cs="Times New Roman"/>
          <w:sz w:val="24"/>
          <w:szCs w:val="24"/>
        </w:rPr>
        <w:t>Unlike C_ID9 in our extraction, the COSMIC ID9 signature shows a near-absence of the DEL:</w:t>
      </w:r>
      <w:proofErr w:type="gramStart"/>
      <w:r w:rsidR="00C65A87" w:rsidRPr="00C65A87">
        <w:rPr>
          <w:rFonts w:ascii="Times New Roman" w:hAnsi="Times New Roman" w:cs="Times New Roman"/>
          <w:sz w:val="24"/>
          <w:szCs w:val="24"/>
        </w:rPr>
        <w:t>1:T</w:t>
      </w:r>
      <w:proofErr w:type="gramEnd"/>
      <w:r w:rsidR="00C65A87" w:rsidRPr="00C65A87">
        <w:rPr>
          <w:rFonts w:ascii="Times New Roman" w:hAnsi="Times New Roman" w:cs="Times New Roman"/>
          <w:sz w:val="24"/>
          <w:szCs w:val="24"/>
        </w:rPr>
        <w:t>:5+ motif (Figure S1), despite DEL:</w:t>
      </w:r>
      <w:proofErr w:type="gramStart"/>
      <w:r w:rsidR="00C65A87" w:rsidRPr="00C65A87">
        <w:rPr>
          <w:rFonts w:ascii="Times New Roman" w:hAnsi="Times New Roman" w:cs="Times New Roman"/>
          <w:sz w:val="24"/>
          <w:szCs w:val="24"/>
        </w:rPr>
        <w:t>1:T</w:t>
      </w:r>
      <w:proofErr w:type="gramEnd"/>
      <w:r w:rsidR="00C65A87" w:rsidRPr="00C65A87">
        <w:rPr>
          <w:rFonts w:ascii="Times New Roman" w:hAnsi="Times New Roman" w:cs="Times New Roman"/>
          <w:sz w:val="24"/>
          <w:szCs w:val="24"/>
        </w:rPr>
        <w:t xml:space="preserve">:5+ mutations being common in all tumors exhibiting ID9. Biologically, a process removing single thymine bases from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tracts of 1–4 bp would likely also operate on longer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stretches. The ID89 classification supports this, as </w:t>
      </w:r>
      <w:r w:rsidR="00C65A87" w:rsidRPr="00C65A87">
        <w:rPr>
          <w:rFonts w:ascii="Times New Roman" w:hAnsi="Times New Roman" w:cs="Times New Roman"/>
          <w:sz w:val="24"/>
          <w:szCs w:val="24"/>
        </w:rPr>
        <w:lastRenderedPageBreak/>
        <w:t xml:space="preserve">InsDel9 captures 1 bp T deletions from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sequences ranging from 1–9 bp. Similarly, </w:t>
      </w:r>
      <w:r w:rsidR="00BA2FB9">
        <w:rPr>
          <w:rFonts w:ascii="Times New Roman" w:hAnsi="Times New Roman" w:cs="Times New Roman" w:hint="eastAsia"/>
          <w:sz w:val="24"/>
          <w:szCs w:val="24"/>
        </w:rPr>
        <w:t>we identified InsDel9 (</w:t>
      </w:r>
      <w:r w:rsidR="00C65A87" w:rsidRPr="00C65A87">
        <w:rPr>
          <w:rFonts w:ascii="Times New Roman" w:hAnsi="Times New Roman" w:cs="Times New Roman"/>
          <w:sz w:val="24"/>
          <w:szCs w:val="24"/>
        </w:rPr>
        <w:t xml:space="preserve">comparable to </w:t>
      </w:r>
      <w:r w:rsidR="00BA2FB9">
        <w:rPr>
          <w:rFonts w:ascii="Times New Roman" w:hAnsi="Times New Roman" w:cs="Times New Roman" w:hint="eastAsia"/>
          <w:sz w:val="24"/>
          <w:szCs w:val="24"/>
        </w:rPr>
        <w:t xml:space="preserve">Koh et </w:t>
      </w:r>
      <w:proofErr w:type="spellStart"/>
      <w:r w:rsidR="00BA2FB9">
        <w:rPr>
          <w:rFonts w:ascii="Times New Roman" w:hAnsi="Times New Roman" w:cs="Times New Roman" w:hint="eastAsia"/>
          <w:sz w:val="24"/>
          <w:szCs w:val="24"/>
        </w:rPr>
        <w:t>al</w:t>
      </w:r>
      <w:r w:rsidR="00BA2FB9">
        <w:rPr>
          <w:rFonts w:ascii="Times New Roman" w:hAnsi="Times New Roman" w:cs="Times New Roman"/>
          <w:sz w:val="24"/>
          <w:szCs w:val="24"/>
        </w:rPr>
        <w:t>’</w:t>
      </w:r>
      <w:r w:rsidR="00BA2FB9">
        <w:rPr>
          <w:rFonts w:ascii="Times New Roman" w:hAnsi="Times New Roman" w:cs="Times New Roman" w:hint="eastAsia"/>
          <w:sz w:val="24"/>
          <w:szCs w:val="24"/>
        </w:rPr>
        <w:t>s</w:t>
      </w:r>
      <w:proofErr w:type="spellEnd"/>
      <w:r w:rsidR="00BA2FB9">
        <w:rPr>
          <w:rFonts w:ascii="Times New Roman" w:hAnsi="Times New Roman" w:cs="Times New Roman" w:hint="eastAsia"/>
          <w:sz w:val="24"/>
          <w:szCs w:val="24"/>
        </w:rPr>
        <w:t xml:space="preserve"> InD</w:t>
      </w:r>
      <w:r w:rsidR="00C65A87" w:rsidRPr="00C65A87">
        <w:rPr>
          <w:rFonts w:ascii="Times New Roman" w:hAnsi="Times New Roman" w:cs="Times New Roman"/>
          <w:sz w:val="24"/>
          <w:szCs w:val="24"/>
        </w:rPr>
        <w:t>9</w:t>
      </w:r>
      <w:r w:rsidR="00BA2FB9">
        <w:rPr>
          <w:rFonts w:ascii="Times New Roman" w:hAnsi="Times New Roman" w:cs="Times New Roman" w:hint="eastAsia"/>
          <w:sz w:val="24"/>
          <w:szCs w:val="24"/>
        </w:rPr>
        <w:t>b</w:t>
      </w:r>
      <w:r w:rsidR="00C65A87" w:rsidRPr="00C65A87">
        <w:rPr>
          <w:rFonts w:ascii="Times New Roman" w:hAnsi="Times New Roman" w:cs="Times New Roman"/>
          <w:sz w:val="24"/>
          <w:szCs w:val="24"/>
        </w:rPr>
        <w:t>), which capture</w:t>
      </w:r>
      <w:r w:rsidR="008002A8">
        <w:rPr>
          <w:rFonts w:ascii="Times New Roman" w:hAnsi="Times New Roman" w:cs="Times New Roman" w:hint="eastAsia"/>
          <w:sz w:val="24"/>
          <w:szCs w:val="24"/>
        </w:rPr>
        <w:t>s</w:t>
      </w:r>
      <w:r w:rsidR="00C65A87" w:rsidRPr="00C65A87">
        <w:rPr>
          <w:rFonts w:ascii="Times New Roman" w:hAnsi="Times New Roman" w:cs="Times New Roman"/>
          <w:sz w:val="24"/>
          <w:szCs w:val="24"/>
        </w:rPr>
        <w:t xml:space="preserve"> the depletion 1 bp T across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tracts of various lengths</w:t>
      </w:r>
      <w:r w:rsidR="007A74CA">
        <w:rPr>
          <w:rFonts w:ascii="Times New Roman" w:hAnsi="Times New Roman" w:cs="Times New Roman" w:hint="eastAsia"/>
          <w:sz w:val="24"/>
          <w:szCs w:val="24"/>
        </w:rPr>
        <w:t>.</w:t>
      </w:r>
      <w:r w:rsidR="001334A8">
        <w:rPr>
          <w:rFonts w:ascii="Times New Roman" w:hAnsi="Times New Roman" w:cs="Times New Roman" w:hint="eastAsia"/>
          <w:sz w:val="24"/>
          <w:szCs w:val="24"/>
        </w:rPr>
        <w:t xml:space="preserve"> </w:t>
      </w:r>
      <w:r w:rsidR="00334F1B">
        <w:rPr>
          <w:rFonts w:ascii="Times New Roman" w:hAnsi="Times New Roman" w:cs="Times New Roman" w:hint="eastAsia"/>
          <w:sz w:val="24"/>
          <w:szCs w:val="24"/>
        </w:rPr>
        <w:t xml:space="preserve"> </w:t>
      </w:r>
    </w:p>
    <w:p w14:paraId="16B6A1A1" w14:textId="3617D964"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(2) </w:t>
      </w:r>
      <w:r w:rsidR="0037178E">
        <w:rPr>
          <w:rFonts w:ascii="Times New Roman" w:hAnsi="Times New Roman" w:cs="Times New Roman"/>
          <w:sz w:val="24"/>
          <w:szCs w:val="24"/>
        </w:rPr>
        <w:t xml:space="preserve">ID5: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proofErr w:type="gramStart"/>
      <w:r w:rsidR="001F205C">
        <w:rPr>
          <w:rFonts w:ascii="Times New Roman" w:hAnsi="Times New Roman" w:cs="Times New Roman" w:hint="eastAsia"/>
          <w:sz w:val="24"/>
          <w:szCs w:val="24"/>
        </w:rPr>
        <w:t>A,B</w:t>
      </w:r>
      <w:proofErr w:type="gramEnd"/>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long deletions less than 10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with almost no deletions longer than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while ID8 displays a more even distribution of deletions ranging from 5 to over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E50EEF" w:rsidRPr="00E50EEF">
        <w:rPr>
          <w:rFonts w:ascii="Times New Roman" w:hAnsi="Times New Roman" w:cs="Times New Roman"/>
          <w:sz w:val="24"/>
          <w:szCs w:val="24"/>
        </w:rPr>
        <w:t xml:space="preserve">Supporting this, the ID89 signatures InsDel5a and InsDel5b show a high prevalence of long deletions and deletions within microhomologies, reinforcing the </w:t>
      </w:r>
      <w:r w:rsidR="00E50EEF">
        <w:rPr>
          <w:rFonts w:ascii="Times New Roman" w:hAnsi="Times New Roman" w:cs="Times New Roman" w:hint="eastAsia"/>
          <w:sz w:val="24"/>
          <w:szCs w:val="24"/>
        </w:rPr>
        <w:t>presence</w:t>
      </w:r>
      <w:r w:rsidR="00E50EEF" w:rsidRPr="00E50EEF">
        <w:rPr>
          <w:rFonts w:ascii="Times New Roman" w:hAnsi="Times New Roman" w:cs="Times New Roman"/>
          <w:sz w:val="24"/>
          <w:szCs w:val="24"/>
        </w:rPr>
        <w:t xml:space="preserve"> of these features in C_ID5</w:t>
      </w:r>
      <w:r w:rsidR="004246FD">
        <w:rPr>
          <w:rFonts w:ascii="Times New Roman" w:hAnsi="Times New Roman" w:cs="Times New Roman" w:hint="eastAsia"/>
          <w:sz w:val="24"/>
          <w:szCs w:val="24"/>
        </w:rPr>
        <w:t>.</w:t>
      </w:r>
      <w:r w:rsidR="003028D1">
        <w:rPr>
          <w:rFonts w:ascii="Times New Roman" w:hAnsi="Times New Roman" w:cs="Times New Roman" w:hint="eastAsia"/>
          <w:sz w:val="24"/>
          <w:szCs w:val="24"/>
        </w:rPr>
        <w:t xml:space="preserve"> </w:t>
      </w:r>
    </w:p>
    <w:p w14:paraId="70E0A810" w14:textId="0D10AF12" w:rsidR="00995F4D" w:rsidRDefault="0064307A"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(3) </w:t>
      </w:r>
      <w:r w:rsidR="00A74EE9">
        <w:rPr>
          <w:rFonts w:ascii="Times New Roman" w:hAnsi="Times New Roman" w:cs="Times New Roman"/>
          <w:sz w:val="24"/>
          <w:szCs w:val="24"/>
        </w:rPr>
        <w:t xml:space="preserve">ID17: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w:t>
      </w:r>
      <w:r w:rsidR="00B75BBF" w:rsidRPr="008A1C58">
        <w:rPr>
          <w:rFonts w:ascii="Times New Roman" w:hAnsi="Times New Roman" w:cs="Times New Roman"/>
          <w:sz w:val="24"/>
          <w:szCs w:val="24"/>
        </w:rPr>
        <w:lastRenderedPageBreak/>
        <w:t>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A74EE9">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B536578" w14:textId="145A8D2D" w:rsidR="0096596C" w:rsidRPr="0096596C" w:rsidRDefault="00653931" w:rsidP="0096596C">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evaluated the activity of </w:t>
      </w:r>
      <w:r w:rsidR="00333A49">
        <w:rPr>
          <w:rFonts w:ascii="Times New Roman" w:hAnsi="Times New Roman" w:cs="Times New Roman" w:hint="eastAsia"/>
          <w:sz w:val="24"/>
          <w:szCs w:val="24"/>
        </w:rPr>
        <w:t xml:space="preserve">33 </w:t>
      </w:r>
      <w:r w:rsidR="00E65FD8">
        <w:rPr>
          <w:rFonts w:ascii="Times New Roman" w:hAnsi="Times New Roman" w:cs="Times New Roman" w:hint="eastAsia"/>
          <w:sz w:val="24"/>
          <w:szCs w:val="24"/>
        </w:rPr>
        <w:t>Indel8</w:t>
      </w:r>
      <w:r w:rsidR="00333A49">
        <w:rPr>
          <w:rFonts w:ascii="Times New Roman" w:hAnsi="Times New Roman" w:cs="Times New Roman" w:hint="eastAsia"/>
          <w:sz w:val="24"/>
          <w:szCs w:val="24"/>
        </w:rPr>
        <w:t xml:space="preserve">3 and 41 </w:t>
      </w:r>
      <w:r w:rsidR="00E65FD8">
        <w:rPr>
          <w:rFonts w:ascii="Times New Roman" w:hAnsi="Times New Roman" w:cs="Times New Roman" w:hint="eastAsia"/>
          <w:sz w:val="24"/>
          <w:szCs w:val="24"/>
        </w:rPr>
        <w:t>Indel8</w:t>
      </w:r>
      <w:r w:rsidR="00333A49">
        <w:rPr>
          <w:rFonts w:ascii="Times New Roman" w:hAnsi="Times New Roman" w:cs="Times New Roman" w:hint="eastAsia"/>
          <w:sz w:val="24"/>
          <w:szCs w:val="24"/>
        </w:rPr>
        <w:t>9</w:t>
      </w:r>
      <w:r w:rsidRPr="008A1C58">
        <w:rPr>
          <w:rFonts w:ascii="Times New Roman" w:hAnsi="Times New Roman" w:cs="Times New Roman"/>
          <w:sz w:val="24"/>
          <w:szCs w:val="24"/>
        </w:rPr>
        <w:t xml:space="preserve">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and/or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 xml:space="preserve">specialized for </w:t>
      </w:r>
      <w:r w:rsidR="00E65FD8">
        <w:rPr>
          <w:rFonts w:ascii="Times New Roman" w:hAnsi="Times New Roman" w:cs="Times New Roman" w:hint="eastAsia"/>
          <w:sz w:val="24"/>
          <w:szCs w:val="24"/>
        </w:rPr>
        <w:t>Indel8</w:t>
      </w:r>
      <w:r w:rsidR="00344529">
        <w:rPr>
          <w:rFonts w:ascii="Times New Roman" w:hAnsi="Times New Roman" w:cs="Times New Roman" w:hint="eastAsia"/>
          <w:sz w:val="24"/>
          <w:szCs w:val="24"/>
        </w:rPr>
        <w:t xml:space="preserve">3 </w:t>
      </w:r>
      <w:r w:rsidR="00C17BED">
        <w:rPr>
          <w:rFonts w:ascii="Times New Roman" w:hAnsi="Times New Roman" w:cs="Times New Roman" w:hint="eastAsia"/>
          <w:sz w:val="24"/>
          <w:szCs w:val="24"/>
        </w:rPr>
        <w:t>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mutations to enhance the visibility of other peaks, resulting in ID81 catalogs/signatures. Next, these ID81 catalogs were reconstructed from the ID81 signatures. After this reconstruction,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mutations were reintroduced, and the signature assignment analysis was performed by comparing the original and reconstructed catalogs with C_ID1 and C_ID2. </w:t>
      </w:r>
      <w:r w:rsidR="0096596C" w:rsidRPr="0096596C">
        <w:rPr>
          <w:rFonts w:ascii="Times New Roman" w:hAnsi="Times New Roman" w:cs="Times New Roman"/>
          <w:sz w:val="24"/>
          <w:szCs w:val="24"/>
        </w:rPr>
        <w:t>This strategy enables the extraction of more nuanced information from indel spectra that may otherwise be masked by high-frequency events.</w:t>
      </w:r>
    </w:p>
    <w:p w14:paraId="3F806271" w14:textId="68C324EF" w:rsidR="0096596C" w:rsidRPr="0096596C"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 xml:space="preserve">Consistent with previous reports, C_ID1, C_ID2, C_ID5, and C_ID8 were detected in </w:t>
      </w:r>
      <w:proofErr w:type="gramStart"/>
      <w:r w:rsidRPr="0096596C">
        <w:rPr>
          <w:rFonts w:ascii="Times New Roman" w:hAnsi="Times New Roman" w:cs="Times New Roman"/>
          <w:sz w:val="24"/>
          <w:szCs w:val="24"/>
        </w:rPr>
        <w:t>the majority of</w:t>
      </w:r>
      <w:proofErr w:type="gramEnd"/>
      <w:r w:rsidRPr="0096596C">
        <w:rPr>
          <w:rFonts w:ascii="Times New Roman" w:hAnsi="Times New Roman" w:cs="Times New Roman"/>
          <w:sz w:val="24"/>
          <w:szCs w:val="24"/>
        </w:rPr>
        <w:t xml:space="preserve"> cancer types, while C_ID3 was particularly prominent in lung and liver cancers, and C_ID13 was enriched in skin cancers. The novel signatures identified by mSigHdp generally exhibited activity in fewer cancer types compared to established COSMIC signatures, </w:t>
      </w:r>
      <w:proofErr w:type="gramStart"/>
      <w:r w:rsidRPr="0096596C">
        <w:rPr>
          <w:rFonts w:ascii="Times New Roman" w:hAnsi="Times New Roman" w:cs="Times New Roman"/>
          <w:sz w:val="24"/>
          <w:szCs w:val="24"/>
        </w:rPr>
        <w:t>with the exception of</w:t>
      </w:r>
      <w:proofErr w:type="gramEnd"/>
      <w:r w:rsidRPr="0096596C">
        <w:rPr>
          <w:rFonts w:ascii="Times New Roman" w:hAnsi="Times New Roman" w:cs="Times New Roman"/>
          <w:sz w:val="24"/>
          <w:szCs w:val="24"/>
        </w:rPr>
        <w:t xml:space="preserve"> H_ID24 and H_ID25, which were prevalent across a wide range of cancers (Figure 3).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9 signature assignments revealed strong concordance with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3 signatures when a one-to-one mapping was present. When an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3 signature was represented by multiple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9 signatures (e.g., C_ID1 was captured by InsDel1a, InsDel1b, InsDel1c, and InsDel1d), </w:t>
      </w:r>
      <w:r w:rsidRPr="0096596C">
        <w:rPr>
          <w:rFonts w:ascii="Times New Roman" w:hAnsi="Times New Roman" w:cs="Times New Roman"/>
          <w:sz w:val="24"/>
          <w:szCs w:val="24"/>
        </w:rPr>
        <w:lastRenderedPageBreak/>
        <w:t>these split signatures often displayed cancer type-specific activity. For example, while C_ID1 and C_ID2 were detected across nearly all cancer types, InsDel1a was most prevalent in colon, prostate, and uterine cancers, whereas InsDel1c was enriched in biliary, CNS, lymphoid, and pancreatic cancers. Similarly, InsDel2a was most active in colon, esophagus, lymphoid, stomach, and uterine cancers, while InsDel2b was more enriched in myeloid malignancies.</w:t>
      </w:r>
    </w:p>
    <w:p w14:paraId="6EBC889B" w14:textId="64DE05CA" w:rsidR="00E07F96" w:rsidRPr="00F577E3"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 xml:space="preserve">We further analyzed the correlations between our </w:t>
      </w:r>
      <w:proofErr w:type="spellStart"/>
      <w:r w:rsidR="00344529">
        <w:rPr>
          <w:rFonts w:ascii="Times New Roman" w:hAnsi="Times New Roman" w:cs="Times New Roman" w:hint="eastAsia"/>
          <w:sz w:val="24"/>
          <w:szCs w:val="24"/>
        </w:rPr>
        <w:t>InDel</w:t>
      </w:r>
      <w:proofErr w:type="spellEnd"/>
      <w:r w:rsidRPr="0096596C">
        <w:rPr>
          <w:rFonts w:ascii="Times New Roman" w:hAnsi="Times New Roman" w:cs="Times New Roman"/>
          <w:sz w:val="24"/>
          <w:szCs w:val="24"/>
        </w:rPr>
        <w:t xml:space="preserve"> signature activities and SBS signature activities from Degasperi et al. in both PCAWG and HMF samples (Table S5). The correlation analysis demonstrated that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9 signatures </w:t>
      </w:r>
      <w:proofErr w:type="gramStart"/>
      <w:r w:rsidRPr="0096596C">
        <w:rPr>
          <w:rFonts w:ascii="Times New Roman" w:hAnsi="Times New Roman" w:cs="Times New Roman"/>
          <w:sz w:val="24"/>
          <w:szCs w:val="24"/>
        </w:rPr>
        <w:t>are able to</w:t>
      </w:r>
      <w:proofErr w:type="gramEnd"/>
      <w:r w:rsidRPr="0096596C">
        <w:rPr>
          <w:rFonts w:ascii="Times New Roman" w:hAnsi="Times New Roman" w:cs="Times New Roman"/>
          <w:sz w:val="24"/>
          <w:szCs w:val="24"/>
        </w:rPr>
        <w:t xml:space="preserve"> capture distinct mutational processes. </w:t>
      </w:r>
      <w:r w:rsidR="00B741F0">
        <w:rPr>
          <w:rFonts w:ascii="Times New Roman" w:hAnsi="Times New Roman" w:cs="Times New Roman" w:hint="eastAsia"/>
          <w:sz w:val="24"/>
          <w:szCs w:val="24"/>
        </w:rPr>
        <w:t xml:space="preserve">The unsupervised hierarchical clustering </w:t>
      </w:r>
      <w:r w:rsidR="00535A72">
        <w:rPr>
          <w:rFonts w:ascii="Times New Roman" w:hAnsi="Times New Roman" w:cs="Times New Roman" w:hint="eastAsia"/>
          <w:sz w:val="24"/>
          <w:szCs w:val="24"/>
        </w:rPr>
        <w:t xml:space="preserve">(Method) </w:t>
      </w:r>
      <w:r w:rsidR="00B741F0">
        <w:rPr>
          <w:rFonts w:ascii="Times New Roman" w:hAnsi="Times New Roman" w:cs="Times New Roman" w:hint="eastAsia"/>
          <w:sz w:val="24"/>
          <w:szCs w:val="24"/>
        </w:rPr>
        <w:t xml:space="preserve">classified </w:t>
      </w:r>
      <w:r w:rsidR="004C0432">
        <w:rPr>
          <w:rFonts w:ascii="Times New Roman" w:hAnsi="Times New Roman" w:cs="Times New Roman" w:hint="eastAsia"/>
          <w:sz w:val="24"/>
          <w:szCs w:val="24"/>
        </w:rPr>
        <w:t xml:space="preserve">the endogenous processes signatures into several groups: APOBEC (SBS2 and SBS13) with the moderate </w:t>
      </w:r>
      <w:r w:rsidR="004C0432">
        <w:rPr>
          <w:rFonts w:ascii="Times New Roman" w:hAnsi="Times New Roman" w:cs="Times New Roman"/>
          <w:sz w:val="24"/>
          <w:szCs w:val="24"/>
        </w:rPr>
        <w:t>correlation</w:t>
      </w:r>
      <w:r w:rsidR="004C0432">
        <w:rPr>
          <w:rFonts w:ascii="Times New Roman" w:hAnsi="Times New Roman" w:cs="Times New Roman" w:hint="eastAsia"/>
          <w:sz w:val="24"/>
          <w:szCs w:val="24"/>
        </w:rPr>
        <w:t xml:space="preserve"> of </w:t>
      </w:r>
      <w:r w:rsidR="00BB64C7">
        <w:rPr>
          <w:rFonts w:ascii="Times New Roman" w:hAnsi="Times New Roman" w:cs="Times New Roman" w:hint="eastAsia"/>
          <w:sz w:val="24"/>
          <w:szCs w:val="24"/>
        </w:rPr>
        <w:t>InsDel24b</w:t>
      </w:r>
      <w:r w:rsidR="00535A72">
        <w:rPr>
          <w:rFonts w:ascii="Times New Roman" w:hAnsi="Times New Roman" w:cs="Times New Roman" w:hint="eastAsia"/>
          <w:sz w:val="24"/>
          <w:szCs w:val="24"/>
        </w:rPr>
        <w:t xml:space="preserve">; </w:t>
      </w:r>
      <w:proofErr w:type="spellStart"/>
      <w:r w:rsidR="00535A72">
        <w:rPr>
          <w:rFonts w:ascii="Times New Roman" w:hAnsi="Times New Roman" w:cs="Times New Roman" w:hint="eastAsia"/>
          <w:sz w:val="24"/>
          <w:szCs w:val="24"/>
        </w:rPr>
        <w:t>dHR</w:t>
      </w:r>
      <w:proofErr w:type="spellEnd"/>
      <w:r w:rsidR="00535A72">
        <w:rPr>
          <w:rFonts w:ascii="Times New Roman" w:hAnsi="Times New Roman" w:cs="Times New Roman" w:hint="eastAsia"/>
          <w:sz w:val="24"/>
          <w:szCs w:val="24"/>
        </w:rPr>
        <w:t xml:space="preserve">(SBS3 and SBS8) </w:t>
      </w:r>
      <w:r w:rsidR="007D2015">
        <w:rPr>
          <w:rFonts w:ascii="Times New Roman" w:hAnsi="Times New Roman" w:cs="Times New Roman" w:hint="eastAsia"/>
          <w:sz w:val="24"/>
          <w:szCs w:val="24"/>
        </w:rPr>
        <w:t>with the strong correlation with C_ID6, InsDel6</w:t>
      </w:r>
      <w:r w:rsidR="007524E2">
        <w:rPr>
          <w:rFonts w:ascii="Times New Roman" w:hAnsi="Times New Roman" w:cs="Times New Roman" w:hint="eastAsia"/>
          <w:sz w:val="24"/>
          <w:szCs w:val="24"/>
        </w:rPr>
        <w:t xml:space="preserve">; </w:t>
      </w:r>
      <w:r w:rsidR="00982CEB" w:rsidRPr="0096596C">
        <w:rPr>
          <w:rFonts w:ascii="Times New Roman" w:hAnsi="Times New Roman" w:cs="Times New Roman"/>
          <w:sz w:val="24"/>
          <w:szCs w:val="24"/>
        </w:rPr>
        <w:t xml:space="preserve">We also observed strong correlations within a </w:t>
      </w:r>
      <w:proofErr w:type="spellStart"/>
      <w:r w:rsidR="00982CEB" w:rsidRPr="0096596C">
        <w:rPr>
          <w:rFonts w:ascii="Times New Roman" w:hAnsi="Times New Roman" w:cs="Times New Roman"/>
          <w:sz w:val="24"/>
          <w:szCs w:val="24"/>
        </w:rPr>
        <w:t>dMMR</w:t>
      </w:r>
      <w:r w:rsidR="00982CEB">
        <w:rPr>
          <w:rFonts w:ascii="Times New Roman" w:hAnsi="Times New Roman" w:cs="Times New Roman" w:hint="eastAsia"/>
          <w:sz w:val="24"/>
          <w:szCs w:val="24"/>
        </w:rPr>
        <w:t>+</w:t>
      </w:r>
      <w:r w:rsidR="00904D10">
        <w:rPr>
          <w:rFonts w:ascii="Times New Roman" w:hAnsi="Times New Roman" w:cs="Times New Roman" w:hint="eastAsia"/>
          <w:sz w:val="24"/>
          <w:szCs w:val="24"/>
        </w:rPr>
        <w:t>Pol-mut</w:t>
      </w:r>
      <w:proofErr w:type="spellEnd"/>
      <w:r w:rsidR="00904D10">
        <w:rPr>
          <w:rFonts w:ascii="Times New Roman" w:hAnsi="Times New Roman" w:cs="Times New Roman" w:hint="eastAsia"/>
          <w:sz w:val="24"/>
          <w:szCs w:val="24"/>
        </w:rPr>
        <w:t>(mutant Polymerase)</w:t>
      </w:r>
      <w:r w:rsidR="00982CEB" w:rsidRPr="0096596C">
        <w:rPr>
          <w:rFonts w:ascii="Times New Roman" w:hAnsi="Times New Roman" w:cs="Times New Roman"/>
          <w:sz w:val="24"/>
          <w:szCs w:val="24"/>
        </w:rPr>
        <w:t xml:space="preserve"> signature module, specifically between SBS6, SBS26, SBS44 and C_ID2,  InsDel2c, C_ID7,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_ID33, </w:t>
      </w:r>
      <w:r w:rsidR="005E2C5C">
        <w:rPr>
          <w:rFonts w:ascii="Times New Roman" w:hAnsi="Times New Roman" w:cs="Times New Roman" w:hint="eastAsia"/>
          <w:sz w:val="24"/>
          <w:szCs w:val="24"/>
        </w:rPr>
        <w:t xml:space="preserve">InsDel33,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_ID34,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_ID37, and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_ID38</w:t>
      </w:r>
      <w:r w:rsidR="003F6FBF">
        <w:rPr>
          <w:rFonts w:ascii="Times New Roman" w:hAnsi="Times New Roman" w:cs="Times New Roman" w:hint="eastAsia"/>
          <w:sz w:val="24"/>
          <w:szCs w:val="24"/>
        </w:rPr>
        <w:t xml:space="preserve"> (Figure 5A)</w:t>
      </w:r>
      <w:r w:rsidR="00982CEB">
        <w:rPr>
          <w:rFonts w:ascii="Times New Roman" w:hAnsi="Times New Roman" w:cs="Times New Roman" w:hint="eastAsia"/>
          <w:sz w:val="24"/>
          <w:szCs w:val="24"/>
        </w:rPr>
        <w:t xml:space="preserve">. </w:t>
      </w:r>
      <w:r w:rsidR="007524E2">
        <w:rPr>
          <w:rFonts w:ascii="Times New Roman" w:hAnsi="Times New Roman" w:cs="Times New Roman" w:hint="eastAsia"/>
          <w:sz w:val="24"/>
          <w:szCs w:val="24"/>
        </w:rPr>
        <w:t xml:space="preserve"> </w:t>
      </w:r>
      <w:r w:rsidRPr="0096596C">
        <w:rPr>
          <w:rFonts w:ascii="Times New Roman" w:hAnsi="Times New Roman" w:cs="Times New Roman"/>
          <w:sz w:val="24"/>
          <w:szCs w:val="24"/>
        </w:rPr>
        <w:t xml:space="preserve">Notably, InsDel1a exhibited correlation patterns </w:t>
      </w:r>
      <w:proofErr w:type="gramStart"/>
      <w:r w:rsidRPr="0096596C">
        <w:rPr>
          <w:rFonts w:ascii="Times New Roman" w:hAnsi="Times New Roman" w:cs="Times New Roman"/>
          <w:sz w:val="24"/>
          <w:szCs w:val="24"/>
        </w:rPr>
        <w:t>similar to</w:t>
      </w:r>
      <w:proofErr w:type="gramEnd"/>
      <w:r w:rsidRPr="0096596C">
        <w:rPr>
          <w:rFonts w:ascii="Times New Roman" w:hAnsi="Times New Roman" w:cs="Times New Roman"/>
          <w:sz w:val="24"/>
          <w:szCs w:val="24"/>
        </w:rPr>
        <w:t xml:space="preserve"> C_ID1, suggesting that it recapitulates C_ID1 in most cases, while InsDel1b </w:t>
      </w:r>
      <w:r w:rsidR="00026972">
        <w:rPr>
          <w:rFonts w:ascii="Times New Roman" w:hAnsi="Times New Roman" w:cs="Times New Roman" w:hint="eastAsia"/>
          <w:sz w:val="24"/>
          <w:szCs w:val="24"/>
        </w:rPr>
        <w:t xml:space="preserve">and </w:t>
      </w:r>
      <w:r w:rsidR="00026972" w:rsidRPr="0096596C">
        <w:rPr>
          <w:rFonts w:ascii="Times New Roman" w:hAnsi="Times New Roman" w:cs="Times New Roman"/>
          <w:sz w:val="24"/>
          <w:szCs w:val="24"/>
        </w:rPr>
        <w:t>InsDel1</w:t>
      </w:r>
      <w:r w:rsidR="00026972">
        <w:rPr>
          <w:rFonts w:ascii="Times New Roman" w:hAnsi="Times New Roman" w:cs="Times New Roman" w:hint="eastAsia"/>
          <w:sz w:val="24"/>
          <w:szCs w:val="24"/>
        </w:rPr>
        <w:t xml:space="preserve">c </w:t>
      </w:r>
      <w:r w:rsidRPr="0096596C">
        <w:rPr>
          <w:rFonts w:ascii="Times New Roman" w:hAnsi="Times New Roman" w:cs="Times New Roman"/>
          <w:sz w:val="24"/>
          <w:szCs w:val="24"/>
        </w:rPr>
        <w:t xml:space="preserve">was more strongly associated with </w:t>
      </w:r>
      <w:proofErr w:type="spellStart"/>
      <w:r w:rsidRPr="0096596C">
        <w:rPr>
          <w:rFonts w:ascii="Times New Roman" w:hAnsi="Times New Roman" w:cs="Times New Roman"/>
          <w:sz w:val="24"/>
          <w:szCs w:val="24"/>
        </w:rPr>
        <w:t>PolE</w:t>
      </w:r>
      <w:proofErr w:type="spellEnd"/>
      <w:r w:rsidRPr="0096596C">
        <w:rPr>
          <w:rFonts w:ascii="Times New Roman" w:hAnsi="Times New Roman" w:cs="Times New Roman"/>
          <w:sz w:val="24"/>
          <w:szCs w:val="24"/>
        </w:rPr>
        <w:t xml:space="preserve"> proofreading activity (SBS10a), and InsDel1d were more closely related to reactive oxygen species-induced mutations (SBS17 and SBS18). We also observed strong correlations within a </w:t>
      </w:r>
      <w:proofErr w:type="spellStart"/>
      <w:r w:rsidRPr="0096596C">
        <w:rPr>
          <w:rFonts w:ascii="Times New Roman" w:hAnsi="Times New Roman" w:cs="Times New Roman"/>
          <w:sz w:val="24"/>
          <w:szCs w:val="24"/>
        </w:rPr>
        <w:t>dMMR</w:t>
      </w:r>
      <w:proofErr w:type="spellEnd"/>
      <w:r w:rsidRPr="0096596C">
        <w:rPr>
          <w:rFonts w:ascii="Times New Roman" w:hAnsi="Times New Roman" w:cs="Times New Roman"/>
          <w:sz w:val="24"/>
          <w:szCs w:val="24"/>
        </w:rPr>
        <w:t xml:space="preserve"> signature module, specifically between SBS6, SBS26, SBS44 and C_ID2, InsDel2b, InsDel2c, C_ID7, C_ID33, C_ID34, C_ID37, and C_ID38</w:t>
      </w:r>
      <w:r w:rsidR="003F6FBF">
        <w:rPr>
          <w:rFonts w:ascii="Times New Roman" w:hAnsi="Times New Roman" w:cs="Times New Roman" w:hint="eastAsia"/>
          <w:sz w:val="24"/>
          <w:szCs w:val="24"/>
        </w:rPr>
        <w:t xml:space="preserve"> (Figure 5A)</w:t>
      </w:r>
      <w:r>
        <w:rPr>
          <w:rFonts w:ascii="Times New Roman" w:hAnsi="Times New Roman" w:cs="Times New Roman" w:hint="eastAsia"/>
          <w:sz w:val="24"/>
          <w:szCs w:val="24"/>
        </w:rPr>
        <w:t>.</w:t>
      </w:r>
      <w:r w:rsidR="00B00EB8">
        <w:rPr>
          <w:rFonts w:ascii="Times New Roman" w:hAnsi="Times New Roman" w:cs="Times New Roman" w:hint="eastAsia"/>
          <w:sz w:val="24"/>
          <w:szCs w:val="24"/>
        </w:rPr>
        <w:t xml:space="preserve"> The similar correlation profile also </w:t>
      </w:r>
      <w:r w:rsidR="00734C6A">
        <w:rPr>
          <w:rFonts w:ascii="Times New Roman" w:hAnsi="Times New Roman" w:cs="Times New Roman" w:hint="eastAsia"/>
          <w:sz w:val="24"/>
          <w:szCs w:val="24"/>
        </w:rPr>
        <w:t xml:space="preserve">provides </w:t>
      </w:r>
      <w:r w:rsidR="009963AC">
        <w:rPr>
          <w:rFonts w:ascii="Times New Roman" w:hAnsi="Times New Roman" w:cs="Times New Roman" w:hint="eastAsia"/>
          <w:sz w:val="24"/>
          <w:szCs w:val="24"/>
        </w:rPr>
        <w:t xml:space="preserve">some clues on SBS signatures with unknown etiologies: SBS92 has highly similar profile compared to SBS4, especially the strong correlation with C_ID3 and InsDel3, which suggests its potential </w:t>
      </w:r>
      <w:r w:rsidR="009963AC">
        <w:rPr>
          <w:rFonts w:ascii="Times New Roman" w:hAnsi="Times New Roman" w:cs="Times New Roman"/>
          <w:sz w:val="24"/>
          <w:szCs w:val="24"/>
        </w:rPr>
        <w:t>association</w:t>
      </w:r>
      <w:r w:rsidR="009963AC">
        <w:rPr>
          <w:rFonts w:ascii="Times New Roman" w:hAnsi="Times New Roman" w:cs="Times New Roman" w:hint="eastAsia"/>
          <w:sz w:val="24"/>
          <w:szCs w:val="24"/>
        </w:rPr>
        <w:t xml:space="preserve"> with tobacco smoking process</w:t>
      </w:r>
      <w:r w:rsidR="000D06E8">
        <w:rPr>
          <w:rFonts w:ascii="Times New Roman" w:hAnsi="Times New Roman" w:cs="Times New Roman" w:hint="eastAsia"/>
          <w:sz w:val="24"/>
          <w:szCs w:val="24"/>
        </w:rPr>
        <w:t xml:space="preserve"> (Figure 5B)</w:t>
      </w:r>
      <w:r w:rsidR="009963AC">
        <w:rPr>
          <w:rFonts w:ascii="Times New Roman" w:hAnsi="Times New Roman" w:cs="Times New Roman" w:hint="eastAsia"/>
          <w:sz w:val="24"/>
          <w:szCs w:val="24"/>
        </w:rPr>
        <w:t xml:space="preserve">; </w:t>
      </w:r>
      <w:r w:rsidR="00BC093A">
        <w:rPr>
          <w:rFonts w:ascii="Times New Roman" w:hAnsi="Times New Roman" w:cs="Times New Roman" w:hint="eastAsia"/>
          <w:sz w:val="24"/>
          <w:szCs w:val="24"/>
        </w:rPr>
        <w:t xml:space="preserve">similarly, the ROS cluster include SBS17 and SBS18 (ROS), </w:t>
      </w:r>
      <w:r w:rsidR="00BC093A">
        <w:rPr>
          <w:rFonts w:ascii="Times New Roman" w:hAnsi="Times New Roman" w:cs="Times New Roman" w:hint="eastAsia"/>
          <w:sz w:val="24"/>
          <w:szCs w:val="24"/>
        </w:rPr>
        <w:lastRenderedPageBreak/>
        <w:t>SBS1 (5-mC deamination which is also a result of ROS),</w:t>
      </w:r>
      <w:r w:rsidR="00F577E3">
        <w:rPr>
          <w:rFonts w:ascii="Times New Roman" w:hAnsi="Times New Roman" w:cs="Times New Roman" w:hint="eastAsia"/>
          <w:sz w:val="24"/>
          <w:szCs w:val="24"/>
        </w:rPr>
        <w:t xml:space="preserve"> and SBS93, which raises the inference of the potential </w:t>
      </w:r>
      <w:r w:rsidR="00F577E3">
        <w:rPr>
          <w:rFonts w:ascii="Times New Roman" w:hAnsi="Times New Roman" w:cs="Times New Roman"/>
          <w:sz w:val="24"/>
          <w:szCs w:val="24"/>
        </w:rPr>
        <w:t>association</w:t>
      </w:r>
      <w:r w:rsidR="00F577E3">
        <w:rPr>
          <w:rFonts w:ascii="Times New Roman" w:hAnsi="Times New Roman" w:cs="Times New Roman" w:hint="eastAsia"/>
          <w:sz w:val="24"/>
          <w:szCs w:val="24"/>
        </w:rPr>
        <w:t xml:space="preserve"> between SBS93 and ROS. </w:t>
      </w:r>
    </w:p>
    <w:p w14:paraId="6B59CF0D" w14:textId="7F9B6251" w:rsidR="008C1E46" w:rsidRPr="008C1E46" w:rsidRDefault="008C1E46" w:rsidP="0096596C">
      <w:pPr>
        <w:spacing w:line="480" w:lineRule="auto"/>
        <w:rPr>
          <w:rFonts w:ascii="Times New Roman" w:hAnsi="Times New Roman" w:cs="Times New Roman"/>
          <w:b/>
          <w:bCs/>
          <w:sz w:val="24"/>
          <w:szCs w:val="24"/>
        </w:rPr>
      </w:pPr>
      <w:r w:rsidRPr="008C1E46">
        <w:rPr>
          <w:rFonts w:ascii="Times New Roman" w:hAnsi="Times New Roman" w:cs="Times New Roman" w:hint="eastAsia"/>
          <w:b/>
          <w:bCs/>
          <w:sz w:val="24"/>
          <w:szCs w:val="24"/>
        </w:rPr>
        <w:t xml:space="preserve">Topography of </w:t>
      </w:r>
      <w:r w:rsidR="00C35C81">
        <w:rPr>
          <w:rFonts w:ascii="Times New Roman" w:hAnsi="Times New Roman" w:cs="Times New Roman" w:hint="eastAsia"/>
          <w:b/>
          <w:bCs/>
          <w:sz w:val="24"/>
          <w:szCs w:val="24"/>
        </w:rPr>
        <w:t>Indel</w:t>
      </w:r>
      <w:r w:rsidRPr="008C1E46">
        <w:rPr>
          <w:rFonts w:ascii="Times New Roman" w:hAnsi="Times New Roman" w:cs="Times New Roman" w:hint="eastAsia"/>
          <w:b/>
          <w:bCs/>
          <w:sz w:val="24"/>
          <w:szCs w:val="24"/>
        </w:rPr>
        <w:t xml:space="preserve"> mutational signatures</w:t>
      </w:r>
    </w:p>
    <w:p w14:paraId="6D1825A5" w14:textId="608CD5F7" w:rsidR="00D55DAA" w:rsidRDefault="00D55DAA" w:rsidP="00D55DAA">
      <w:pPr>
        <w:spacing w:line="480" w:lineRule="auto"/>
        <w:rPr>
          <w:rFonts w:ascii="Times New Roman" w:hAnsi="Times New Roman" w:cs="Times New Roman"/>
          <w:sz w:val="24"/>
          <w:szCs w:val="24"/>
        </w:rPr>
      </w:pPr>
      <w:r w:rsidRPr="00AF1FB3">
        <w:rPr>
          <w:rFonts w:ascii="Times New Roman" w:hAnsi="Times New Roman" w:cs="Times New Roman"/>
          <w:sz w:val="24"/>
          <w:szCs w:val="24"/>
        </w:rPr>
        <w:t>We evaluated the interplay between our In</w:t>
      </w:r>
      <w:r w:rsidR="00C35C81">
        <w:rPr>
          <w:rFonts w:ascii="Times New Roman" w:hAnsi="Times New Roman" w:cs="Times New Roman" w:hint="eastAsia"/>
          <w:sz w:val="24"/>
          <w:szCs w:val="24"/>
        </w:rPr>
        <w:t>d</w:t>
      </w:r>
      <w:r w:rsidRPr="00AF1FB3">
        <w:rPr>
          <w:rFonts w:ascii="Times New Roman" w:hAnsi="Times New Roman" w:cs="Times New Roman"/>
          <w:sz w:val="24"/>
          <w:szCs w:val="24"/>
        </w:rPr>
        <w:t>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 and </w:t>
      </w:r>
      <w:r>
        <w:rPr>
          <w:rFonts w:ascii="Times New Roman" w:hAnsi="Times New Roman" w:cs="Times New Roman"/>
          <w:sz w:val="24"/>
          <w:szCs w:val="24"/>
        </w:rPr>
        <w:t xml:space="preserve">certain </w:t>
      </w:r>
      <w:r w:rsidRPr="00AF1FB3">
        <w:rPr>
          <w:rFonts w:ascii="Times New Roman" w:hAnsi="Times New Roman" w:cs="Times New Roman"/>
          <w:sz w:val="24"/>
          <w:szCs w:val="24"/>
        </w:rPr>
        <w:t xml:space="preserve">genomic </w:t>
      </w:r>
      <w:r>
        <w:rPr>
          <w:rFonts w:ascii="Times New Roman" w:hAnsi="Times New Roman" w:cs="Times New Roman"/>
          <w:sz w:val="24"/>
          <w:szCs w:val="24"/>
        </w:rPr>
        <w:t>topo</w:t>
      </w:r>
      <w:r w:rsidRPr="00AF1FB3">
        <w:rPr>
          <w:rFonts w:ascii="Times New Roman" w:hAnsi="Times New Roman" w:cs="Times New Roman"/>
          <w:sz w:val="24"/>
          <w:szCs w:val="24"/>
        </w:rPr>
        <w:t>graphical features.</w:t>
      </w:r>
      <w:r>
        <w:rPr>
          <w:rFonts w:ascii="Times New Roman" w:hAnsi="Times New Roman" w:cs="Times New Roman"/>
          <w:sz w:val="24"/>
          <w:szCs w:val="24"/>
        </w:rPr>
        <w:t xml:space="preserve"> Tr</w:t>
      </w:r>
      <w:r w:rsidRPr="005C7058">
        <w:rPr>
          <w:rFonts w:ascii="Times New Roman" w:hAnsi="Times New Roman" w:cs="Times New Roman"/>
          <w:sz w:val="24"/>
          <w:szCs w:val="24"/>
        </w:rPr>
        <w:t xml:space="preserve">anscription-coupled nucleotide excision repair </w:t>
      </w:r>
      <w:r>
        <w:rPr>
          <w:rFonts w:ascii="Times New Roman" w:hAnsi="Times New Roman" w:cs="Times New Roman"/>
          <w:sz w:val="24"/>
          <w:szCs w:val="24"/>
        </w:rPr>
        <w:t>was known to cause t</w:t>
      </w:r>
      <w:r w:rsidRPr="00AF1FB3">
        <w:rPr>
          <w:rFonts w:ascii="Times New Roman" w:hAnsi="Times New Roman" w:cs="Times New Roman"/>
          <w:sz w:val="24"/>
          <w:szCs w:val="24"/>
        </w:rPr>
        <w:t>ranscription strand asymmetries</w:t>
      </w:r>
      <w:r>
        <w:rPr>
          <w:rFonts w:ascii="Times New Roman" w:hAnsi="Times New Roman" w:cs="Times New Roman"/>
          <w:sz w:val="24"/>
          <w:szCs w:val="24"/>
        </w:rPr>
        <w:t xml:space="preserve">, </w:t>
      </w:r>
      <w:r>
        <w:rPr>
          <w:rFonts w:ascii="Times New Roman" w:hAnsi="Times New Roman" w:cs="Times New Roman" w:hint="eastAsia"/>
          <w:sz w:val="24"/>
          <w:szCs w:val="24"/>
        </w:rPr>
        <w:t>si</w:t>
      </w:r>
      <w:r>
        <w:rPr>
          <w:rFonts w:ascii="Times New Roman" w:hAnsi="Times New Roman" w:cs="Times New Roman"/>
          <w:sz w:val="24"/>
          <w:szCs w:val="24"/>
        </w:rPr>
        <w:t xml:space="preserve">nce DNA </w:t>
      </w:r>
      <w:r w:rsidRPr="005C7058">
        <w:rPr>
          <w:rFonts w:ascii="Times New Roman" w:hAnsi="Times New Roman" w:cs="Times New Roman"/>
          <w:sz w:val="24"/>
          <w:szCs w:val="24"/>
        </w:rPr>
        <w:t>bulky adducts</w:t>
      </w:r>
      <w:r>
        <w:rPr>
          <w:rFonts w:ascii="Times New Roman" w:hAnsi="Times New Roman" w:cs="Times New Roman"/>
          <w:sz w:val="24"/>
          <w:szCs w:val="24"/>
        </w:rPr>
        <w:t xml:space="preserve"> on the transcribed strand will be preferentially repaired in the transcription active region across the genome. </w:t>
      </w:r>
      <w:r w:rsidRPr="00AF1FB3">
        <w:rPr>
          <w:rFonts w:ascii="Times New Roman" w:hAnsi="Times New Roman" w:cs="Times New Roman"/>
          <w:sz w:val="24"/>
          <w:szCs w:val="24"/>
        </w:rPr>
        <w:t>Transcription strand asymmetries</w:t>
      </w:r>
      <w:r>
        <w:rPr>
          <w:rFonts w:ascii="Times New Roman" w:hAnsi="Times New Roman" w:cs="Times New Roman"/>
          <w:sz w:val="24"/>
          <w:szCs w:val="24"/>
        </w:rPr>
        <w:t xml:space="preserve"> were shown in 20 out of 33 </w:t>
      </w:r>
      <w:r w:rsidR="00E65FD8">
        <w:rPr>
          <w:rFonts w:ascii="Times New Roman" w:hAnsi="Times New Roman" w:cs="Times New Roman"/>
          <w:sz w:val="24"/>
          <w:szCs w:val="24"/>
        </w:rPr>
        <w:t>Indel8</w:t>
      </w:r>
      <w:r>
        <w:rPr>
          <w:rFonts w:ascii="Times New Roman" w:hAnsi="Times New Roman" w:cs="Times New Roman"/>
          <w:sz w:val="24"/>
          <w:szCs w:val="24"/>
        </w:rPr>
        <w:t>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(Figure X, Table X). Signatures attributed to </w:t>
      </w:r>
      <w:r w:rsidRPr="005D0A99">
        <w:rPr>
          <w:rFonts w:ascii="Times New Roman" w:hAnsi="Times New Roman" w:cs="Times New Roman"/>
          <w:sz w:val="24"/>
          <w:szCs w:val="24"/>
        </w:rPr>
        <w:t>exogenous 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such as C_ID3 (Tobacco smoking exposure), C_ID14 (</w:t>
      </w:r>
      <w:r w:rsidRPr="00734409">
        <w:rPr>
          <w:rFonts w:ascii="Times New Roman" w:hAnsi="Times New Roman" w:cs="Times New Roman"/>
          <w:sz w:val="24"/>
          <w:szCs w:val="24"/>
        </w:rPr>
        <w:t>GI-platinum treatment associated</w:t>
      </w:r>
      <w:r>
        <w:rPr>
          <w:rFonts w:ascii="Times New Roman" w:hAnsi="Times New Roman" w:cs="Times New Roman"/>
          <w:sz w:val="24"/>
          <w:szCs w:val="24"/>
        </w:rPr>
        <w:t>) and C_ID18 (</w:t>
      </w:r>
      <w:r w:rsidRPr="00734409">
        <w:rPr>
          <w:rFonts w:ascii="Times New Roman" w:hAnsi="Times New Roman" w:cs="Times New Roman"/>
          <w:sz w:val="24"/>
          <w:szCs w:val="24"/>
        </w:rPr>
        <w:t>Colibactin exposure</w:t>
      </w:r>
      <w:r>
        <w:rPr>
          <w:rFonts w:ascii="Times New Roman" w:hAnsi="Times New Roman" w:cs="Times New Roman"/>
          <w:sz w:val="24"/>
          <w:szCs w:val="24"/>
        </w:rPr>
        <w:t xml:space="preserve">), </w:t>
      </w:r>
      <w:r w:rsidRPr="00734409">
        <w:rPr>
          <w:rFonts w:ascii="Times New Roman" w:hAnsi="Times New Roman" w:cs="Times New Roman"/>
          <w:sz w:val="24"/>
          <w:szCs w:val="24"/>
        </w:rPr>
        <w:t xml:space="preserve">showed </w:t>
      </w:r>
      <w:r>
        <w:rPr>
          <w:rFonts w:ascii="Times New Roman" w:hAnsi="Times New Roman" w:cs="Times New Roman"/>
          <w:sz w:val="24"/>
          <w:szCs w:val="24"/>
        </w:rPr>
        <w:t xml:space="preserve">consistent </w:t>
      </w:r>
      <w:r w:rsidRPr="00734409">
        <w:rPr>
          <w:rFonts w:ascii="Times New Roman" w:hAnsi="Times New Roman" w:cs="Times New Roman"/>
          <w:sz w:val="24"/>
          <w:szCs w:val="24"/>
        </w:rPr>
        <w:t>transcription strand</w:t>
      </w:r>
      <w:r>
        <w:rPr>
          <w:rFonts w:ascii="Times New Roman" w:hAnsi="Times New Roman" w:cs="Times New Roman"/>
          <w:sz w:val="24"/>
          <w:szCs w:val="24"/>
        </w:rPr>
        <w:t xml:space="preserve"> </w:t>
      </w:r>
      <w:r w:rsidRPr="00734409">
        <w:rPr>
          <w:rFonts w:ascii="Times New Roman" w:hAnsi="Times New Roman" w:cs="Times New Roman"/>
          <w:sz w:val="24"/>
          <w:szCs w:val="24"/>
        </w:rPr>
        <w:t xml:space="preserve">bias </w:t>
      </w:r>
      <w:r>
        <w:rPr>
          <w:rFonts w:ascii="Times New Roman" w:hAnsi="Times New Roman" w:cs="Times New Roman" w:hint="eastAsia"/>
          <w:sz w:val="24"/>
          <w:szCs w:val="24"/>
        </w:rPr>
        <w:t>with</w:t>
      </w:r>
      <w:r>
        <w:rPr>
          <w:rFonts w:ascii="Times New Roman" w:hAnsi="Times New Roman" w:cs="Times New Roman"/>
          <w:sz w:val="24"/>
          <w:szCs w:val="24"/>
        </w:rPr>
        <w:t xml:space="preserve"> mutations enriched in the </w:t>
      </w:r>
      <w:r w:rsidRPr="00734409">
        <w:rPr>
          <w:rFonts w:ascii="Times New Roman" w:hAnsi="Times New Roman" w:cs="Times New Roman"/>
          <w:sz w:val="24"/>
          <w:szCs w:val="24"/>
        </w:rPr>
        <w:t>transcribed strand</w:t>
      </w:r>
      <w:r>
        <w:rPr>
          <w:rFonts w:ascii="Times New Roman" w:hAnsi="Times New Roman" w:cs="Times New Roman"/>
          <w:sz w:val="24"/>
          <w:szCs w:val="24"/>
        </w:rPr>
        <w:t xml:space="preserve">. Another </w:t>
      </w:r>
      <w:r w:rsidRPr="005D0A99">
        <w:rPr>
          <w:rFonts w:ascii="Times New Roman" w:hAnsi="Times New Roman" w:cs="Times New Roman"/>
          <w:sz w:val="24"/>
          <w:szCs w:val="24"/>
        </w:rPr>
        <w:t>exogenous</w:t>
      </w:r>
      <w:r>
        <w:rPr>
          <w:rFonts w:ascii="Times New Roman" w:hAnsi="Times New Roman" w:cs="Times New Roman"/>
          <w:sz w:val="24"/>
          <w:szCs w:val="24"/>
        </w:rPr>
        <w:t xml:space="preserve"> mutational </w:t>
      </w:r>
      <w:r w:rsidRPr="00AF1FB3">
        <w:rPr>
          <w:rFonts w:ascii="Times New Roman" w:hAnsi="Times New Roman" w:cs="Times New Roman"/>
          <w:sz w:val="24"/>
          <w:szCs w:val="24"/>
        </w:rPr>
        <w:t>signature</w:t>
      </w:r>
      <w:r>
        <w:rPr>
          <w:rFonts w:ascii="Times New Roman" w:hAnsi="Times New Roman" w:cs="Times New Roman"/>
          <w:sz w:val="24"/>
          <w:szCs w:val="24"/>
        </w:rPr>
        <w:t xml:space="preserve"> C_ID13, which is attributed to UV exposure, showed enrichment in the un-transcribed strand. This is due to the damage caused by UV happened on </w:t>
      </w:r>
      <w:r w:rsidRPr="00642C4A">
        <w:rPr>
          <w:rFonts w:ascii="Times New Roman" w:hAnsi="Times New Roman" w:cs="Times New Roman"/>
          <w:sz w:val="24"/>
          <w:szCs w:val="24"/>
        </w:rPr>
        <w:t>cytosine</w:t>
      </w:r>
      <w:r>
        <w:rPr>
          <w:rFonts w:ascii="Times New Roman" w:hAnsi="Times New Roman" w:cs="Times New Roman"/>
          <w:sz w:val="24"/>
          <w:szCs w:val="24"/>
        </w:rPr>
        <w:t xml:space="preserve"> instead of guanine. In </w:t>
      </w:r>
      <w:r w:rsidR="00E65FD8">
        <w:rPr>
          <w:rFonts w:ascii="Times New Roman" w:hAnsi="Times New Roman" w:cs="Times New Roman"/>
          <w:sz w:val="24"/>
          <w:szCs w:val="24"/>
        </w:rPr>
        <w:t>Indel8</w:t>
      </w:r>
      <w:r>
        <w:rPr>
          <w:rFonts w:ascii="Times New Roman" w:hAnsi="Times New Roman" w:cs="Times New Roman"/>
          <w:sz w:val="24"/>
          <w:szCs w:val="24"/>
        </w:rPr>
        <w:t>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associated with </w:t>
      </w:r>
      <w:r w:rsidRPr="008E7E7B">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xml:space="preserve">,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w:t>
      </w:r>
      <w:r>
        <w:rPr>
          <w:rFonts w:ascii="Times New Roman" w:hAnsi="Times New Roman" w:cs="Times New Roman"/>
          <w:sz w:val="24"/>
          <w:szCs w:val="24"/>
        </w:rPr>
        <w:t>un-</w:t>
      </w:r>
      <w:r w:rsidRPr="00CC692B">
        <w:rPr>
          <w:rFonts w:ascii="Times New Roman" w:hAnsi="Times New Roman" w:cs="Times New Roman"/>
          <w:sz w:val="24"/>
          <w:szCs w:val="24"/>
        </w:rPr>
        <w:t>transcribed strand</w:t>
      </w:r>
      <w:r>
        <w:rPr>
          <w:rFonts w:ascii="Times New Roman" w:hAnsi="Times New Roman" w:cs="Times New Roman"/>
          <w:sz w:val="24"/>
          <w:szCs w:val="24"/>
        </w:rPr>
        <w:t xml:space="preserve"> </w:t>
      </w:r>
      <w:proofErr w:type="gramStart"/>
      <w:r w:rsidRPr="00CC692B">
        <w:rPr>
          <w:rFonts w:ascii="Times New Roman" w:hAnsi="Times New Roman" w:cs="Times New Roman"/>
          <w:sz w:val="24"/>
          <w:szCs w:val="24"/>
        </w:rPr>
        <w:t>was</w:t>
      </w:r>
      <w:proofErr w:type="gramEnd"/>
      <w:r w:rsidRPr="00CC692B">
        <w:rPr>
          <w:rFonts w:ascii="Times New Roman" w:hAnsi="Times New Roman" w:cs="Times New Roman"/>
          <w:sz w:val="24"/>
          <w:szCs w:val="24"/>
        </w:rPr>
        <w:t xml:space="preserve"> observed for</w:t>
      </w:r>
      <w:r w:rsidRPr="00976FCF">
        <w:rPr>
          <w:rFonts w:ascii="Times New Roman" w:hAnsi="Times New Roman" w:cs="Times New Roman"/>
          <w:sz w:val="24"/>
          <w:szCs w:val="24"/>
        </w:rPr>
        <w:t xml:space="preserve"> </w:t>
      </w:r>
      <w:r>
        <w:rPr>
          <w:rFonts w:ascii="Times New Roman" w:hAnsi="Times New Roman" w:cs="Times New Roman"/>
          <w:sz w:val="24"/>
          <w:szCs w:val="24"/>
        </w:rPr>
        <w:t>C_ID1(</w:t>
      </w:r>
      <w:r w:rsidRPr="00345560">
        <w:rPr>
          <w:rFonts w:ascii="Times New Roman" w:hAnsi="Times New Roman" w:cs="Times New Roman"/>
          <w:sz w:val="24"/>
          <w:szCs w:val="24"/>
        </w:rPr>
        <w:t>Slippage during DNA replication</w:t>
      </w:r>
      <w:r>
        <w:rPr>
          <w:rFonts w:ascii="Times New Roman" w:hAnsi="Times New Roman" w:cs="Times New Roman"/>
          <w:sz w:val="24"/>
          <w:szCs w:val="24"/>
        </w:rPr>
        <w:t>)</w:t>
      </w:r>
      <w:r w:rsidRPr="00CC692B">
        <w:rPr>
          <w:rFonts w:ascii="Times New Roman" w:hAnsi="Times New Roman" w:cs="Times New Roman"/>
          <w:sz w:val="24"/>
          <w:szCs w:val="24"/>
        </w:rPr>
        <w:t xml:space="preserve"> </w:t>
      </w:r>
      <w:r>
        <w:rPr>
          <w:rFonts w:ascii="Times New Roman" w:hAnsi="Times New Roman" w:cs="Times New Roman"/>
          <w:sz w:val="24"/>
          <w:szCs w:val="24"/>
        </w:rPr>
        <w:t>and C_ID5(C</w:t>
      </w:r>
      <w:r w:rsidRPr="00C00B19">
        <w:rPr>
          <w:rFonts w:ascii="Times New Roman" w:hAnsi="Times New Roman" w:cs="Times New Roman"/>
          <w:sz w:val="24"/>
          <w:szCs w:val="24"/>
        </w:rPr>
        <w:t>lock-like signature</w:t>
      </w:r>
      <w:r>
        <w:rPr>
          <w:rFonts w:ascii="Times New Roman" w:hAnsi="Times New Roman" w:cs="Times New Roman"/>
          <w:sz w:val="24"/>
          <w:szCs w:val="24"/>
        </w:rPr>
        <w:t xml:space="preserve">), while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transcribed strand</w:t>
      </w:r>
      <w:r>
        <w:rPr>
          <w:rFonts w:ascii="Times New Roman" w:hAnsi="Times New Roman" w:cs="Times New Roman"/>
          <w:sz w:val="24"/>
          <w:szCs w:val="24"/>
        </w:rPr>
        <w:t xml:space="preserve"> </w:t>
      </w:r>
      <w:r w:rsidRPr="00CC692B">
        <w:rPr>
          <w:rFonts w:ascii="Times New Roman" w:hAnsi="Times New Roman" w:cs="Times New Roman"/>
          <w:sz w:val="24"/>
          <w:szCs w:val="24"/>
        </w:rPr>
        <w:t>was observed for</w:t>
      </w:r>
      <w:r>
        <w:rPr>
          <w:rFonts w:ascii="Times New Roman" w:hAnsi="Times New Roman" w:cs="Times New Roman"/>
          <w:sz w:val="24"/>
          <w:szCs w:val="24"/>
        </w:rPr>
        <w:t xml:space="preserve"> C_ID29 (</w:t>
      </w:r>
      <w:r w:rsidRPr="00D87494">
        <w:rPr>
          <w:rFonts w:ascii="Times New Roman" w:hAnsi="Times New Roman" w:cs="Times New Roman"/>
          <w:sz w:val="24"/>
          <w:szCs w:val="24"/>
        </w:rPr>
        <w:t>TOP1-mediated mutagenesis</w:t>
      </w:r>
      <w:r>
        <w:rPr>
          <w:rFonts w:ascii="Times New Roman" w:hAnsi="Times New Roman" w:cs="Times New Roman"/>
          <w:sz w:val="24"/>
          <w:szCs w:val="24"/>
        </w:rPr>
        <w:t>). Interestingly, 4 defective MMR signatures also showed t</w:t>
      </w:r>
      <w:r w:rsidRPr="00CC692B">
        <w:rPr>
          <w:rFonts w:ascii="Times New Roman" w:hAnsi="Times New Roman" w:cs="Times New Roman"/>
          <w:sz w:val="24"/>
          <w:szCs w:val="24"/>
        </w:rPr>
        <w:t>ranscription strand asymmetr</w:t>
      </w:r>
      <w:r>
        <w:rPr>
          <w:rFonts w:ascii="Times New Roman" w:hAnsi="Times New Roman" w:cs="Times New Roman"/>
          <w:sz w:val="24"/>
          <w:szCs w:val="24"/>
        </w:rPr>
        <w:t xml:space="preserve">ies in different directions, with two of them (H_ID33 and H_ID37) having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w:t>
      </w:r>
      <w:r>
        <w:rPr>
          <w:rFonts w:ascii="Times New Roman" w:hAnsi="Times New Roman" w:cs="Times New Roman"/>
          <w:sz w:val="24"/>
          <w:szCs w:val="24"/>
        </w:rPr>
        <w:t>un-</w:t>
      </w:r>
      <w:r w:rsidRPr="00CC692B">
        <w:rPr>
          <w:rFonts w:ascii="Times New Roman" w:hAnsi="Times New Roman" w:cs="Times New Roman"/>
          <w:sz w:val="24"/>
          <w:szCs w:val="24"/>
        </w:rPr>
        <w:t>transcribed strand</w:t>
      </w:r>
      <w:r>
        <w:rPr>
          <w:rFonts w:ascii="Times New Roman" w:hAnsi="Times New Roman" w:cs="Times New Roman"/>
          <w:sz w:val="24"/>
          <w:szCs w:val="24"/>
        </w:rPr>
        <w:t xml:space="preserve">, and two of them (H_ID7 and H_ID34) having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transcribed strand</w:t>
      </w:r>
      <w:r>
        <w:rPr>
          <w:rFonts w:ascii="Times New Roman" w:hAnsi="Times New Roman" w:cs="Times New Roman"/>
          <w:sz w:val="24"/>
          <w:szCs w:val="24"/>
        </w:rPr>
        <w:t>. Replication</w:t>
      </w:r>
      <w:r w:rsidRPr="00AF1FB3">
        <w:rPr>
          <w:rFonts w:ascii="Times New Roman" w:hAnsi="Times New Roman" w:cs="Times New Roman"/>
          <w:sz w:val="24"/>
          <w:szCs w:val="24"/>
        </w:rPr>
        <w:t xml:space="preserve"> strand asymmetries</w:t>
      </w:r>
      <w:r>
        <w:rPr>
          <w:rFonts w:ascii="Times New Roman" w:hAnsi="Times New Roman" w:cs="Times New Roman"/>
          <w:sz w:val="24"/>
          <w:szCs w:val="24"/>
        </w:rPr>
        <w:t xml:space="preserve"> were observed in 18 out of 33 </w:t>
      </w:r>
      <w:r w:rsidRPr="00AF1FB3">
        <w:rPr>
          <w:rFonts w:ascii="Times New Roman" w:hAnsi="Times New Roman" w:cs="Times New Roman"/>
          <w:sz w:val="24"/>
          <w:szCs w:val="24"/>
        </w:rPr>
        <w:t>In</w:t>
      </w:r>
      <w:r w:rsidR="00C35C81">
        <w:rPr>
          <w:rFonts w:ascii="Times New Roman" w:hAnsi="Times New Roman" w:cs="Times New Roman" w:hint="eastAsia"/>
          <w:sz w:val="24"/>
          <w:szCs w:val="24"/>
        </w:rPr>
        <w:t>d</w:t>
      </w:r>
      <w:r w:rsidRPr="00AF1FB3">
        <w:rPr>
          <w:rFonts w:ascii="Times New Roman" w:hAnsi="Times New Roman" w:cs="Times New Roman"/>
          <w:sz w:val="24"/>
          <w:szCs w:val="24"/>
        </w:rPr>
        <w:t>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(Figure X, Table X).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w:t>
      </w:r>
      <w:r w:rsidRPr="00AF1FB3">
        <w:rPr>
          <w:rFonts w:ascii="Times New Roman" w:hAnsi="Times New Roman" w:cs="Times New Roman"/>
          <w:sz w:val="24"/>
          <w:szCs w:val="24"/>
        </w:rPr>
        <w:t>ranscription strand asymmetries</w:t>
      </w:r>
      <w:r>
        <w:rPr>
          <w:rFonts w:ascii="Times New Roman" w:hAnsi="Times New Roman" w:cs="Times New Roman"/>
          <w:sz w:val="24"/>
          <w:szCs w:val="24"/>
        </w:rPr>
        <w:t xml:space="preserve">, most signatures attributed to either </w:t>
      </w:r>
      <w:r w:rsidRPr="005D0A99">
        <w:rPr>
          <w:rFonts w:ascii="Times New Roman" w:hAnsi="Times New Roman" w:cs="Times New Roman"/>
          <w:sz w:val="24"/>
          <w:szCs w:val="24"/>
        </w:rPr>
        <w:t>exogenous</w:t>
      </w:r>
      <w:r>
        <w:rPr>
          <w:rFonts w:ascii="Times New Roman" w:hAnsi="Times New Roman" w:cs="Times New Roman"/>
          <w:sz w:val="24"/>
          <w:szCs w:val="24"/>
        </w:rPr>
        <w:t xml:space="preserve"> mutagenic or </w:t>
      </w:r>
      <w:r w:rsidRPr="007C2B87">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xml:space="preserve"> showed bias towards the replication leading or </w:t>
      </w:r>
      <w:r>
        <w:rPr>
          <w:rFonts w:ascii="Times New Roman" w:hAnsi="Times New Roman" w:cs="Times New Roman"/>
          <w:sz w:val="24"/>
          <w:szCs w:val="24"/>
        </w:rPr>
        <w:lastRenderedPageBreak/>
        <w:t xml:space="preserve">lagging strand. For example, 3 defective MMR </w:t>
      </w:r>
      <w:r w:rsidRPr="003A1219">
        <w:rPr>
          <w:rFonts w:ascii="Times New Roman" w:hAnsi="Times New Roman" w:cs="Times New Roman"/>
          <w:sz w:val="24"/>
          <w:szCs w:val="24"/>
        </w:rPr>
        <w:t>signatures exhibited replication strand bias</w:t>
      </w:r>
      <w:r>
        <w:rPr>
          <w:rFonts w:ascii="Times New Roman" w:hAnsi="Times New Roman" w:cs="Times New Roman"/>
          <w:sz w:val="24"/>
          <w:szCs w:val="24"/>
        </w:rPr>
        <w:t xml:space="preserve"> </w:t>
      </w:r>
      <w:r w:rsidRPr="003A1219">
        <w:rPr>
          <w:rFonts w:ascii="Times New Roman" w:hAnsi="Times New Roman" w:cs="Times New Roman"/>
          <w:sz w:val="24"/>
          <w:szCs w:val="24"/>
        </w:rPr>
        <w:t>either on the leading strand (</w:t>
      </w:r>
      <w:r>
        <w:rPr>
          <w:rFonts w:ascii="Times New Roman" w:hAnsi="Times New Roman" w:cs="Times New Roman"/>
          <w:sz w:val="24"/>
          <w:szCs w:val="24"/>
        </w:rPr>
        <w:t>H_ID34</w:t>
      </w:r>
      <w:r w:rsidRPr="003A1219">
        <w:rPr>
          <w:rFonts w:ascii="Times New Roman" w:hAnsi="Times New Roman" w:cs="Times New Roman"/>
          <w:sz w:val="24"/>
          <w:szCs w:val="24"/>
        </w:rPr>
        <w:t>) or on the</w:t>
      </w:r>
      <w:r>
        <w:rPr>
          <w:rFonts w:ascii="Times New Roman" w:hAnsi="Times New Roman" w:cs="Times New Roman"/>
          <w:sz w:val="24"/>
          <w:szCs w:val="24"/>
        </w:rPr>
        <w:t xml:space="preserve"> </w:t>
      </w:r>
      <w:r w:rsidRPr="003A1219">
        <w:rPr>
          <w:rFonts w:ascii="Times New Roman" w:hAnsi="Times New Roman" w:cs="Times New Roman"/>
          <w:sz w:val="24"/>
          <w:szCs w:val="24"/>
        </w:rPr>
        <w:t>lagging strand</w:t>
      </w:r>
      <w:r>
        <w:rPr>
          <w:rFonts w:ascii="Times New Roman" w:hAnsi="Times New Roman" w:cs="Times New Roman"/>
          <w:sz w:val="24"/>
          <w:szCs w:val="24"/>
        </w:rPr>
        <w:t xml:space="preserve"> (C_ID7 and H_ID33).</w:t>
      </w:r>
    </w:p>
    <w:p w14:paraId="52692CCB" w14:textId="1935126F" w:rsidR="00D55DAA" w:rsidRDefault="00D55DAA" w:rsidP="00D55DAA">
      <w:pPr>
        <w:spacing w:line="480" w:lineRule="auto"/>
        <w:rPr>
          <w:rFonts w:ascii="Times New Roman" w:hAnsi="Times New Roman" w:cs="Times New Roman"/>
          <w:sz w:val="24"/>
          <w:szCs w:val="24"/>
        </w:rPr>
      </w:pPr>
      <w:r>
        <w:rPr>
          <w:rFonts w:ascii="Times New Roman" w:hAnsi="Times New Roman" w:cs="Times New Roman"/>
          <w:sz w:val="24"/>
          <w:szCs w:val="24"/>
        </w:rPr>
        <w:t xml:space="preserve">We also examined the mutation enrichment of </w:t>
      </w:r>
      <w:r w:rsidR="00E65FD8">
        <w:rPr>
          <w:rFonts w:ascii="Times New Roman" w:hAnsi="Times New Roman" w:cs="Times New Roman"/>
          <w:sz w:val="24"/>
          <w:szCs w:val="24"/>
        </w:rPr>
        <w:t>Indel8</w:t>
      </w:r>
      <w:r>
        <w:rPr>
          <w:rFonts w:ascii="Times New Roman" w:hAnsi="Times New Roman" w:cs="Times New Roman"/>
          <w:sz w:val="24"/>
          <w:szCs w:val="24"/>
        </w:rPr>
        <w:t xml:space="preserve">3 signatures </w:t>
      </w:r>
      <w:r w:rsidRPr="00C83AA2">
        <w:rPr>
          <w:rFonts w:ascii="Times New Roman" w:hAnsi="Times New Roman" w:cs="Times New Roman"/>
          <w:sz w:val="24"/>
          <w:szCs w:val="24"/>
        </w:rPr>
        <w:t>in genic and intergenic regions</w:t>
      </w:r>
      <w:r>
        <w:rPr>
          <w:rFonts w:ascii="Times New Roman" w:hAnsi="Times New Roman" w:cs="Times New Roman"/>
          <w:sz w:val="24"/>
          <w:szCs w:val="24"/>
        </w:rPr>
        <w:t>. Most signatures showed mutation bias towards intergenic regions, while 8 signatures showed</w:t>
      </w:r>
      <w:r w:rsidRPr="00C83AA2">
        <w:rPr>
          <w:rFonts w:ascii="Times New Roman" w:hAnsi="Times New Roman" w:cs="Times New Roman"/>
          <w:sz w:val="24"/>
          <w:szCs w:val="24"/>
        </w:rPr>
        <w:t xml:space="preserve"> </w:t>
      </w:r>
      <w:r>
        <w:rPr>
          <w:rFonts w:ascii="Times New Roman" w:hAnsi="Times New Roman" w:cs="Times New Roman"/>
          <w:sz w:val="24"/>
          <w:szCs w:val="24"/>
        </w:rPr>
        <w:t xml:space="preserve">enrichment in genic regions. Among the 8 signatures, 5 of them were associated with </w:t>
      </w:r>
      <w:r w:rsidRPr="008E7E7B">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including C_ID17(</w:t>
      </w:r>
      <w:r w:rsidRPr="003B31AB">
        <w:rPr>
          <w:rFonts w:ascii="Times New Roman" w:hAnsi="Times New Roman" w:cs="Times New Roman"/>
          <w:sz w:val="24"/>
          <w:szCs w:val="24"/>
        </w:rPr>
        <w:t>TOP2A K743N mediated mutagenesis</w:t>
      </w:r>
      <w:r>
        <w:rPr>
          <w:rFonts w:ascii="Times New Roman" w:hAnsi="Times New Roman" w:cs="Times New Roman"/>
          <w:sz w:val="24"/>
          <w:szCs w:val="24"/>
        </w:rPr>
        <w:t>), H_ID29(</w:t>
      </w:r>
      <w:r w:rsidRPr="003B31AB">
        <w:rPr>
          <w:rFonts w:ascii="Times New Roman" w:hAnsi="Times New Roman" w:cs="Times New Roman"/>
          <w:sz w:val="24"/>
          <w:szCs w:val="24"/>
        </w:rPr>
        <w:t>TOP1-mediated mutagenesis</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 xml:space="preserve">nd 3 defective MMR </w:t>
      </w:r>
      <w:r w:rsidRPr="003A1219">
        <w:rPr>
          <w:rFonts w:ascii="Times New Roman" w:hAnsi="Times New Roman" w:cs="Times New Roman"/>
          <w:sz w:val="24"/>
          <w:szCs w:val="24"/>
        </w:rPr>
        <w:t>signatures</w:t>
      </w:r>
      <w:r>
        <w:rPr>
          <w:rFonts w:ascii="Times New Roman" w:hAnsi="Times New Roman" w:cs="Times New Roman"/>
          <w:sz w:val="24"/>
          <w:szCs w:val="24"/>
        </w:rPr>
        <w:t xml:space="preserve"> (C_ID7, H_ID33 and H_ID37). Another 3 signatures with mutation enriched in genic regions were of unknown etiology (C_ID10, H_ID30, H_ID31).</w:t>
      </w:r>
    </w:p>
    <w:p w14:paraId="4B3DE486" w14:textId="37804079" w:rsidR="00D55DAA" w:rsidRPr="00D55DAA" w:rsidRDefault="00D55DAA" w:rsidP="00E07F96">
      <w:pPr>
        <w:spacing w:line="480" w:lineRule="auto"/>
        <w:rPr>
          <w:rFonts w:ascii="Times New Roman" w:hAnsi="Times New Roman" w:cs="Times New Roman"/>
          <w:sz w:val="24"/>
          <w:szCs w:val="24"/>
        </w:rPr>
      </w:pPr>
      <w:r w:rsidRPr="00945F7E">
        <w:rPr>
          <w:rFonts w:ascii="Times New Roman" w:hAnsi="Times New Roman" w:cs="Times New Roman"/>
          <w:sz w:val="24"/>
          <w:szCs w:val="24"/>
        </w:rPr>
        <w:t>The effect of DNA replication timing</w:t>
      </w:r>
      <w:r>
        <w:rPr>
          <w:rFonts w:ascii="Times New Roman" w:hAnsi="Times New Roman" w:cs="Times New Roman"/>
          <w:sz w:val="24"/>
          <w:szCs w:val="24"/>
        </w:rPr>
        <w:t xml:space="preserve"> was also observed in many </w:t>
      </w:r>
      <w:r w:rsidR="00E65FD8">
        <w:rPr>
          <w:rFonts w:ascii="Times New Roman" w:hAnsi="Times New Roman" w:cs="Times New Roman"/>
          <w:sz w:val="24"/>
          <w:szCs w:val="24"/>
        </w:rPr>
        <w:t>Indel8</w:t>
      </w:r>
      <w:r>
        <w:rPr>
          <w:rFonts w:ascii="Times New Roman" w:hAnsi="Times New Roman" w:cs="Times New Roman"/>
          <w:sz w:val="24"/>
          <w:szCs w:val="24"/>
        </w:rPr>
        <w:t xml:space="preserve">3 signatures. Most signatures were consistently </w:t>
      </w:r>
      <w:r w:rsidRPr="00EA5C61">
        <w:rPr>
          <w:rFonts w:ascii="Times New Roman" w:hAnsi="Times New Roman" w:cs="Times New Roman"/>
          <w:sz w:val="24"/>
          <w:szCs w:val="24"/>
        </w:rPr>
        <w:t>enriched in late-replicating</w:t>
      </w:r>
      <w:r>
        <w:rPr>
          <w:rFonts w:ascii="Times New Roman" w:hAnsi="Times New Roman" w:cs="Times New Roman"/>
          <w:sz w:val="24"/>
          <w:szCs w:val="24"/>
        </w:rPr>
        <w:t xml:space="preserve"> </w:t>
      </w:r>
      <w:r w:rsidRPr="00EA5C61">
        <w:rPr>
          <w:rFonts w:ascii="Times New Roman" w:hAnsi="Times New Roman" w:cs="Times New Roman"/>
          <w:sz w:val="24"/>
          <w:szCs w:val="24"/>
        </w:rPr>
        <w:t>regions</w:t>
      </w:r>
      <w:r>
        <w:rPr>
          <w:rFonts w:ascii="Times New Roman" w:hAnsi="Times New Roman" w:cs="Times New Roman"/>
          <w:sz w:val="24"/>
          <w:szCs w:val="24"/>
        </w:rPr>
        <w:t xml:space="preserve"> across different cancer types, while only one signature C_ID17 (</w:t>
      </w:r>
      <w:r w:rsidRPr="007739DD">
        <w:rPr>
          <w:rFonts w:ascii="Times New Roman" w:hAnsi="Times New Roman" w:cs="Times New Roman"/>
          <w:sz w:val="24"/>
          <w:szCs w:val="24"/>
        </w:rPr>
        <w:t>TOP2A K743N mediated mutagenesis</w:t>
      </w:r>
      <w:r>
        <w:rPr>
          <w:rFonts w:ascii="Times New Roman" w:hAnsi="Times New Roman" w:cs="Times New Roman"/>
          <w:sz w:val="24"/>
          <w:szCs w:val="24"/>
        </w:rPr>
        <w:t xml:space="preserve">) showed </w:t>
      </w:r>
      <w:r w:rsidRPr="00EA5C61">
        <w:rPr>
          <w:rFonts w:ascii="Times New Roman" w:hAnsi="Times New Roman" w:cs="Times New Roman"/>
          <w:sz w:val="24"/>
          <w:szCs w:val="24"/>
        </w:rPr>
        <w:t>enrich</w:t>
      </w:r>
      <w:r>
        <w:rPr>
          <w:rFonts w:ascii="Times New Roman" w:hAnsi="Times New Roman" w:cs="Times New Roman"/>
          <w:sz w:val="24"/>
          <w:szCs w:val="24"/>
        </w:rPr>
        <w:t>ment in early-</w:t>
      </w:r>
      <w:r w:rsidRPr="00EA5C61">
        <w:rPr>
          <w:rFonts w:ascii="Times New Roman" w:hAnsi="Times New Roman" w:cs="Times New Roman"/>
          <w:sz w:val="24"/>
          <w:szCs w:val="24"/>
        </w:rPr>
        <w:t>replicating</w:t>
      </w:r>
      <w:r>
        <w:rPr>
          <w:rFonts w:ascii="Times New Roman" w:hAnsi="Times New Roman" w:cs="Times New Roman"/>
          <w:sz w:val="24"/>
          <w:szCs w:val="24"/>
        </w:rPr>
        <w:t xml:space="preserve"> </w:t>
      </w:r>
      <w:r w:rsidRPr="00EA5C61">
        <w:rPr>
          <w:rFonts w:ascii="Times New Roman" w:hAnsi="Times New Roman" w:cs="Times New Roman"/>
          <w:sz w:val="24"/>
          <w:szCs w:val="24"/>
        </w:rPr>
        <w:t>regions</w:t>
      </w:r>
      <w:r>
        <w:rPr>
          <w:rFonts w:ascii="Times New Roman" w:hAnsi="Times New Roman" w:cs="Times New Roman"/>
          <w:sz w:val="24"/>
          <w:szCs w:val="24"/>
        </w:rPr>
        <w:t xml:space="preserve">. Four signatures were un-affected </w:t>
      </w:r>
      <w:r w:rsidRPr="00D26F5B">
        <w:rPr>
          <w:rFonts w:ascii="Times New Roman" w:hAnsi="Times New Roman" w:cs="Times New Roman"/>
          <w:sz w:val="24"/>
          <w:szCs w:val="24"/>
        </w:rPr>
        <w:t>by replication timing</w:t>
      </w:r>
      <w:r>
        <w:rPr>
          <w:rFonts w:ascii="Times New Roman" w:hAnsi="Times New Roman" w:cs="Times New Roman"/>
          <w:sz w:val="24"/>
          <w:szCs w:val="24"/>
        </w:rPr>
        <w:t xml:space="preserve"> in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cancers presenting this signature</w:t>
      </w:r>
      <w:r w:rsidRPr="00D26F5B">
        <w:rPr>
          <w:rFonts w:ascii="Times New Roman" w:hAnsi="Times New Roman" w:cs="Times New Roman"/>
          <w:sz w:val="24"/>
          <w:szCs w:val="24"/>
        </w:rPr>
        <w:t>, including</w:t>
      </w:r>
      <w:r>
        <w:rPr>
          <w:rFonts w:ascii="Times New Roman" w:hAnsi="Times New Roman" w:cs="Times New Roman"/>
          <w:sz w:val="24"/>
          <w:szCs w:val="24"/>
        </w:rPr>
        <w:t xml:space="preserve"> C_ID1 (</w:t>
      </w:r>
      <w:r w:rsidRPr="00A01658">
        <w:rPr>
          <w:rFonts w:ascii="Times New Roman" w:hAnsi="Times New Roman" w:cs="Times New Roman"/>
          <w:sz w:val="24"/>
          <w:szCs w:val="24"/>
        </w:rPr>
        <w:t>Slippage during DNA replication</w:t>
      </w:r>
      <w:r>
        <w:rPr>
          <w:rFonts w:ascii="Times New Roman" w:hAnsi="Times New Roman" w:cs="Times New Roman"/>
          <w:sz w:val="24"/>
          <w:szCs w:val="24"/>
        </w:rPr>
        <w:t>), C_ID5 (</w:t>
      </w:r>
      <w:r w:rsidRPr="00A01658">
        <w:rPr>
          <w:rFonts w:ascii="Times New Roman" w:hAnsi="Times New Roman" w:cs="Times New Roman"/>
          <w:sz w:val="24"/>
          <w:szCs w:val="24"/>
        </w:rPr>
        <w:t>Clock-like signature</w:t>
      </w:r>
      <w:r>
        <w:rPr>
          <w:rFonts w:ascii="Times New Roman" w:hAnsi="Times New Roman" w:cs="Times New Roman"/>
          <w:sz w:val="24"/>
          <w:szCs w:val="24"/>
        </w:rPr>
        <w:t>), C_ID13 (</w:t>
      </w:r>
      <w:r w:rsidRPr="00A01658">
        <w:rPr>
          <w:rFonts w:ascii="Times New Roman" w:hAnsi="Times New Roman" w:cs="Times New Roman"/>
          <w:sz w:val="24"/>
          <w:szCs w:val="24"/>
        </w:rPr>
        <w:t>Ultraviolet light exposure</w:t>
      </w:r>
      <w:r>
        <w:rPr>
          <w:rFonts w:ascii="Times New Roman" w:hAnsi="Times New Roman" w:cs="Times New Roman"/>
          <w:sz w:val="24"/>
          <w:szCs w:val="24"/>
        </w:rPr>
        <w:t>), C_ID18 (</w:t>
      </w:r>
      <w:r w:rsidRPr="00A01658">
        <w:rPr>
          <w:rFonts w:ascii="Times New Roman" w:hAnsi="Times New Roman" w:cs="Times New Roman"/>
          <w:sz w:val="24"/>
          <w:szCs w:val="24"/>
        </w:rPr>
        <w:t>Colibactin exposure</w:t>
      </w:r>
      <w:r>
        <w:rPr>
          <w:rFonts w:ascii="Times New Roman" w:hAnsi="Times New Roman" w:cs="Times New Roman"/>
          <w:sz w:val="24"/>
          <w:szCs w:val="24"/>
        </w:rPr>
        <w:t xml:space="preserve">). Interestingly, </w:t>
      </w:r>
      <w:proofErr w:type="gramStart"/>
      <w:r>
        <w:rPr>
          <w:rFonts w:ascii="Times New Roman" w:hAnsi="Times New Roman" w:cs="Times New Roman"/>
          <w:sz w:val="24"/>
          <w:szCs w:val="24"/>
        </w:rPr>
        <w:t>Several</w:t>
      </w:r>
      <w:proofErr w:type="gramEnd"/>
      <w:r>
        <w:rPr>
          <w:rFonts w:ascii="Times New Roman" w:hAnsi="Times New Roman" w:cs="Times New Roman"/>
          <w:sz w:val="24"/>
          <w:szCs w:val="24"/>
        </w:rPr>
        <w:t xml:space="preserve"> signatures showed cancer-specific enrichment in replication timing, especially for defective MMR </w:t>
      </w:r>
      <w:r w:rsidRPr="003A1219">
        <w:rPr>
          <w:rFonts w:ascii="Times New Roman" w:hAnsi="Times New Roman" w:cs="Times New Roman"/>
          <w:sz w:val="24"/>
          <w:szCs w:val="24"/>
        </w:rPr>
        <w:t>signatures</w:t>
      </w:r>
      <w:r>
        <w:rPr>
          <w:rFonts w:ascii="Times New Roman" w:hAnsi="Times New Roman" w:cs="Times New Roman"/>
          <w:sz w:val="24"/>
          <w:szCs w:val="24"/>
        </w:rPr>
        <w:t xml:space="preserve">. In the 5 defective MMR </w:t>
      </w:r>
      <w:r w:rsidRPr="003A1219">
        <w:rPr>
          <w:rFonts w:ascii="Times New Roman" w:hAnsi="Times New Roman" w:cs="Times New Roman"/>
          <w:sz w:val="24"/>
          <w:szCs w:val="24"/>
        </w:rPr>
        <w:t>signatures</w:t>
      </w:r>
      <w:r>
        <w:rPr>
          <w:rFonts w:ascii="Times New Roman" w:hAnsi="Times New Roman" w:cs="Times New Roman"/>
          <w:sz w:val="24"/>
          <w:szCs w:val="24"/>
        </w:rPr>
        <w:t>, C_ID7, C_ID33 and C_ID34 showed enriched mutations in early replication regions in breast cancer, while C_ID37 and C_ID38 showed this enrichment in colon cancer and stomach cancer, respectively.</w:t>
      </w:r>
    </w:p>
    <w:p w14:paraId="78D374EF" w14:textId="1B634AEB"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076A3AED" w:rsidR="00A63F9F" w:rsidRPr="008A1C58" w:rsidRDefault="00A63F9F" w:rsidP="00A63F9F">
      <w:pPr>
        <w:spacing w:line="480" w:lineRule="auto"/>
        <w:rPr>
          <w:rFonts w:ascii="Times New Roman" w:hAnsi="Times New Roman" w:cs="Times New Roman"/>
          <w:b/>
          <w:bCs/>
          <w:sz w:val="24"/>
          <w:szCs w:val="24"/>
        </w:rPr>
      </w:pPr>
      <w:r w:rsidRPr="003404DC">
        <w:rPr>
          <w:rFonts w:ascii="Times New Roman" w:hAnsi="Times New Roman" w:cs="Times New Roman"/>
          <w:b/>
          <w:bCs/>
          <w:sz w:val="24"/>
          <w:szCs w:val="24"/>
          <w:highlight w:val="lightGray"/>
        </w:rPr>
        <w:t>M</w:t>
      </w:r>
      <w:r w:rsidR="00BB1D3D">
        <w:rPr>
          <w:rFonts w:ascii="Times New Roman" w:hAnsi="Times New Roman" w:cs="Times New Roman" w:hint="eastAsia"/>
          <w:b/>
          <w:bCs/>
          <w:sz w:val="24"/>
          <w:szCs w:val="24"/>
          <w:highlight w:val="lightGray"/>
        </w:rPr>
        <w:t xml:space="preserve">icrosatellite </w:t>
      </w:r>
      <w:r w:rsidR="00470BD2">
        <w:rPr>
          <w:rFonts w:ascii="Times New Roman" w:hAnsi="Times New Roman" w:cs="Times New Roman" w:hint="eastAsia"/>
          <w:b/>
          <w:bCs/>
          <w:sz w:val="24"/>
          <w:szCs w:val="24"/>
          <w:highlight w:val="lightGray"/>
        </w:rPr>
        <w:t>Instability associated</w:t>
      </w:r>
      <w:r w:rsidRPr="003404DC">
        <w:rPr>
          <w:rFonts w:ascii="Times New Roman" w:hAnsi="Times New Roman" w:cs="Times New Roman"/>
          <w:b/>
          <w:bCs/>
          <w:sz w:val="24"/>
          <w:szCs w:val="24"/>
          <w:highlight w:val="lightGray"/>
        </w:rPr>
        <w:t xml:space="preserve"> signatures</w:t>
      </w:r>
    </w:p>
    <w:p w14:paraId="3D97F917" w14:textId="6B8D7E9B"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lastRenderedPageBreak/>
        <w:t xml:space="preserve">Some microsatellite stable (MSS) tumors exhibit a high ratio of </w:t>
      </w:r>
      <w:r w:rsidR="00082B6A">
        <w:rPr>
          <w:rFonts w:ascii="Times New Roman" w:hAnsi="Times New Roman" w:cs="Times New Roman" w:hint="eastAsia"/>
          <w:sz w:val="24"/>
          <w:szCs w:val="24"/>
        </w:rPr>
        <w:t>microsatellite instability (</w:t>
      </w:r>
      <w:r w:rsidRPr="00442D83">
        <w:rPr>
          <w:rFonts w:ascii="Times New Roman" w:hAnsi="Times New Roman" w:cs="Times New Roman"/>
          <w:sz w:val="24"/>
          <w:szCs w:val="24"/>
        </w:rPr>
        <w:t>MSI</w:t>
      </w:r>
      <w:r w:rsidR="00082B6A">
        <w:rPr>
          <w:rFonts w:ascii="Times New Roman" w:hAnsi="Times New Roman" w:cs="Times New Roman" w:hint="eastAsia"/>
          <w:sz w:val="24"/>
          <w:szCs w:val="24"/>
        </w:rPr>
        <w:t>)</w:t>
      </w:r>
      <w:r w:rsidRPr="00442D83">
        <w:rPr>
          <w:rFonts w:ascii="Times New Roman" w:hAnsi="Times New Roman" w:cs="Times New Roman"/>
          <w:sz w:val="24"/>
          <w:szCs w:val="24"/>
        </w:rPr>
        <w:t xml:space="preserve"> signature activity, likely due to strong MSI characteristics, such as elevated indel rates and single-base substitution (SBS) mutation loads, despite their MSS classification. Although MSI status was provided in the PCAWG and HMF datasets</w:t>
      </w:r>
      <w:r w:rsidR="00082B6A">
        <w:rPr>
          <w:rFonts w:ascii="Times New Roman" w:hAnsi="Times New Roman" w:cs="Times New Roman" w:hint="eastAsia"/>
          <w:sz w:val="24"/>
          <w:szCs w:val="24"/>
        </w:rPr>
        <w:t xml:space="preserve"> </w:t>
      </w:r>
      <w:r w:rsidR="00082B6A">
        <w:rPr>
          <w:rFonts w:ascii="Times New Roman" w:hAnsi="Times New Roman" w:cs="Times New Roman"/>
          <w:sz w:val="24"/>
          <w:szCs w:val="24"/>
        </w:rPr>
        <w:fldChar w:fldCharType="begin"/>
      </w:r>
      <w:r w:rsidR="00082B6A">
        <w:rPr>
          <w:rFonts w:ascii="Times New Roman" w:hAnsi="Times New Roman" w:cs="Times New Roman"/>
          <w:sz w:val="24"/>
          <w:szCs w:val="24"/>
        </w:rPr>
        <w:instrText xml:space="preserve"> ADDIN ZOTERO_ITEM CSL_CITATION {"citationID":"e2clggfU","properties":{"formattedCitation":"(Mart\\uc0\\u237{}nez-Jim\\uc0\\u233{}nez et al. 2023; Bavi et al. 2020)","plainCitation":"(Martínez-Jiménez et al. 2023; Bavi et al. 2020)","noteIndex":0},"citationItems":[{"id":912,"uris":["http://zotero.org/users/14858941/items/7KY3QWQK"],"itemData":{"id":912,"type":"article-journal","abstract":"Abstract\n            \n              Metastatic cancer remains an almost inevitably lethal disease\n              1–3\n              . A better understanding of disease progression and response to therapies therefore remains of utmost importance. Here we characterize the genomic differences between early-stage untreated primary tumours and late-stage treated metastatic tumours using a harmonized pan-cancer analysis (or reanalysis) of two unpaired primary\n              4\n              and metastatic\n              5\n              cohorts of 7,108 whole-genome-sequenced tumours. Metastatic tumours in general have a lower intratumour heterogeneity and a conserved karyotype, displaying only a modest increase in mutations, although frequencies of structural variants are elevated overall. Furthermore, highly variable tumour-specific contributions of mutational footprints of endogenous (for example, SBS1 and APOBEC) and exogenous mutational processes (for example, platinum treatment) are present. The majority of cancer types had either moderate genomic differences (for example, lung adenocarcinoma) or highly consistent genomic portraits (for example, ovarian serous carcinoma) when comparing early-stage and late-stage disease. Breast, prostate, thyroid and kidney renal clear cell carcinomas and pancreatic neuroendocrine tumours are clear exceptions to the rule, displaying an extensive transformation of their genomic landscape in advanced stages. Exposure to treatment further scars the tumour genome and introduces an evolutionary bottleneck that selects for known therapy-resistant drivers in approximately half of treated patients. Our data showcase the potential of pan-cancer whole-genome analysis to identify distinctive features of late-stage tumours and provide a valuable resource to further investigate the biological basis of cancer and resistance to therapies.","container-title":"Nature","DOI":"10.1038/s41586-023-06054-z","ISSN":"0028-0836, 1476-4687","issue":"7964","journalAbbreviation":"Nature","language":"en","page":"333-341","source":"DOI.org (Crossref)","title":"Pan-cancer whole-genome comparison of primary and metastatic solid tumours","volume":"618","author":[{"family":"Martínez-Jiménez","given":"Francisco"},{"family":"Movasati","given":"Ali"},{"family":"Brunner","given":"Sascha Remy"},{"family":"Nguyen","given":"Luan"},{"family":"Priestley","given":"Peter"},{"family":"Cuppen","given":"Edwin"},{"family":"Van Hoeck","given":"Arne"}],"issued":{"date-parts":[["2023",6,8]]}}},{"id":663,"uris":["http://zotero.org/users/14858941/items/J5XJQ3EK"],"itemData":{"id":663,"type":"article-journal","abstract":"&lt;p&gt;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&lt;/p&gt;","container-title":"Nature","DOI":"10.1038/s41586-020-1969-6","ISSN":"0028-0836","issue":"7793","page":"82-93","title":"Pan-cancer analysis of whole genomes","volume":"578","author":[{"family":"Bavi","given":"Prashant"},{"family":"Baylin","given":"Stephen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Istrup"},{"family":"Juul","given":"Sissel"},{"family":"Jäger","given":"Natalie"},{"family":"Kahles","given":"Andre"},{"family":"Kahraman","given":"Abdullah"},{"family":"Kaiser","given":"Vera B."},{"family":"Kakavand","given":"Hojabr"},{"family":"Kalimuthu","given":"Sangeetha"},{"family":"Kalle","given":"Christof","non-dropping-particle":"von"},{"family":"Kang","given":"Koo Jeong"},{"family":"Karlan","given":"Beth"},{"family":"Karlić","given":"Rosa"},{"family":"Karsch","given":"Dennis"},{"family":"Kasaian","given":"Katayoon"},{"family":"Kassahn","given":"Karin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Germán"},{"family":"Rohde","given":"Marius"},{"family":"Rokutan","given":"Hirofumi"},{"family":"Rooman","given":"Ilse"},{"family":"Roques","given":"Tom"},{"family":"Rosebrock","given":"Daniel"},{"family":"Rosenberg","given":"Mara"},{"family":"Rosenstiel","given":"Philip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A."},{"family":"Senbabaoglu","given":"Yasin"},{"family":"Sengupta","given":"Subhajit"},{"family":"Sereni","given":"Elisabetta"},{"family":"Serra","given":"Stefano"},{"family":"Shackleton","given":"Mark"},{"family":"Shah","given":"Nimish C."},{"family":"Shahabi","given":"Sagedeh"},{"family":"Shang","given":"Catherine A."},{"family":"Shang","given":"Ping"},{"family":"Shapira","given":"Ofer"},{"family":"Shelton","given":"Troy"},{"family":"Shen","given":"Ciyue"},{"family":"Shen","given":"Hui"},{"family":"Shepherd","given":"Rebecca"},{"family":"Shi","given":"Yan"},{"family":"Shiah","given":"Yu-Jia"},{"family":"Shibata","given":"Tatsuhiro"},{"family":"Shih","given":"Juliann"},{"family":"Shimizu","given":"Eigo"},{"family":"Shin","given":"Seung Jun"},{"family":"Shiraishi","given":"Yuichi"},{"family":"Shmaya","given":"Tal"},{"family":"Shmulevich","given":"Ilya"},{"family":"Shorser","given":"Solomon I."},{"family":"Shrestha","given":"Raunak"},{"family":"Shringarpure","given":"Suyash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D."},{"family":"Soloway","given":"Matthew G."},{"family":"Song","given":"Lei"},{"family":"Sood","given":"Anil K."},{"family":"Sothi","given":"Sharmila"},{"family":"Sotiriou","given":"Christos"},{"family":"Soulette","given":"Cameron M."},{"family":"Span","given":"Paul N."},{"family":"Spellman","given":"Paul T."},{"family":"Spillane","given":"Andrew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Tean"},{"family":"Tembe","given":"Varsha"},{"family":"Temes","given":"Javier"},{"family":"Thai","given":"Kevin"},{"family":"Thiessen","given":"Nina"},{"family":"Thomas","given":"Gilles"},{"family":"Thomas","given":"Sarah"},{"family":"Thompson","given":"Alastair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rrents","given":"David"},{"family":"Tortora","given":"Giampaolo"},{"family":"Tost","given":"Jörg"},{"family":"Totoki","given":"Yasushi"},{"family":"Townend","given":"David"},{"family":"Traficante","given":"Nadia"},{"family":"Trotta","given":"Jean-Rémi"},{"family":"Trümper","given":"Lorenz H. P."},{"family":"Tsao","given":"Ming"},{"family":"Tsunoda","given":"Tatsuhiko"},{"family":"Tucker","given":"Olga"},{"family":"Turkington","given":"Richard"},{"family":"Turner","given":"Daniel J."},{"family":"Tutt","given":"Andrew"},{"family":"Ueno","given":"Masaki"},{"family":"Umbricht","given":"Christopher"},{"family":"Umer","given":"Husen M."},{"family":"Underwood","given":"Timothy J."},{"family":"Urushidate","given":"Tomoko"},{"family":"Ushiku","given":"Tetsuo"},{"family":"Uusküla-Reimand","given":"Liis"},{"family":"Valencia","given":"Alfonso"},{"family":"Van Den Berg","given":"David J."},{"family":"Van Laere","given":"Steven"},{"family":"Van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E."},{"family":"Villasante","given":"Izar"},{"family":"Vincent-Salomon","given":"Anne"},{"family":"Voet","given":"Douglas"},{"family":"Vázquez-García","given":"Ignacio"},{"family":"Waddell","given":"Nick M."},{"family":"Waddell","given":"Nicola"},{"family":"Wadelius","given":"Claes"},{"family":"Wadi","given":"Lina"},{"family":"Wagener","given":"Rabea"},{"family":"Wala","given":"Jeremiah A."},{"family":"Wang","given":"Jian"},{"family":"Wang","given":"Jiayin"},{"family":"Wang","given":"Linghua"},{"family":"Wang","given":"Wenyi"},{"family":"Wang","given":"Yumeng"},{"family":"Wang","given":"Zhining"},{"family":"Waring","given":"Paul M."},{"family":"Warnatz","given":"Hans-Jörg"},{"family":"Warrell","given":"Jonathan"},{"family":"Warren","given":"Anne Y."},{"family":"Waszak","given":"Sebastian M."},{"family":"Wedge","given":"David C."},{"family":"Weichenhan","given":"Dieter"},{"family":"Weinstein","given":"John N."},{"family":"Weischenfeldt","given":"Joachim"},{"family":"Weisenberger","given":"Daniel J."},{"family":"Welch","given":"Ian"},{"family":"Wendl","given":"Michael C."},{"family":"Werner","given":"Johannes"},{"family":"Wheeler","given":"David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H."},{"family":"Wong","given":"Tina"},{"family":"Wong","given":"Winghing"},{"family":"Wood","given":"Scott"},{"family":"Wouters","given":"Bradly G."},{"family":"Wright","given":"Adam J."},{"family":"Wright","given":"Derek W."},{"family":"Wu","given":"Chin-Lee"},{"family":"Wu","given":"Dai-Ying"},{"family":"Wu","given":"Jianmin"},{"family":"Wu","given":"Kui"},{"family":"Wu","given":"Yang"},{"family":"Wu","given":"Zhenggang"},{"family":"Xi","given":"Liu"},{"family":"Xia","given":"T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N."},{"family":"Yamamoto","given":"Masakazu"},{"family":"Yamamoto","given":"Shogo"},{"family":"Yamaue","given":"Hiroki"},{"family":"Yang","given":"Fan"},{"family":"Yang","given":"Jean Y."},{"family":"Yang","given":"Liming"},{"family":"Yang","given":"Lixing"},{"family":"Yang","given":"Shanlin"},{"family":"Yang","given":"Tsun-Po"},{"family":"Yang","given":"Yang"},{"family":"Yao","given":"Xiaotong"},{"family":"Yaspo","given":"Marie-Laure"},{"family":"Yates","given":"Lucy"},{"family":"Yau","given":"Christina"},{"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K."},{"family":"Zaikova","given":"Olga"},{"family":"Zamora","given":"Jorge"},{"family":"Zenklusen","given":"Jean C."},{"family":"Zenz","given":"Thorsten"},{"family":"Zeps","given":"Nikolajs"},{"family":"Zhang","given":"Cheng-Zhong"},{"family":"Zhang","given":"Fan"},{"family":"Zhang","given":"Hailei"},{"family":"Zhang","given":"Hongwei"},{"family":"Zhang","given":"Jiashan"},{"family":"Zhang","given":"Jing"},{"family":"Zhang","given":"Junjun"},{"family":"Zhang","given":"Xuanping"},{"family":"Zhang","given":"Zemin"},{"family":"Zheng","given":"Liangtao"},{"family":"Zheng","given":"Xiuqing"},{"family":"Zhou","given":"Wanding"},{"family":"Zhou","given":"Yong"},{"family":"Zhu","given":"Bin"},{"family":"Zhu","given":"Hongtu"},{"family":"Zhu","given":"Jingchun"},{"family":"Zhu","given":"Shida"},{"family":"Zou","given":"Lihua"},{"family":"Zou","given":"Xueqing"},{"family":"deFazio","given":"Anna"},{"family":"As","given":"Nicholas","non-dropping-particle":"van"},{"family":"Deurzen","given":"Carolien H. M.","non-dropping-particle":"van"},{"family":"Vijver","given":"Marc J.","non-dropping-particle":"van de"},{"family":"Veer","given":"L.","non-dropping-particle":"van’t"},{"family":"Mering","given":"Christian","non-dropping-particle":"von"}],"issued":{"date-parts":[["2020",2,6]]}}}],"schema":"https://github.com/citation-style-language/schema/raw/master/csl-citation.json"} </w:instrText>
      </w:r>
      <w:r w:rsidR="00082B6A">
        <w:rPr>
          <w:rFonts w:ascii="Times New Roman" w:hAnsi="Times New Roman" w:cs="Times New Roman"/>
          <w:sz w:val="24"/>
          <w:szCs w:val="24"/>
        </w:rPr>
        <w:fldChar w:fldCharType="separate"/>
      </w:r>
      <w:r w:rsidR="00082B6A" w:rsidRPr="00082B6A">
        <w:rPr>
          <w:rFonts w:ascii="Times New Roman" w:hAnsi="Times New Roman" w:cs="Times New Roman"/>
          <w:sz w:val="24"/>
        </w:rPr>
        <w:t>(Martínez-Jiménez et al. 2023; Bavi et al. 2020)</w:t>
      </w:r>
      <w:r w:rsidR="00082B6A">
        <w:rPr>
          <w:rFonts w:ascii="Times New Roman" w:hAnsi="Times New Roman" w:cs="Times New Roman"/>
          <w:sz w:val="24"/>
          <w:szCs w:val="24"/>
        </w:rPr>
        <w:fldChar w:fldCharType="end"/>
      </w:r>
      <w:r w:rsidRPr="00442D83">
        <w:rPr>
          <w:rFonts w:ascii="Times New Roman" w:hAnsi="Times New Roman" w:cs="Times New Roman"/>
          <w:sz w:val="24"/>
          <w:szCs w:val="24"/>
        </w:rPr>
        <w:t xml:space="preserve">, several samples displaying MSI characteristics—such as high SBS and indel mutations alongside MSI-associated SBS signatures—were classified as MSS. To resolve this discrepancy, we updated the MSI status using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a software tool designed to identify MSI status based on catalogs of somatic mutations </w:t>
      </w:r>
      <w:r w:rsidR="008A7B6B">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{"citationID":"Dkst3xq7","properties":{"formattedCitation":"(Ni Huang et al. 2015)","plainCitation":"(Ni Huang et al. 2015)","dontUpdate":true,"noteIndex":0},"citationItems":[{"id":825,"uris":["http://zotero.org/users/14858941/items/2V7URUSU"],"itemData":{"id":825,"type":"article-journal","abstract":"Abstract\n            Microsatellite instability (MSI) is a form of hypermutation that occurs in some tumors due to defects in cellular DNA mismatch repair. MSI is characterized by frequent somatic mutations (i.e., cancer-specific mutations) that change the length of simple repeats (e.g., AAAAA…., GATAGATAGATA...). Clinical MSI tests evaluate the lengths of a handful of simple repeat sites, while next-generation sequencing can assay many more sites and offers a much more complete view of their somatic mutation frequencies. Using somatic mutation data from the exomes of a 361-tumor training set, we developed classifiers to determine MSI status based on four machine-learning frameworks. All frameworks had high accuracy and after choosing one we determined that it had &gt;98% concordance with clinical tests in a separate 163-tumor test set. Furthermore, this classifier retained high concordance even when classifying tumors based on subsets of whole-exome data. We have released a CRAN R package, MSIseq, based on this classifier. MSIseq is faster and simpler to use than software that requires large files of aligned sequenced reads. MSIseq will be useful for genomic studies in which clinical MSI test results are unavailable and for detecting possible misclassifications by clinical tests.","container-title":"Scientific Reports","DOI":"10.1038/srep13321","ISSN":"2045-2322","issue":"1","journalAbbreviation":"Sci Rep","language":"en","page":"13321","source":"DOI.org (Crossref)","title":"MSIseq: Software for Assessing Microsatellite Instability from Catalogs of Somatic Mutations","title-short":"MSIseq","volume":"5","author":[{"family":"Huang","given":"Mini"},{"family":"McPherson","given":"John R."},{"family":"Cutcutache","given":"Ioana"},{"family":"Teh","given":"Bin Tean"},{"family":"Tan","given":"Patrick"},{"family":"Rozen","given":"Steven G."}],"issued":{"date-parts":[["2015",8,26]]}}}],"schema":"https://github.com/citation-style-language/schema/raw/master/csl-citation.json"} </w:instrText>
      </w:r>
      <w:r w:rsidR="008A7B6B">
        <w:rPr>
          <w:rFonts w:ascii="Times New Roman" w:hAnsi="Times New Roman" w:cs="Times New Roman"/>
          <w:sz w:val="24"/>
          <w:szCs w:val="24"/>
        </w:rPr>
        <w:fldChar w:fldCharType="separate"/>
      </w:r>
      <w:r w:rsidR="008A7B6B" w:rsidRPr="008A7B6B">
        <w:rPr>
          <w:rFonts w:ascii="Times New Roman" w:hAnsi="Times New Roman" w:cs="Times New Roman"/>
          <w:sz w:val="24"/>
        </w:rPr>
        <w:t>(Huang et al. 2015)</w:t>
      </w:r>
      <w:r w:rsidR="008A7B6B">
        <w:rPr>
          <w:rFonts w:ascii="Times New Roman" w:hAnsi="Times New Roman" w:cs="Times New Roman"/>
          <w:sz w:val="24"/>
          <w:szCs w:val="24"/>
        </w:rPr>
        <w:fldChar w:fldCharType="end"/>
      </w:r>
      <w:r w:rsidRPr="00442D83">
        <w:rPr>
          <w:rFonts w:ascii="Times New Roman" w:hAnsi="Times New Roman" w:cs="Times New Roman"/>
          <w:sz w:val="24"/>
          <w:szCs w:val="24"/>
        </w:rPr>
        <w:t xml:space="preserve">.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w:t>
      </w:r>
      <w:r w:rsidR="00C354D7">
        <w:rPr>
          <w:rFonts w:ascii="Times New Roman" w:hAnsi="Times New Roman" w:cs="Times New Roman" w:hint="eastAsia"/>
          <w:sz w:val="24"/>
          <w:szCs w:val="24"/>
        </w:rPr>
        <w:t>Figure S</w:t>
      </w:r>
      <w:r w:rsidRPr="00442D83">
        <w:rPr>
          <w:rFonts w:ascii="Times New Roman" w:hAnsi="Times New Roman" w:cs="Times New Roman"/>
          <w:sz w:val="24"/>
          <w:szCs w:val="24"/>
        </w:rPr>
        <w:t>). Notably, these MSI tumors typically exhibit a higher prevalence of deletions compared to insertions (</w:t>
      </w:r>
      <w:r w:rsidR="00C354D7">
        <w:rPr>
          <w:rFonts w:ascii="Times New Roman" w:hAnsi="Times New Roman" w:cs="Times New Roman" w:hint="eastAsia"/>
          <w:sz w:val="24"/>
          <w:szCs w:val="24"/>
        </w:rPr>
        <w:t>Figure S</w:t>
      </w:r>
      <w:r w:rsidRPr="00442D83">
        <w:rPr>
          <w:rFonts w:ascii="Times New Roman" w:hAnsi="Times New Roman" w:cs="Times New Roman"/>
          <w:sz w:val="24"/>
          <w:szCs w:val="24"/>
        </w:rPr>
        <w:t>), suggesting that defective DNA mismatch repair predominantly leads to nucleotide removal rather than insertions.</w:t>
      </w:r>
    </w:p>
    <w:p w14:paraId="3DA1B255" w14:textId="7BE2FEAF" w:rsidR="001A4173" w:rsidRPr="00995E34" w:rsidRDefault="00995E34" w:rsidP="001A4173">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Leveraging the higher prevalence of MSI tumors in our combined dataset, we identified five </w:t>
      </w:r>
      <w:r w:rsidR="00E65FD8">
        <w:rPr>
          <w:rFonts w:ascii="Times New Roman" w:hAnsi="Times New Roman" w:cs="Times New Roman"/>
          <w:sz w:val="24"/>
          <w:szCs w:val="24"/>
        </w:rPr>
        <w:t>Indel8</w:t>
      </w:r>
      <w:r w:rsidRPr="00995E34">
        <w:rPr>
          <w:rFonts w:ascii="Times New Roman" w:hAnsi="Times New Roman" w:cs="Times New Roman"/>
          <w:sz w:val="24"/>
          <w:szCs w:val="24"/>
        </w:rPr>
        <w:t xml:space="preserve">3 signatures and their six corresponding </w:t>
      </w:r>
      <w:r w:rsidR="00E65FD8">
        <w:rPr>
          <w:rFonts w:ascii="Times New Roman" w:hAnsi="Times New Roman" w:cs="Times New Roman"/>
          <w:sz w:val="24"/>
          <w:szCs w:val="24"/>
        </w:rPr>
        <w:t>Indel8</w:t>
      </w:r>
      <w:r w:rsidRPr="00995E34">
        <w:rPr>
          <w:rFonts w:ascii="Times New Roman" w:hAnsi="Times New Roman" w:cs="Times New Roman"/>
          <w:sz w:val="24"/>
          <w:szCs w:val="24"/>
        </w:rPr>
        <w:t xml:space="preserve">9 signatures associated with MSI: C_ID2 (InsDel2b &amp; InsDel2c), C_ID7 (InsDel7), H_ID33 and H_ID37 (InsDel33), H_ID34 (InsDel34), and H_ID38 (InsDel38). </w:t>
      </w:r>
      <w:r w:rsidR="00E4048D">
        <w:rPr>
          <w:rFonts w:ascii="Times New Roman" w:hAnsi="Times New Roman" w:cs="Times New Roman" w:hint="eastAsia"/>
          <w:sz w:val="24"/>
          <w:szCs w:val="24"/>
        </w:rPr>
        <w:t xml:space="preserve">All these signatures </w:t>
      </w:r>
      <w:r w:rsidR="00E4048D" w:rsidRPr="00995E34">
        <w:rPr>
          <w:rFonts w:ascii="Times New Roman" w:hAnsi="Times New Roman" w:cs="Times New Roman"/>
          <w:sz w:val="24"/>
          <w:szCs w:val="24"/>
        </w:rPr>
        <w:t>showed significantly higher activity and enrichment in MSI tumors compared to MSS tumors (Figure 6E; Table S5).</w:t>
      </w:r>
      <w:r w:rsidR="00E4048D">
        <w:rPr>
          <w:rFonts w:ascii="Times New Roman" w:hAnsi="Times New Roman" w:cs="Times New Roman" w:hint="eastAsia"/>
          <w:sz w:val="24"/>
          <w:szCs w:val="24"/>
        </w:rPr>
        <w:t xml:space="preserve"> </w:t>
      </w:r>
      <w:r w:rsidRPr="00995E34">
        <w:rPr>
          <w:rFonts w:ascii="Times New Roman" w:hAnsi="Times New Roman" w:cs="Times New Roman"/>
          <w:sz w:val="24"/>
          <w:szCs w:val="24"/>
        </w:rPr>
        <w:t xml:space="preserve">COSMIC v3.4 catalogs seven SBS signatures linked to mismatch repair (MMR) deficiency—SBS6, SBS14, SBS15, SBS20, SBS21, SBS26, and SBS44—which often co-occur and exhibit overlapping mutation patterns (e.g., SBS44 and SBS20 share nearly identical C&gt;A profiles, while SBS6 and SBS15 both have a prominent CCG&gt;CTG peak). </w:t>
      </w:r>
      <w:r w:rsidR="00820C17" w:rsidRPr="00995E34">
        <w:rPr>
          <w:rFonts w:ascii="Times New Roman" w:hAnsi="Times New Roman" w:cs="Times New Roman"/>
          <w:sz w:val="24"/>
          <w:szCs w:val="24"/>
        </w:rPr>
        <w:t xml:space="preserve">we observed that H_ID33, H_ID37, and C_ID7 all display &gt;1 bp </w:t>
      </w:r>
      <w:r w:rsidR="00820C17" w:rsidRPr="00995E34">
        <w:rPr>
          <w:rFonts w:ascii="Times New Roman" w:hAnsi="Times New Roman" w:cs="Times New Roman"/>
          <w:sz w:val="24"/>
          <w:szCs w:val="24"/>
        </w:rPr>
        <w:lastRenderedPageBreak/>
        <w:t>deletions at repeat sequences, but are associated with distinct indel types</w:t>
      </w:r>
      <w:r w:rsidR="00820C17">
        <w:rPr>
          <w:rFonts w:ascii="Times New Roman" w:hAnsi="Times New Roman" w:cs="Times New Roman" w:hint="eastAsia"/>
          <w:sz w:val="24"/>
          <w:szCs w:val="24"/>
        </w:rPr>
        <w:t>:</w:t>
      </w:r>
      <w:r w:rsidR="001A4173" w:rsidRPr="00995E34">
        <w:rPr>
          <w:rFonts w:ascii="Times New Roman" w:hAnsi="Times New Roman" w:cs="Times New Roman"/>
          <w:sz w:val="24"/>
          <w:szCs w:val="24"/>
        </w:rPr>
        <w:t xml:space="preserve"> C_ID7 is mainly defined by single-base deletions of C or T from long homopolymer tracts. H_ID33 predominantly reflects TT deletions from 4–5 TT repeats, while H_ID37 is associated with TTT deletions from 3 TTT repeats (Figure 6F). Although H_ID33 and H_ID37 both describe similar patterns, H_ID37 is found exclusively in tumors with high C_ID2 activity, whereas H_ID33 more commonly co-occurs with C_ID2 (Figure S6B). Analysis of the corresponding </w:t>
      </w:r>
      <w:r w:rsidR="00E65FD8">
        <w:rPr>
          <w:rFonts w:ascii="Times New Roman" w:hAnsi="Times New Roman" w:cs="Times New Roman"/>
          <w:sz w:val="24"/>
          <w:szCs w:val="24"/>
        </w:rPr>
        <w:t>Indel8</w:t>
      </w:r>
      <w:r w:rsidR="001A4173" w:rsidRPr="00995E34">
        <w:rPr>
          <w:rFonts w:ascii="Times New Roman" w:hAnsi="Times New Roman" w:cs="Times New Roman"/>
          <w:sz w:val="24"/>
          <w:szCs w:val="24"/>
        </w:rPr>
        <w:t>9 signatures revealed that InsDel33 captures the deletion patterns of both H_ID33 and H_ID37, characterized by a predominant peak at ‘</w:t>
      </w:r>
      <w:proofErr w:type="gramStart"/>
      <w:r w:rsidR="001A4173" w:rsidRPr="00995E34">
        <w:rPr>
          <w:rFonts w:ascii="Times New Roman" w:hAnsi="Times New Roman" w:cs="Times New Roman"/>
          <w:sz w:val="24"/>
          <w:szCs w:val="24"/>
        </w:rPr>
        <w:t>L(</w:t>
      </w:r>
      <w:proofErr w:type="gramEnd"/>
      <w:r w:rsidR="001A4173" w:rsidRPr="00995E34">
        <w:rPr>
          <w:rFonts w:ascii="Times New Roman" w:hAnsi="Times New Roman" w:cs="Times New Roman"/>
          <w:sz w:val="24"/>
          <w:szCs w:val="24"/>
        </w:rPr>
        <w:t>2</w:t>
      </w:r>
      <w:proofErr w:type="gramStart"/>
      <w:r w:rsidR="001A4173" w:rsidRPr="00995E34">
        <w:rPr>
          <w:rFonts w:ascii="Times New Roman" w:hAnsi="Times New Roman" w:cs="Times New Roman"/>
          <w:sz w:val="24"/>
          <w:szCs w:val="24"/>
        </w:rPr>
        <w:t>, ):U</w:t>
      </w:r>
      <w:proofErr w:type="gramEnd"/>
      <w:r w:rsidR="001A4173" w:rsidRPr="00995E34">
        <w:rPr>
          <w:rFonts w:ascii="Times New Roman" w:hAnsi="Times New Roman" w:cs="Times New Roman"/>
          <w:sz w:val="24"/>
          <w:szCs w:val="24"/>
        </w:rPr>
        <w:t>(1,2</w:t>
      </w:r>
      <w:proofErr w:type="gramStart"/>
      <w:r w:rsidR="001A4173" w:rsidRPr="00995E34">
        <w:rPr>
          <w:rFonts w:ascii="Times New Roman" w:hAnsi="Times New Roman" w:cs="Times New Roman"/>
          <w:sz w:val="24"/>
          <w:szCs w:val="24"/>
        </w:rPr>
        <w:t>):R</w:t>
      </w:r>
      <w:proofErr w:type="gramEnd"/>
      <w:r w:rsidR="001A4173" w:rsidRPr="00995E34">
        <w:rPr>
          <w:rFonts w:ascii="Times New Roman" w:hAnsi="Times New Roman" w:cs="Times New Roman"/>
          <w:sz w:val="24"/>
          <w:szCs w:val="24"/>
        </w:rPr>
        <w:t xml:space="preserve">(5,9)’. Both InsDel33 and InsDel7 also share peaks reflecting 1 bp T deletions from </w:t>
      </w:r>
      <w:proofErr w:type="spellStart"/>
      <w:r w:rsidR="001A4173" w:rsidRPr="00995E34">
        <w:rPr>
          <w:rFonts w:ascii="Times New Roman" w:hAnsi="Times New Roman" w:cs="Times New Roman"/>
          <w:sz w:val="24"/>
          <w:szCs w:val="24"/>
        </w:rPr>
        <w:t>polyT</w:t>
      </w:r>
      <w:proofErr w:type="spellEnd"/>
      <w:r w:rsidR="001A4173" w:rsidRPr="00995E34">
        <w:rPr>
          <w:rFonts w:ascii="Times New Roman" w:hAnsi="Times New Roman" w:cs="Times New Roman"/>
          <w:sz w:val="24"/>
          <w:szCs w:val="24"/>
        </w:rPr>
        <w:t xml:space="preserve"> tracts of 5–9 bp and the same ‘</w:t>
      </w:r>
      <w:proofErr w:type="gramStart"/>
      <w:r w:rsidR="001A4173" w:rsidRPr="00995E34">
        <w:rPr>
          <w:rFonts w:ascii="Times New Roman" w:hAnsi="Times New Roman" w:cs="Times New Roman"/>
          <w:sz w:val="24"/>
          <w:szCs w:val="24"/>
        </w:rPr>
        <w:t>L(</w:t>
      </w:r>
      <w:proofErr w:type="gramEnd"/>
      <w:r w:rsidR="001A4173" w:rsidRPr="00995E34">
        <w:rPr>
          <w:rFonts w:ascii="Times New Roman" w:hAnsi="Times New Roman" w:cs="Times New Roman"/>
          <w:sz w:val="24"/>
          <w:szCs w:val="24"/>
        </w:rPr>
        <w:t>2</w:t>
      </w:r>
      <w:proofErr w:type="gramStart"/>
      <w:r w:rsidR="001A4173" w:rsidRPr="00995E34">
        <w:rPr>
          <w:rFonts w:ascii="Times New Roman" w:hAnsi="Times New Roman" w:cs="Times New Roman"/>
          <w:sz w:val="24"/>
          <w:szCs w:val="24"/>
        </w:rPr>
        <w:t>, ):U</w:t>
      </w:r>
      <w:proofErr w:type="gramEnd"/>
      <w:r w:rsidR="001A4173" w:rsidRPr="00995E34">
        <w:rPr>
          <w:rFonts w:ascii="Times New Roman" w:hAnsi="Times New Roman" w:cs="Times New Roman"/>
          <w:sz w:val="24"/>
          <w:szCs w:val="24"/>
        </w:rPr>
        <w:t>(1,2</w:t>
      </w:r>
      <w:proofErr w:type="gramStart"/>
      <w:r w:rsidR="001A4173" w:rsidRPr="00995E34">
        <w:rPr>
          <w:rFonts w:ascii="Times New Roman" w:hAnsi="Times New Roman" w:cs="Times New Roman"/>
          <w:sz w:val="24"/>
          <w:szCs w:val="24"/>
        </w:rPr>
        <w:t>):R</w:t>
      </w:r>
      <w:proofErr w:type="gramEnd"/>
      <w:r w:rsidR="001A4173" w:rsidRPr="00995E34">
        <w:rPr>
          <w:rFonts w:ascii="Times New Roman" w:hAnsi="Times New Roman" w:cs="Times New Roman"/>
          <w:sz w:val="24"/>
          <w:szCs w:val="24"/>
        </w:rPr>
        <w:t xml:space="preserve">(5,9)’ motif, suggesting they may represent similar processes but in different proportions. Further examination showed that tumors with high H_ID33 activity predominantly exhibit TT deletions from long repeats, H_ID37 tumors show TTT and TTTT deletions, whereas C_ID7 tumors are characterized by more dinucleotide deletions and longer </w:t>
      </w:r>
      <w:proofErr w:type="spellStart"/>
      <w:r w:rsidR="001A4173" w:rsidRPr="00995E34">
        <w:rPr>
          <w:rFonts w:ascii="Times New Roman" w:hAnsi="Times New Roman" w:cs="Times New Roman"/>
          <w:sz w:val="24"/>
          <w:szCs w:val="24"/>
        </w:rPr>
        <w:t>polyT</w:t>
      </w:r>
      <w:proofErr w:type="spellEnd"/>
      <w:r w:rsidR="001A4173" w:rsidRPr="00995E34">
        <w:rPr>
          <w:rFonts w:ascii="Times New Roman" w:hAnsi="Times New Roman" w:cs="Times New Roman"/>
          <w:sz w:val="24"/>
          <w:szCs w:val="24"/>
        </w:rPr>
        <w:t xml:space="preserve"> deletions. Thus, despite shared features, these signatures arise from distinct mutational processes.</w:t>
      </w:r>
    </w:p>
    <w:p w14:paraId="5BB3CC40" w14:textId="2F05B264" w:rsidR="00995E34" w:rsidRPr="00995E34"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We further assessed the relationships among these five MSI-associated signatures and two additional signatures linked to replication slippage and MSI (C_ID1 and C_ID2). The four main MSI signatures showed strong correlations with each other, indicating shared downstream pathways of MMR deficiency (Figure 6D). In contrast, C_ID1—characterized by 1 bp T insertions into </w:t>
      </w:r>
      <w:proofErr w:type="spellStart"/>
      <w:r w:rsidRPr="00995E34">
        <w:rPr>
          <w:rFonts w:ascii="Times New Roman" w:hAnsi="Times New Roman" w:cs="Times New Roman"/>
          <w:sz w:val="24"/>
          <w:szCs w:val="24"/>
        </w:rPr>
        <w:t>polyT</w:t>
      </w:r>
      <w:proofErr w:type="spellEnd"/>
      <w:r w:rsidRPr="00995E34">
        <w:rPr>
          <w:rFonts w:ascii="Times New Roman" w:hAnsi="Times New Roman" w:cs="Times New Roman"/>
          <w:sz w:val="24"/>
          <w:szCs w:val="24"/>
        </w:rPr>
        <w:t xml:space="preserve"> tracts—was negatively correlated with the other MSI signatures, while H_ID34, which primarily represents 1 bp T deletions from short T repeats, did not correlate with any other MSI signature. Interestingly, the mutual exclusivity between C_ID1 and C_ID2 in MSI tumors contrasts with their high correlation in non-MSI-H tumors, suggesting distinct mutational mechanisms in MSI-H contexts (Figure S6A). </w:t>
      </w:r>
    </w:p>
    <w:p w14:paraId="1E57C024" w14:textId="77777777" w:rsidR="00995E34" w:rsidRPr="00995E34"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lastRenderedPageBreak/>
        <w:t>In contrast to the deletion-dominated signatures, H_ID38 is mainly characterized by insertions—specifically 1 bp and 2 bp events at long repeats. This signature is associated with two scenarios: in samples with low C_ID2 activity, H_ID38 predominantly involves TT insertions; in samples with low, but not depleted, C_ID2 activity, H_ID38 shows a higher proportion of AT/TA insertions (Figure S). Among the five MSI-associated signatures, only H_ID38 primarily describes insertions, further reinforcing the tendency for MSI tumors to exhibit more deletions than insertions (Figure S).</w:t>
      </w:r>
    </w:p>
    <w:p w14:paraId="70360450" w14:textId="2E2C9DF7" w:rsidR="00FA5D26"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Finally, we evaluated the predictive performance of MSI signature activity and proportion as biomarkers for MSI status by conducting AUROC analyses against both pre-labeled MSI status and </w:t>
      </w:r>
      <w:proofErr w:type="spellStart"/>
      <w:r w:rsidRPr="00995E34">
        <w:rPr>
          <w:rFonts w:ascii="Times New Roman" w:hAnsi="Times New Roman" w:cs="Times New Roman"/>
          <w:sz w:val="24"/>
          <w:szCs w:val="24"/>
        </w:rPr>
        <w:t>MSISeq</w:t>
      </w:r>
      <w:proofErr w:type="spellEnd"/>
      <w:r w:rsidRPr="00995E34">
        <w:rPr>
          <w:rFonts w:ascii="Times New Roman" w:hAnsi="Times New Roman" w:cs="Times New Roman"/>
          <w:sz w:val="24"/>
          <w:szCs w:val="24"/>
        </w:rPr>
        <w:t xml:space="preserve">-derived status (Figure S). In both cases, the AUROC exceeded 0.9, demonstrating high predictive accuracy for MSI detection using </w:t>
      </w:r>
      <w:r w:rsidR="00E65FD8">
        <w:rPr>
          <w:rFonts w:ascii="Times New Roman" w:hAnsi="Times New Roman" w:cs="Times New Roman" w:hint="eastAsia"/>
          <w:sz w:val="24"/>
          <w:szCs w:val="24"/>
        </w:rPr>
        <w:t>Indel8</w:t>
      </w:r>
      <w:r w:rsidR="00C11032">
        <w:rPr>
          <w:rFonts w:ascii="Times New Roman" w:hAnsi="Times New Roman" w:cs="Times New Roman" w:hint="eastAsia"/>
          <w:sz w:val="24"/>
          <w:szCs w:val="24"/>
        </w:rPr>
        <w:t xml:space="preserve">3 and </w:t>
      </w:r>
      <w:r w:rsidR="00E65FD8">
        <w:rPr>
          <w:rFonts w:ascii="Times New Roman" w:hAnsi="Times New Roman" w:cs="Times New Roman" w:hint="eastAsia"/>
          <w:sz w:val="24"/>
          <w:szCs w:val="24"/>
        </w:rPr>
        <w:t>Indel8</w:t>
      </w:r>
      <w:r w:rsidR="00C11032">
        <w:rPr>
          <w:rFonts w:ascii="Times New Roman" w:hAnsi="Times New Roman" w:cs="Times New Roman" w:hint="eastAsia"/>
          <w:sz w:val="24"/>
          <w:szCs w:val="24"/>
        </w:rPr>
        <w:t xml:space="preserve">9 </w:t>
      </w:r>
      <w:r w:rsidRPr="00995E34">
        <w:rPr>
          <w:rFonts w:ascii="Times New Roman" w:hAnsi="Times New Roman" w:cs="Times New Roman"/>
          <w:sz w:val="24"/>
          <w:szCs w:val="24"/>
        </w:rPr>
        <w:t>mutational signature profiles.</w:t>
      </w:r>
      <w:r w:rsidR="00442D83" w:rsidRPr="00442D83">
        <w:rPr>
          <w:rFonts w:ascii="Times New Roman" w:hAnsi="Times New Roman" w:cs="Times New Roman"/>
          <w:sz w:val="24"/>
          <w:szCs w:val="24"/>
        </w:rPr>
        <w:t xml:space="preserve">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0BB6A52B" w14:textId="1173A022" w:rsidR="0034283E" w:rsidRDefault="0034283E" w:rsidP="00744AA4">
      <w:pPr>
        <w:spacing w:line="480" w:lineRule="auto"/>
        <w:rPr>
          <w:rFonts w:ascii="Times New Roman" w:hAnsi="Times New Roman" w:cs="Times New Roman"/>
          <w:sz w:val="24"/>
          <w:szCs w:val="24"/>
        </w:rPr>
      </w:pPr>
      <w:r w:rsidRPr="0034283E">
        <w:rPr>
          <w:rFonts w:ascii="Times New Roman" w:hAnsi="Times New Roman" w:cs="Times New Roman"/>
          <w:sz w:val="24"/>
          <w:szCs w:val="24"/>
        </w:rPr>
        <w:t xml:space="preserve">We identified a novel pair of mutational signatures, H_ID29 and InsDel29, both characterized by 1–3 bp deletions from two repeats or microhomology, with strong support from both PCAWG and HMF samples (Figure 7A, Sup Fig). Notably, two PCAWG samples exhibited high H_ID29 activity: a skin melanoma genome (SP103894) with 3,772 H_ID29 mutations, and a breast cancer genome (SP5559) with 949 H_ID29 mutations. The inclusion of additional samples enabled the detection of these rare signatures within the PCAWG dataset. Importantly, previous analyses often failed to extract ID4 and ID29 simultaneously, and frequently misclassified ID4 as ID-TOP1-TAM </w:t>
      </w:r>
      <w:r w:rsidR="00382668">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{"citationID":"0PjOKvaY","properties":{"formattedCitation":"(Jin et al. 2024; Koh et al. 2025; Reijns et al. 2022)","plainCitation":"(Jin et al. 2024; Koh et al. 2025; Reijns et al. 2022)","noteIndex":0},"citationItems":[{"id":636,"uris":["http://zotero.org/users/14858941/items/WC3TIICG"],"itemData":{"id":636,"type":"article-journal","abstract":"Mutational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w:instrText>
      </w:r>
      <w:r w:rsidR="008201EF">
        <w:rPr>
          <w:rFonts w:ascii="Times New Roman" w:hAnsi="Times New Roman" w:cs="Times New Roman" w:hint="eastAsia"/>
          <w:sz w:val="24"/>
          <w:szCs w:val="24"/>
        </w:rPr>
        <w:instrText>—</w:instrText>
      </w:r>
      <w:r w:rsidR="008201EF">
        <w:rPr>
          <w:rFonts w:ascii="Times New Roman" w:hAnsi="Times New Roman" w:cs="Times New Roman"/>
          <w:sz w:val="24"/>
          <w:szCs w:val="24"/>
        </w:rPr>
        <w:instrText xml:space="preserve">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id":726,"uris":["http://zotero.org/users/14858941/items/X8LCP38K"],"itemData":{"id":726,"type":"article-journal","abstract":"Abstract\n            \n              The mutational landscape is shaped by many processes. Genic regions are vulnerable to mutation but are preferentially protected by transcription-coupled repair\n              1\n              . In microorganisms, transcription has been demonstrated to be mutagenic\n              2,3\n              ; however, the impact of transcription-associated mutagenesis remains to be established in higher eukaryotes\n              4\n              . Here we show that ID4—a cancer insertion–deletion (indel) mutation signature of unknown aetiology\n              5\n              characterized by short (2 to 5 base pair) deletions —is due to a transcription-associated mutagenesis process. We demonstrate that defective ribonucleotide excision repair in mammals is associated with the ID4 signature, with mutations occurring at a TNT sequence motif, implicating topoisomerase 1 (TOP1) activity at sites of genome-embedded ribonucleotides as a mechanistic basis. Such TOP1-mediated deletions occur somatically in cancer, and the ID-TOP1 signature is also found in physiological settings, contributing to genic de novo indel mutations in the germline. Thus, although topoisomerases protect against genome instability by relieving topological stress\n              6\n              , their activity may also be an important source of mutations in the human genome.","container-title":"Nature","DOI":"10.1038/s41586-022-04403-y","ISSN":"0028-0836, 1476-4687","issue":"7898","journalAbbreviation":"Nature","language":"en","page":"623-631","source":"DOI.org (Crossref)","title":"Signatures of TOP1 transcription-associated mutagenesis in cancer and germline","volume":"602","author":[{"family":"Reijns","given":"Martin A. M."},{"family":"Parry","given":"David A."},{"family":"Williams","given":"Thomas C."},{"family":"Nadeu","given":"Ferran"},{"family":"Hindshaw","given":"Rebecca L."},{"family":"Rios Szwed","given":"Diana O."},{"family":"Nicholson","given":"Michael D."},{"family":"Carroll","given":"Paula"},{"family":"Boyle","given":"Shelagh"},{"family":"Royo","given":"Romina"},{"family":"Cornish","given":"Alex J."},{"family":"Xiang","given":"Hang"},{"family":"Ridout","given":"Kate"},{"literal":"The Genomics England Research Consortium"},{"family":"Ambrose","given":"John C."},{"family":"Arumugam","given":"Prabhu"},{"family":"Bevers","given":"Roel"},{"family":"Bleda","given":"Marta"},{"family":"Boardman-Pretty","given":"Freya"},{"family":"Boustred","given":"Christopher R."},{"family":"Brittain","given":"Helen"},{"family":"Caulfield","given":"Mark J."},{"family":"Chan","given":"Georgia C."},{"family":"Elgar","given":"Greg"},{"family":"Fowler","given":"Tom"},{"family":"Giess","given":"Adam"},{"family":"Hamblin","given":"Angela"},{"family":"Henderson","given":"Shirley"},{"family":"Hubbard","given":"Tim J. P."},{"family":"Jackson","given":"Rob"},{"family":"Jones","given":"Louise J."},{"family":"Kasperaviciute","given":"Dalia"},{"family":"Kayikci","given":"Melis"},{"family":"Kousathanas","given":"Athanasios"},{"family":"Lahnstein","given":"Lea"},{"family":"Leigh","given":"Sarah E. A."},{"family":"Leong","given":"Ivonne U. S."},{"family":"Lopez","given":"Javier F."},{"family":"Maleady-Crowe","given":"Fiona"},{"family":"McEntagart","given":"Meriel"},{"family":"Minneci","given":"Federico"},{"family":"Moutsianas","given":"Loukas"},{"family":"Mueller","given":"Michael"},{"family":"Murugaesu","given":"Nirupa"},{"family":"Need","given":"Anna C."},{"family":"O’Donovan","given":"Peter"},{"family":"Odhams","given":"Chris A."},{"family":"Patch","given":"Christine"},{"family":"Pereira","given":"Mariana Buongermino"},{"family":"Perez-Gil","given":"Daniel"},{"family":"Pullinger","given":"John"},{"family":"Rahim","given":"Tahrima"},{"family":"Rendon","given":"Augusto"},{"family":"Rogers","given":"Tim"},{"family":"Savage","given":"Kevin"},{"family":"Sawant","given":"Kushmita"},{"family":"Scott","given":"Richard H."},{"family":"Siddiq","given":"Afshan"},{"family":"Sieghart","given":"Alexander"},{"family":"Smith","given":"Samuel C."},{"family":"Sosinsky","given":"Alona"},{"family":"Stuckey","given":"Alexander"},{"family":"Tanguy","given":"Mélanie"},{"family":"Taylor Tavares","given":"Ana Lisa"},{"family":"Thomas","given":"Ellen R. A."},{"family":"Thompson","given":"Simon R."},{"family":"Tucci","given":"Arianna"},{"family":"Welland","given":"Matthew J."},{"family":"Williams","given":"Eleanor"},{"family":"Witkowska","given":"Katarzyna"},{"family":"Wood","given":"Suzanne M."},{"literal":"Colorectal Cancer Domain UK 100,000 Genomes Project"},{"family":"Chubb","given":"Daniel"},{"family":"Cornish","given":"Alex"},{"family":"Kinnersley","given":"Ben"},{"family":"Houlston","given":"Richard"},{"family":"Wedge","given":"David"},{"family":"Gruber","given":"Andreas"},{"family":"Frangou","given":"Anna"},{"family":"Cross","given":"William"},{"family":"Graham","given":"Trevor"},{"family":"Sottoriva","given":"Andrea"},{"family":"Caravagna","given":"Gulio"},{"family":"Lopez-Bigas","given":"Nuria"},{"family":"Arnedo-Pac","given":"Claudia"},{"family":"Church","given":"David"},{"family":"Culliford","given":"Richard"},{"family":"Thorn","given":"Steve"},{"family":"Quirke","given":"Phil"},{"family":"Wood","given":"Henry"},{"family":"Tomlinson","given":"Ian"},{"family":"Noyvert","given":"Boris"},{"family":"Schuh","given":"Anna"},{"family":"Aden","given":"Konrad"},{"family":"Palles","given":"Claire"},{"family":"Campo","given":"Elias"},{"family":"Stankovic","given":"Tatjana"},{"family":"Taylor","given":"Martin S."},{"family":"Jackson","given":"Andrew P."}],"issued":{"date-parts":[["2022",2,24]]}}}],"schema":"https://github.com/citation-style-language/schema/raw/master/csl-citation.json"} </w:instrText>
      </w:r>
      <w:r w:rsidR="00382668">
        <w:rPr>
          <w:rFonts w:ascii="Times New Roman" w:hAnsi="Times New Roman" w:cs="Times New Roman"/>
          <w:sz w:val="24"/>
          <w:szCs w:val="24"/>
        </w:rPr>
        <w:fldChar w:fldCharType="separate"/>
      </w:r>
      <w:r w:rsidR="00382668" w:rsidRPr="00382668">
        <w:rPr>
          <w:rFonts w:ascii="Times New Roman" w:hAnsi="Times New Roman" w:cs="Times New Roman"/>
          <w:sz w:val="24"/>
        </w:rPr>
        <w:t>(Jin et al. 2024; Koh et al. 2025; Reijns et al. 2022)</w:t>
      </w:r>
      <w:r w:rsidR="00382668">
        <w:rPr>
          <w:rFonts w:ascii="Times New Roman" w:hAnsi="Times New Roman" w:cs="Times New Roman"/>
          <w:sz w:val="24"/>
          <w:szCs w:val="24"/>
        </w:rPr>
        <w:fldChar w:fldCharType="end"/>
      </w:r>
      <w:r w:rsidRPr="0034283E">
        <w:rPr>
          <w:rFonts w:ascii="Times New Roman" w:hAnsi="Times New Roman" w:cs="Times New Roman"/>
          <w:sz w:val="24"/>
          <w:szCs w:val="24"/>
        </w:rPr>
        <w:t xml:space="preserve">. Here, for the first time, we identified C_ID4 and H_ID29, along with their corresponding </w:t>
      </w:r>
      <w:r w:rsidR="00E65FD8">
        <w:rPr>
          <w:rFonts w:ascii="Times New Roman" w:hAnsi="Times New Roman" w:cs="Times New Roman"/>
          <w:sz w:val="24"/>
          <w:szCs w:val="24"/>
        </w:rPr>
        <w:t>Indel8</w:t>
      </w:r>
      <w:r w:rsidRPr="0034283E">
        <w:rPr>
          <w:rFonts w:ascii="Times New Roman" w:hAnsi="Times New Roman" w:cs="Times New Roman"/>
          <w:sz w:val="24"/>
          <w:szCs w:val="24"/>
        </w:rPr>
        <w:t xml:space="preserve">9 representations (InsDel4a, InsDel4b, and InsDel29), using a de novo extraction approach. </w:t>
      </w:r>
      <w:r w:rsidR="008F14CF" w:rsidRPr="008F14CF">
        <w:rPr>
          <w:rFonts w:ascii="Times New Roman" w:hAnsi="Times New Roman" w:cs="Times New Roman"/>
          <w:sz w:val="24"/>
          <w:szCs w:val="24"/>
        </w:rPr>
        <w:t xml:space="preserve">Compared to C_ID4, H_ID29 </w:t>
      </w:r>
      <w:r w:rsidR="008F14CF" w:rsidRPr="008F14CF">
        <w:rPr>
          <w:rFonts w:ascii="Times New Roman" w:hAnsi="Times New Roman" w:cs="Times New Roman"/>
          <w:sz w:val="24"/>
          <w:szCs w:val="24"/>
        </w:rPr>
        <w:lastRenderedPageBreak/>
        <w:t>(corresponding to ID-TOP1-TAM) lacks signals representing the removal of 1–3 bp sequences from regions with more than three repeats or microhomologies.</w:t>
      </w:r>
      <w:r w:rsidRPr="0034283E">
        <w:rPr>
          <w:rFonts w:ascii="Times New Roman" w:hAnsi="Times New Roman" w:cs="Times New Roman"/>
          <w:sz w:val="24"/>
          <w:szCs w:val="24"/>
        </w:rPr>
        <w:t xml:space="preserve"> This pattern is also reflected in the </w:t>
      </w:r>
      <w:r w:rsidR="00E65FD8">
        <w:rPr>
          <w:rFonts w:ascii="Times New Roman" w:hAnsi="Times New Roman" w:cs="Times New Roman"/>
          <w:sz w:val="24"/>
          <w:szCs w:val="24"/>
        </w:rPr>
        <w:t>Indel8</w:t>
      </w:r>
      <w:r w:rsidRPr="0034283E">
        <w:rPr>
          <w:rFonts w:ascii="Times New Roman" w:hAnsi="Times New Roman" w:cs="Times New Roman"/>
          <w:sz w:val="24"/>
          <w:szCs w:val="24"/>
        </w:rPr>
        <w:t>9 representations: InsDel4a and InsDel4b show a higher proportion of peaks at L(3,</w:t>
      </w:r>
      <w:proofErr w:type="gramStart"/>
      <w:r w:rsidRPr="0034283E">
        <w:rPr>
          <w:rFonts w:ascii="Times New Roman" w:hAnsi="Times New Roman" w:cs="Times New Roman"/>
          <w:sz w:val="24"/>
          <w:szCs w:val="24"/>
        </w:rPr>
        <w:t>):</w:t>
      </w:r>
      <w:r w:rsidRPr="008F14CF">
        <w:rPr>
          <w:rFonts w:ascii="Times New Roman" w:hAnsi="Times New Roman" w:cs="Times New Roman"/>
          <w:i/>
          <w:iCs/>
          <w:sz w:val="24"/>
          <w:szCs w:val="24"/>
        </w:rPr>
        <w:t>U</w:t>
      </w:r>
      <w:proofErr w:type="gramEnd"/>
      <w:r w:rsidRPr="008F14CF">
        <w:rPr>
          <w:rFonts w:ascii="Times New Roman" w:hAnsi="Times New Roman" w:cs="Times New Roman"/>
          <w:i/>
          <w:iCs/>
          <w:sz w:val="24"/>
          <w:szCs w:val="24"/>
        </w:rPr>
        <w:t>(3,</w:t>
      </w:r>
      <w:proofErr w:type="gramStart"/>
      <w:r w:rsidRPr="008F14CF">
        <w:rPr>
          <w:rFonts w:ascii="Times New Roman" w:hAnsi="Times New Roman" w:cs="Times New Roman"/>
          <w:i/>
          <w:iCs/>
          <w:sz w:val="24"/>
          <w:szCs w:val="24"/>
        </w:rPr>
        <w:t>)</w:t>
      </w:r>
      <w:r w:rsidRPr="0034283E">
        <w:rPr>
          <w:rFonts w:ascii="Times New Roman" w:hAnsi="Times New Roman" w:cs="Times New Roman"/>
          <w:sz w:val="24"/>
          <w:szCs w:val="24"/>
        </w:rPr>
        <w:t>:</w:t>
      </w:r>
      <w:r w:rsidRPr="008F14CF">
        <w:rPr>
          <w:rFonts w:ascii="Times New Roman" w:hAnsi="Times New Roman" w:cs="Times New Roman"/>
          <w:i/>
          <w:iCs/>
          <w:sz w:val="24"/>
          <w:szCs w:val="24"/>
        </w:rPr>
        <w:t>R</w:t>
      </w:r>
      <w:proofErr w:type="gramEnd"/>
      <w:r w:rsidRPr="008F14CF">
        <w:rPr>
          <w:rFonts w:ascii="Times New Roman" w:hAnsi="Times New Roman" w:cs="Times New Roman"/>
          <w:i/>
          <w:iCs/>
          <w:sz w:val="24"/>
          <w:szCs w:val="24"/>
        </w:rPr>
        <w:t>(2,9)</w:t>
      </w:r>
      <w:r w:rsidRPr="0034283E">
        <w:rPr>
          <w:rFonts w:ascii="Times New Roman" w:hAnsi="Times New Roman" w:cs="Times New Roman"/>
          <w:sz w:val="24"/>
          <w:szCs w:val="24"/>
        </w:rPr>
        <w:t>, while InsDel29 is dominated by the peak at L(2,8</w:t>
      </w:r>
      <w:proofErr w:type="gramStart"/>
      <w:r w:rsidRPr="0034283E">
        <w:rPr>
          <w:rFonts w:ascii="Times New Roman" w:hAnsi="Times New Roman" w:cs="Times New Roman"/>
          <w:sz w:val="24"/>
          <w:szCs w:val="24"/>
        </w:rPr>
        <w:t>):</w:t>
      </w:r>
      <w:r w:rsidRPr="008F14CF">
        <w:rPr>
          <w:rFonts w:ascii="Times New Roman" w:hAnsi="Times New Roman" w:cs="Times New Roman"/>
          <w:i/>
          <w:iCs/>
          <w:sz w:val="24"/>
          <w:szCs w:val="24"/>
        </w:rPr>
        <w:t>U</w:t>
      </w:r>
      <w:proofErr w:type="gramEnd"/>
      <w:r w:rsidRPr="008F14CF">
        <w:rPr>
          <w:rFonts w:ascii="Times New Roman" w:hAnsi="Times New Roman" w:cs="Times New Roman"/>
          <w:i/>
          <w:iCs/>
          <w:sz w:val="24"/>
          <w:szCs w:val="24"/>
        </w:rPr>
        <w:t>(1,2</w:t>
      </w:r>
      <w:proofErr w:type="gramStart"/>
      <w:r w:rsidRPr="008F14CF">
        <w:rPr>
          <w:rFonts w:ascii="Times New Roman" w:hAnsi="Times New Roman" w:cs="Times New Roman"/>
          <w:i/>
          <w:iCs/>
          <w:sz w:val="24"/>
          <w:szCs w:val="24"/>
        </w:rPr>
        <w:t>)</w:t>
      </w:r>
      <w:r w:rsidRPr="0034283E">
        <w:rPr>
          <w:rFonts w:ascii="Times New Roman" w:hAnsi="Times New Roman" w:cs="Times New Roman"/>
          <w:sz w:val="24"/>
          <w:szCs w:val="24"/>
        </w:rPr>
        <w:t>:</w:t>
      </w:r>
      <w:r w:rsidRPr="008F14CF">
        <w:rPr>
          <w:rFonts w:ascii="Times New Roman" w:hAnsi="Times New Roman" w:cs="Times New Roman"/>
          <w:i/>
          <w:iCs/>
          <w:sz w:val="24"/>
          <w:szCs w:val="24"/>
        </w:rPr>
        <w:t>R</w:t>
      </w:r>
      <w:proofErr w:type="gramEnd"/>
      <w:r w:rsidRPr="008F14CF">
        <w:rPr>
          <w:rFonts w:ascii="Times New Roman" w:hAnsi="Times New Roman" w:cs="Times New Roman"/>
          <w:i/>
          <w:iCs/>
          <w:sz w:val="24"/>
          <w:szCs w:val="24"/>
        </w:rPr>
        <w:t>(2,4)</w:t>
      </w:r>
      <w:r w:rsidRPr="0034283E">
        <w:rPr>
          <w:rFonts w:ascii="Times New Roman" w:hAnsi="Times New Roman" w:cs="Times New Roman"/>
          <w:sz w:val="24"/>
          <w:szCs w:val="24"/>
        </w:rPr>
        <w:t>.</w:t>
      </w:r>
    </w:p>
    <w:p w14:paraId="0B07F063" w14:textId="2660758C" w:rsidR="00744AA4" w:rsidRPr="00744AA4" w:rsidRDefault="004F5B35" w:rsidP="00744AA4">
      <w:pPr>
        <w:spacing w:line="480" w:lineRule="auto"/>
        <w:rPr>
          <w:rFonts w:ascii="Times New Roman" w:hAnsi="Times New Roman" w:cs="Times New Roman"/>
          <w:sz w:val="24"/>
          <w:szCs w:val="24"/>
        </w:rPr>
      </w:pPr>
      <w:commentRangeStart w:id="112"/>
      <w:commentRangeEnd w:id="112"/>
      <w:r>
        <w:rPr>
          <w:rStyle w:val="CommentReference"/>
        </w:rPr>
        <w:commentReference w:id="112"/>
      </w:r>
      <w:r w:rsidR="0088308B" w:rsidRPr="0088308B">
        <w:t xml:space="preserve"> </w:t>
      </w:r>
      <w:r w:rsidR="0088308B" w:rsidRPr="0088308B">
        <w:rPr>
          <w:rFonts w:ascii="Times New Roman" w:hAnsi="Times New Roman" w:cs="Times New Roman"/>
          <w:sz w:val="24"/>
          <w:szCs w:val="24"/>
        </w:rPr>
        <w:t xml:space="preserve">Because </w:t>
      </w:r>
      <w:r w:rsidR="00E65FD8">
        <w:rPr>
          <w:rFonts w:ascii="Times New Roman" w:hAnsi="Times New Roman" w:cs="Times New Roman"/>
          <w:sz w:val="24"/>
          <w:szCs w:val="24"/>
        </w:rPr>
        <w:t>Indel8</w:t>
      </w:r>
      <w:r w:rsidR="0088308B" w:rsidRPr="0088308B">
        <w:rPr>
          <w:rFonts w:ascii="Times New Roman" w:hAnsi="Times New Roman" w:cs="Times New Roman"/>
          <w:sz w:val="24"/>
          <w:szCs w:val="24"/>
        </w:rPr>
        <w:t>9 analysis is currently limited to human genomes (Koh et al., 2025), and due to the strong resemblance between InDel29 and InDel4a</w:t>
      </w:r>
      <w:r w:rsidR="00171D4F">
        <w:rPr>
          <w:rFonts w:ascii="Times New Roman" w:hAnsi="Times New Roman" w:cs="Times New Roman" w:hint="eastAsia"/>
          <w:sz w:val="24"/>
          <w:szCs w:val="24"/>
        </w:rPr>
        <w:t>/4b</w:t>
      </w:r>
      <w:r w:rsidR="0088308B" w:rsidRPr="0088308B">
        <w:rPr>
          <w:rFonts w:ascii="Times New Roman" w:hAnsi="Times New Roman" w:cs="Times New Roman"/>
          <w:sz w:val="24"/>
          <w:szCs w:val="24"/>
        </w:rPr>
        <w:t xml:space="preserve"> and their corresponding ID83 signatures, we focused </w:t>
      </w:r>
      <w:r w:rsidR="00171D4F">
        <w:rPr>
          <w:rFonts w:ascii="Times New Roman" w:hAnsi="Times New Roman" w:cs="Times New Roman" w:hint="eastAsia"/>
          <w:sz w:val="24"/>
          <w:szCs w:val="24"/>
        </w:rPr>
        <w:t xml:space="preserve">most of </w:t>
      </w:r>
      <w:r w:rsidR="0088308B" w:rsidRPr="0088308B">
        <w:rPr>
          <w:rFonts w:ascii="Times New Roman" w:hAnsi="Times New Roman" w:cs="Times New Roman"/>
          <w:sz w:val="24"/>
          <w:szCs w:val="24"/>
        </w:rPr>
        <w:t>our subsequent analyses specifically on H_ID29.</w:t>
      </w:r>
      <w:r w:rsidR="00171D4F">
        <w:rPr>
          <w:rFonts w:ascii="Times New Roman" w:hAnsi="Times New Roman" w:cs="Times New Roman" w:hint="eastAsia"/>
          <w:sz w:val="24"/>
          <w:szCs w:val="24"/>
        </w:rPr>
        <w:t xml:space="preserve"> </w:t>
      </w:r>
      <w:r w:rsidR="00971A8D" w:rsidRPr="00744AA4">
        <w:rPr>
          <w:rFonts w:ascii="Times New Roman" w:hAnsi="Times New Roman" w:cs="Times New Roman"/>
          <w:sz w:val="24"/>
          <w:szCs w:val="24"/>
        </w:rPr>
        <w:t>Upon re-examining the rnh201Δ</w:t>
      </w:r>
      <w:r w:rsidR="00971A8D">
        <w:rPr>
          <w:rFonts w:ascii="Times New Roman" w:hAnsi="Times New Roman" w:cs="Times New Roman" w:hint="eastAsia"/>
          <w:sz w:val="24"/>
          <w:szCs w:val="24"/>
        </w:rPr>
        <w:t xml:space="preserve"> </w:t>
      </w:r>
      <w:r w:rsidR="00971A8D" w:rsidRPr="00744AA4">
        <w:rPr>
          <w:rFonts w:ascii="Times New Roman" w:hAnsi="Times New Roman" w:cs="Times New Roman"/>
          <w:i/>
          <w:iCs/>
          <w:sz w:val="24"/>
          <w:szCs w:val="24"/>
        </w:rPr>
        <w:t>Saccharomyces cerevisiae</w:t>
      </w:r>
      <w:r w:rsidR="00971A8D" w:rsidRPr="00744AA4">
        <w:rPr>
          <w:rFonts w:ascii="Times New Roman" w:hAnsi="Times New Roman" w:cs="Times New Roman"/>
          <w:sz w:val="24"/>
          <w:szCs w:val="24"/>
        </w:rPr>
        <w:t xml:space="preserve"> genomes, we observed 2 bp deletion patterns </w:t>
      </w:r>
      <w:proofErr w:type="gramStart"/>
      <w:r w:rsidR="00971A8D" w:rsidRPr="00744AA4">
        <w:rPr>
          <w:rFonts w:ascii="Times New Roman" w:hAnsi="Times New Roman" w:cs="Times New Roman"/>
          <w:sz w:val="24"/>
          <w:szCs w:val="24"/>
        </w:rPr>
        <w:t>similar to</w:t>
      </w:r>
      <w:proofErr w:type="gramEnd"/>
      <w:r w:rsidR="00971A8D" w:rsidRPr="00744AA4">
        <w:rPr>
          <w:rFonts w:ascii="Times New Roman" w:hAnsi="Times New Roman" w:cs="Times New Roman"/>
          <w:sz w:val="24"/>
          <w:szCs w:val="24"/>
        </w:rPr>
        <w:t xml:space="preserve"> those of H_ID29, although deletions within microhomology were depleted (Williams et al. 2019; Conover et al. 2015</w:t>
      </w:r>
      <w:r w:rsidR="00971A8D">
        <w:rPr>
          <w:rFonts w:ascii="Times New Roman" w:hAnsi="Times New Roman" w:cs="Times New Roman" w:hint="eastAsia"/>
          <w:sz w:val="24"/>
          <w:szCs w:val="24"/>
        </w:rPr>
        <w:t>, Figures S4D</w:t>
      </w:r>
      <w:r w:rsidR="00971A8D" w:rsidRPr="00744AA4">
        <w:rPr>
          <w:rFonts w:ascii="Times New Roman" w:hAnsi="Times New Roman" w:cs="Times New Roman"/>
          <w:sz w:val="24"/>
          <w:szCs w:val="24"/>
        </w:rPr>
        <w:t>).</w:t>
      </w:r>
      <w:r w:rsidR="00971A8D">
        <w:rPr>
          <w:rFonts w:ascii="Times New Roman" w:hAnsi="Times New Roman" w:cs="Times New Roman" w:hint="eastAsia"/>
          <w:sz w:val="24"/>
          <w:szCs w:val="24"/>
        </w:rPr>
        <w:t xml:space="preserve"> </w:t>
      </w:r>
      <w:r w:rsidR="00744AA4" w:rsidRPr="00744AA4">
        <w:rPr>
          <w:rFonts w:ascii="Times New Roman" w:hAnsi="Times New Roman" w:cs="Times New Roman"/>
          <w:sz w:val="24"/>
          <w:szCs w:val="24"/>
        </w:rPr>
        <w:t>We established an RNASEH2B deficiency model using the CRISPR/Cas9 system in the HEK293T cell line, and whole genome sequencing revealed patterns consistent with H_ID29</w:t>
      </w:r>
      <w:r w:rsidR="002C3AFC">
        <w:rPr>
          <w:rFonts w:ascii="Times New Roman" w:hAnsi="Times New Roman" w:cs="Times New Roman" w:hint="eastAsia"/>
          <w:sz w:val="24"/>
          <w:szCs w:val="24"/>
        </w:rPr>
        <w:t xml:space="preserve"> and InsDel29</w:t>
      </w:r>
      <w:r w:rsidR="00744AA4" w:rsidRPr="00744AA4">
        <w:rPr>
          <w:rFonts w:ascii="Times New Roman" w:hAnsi="Times New Roman" w:cs="Times New Roman"/>
          <w:sz w:val="24"/>
          <w:szCs w:val="24"/>
        </w:rPr>
        <w:t xml:space="preserve"> (Figure </w:t>
      </w:r>
      <w:r w:rsidR="00924D77">
        <w:rPr>
          <w:rFonts w:ascii="Times New Roman" w:hAnsi="Times New Roman" w:cs="Times New Roman" w:hint="eastAsia"/>
          <w:sz w:val="24"/>
          <w:szCs w:val="24"/>
        </w:rPr>
        <w:t>7</w:t>
      </w:r>
      <w:r w:rsidR="002C3AFC">
        <w:rPr>
          <w:rFonts w:ascii="Times New Roman" w:hAnsi="Times New Roman" w:cs="Times New Roman" w:hint="eastAsia"/>
          <w:sz w:val="24"/>
          <w:szCs w:val="24"/>
        </w:rPr>
        <w:t>B</w:t>
      </w:r>
      <w:r w:rsidR="00744AA4" w:rsidRPr="00744AA4">
        <w:rPr>
          <w:rFonts w:ascii="Times New Roman" w:hAnsi="Times New Roman" w:cs="Times New Roman"/>
          <w:sz w:val="24"/>
          <w:szCs w:val="24"/>
        </w:rPr>
        <w:t xml:space="preserve">).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00744AA4"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00744AA4" w:rsidRPr="00744AA4">
        <w:rPr>
          <w:rFonts w:ascii="Times New Roman" w:hAnsi="Times New Roman" w:cs="Times New Roman"/>
          <w:sz w:val="24"/>
          <w:szCs w:val="24"/>
        </w:rPr>
        <w:t xml:space="preserve"> exhibiting the highest H_ID29 activity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C</w:t>
      </w:r>
      <w:r w:rsidR="00744AA4" w:rsidRPr="00744AA4">
        <w:rPr>
          <w:rFonts w:ascii="Times New Roman" w:hAnsi="Times New Roman" w:cs="Times New Roman"/>
          <w:sz w:val="24"/>
          <w:szCs w:val="24"/>
        </w:rPr>
        <w:t>).</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C</w:t>
      </w:r>
      <w:r w:rsidR="00091D7E">
        <w:rPr>
          <w:rFonts w:ascii="Times New Roman" w:hAnsi="Times New Roman" w:cs="Times New Roman" w:hint="eastAsia"/>
          <w:sz w:val="24"/>
          <w:szCs w:val="24"/>
        </w:rPr>
        <w:t>).</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D</w:t>
      </w:r>
      <w:r w:rsidR="001C490D">
        <w:rPr>
          <w:rFonts w:ascii="Times New Roman" w:hAnsi="Times New Roman" w:cs="Times New Roman" w:hint="eastAsia"/>
          <w:sz w:val="24"/>
          <w:szCs w:val="24"/>
        </w:rPr>
        <w:t>).</w:t>
      </w:r>
    </w:p>
    <w:p w14:paraId="5A09CC0D" w14:textId="4FC117FA" w:rsidR="008954AD" w:rsidRDefault="00895A9B" w:rsidP="00744AA4">
      <w:pPr>
        <w:spacing w:line="480" w:lineRule="auto"/>
        <w:rPr>
          <w:rFonts w:ascii="Times New Roman" w:hAnsi="Times New Roman" w:cs="Times New Roman"/>
          <w:sz w:val="24"/>
          <w:szCs w:val="24"/>
        </w:rPr>
      </w:pPr>
      <w:r>
        <w:rPr>
          <w:rFonts w:ascii="Times New Roman" w:hAnsi="Times New Roman" w:cs="Times New Roman" w:hint="eastAsia"/>
          <w:sz w:val="24"/>
          <w:szCs w:val="24"/>
        </w:rPr>
        <w:t>The</w:t>
      </w:r>
      <w:ins w:id="113" w:author="Mo Liu" w:date="2025-08-12T15:11:00Z" w16du:dateUtc="2025-08-12T07:11:00Z">
        <w:r>
          <w:rPr>
            <w:rFonts w:ascii="Times New Roman" w:hAnsi="Times New Roman" w:cs="Times New Roman" w:hint="eastAsia"/>
            <w:sz w:val="24"/>
            <w:szCs w:val="24"/>
          </w:rPr>
          <w:t xml:space="preserve"> </w:t>
        </w:r>
      </w:ins>
      <w:r w:rsidR="008954AD" w:rsidRPr="008954AD">
        <w:rPr>
          <w:rFonts w:ascii="Times New Roman" w:hAnsi="Times New Roman" w:cs="Times New Roman"/>
          <w:sz w:val="24"/>
          <w:szCs w:val="24"/>
        </w:rPr>
        <w:t xml:space="preserve">extended sequence analysis reveals distinct sequence contexts: H_ID29 preferentially deletes CT/TC within tandem repeats, while a common NTNT motif is identified in microhomologies (Figure </w:t>
      </w:r>
      <w:r w:rsidR="00924D77">
        <w:rPr>
          <w:rFonts w:ascii="Times New Roman" w:hAnsi="Times New Roman" w:cs="Times New Roman" w:hint="eastAsia"/>
          <w:sz w:val="24"/>
          <w:szCs w:val="24"/>
        </w:rPr>
        <w:t>8</w:t>
      </w:r>
      <w:r w:rsidR="008954AD" w:rsidRPr="008954AD">
        <w:rPr>
          <w:rFonts w:ascii="Times New Roman" w:hAnsi="Times New Roman" w:cs="Times New Roman"/>
          <w:sz w:val="24"/>
          <w:szCs w:val="24"/>
        </w:rPr>
        <w:t>A). Tumors exhibiting high H_ID29 activity show deletion sequences that closely resemble those observed in RNASEH2B null HEK293T cells, as well as in Rnaseh2b knockout mouse tumors and RNaseH2</w:t>
      </w:r>
      <w:r w:rsidR="00425EB6">
        <w:rPr>
          <w:rFonts w:ascii="Times New Roman" w:hAnsi="Times New Roman" w:cs="Times New Roman" w:hint="eastAsia"/>
          <w:sz w:val="24"/>
          <w:szCs w:val="24"/>
        </w:rPr>
        <w:t>-</w:t>
      </w:r>
      <w:r w:rsidR="008954AD" w:rsidRPr="008954AD">
        <w:rPr>
          <w:rFonts w:ascii="Times New Roman" w:hAnsi="Times New Roman" w:cs="Times New Roman"/>
          <w:sz w:val="24"/>
          <w:szCs w:val="24"/>
        </w:rPr>
        <w:t xml:space="preserve">null RPE1 cells (Figure </w:t>
      </w:r>
      <w:r w:rsidR="00924D77">
        <w:rPr>
          <w:rFonts w:ascii="Times New Roman" w:hAnsi="Times New Roman" w:cs="Times New Roman" w:hint="eastAsia"/>
          <w:sz w:val="24"/>
          <w:szCs w:val="24"/>
        </w:rPr>
        <w:t>8</w:t>
      </w:r>
      <w:r w:rsidR="008954AD" w:rsidRPr="008954AD">
        <w:rPr>
          <w:rFonts w:ascii="Times New Roman" w:hAnsi="Times New Roman" w:cs="Times New Roman"/>
          <w:sz w:val="24"/>
          <w:szCs w:val="24"/>
        </w:rPr>
        <w:t xml:space="preserve">B-D). In contrast, </w:t>
      </w:r>
      <w:r w:rsidR="008954AD" w:rsidRPr="008954AD">
        <w:rPr>
          <w:rFonts w:ascii="Times New Roman" w:hAnsi="Times New Roman" w:cs="Times New Roman"/>
          <w:sz w:val="24"/>
          <w:szCs w:val="24"/>
        </w:rPr>
        <w:lastRenderedPageBreak/>
        <w:t xml:space="preserve">C_ID4 displays a more balanced preference for deleting CT and TT within tandem repeats, with a prevalent CTNTN motif found in microhomologies (Figure </w:t>
      </w:r>
      <w:r w:rsidR="008A2194">
        <w:rPr>
          <w:rFonts w:ascii="Times New Roman" w:hAnsi="Times New Roman" w:cs="Times New Roman" w:hint="eastAsia"/>
          <w:sz w:val="24"/>
          <w:szCs w:val="24"/>
        </w:rPr>
        <w:t>8</w:t>
      </w:r>
      <w:r w:rsidR="008954AD" w:rsidRPr="008954AD">
        <w:rPr>
          <w:rFonts w:ascii="Times New Roman" w:hAnsi="Times New Roman" w:cs="Times New Roman"/>
          <w:sz w:val="24"/>
          <w:szCs w:val="24"/>
        </w:rPr>
        <w:t>E).</w:t>
      </w:r>
    </w:p>
    <w:p w14:paraId="3A9B82A9" w14:textId="6A5460AF"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w:t>
      </w:r>
      <w:r w:rsidR="008F14CF">
        <w:rPr>
          <w:rFonts w:ascii="Times New Roman" w:hAnsi="Times New Roman" w:cs="Times New Roman" w:hint="eastAsia"/>
          <w:sz w:val="24"/>
          <w:szCs w:val="24"/>
        </w:rPr>
        <w:t xml:space="preserve">and InsDel29 </w:t>
      </w:r>
      <w:r w:rsidRPr="00744AA4">
        <w:rPr>
          <w:rFonts w:ascii="Times New Roman" w:hAnsi="Times New Roman" w:cs="Times New Roman"/>
          <w:sz w:val="24"/>
          <w:szCs w:val="24"/>
        </w:rPr>
        <w:t xml:space="preserve">as </w:t>
      </w:r>
      <w:r w:rsidR="008F14CF">
        <w:rPr>
          <w:rFonts w:ascii="Times New Roman" w:hAnsi="Times New Roman" w:cs="Times New Roman" w:hint="eastAsia"/>
          <w:sz w:val="24"/>
          <w:szCs w:val="24"/>
        </w:rPr>
        <w:t>two</w:t>
      </w:r>
      <w:r w:rsidRPr="00744AA4">
        <w:rPr>
          <w:rFonts w:ascii="Times New Roman" w:hAnsi="Times New Roman" w:cs="Times New Roman"/>
          <w:sz w:val="24"/>
          <w:szCs w:val="24"/>
        </w:rPr>
        <w:t xml:space="preserve"> </w:t>
      </w:r>
      <w:proofErr w:type="gramStart"/>
      <w:r w:rsidRPr="00744AA4">
        <w:rPr>
          <w:rFonts w:ascii="Times New Roman" w:hAnsi="Times New Roman" w:cs="Times New Roman"/>
          <w:sz w:val="24"/>
          <w:szCs w:val="24"/>
        </w:rPr>
        <w:t>novel</w:t>
      </w:r>
      <w:proofErr w:type="gramEnd"/>
      <w:r w:rsidRPr="00744AA4">
        <w:rPr>
          <w:rFonts w:ascii="Times New Roman" w:hAnsi="Times New Roman" w:cs="Times New Roman"/>
          <w:sz w:val="24"/>
          <w:szCs w:val="24"/>
        </w:rPr>
        <w:t xml:space="preserve"> mutational </w:t>
      </w:r>
      <w:del w:id="114" w:author="Mo Liu" w:date="2025-08-12T15:11:00Z" w16du:dateUtc="2025-08-12T07:11:00Z">
        <w:r w:rsidRPr="00744AA4" w:rsidDel="00895A9B">
          <w:rPr>
            <w:rFonts w:ascii="Times New Roman" w:hAnsi="Times New Roman" w:cs="Times New Roman"/>
            <w:sz w:val="24"/>
            <w:szCs w:val="24"/>
          </w:rPr>
          <w:delText>signature</w:delText>
        </w:r>
      </w:del>
      <w:ins w:id="115" w:author="Mo Liu" w:date="2025-08-12T15:11:00Z" w16du:dateUtc="2025-08-12T07:11:00Z">
        <w:r w:rsidR="00895A9B" w:rsidRPr="00744AA4">
          <w:rPr>
            <w:rFonts w:ascii="Times New Roman" w:hAnsi="Times New Roman" w:cs="Times New Roman"/>
            <w:sz w:val="24"/>
            <w:szCs w:val="24"/>
          </w:rPr>
          <w:t>signatures</w:t>
        </w:r>
      </w:ins>
      <w:r w:rsidRPr="00744AA4">
        <w:rPr>
          <w:rFonts w:ascii="Times New Roman" w:hAnsi="Times New Roman" w:cs="Times New Roman"/>
          <w:sz w:val="24"/>
          <w:szCs w:val="24"/>
        </w:rPr>
        <w:t xml:space="preserve"> identified through de novo extraction from cancer genomic data, suggesting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w:t>
      </w:r>
      <w:r w:rsidR="00354A8F">
        <w:rPr>
          <w:rFonts w:ascii="Times New Roman" w:hAnsi="Times New Roman" w:cs="Times New Roman" w:hint="eastAsia"/>
          <w:sz w:val="24"/>
          <w:szCs w:val="24"/>
        </w:rPr>
        <w:t xml:space="preserve"> and InsDel29</w:t>
      </w:r>
      <w:r w:rsidRPr="00744AA4">
        <w:rPr>
          <w:rFonts w:ascii="Times New Roman" w:hAnsi="Times New Roman" w:cs="Times New Roman"/>
          <w:sz w:val="24"/>
          <w:szCs w:val="24"/>
        </w:rPr>
        <w:t xml:space="preserve">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5E150663" w14:textId="11F5F181" w:rsidR="00524A21" w:rsidRPr="00524A21" w:rsidRDefault="00524A21" w:rsidP="00524A21">
      <w:pPr>
        <w:spacing w:line="480" w:lineRule="auto"/>
        <w:rPr>
          <w:rFonts w:ascii="Times New Roman" w:hAnsi="Times New Roman" w:cs="Times New Roman"/>
          <w:sz w:val="24"/>
          <w:szCs w:val="24"/>
        </w:rPr>
      </w:pPr>
      <w:r>
        <w:rPr>
          <w:rFonts w:ascii="Times New Roman" w:hAnsi="Times New Roman" w:cs="Times New Roman" w:hint="eastAsia"/>
          <w:sz w:val="24"/>
          <w:szCs w:val="24"/>
        </w:rPr>
        <w:lastRenderedPageBreak/>
        <w:t>T</w:t>
      </w:r>
      <w:r w:rsidRPr="00524A21">
        <w:rPr>
          <w:rFonts w:ascii="Times New Roman" w:hAnsi="Times New Roman" w:cs="Times New Roman"/>
          <w:sz w:val="24"/>
          <w:szCs w:val="24"/>
        </w:rPr>
        <w:t>o investigate the contribution of mutational signatures to indels in cancer genes, we analyzed the exonic regions of 581 Tier 1 genes from the Cancer Gene Census (</w:t>
      </w:r>
      <w:proofErr w:type="spellStart"/>
      <w:r w:rsidRPr="00524A21">
        <w:rPr>
          <w:rFonts w:ascii="Times New Roman" w:hAnsi="Times New Roman" w:cs="Times New Roman"/>
          <w:sz w:val="24"/>
          <w:szCs w:val="24"/>
        </w:rPr>
        <w:t>Sondka</w:t>
      </w:r>
      <w:proofErr w:type="spellEnd"/>
      <w:r w:rsidRPr="00524A21">
        <w:rPr>
          <w:rFonts w:ascii="Times New Roman" w:hAnsi="Times New Roman" w:cs="Times New Roman"/>
          <w:sz w:val="24"/>
          <w:szCs w:val="24"/>
        </w:rPr>
        <w:t xml:space="preserve"> et al., 2018). We excluded DEL:</w:t>
      </w:r>
      <w:proofErr w:type="gramStart"/>
      <w:r w:rsidRPr="00524A21">
        <w:rPr>
          <w:rFonts w:ascii="Times New Roman" w:hAnsi="Times New Roman" w:cs="Times New Roman"/>
          <w:sz w:val="24"/>
          <w:szCs w:val="24"/>
        </w:rPr>
        <w:t>1:T</w:t>
      </w:r>
      <w:proofErr w:type="gramEnd"/>
      <w:r w:rsidRPr="00524A21">
        <w:rPr>
          <w:rFonts w:ascii="Times New Roman" w:hAnsi="Times New Roman" w:cs="Times New Roman"/>
          <w:sz w:val="24"/>
          <w:szCs w:val="24"/>
        </w:rPr>
        <w:t>:5+ and INS:</w:t>
      </w:r>
      <w:proofErr w:type="gramStart"/>
      <w:r w:rsidRPr="00524A21">
        <w:rPr>
          <w:rFonts w:ascii="Times New Roman" w:hAnsi="Times New Roman" w:cs="Times New Roman"/>
          <w:sz w:val="24"/>
          <w:szCs w:val="24"/>
        </w:rPr>
        <w:t>1:T</w:t>
      </w:r>
      <w:proofErr w:type="gramEnd"/>
      <w:r w:rsidRPr="00524A21">
        <w:rPr>
          <w:rFonts w:ascii="Times New Roman" w:hAnsi="Times New Roman" w:cs="Times New Roman"/>
          <w:sz w:val="24"/>
          <w:szCs w:val="24"/>
        </w:rPr>
        <w:t xml:space="preserve">:5+ indels from our analysis, as these are predominantly driven by C_ID1 and C_ID2, and single-base thymine insertions/deletions in poly-T regions are rarely biologically consequential. Among the genes most frequently affected by insertions were ARID1A, PHOX2B, TP53, and PTEN, with contributions from signatures linked to DNA replication slippage, defective mismatch repair (MMR), TOP1-TAM, and TOP2A pK743N (Figure </w:t>
      </w:r>
      <w:r w:rsidR="008A2194">
        <w:rPr>
          <w:rFonts w:ascii="Times New Roman" w:hAnsi="Times New Roman" w:cs="Times New Roman" w:hint="eastAsia"/>
          <w:sz w:val="24"/>
          <w:szCs w:val="24"/>
        </w:rPr>
        <w:t>9</w:t>
      </w:r>
      <w:r w:rsidRPr="00524A21">
        <w:rPr>
          <w:rFonts w:ascii="Times New Roman" w:hAnsi="Times New Roman" w:cs="Times New Roman"/>
          <w:sz w:val="24"/>
          <w:szCs w:val="24"/>
        </w:rPr>
        <w:t>C).</w:t>
      </w:r>
    </w:p>
    <w:p w14:paraId="26D899E6" w14:textId="739B78A2" w:rsidR="00524A21" w:rsidRPr="00524A21" w:rsidRDefault="00524A21" w:rsidP="00524A21">
      <w:pPr>
        <w:spacing w:line="480" w:lineRule="auto"/>
        <w:rPr>
          <w:rFonts w:ascii="Times New Roman" w:hAnsi="Times New Roman" w:cs="Times New Roman"/>
          <w:sz w:val="24"/>
          <w:szCs w:val="24"/>
        </w:rPr>
      </w:pPr>
      <w:r w:rsidRPr="00524A21">
        <w:rPr>
          <w:rFonts w:ascii="Times New Roman" w:hAnsi="Times New Roman" w:cs="Times New Roman"/>
          <w:sz w:val="24"/>
          <w:szCs w:val="24"/>
        </w:rPr>
        <w:t>Deletions were most prevalent in genes such as ARID1A, EGFR, TP53, RNF43, and KMT2D, primarily driven by DNA replication slippage, defective MMR, non-homologous end joining (NHEJ) DNA repair, and tobacco smoking-associated signatures. TP53 exhibited diverse deletion patterns influenced by distinct mutational processes. Tobacco smoking-associated signatures predominantly drove single-base cytosine deletions (DEL:</w:t>
      </w:r>
      <w:proofErr w:type="gramStart"/>
      <w:r w:rsidRPr="00524A21">
        <w:rPr>
          <w:rFonts w:ascii="Times New Roman" w:hAnsi="Times New Roman" w:cs="Times New Roman"/>
          <w:sz w:val="24"/>
          <w:szCs w:val="24"/>
        </w:rPr>
        <w:t>C:1:1</w:t>
      </w:r>
      <w:proofErr w:type="gramEnd"/>
      <w:r w:rsidRPr="00524A21">
        <w:rPr>
          <w:rFonts w:ascii="Times New Roman" w:hAnsi="Times New Roman" w:cs="Times New Roman"/>
          <w:sz w:val="24"/>
          <w:szCs w:val="24"/>
        </w:rPr>
        <w:t>), while TOP1-TAM signatures mediated 2 bp deletions arising from tandem repeats or microhomologies. Additionally, defective homologous recombination (HR) and NHEJ DNA repair drove de novo deletions exceeding 5 bp.</w:t>
      </w:r>
    </w:p>
    <w:p w14:paraId="687C39E3" w14:textId="77777777" w:rsidR="00A857EE" w:rsidRDefault="00524A21" w:rsidP="008A1C58">
      <w:pPr>
        <w:spacing w:line="480" w:lineRule="auto"/>
        <w:rPr>
          <w:rFonts w:ascii="Times New Roman" w:hAnsi="Times New Roman" w:cs="Times New Roman"/>
          <w:sz w:val="24"/>
          <w:szCs w:val="24"/>
        </w:rPr>
      </w:pPr>
      <w:r w:rsidRPr="00524A21">
        <w:rPr>
          <w:rFonts w:ascii="Times New Roman" w:hAnsi="Times New Roman" w:cs="Times New Roman"/>
          <w:sz w:val="24"/>
          <w:szCs w:val="24"/>
        </w:rPr>
        <w:t xml:space="preserve">We further explored the distribution of TP53 deletions across cancer types. While tobacco smoking signatures dominated in lung cancers (Figure S11), NHEJ DNA repair was the primary driver of TP53 deletions in bladder and biliary cancers. This divergence underscores how tissue-specific mutational processes </w:t>
      </w:r>
      <w:r w:rsidR="00B723A8">
        <w:rPr>
          <w:rFonts w:ascii="Times New Roman" w:hAnsi="Times New Roman" w:cs="Times New Roman" w:hint="eastAsia"/>
          <w:sz w:val="24"/>
          <w:szCs w:val="24"/>
        </w:rPr>
        <w:t>drive the key gene mutations in different type of cancers</w:t>
      </w:r>
    </w:p>
    <w:p w14:paraId="7F99A9FF" w14:textId="3DB9FCD2" w:rsidR="00A857EE" w:rsidRDefault="003570BC"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A new indel taxonomy reveals </w:t>
      </w:r>
      <w:r w:rsidR="00CF1102">
        <w:rPr>
          <w:rFonts w:ascii="Times New Roman" w:hAnsi="Times New Roman" w:cs="Times New Roman" w:hint="eastAsia"/>
          <w:sz w:val="24"/>
          <w:szCs w:val="24"/>
        </w:rPr>
        <w:t>more details in 1bp T deletions/insertions</w:t>
      </w:r>
    </w:p>
    <w:p w14:paraId="4D31DC32" w14:textId="737B9E7E"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78DD648C"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signature analysis</w:t>
      </w:r>
      <w:r w:rsidR="00C5640C">
        <w:rPr>
          <w:rFonts w:ascii="Times New Roman" w:hAnsi="Times New Roman" w:cs="Times New Roman" w:hint="eastAsia"/>
          <w:sz w:val="24"/>
          <w:szCs w:val="24"/>
        </w:rPr>
        <w:t xml:space="preserve"> in both </w:t>
      </w:r>
      <w:r w:rsidR="00E65FD8">
        <w:rPr>
          <w:rFonts w:ascii="Times New Roman" w:hAnsi="Times New Roman" w:cs="Times New Roman" w:hint="eastAsia"/>
          <w:sz w:val="24"/>
          <w:szCs w:val="24"/>
        </w:rPr>
        <w:t>Indel8</w:t>
      </w:r>
      <w:r w:rsidR="00C5640C">
        <w:rPr>
          <w:rFonts w:ascii="Times New Roman" w:hAnsi="Times New Roman" w:cs="Times New Roman" w:hint="eastAsia"/>
          <w:sz w:val="24"/>
          <w:szCs w:val="24"/>
        </w:rPr>
        <w:t xml:space="preserve">3 and </w:t>
      </w:r>
      <w:r w:rsidR="00E65FD8">
        <w:rPr>
          <w:rFonts w:ascii="Times New Roman" w:hAnsi="Times New Roman" w:cs="Times New Roman" w:hint="eastAsia"/>
          <w:sz w:val="24"/>
          <w:szCs w:val="24"/>
        </w:rPr>
        <w:t>Indel8</w:t>
      </w:r>
      <w:r w:rsidR="00C5640C">
        <w:rPr>
          <w:rFonts w:ascii="Times New Roman" w:hAnsi="Times New Roman" w:cs="Times New Roman" w:hint="eastAsia"/>
          <w:sz w:val="24"/>
          <w:szCs w:val="24"/>
        </w:rPr>
        <w:t>9 taxonomy</w:t>
      </w:r>
      <w:r w:rsidR="00EC30AE" w:rsidRPr="008A1C58">
        <w:rPr>
          <w:rFonts w:ascii="Times New Roman" w:hAnsi="Times New Roman" w:cs="Times New Roman"/>
          <w:sz w:val="24"/>
          <w:szCs w:val="24"/>
        </w:rPr>
        <w:t>, o</w:t>
      </w:r>
      <w:r w:rsidR="00B759FF" w:rsidRPr="008A1C58">
        <w:rPr>
          <w:rFonts w:ascii="Times New Roman" w:hAnsi="Times New Roman" w:cs="Times New Roman"/>
          <w:sz w:val="24"/>
          <w:szCs w:val="24"/>
        </w:rPr>
        <w:t xml:space="preserve">ur study established a comprehensive collection of </w:t>
      </w:r>
      <w:commentRangeStart w:id="116"/>
      <w:r w:rsidR="00B759FF" w:rsidRPr="008A1C58">
        <w:rPr>
          <w:rFonts w:ascii="Times New Roman" w:hAnsi="Times New Roman" w:cs="Times New Roman"/>
          <w:sz w:val="24"/>
          <w:szCs w:val="24"/>
        </w:rPr>
        <w:t>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w:t>
      </w:r>
      <w:r w:rsidR="00E65FD8">
        <w:rPr>
          <w:rFonts w:ascii="Times New Roman" w:hAnsi="Times New Roman" w:cs="Times New Roman"/>
          <w:sz w:val="24"/>
          <w:szCs w:val="24"/>
        </w:rPr>
        <w:t>Indel8</w:t>
      </w:r>
      <w:r w:rsidR="00C5640C">
        <w:rPr>
          <w:rFonts w:ascii="Times New Roman" w:hAnsi="Times New Roman" w:cs="Times New Roman" w:hint="eastAsia"/>
          <w:sz w:val="24"/>
          <w:szCs w:val="24"/>
        </w:rPr>
        <w:t xml:space="preserve">3 and 41 </w:t>
      </w:r>
      <w:r w:rsidR="00E65FD8">
        <w:rPr>
          <w:rFonts w:ascii="Times New Roman" w:hAnsi="Times New Roman" w:cs="Times New Roman" w:hint="eastAsia"/>
          <w:sz w:val="24"/>
          <w:szCs w:val="24"/>
        </w:rPr>
        <w:t>Indel8</w:t>
      </w:r>
      <w:r w:rsidR="00C5640C">
        <w:rPr>
          <w:rFonts w:ascii="Times New Roman" w:hAnsi="Times New Roman" w:cs="Times New Roman" w:hint="eastAsia"/>
          <w:sz w:val="24"/>
          <w:szCs w:val="24"/>
        </w:rPr>
        <w:t>9</w:t>
      </w:r>
      <w:r w:rsidR="00B759FF" w:rsidRPr="008A1C58">
        <w:rPr>
          <w:rFonts w:ascii="Times New Roman" w:hAnsi="Times New Roman" w:cs="Times New Roman"/>
          <w:sz w:val="24"/>
          <w:szCs w:val="24"/>
        </w:rPr>
        <w:t xml:space="preserve"> mutational signatures</w:t>
      </w:r>
      <w:commentRangeEnd w:id="116"/>
      <w:r w:rsidR="00A80868">
        <w:rPr>
          <w:rStyle w:val="CommentReference"/>
        </w:rPr>
        <w:commentReference w:id="116"/>
      </w:r>
      <w:r w:rsidR="00B759FF" w:rsidRPr="008A1C58">
        <w:rPr>
          <w:rFonts w:ascii="Times New Roman" w:hAnsi="Times New Roman" w:cs="Times New Roman"/>
          <w:sz w:val="24"/>
          <w:szCs w:val="24"/>
        </w:rPr>
        <w:t xml:space="preserve">. We identified </w:t>
      </w:r>
      <w:r w:rsidR="00C5640C">
        <w:rPr>
          <w:rFonts w:ascii="Times New Roman" w:hAnsi="Times New Roman" w:cs="Times New Roman" w:hint="eastAsia"/>
          <w:sz w:val="24"/>
          <w:szCs w:val="24"/>
        </w:rPr>
        <w:t>two</w:t>
      </w:r>
      <w:r w:rsidR="00B759FF" w:rsidRPr="008A1C58">
        <w:rPr>
          <w:rFonts w:ascii="Times New Roman" w:hAnsi="Times New Roman" w:cs="Times New Roman"/>
          <w:sz w:val="24"/>
          <w:szCs w:val="24"/>
        </w:rPr>
        <w:t xml:space="preserve"> indel signature</w:t>
      </w:r>
      <w:r w:rsidR="00C5640C">
        <w:rPr>
          <w:rFonts w:ascii="Times New Roman" w:hAnsi="Times New Roman" w:cs="Times New Roman" w:hint="eastAsia"/>
          <w:sz w:val="24"/>
          <w:szCs w:val="24"/>
        </w:rPr>
        <w:t>s (H_ID29 and InsDel29)</w:t>
      </w:r>
      <w:r w:rsidR="00B759FF" w:rsidRPr="008A1C58">
        <w:rPr>
          <w:rFonts w:ascii="Times New Roman" w:hAnsi="Times New Roman" w:cs="Times New Roman"/>
          <w:sz w:val="24"/>
          <w:szCs w:val="24"/>
        </w:rPr>
        <w:t xml:space="preserv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70C820A9"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t>We also conducted signature extraction using SigProfilerExtractor,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Islam et al., 2022). However, this method proved ineffective for our large cohort, yielding an optimal solution of K=12 but failing to identify several previously established COSMIC signatures. Notably, a recent study reanalyze</w:t>
      </w:r>
      <w:r w:rsidR="009631EB">
        <w:rPr>
          <w:rFonts w:ascii="Times New Roman" w:hAnsi="Times New Roman" w:cs="Times New Roman" w:hint="eastAsia"/>
          <w:sz w:val="24"/>
          <w:szCs w:val="24"/>
        </w:rPr>
        <w:t>d</w:t>
      </w:r>
      <w:r w:rsidRPr="00114E7D">
        <w:rPr>
          <w:rFonts w:ascii="Times New Roman" w:hAnsi="Times New Roman" w:cs="Times New Roman"/>
          <w:sz w:val="24"/>
          <w:szCs w:val="24"/>
        </w:rPr>
        <w:t xml:space="preserve"> PCAWG indel genomes and discovered 25 indel mutational signatures, including 9 novel signatures. </w:t>
      </w:r>
      <w:r w:rsidRPr="00B6588F">
        <w:rPr>
          <w:rFonts w:ascii="Times New Roman" w:hAnsi="Times New Roman" w:cs="Times New Roman"/>
          <w:sz w:val="24"/>
          <w:szCs w:val="24"/>
        </w:rPr>
        <w:t>Our analysis revealed that 3 of the 9 novel signatures identified by MuSiCal were also recapitulated in our findings</w:t>
      </w:r>
      <w:r w:rsidR="00E30140" w:rsidRPr="00B6588F">
        <w:rPr>
          <w:rFonts w:ascii="Times New Roman" w:hAnsi="Times New Roman" w:cs="Times New Roman" w:hint="eastAsia"/>
          <w:sz w:val="24"/>
          <w:szCs w:val="24"/>
        </w:rPr>
        <w:t xml:space="preserve"> (Figure S</w:t>
      </w:r>
      <w:r w:rsidR="009A6DA8" w:rsidRPr="00B6588F">
        <w:rPr>
          <w:rFonts w:ascii="Times New Roman" w:hAnsi="Times New Roman" w:cs="Times New Roman" w:hint="eastAsia"/>
          <w:sz w:val="24"/>
          <w:szCs w:val="24"/>
        </w:rPr>
        <w:t>9</w:t>
      </w:r>
      <w:r w:rsidR="00CE0B90" w:rsidRPr="00B6588F">
        <w:rPr>
          <w:rFonts w:ascii="Times New Roman" w:hAnsi="Times New Roman" w:cs="Times New Roman" w:hint="eastAsia"/>
          <w:sz w:val="24"/>
          <w:szCs w:val="24"/>
        </w:rPr>
        <w:t>,</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xml:space="preserve">. This limitation of SigProfilerExtractor is likely attributable to the challenges Non-negative Matrix Factorization faces in managing the high data sparsity </w:t>
      </w:r>
      <w:r w:rsidR="00CE7252">
        <w:rPr>
          <w:rFonts w:ascii="Times New Roman" w:hAnsi="Times New Roman" w:cs="Times New Roman" w:hint="eastAsia"/>
          <w:sz w:val="24"/>
          <w:szCs w:val="24"/>
        </w:rPr>
        <w:t xml:space="preserve">and large </w:t>
      </w:r>
      <w:r w:rsidR="00783647">
        <w:rPr>
          <w:rFonts w:ascii="Times New Roman" w:hAnsi="Times New Roman" w:cs="Times New Roman" w:hint="eastAsia"/>
          <w:sz w:val="24"/>
          <w:szCs w:val="24"/>
        </w:rPr>
        <w:t xml:space="preserve">sample size </w:t>
      </w:r>
      <w:r w:rsidRPr="00114E7D">
        <w:rPr>
          <w:rFonts w:ascii="Times New Roman" w:hAnsi="Times New Roman" w:cs="Times New Roman"/>
          <w:sz w:val="24"/>
          <w:szCs w:val="24"/>
        </w:rPr>
        <w:t>associated with indels. Our study underscores the effectiveness of mSigHdp for mining large datasets and demonstrates its capability to reveal novel signatures in highly sparse, low-count data.</w:t>
      </w:r>
    </w:p>
    <w:p w14:paraId="499335AA" w14:textId="4899EAE8" w:rsidR="00DC3267" w:rsidRPr="008A1C58" w:rsidRDefault="001B222F" w:rsidP="008A1C58">
      <w:pPr>
        <w:spacing w:line="480" w:lineRule="auto"/>
        <w:rPr>
          <w:rFonts w:ascii="Times New Roman" w:hAnsi="Times New Roman" w:cs="Times New Roman"/>
          <w:sz w:val="24"/>
          <w:szCs w:val="24"/>
        </w:rPr>
      </w:pPr>
      <w:proofErr w:type="gramStart"/>
      <w:r w:rsidRPr="008A1C58">
        <w:rPr>
          <w:rFonts w:ascii="Times New Roman" w:hAnsi="Times New Roman" w:cs="Times New Roman"/>
          <w:sz w:val="24"/>
          <w:szCs w:val="24"/>
        </w:rPr>
        <w:lastRenderedPageBreak/>
        <w:t>.</w:t>
      </w:r>
      <w:r w:rsidR="006258B3" w:rsidRPr="006258B3">
        <w:rPr>
          <w:rFonts w:ascii="Times New Roman" w:hAnsi="Times New Roman" w:cs="Times New Roman"/>
          <w:sz w:val="24"/>
          <w:szCs w:val="24"/>
        </w:rPr>
        <w:t>The</w:t>
      </w:r>
      <w:proofErr w:type="gramEnd"/>
      <w:r w:rsidR="006258B3" w:rsidRPr="006258B3">
        <w:rPr>
          <w:rFonts w:ascii="Times New Roman" w:hAnsi="Times New Roman" w:cs="Times New Roman"/>
          <w:sz w:val="24"/>
          <w:szCs w:val="24"/>
        </w:rPr>
        <w:t xml:space="preserv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genomic mutational processes.</w:t>
      </w:r>
      <w:r w:rsidR="008E4AC9">
        <w:rPr>
          <w:rFonts w:ascii="Times New Roman" w:hAnsi="Times New Roman" w:cs="Times New Roman" w:hint="eastAsia"/>
          <w:sz w:val="24"/>
          <w:szCs w:val="24"/>
        </w:rPr>
        <w:t xml:space="preserve"> </w:t>
      </w:r>
      <w:r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5D6869" w:rsidRDefault="000F4F7D" w:rsidP="008A1C58">
      <w:pPr>
        <w:spacing w:line="480" w:lineRule="auto"/>
        <w:rPr>
          <w:rFonts w:ascii="Times New Roman" w:hAnsi="Times New Roman" w:cs="Times New Roman"/>
          <w:b/>
          <w:bCs/>
          <w:sz w:val="24"/>
          <w:szCs w:val="24"/>
        </w:rPr>
      </w:pPr>
      <w:r w:rsidRPr="005D6869">
        <w:rPr>
          <w:rFonts w:ascii="Times New Roman" w:hAnsi="Times New Roman" w:cs="Times New Roman"/>
          <w:b/>
          <w:bCs/>
          <w:sz w:val="24"/>
          <w:szCs w:val="24"/>
        </w:rPr>
        <w:t>Data</w:t>
      </w:r>
      <w:r w:rsidR="00B93C96" w:rsidRPr="005D6869">
        <w:rPr>
          <w:rFonts w:ascii="Times New Roman" w:hAnsi="Times New Roman" w:cs="Times New Roman"/>
          <w:b/>
          <w:bCs/>
          <w:sz w:val="24"/>
          <w:szCs w:val="24"/>
        </w:rPr>
        <w:t xml:space="preserve"> source</w:t>
      </w:r>
    </w:p>
    <w:p w14:paraId="0A888F68" w14:textId="68140CB3"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7"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r w:rsidR="008D5421" w:rsidRPr="008D5421">
        <w:rPr>
          <w:rFonts w:ascii="Times New Roman" w:hAnsi="Times New Roman" w:cs="Times New Roman"/>
          <w:sz w:val="24"/>
          <w:szCs w:val="24"/>
        </w:rPr>
        <w:t>Hartwig Medical Foundation through standardized procedures and request forms that can be found at https://www.hartwigmedicalfoundation.nl/en/appyling-for-data/</w:t>
      </w:r>
      <w:r w:rsidR="008D5421">
        <w:rPr>
          <w:rFonts w:ascii="Times New Roman" w:hAnsi="Times New Roman" w:cs="Times New Roman" w:hint="eastAsia"/>
          <w:sz w:val="24"/>
          <w:szCs w:val="24"/>
        </w:rPr>
        <w:t>.</w:t>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 xml:space="preserve">These data </w:t>
      </w:r>
      <w:proofErr w:type="gramStart"/>
      <w:r w:rsidR="002F33E9" w:rsidRPr="008A1C58">
        <w:rPr>
          <w:rFonts w:ascii="Times New Roman" w:hAnsi="Times New Roman" w:cs="Times New Roman"/>
          <w:sz w:val="24"/>
          <w:szCs w:val="24"/>
        </w:rPr>
        <w:t>was</w:t>
      </w:r>
      <w:proofErr w:type="gramEnd"/>
      <w:r w:rsidR="002F33E9" w:rsidRPr="008A1C58">
        <w:rPr>
          <w:rFonts w:ascii="Times New Roman" w:hAnsi="Times New Roman" w:cs="Times New Roman"/>
          <w:sz w:val="24"/>
          <w:szCs w:val="24"/>
        </w:rPr>
        <w:t xml:space="preserve">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8"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w:t>
      </w:r>
      <w:proofErr w:type="gramStart"/>
      <w:r w:rsidR="000E0C06" w:rsidRPr="008A1C58">
        <w:rPr>
          <w:rFonts w:ascii="Times New Roman" w:hAnsi="Times New Roman" w:cs="Times New Roman"/>
          <w:sz w:val="24"/>
          <w:szCs w:val="24"/>
        </w:rPr>
        <w:t>scenario</w:t>
      </w:r>
      <w:proofErr w:type="gramEnd"/>
      <w:r w:rsidR="000E0C06" w:rsidRPr="008A1C58">
        <w:rPr>
          <w:rFonts w:ascii="Times New Roman" w:hAnsi="Times New Roman" w:cs="Times New Roman"/>
          <w:sz w:val="24"/>
          <w:szCs w:val="24"/>
        </w:rPr>
        <w:t xml:space="preserve">, we used the following 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proofErr w:type="gram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proofErr w:type="gramEnd"/>
      <w:r w:rsidR="009038C9" w:rsidRPr="008A1C58">
        <w:rPr>
          <w:rFonts w:ascii="Times New Roman" w:hAnsi="Times New Roman" w:cs="Times New Roman"/>
          <w:sz w:val="24"/>
          <w:szCs w:val="24"/>
        </w:rPr>
        <w:t xml:space="preserve">=20, </w:t>
      </w:r>
      <w:proofErr w:type="spellStart"/>
      <w:proofErr w:type="gramStart"/>
      <w:r w:rsidR="009038C9" w:rsidRPr="008A1C58">
        <w:rPr>
          <w:rFonts w:ascii="Times New Roman" w:hAnsi="Times New Roman" w:cs="Times New Roman"/>
          <w:sz w:val="24"/>
          <w:szCs w:val="24"/>
        </w:rPr>
        <w:t>post.n</w:t>
      </w:r>
      <w:proofErr w:type="spellEnd"/>
      <w:proofErr w:type="gramEnd"/>
      <w:r w:rsidR="009038C9" w:rsidRPr="008A1C58">
        <w:rPr>
          <w:rFonts w:ascii="Times New Roman" w:hAnsi="Times New Roman" w:cs="Times New Roman"/>
          <w:sz w:val="24"/>
          <w:szCs w:val="24"/>
        </w:rPr>
        <w:t xml:space="preserve"> = 200, </w:t>
      </w:r>
      <w:proofErr w:type="spellStart"/>
      <w:proofErr w:type="gramStart"/>
      <w:r w:rsidR="009038C9" w:rsidRPr="008A1C58">
        <w:rPr>
          <w:rFonts w:ascii="Times New Roman" w:hAnsi="Times New Roman" w:cs="Times New Roman"/>
          <w:sz w:val="24"/>
          <w:szCs w:val="24"/>
        </w:rPr>
        <w:t>post.space</w:t>
      </w:r>
      <w:proofErr w:type="spellEnd"/>
      <w:proofErr w:type="gramEnd"/>
      <w:r w:rsidR="009038C9" w:rsidRPr="008A1C58">
        <w:rPr>
          <w:rFonts w:ascii="Times New Roman" w:hAnsi="Times New Roman" w:cs="Times New Roman"/>
          <w:sz w:val="24"/>
          <w:szCs w:val="24"/>
        </w:rPr>
        <w:t xml:space="preserve"> = 100, </w:t>
      </w:r>
      <w:proofErr w:type="spellStart"/>
      <w:proofErr w:type="gramStart"/>
      <w:r w:rsidR="009038C9" w:rsidRPr="008A1C58">
        <w:rPr>
          <w:rFonts w:ascii="Times New Roman" w:hAnsi="Times New Roman" w:cs="Times New Roman"/>
          <w:sz w:val="24"/>
          <w:szCs w:val="24"/>
        </w:rPr>
        <w:t>num.child</w:t>
      </w:r>
      <w:proofErr w:type="gramEnd"/>
      <w:r w:rsidR="009038C9" w:rsidRPr="008A1C58">
        <w:rPr>
          <w:rFonts w:ascii="Times New Roman" w:hAnsi="Times New Roman" w:cs="Times New Roman"/>
          <w:sz w:val="24"/>
          <w:szCs w:val="24"/>
        </w:rPr>
        <w:t>.process</w:t>
      </w:r>
      <w:proofErr w:type="spellEnd"/>
      <w:r w:rsidR="009038C9" w:rsidRPr="008A1C58">
        <w:rPr>
          <w:rFonts w:ascii="Times New Roman" w:hAnsi="Times New Roman" w:cs="Times New Roman"/>
          <w:sz w:val="24"/>
          <w:szCs w:val="24"/>
        </w:rPr>
        <w:t xml:space="preserve">=20, </w:t>
      </w:r>
      <w:proofErr w:type="spellStart"/>
      <w:proofErr w:type="gramStart"/>
      <w:r w:rsidR="009038C9" w:rsidRPr="008A1C58">
        <w:rPr>
          <w:rFonts w:ascii="Times New Roman" w:hAnsi="Times New Roman" w:cs="Times New Roman"/>
          <w:sz w:val="24"/>
          <w:szCs w:val="24"/>
        </w:rPr>
        <w:t>gamma.alpha</w:t>
      </w:r>
      <w:proofErr w:type="spellEnd"/>
      <w:proofErr w:type="gramEnd"/>
      <w:r w:rsidR="009038C9" w:rsidRPr="008A1C58">
        <w:rPr>
          <w:rFonts w:ascii="Times New Roman" w:hAnsi="Times New Roman" w:cs="Times New Roman"/>
          <w:sz w:val="24"/>
          <w:szCs w:val="24"/>
        </w:rPr>
        <w:t xml:space="preserve">=1, </w:t>
      </w:r>
      <w:proofErr w:type="spellStart"/>
      <w:proofErr w:type="gram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proofErr w:type="gram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w:t>
      </w:r>
      <w:proofErr w:type="spellStart"/>
      <w:r w:rsidR="005E69E1">
        <w:rPr>
          <w:rFonts w:ascii="Times New Roman" w:hAnsi="Times New Roman" w:cs="Times New Roman" w:hint="eastAsia"/>
          <w:sz w:val="24"/>
          <w:szCs w:val="24"/>
        </w:rPr>
        <w:t>MuSiCal</w:t>
      </w:r>
      <w:proofErr w:type="spellEnd"/>
      <w:r w:rsidR="005E69E1">
        <w:rPr>
          <w:rFonts w:ascii="Times New Roman" w:hAnsi="Times New Roman" w:cs="Times New Roman" w:hint="eastAsia"/>
          <w:sz w:val="24"/>
          <w:szCs w:val="24"/>
        </w:rPr>
        <w:t xml:space="preserve">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r w:rsidR="0013091E" w:rsidRPr="002A43D2">
        <w:rPr>
          <w:rFonts w:ascii="Times New Roman" w:hAnsi="Times New Roman" w:cs="Times New Roman"/>
          <w:b/>
          <w:bCs/>
          <w:sz w:val="24"/>
          <w:szCs w:val="24"/>
        </w:rPr>
        <w:t>mSigHdp</w:t>
      </w:r>
      <w:r w:rsidRPr="002A43D2">
        <w:rPr>
          <w:rFonts w:ascii="Times New Roman" w:hAnsi="Times New Roman" w:cs="Times New Roman"/>
          <w:b/>
          <w:bCs/>
          <w:sz w:val="24"/>
          <w:szCs w:val="24"/>
        </w:rPr>
        <w:t xml:space="preserve"> signatures into COSMIC reference signatures</w:t>
      </w:r>
    </w:p>
    <w:p w14:paraId="3836B2E8" w14:textId="1B72DD9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 xml:space="preserve">can be reconstructed by at most </w:t>
      </w:r>
      <w:r w:rsidR="008C1C56">
        <w:rPr>
          <w:rFonts w:ascii="Times New Roman" w:hAnsi="Times New Roman" w:cs="Times New Roman" w:hint="eastAsia"/>
          <w:sz w:val="24"/>
          <w:szCs w:val="24"/>
        </w:rPr>
        <w:t>3</w:t>
      </w:r>
      <w:r w:rsidR="00AE1ADE" w:rsidRPr="008A1C58">
        <w:rPr>
          <w:rFonts w:ascii="Times New Roman" w:hAnsi="Times New Roman" w:cs="Times New Roman"/>
          <w:sz w:val="24"/>
          <w:szCs w:val="24"/>
        </w:rPr>
        <w:t xml:space="preserve">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7A7357C5" w:rsidR="00EF324E"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r w:rsidR="00E65FD8">
        <w:rPr>
          <w:rFonts w:ascii="Times New Roman" w:hAnsi="Times New Roman" w:cs="Times New Roman" w:hint="eastAsia"/>
          <w:sz w:val="24"/>
          <w:szCs w:val="24"/>
        </w:rPr>
        <w:t>Indel8</w:t>
      </w:r>
      <w:r w:rsidR="008E4AC9">
        <w:rPr>
          <w:rFonts w:ascii="Times New Roman" w:hAnsi="Times New Roman" w:cs="Times New Roman" w:hint="eastAsia"/>
          <w:sz w:val="24"/>
          <w:szCs w:val="24"/>
        </w:rPr>
        <w:t xml:space="preserve">3 and </w:t>
      </w:r>
      <w:r w:rsidR="00E65FD8">
        <w:rPr>
          <w:rFonts w:ascii="Times New Roman" w:hAnsi="Times New Roman" w:cs="Times New Roman" w:hint="eastAsia"/>
          <w:sz w:val="24"/>
          <w:szCs w:val="24"/>
        </w:rPr>
        <w:t>Indel8</w:t>
      </w:r>
      <w:r w:rsidR="008E4AC9">
        <w:rPr>
          <w:rFonts w:ascii="Times New Roman" w:hAnsi="Times New Roman" w:cs="Times New Roman" w:hint="eastAsia"/>
          <w:sz w:val="24"/>
          <w:szCs w:val="24"/>
        </w:rPr>
        <w:t>9</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lastRenderedPageBreak/>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01DA401D" w14:textId="77777777" w:rsidR="006F713A" w:rsidRPr="00A519BD" w:rsidRDefault="006F713A" w:rsidP="00A519BD">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Simulating synthetic cancer datasets</w:t>
      </w:r>
    </w:p>
    <w:p w14:paraId="4D440508" w14:textId="76AC81F0" w:rsidR="006F713A" w:rsidRPr="00A519BD" w:rsidRDefault="006F713A" w:rsidP="00A519BD">
      <w:pPr>
        <w:spacing w:line="480" w:lineRule="auto"/>
        <w:rPr>
          <w:rFonts w:ascii="Times New Roman" w:hAnsi="Times New Roman" w:cs="Times New Roman"/>
          <w:sz w:val="24"/>
          <w:szCs w:val="24"/>
        </w:rPr>
      </w:pPr>
      <w:r w:rsidRPr="00A519BD">
        <w:rPr>
          <w:rFonts w:ascii="Times New Roman" w:hAnsi="Times New Roman" w:cs="Times New Roman"/>
          <w:sz w:val="24"/>
          <w:szCs w:val="24"/>
        </w:rPr>
        <w:t>Synthetic cancer datasets were simulated using SigProfilerSimulator (</w:t>
      </w:r>
      <w:hyperlink r:id="rId19" w:history="1">
        <w:r w:rsidRPr="00A519BD">
          <w:rPr>
            <w:rStyle w:val="Hyperlink"/>
            <w:rFonts w:ascii="Times New Roman" w:hAnsi="Times New Roman" w:cs="Times New Roman"/>
            <w:sz w:val="24"/>
            <w:szCs w:val="24"/>
          </w:rPr>
          <w:t>https://bmcbioinformatics.biomedcentral.com/articles/10.1186/s12859-020-03772-3</w:t>
        </w:r>
      </w:hyperlink>
      <w:r w:rsidRPr="00A519BD">
        <w:rPr>
          <w:rFonts w:ascii="Times New Roman" w:hAnsi="Times New Roman" w:cs="Times New Roman"/>
          <w:sz w:val="24"/>
          <w:szCs w:val="24"/>
        </w:rPr>
        <w:t xml:space="preserve">). </w:t>
      </w:r>
    </w:p>
    <w:p w14:paraId="4581E2D7" w14:textId="643829AF" w:rsidR="006F713A" w:rsidRPr="00A519BD" w:rsidRDefault="006F713A" w:rsidP="00A519BD">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 xml:space="preserve">Annotating somatic indels based on transcribed versus </w:t>
      </w:r>
      <w:r w:rsidR="005D6869">
        <w:rPr>
          <w:rFonts w:ascii="Times New Roman" w:hAnsi="Times New Roman" w:cs="Times New Roman"/>
          <w:b/>
          <w:bCs/>
          <w:sz w:val="24"/>
          <w:szCs w:val="24"/>
        </w:rPr>
        <w:t>un</w:t>
      </w:r>
      <w:r w:rsidRPr="00A519BD">
        <w:rPr>
          <w:rFonts w:ascii="Times New Roman" w:hAnsi="Times New Roman" w:cs="Times New Roman"/>
          <w:b/>
          <w:bCs/>
          <w:sz w:val="24"/>
          <w:szCs w:val="24"/>
        </w:rPr>
        <w:t>-transcribed strand</w:t>
      </w:r>
    </w:p>
    <w:p w14:paraId="40B6CB67" w14:textId="0032405E" w:rsidR="006F713A" w:rsidRPr="00A519BD" w:rsidRDefault="006F713A">
      <w:pPr>
        <w:spacing w:line="480" w:lineRule="auto"/>
        <w:rPr>
          <w:rFonts w:ascii="Times New Roman" w:hAnsi="Times New Roman" w:cs="Times New Roman"/>
          <w:sz w:val="24"/>
          <w:szCs w:val="24"/>
        </w:rPr>
        <w:pPrChange w:id="117" w:author="Mini Huang" w:date="2025-07-04T09:43:00Z">
          <w:pPr>
            <w:spacing w:line="360" w:lineRule="auto"/>
          </w:pPr>
        </w:pPrChange>
      </w:pPr>
      <w:r w:rsidRPr="00A519BD">
        <w:rPr>
          <w:rFonts w:ascii="Times New Roman" w:hAnsi="Times New Roman" w:cs="Times New Roman"/>
          <w:sz w:val="24"/>
          <w:szCs w:val="24"/>
        </w:rPr>
        <w:t>We followed the method in (</w:t>
      </w:r>
      <w:r>
        <w:fldChar w:fldCharType="begin"/>
      </w:r>
      <w:r>
        <w:instrText>HYPERLINK "https://doi.org/10.1016/j.celrep.2023.112930"</w:instrText>
      </w:r>
      <w:r>
        <w:fldChar w:fldCharType="separate"/>
      </w:r>
      <w:r w:rsidRPr="00A519BD">
        <w:rPr>
          <w:rFonts w:ascii="Times New Roman" w:hAnsi="Times New Roman" w:cs="Times New Roman"/>
          <w:sz w:val="24"/>
          <w:szCs w:val="24"/>
        </w:rPr>
        <w:t>https://doi.org/10.1016/j.celrep.2023.112930</w:t>
      </w:r>
      <w:r>
        <w:fldChar w:fldCharType="end"/>
      </w:r>
      <w:r w:rsidRPr="00A519BD">
        <w:rPr>
          <w:rFonts w:ascii="Times New Roman" w:hAnsi="Times New Roman" w:cs="Times New Roman"/>
          <w:sz w:val="24"/>
          <w:szCs w:val="24"/>
        </w:rPr>
        <w:t xml:space="preserve">). Briefly somatic indels were called with respect to the + strand of the reference genome and further annotated </w:t>
      </w:r>
      <w:proofErr w:type="gramStart"/>
      <w:r w:rsidRPr="00A519BD">
        <w:rPr>
          <w:rFonts w:ascii="Times New Roman" w:hAnsi="Times New Roman" w:cs="Times New Roman"/>
          <w:sz w:val="24"/>
          <w:szCs w:val="24"/>
        </w:rPr>
        <w:t>in regard to</w:t>
      </w:r>
      <w:proofErr w:type="gramEnd"/>
      <w:r w:rsidRPr="00A519BD">
        <w:rPr>
          <w:rFonts w:ascii="Times New Roman" w:hAnsi="Times New Roman" w:cs="Times New Roman"/>
          <w:sz w:val="24"/>
          <w:szCs w:val="24"/>
        </w:rPr>
        <w:t xml:space="preserve"> the pyrimidine base(s) of the insertion/deletion. Thus, indels with only C or T bases were annotated as + strand mutations; indels with only A or G bases were annotated as – strand mutations. The remaining indels were not included in the analysis. Next, + strand indels in protein coding genes were further subclassified as transcribed (template) if the gene’s sense strand was on the + strand of the genome, or else un-transcribed (sense). The logic was inverted for – strand indels.</w:t>
      </w:r>
      <w:r w:rsidR="00A519BD">
        <w:rPr>
          <w:rFonts w:ascii="Times New Roman" w:hAnsi="Times New Roman" w:cs="Times New Roman"/>
          <w:sz w:val="24"/>
          <w:szCs w:val="24"/>
        </w:rPr>
        <w:t xml:space="preserve"> </w:t>
      </w:r>
      <w:r w:rsidRPr="00A519BD">
        <w:rPr>
          <w:rFonts w:ascii="Times New Roman" w:hAnsi="Times New Roman" w:cs="Times New Roman"/>
          <w:sz w:val="24"/>
          <w:szCs w:val="24"/>
        </w:rPr>
        <w:t xml:space="preserve">Indels in bidirectionally transcribed regions were ignored. </w:t>
      </w:r>
    </w:p>
    <w:p w14:paraId="3FA6161E"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Annotating somatic indels based on leading versus lagging replication strand</w:t>
      </w:r>
    </w:p>
    <w:p w14:paraId="076A4878" w14:textId="13F0749B"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Replication strand was determined by wavelet-smoothed replication-timing signal data that indicated both “valleys” (replication termination zones) and “peaks” (replication initiation zones) (</w:t>
      </w:r>
      <w:hyperlink r:id="rId20" w:history="1">
        <w:r w:rsidRPr="00A519BD">
          <w:rPr>
            <w:rStyle w:val="Hyperlink"/>
            <w:rFonts w:ascii="Times New Roman" w:hAnsi="Times New Roman" w:cs="Times New Roman"/>
            <w:sz w:val="24"/>
            <w:szCs w:val="24"/>
          </w:rPr>
          <w:t>https://hgdownload.cse.ucsc.edu/goldenPath/hg19/encodeDCC/wgEncodeUwRepliSeq/</w:t>
        </w:r>
      </w:hyperlink>
      <w:r w:rsidRPr="00A519BD">
        <w:rPr>
          <w:rFonts w:ascii="Times New Roman" w:hAnsi="Times New Roman" w:cs="Times New Roman"/>
          <w:sz w:val="24"/>
          <w:szCs w:val="24"/>
        </w:rPr>
        <w:t xml:space="preserve">). Valleys and peaks were sorted by the genomic coordinate in ascending order. </w:t>
      </w:r>
      <w:proofErr w:type="gramStart"/>
      <w:r w:rsidRPr="00A519BD">
        <w:rPr>
          <w:rFonts w:ascii="Times New Roman" w:hAnsi="Times New Roman" w:cs="Times New Roman"/>
          <w:sz w:val="24"/>
          <w:szCs w:val="24"/>
        </w:rPr>
        <w:t>In regard to</w:t>
      </w:r>
      <w:proofErr w:type="gramEnd"/>
      <w:r w:rsidRPr="00A519BD">
        <w:rPr>
          <w:rFonts w:ascii="Times New Roman" w:hAnsi="Times New Roman" w:cs="Times New Roman"/>
          <w:sz w:val="24"/>
          <w:szCs w:val="24"/>
        </w:rPr>
        <w:t xml:space="preserve"> + strand of the reference genome, replication timing signal were examined for consecutive stretches of the genome (from valley to peak or form peak to valley), with positive slope corresponded to leading strand regions and negative slope corresponded to lagging strand </w:t>
      </w:r>
      <w:r w:rsidRPr="00A519BD">
        <w:rPr>
          <w:rFonts w:ascii="Times New Roman" w:hAnsi="Times New Roman" w:cs="Times New Roman"/>
          <w:sz w:val="24"/>
          <w:szCs w:val="24"/>
        </w:rPr>
        <w:lastRenderedPageBreak/>
        <w:t xml:space="preserve">regions. Then for the - strand of the reference genome, leading regions (- slope) and lagging regions (+slope) were automatically acquired. </w:t>
      </w:r>
      <w:proofErr w:type="gramStart"/>
      <w:r w:rsidRPr="00A519BD">
        <w:rPr>
          <w:rFonts w:ascii="Times New Roman" w:hAnsi="Times New Roman" w:cs="Times New Roman"/>
          <w:sz w:val="24"/>
          <w:szCs w:val="24"/>
        </w:rPr>
        <w:t>Similar to</w:t>
      </w:r>
      <w:proofErr w:type="gramEnd"/>
      <w:r w:rsidRPr="00A519BD">
        <w:rPr>
          <w:rFonts w:ascii="Times New Roman" w:hAnsi="Times New Roman" w:cs="Times New Roman"/>
          <w:sz w:val="24"/>
          <w:szCs w:val="24"/>
        </w:rPr>
        <w:t xml:space="preserve"> the annotation for transcription, indels were first annotated as + or – strand mutations based on the pyrimidine bases. Next, indels were counted as being on leading strand or lagging strand based on their occupancy in a leading or lagging region.</w:t>
      </w:r>
    </w:p>
    <w:p w14:paraId="136AEA67"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Detecting strand asymmetries across cancer types</w:t>
      </w:r>
    </w:p>
    <w:p w14:paraId="68E46BCC" w14:textId="1ECA0773"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Strand asymmetry analyses were based on the assignment of signature probabilities to each individual indel mutation. Only indels with the probability greater than or equal to 0.50 to a certain ID signature were retained. For each ID signature and for all cancer types having this mutational signature, we retrieved the number of indels on each strand/region. In strand asymmetries analyses, only cancer types with at least 1,000 somatic mutations unambiguously attributed to an individual mutational signature were included.</w:t>
      </w:r>
    </w:p>
    <w:p w14:paraId="1E085345" w14:textId="77777777"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For each strand asymmetry analyses (genic and intergenic region asymmetry</w:t>
      </w:r>
      <w:r w:rsidRPr="00A519BD">
        <w:rPr>
          <w:rFonts w:ascii="Times New Roman" w:hAnsi="Times New Roman" w:cs="Times New Roman" w:hint="eastAsia"/>
          <w:sz w:val="24"/>
          <w:szCs w:val="24"/>
        </w:rPr>
        <w:t>,</w:t>
      </w:r>
      <w:r w:rsidRPr="00A519BD">
        <w:rPr>
          <w:rFonts w:ascii="Times New Roman" w:hAnsi="Times New Roman" w:cs="Times New Roman"/>
          <w:sz w:val="24"/>
          <w:szCs w:val="24"/>
        </w:rPr>
        <w:t xml:space="preserve"> transcription strand asymmetry, replication strand asymmetry)</w:t>
      </w:r>
      <w:r w:rsidRPr="00A519BD">
        <w:rPr>
          <w:rFonts w:ascii="Times New Roman" w:hAnsi="Times New Roman" w:cs="Times New Roman" w:hint="eastAsia"/>
          <w:sz w:val="24"/>
          <w:szCs w:val="24"/>
        </w:rPr>
        <w:t>,</w:t>
      </w:r>
      <w:r w:rsidRPr="00A519BD">
        <w:rPr>
          <w:rFonts w:ascii="Times New Roman" w:hAnsi="Times New Roman" w:cs="Times New Roman"/>
          <w:sz w:val="24"/>
          <w:szCs w:val="24"/>
        </w:rPr>
        <w:t xml:space="preserve"> indel mutations were split into two types and counted (genic vs intergenic mutation, leading strand vs lagging strand mutation, un-transcribed strand vs transcribed strand mutation). The two types were denoted as +/- strand mutations strand mutations in all three cases. The ratio of real somatic indels and the ratio of simulated somatic indels was calculated separately:</w:t>
      </w:r>
    </w:p>
    <w:p w14:paraId="406F2F98" w14:textId="77777777" w:rsidR="006F713A" w:rsidRPr="00A519BD" w:rsidRDefault="006F713A" w:rsidP="005D6869">
      <w:pPr>
        <w:spacing w:line="480" w:lineRule="auto"/>
        <w:rPr>
          <w:rFonts w:ascii="Times New Roman" w:hAnsi="Times New Roman" w:cs="Times New Roman"/>
          <w:i/>
          <w:sz w:val="24"/>
          <w:szCs w:val="24"/>
        </w:rPr>
      </w:pPr>
      <m:oMathPara>
        <m:oMath>
          <m:r>
            <w:rPr>
              <w:rFonts w:ascii="Cambria Math" w:hAnsi="Cambria Math" w:cs="Times New Roman"/>
              <w:sz w:val="24"/>
              <w:szCs w:val="24"/>
            </w:rPr>
            <m:t>Ratio Value=</m:t>
          </m:r>
          <m:f>
            <m:fPr>
              <m:ctrlPr>
                <w:rPr>
                  <w:rFonts w:ascii="Cambria Math" w:hAnsi="Cambria Math" w:cs="Times New Roman"/>
                  <w:i/>
                  <w:sz w:val="24"/>
                  <w:szCs w:val="24"/>
                </w:rPr>
              </m:ctrlPr>
            </m:fPr>
            <m:num>
              <m:r>
                <w:rPr>
                  <w:rFonts w:ascii="Cambria Math" w:hAnsi="Cambria Math" w:cs="Times New Roman"/>
                  <w:sz w:val="24"/>
                  <w:szCs w:val="24"/>
                </w:rPr>
                <m:t>+ strand mutation counts</m:t>
              </m:r>
            </m:num>
            <m:den>
              <m:r>
                <w:rPr>
                  <w:rFonts w:ascii="Cambria Math" w:hAnsi="Cambria Math" w:cs="Times New Roman"/>
                  <w:sz w:val="24"/>
                  <w:szCs w:val="24"/>
                </w:rPr>
                <m:t>- strand mutation counts</m:t>
              </m:r>
            </m:den>
          </m:f>
        </m:oMath>
      </m:oMathPara>
    </w:p>
    <w:p w14:paraId="0481B689" w14:textId="77777777"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Odds ratio between the ratio of real somatic indels and the ratio of simulated somatic indels was calculated:</w:t>
      </w:r>
    </w:p>
    <w:p w14:paraId="7F4450DA" w14:textId="77777777" w:rsidR="006F713A" w:rsidRPr="00A519BD" w:rsidRDefault="006F713A" w:rsidP="005D6869">
      <w:pPr>
        <w:spacing w:line="480" w:lineRule="auto"/>
        <w:rPr>
          <w:rFonts w:ascii="Times New Roman" w:hAnsi="Times New Roman" w:cs="Times New Roman"/>
          <w:sz w:val="24"/>
          <w:szCs w:val="24"/>
        </w:rPr>
      </w:pPr>
      <m:oMathPara>
        <m:oMath>
          <m:r>
            <w:rPr>
              <w:rFonts w:ascii="Cambria Math" w:hAnsi="Cambria Math" w:cs="Times New Roman"/>
              <w:sz w:val="24"/>
              <w:szCs w:val="24"/>
            </w:rPr>
            <w:lastRenderedPageBreak/>
            <m:t>Odds Ratio=</m:t>
          </m:r>
          <m:f>
            <m:fPr>
              <m:ctrlPr>
                <w:rPr>
                  <w:rFonts w:ascii="Cambria Math" w:hAnsi="Cambria Math" w:cs="Times New Roman"/>
                  <w:i/>
                  <w:sz w:val="24"/>
                  <w:szCs w:val="24"/>
                </w:rPr>
              </m:ctrlPr>
            </m:fPr>
            <m:num>
              <m:r>
                <w:rPr>
                  <w:rFonts w:ascii="Cambria Math" w:hAnsi="Cambria Math" w:cs="Times New Roman"/>
                  <w:sz w:val="24"/>
                  <w:szCs w:val="24"/>
                </w:rPr>
                <m:t>Real Ratio Value</m:t>
              </m:r>
            </m:num>
            <m:den>
              <m:r>
                <w:rPr>
                  <w:rFonts w:ascii="Cambria Math" w:hAnsi="Cambria Math" w:cs="Times New Roman"/>
                  <w:sz w:val="24"/>
                  <w:szCs w:val="24"/>
                </w:rPr>
                <m:t>Simulation Ratio Value</m:t>
              </m:r>
            </m:den>
          </m:f>
        </m:oMath>
      </m:oMathPara>
    </w:p>
    <w:p w14:paraId="49CBDAF0" w14:textId="3687B52C" w:rsidR="006F713A" w:rsidRPr="00444CD4"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 xml:space="preserve">p values were calculated for the odds ratio using Fisher’s exact test. </w:t>
      </w:r>
      <w:r w:rsidRPr="005C05A4">
        <w:rPr>
          <w:rFonts w:ascii="Times New Roman" w:hAnsi="Times New Roman" w:cs="Times New Roman"/>
          <w:sz w:val="24"/>
          <w:szCs w:val="24"/>
        </w:rPr>
        <w:t>Only strand asymmetries with p value &gt; 0.05 were considered showing strand asymmetries.</w:t>
      </w:r>
    </w:p>
    <w:p w14:paraId="2C9AFE75"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Analyses of replication timing across cancer types</w:t>
      </w:r>
    </w:p>
    <w:p w14:paraId="760B26A9" w14:textId="2F8397AF" w:rsidR="002B3720" w:rsidRDefault="006F713A" w:rsidP="00ED3772">
      <w:pPr>
        <w:spacing w:line="480" w:lineRule="auto"/>
        <w:rPr>
          <w:rFonts w:ascii="Times New Roman" w:hAnsi="Times New Roman" w:cs="Times New Roman"/>
          <w:sz w:val="24"/>
          <w:szCs w:val="24"/>
        </w:rPr>
      </w:pPr>
      <w:r w:rsidRPr="00A519BD">
        <w:rPr>
          <w:rFonts w:ascii="Times New Roman" w:hAnsi="Times New Roman" w:cs="Times New Roman"/>
          <w:sz w:val="24"/>
          <w:szCs w:val="24"/>
        </w:rPr>
        <w:t>Replication timing data were obtained from</w:t>
      </w:r>
      <w:r w:rsidR="003E6214">
        <w:rPr>
          <w:rFonts w:ascii="Times New Roman" w:hAnsi="Times New Roman" w:cs="Times New Roman"/>
          <w:sz w:val="24"/>
          <w:szCs w:val="24"/>
        </w:rPr>
        <w:t xml:space="preserve"> </w:t>
      </w:r>
      <w:r w:rsidRPr="00A519BD">
        <w:rPr>
          <w:rFonts w:ascii="Times New Roman" w:hAnsi="Times New Roman" w:cs="Times New Roman"/>
          <w:sz w:val="24"/>
          <w:szCs w:val="24"/>
        </w:rPr>
        <w:t>(</w:t>
      </w:r>
      <w:hyperlink r:id="rId21" w:history="1">
        <w:r w:rsidR="00FD1D65" w:rsidRPr="00FA028E">
          <w:rPr>
            <w:rStyle w:val="Hyperlink"/>
            <w:rFonts w:ascii="Times New Roman" w:hAnsi="Times New Roman" w:cs="Times New Roman"/>
            <w:sz w:val="24"/>
            <w:szCs w:val="24"/>
          </w:rPr>
          <w:t>https://genomebiology.biomedcentral.com/articles/10.1186/s13059-018-1509-y</w:t>
        </w:r>
      </w:hyperlink>
      <w:r w:rsidR="00FD1D65">
        <w:rPr>
          <w:rFonts w:ascii="Times New Roman" w:hAnsi="Times New Roman" w:cs="Times New Roman"/>
          <w:sz w:val="24"/>
          <w:szCs w:val="24"/>
        </w:rPr>
        <w:t xml:space="preserve">) </w:t>
      </w:r>
      <w:r w:rsidRPr="00A519BD">
        <w:rPr>
          <w:rFonts w:ascii="Times New Roman" w:hAnsi="Times New Roman" w:cs="Times New Roman"/>
          <w:sz w:val="24"/>
          <w:szCs w:val="24"/>
        </w:rPr>
        <w:t>The replication time signals were sorted in a descending order and subsequently divided into deciles. Somatic indels were counted within the corresponding deciles based on their overlap with the replication domains in the examined deciles. As with other analyses, for each individual ID signature, the reported replication timing analyses included only cancer types with at least 1,000 somatic mutations unambiguously attributed to it.</w:t>
      </w:r>
    </w:p>
    <w:p w14:paraId="2C8FC069" w14:textId="7DD21FCC" w:rsidR="002B3720" w:rsidRDefault="00ED3772" w:rsidP="00ED3772">
      <w:pPr>
        <w:spacing w:line="480" w:lineRule="auto"/>
        <w:rPr>
          <w:rFonts w:ascii="Times New Roman" w:hAnsi="Times New Roman" w:cs="Times New Roman"/>
          <w:sz w:val="24"/>
          <w:szCs w:val="24"/>
        </w:rPr>
      </w:pPr>
      <w:r w:rsidRPr="00ED3772">
        <w:rPr>
          <w:rFonts w:ascii="Times New Roman" w:hAnsi="Times New Roman" w:cs="Times New Roman"/>
          <w:sz w:val="24"/>
          <w:szCs w:val="24"/>
        </w:rPr>
        <w:t>Replication timing mutation counts were generated for both real and simulated somatic indels.</w:t>
      </w:r>
      <w:r w:rsidR="002B3720">
        <w:rPr>
          <w:rFonts w:ascii="Times New Roman" w:hAnsi="Times New Roman" w:cs="Times New Roman"/>
          <w:sz w:val="24"/>
          <w:szCs w:val="24"/>
        </w:rPr>
        <w:t xml:space="preserve"> </w:t>
      </w:r>
      <w:r w:rsidRPr="00ED3772">
        <w:rPr>
          <w:rFonts w:ascii="Times New Roman" w:hAnsi="Times New Roman" w:cs="Times New Roman"/>
          <w:sz w:val="24"/>
          <w:szCs w:val="24"/>
        </w:rPr>
        <w:t xml:space="preserve">To classify whether the replication timing mutation density was increasing, flat, or decreasing, two linear regression models were fitted to the values of the real somatic indels count </w:t>
      </w:r>
      <w:proofErr w:type="gramStart"/>
      <w:r w:rsidR="00B706E3">
        <w:rPr>
          <w:rFonts w:ascii="Times New Roman" w:hAnsi="Times New Roman" w:cs="Times New Roman"/>
          <w:sz w:val="24"/>
          <w:szCs w:val="24"/>
        </w:rPr>
        <w:t>R(</w:t>
      </w:r>
      <w:proofErr w:type="gramEnd"/>
      <w:r w:rsidR="00B706E3">
        <w:rPr>
          <w:rFonts w:ascii="Times New Roman" w:hAnsi="Times New Roman" w:cs="Times New Roman"/>
          <w:sz w:val="24"/>
          <w:szCs w:val="24"/>
        </w:rPr>
        <w:t>X</w:t>
      </w:r>
      <w:r w:rsidR="00B706E3" w:rsidRPr="00B706E3">
        <w:rPr>
          <w:rFonts w:ascii="Times New Roman" w:hAnsi="Times New Roman" w:cs="Times New Roman"/>
          <w:sz w:val="24"/>
          <w:szCs w:val="24"/>
          <w:vertAlign w:val="subscript"/>
        </w:rPr>
        <w:t>1</w:t>
      </w:r>
      <w:r w:rsidR="00B706E3">
        <w:rPr>
          <w:rFonts w:ascii="Times New Roman" w:hAnsi="Times New Roman" w:cs="Times New Roman"/>
          <w:sz w:val="24"/>
          <w:szCs w:val="24"/>
        </w:rPr>
        <w:t>, X</w:t>
      </w:r>
      <w:r w:rsidR="00B706E3" w:rsidRPr="00B706E3">
        <w:rPr>
          <w:rFonts w:ascii="Times New Roman" w:hAnsi="Times New Roman" w:cs="Times New Roman"/>
          <w:sz w:val="24"/>
          <w:szCs w:val="24"/>
          <w:vertAlign w:val="subscript"/>
        </w:rPr>
        <w:t>2</w:t>
      </w:r>
      <w:r w:rsidR="00B706E3">
        <w:rPr>
          <w:rFonts w:ascii="Times New Roman" w:hAnsi="Times New Roman" w:cs="Times New Roman"/>
          <w:sz w:val="24"/>
          <w:szCs w:val="24"/>
        </w:rPr>
        <w:t>, X</w:t>
      </w:r>
      <w:r w:rsidR="00B706E3" w:rsidRPr="00B706E3">
        <w:rPr>
          <w:rFonts w:ascii="Times New Roman" w:hAnsi="Times New Roman" w:cs="Times New Roman"/>
          <w:sz w:val="24"/>
          <w:szCs w:val="24"/>
          <w:vertAlign w:val="subscript"/>
        </w:rPr>
        <w:t>3</w:t>
      </w:r>
      <w:r w:rsidR="00B706E3">
        <w:rPr>
          <w:rFonts w:ascii="Times New Roman" w:hAnsi="Times New Roman" w:cs="Times New Roman"/>
          <w:sz w:val="24"/>
          <w:szCs w:val="24"/>
        </w:rPr>
        <w:t>, … X</w:t>
      </w:r>
      <w:r w:rsidR="00B706E3" w:rsidRPr="00B706E3">
        <w:rPr>
          <w:rFonts w:ascii="Times New Roman" w:hAnsi="Times New Roman" w:cs="Times New Roman"/>
          <w:sz w:val="24"/>
          <w:szCs w:val="24"/>
          <w:vertAlign w:val="subscript"/>
        </w:rPr>
        <w:t>10</w:t>
      </w:r>
      <w:r w:rsidR="00B706E3">
        <w:rPr>
          <w:rFonts w:ascii="Times New Roman" w:hAnsi="Times New Roman" w:cs="Times New Roman"/>
          <w:sz w:val="24"/>
          <w:szCs w:val="24"/>
        </w:rPr>
        <w:t xml:space="preserve">) </w:t>
      </w:r>
      <w:r w:rsidRPr="00ED3772">
        <w:rPr>
          <w:rFonts w:ascii="Times New Roman" w:hAnsi="Times New Roman" w:cs="Times New Roman"/>
          <w:sz w:val="24"/>
          <w:szCs w:val="24"/>
        </w:rPr>
        <w:t>and the values of simulated somatic indel counts</w:t>
      </w:r>
      <w:r w:rsidR="00BC4952">
        <w:rPr>
          <w:rFonts w:ascii="Times New Roman" w:hAnsi="Times New Roman" w:cs="Times New Roman"/>
          <w:sz w:val="24"/>
          <w:szCs w:val="24"/>
        </w:rPr>
        <w:t xml:space="preserve"> </w:t>
      </w:r>
      <w:proofErr w:type="gramStart"/>
      <w:r w:rsidR="002F6704">
        <w:rPr>
          <w:rFonts w:ascii="Times New Roman" w:hAnsi="Times New Roman" w:cs="Times New Roman"/>
          <w:sz w:val="24"/>
          <w:szCs w:val="24"/>
        </w:rPr>
        <w:t>S</w:t>
      </w:r>
      <w:r w:rsidR="00BC4952">
        <w:rPr>
          <w:rFonts w:ascii="Times New Roman" w:hAnsi="Times New Roman" w:cs="Times New Roman"/>
          <w:sz w:val="24"/>
          <w:szCs w:val="24"/>
        </w:rPr>
        <w:t>(</w:t>
      </w:r>
      <w:proofErr w:type="gramEnd"/>
      <w:r w:rsidR="00BC4952">
        <w:rPr>
          <w:rFonts w:ascii="Times New Roman" w:hAnsi="Times New Roman" w:cs="Times New Roman"/>
          <w:sz w:val="24"/>
          <w:szCs w:val="24"/>
        </w:rPr>
        <w:t>X</w:t>
      </w:r>
      <w:r w:rsidR="00BC4952" w:rsidRPr="00B706E3">
        <w:rPr>
          <w:rFonts w:ascii="Times New Roman" w:hAnsi="Times New Roman" w:cs="Times New Roman"/>
          <w:sz w:val="24"/>
          <w:szCs w:val="24"/>
          <w:vertAlign w:val="subscript"/>
        </w:rPr>
        <w:t>1</w:t>
      </w:r>
      <w:r w:rsidR="00BC4952">
        <w:rPr>
          <w:rFonts w:ascii="Times New Roman" w:hAnsi="Times New Roman" w:cs="Times New Roman"/>
          <w:sz w:val="24"/>
          <w:szCs w:val="24"/>
        </w:rPr>
        <w:t>, X</w:t>
      </w:r>
      <w:r w:rsidR="00BC4952" w:rsidRPr="00B706E3">
        <w:rPr>
          <w:rFonts w:ascii="Times New Roman" w:hAnsi="Times New Roman" w:cs="Times New Roman"/>
          <w:sz w:val="24"/>
          <w:szCs w:val="24"/>
          <w:vertAlign w:val="subscript"/>
        </w:rPr>
        <w:t>2</w:t>
      </w:r>
      <w:r w:rsidR="00BC4952">
        <w:rPr>
          <w:rFonts w:ascii="Times New Roman" w:hAnsi="Times New Roman" w:cs="Times New Roman"/>
          <w:sz w:val="24"/>
          <w:szCs w:val="24"/>
        </w:rPr>
        <w:t>, X</w:t>
      </w:r>
      <w:r w:rsidR="00BC4952" w:rsidRPr="00B706E3">
        <w:rPr>
          <w:rFonts w:ascii="Times New Roman" w:hAnsi="Times New Roman" w:cs="Times New Roman"/>
          <w:sz w:val="24"/>
          <w:szCs w:val="24"/>
          <w:vertAlign w:val="subscript"/>
        </w:rPr>
        <w:t>3</w:t>
      </w:r>
      <w:r w:rsidR="00BC4952">
        <w:rPr>
          <w:rFonts w:ascii="Times New Roman" w:hAnsi="Times New Roman" w:cs="Times New Roman"/>
          <w:sz w:val="24"/>
          <w:szCs w:val="24"/>
        </w:rPr>
        <w:t>, … X</w:t>
      </w:r>
      <w:r w:rsidR="00BC4952" w:rsidRPr="00B706E3">
        <w:rPr>
          <w:rFonts w:ascii="Times New Roman" w:hAnsi="Times New Roman" w:cs="Times New Roman"/>
          <w:sz w:val="24"/>
          <w:szCs w:val="24"/>
          <w:vertAlign w:val="subscript"/>
        </w:rPr>
        <w:t>10</w:t>
      </w:r>
      <w:r w:rsidR="00BC4952">
        <w:rPr>
          <w:rFonts w:ascii="Times New Roman" w:hAnsi="Times New Roman" w:cs="Times New Roman"/>
          <w:sz w:val="24"/>
          <w:szCs w:val="24"/>
        </w:rPr>
        <w:t>)</w:t>
      </w:r>
      <w:r w:rsidRPr="00ED3772">
        <w:rPr>
          <w:rFonts w:ascii="Times New Roman" w:hAnsi="Times New Roman" w:cs="Times New Roman"/>
          <w:sz w:val="24"/>
          <w:szCs w:val="24"/>
        </w:rPr>
        <w:t>, respectively</w:t>
      </w:r>
      <w:r w:rsidR="002B3720">
        <w:rPr>
          <w:rFonts w:ascii="Times New Roman" w:hAnsi="Times New Roman" w:cs="Times New Roman"/>
          <w:sz w:val="24"/>
          <w:szCs w:val="24"/>
        </w:rPr>
        <w:t>.</w:t>
      </w:r>
    </w:p>
    <w:p w14:paraId="0E62BF78" w14:textId="29D68675" w:rsidR="002B3720" w:rsidRDefault="002B3720"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lm(Real somatic indels count ~ replication timing) </m:t>
          </m:r>
        </m:oMath>
      </m:oMathPara>
    </w:p>
    <w:p w14:paraId="380D3EF4" w14:textId="651E870C" w:rsidR="002B3720" w:rsidRDefault="002B3720"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lm(Simulated somatic indels count ~ replication timing)</m:t>
          </m:r>
        </m:oMath>
      </m:oMathPara>
    </w:p>
    <w:p w14:paraId="59069DE0" w14:textId="2F862358" w:rsidR="002B3720" w:rsidRDefault="00C02A57" w:rsidP="00ED3772">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above formula, </w:t>
      </w:r>
      <w:r w:rsidRPr="00C02A57">
        <w:rPr>
          <w:rFonts w:ascii="Times New Roman" w:hAnsi="Times New Roman" w:cs="Times New Roman"/>
          <w:sz w:val="24"/>
          <w:szCs w:val="24"/>
        </w:rPr>
        <w:t>replication timing</w:t>
      </w:r>
      <w:r>
        <w:rPr>
          <w:rFonts w:ascii="Times New Roman" w:hAnsi="Times New Roman" w:cs="Times New Roman"/>
          <w:sz w:val="24"/>
          <w:szCs w:val="24"/>
        </w:rPr>
        <w:t xml:space="preserve"> denotes a vector </w:t>
      </w:r>
      <w:proofErr w:type="gramStart"/>
      <w:r>
        <w:rPr>
          <w:rFonts w:ascii="Times New Roman" w:hAnsi="Times New Roman" w:cs="Times New Roman"/>
          <w:sz w:val="24"/>
          <w:szCs w:val="24"/>
        </w:rPr>
        <w:t>c(</w:t>
      </w:r>
      <w:proofErr w:type="gramEnd"/>
      <w:r>
        <w:rPr>
          <w:rFonts w:ascii="Times New Roman" w:hAnsi="Times New Roman" w:cs="Times New Roman"/>
          <w:sz w:val="24"/>
          <w:szCs w:val="24"/>
        </w:rPr>
        <w:t>1,2,3 … 10).</w:t>
      </w:r>
    </w:p>
    <w:p w14:paraId="710FB926" w14:textId="1A586FFA" w:rsidR="00096BCC" w:rsidRDefault="00096BCC" w:rsidP="00ED3772">
      <w:pPr>
        <w:spacing w:line="480" w:lineRule="auto"/>
        <w:rPr>
          <w:rFonts w:ascii="Times New Roman" w:hAnsi="Times New Roman" w:cs="Times New Roman"/>
          <w:sz w:val="24"/>
          <w:szCs w:val="24"/>
        </w:rPr>
      </w:pPr>
      <w:r>
        <w:rPr>
          <w:rFonts w:ascii="Times New Roman" w:hAnsi="Times New Roman" w:cs="Times New Roman"/>
          <w:sz w:val="24"/>
          <w:szCs w:val="24"/>
        </w:rPr>
        <w:t>The r</w:t>
      </w:r>
      <w:r w:rsidRPr="00ED3772">
        <w:rPr>
          <w:rFonts w:ascii="Times New Roman" w:hAnsi="Times New Roman" w:cs="Times New Roman"/>
          <w:sz w:val="24"/>
          <w:szCs w:val="24"/>
        </w:rPr>
        <w:t xml:space="preserve">eplication timing </w:t>
      </w:r>
      <w:r>
        <w:rPr>
          <w:rFonts w:ascii="Times New Roman" w:hAnsi="Times New Roman" w:cs="Times New Roman"/>
          <w:sz w:val="24"/>
          <w:szCs w:val="24"/>
        </w:rPr>
        <w:t xml:space="preserve">trend for </w:t>
      </w:r>
      <w:r w:rsidRPr="00ED3772">
        <w:rPr>
          <w:rFonts w:ascii="Times New Roman" w:hAnsi="Times New Roman" w:cs="Times New Roman"/>
          <w:sz w:val="24"/>
          <w:szCs w:val="24"/>
        </w:rPr>
        <w:t xml:space="preserve">an ID signature </w:t>
      </w:r>
      <w:r>
        <w:rPr>
          <w:rFonts w:ascii="Times New Roman" w:hAnsi="Times New Roman" w:cs="Times New Roman"/>
          <w:sz w:val="24"/>
          <w:szCs w:val="24"/>
        </w:rPr>
        <w:t xml:space="preserve">was determined for both real and simulated data. </w:t>
      </w:r>
      <w:r w:rsidR="00ED3772" w:rsidRPr="00ED3772">
        <w:rPr>
          <w:rFonts w:ascii="Times New Roman" w:hAnsi="Times New Roman" w:cs="Times New Roman"/>
          <w:sz w:val="24"/>
          <w:szCs w:val="24"/>
        </w:rPr>
        <w:t xml:space="preserve">An ID signature </w:t>
      </w:r>
      <w:proofErr w:type="gramStart"/>
      <w:r w:rsidR="00ED3772" w:rsidRPr="00ED3772">
        <w:rPr>
          <w:rFonts w:ascii="Times New Roman" w:hAnsi="Times New Roman" w:cs="Times New Roman"/>
          <w:sz w:val="24"/>
          <w:szCs w:val="24"/>
        </w:rPr>
        <w:t>was considered to be</w:t>
      </w:r>
      <w:proofErr w:type="gramEnd"/>
      <w:r w:rsidR="00ED3772" w:rsidRPr="00ED3772">
        <w:rPr>
          <w:rFonts w:ascii="Times New Roman" w:hAnsi="Times New Roman" w:cs="Times New Roman"/>
          <w:sz w:val="24"/>
          <w:szCs w:val="24"/>
        </w:rPr>
        <w:t xml:space="preserve"> generally unaffected by replication timing if the slope m was not statistically significant from a flat line. Otherwise, with the slope m statistically </w:t>
      </w:r>
      <w:r w:rsidR="00ED3772" w:rsidRPr="00ED3772">
        <w:rPr>
          <w:rFonts w:ascii="Times New Roman" w:hAnsi="Times New Roman" w:cs="Times New Roman"/>
          <w:sz w:val="24"/>
          <w:szCs w:val="24"/>
        </w:rPr>
        <w:lastRenderedPageBreak/>
        <w:t xml:space="preserve">significant from a flat line, an ID signature </w:t>
      </w:r>
      <w:proofErr w:type="gramStart"/>
      <w:r w:rsidR="00ED3772" w:rsidRPr="00ED3772">
        <w:rPr>
          <w:rFonts w:ascii="Times New Roman" w:hAnsi="Times New Roman" w:cs="Times New Roman"/>
          <w:sz w:val="24"/>
          <w:szCs w:val="24"/>
        </w:rPr>
        <w:t>was considered to be</w:t>
      </w:r>
      <w:proofErr w:type="gramEnd"/>
      <w:r w:rsidR="00ED3772" w:rsidRPr="00ED3772">
        <w:rPr>
          <w:rFonts w:ascii="Times New Roman" w:hAnsi="Times New Roman" w:cs="Times New Roman"/>
          <w:sz w:val="24"/>
          <w:szCs w:val="24"/>
        </w:rPr>
        <w:t xml:space="preserve"> increasing from early to late replicating regions if the slope m &gt; 0, and </w:t>
      </w:r>
      <w:proofErr w:type="gramStart"/>
      <w:r w:rsidR="00ED3772" w:rsidRPr="00ED3772">
        <w:rPr>
          <w:rFonts w:ascii="Times New Roman" w:hAnsi="Times New Roman" w:cs="Times New Roman"/>
          <w:sz w:val="24"/>
          <w:szCs w:val="24"/>
        </w:rPr>
        <w:t>was considered to be</w:t>
      </w:r>
      <w:proofErr w:type="gramEnd"/>
      <w:r w:rsidR="00ED3772" w:rsidRPr="00ED3772">
        <w:rPr>
          <w:rFonts w:ascii="Times New Roman" w:hAnsi="Times New Roman" w:cs="Times New Roman"/>
          <w:sz w:val="24"/>
          <w:szCs w:val="24"/>
        </w:rPr>
        <w:t xml:space="preserve"> decreasing from early to late replicating regions if the slope m &lt; 0. </w:t>
      </w:r>
    </w:p>
    <w:p w14:paraId="6CD28CB4" w14:textId="534E9458" w:rsidR="00F62E7A" w:rsidRDefault="00ED3772" w:rsidP="00ED3772">
      <w:pPr>
        <w:spacing w:line="480" w:lineRule="auto"/>
        <w:rPr>
          <w:rFonts w:ascii="Times New Roman" w:hAnsi="Times New Roman" w:cs="Times New Roman"/>
          <w:sz w:val="24"/>
          <w:szCs w:val="24"/>
        </w:rPr>
      </w:pPr>
      <w:r w:rsidRPr="00ED3772">
        <w:rPr>
          <w:rFonts w:ascii="Times New Roman" w:hAnsi="Times New Roman" w:cs="Times New Roman"/>
          <w:sz w:val="24"/>
          <w:szCs w:val="24"/>
        </w:rPr>
        <w:t xml:space="preserve">If the trends of a certain ID signature for the two </w:t>
      </w:r>
      <w:proofErr w:type="gramStart"/>
      <w:r w:rsidRPr="00ED3772">
        <w:rPr>
          <w:rFonts w:ascii="Times New Roman" w:hAnsi="Times New Roman" w:cs="Times New Roman"/>
          <w:sz w:val="24"/>
          <w:szCs w:val="24"/>
        </w:rPr>
        <w:t>dataset</w:t>
      </w:r>
      <w:proofErr w:type="gramEnd"/>
      <w:r w:rsidR="00312EE5">
        <w:rPr>
          <w:rFonts w:ascii="Times New Roman" w:hAnsi="Times New Roman" w:cs="Times New Roman"/>
          <w:sz w:val="24"/>
          <w:szCs w:val="24"/>
        </w:rPr>
        <w:t xml:space="preserve"> (real and simulated data)</w:t>
      </w:r>
      <w:r w:rsidRPr="00ED3772">
        <w:rPr>
          <w:rFonts w:ascii="Times New Roman" w:hAnsi="Times New Roman" w:cs="Times New Roman"/>
          <w:sz w:val="24"/>
          <w:szCs w:val="24"/>
        </w:rPr>
        <w:t xml:space="preserve"> were different, the relative trend for real data comparing the simulated data was the final trend for the ID signature. Otherwise, if the trends of a certain ID signature for the two </w:t>
      </w:r>
      <w:proofErr w:type="gramStart"/>
      <w:r w:rsidRPr="00ED3772">
        <w:rPr>
          <w:rFonts w:ascii="Times New Roman" w:hAnsi="Times New Roman" w:cs="Times New Roman"/>
          <w:sz w:val="24"/>
          <w:szCs w:val="24"/>
        </w:rPr>
        <w:t>dataset</w:t>
      </w:r>
      <w:proofErr w:type="gramEnd"/>
      <w:r w:rsidRPr="00ED3772">
        <w:rPr>
          <w:rFonts w:ascii="Times New Roman" w:hAnsi="Times New Roman" w:cs="Times New Roman"/>
          <w:sz w:val="24"/>
          <w:szCs w:val="24"/>
        </w:rPr>
        <w:t xml:space="preserve"> were the same, a third </w:t>
      </w:r>
      <w:r w:rsidR="00647F69">
        <w:rPr>
          <w:rFonts w:ascii="Times New Roman" w:hAnsi="Times New Roman" w:cs="Times New Roman"/>
          <w:sz w:val="24"/>
          <w:szCs w:val="24"/>
        </w:rPr>
        <w:t xml:space="preserve">multiple </w:t>
      </w:r>
      <w:r w:rsidRPr="00ED3772">
        <w:rPr>
          <w:rFonts w:ascii="Times New Roman" w:hAnsi="Times New Roman" w:cs="Times New Roman"/>
          <w:sz w:val="24"/>
          <w:szCs w:val="24"/>
        </w:rPr>
        <w:t xml:space="preserve">linear regression model was fitted. </w:t>
      </w:r>
    </w:p>
    <w:p w14:paraId="1A7C61A5" w14:textId="678A2D57" w:rsidR="00F62E7A" w:rsidRDefault="00F62E7A"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lm(Real somatic indels count ~ Replication timing + Simulated somatic indel counts)</m:t>
          </m:r>
        </m:oMath>
      </m:oMathPara>
    </w:p>
    <w:p w14:paraId="147DD511" w14:textId="2292170D" w:rsidR="006F713A" w:rsidRPr="00A519BD" w:rsidRDefault="00ED3772" w:rsidP="005D6869">
      <w:pPr>
        <w:spacing w:line="480" w:lineRule="auto"/>
        <w:rPr>
          <w:rFonts w:ascii="Times New Roman" w:hAnsi="Times New Roman" w:cs="Times New Roman"/>
          <w:sz w:val="24"/>
          <w:szCs w:val="24"/>
        </w:rPr>
      </w:pPr>
      <w:r w:rsidRPr="00ED3772">
        <w:rPr>
          <w:rFonts w:ascii="Times New Roman" w:hAnsi="Times New Roman" w:cs="Times New Roman"/>
          <w:sz w:val="24"/>
          <w:szCs w:val="24"/>
        </w:rPr>
        <w:t xml:space="preserve">Similarly, the final trend of an ID signature </w:t>
      </w:r>
      <w:proofErr w:type="gramStart"/>
      <w:r w:rsidRPr="00ED3772">
        <w:rPr>
          <w:rFonts w:ascii="Times New Roman" w:hAnsi="Times New Roman" w:cs="Times New Roman"/>
          <w:sz w:val="24"/>
          <w:szCs w:val="24"/>
        </w:rPr>
        <w:t>were</w:t>
      </w:r>
      <w:proofErr w:type="gramEnd"/>
      <w:r w:rsidRPr="00ED3772">
        <w:rPr>
          <w:rFonts w:ascii="Times New Roman" w:hAnsi="Times New Roman" w:cs="Times New Roman"/>
          <w:sz w:val="24"/>
          <w:szCs w:val="24"/>
        </w:rPr>
        <w:t xml:space="preserve"> determined by the significance of </w:t>
      </w:r>
      <w:r w:rsidR="00B402F9">
        <w:rPr>
          <w:rFonts w:ascii="Times New Roman" w:hAnsi="Times New Roman" w:cs="Times New Roman"/>
          <w:sz w:val="24"/>
          <w:szCs w:val="24"/>
        </w:rPr>
        <w:t>the coefficient of r</w:t>
      </w:r>
      <w:r w:rsidR="00B402F9" w:rsidRPr="00B402F9">
        <w:rPr>
          <w:rFonts w:ascii="Times New Roman" w:hAnsi="Times New Roman" w:cs="Times New Roman"/>
          <w:sz w:val="24"/>
          <w:szCs w:val="24"/>
        </w:rPr>
        <w:t>eplication timin</w:t>
      </w:r>
      <w:r w:rsidR="006B3E83">
        <w:rPr>
          <w:rFonts w:ascii="Times New Roman" w:hAnsi="Times New Roman" w:cs="Times New Roman"/>
          <w:sz w:val="24"/>
          <w:szCs w:val="24"/>
        </w:rPr>
        <w:t>g</w:t>
      </w:r>
      <w:r w:rsidRPr="00ED3772">
        <w:rPr>
          <w:rFonts w:ascii="Times New Roman" w:hAnsi="Times New Roman" w:cs="Times New Roman"/>
          <w:sz w:val="24"/>
          <w:szCs w:val="24"/>
        </w:rPr>
        <w:t>.</w:t>
      </w:r>
      <w:r w:rsidR="00575943">
        <w:rPr>
          <w:rFonts w:ascii="Times New Roman" w:hAnsi="Times New Roman" w:cs="Times New Roman"/>
          <w:sz w:val="24"/>
          <w:szCs w:val="24"/>
        </w:rPr>
        <w:t xml:space="preserve"> If it is not significant, a</w:t>
      </w:r>
      <w:r w:rsidR="00575943" w:rsidRPr="00ED3772">
        <w:rPr>
          <w:rFonts w:ascii="Times New Roman" w:hAnsi="Times New Roman" w:cs="Times New Roman"/>
          <w:sz w:val="24"/>
          <w:szCs w:val="24"/>
        </w:rPr>
        <w:t xml:space="preserve">n ID signature </w:t>
      </w:r>
      <w:proofErr w:type="gramStart"/>
      <w:r w:rsidR="00575943" w:rsidRPr="00ED3772">
        <w:rPr>
          <w:rFonts w:ascii="Times New Roman" w:hAnsi="Times New Roman" w:cs="Times New Roman"/>
          <w:sz w:val="24"/>
          <w:szCs w:val="24"/>
        </w:rPr>
        <w:t>was considered to be</w:t>
      </w:r>
      <w:proofErr w:type="gramEnd"/>
      <w:r w:rsidR="00575943" w:rsidRPr="00ED3772">
        <w:rPr>
          <w:rFonts w:ascii="Times New Roman" w:hAnsi="Times New Roman" w:cs="Times New Roman"/>
          <w:sz w:val="24"/>
          <w:szCs w:val="24"/>
        </w:rPr>
        <w:t xml:space="preserve"> generally unaffected by replication timing</w:t>
      </w:r>
      <w:r w:rsidR="00575943">
        <w:rPr>
          <w:rFonts w:ascii="Times New Roman" w:hAnsi="Times New Roman" w:cs="Times New Roman"/>
          <w:sz w:val="24"/>
          <w:szCs w:val="24"/>
        </w:rPr>
        <w:t xml:space="preserve">. </w:t>
      </w:r>
      <w:r w:rsidR="00575943" w:rsidRPr="00ED3772">
        <w:rPr>
          <w:rFonts w:ascii="Times New Roman" w:hAnsi="Times New Roman" w:cs="Times New Roman"/>
          <w:sz w:val="24"/>
          <w:szCs w:val="24"/>
        </w:rPr>
        <w:t>Otherwise</w:t>
      </w:r>
      <w:r w:rsidR="00575943">
        <w:rPr>
          <w:rFonts w:ascii="Times New Roman" w:hAnsi="Times New Roman" w:cs="Times New Roman"/>
          <w:sz w:val="24"/>
          <w:szCs w:val="24"/>
        </w:rPr>
        <w:t>, if the coefficient of r</w:t>
      </w:r>
      <w:r w:rsidR="00575943" w:rsidRPr="00B402F9">
        <w:rPr>
          <w:rFonts w:ascii="Times New Roman" w:hAnsi="Times New Roman" w:cs="Times New Roman"/>
          <w:sz w:val="24"/>
          <w:szCs w:val="24"/>
        </w:rPr>
        <w:t>eplication timin</w:t>
      </w:r>
      <w:r w:rsidR="00575943">
        <w:rPr>
          <w:rFonts w:ascii="Times New Roman" w:hAnsi="Times New Roman" w:cs="Times New Roman"/>
          <w:sz w:val="24"/>
          <w:szCs w:val="24"/>
        </w:rPr>
        <w:t xml:space="preserve">g &gt; 0, </w:t>
      </w:r>
      <w:r w:rsidR="00575943" w:rsidRPr="00ED3772">
        <w:rPr>
          <w:rFonts w:ascii="Times New Roman" w:hAnsi="Times New Roman" w:cs="Times New Roman"/>
          <w:sz w:val="24"/>
          <w:szCs w:val="24"/>
        </w:rPr>
        <w:t xml:space="preserve">an ID signature </w:t>
      </w:r>
      <w:proofErr w:type="gramStart"/>
      <w:r w:rsidR="00575943" w:rsidRPr="00ED3772">
        <w:rPr>
          <w:rFonts w:ascii="Times New Roman" w:hAnsi="Times New Roman" w:cs="Times New Roman"/>
          <w:sz w:val="24"/>
          <w:szCs w:val="24"/>
        </w:rPr>
        <w:t>was considered to be</w:t>
      </w:r>
      <w:proofErr w:type="gramEnd"/>
      <w:r w:rsidR="00575943" w:rsidRPr="00ED3772">
        <w:rPr>
          <w:rFonts w:ascii="Times New Roman" w:hAnsi="Times New Roman" w:cs="Times New Roman"/>
          <w:sz w:val="24"/>
          <w:szCs w:val="24"/>
        </w:rPr>
        <w:t xml:space="preserve"> increasing from early to late replicating regions</w:t>
      </w:r>
      <w:r w:rsidR="00E83074">
        <w:rPr>
          <w:rFonts w:ascii="Times New Roman" w:hAnsi="Times New Roman" w:cs="Times New Roman"/>
          <w:sz w:val="24"/>
          <w:szCs w:val="24"/>
        </w:rPr>
        <w:t>; if the coefficient of r</w:t>
      </w:r>
      <w:r w:rsidR="00E83074" w:rsidRPr="00B402F9">
        <w:rPr>
          <w:rFonts w:ascii="Times New Roman" w:hAnsi="Times New Roman" w:cs="Times New Roman"/>
          <w:sz w:val="24"/>
          <w:szCs w:val="24"/>
        </w:rPr>
        <w:t>eplication timin</w:t>
      </w:r>
      <w:r w:rsidR="00E83074">
        <w:rPr>
          <w:rFonts w:ascii="Times New Roman" w:hAnsi="Times New Roman" w:cs="Times New Roman"/>
          <w:sz w:val="24"/>
          <w:szCs w:val="24"/>
        </w:rPr>
        <w:t xml:space="preserve">g &lt; 0, </w:t>
      </w:r>
      <w:r w:rsidR="00E83074" w:rsidRPr="00ED3772">
        <w:rPr>
          <w:rFonts w:ascii="Times New Roman" w:hAnsi="Times New Roman" w:cs="Times New Roman"/>
          <w:sz w:val="24"/>
          <w:szCs w:val="24"/>
        </w:rPr>
        <w:t xml:space="preserve">an ID signature </w:t>
      </w:r>
      <w:proofErr w:type="gramStart"/>
      <w:r w:rsidR="00E83074" w:rsidRPr="00ED3772">
        <w:rPr>
          <w:rFonts w:ascii="Times New Roman" w:hAnsi="Times New Roman" w:cs="Times New Roman"/>
          <w:sz w:val="24"/>
          <w:szCs w:val="24"/>
        </w:rPr>
        <w:t>was considered to be</w:t>
      </w:r>
      <w:proofErr w:type="gramEnd"/>
      <w:r w:rsidR="00E83074" w:rsidRPr="00ED3772">
        <w:rPr>
          <w:rFonts w:ascii="Times New Roman" w:hAnsi="Times New Roman" w:cs="Times New Roman"/>
          <w:sz w:val="24"/>
          <w:szCs w:val="24"/>
        </w:rPr>
        <w:t xml:space="preserve"> </w:t>
      </w:r>
      <w:r w:rsidR="00E83074">
        <w:rPr>
          <w:rFonts w:ascii="Times New Roman" w:hAnsi="Times New Roman" w:cs="Times New Roman"/>
          <w:sz w:val="24"/>
          <w:szCs w:val="24"/>
        </w:rPr>
        <w:t>decreasing</w:t>
      </w:r>
      <w:r w:rsidR="00E83074" w:rsidRPr="00ED3772">
        <w:rPr>
          <w:rFonts w:ascii="Times New Roman" w:hAnsi="Times New Roman" w:cs="Times New Roman"/>
          <w:sz w:val="24"/>
          <w:szCs w:val="24"/>
        </w:rPr>
        <w:t xml:space="preserve"> from early to late replicating regions</w:t>
      </w:r>
      <w:r w:rsidR="00C04D40">
        <w:rPr>
          <w:rFonts w:ascii="Times New Roman" w:hAnsi="Times New Roman" w:cs="Times New Roman"/>
          <w:sz w:val="24"/>
          <w:szCs w:val="24"/>
        </w:rPr>
        <w:t>.</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118" w:name="_Hlk191059301"/>
      <w:r w:rsidRPr="00D343FD">
        <w:rPr>
          <w:rFonts w:ascii="Times New Roman" w:hAnsi="Times New Roman" w:cs="Times New Roman"/>
          <w:sz w:val="24"/>
          <w:szCs w:val="24"/>
        </w:rPr>
        <w:t>RNASEH2b</w:t>
      </w:r>
      <w:bookmarkEnd w:id="118"/>
      <w:r w:rsidRPr="00D343FD">
        <w:rPr>
          <w:rFonts w:ascii="Times New Roman" w:hAnsi="Times New Roman" w:cs="Times New Roman"/>
          <w:sz w:val="24"/>
          <w:szCs w:val="24"/>
        </w:rPr>
        <w:t xml:space="preserve"> gene was selected for targeting. </w:t>
      </w:r>
      <w:proofErr w:type="spellStart"/>
      <w:r w:rsidRPr="00D343FD">
        <w:rPr>
          <w:rFonts w:ascii="Times New Roman" w:hAnsi="Times New Roman" w:cs="Times New Roman"/>
          <w:sz w:val="24"/>
          <w:szCs w:val="24"/>
        </w:rPr>
        <w:t>sgRAN</w:t>
      </w:r>
      <w:proofErr w:type="spellEnd"/>
      <w:r w:rsidRPr="00D343FD">
        <w:rPr>
          <w:rFonts w:ascii="Times New Roman" w:hAnsi="Times New Roman" w:cs="Times New Roman"/>
          <w:sz w:val="24"/>
          <w:szCs w:val="24"/>
        </w:rPr>
        <w:t xml:space="preserve">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px330A-GFP and px330-S2 plasmids were gifts from Shang Li’s laboratory (please check the cat number with him if needed) followed by the published protocol (Ref 1). Briefly, top and bottom strand primers were phosphorylating and annealing using T4 PNK from NEB (New England </w:t>
      </w:r>
      <w:r w:rsidRPr="00D343FD">
        <w:rPr>
          <w:rFonts w:ascii="Times New Roman" w:hAnsi="Times New Roman" w:cs="Times New Roman"/>
          <w:sz w:val="24"/>
          <w:szCs w:val="24"/>
        </w:rPr>
        <w:lastRenderedPageBreak/>
        <w:t>Biolabs, cat M0201S). Cloning of the annealed two sgRNA inserts into px330A-GFP plasmid (sgRNA1) and px330-S2 plasmid (sgRNA2) respectively. Transforming the above-mentioned reactions into One Shot™ Stbl3™ Chemically Competent E. coli (</w:t>
      </w:r>
      <w:proofErr w:type="spellStart"/>
      <w:r w:rsidRPr="00D343FD">
        <w:rPr>
          <w:rFonts w:ascii="Times New Roman" w:hAnsi="Times New Roman" w:cs="Times New Roman"/>
          <w:sz w:val="24"/>
          <w:szCs w:val="24"/>
        </w:rPr>
        <w:t>Thermofisher</w:t>
      </w:r>
      <w:proofErr w:type="spellEnd"/>
      <w:r w:rsidRPr="00D343FD">
        <w:rPr>
          <w:rFonts w:ascii="Times New Roman" w:hAnsi="Times New Roman" w:cs="Times New Roman"/>
          <w:sz w:val="24"/>
          <w:szCs w:val="24"/>
        </w:rPr>
        <w:t xml:space="preserve"> scientific, Cat No C737303). Subsequently restrictive enzyme digesting of px330-S2-sgRNA2 plasmid with </w:t>
      </w:r>
      <w:proofErr w:type="spellStart"/>
      <w:r w:rsidRPr="00D343FD">
        <w:rPr>
          <w:rFonts w:ascii="Times New Roman" w:hAnsi="Times New Roman" w:cs="Times New Roman"/>
          <w:sz w:val="24"/>
          <w:szCs w:val="24"/>
        </w:rPr>
        <w:t>BsaI</w:t>
      </w:r>
      <w:proofErr w:type="spellEnd"/>
      <w:r w:rsidRPr="00D343FD">
        <w:rPr>
          <w:rFonts w:ascii="Times New Roman" w:hAnsi="Times New Roman" w:cs="Times New Roman"/>
          <w:sz w:val="24"/>
          <w:szCs w:val="24"/>
        </w:rPr>
        <w:t xml:space="preserve">-HF (New England Biolabs, cat NEB #R3535) and cloning the digested fragment containing sgRNA2 into px330A-GFP-sgRNA1 plasmid to form px330A-GFP sgRNA1&amp;sgRNA2 plasmid by the golden gate assembly. Plasmid DNA was extracted and purified by </w:t>
      </w:r>
      <w:proofErr w:type="spellStart"/>
      <w:r w:rsidRPr="00D343FD">
        <w:rPr>
          <w:rFonts w:ascii="Times New Roman" w:hAnsi="Times New Roman" w:cs="Times New Roman"/>
          <w:sz w:val="24"/>
          <w:szCs w:val="24"/>
        </w:rPr>
        <w:t>QIAprep</w:t>
      </w:r>
      <w:proofErr w:type="spellEnd"/>
      <w:r w:rsidRPr="00D343FD">
        <w:rPr>
          <w:rFonts w:ascii="Times New Roman" w:hAnsi="Times New Roman" w:cs="Times New Roman"/>
          <w:sz w:val="24"/>
          <w:szCs w:val="24"/>
        </w:rPr>
        <w:t xml:space="preserve">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After 2 days of transfection, HEK293T cells were sorted to GFP-positive single cell into 96-well plate using </w:t>
      </w:r>
      <w:proofErr w:type="spellStart"/>
      <w:r w:rsidRPr="00D343FD">
        <w:rPr>
          <w:rFonts w:ascii="Times New Roman" w:hAnsi="Times New Roman" w:cs="Times New Roman"/>
          <w:sz w:val="24"/>
          <w:szCs w:val="24"/>
        </w:rPr>
        <w:t>FACSAria</w:t>
      </w:r>
      <w:proofErr w:type="spellEnd"/>
      <w:r w:rsidRPr="00D343FD">
        <w:rPr>
          <w:rFonts w:ascii="Times New Roman" w:hAnsi="Times New Roman" w:cs="Times New Roman"/>
          <w:sz w:val="24"/>
          <w:szCs w:val="24"/>
        </w:rPr>
        <w:t xml:space="preserve"> III (BD Biosciences). The single cell was continued to culture around 2 to 3 weeks in the 96-well plate until the colony could be visualized by eyes. Cell colonies were </w:t>
      </w:r>
      <w:proofErr w:type="spellStart"/>
      <w:r w:rsidRPr="00D343FD">
        <w:rPr>
          <w:rFonts w:ascii="Times New Roman" w:hAnsi="Times New Roman" w:cs="Times New Roman"/>
          <w:sz w:val="24"/>
          <w:szCs w:val="24"/>
        </w:rPr>
        <w:t>trypsinized</w:t>
      </w:r>
      <w:proofErr w:type="spellEnd"/>
      <w:r w:rsidRPr="00D343FD">
        <w:rPr>
          <w:rFonts w:ascii="Times New Roman" w:hAnsi="Times New Roman" w:cs="Times New Roman"/>
          <w:sz w:val="24"/>
          <w:szCs w:val="24"/>
        </w:rPr>
        <w:t xml:space="preserve">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w:t>
      </w:r>
      <w:r w:rsidRPr="00D343FD">
        <w:rPr>
          <w:rFonts w:ascii="Times New Roman" w:hAnsi="Times New Roman" w:cs="Times New Roman"/>
          <w:sz w:val="24"/>
          <w:szCs w:val="24"/>
        </w:rPr>
        <w:lastRenderedPageBreak/>
        <w:t xml:space="preserve">a series of heating and cooling to ensure complete lysis: 65 °C for 30s, 8 °C for 30s, 65 °C for 1.5min, 97 °C for 3min, 8 °C for 1min, 65 °C for 3min, 97 °C for 1min, 65 °C for 1min, and 80 °C for 10min(ref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Genomic DNA of the completed knout out RNASEH2b cells were extracted using </w:t>
      </w:r>
      <w:proofErr w:type="spellStart"/>
      <w:r w:rsidRPr="00D343FD">
        <w:rPr>
          <w:rFonts w:ascii="Times New Roman" w:hAnsi="Times New Roman" w:cs="Times New Roman"/>
          <w:sz w:val="24"/>
          <w:szCs w:val="24"/>
        </w:rPr>
        <w:t>DNeasy</w:t>
      </w:r>
      <w:proofErr w:type="spellEnd"/>
      <w:r w:rsidRPr="00D343FD">
        <w:rPr>
          <w:rFonts w:ascii="Times New Roman" w:hAnsi="Times New Roman" w:cs="Times New Roman"/>
          <w:sz w:val="24"/>
          <w:szCs w:val="24"/>
        </w:rPr>
        <w:t xml:space="preserve"> Blood &amp; Tissue Kit (Qiagen cat no.69506) and sent for whole genome sequencing (</w:t>
      </w:r>
      <w:proofErr w:type="spellStart"/>
      <w:r w:rsidRPr="00D343FD">
        <w:rPr>
          <w:rFonts w:ascii="Times New Roman" w:hAnsi="Times New Roman" w:cs="Times New Roman"/>
          <w:sz w:val="24"/>
          <w:szCs w:val="24"/>
        </w:rPr>
        <w:t>NovogeneAIT</w:t>
      </w:r>
      <w:proofErr w:type="spellEnd"/>
      <w:r w:rsidRPr="00D343FD">
        <w:rPr>
          <w:rFonts w:ascii="Times New Roman" w:hAnsi="Times New Roman" w:cs="Times New Roman"/>
          <w:sz w:val="24"/>
          <w:szCs w:val="24"/>
        </w:rPr>
        <w:t xml:space="preserve">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22"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w:t>
      </w:r>
      <w:r w:rsidR="00514C81">
        <w:rPr>
          <w:rFonts w:ascii="Times New Roman" w:hAnsi="Times New Roman" w:cs="Times New Roman" w:hint="eastAsia"/>
          <w:color w:val="000000"/>
          <w:sz w:val="24"/>
          <w:szCs w:val="24"/>
        </w:rPr>
        <w:lastRenderedPageBreak/>
        <w:t xml:space="preserve">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089D3376" w14:textId="77777777" w:rsidR="0060327B"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w:t>
      </w:r>
      <w:proofErr w:type="spellStart"/>
      <w:r>
        <w:rPr>
          <w:rFonts w:ascii="Times New Roman" w:hAnsi="Times New Roman" w:cs="Times New Roman" w:hint="eastAsia"/>
          <w:b/>
          <w:bCs/>
          <w:color w:val="000000"/>
          <w:sz w:val="24"/>
          <w:szCs w:val="24"/>
        </w:rPr>
        <w:t>plsmid</w:t>
      </w:r>
      <w:proofErr w:type="spellEnd"/>
      <w:r>
        <w:rPr>
          <w:rFonts w:ascii="Times New Roman" w:hAnsi="Times New Roman" w:cs="Times New Roman" w:hint="eastAsia"/>
          <w:b/>
          <w:bCs/>
          <w:color w:val="000000"/>
          <w:sz w:val="24"/>
          <w:szCs w:val="24"/>
        </w:rPr>
        <w:t xml:space="preserve">. </w:t>
      </w:r>
    </w:p>
    <w:p w14:paraId="2E5F7565" w14:textId="54A993F0"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73CCCCA" w14:textId="77777777" w:rsidR="008201EF" w:rsidRPr="008201EF" w:rsidRDefault="000B60F3" w:rsidP="008201EF">
      <w:pPr>
        <w:pStyle w:val="Bibliography"/>
        <w:rPr>
          <w:rFonts w:ascii="Times New Roman" w:hAnsi="Times New Roman" w:cs="Times New Roman"/>
          <w:sz w:val="24"/>
        </w:rPr>
      </w:pPr>
      <w:r>
        <w:rPr>
          <w:szCs w:val="24"/>
        </w:rPr>
        <w:fldChar w:fldCharType="begin"/>
      </w:r>
      <w:r w:rsidR="00F663D5">
        <w:rPr>
          <w:szCs w:val="24"/>
        </w:rPr>
        <w:instrText xml:space="preserve"> ADDIN ZOTERO_BIBL {"uncited":[],"omitted":[],"custom":[]} CSL_BIBLIOGRAPHY </w:instrText>
      </w:r>
      <w:r>
        <w:rPr>
          <w:szCs w:val="24"/>
        </w:rPr>
        <w:fldChar w:fldCharType="separate"/>
      </w:r>
      <w:r w:rsidR="008201EF" w:rsidRPr="008201EF">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008201EF" w:rsidRPr="008201EF">
        <w:rPr>
          <w:rFonts w:ascii="Times New Roman" w:hAnsi="Times New Roman" w:cs="Times New Roman"/>
          <w:i/>
          <w:iCs/>
          <w:sz w:val="24"/>
        </w:rPr>
        <w:t>Science</w:t>
      </w:r>
      <w:r w:rsidR="008201EF" w:rsidRPr="008201EF">
        <w:rPr>
          <w:rFonts w:ascii="Times New Roman" w:hAnsi="Times New Roman" w:cs="Times New Roman"/>
          <w:sz w:val="24"/>
        </w:rPr>
        <w:t xml:space="preserve"> 354 (6312): 618–22. https://doi.org/10.1126/science.aag0299.</w:t>
      </w:r>
    </w:p>
    <w:p w14:paraId="428917BD"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8201EF">
        <w:rPr>
          <w:rFonts w:ascii="Times New Roman" w:hAnsi="Times New Roman" w:cs="Times New Roman"/>
          <w:i/>
          <w:iCs/>
          <w:sz w:val="24"/>
        </w:rPr>
        <w:t>Nature</w:t>
      </w:r>
      <w:r w:rsidRPr="008201EF">
        <w:rPr>
          <w:rFonts w:ascii="Times New Roman" w:hAnsi="Times New Roman" w:cs="Times New Roman"/>
          <w:sz w:val="24"/>
        </w:rPr>
        <w:t xml:space="preserve"> 578 (7793): 94–101. https://doi.org/10.1038/s41586-020-1943-3.</w:t>
      </w:r>
    </w:p>
    <w:p w14:paraId="20608AA1"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32B30DCB"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Bavi, Prashant, Stephen B. Baylin, Wojciech Bazant, Duncan Beardsmore, Timothy A. Beck, Sam Behjati, Andreas Behren, et al. 2020. ‘Pan-Cancer Analysis of Whole Genomes’. </w:t>
      </w:r>
      <w:r w:rsidRPr="008201EF">
        <w:rPr>
          <w:rFonts w:ascii="Times New Roman" w:hAnsi="Times New Roman" w:cs="Times New Roman"/>
          <w:i/>
          <w:iCs/>
          <w:sz w:val="24"/>
        </w:rPr>
        <w:t>Nature</w:t>
      </w:r>
      <w:r w:rsidRPr="008201EF">
        <w:rPr>
          <w:rFonts w:ascii="Times New Roman" w:hAnsi="Times New Roman" w:cs="Times New Roman"/>
          <w:sz w:val="24"/>
        </w:rPr>
        <w:t xml:space="preserve"> 578 (7793): 82–93. https://doi.org/10.1038/s41586-020-1969-6.</w:t>
      </w:r>
    </w:p>
    <w:p w14:paraId="1A24ED48"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lastRenderedPageBreak/>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8201EF">
        <w:rPr>
          <w:rFonts w:ascii="Times New Roman" w:hAnsi="Times New Roman" w:cs="Times New Roman"/>
          <w:i/>
          <w:iCs/>
          <w:sz w:val="24"/>
        </w:rPr>
        <w:t>Genome Research</w:t>
      </w:r>
      <w:r w:rsidRPr="008201EF">
        <w:rPr>
          <w:rFonts w:ascii="Times New Roman" w:hAnsi="Times New Roman" w:cs="Times New Roman"/>
          <w:sz w:val="24"/>
        </w:rPr>
        <w:t xml:space="preserve"> 28 (5): 654–65. https://doi.org/10.1101/gr.230219.117.</w:t>
      </w:r>
    </w:p>
    <w:p w14:paraId="15AF900B"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Boot, Arnoud, Alvin W.T. Ng, Fui Teen Chong, Szu Chi Ho, Willie Yu, Daniel S.W. Tan, N. Gopalakrishna Iyer, and Steven G. Roze. 2020. ‘Characterization of Colibactin-Associated Mutational Signature in an Asian Oral Squamous Cell Carcinoma and in Other Mucosal Tumor Types’. </w:t>
      </w:r>
      <w:r w:rsidRPr="008201EF">
        <w:rPr>
          <w:rFonts w:ascii="Times New Roman" w:hAnsi="Times New Roman" w:cs="Times New Roman"/>
          <w:i/>
          <w:iCs/>
          <w:sz w:val="24"/>
        </w:rPr>
        <w:t>Genome Research</w:t>
      </w:r>
      <w:r w:rsidRPr="008201EF">
        <w:rPr>
          <w:rFonts w:ascii="Times New Roman" w:hAnsi="Times New Roman" w:cs="Times New Roman"/>
          <w:sz w:val="24"/>
        </w:rPr>
        <w:t xml:space="preserve"> 30 (6): 803–13. https://doi.org/10.1101/gr.255620.119.</w:t>
      </w:r>
    </w:p>
    <w:p w14:paraId="0B35A1E8"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8201EF">
        <w:rPr>
          <w:rFonts w:ascii="Times New Roman" w:hAnsi="Times New Roman" w:cs="Times New Roman"/>
          <w:i/>
          <w:iCs/>
          <w:sz w:val="24"/>
        </w:rPr>
        <w:t>Chemical Research in Toxicology</w:t>
      </w:r>
      <w:r w:rsidRPr="008201EF">
        <w:rPr>
          <w:rFonts w:ascii="Times New Roman" w:hAnsi="Times New Roman" w:cs="Times New Roman"/>
          <w:sz w:val="24"/>
        </w:rPr>
        <w:t xml:space="preserve"> 37 (2): 234–47. https://doi.org/10.1021/acs.chemrestox.3c00255.</w:t>
      </w:r>
    </w:p>
    <w:p w14:paraId="239105B1"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Chen, Lei, Chong Zhang, Ruidong Xue, Mo Liu, Jian Bai, Jinxia Bao, Yin Wang, et al. 2024. ‘Deep Whole-Genome Analysis of 494 Hepatocellular Carcinomas’. </w:t>
      </w:r>
      <w:r w:rsidRPr="008201EF">
        <w:rPr>
          <w:rFonts w:ascii="Times New Roman" w:hAnsi="Times New Roman" w:cs="Times New Roman"/>
          <w:i/>
          <w:iCs/>
          <w:sz w:val="24"/>
        </w:rPr>
        <w:t>Nature</w:t>
      </w:r>
      <w:r w:rsidRPr="008201EF">
        <w:rPr>
          <w:rFonts w:ascii="Times New Roman" w:hAnsi="Times New Roman" w:cs="Times New Roman"/>
          <w:sz w:val="24"/>
        </w:rPr>
        <w:t>, March. https://doi.org/10.1038/s41586-024-07054-3.</w:t>
      </w:r>
    </w:p>
    <w:p w14:paraId="0D942AED"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Cho, Jang-Eun, Nayun Kim, Yue C. Li, and Sue Jinks-Robertson. 2013. ‘Two Distinct Mechanisms of Topoisomerase 1-Dependent Mutagenesis in Yeast’. </w:t>
      </w:r>
      <w:r w:rsidRPr="008201EF">
        <w:rPr>
          <w:rFonts w:ascii="Times New Roman" w:hAnsi="Times New Roman" w:cs="Times New Roman"/>
          <w:i/>
          <w:iCs/>
          <w:sz w:val="24"/>
        </w:rPr>
        <w:t>DNA Repair</w:t>
      </w:r>
      <w:r w:rsidRPr="008201EF">
        <w:rPr>
          <w:rFonts w:ascii="Times New Roman" w:hAnsi="Times New Roman" w:cs="Times New Roman"/>
          <w:sz w:val="24"/>
        </w:rPr>
        <w:t xml:space="preserve"> 12 (3): 205–11. https://doi.org/10.1016/j.dnarep.2012.12.004.</w:t>
      </w:r>
    </w:p>
    <w:p w14:paraId="083F6E7D"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047E6138"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8201EF">
        <w:rPr>
          <w:rFonts w:ascii="Times New Roman" w:hAnsi="Times New Roman" w:cs="Times New Roman"/>
          <w:i/>
          <w:iCs/>
          <w:sz w:val="24"/>
        </w:rPr>
        <w:t>Nature Medicine</w:t>
      </w:r>
      <w:r w:rsidRPr="008201EF">
        <w:rPr>
          <w:rFonts w:ascii="Times New Roman" w:hAnsi="Times New Roman" w:cs="Times New Roman"/>
          <w:sz w:val="24"/>
        </w:rPr>
        <w:t xml:space="preserve"> 23 (4): 517–25. https://doi.org/10.1038/nm.4292.</w:t>
      </w:r>
    </w:p>
    <w:p w14:paraId="7F645078"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8201EF">
        <w:rPr>
          <w:rFonts w:ascii="Times New Roman" w:hAnsi="Times New Roman" w:cs="Times New Roman"/>
          <w:i/>
          <w:iCs/>
          <w:sz w:val="24"/>
        </w:rPr>
        <w:t>Science</w:t>
      </w:r>
      <w:r w:rsidRPr="008201EF">
        <w:rPr>
          <w:rFonts w:ascii="Times New Roman" w:hAnsi="Times New Roman" w:cs="Times New Roman"/>
          <w:sz w:val="24"/>
        </w:rPr>
        <w:t xml:space="preserve"> 376 (6591). https://doi.org/10.1126/science.abl9283.</w:t>
      </w:r>
    </w:p>
    <w:p w14:paraId="46701576"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8201EF">
        <w:rPr>
          <w:rFonts w:ascii="Times New Roman" w:hAnsi="Times New Roman" w:cs="Times New Roman"/>
          <w:i/>
          <w:iCs/>
          <w:sz w:val="24"/>
        </w:rPr>
        <w:t>Nature Medicine</w:t>
      </w:r>
      <w:r w:rsidRPr="008201EF">
        <w:rPr>
          <w:rFonts w:ascii="Times New Roman" w:hAnsi="Times New Roman" w:cs="Times New Roman"/>
          <w:sz w:val="24"/>
        </w:rPr>
        <w:t xml:space="preserve"> 26 (7): 1063–69. https://doi.org/10.1038/s41591-020-0908-2.</w:t>
      </w:r>
    </w:p>
    <w:p w14:paraId="54F43219"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8201EF">
        <w:rPr>
          <w:rFonts w:ascii="Times New Roman" w:hAnsi="Times New Roman" w:cs="Times New Roman"/>
          <w:i/>
          <w:iCs/>
          <w:sz w:val="24"/>
        </w:rPr>
        <w:t>Cancer Cell</w:t>
      </w:r>
      <w:r w:rsidRPr="008201EF">
        <w:rPr>
          <w:rFonts w:ascii="Times New Roman" w:hAnsi="Times New Roman" w:cs="Times New Roman"/>
          <w:sz w:val="24"/>
        </w:rPr>
        <w:t xml:space="preserve"> 35 (2): 256-266.e5. https://doi.org/10.1016/j.ccell.2018.12.011.</w:t>
      </w:r>
    </w:p>
    <w:p w14:paraId="3732C7F1"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Hoang, Margaret L., Chung-Hsin Chen, Viktoriya S. Sidorenko, Jian He, Kathleen G. Dickman, Byeong Hwa Yun, Masaaki Moriya, et al. 2013. ‘Mutational Signature of Aristolochic Acid Exposure as Revealed by Whole-Exome Sequencing’. </w:t>
      </w:r>
      <w:r w:rsidRPr="008201EF">
        <w:rPr>
          <w:rFonts w:ascii="Times New Roman" w:hAnsi="Times New Roman" w:cs="Times New Roman"/>
          <w:i/>
          <w:iCs/>
          <w:sz w:val="24"/>
        </w:rPr>
        <w:t>Science Translational Medicine</w:t>
      </w:r>
      <w:r w:rsidRPr="008201EF">
        <w:rPr>
          <w:rFonts w:ascii="Times New Roman" w:hAnsi="Times New Roman" w:cs="Times New Roman"/>
          <w:sz w:val="24"/>
        </w:rPr>
        <w:t xml:space="preserve"> 5 (197). https://doi.org/10.1126/scitranslmed.3006200.</w:t>
      </w:r>
    </w:p>
    <w:p w14:paraId="322D40BE"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lastRenderedPageBreak/>
        <w:t xml:space="preserve">Huang, Mi Ni, Willie Yu, Wei Wei Teoh, Maude Ardin, Apinya Jusakul, Alvin Wei Tian Ng, Arnoud Boot, et al. 2017. ‘Genome-Scale Mutational Signatures of Aflatoxin in Cells, Mice, and Human Tumors’. </w:t>
      </w:r>
      <w:r w:rsidRPr="008201EF">
        <w:rPr>
          <w:rFonts w:ascii="Times New Roman" w:hAnsi="Times New Roman" w:cs="Times New Roman"/>
          <w:i/>
          <w:iCs/>
          <w:sz w:val="24"/>
        </w:rPr>
        <w:t>Genome Research</w:t>
      </w:r>
      <w:r w:rsidRPr="008201EF">
        <w:rPr>
          <w:rFonts w:ascii="Times New Roman" w:hAnsi="Times New Roman" w:cs="Times New Roman"/>
          <w:sz w:val="24"/>
        </w:rPr>
        <w:t xml:space="preserve"> 27 (9): 1475–86. https://doi.org/10.1101/gr.220038.116.</w:t>
      </w:r>
    </w:p>
    <w:p w14:paraId="0D198AD9"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Huang, Mini, John R. McPherson, Ioana Cutcutache, Bin Tean Teh, Patrick Tan, and Steven G. Rozen. 2015. ‘MSIseq: Software for Assessing Microsatellite Instability from Catalogs of Somatic Mutations’. </w:t>
      </w:r>
      <w:r w:rsidRPr="008201EF">
        <w:rPr>
          <w:rFonts w:ascii="Times New Roman" w:hAnsi="Times New Roman" w:cs="Times New Roman"/>
          <w:i/>
          <w:iCs/>
          <w:sz w:val="24"/>
        </w:rPr>
        <w:t>Scientific Reports</w:t>
      </w:r>
      <w:r w:rsidRPr="008201EF">
        <w:rPr>
          <w:rFonts w:ascii="Times New Roman" w:hAnsi="Times New Roman" w:cs="Times New Roman"/>
          <w:sz w:val="24"/>
        </w:rPr>
        <w:t xml:space="preserve"> 5 (1): 13321. https://doi.org/10.1038/srep13321.</w:t>
      </w:r>
    </w:p>
    <w:p w14:paraId="27F067CC"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Jiang, Nanhai, Yang Wu, and Steven G Rozen. 2024. ‘A New Approach to the Challenging Problem of Mutational Signature Attribution’. </w:t>
      </w:r>
      <w:r w:rsidRPr="008201EF">
        <w:rPr>
          <w:rFonts w:ascii="Times New Roman" w:hAnsi="Times New Roman" w:cs="Times New Roman"/>
          <w:i/>
          <w:iCs/>
          <w:sz w:val="24"/>
        </w:rPr>
        <w:t>bioRxiv</w:t>
      </w:r>
      <w:r w:rsidRPr="008201EF">
        <w:rPr>
          <w:rFonts w:ascii="Times New Roman" w:hAnsi="Times New Roman" w:cs="Times New Roman"/>
          <w:sz w:val="24"/>
        </w:rPr>
        <w:t>. https://doi.org/10.1101/2024.05.20.594967.</w:t>
      </w:r>
    </w:p>
    <w:p w14:paraId="4CCAC318"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8201EF">
        <w:rPr>
          <w:rFonts w:ascii="Times New Roman" w:hAnsi="Times New Roman" w:cs="Times New Roman"/>
          <w:i/>
          <w:iCs/>
          <w:sz w:val="24"/>
        </w:rPr>
        <w:t>Nature Genetics</w:t>
      </w:r>
      <w:r w:rsidRPr="008201EF">
        <w:rPr>
          <w:rFonts w:ascii="Times New Roman" w:hAnsi="Times New Roman" w:cs="Times New Roman"/>
          <w:sz w:val="24"/>
        </w:rPr>
        <w:t xml:space="preserve"> 56 (3): 541–52. https://doi.org/10.1038/s41588-024-01659-0.</w:t>
      </w:r>
    </w:p>
    <w:p w14:paraId="19AB3C39"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Koh, Gene Ching Chiek, Arjun Scott Nanda, Giuseppe Rinaldi, Soraya Boushaki, Andrea Degasperi, Cherif Badja, Andrew Marcel Pregnall, et al. 2025. ‘A Redefined InDel Taxonomy Provides Insights into Mutational Signatures’. </w:t>
      </w:r>
      <w:r w:rsidRPr="008201EF">
        <w:rPr>
          <w:rFonts w:ascii="Times New Roman" w:hAnsi="Times New Roman" w:cs="Times New Roman"/>
          <w:i/>
          <w:iCs/>
          <w:sz w:val="24"/>
        </w:rPr>
        <w:t>Nature Genetics</w:t>
      </w:r>
      <w:r w:rsidRPr="008201EF">
        <w:rPr>
          <w:rFonts w:ascii="Times New Roman" w:hAnsi="Times New Roman" w:cs="Times New Roman"/>
          <w:sz w:val="24"/>
        </w:rPr>
        <w:t>, April. https://doi.org/10.1038/s41588-025-02152-y.</w:t>
      </w:r>
    </w:p>
    <w:p w14:paraId="59321BA4"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8201EF">
        <w:rPr>
          <w:rFonts w:ascii="Times New Roman" w:hAnsi="Times New Roman" w:cs="Times New Roman"/>
          <w:i/>
          <w:iCs/>
          <w:sz w:val="24"/>
        </w:rPr>
        <w:t>Cell</w:t>
      </w:r>
      <w:r w:rsidRPr="008201EF">
        <w:rPr>
          <w:rFonts w:ascii="Times New Roman" w:hAnsi="Times New Roman" w:cs="Times New Roman"/>
          <w:sz w:val="24"/>
        </w:rPr>
        <w:t xml:space="preserve"> 177 (4): 821-836.e16. https://doi.org/10.1016/j.cell.2019.03.001.</w:t>
      </w:r>
    </w:p>
    <w:p w14:paraId="725B409C"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Lippert, Malcolm J., Nayun Kim, Jang-Eun Cho, Ryan P. Larson, Nathan E. Schoenly, Shannon H. O’Shea, and Sue Jinks-Robertson. 2011. ‘Role for Topoisomerase 1 in Transcription-Associated Mutagenesis in Yeast’. </w:t>
      </w:r>
      <w:r w:rsidRPr="008201EF">
        <w:rPr>
          <w:rFonts w:ascii="Times New Roman" w:hAnsi="Times New Roman" w:cs="Times New Roman"/>
          <w:i/>
          <w:iCs/>
          <w:sz w:val="24"/>
        </w:rPr>
        <w:t>Proceedings of the National Academy of Sciences</w:t>
      </w:r>
      <w:r w:rsidRPr="008201EF">
        <w:rPr>
          <w:rFonts w:ascii="Times New Roman" w:hAnsi="Times New Roman" w:cs="Times New Roman"/>
          <w:sz w:val="24"/>
        </w:rPr>
        <w:t xml:space="preserve"> 108 (2): 698–703. https://doi.org/10.1073/pnas.1012363108.</w:t>
      </w:r>
    </w:p>
    <w:p w14:paraId="31CA9F4D"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8201EF">
        <w:rPr>
          <w:rFonts w:ascii="Times New Roman" w:hAnsi="Times New Roman" w:cs="Times New Roman"/>
          <w:i/>
          <w:iCs/>
          <w:sz w:val="24"/>
        </w:rPr>
        <w:t>NAR Genomics and Bioinformatics</w:t>
      </w:r>
      <w:r w:rsidRPr="008201EF">
        <w:rPr>
          <w:rFonts w:ascii="Times New Roman" w:hAnsi="Times New Roman" w:cs="Times New Roman"/>
          <w:sz w:val="24"/>
        </w:rPr>
        <w:t xml:space="preserve"> 5 (1): lqad005. https://doi.org/10.1093/nargab/lqad005.</w:t>
      </w:r>
    </w:p>
    <w:p w14:paraId="454E25EA"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Martínez-Jiménez, Francisco, Ali Movasati, Sascha Remy Brunner, Luan Nguyen, Peter Priestley, Edwin Cuppen, and Arne Van Hoeck. 2023. ‘Pan-Cancer Whole-Genome Comparison of Primary and Metastatic Solid Tumours’. </w:t>
      </w:r>
      <w:r w:rsidRPr="008201EF">
        <w:rPr>
          <w:rFonts w:ascii="Times New Roman" w:hAnsi="Times New Roman" w:cs="Times New Roman"/>
          <w:i/>
          <w:iCs/>
          <w:sz w:val="24"/>
        </w:rPr>
        <w:t>Nature</w:t>
      </w:r>
      <w:r w:rsidRPr="008201EF">
        <w:rPr>
          <w:rFonts w:ascii="Times New Roman" w:hAnsi="Times New Roman" w:cs="Times New Roman"/>
          <w:sz w:val="24"/>
        </w:rPr>
        <w:t xml:space="preserve"> 618 (7964): 333–41. https://doi.org/10.1038/s41586-023-06054-z.</w:t>
      </w:r>
    </w:p>
    <w:p w14:paraId="62114CC9"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4CBB9F7F"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8201EF">
        <w:rPr>
          <w:rFonts w:ascii="Times New Roman" w:hAnsi="Times New Roman" w:cs="Times New Roman"/>
          <w:i/>
          <w:iCs/>
          <w:sz w:val="24"/>
        </w:rPr>
        <w:t>Cell</w:t>
      </w:r>
      <w:r w:rsidRPr="008201EF">
        <w:rPr>
          <w:rFonts w:ascii="Times New Roman" w:hAnsi="Times New Roman" w:cs="Times New Roman"/>
          <w:sz w:val="24"/>
        </w:rPr>
        <w:t xml:space="preserve"> 149 (5): 979–93. https://doi.org/10.1016/j.cell.2012.04.024.</w:t>
      </w:r>
    </w:p>
    <w:p w14:paraId="54E2BB3A"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Poon, Song Ling, Mi Ni Huang, Yang Choo, John R McPherson, Willie Yu, Hong Lee Heng, Anna Gan, et al. 2015. ‘Mutation Signatures Implicate Aristolochic Acid in Bladder Cancer Development’. </w:t>
      </w:r>
      <w:r w:rsidRPr="008201EF">
        <w:rPr>
          <w:rFonts w:ascii="Times New Roman" w:hAnsi="Times New Roman" w:cs="Times New Roman"/>
          <w:i/>
          <w:iCs/>
          <w:sz w:val="24"/>
        </w:rPr>
        <w:t>Genome Medicine</w:t>
      </w:r>
      <w:r w:rsidRPr="008201EF">
        <w:rPr>
          <w:rFonts w:ascii="Times New Roman" w:hAnsi="Times New Roman" w:cs="Times New Roman"/>
          <w:sz w:val="24"/>
        </w:rPr>
        <w:t xml:space="preserve"> 7 (1): 38. https://doi.org/10.1186/s13073-015-0161-3.</w:t>
      </w:r>
    </w:p>
    <w:p w14:paraId="19359616"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Reijns, Martin A. M., David A. Parry, Thomas C. Williams, Ferran Nadeu, Rebecca L. Hindshaw, Diana O. Rios Szwed, Michael D. Nicholson, et al. 2022. ‘Signatures of TOP1 </w:t>
      </w:r>
      <w:r w:rsidRPr="008201EF">
        <w:rPr>
          <w:rFonts w:ascii="Times New Roman" w:hAnsi="Times New Roman" w:cs="Times New Roman"/>
          <w:sz w:val="24"/>
        </w:rPr>
        <w:lastRenderedPageBreak/>
        <w:t xml:space="preserve">Transcription-Associated Mutagenesis in Cancer and Germline’. </w:t>
      </w:r>
      <w:r w:rsidRPr="008201EF">
        <w:rPr>
          <w:rFonts w:ascii="Times New Roman" w:hAnsi="Times New Roman" w:cs="Times New Roman"/>
          <w:i/>
          <w:iCs/>
          <w:sz w:val="24"/>
        </w:rPr>
        <w:t>Nature</w:t>
      </w:r>
      <w:r w:rsidRPr="008201EF">
        <w:rPr>
          <w:rFonts w:ascii="Times New Roman" w:hAnsi="Times New Roman" w:cs="Times New Roman"/>
          <w:sz w:val="24"/>
        </w:rPr>
        <w:t xml:space="preserve"> 602 (7898): 623–31. https://doi.org/10.1038/s41586-022-04403-y.</w:t>
      </w:r>
    </w:p>
    <w:p w14:paraId="37CB80B1"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8201EF">
        <w:rPr>
          <w:rFonts w:ascii="Times New Roman" w:hAnsi="Times New Roman" w:cs="Times New Roman"/>
          <w:i/>
          <w:iCs/>
          <w:sz w:val="24"/>
        </w:rPr>
        <w:t>Nature Genetics</w:t>
      </w:r>
      <w:r w:rsidRPr="008201EF">
        <w:rPr>
          <w:rFonts w:ascii="Times New Roman" w:hAnsi="Times New Roman" w:cs="Times New Roman"/>
          <w:sz w:val="24"/>
        </w:rPr>
        <w:t xml:space="preserve"> 52 (11): 1189–97. https://doi.org/10.1038/s41588-020-0692-4.</w:t>
      </w:r>
    </w:p>
    <w:p w14:paraId="1514D0B5"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Takahashi, Diane T., Guenaelle Burguiere-Slezak, Patricia Auffret Van Der Kemp, and Serge Boiteux. 2011. ‘Topoisomerase 1 Provokes the Formation of Short Deletions in Repeated Sequences upon High Transcription in            </w:t>
      </w:r>
      <w:r w:rsidRPr="008201EF">
        <w:rPr>
          <w:rFonts w:ascii="Times New Roman" w:hAnsi="Times New Roman" w:cs="Times New Roman"/>
          <w:i/>
          <w:iCs/>
          <w:sz w:val="24"/>
        </w:rPr>
        <w:t>Saccharomyces Cerevisiae</w:t>
      </w:r>
      <w:r w:rsidRPr="008201EF">
        <w:rPr>
          <w:rFonts w:ascii="Times New Roman" w:hAnsi="Times New Roman" w:cs="Times New Roman"/>
          <w:sz w:val="24"/>
        </w:rPr>
        <w:t xml:space="preserve">’. </w:t>
      </w:r>
      <w:r w:rsidRPr="008201EF">
        <w:rPr>
          <w:rFonts w:ascii="Times New Roman" w:hAnsi="Times New Roman" w:cs="Times New Roman"/>
          <w:i/>
          <w:iCs/>
          <w:sz w:val="24"/>
        </w:rPr>
        <w:t>Proceedings of the National Academy of Sciences</w:t>
      </w:r>
      <w:r w:rsidRPr="008201EF">
        <w:rPr>
          <w:rFonts w:ascii="Times New Roman" w:hAnsi="Times New Roman" w:cs="Times New Roman"/>
          <w:sz w:val="24"/>
        </w:rPr>
        <w:t xml:space="preserve"> 108 (2): 692–97. https://doi.org/10.1073/pnas.1012582108.</w:t>
      </w:r>
    </w:p>
    <w:p w14:paraId="038B8379" w14:textId="7EE5E7A9"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23"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t xml:space="preserve">Joung, J., </w:t>
      </w:r>
      <w:proofErr w:type="spellStart"/>
      <w:r w:rsidRPr="001F5B14">
        <w:rPr>
          <w:rFonts w:ascii="Times New Roman" w:hAnsi="Times New Roman" w:cs="Times New Roman"/>
          <w:sz w:val="24"/>
          <w:szCs w:val="24"/>
        </w:rPr>
        <w:t>Konermann</w:t>
      </w:r>
      <w:proofErr w:type="spellEnd"/>
      <w:r w:rsidRPr="001F5B14">
        <w:rPr>
          <w:rFonts w:ascii="Times New Roman" w:hAnsi="Times New Roman" w:cs="Times New Roman"/>
          <w:sz w:val="24"/>
          <w:szCs w:val="24"/>
        </w:rPr>
        <w:t xml:space="preserve">, S., </w:t>
      </w:r>
      <w:proofErr w:type="spellStart"/>
      <w:r w:rsidRPr="001F5B14">
        <w:rPr>
          <w:rFonts w:ascii="Times New Roman" w:hAnsi="Times New Roman" w:cs="Times New Roman"/>
          <w:sz w:val="24"/>
          <w:szCs w:val="24"/>
        </w:rPr>
        <w:t>Gootenberg</w:t>
      </w:r>
      <w:proofErr w:type="spellEnd"/>
      <w:r w:rsidRPr="001F5B14">
        <w:rPr>
          <w:rFonts w:ascii="Times New Roman" w:hAnsi="Times New Roman" w:cs="Times New Roman"/>
          <w:sz w:val="24"/>
          <w:szCs w:val="24"/>
        </w:rPr>
        <w:t>,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 xml:space="preserve">Nat </w:t>
      </w:r>
      <w:proofErr w:type="spellStart"/>
      <w:r w:rsidRPr="001F5B14">
        <w:rPr>
          <w:rFonts w:ascii="Times New Roman" w:hAnsi="Times New Roman" w:cs="Times New Roman"/>
          <w:i/>
          <w:iCs/>
          <w:sz w:val="24"/>
          <w:szCs w:val="24"/>
        </w:rPr>
        <w:t>Protoc</w:t>
      </w:r>
      <w:proofErr w:type="spellEnd"/>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Mo Liu" w:date="2025-07-11T15:20:00Z" w:initials="ML">
    <w:p w14:paraId="68F564F9" w14:textId="77777777" w:rsidR="00FF4B49" w:rsidRDefault="00FF4B49" w:rsidP="00FF4B49">
      <w:pPr>
        <w:pStyle w:val="CommentText"/>
      </w:pPr>
      <w:r>
        <w:rPr>
          <w:rStyle w:val="CommentReference"/>
        </w:rPr>
        <w:annotationRef/>
      </w:r>
      <w:r>
        <w:t>Will add sup table/figure to show this</w:t>
      </w:r>
    </w:p>
  </w:comment>
  <w:comment w:id="2" w:author="Mo Liu" w:date="2025-07-11T14:31:00Z" w:initials="ML">
    <w:p w14:paraId="689F7605" w14:textId="4C3C451A" w:rsidR="005B5A38" w:rsidRDefault="005B5A38" w:rsidP="005B5A38">
      <w:pPr>
        <w:pStyle w:val="CommentText"/>
      </w:pPr>
      <w:r>
        <w:rPr>
          <w:rStyle w:val="CommentReference"/>
        </w:rPr>
        <w:annotationRef/>
      </w:r>
      <w:r>
        <w:t>Mo to work on this</w:t>
      </w:r>
    </w:p>
  </w:comment>
  <w:comment w:id="111" w:author="Mo Liu" w:date="2025-06-24T16:45:00Z" w:initials="ML">
    <w:p w14:paraId="7F453A41" w14:textId="52B368F6" w:rsidR="00FC0DE7" w:rsidRDefault="00FC0DE7" w:rsidP="00FC0DE7">
      <w:pPr>
        <w:pStyle w:val="CommentText"/>
      </w:pPr>
      <w:r>
        <w:rPr>
          <w:rStyle w:val="CommentReference"/>
        </w:rPr>
        <w:annotationRef/>
      </w:r>
      <w:r>
        <w:t>Should we mention this in the absract or claim it as a novelty?</w:t>
      </w:r>
    </w:p>
  </w:comment>
  <w:comment w:id="112" w:author="Mo Liu" w:date="2025-06-20T14:24:00Z" w:initials="ML">
    <w:p w14:paraId="5BDE848F" w14:textId="78A860AD" w:rsidR="004F5B35" w:rsidRDefault="004F5B35" w:rsidP="004F5B35">
      <w:pPr>
        <w:pStyle w:val="CommentText"/>
      </w:pPr>
      <w:r>
        <w:rPr>
          <w:rStyle w:val="CommentReference"/>
        </w:rPr>
        <w:annotationRef/>
      </w:r>
      <w:r>
        <w:t>Currently the InDel89 analysis is only available in human genome, so we didn’t do the indel89 analysis in yeast and mouse cell line. I think we need to mention this somewhere but do not have a clear idea.</w:t>
      </w:r>
    </w:p>
  </w:comment>
  <w:comment w:id="116" w:author="Mo Liu" w:date="2025-08-12T15:14:00Z" w:initials="ML">
    <w:p w14:paraId="682C8C4D" w14:textId="77777777" w:rsidR="00A80868" w:rsidRDefault="00A80868" w:rsidP="00A80868">
      <w:pPr>
        <w:pStyle w:val="CommentText"/>
      </w:pPr>
      <w:r>
        <w:rPr>
          <w:rStyle w:val="CommentReference"/>
        </w:rPr>
        <w:annotationRef/>
      </w:r>
      <w:r>
        <w:t>Do we need to mention how many are novel?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F564F9" w15:done="0"/>
  <w15:commentEx w15:paraId="689F7605" w15:done="0"/>
  <w15:commentEx w15:paraId="7F453A41" w15:done="0"/>
  <w15:commentEx w15:paraId="5BDE848F" w15:done="0"/>
  <w15:commentEx w15:paraId="682C8C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1636998" w16cex:dateUtc="2025-07-11T07:20:00Z"/>
  <w16cex:commentExtensible w16cex:durableId="60BEFC95" w16cex:dateUtc="2025-07-11T06:31:00Z"/>
  <w16cex:commentExtensible w16cex:durableId="6566E6AB" w16cex:dateUtc="2025-06-24T08:45:00Z"/>
  <w16cex:commentExtensible w16cex:durableId="2182850F" w16cex:dateUtc="2025-06-20T06:24:00Z"/>
  <w16cex:commentExtensible w16cex:durableId="319C6963" w16cex:dateUtc="2025-08-12T0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F564F9" w16cid:durableId="31636998"/>
  <w16cid:commentId w16cid:paraId="689F7605" w16cid:durableId="60BEFC95"/>
  <w16cid:commentId w16cid:paraId="7F453A41" w16cid:durableId="6566E6AB"/>
  <w16cid:commentId w16cid:paraId="5BDE848F" w16cid:durableId="2182850F"/>
  <w16cid:commentId w16cid:paraId="682C8C4D" w16cid:durableId="319C69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16A046" w14:textId="77777777" w:rsidR="00576E86" w:rsidRDefault="00576E86" w:rsidP="000F4F7D">
      <w:pPr>
        <w:spacing w:after="0" w:line="240" w:lineRule="auto"/>
      </w:pPr>
      <w:r>
        <w:separator/>
      </w:r>
    </w:p>
  </w:endnote>
  <w:endnote w:type="continuationSeparator" w:id="0">
    <w:p w14:paraId="600415EA" w14:textId="77777777" w:rsidR="00576E86" w:rsidRDefault="00576E86" w:rsidP="000F4F7D">
      <w:pPr>
        <w:spacing w:after="0" w:line="240" w:lineRule="auto"/>
      </w:pPr>
      <w:r>
        <w:continuationSeparator/>
      </w:r>
    </w:p>
  </w:endnote>
  <w:endnote w:type="continuationNotice" w:id="1">
    <w:p w14:paraId="2DDDE947" w14:textId="77777777" w:rsidR="00576E86" w:rsidRDefault="00576E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0407CB" w14:textId="77777777" w:rsidR="00576E86" w:rsidRDefault="00576E86" w:rsidP="000F4F7D">
      <w:pPr>
        <w:spacing w:after="0" w:line="240" w:lineRule="auto"/>
      </w:pPr>
      <w:r>
        <w:separator/>
      </w:r>
    </w:p>
  </w:footnote>
  <w:footnote w:type="continuationSeparator" w:id="0">
    <w:p w14:paraId="11D24C21" w14:textId="77777777" w:rsidR="00576E86" w:rsidRDefault="00576E86" w:rsidP="000F4F7D">
      <w:pPr>
        <w:spacing w:after="0" w:line="240" w:lineRule="auto"/>
      </w:pPr>
      <w:r>
        <w:continuationSeparator/>
      </w:r>
    </w:p>
  </w:footnote>
  <w:footnote w:type="continuationNotice" w:id="1">
    <w:p w14:paraId="071657AD" w14:textId="77777777" w:rsidR="00576E86" w:rsidRDefault="00576E8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36FF6"/>
    <w:multiLevelType w:val="multilevel"/>
    <w:tmpl w:val="0BB4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71D4A"/>
    <w:multiLevelType w:val="hybridMultilevel"/>
    <w:tmpl w:val="021E8652"/>
    <w:lvl w:ilvl="0" w:tplc="45AEB480">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897082454">
    <w:abstractNumId w:val="0"/>
  </w:num>
  <w:num w:numId="2" w16cid:durableId="21207526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 Liu">
    <w15:presenceInfo w15:providerId="Windows Live" w15:userId="e9c7212a1ac174da"/>
  </w15:person>
  <w15:person w15:author="Steve Rozen, Ph.D.">
    <w15:presenceInfo w15:providerId="AD" w15:userId="S::sr110@duke.edu::353c2d17-3cdb-4a29-814d-ac1fc6c1765d"/>
  </w15:person>
  <w15:person w15:author="Mini Huang">
    <w15:presenceInfo w15:providerId="Windows Live" w15:userId="5d44a38bec6127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A60"/>
    <w:rsid w:val="0000202D"/>
    <w:rsid w:val="0000338F"/>
    <w:rsid w:val="00003CC5"/>
    <w:rsid w:val="0000492C"/>
    <w:rsid w:val="00006552"/>
    <w:rsid w:val="000069AB"/>
    <w:rsid w:val="00006A22"/>
    <w:rsid w:val="00006F4B"/>
    <w:rsid w:val="0001098F"/>
    <w:rsid w:val="00010E8B"/>
    <w:rsid w:val="00011036"/>
    <w:rsid w:val="0001155D"/>
    <w:rsid w:val="00012E71"/>
    <w:rsid w:val="00015498"/>
    <w:rsid w:val="000162A8"/>
    <w:rsid w:val="000168EF"/>
    <w:rsid w:val="00017489"/>
    <w:rsid w:val="0002039C"/>
    <w:rsid w:val="000203CE"/>
    <w:rsid w:val="00022403"/>
    <w:rsid w:val="000225E6"/>
    <w:rsid w:val="00023943"/>
    <w:rsid w:val="00026480"/>
    <w:rsid w:val="00026972"/>
    <w:rsid w:val="000300A1"/>
    <w:rsid w:val="00030739"/>
    <w:rsid w:val="00031B25"/>
    <w:rsid w:val="000334C6"/>
    <w:rsid w:val="00034D57"/>
    <w:rsid w:val="00036E43"/>
    <w:rsid w:val="0003705B"/>
    <w:rsid w:val="00040AA5"/>
    <w:rsid w:val="000414DE"/>
    <w:rsid w:val="00043892"/>
    <w:rsid w:val="00044368"/>
    <w:rsid w:val="00044859"/>
    <w:rsid w:val="000451F7"/>
    <w:rsid w:val="00046035"/>
    <w:rsid w:val="000468C8"/>
    <w:rsid w:val="00046B90"/>
    <w:rsid w:val="00047032"/>
    <w:rsid w:val="00047044"/>
    <w:rsid w:val="000470BE"/>
    <w:rsid w:val="00047718"/>
    <w:rsid w:val="0005078C"/>
    <w:rsid w:val="000525E5"/>
    <w:rsid w:val="000527C5"/>
    <w:rsid w:val="000528AC"/>
    <w:rsid w:val="00053EAF"/>
    <w:rsid w:val="00054E9A"/>
    <w:rsid w:val="00056AD0"/>
    <w:rsid w:val="00057F0B"/>
    <w:rsid w:val="00057FE6"/>
    <w:rsid w:val="00060376"/>
    <w:rsid w:val="000607E6"/>
    <w:rsid w:val="00060AB2"/>
    <w:rsid w:val="0006170F"/>
    <w:rsid w:val="00062705"/>
    <w:rsid w:val="00063F6D"/>
    <w:rsid w:val="000648E5"/>
    <w:rsid w:val="00065370"/>
    <w:rsid w:val="00066C65"/>
    <w:rsid w:val="000700A4"/>
    <w:rsid w:val="0007024B"/>
    <w:rsid w:val="0007267E"/>
    <w:rsid w:val="000727A6"/>
    <w:rsid w:val="00072A14"/>
    <w:rsid w:val="00072BA3"/>
    <w:rsid w:val="00072BC0"/>
    <w:rsid w:val="00074A03"/>
    <w:rsid w:val="000753CC"/>
    <w:rsid w:val="00076543"/>
    <w:rsid w:val="00076D0F"/>
    <w:rsid w:val="00077ACF"/>
    <w:rsid w:val="00077FBE"/>
    <w:rsid w:val="00082B6A"/>
    <w:rsid w:val="00083A80"/>
    <w:rsid w:val="00084811"/>
    <w:rsid w:val="00084B01"/>
    <w:rsid w:val="00085038"/>
    <w:rsid w:val="00086154"/>
    <w:rsid w:val="00091477"/>
    <w:rsid w:val="00091D7E"/>
    <w:rsid w:val="00093FDB"/>
    <w:rsid w:val="00094E81"/>
    <w:rsid w:val="000952C3"/>
    <w:rsid w:val="00095A21"/>
    <w:rsid w:val="000963E9"/>
    <w:rsid w:val="000969B0"/>
    <w:rsid w:val="00096BCC"/>
    <w:rsid w:val="000971A2"/>
    <w:rsid w:val="00097319"/>
    <w:rsid w:val="00097621"/>
    <w:rsid w:val="0009775B"/>
    <w:rsid w:val="00097928"/>
    <w:rsid w:val="00097C8E"/>
    <w:rsid w:val="000A0919"/>
    <w:rsid w:val="000A0AD0"/>
    <w:rsid w:val="000A1891"/>
    <w:rsid w:val="000A1C46"/>
    <w:rsid w:val="000A1FCF"/>
    <w:rsid w:val="000A229C"/>
    <w:rsid w:val="000A4005"/>
    <w:rsid w:val="000A6499"/>
    <w:rsid w:val="000A6AB6"/>
    <w:rsid w:val="000A7F29"/>
    <w:rsid w:val="000A7F94"/>
    <w:rsid w:val="000B1A58"/>
    <w:rsid w:val="000B20C0"/>
    <w:rsid w:val="000B28EC"/>
    <w:rsid w:val="000B3E30"/>
    <w:rsid w:val="000B432D"/>
    <w:rsid w:val="000B60F3"/>
    <w:rsid w:val="000B64A6"/>
    <w:rsid w:val="000C1D28"/>
    <w:rsid w:val="000C1E0A"/>
    <w:rsid w:val="000C2FAC"/>
    <w:rsid w:val="000C31CE"/>
    <w:rsid w:val="000C4C79"/>
    <w:rsid w:val="000C4DD9"/>
    <w:rsid w:val="000C592E"/>
    <w:rsid w:val="000C7C5D"/>
    <w:rsid w:val="000C7E8B"/>
    <w:rsid w:val="000D06E8"/>
    <w:rsid w:val="000D0954"/>
    <w:rsid w:val="000D1658"/>
    <w:rsid w:val="000D2029"/>
    <w:rsid w:val="000D2AA3"/>
    <w:rsid w:val="000D2AB6"/>
    <w:rsid w:val="000D2C31"/>
    <w:rsid w:val="000D2EB7"/>
    <w:rsid w:val="000D2F3E"/>
    <w:rsid w:val="000D3282"/>
    <w:rsid w:val="000D32AA"/>
    <w:rsid w:val="000D3EB3"/>
    <w:rsid w:val="000D4E24"/>
    <w:rsid w:val="000D57D3"/>
    <w:rsid w:val="000D64BC"/>
    <w:rsid w:val="000D720B"/>
    <w:rsid w:val="000D7B05"/>
    <w:rsid w:val="000D7C63"/>
    <w:rsid w:val="000D7DC7"/>
    <w:rsid w:val="000E0C06"/>
    <w:rsid w:val="000E2116"/>
    <w:rsid w:val="000E2AC9"/>
    <w:rsid w:val="000E2C65"/>
    <w:rsid w:val="000E7FD3"/>
    <w:rsid w:val="000F063B"/>
    <w:rsid w:val="000F38A3"/>
    <w:rsid w:val="000F3B41"/>
    <w:rsid w:val="000F43E2"/>
    <w:rsid w:val="000F4E09"/>
    <w:rsid w:val="000F4F7D"/>
    <w:rsid w:val="000F5DF0"/>
    <w:rsid w:val="000F6298"/>
    <w:rsid w:val="000F7EBA"/>
    <w:rsid w:val="001008A8"/>
    <w:rsid w:val="0010100B"/>
    <w:rsid w:val="001023BE"/>
    <w:rsid w:val="001023F8"/>
    <w:rsid w:val="0010286A"/>
    <w:rsid w:val="00102B51"/>
    <w:rsid w:val="00103A9D"/>
    <w:rsid w:val="00104076"/>
    <w:rsid w:val="001049D3"/>
    <w:rsid w:val="00105552"/>
    <w:rsid w:val="0010566E"/>
    <w:rsid w:val="00107097"/>
    <w:rsid w:val="001120AB"/>
    <w:rsid w:val="00112E7A"/>
    <w:rsid w:val="00114462"/>
    <w:rsid w:val="00114E7D"/>
    <w:rsid w:val="00115714"/>
    <w:rsid w:val="00116151"/>
    <w:rsid w:val="0012014E"/>
    <w:rsid w:val="00121618"/>
    <w:rsid w:val="00122E43"/>
    <w:rsid w:val="0012530B"/>
    <w:rsid w:val="00125A23"/>
    <w:rsid w:val="0012630C"/>
    <w:rsid w:val="001303D1"/>
    <w:rsid w:val="00130492"/>
    <w:rsid w:val="0013091E"/>
    <w:rsid w:val="0013144B"/>
    <w:rsid w:val="0013232C"/>
    <w:rsid w:val="00132D3A"/>
    <w:rsid w:val="001334A8"/>
    <w:rsid w:val="00134D06"/>
    <w:rsid w:val="00135170"/>
    <w:rsid w:val="0013544A"/>
    <w:rsid w:val="0013744E"/>
    <w:rsid w:val="00140D13"/>
    <w:rsid w:val="00141969"/>
    <w:rsid w:val="001438E4"/>
    <w:rsid w:val="001461BD"/>
    <w:rsid w:val="00147AD8"/>
    <w:rsid w:val="00150675"/>
    <w:rsid w:val="00150D0A"/>
    <w:rsid w:val="001525E7"/>
    <w:rsid w:val="00153162"/>
    <w:rsid w:val="001536B3"/>
    <w:rsid w:val="001549D2"/>
    <w:rsid w:val="00154AD2"/>
    <w:rsid w:val="00160177"/>
    <w:rsid w:val="00162BA6"/>
    <w:rsid w:val="00164CA7"/>
    <w:rsid w:val="00167489"/>
    <w:rsid w:val="00170331"/>
    <w:rsid w:val="001719D1"/>
    <w:rsid w:val="00171D4F"/>
    <w:rsid w:val="0017529F"/>
    <w:rsid w:val="001759C0"/>
    <w:rsid w:val="00175A4F"/>
    <w:rsid w:val="0018380F"/>
    <w:rsid w:val="00184CEA"/>
    <w:rsid w:val="001857D3"/>
    <w:rsid w:val="00185AE9"/>
    <w:rsid w:val="00185D4D"/>
    <w:rsid w:val="0018652B"/>
    <w:rsid w:val="001865AC"/>
    <w:rsid w:val="001865DC"/>
    <w:rsid w:val="00187D38"/>
    <w:rsid w:val="00187F59"/>
    <w:rsid w:val="00190CFD"/>
    <w:rsid w:val="0019173B"/>
    <w:rsid w:val="001925AB"/>
    <w:rsid w:val="001938EC"/>
    <w:rsid w:val="001947A6"/>
    <w:rsid w:val="001959B6"/>
    <w:rsid w:val="001961FC"/>
    <w:rsid w:val="001A044C"/>
    <w:rsid w:val="001A206F"/>
    <w:rsid w:val="001A4027"/>
    <w:rsid w:val="001A4173"/>
    <w:rsid w:val="001A6C46"/>
    <w:rsid w:val="001A768B"/>
    <w:rsid w:val="001B063A"/>
    <w:rsid w:val="001B222F"/>
    <w:rsid w:val="001B264C"/>
    <w:rsid w:val="001B62EF"/>
    <w:rsid w:val="001B7BC8"/>
    <w:rsid w:val="001C05A7"/>
    <w:rsid w:val="001C1806"/>
    <w:rsid w:val="001C1AB1"/>
    <w:rsid w:val="001C3296"/>
    <w:rsid w:val="001C475F"/>
    <w:rsid w:val="001C490D"/>
    <w:rsid w:val="001C5197"/>
    <w:rsid w:val="001C5383"/>
    <w:rsid w:val="001C57C6"/>
    <w:rsid w:val="001C5909"/>
    <w:rsid w:val="001C77AC"/>
    <w:rsid w:val="001C790F"/>
    <w:rsid w:val="001D09B6"/>
    <w:rsid w:val="001D129C"/>
    <w:rsid w:val="001D319F"/>
    <w:rsid w:val="001D3FCA"/>
    <w:rsid w:val="001D4371"/>
    <w:rsid w:val="001D49B1"/>
    <w:rsid w:val="001D4B5D"/>
    <w:rsid w:val="001D4FEC"/>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495A"/>
    <w:rsid w:val="001F555B"/>
    <w:rsid w:val="001F5B14"/>
    <w:rsid w:val="00200278"/>
    <w:rsid w:val="0020049A"/>
    <w:rsid w:val="00200DD1"/>
    <w:rsid w:val="002016F1"/>
    <w:rsid w:val="00203BB5"/>
    <w:rsid w:val="00204E1A"/>
    <w:rsid w:val="00206B0E"/>
    <w:rsid w:val="00206EFF"/>
    <w:rsid w:val="00211FBF"/>
    <w:rsid w:val="00212500"/>
    <w:rsid w:val="002133F0"/>
    <w:rsid w:val="002147D4"/>
    <w:rsid w:val="00215340"/>
    <w:rsid w:val="00217A45"/>
    <w:rsid w:val="002225D2"/>
    <w:rsid w:val="002228C8"/>
    <w:rsid w:val="0022341A"/>
    <w:rsid w:val="002244B0"/>
    <w:rsid w:val="0022525C"/>
    <w:rsid w:val="00231172"/>
    <w:rsid w:val="002312D2"/>
    <w:rsid w:val="00231AAB"/>
    <w:rsid w:val="00232D17"/>
    <w:rsid w:val="00234ED1"/>
    <w:rsid w:val="002379E4"/>
    <w:rsid w:val="002410D2"/>
    <w:rsid w:val="0024585D"/>
    <w:rsid w:val="00246852"/>
    <w:rsid w:val="00246C6F"/>
    <w:rsid w:val="002474CE"/>
    <w:rsid w:val="00253642"/>
    <w:rsid w:val="0025472B"/>
    <w:rsid w:val="00254A51"/>
    <w:rsid w:val="00255AAF"/>
    <w:rsid w:val="0025616A"/>
    <w:rsid w:val="00256C63"/>
    <w:rsid w:val="002605DC"/>
    <w:rsid w:val="00260D3B"/>
    <w:rsid w:val="002620BC"/>
    <w:rsid w:val="00263484"/>
    <w:rsid w:val="00263BF2"/>
    <w:rsid w:val="002644F9"/>
    <w:rsid w:val="00265F58"/>
    <w:rsid w:val="00267C32"/>
    <w:rsid w:val="0027408B"/>
    <w:rsid w:val="0027442E"/>
    <w:rsid w:val="0027641B"/>
    <w:rsid w:val="0027660C"/>
    <w:rsid w:val="00276B71"/>
    <w:rsid w:val="002774AC"/>
    <w:rsid w:val="00280D5C"/>
    <w:rsid w:val="00281C42"/>
    <w:rsid w:val="00282308"/>
    <w:rsid w:val="00286222"/>
    <w:rsid w:val="002869EE"/>
    <w:rsid w:val="00286AAA"/>
    <w:rsid w:val="00286CDE"/>
    <w:rsid w:val="00290D76"/>
    <w:rsid w:val="00291BE7"/>
    <w:rsid w:val="0029228C"/>
    <w:rsid w:val="00293743"/>
    <w:rsid w:val="00294EEB"/>
    <w:rsid w:val="00296211"/>
    <w:rsid w:val="002A0658"/>
    <w:rsid w:val="002A164A"/>
    <w:rsid w:val="002A168B"/>
    <w:rsid w:val="002A186B"/>
    <w:rsid w:val="002A1AF8"/>
    <w:rsid w:val="002A1B16"/>
    <w:rsid w:val="002A1DB9"/>
    <w:rsid w:val="002A43D2"/>
    <w:rsid w:val="002A4C30"/>
    <w:rsid w:val="002A64FF"/>
    <w:rsid w:val="002A6651"/>
    <w:rsid w:val="002B251F"/>
    <w:rsid w:val="002B2EAD"/>
    <w:rsid w:val="002B316E"/>
    <w:rsid w:val="002B3495"/>
    <w:rsid w:val="002B3720"/>
    <w:rsid w:val="002B3883"/>
    <w:rsid w:val="002B3E0F"/>
    <w:rsid w:val="002B4637"/>
    <w:rsid w:val="002B59F2"/>
    <w:rsid w:val="002B6B38"/>
    <w:rsid w:val="002C0462"/>
    <w:rsid w:val="002C1237"/>
    <w:rsid w:val="002C172C"/>
    <w:rsid w:val="002C1A3E"/>
    <w:rsid w:val="002C1EC4"/>
    <w:rsid w:val="002C25E0"/>
    <w:rsid w:val="002C2C52"/>
    <w:rsid w:val="002C2F7E"/>
    <w:rsid w:val="002C393C"/>
    <w:rsid w:val="002C3AFC"/>
    <w:rsid w:val="002C3E48"/>
    <w:rsid w:val="002C632E"/>
    <w:rsid w:val="002C6478"/>
    <w:rsid w:val="002D0342"/>
    <w:rsid w:val="002D0A8B"/>
    <w:rsid w:val="002D1F6A"/>
    <w:rsid w:val="002D24CC"/>
    <w:rsid w:val="002D2EE8"/>
    <w:rsid w:val="002D30B0"/>
    <w:rsid w:val="002D3847"/>
    <w:rsid w:val="002D4A23"/>
    <w:rsid w:val="002D5152"/>
    <w:rsid w:val="002D51F7"/>
    <w:rsid w:val="002D58F2"/>
    <w:rsid w:val="002D665B"/>
    <w:rsid w:val="002D6FC0"/>
    <w:rsid w:val="002E0F8C"/>
    <w:rsid w:val="002E249A"/>
    <w:rsid w:val="002E2D79"/>
    <w:rsid w:val="002E40C7"/>
    <w:rsid w:val="002E6020"/>
    <w:rsid w:val="002E67CC"/>
    <w:rsid w:val="002F0098"/>
    <w:rsid w:val="002F171A"/>
    <w:rsid w:val="002F200F"/>
    <w:rsid w:val="002F283E"/>
    <w:rsid w:val="002F33E9"/>
    <w:rsid w:val="002F373F"/>
    <w:rsid w:val="002F5393"/>
    <w:rsid w:val="002F5E7E"/>
    <w:rsid w:val="002F5F56"/>
    <w:rsid w:val="002F6704"/>
    <w:rsid w:val="002F68F9"/>
    <w:rsid w:val="002F7F90"/>
    <w:rsid w:val="003020F3"/>
    <w:rsid w:val="003028D1"/>
    <w:rsid w:val="00303B16"/>
    <w:rsid w:val="00304034"/>
    <w:rsid w:val="003063D3"/>
    <w:rsid w:val="0031016E"/>
    <w:rsid w:val="00311A57"/>
    <w:rsid w:val="003128DC"/>
    <w:rsid w:val="00312EE5"/>
    <w:rsid w:val="00323E61"/>
    <w:rsid w:val="003267ED"/>
    <w:rsid w:val="00326B14"/>
    <w:rsid w:val="00326D63"/>
    <w:rsid w:val="00327535"/>
    <w:rsid w:val="00327E5C"/>
    <w:rsid w:val="00330C8B"/>
    <w:rsid w:val="00330CA2"/>
    <w:rsid w:val="0033122A"/>
    <w:rsid w:val="00332310"/>
    <w:rsid w:val="00332418"/>
    <w:rsid w:val="00333A49"/>
    <w:rsid w:val="003345AF"/>
    <w:rsid w:val="00334F1B"/>
    <w:rsid w:val="003404DC"/>
    <w:rsid w:val="00341629"/>
    <w:rsid w:val="0034283E"/>
    <w:rsid w:val="00343520"/>
    <w:rsid w:val="003435F6"/>
    <w:rsid w:val="00343D4A"/>
    <w:rsid w:val="00344529"/>
    <w:rsid w:val="00344D0A"/>
    <w:rsid w:val="0035017E"/>
    <w:rsid w:val="00350184"/>
    <w:rsid w:val="00350689"/>
    <w:rsid w:val="00350BA9"/>
    <w:rsid w:val="00350CF6"/>
    <w:rsid w:val="00351BEF"/>
    <w:rsid w:val="00351D93"/>
    <w:rsid w:val="00352004"/>
    <w:rsid w:val="0035297A"/>
    <w:rsid w:val="00354A8F"/>
    <w:rsid w:val="003552DA"/>
    <w:rsid w:val="003558A3"/>
    <w:rsid w:val="00356C17"/>
    <w:rsid w:val="003570BC"/>
    <w:rsid w:val="00357EC0"/>
    <w:rsid w:val="00360CB2"/>
    <w:rsid w:val="0036154F"/>
    <w:rsid w:val="00365C63"/>
    <w:rsid w:val="0036685B"/>
    <w:rsid w:val="00366C97"/>
    <w:rsid w:val="00366D3A"/>
    <w:rsid w:val="0037178E"/>
    <w:rsid w:val="00371B72"/>
    <w:rsid w:val="00371F1F"/>
    <w:rsid w:val="00372C91"/>
    <w:rsid w:val="00372F43"/>
    <w:rsid w:val="00374059"/>
    <w:rsid w:val="0037464F"/>
    <w:rsid w:val="00375235"/>
    <w:rsid w:val="0037608B"/>
    <w:rsid w:val="00376164"/>
    <w:rsid w:val="00381638"/>
    <w:rsid w:val="00382668"/>
    <w:rsid w:val="00383988"/>
    <w:rsid w:val="00383C4D"/>
    <w:rsid w:val="00383E26"/>
    <w:rsid w:val="00384577"/>
    <w:rsid w:val="00386606"/>
    <w:rsid w:val="00386D65"/>
    <w:rsid w:val="003911B1"/>
    <w:rsid w:val="003911E3"/>
    <w:rsid w:val="00391A3A"/>
    <w:rsid w:val="00394149"/>
    <w:rsid w:val="00394B96"/>
    <w:rsid w:val="00394FCF"/>
    <w:rsid w:val="0039644F"/>
    <w:rsid w:val="0039733B"/>
    <w:rsid w:val="003A0056"/>
    <w:rsid w:val="003A0CD0"/>
    <w:rsid w:val="003A1297"/>
    <w:rsid w:val="003A34D2"/>
    <w:rsid w:val="003A4923"/>
    <w:rsid w:val="003A4A88"/>
    <w:rsid w:val="003A5193"/>
    <w:rsid w:val="003A61FD"/>
    <w:rsid w:val="003A63AB"/>
    <w:rsid w:val="003A651F"/>
    <w:rsid w:val="003A729B"/>
    <w:rsid w:val="003B0160"/>
    <w:rsid w:val="003B22AD"/>
    <w:rsid w:val="003B302B"/>
    <w:rsid w:val="003B6E15"/>
    <w:rsid w:val="003C040C"/>
    <w:rsid w:val="003C132F"/>
    <w:rsid w:val="003C281E"/>
    <w:rsid w:val="003C298A"/>
    <w:rsid w:val="003C3043"/>
    <w:rsid w:val="003C3474"/>
    <w:rsid w:val="003C494E"/>
    <w:rsid w:val="003C49C1"/>
    <w:rsid w:val="003C718A"/>
    <w:rsid w:val="003D0634"/>
    <w:rsid w:val="003D0B91"/>
    <w:rsid w:val="003D194E"/>
    <w:rsid w:val="003D57E6"/>
    <w:rsid w:val="003D5BC9"/>
    <w:rsid w:val="003D71E8"/>
    <w:rsid w:val="003D7B53"/>
    <w:rsid w:val="003D7E27"/>
    <w:rsid w:val="003D7FAC"/>
    <w:rsid w:val="003E0A31"/>
    <w:rsid w:val="003E11F9"/>
    <w:rsid w:val="003E150E"/>
    <w:rsid w:val="003E2879"/>
    <w:rsid w:val="003E3342"/>
    <w:rsid w:val="003E4D08"/>
    <w:rsid w:val="003E5861"/>
    <w:rsid w:val="003E6214"/>
    <w:rsid w:val="003E6C29"/>
    <w:rsid w:val="003E7179"/>
    <w:rsid w:val="003E7E0F"/>
    <w:rsid w:val="003F001C"/>
    <w:rsid w:val="003F1927"/>
    <w:rsid w:val="003F1FF0"/>
    <w:rsid w:val="003F2736"/>
    <w:rsid w:val="003F2F0F"/>
    <w:rsid w:val="003F5A79"/>
    <w:rsid w:val="003F6FBF"/>
    <w:rsid w:val="003F75F8"/>
    <w:rsid w:val="004003A5"/>
    <w:rsid w:val="00401A94"/>
    <w:rsid w:val="00401B21"/>
    <w:rsid w:val="004047BB"/>
    <w:rsid w:val="0040678F"/>
    <w:rsid w:val="00407605"/>
    <w:rsid w:val="004077CF"/>
    <w:rsid w:val="00407927"/>
    <w:rsid w:val="004104A1"/>
    <w:rsid w:val="004119F9"/>
    <w:rsid w:val="00412E3E"/>
    <w:rsid w:val="00413EF2"/>
    <w:rsid w:val="0041495F"/>
    <w:rsid w:val="00414F16"/>
    <w:rsid w:val="00416273"/>
    <w:rsid w:val="0041649A"/>
    <w:rsid w:val="004165A8"/>
    <w:rsid w:val="00420585"/>
    <w:rsid w:val="00422482"/>
    <w:rsid w:val="004235BD"/>
    <w:rsid w:val="00423B7F"/>
    <w:rsid w:val="004241E0"/>
    <w:rsid w:val="004246FD"/>
    <w:rsid w:val="004259F1"/>
    <w:rsid w:val="00425EB6"/>
    <w:rsid w:val="00427567"/>
    <w:rsid w:val="00427DFB"/>
    <w:rsid w:val="00431AB2"/>
    <w:rsid w:val="00432385"/>
    <w:rsid w:val="004326D4"/>
    <w:rsid w:val="00432CCA"/>
    <w:rsid w:val="004350F9"/>
    <w:rsid w:val="00435508"/>
    <w:rsid w:val="00442D83"/>
    <w:rsid w:val="0044464A"/>
    <w:rsid w:val="00444CD4"/>
    <w:rsid w:val="0044657C"/>
    <w:rsid w:val="00446E5B"/>
    <w:rsid w:val="00447794"/>
    <w:rsid w:val="004522E4"/>
    <w:rsid w:val="00453ADF"/>
    <w:rsid w:val="004547AB"/>
    <w:rsid w:val="0045501C"/>
    <w:rsid w:val="00455482"/>
    <w:rsid w:val="00464AD3"/>
    <w:rsid w:val="00464AFE"/>
    <w:rsid w:val="00465904"/>
    <w:rsid w:val="00466EBC"/>
    <w:rsid w:val="00470BD2"/>
    <w:rsid w:val="00471B49"/>
    <w:rsid w:val="00472B1F"/>
    <w:rsid w:val="00472D8C"/>
    <w:rsid w:val="0047472C"/>
    <w:rsid w:val="00475D49"/>
    <w:rsid w:val="00477509"/>
    <w:rsid w:val="00477E63"/>
    <w:rsid w:val="0048034F"/>
    <w:rsid w:val="0048166A"/>
    <w:rsid w:val="0048271B"/>
    <w:rsid w:val="00483217"/>
    <w:rsid w:val="00483B36"/>
    <w:rsid w:val="00484E72"/>
    <w:rsid w:val="00484F29"/>
    <w:rsid w:val="00485228"/>
    <w:rsid w:val="0048561A"/>
    <w:rsid w:val="00486083"/>
    <w:rsid w:val="0048666F"/>
    <w:rsid w:val="00486F5E"/>
    <w:rsid w:val="00487B54"/>
    <w:rsid w:val="00493722"/>
    <w:rsid w:val="00493D69"/>
    <w:rsid w:val="00493F2A"/>
    <w:rsid w:val="00494B10"/>
    <w:rsid w:val="00496ADB"/>
    <w:rsid w:val="004977B4"/>
    <w:rsid w:val="004977F9"/>
    <w:rsid w:val="00497E47"/>
    <w:rsid w:val="004A04A7"/>
    <w:rsid w:val="004A1155"/>
    <w:rsid w:val="004A2C20"/>
    <w:rsid w:val="004A3088"/>
    <w:rsid w:val="004A32EC"/>
    <w:rsid w:val="004A4DDF"/>
    <w:rsid w:val="004B1099"/>
    <w:rsid w:val="004B3F96"/>
    <w:rsid w:val="004B427B"/>
    <w:rsid w:val="004B501A"/>
    <w:rsid w:val="004B6A42"/>
    <w:rsid w:val="004B795C"/>
    <w:rsid w:val="004B7A88"/>
    <w:rsid w:val="004C0329"/>
    <w:rsid w:val="004C0432"/>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5FB9"/>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5B35"/>
    <w:rsid w:val="004F6966"/>
    <w:rsid w:val="004F795C"/>
    <w:rsid w:val="004F7F7E"/>
    <w:rsid w:val="00501ECB"/>
    <w:rsid w:val="00501F23"/>
    <w:rsid w:val="00502937"/>
    <w:rsid w:val="00506C3F"/>
    <w:rsid w:val="005105B7"/>
    <w:rsid w:val="005108D1"/>
    <w:rsid w:val="00511B52"/>
    <w:rsid w:val="00512901"/>
    <w:rsid w:val="00513645"/>
    <w:rsid w:val="005145E9"/>
    <w:rsid w:val="005146ED"/>
    <w:rsid w:val="00514C81"/>
    <w:rsid w:val="00514D30"/>
    <w:rsid w:val="00515809"/>
    <w:rsid w:val="005164B7"/>
    <w:rsid w:val="00516765"/>
    <w:rsid w:val="0052001A"/>
    <w:rsid w:val="0052219A"/>
    <w:rsid w:val="00522368"/>
    <w:rsid w:val="00522FA2"/>
    <w:rsid w:val="005234F4"/>
    <w:rsid w:val="00523CE5"/>
    <w:rsid w:val="005247A5"/>
    <w:rsid w:val="0052480E"/>
    <w:rsid w:val="00524A21"/>
    <w:rsid w:val="00525B0A"/>
    <w:rsid w:val="0053080C"/>
    <w:rsid w:val="0053122A"/>
    <w:rsid w:val="005316B6"/>
    <w:rsid w:val="005317D3"/>
    <w:rsid w:val="00531896"/>
    <w:rsid w:val="005323DB"/>
    <w:rsid w:val="005323E6"/>
    <w:rsid w:val="00532C5D"/>
    <w:rsid w:val="005338C3"/>
    <w:rsid w:val="00534134"/>
    <w:rsid w:val="00534A39"/>
    <w:rsid w:val="00534DF7"/>
    <w:rsid w:val="00534E54"/>
    <w:rsid w:val="00535A72"/>
    <w:rsid w:val="005377BF"/>
    <w:rsid w:val="00537E66"/>
    <w:rsid w:val="00537FB7"/>
    <w:rsid w:val="00540405"/>
    <w:rsid w:val="00540B2D"/>
    <w:rsid w:val="00543518"/>
    <w:rsid w:val="00543FB9"/>
    <w:rsid w:val="00545A40"/>
    <w:rsid w:val="005509B5"/>
    <w:rsid w:val="00553262"/>
    <w:rsid w:val="00553D75"/>
    <w:rsid w:val="0055585E"/>
    <w:rsid w:val="00555E0E"/>
    <w:rsid w:val="00557621"/>
    <w:rsid w:val="00557CCD"/>
    <w:rsid w:val="005608CD"/>
    <w:rsid w:val="00560EA2"/>
    <w:rsid w:val="005613FD"/>
    <w:rsid w:val="00561EC8"/>
    <w:rsid w:val="00562BFD"/>
    <w:rsid w:val="00563C68"/>
    <w:rsid w:val="00565208"/>
    <w:rsid w:val="005652BA"/>
    <w:rsid w:val="00566CDB"/>
    <w:rsid w:val="00572A06"/>
    <w:rsid w:val="00572FAE"/>
    <w:rsid w:val="00573DD4"/>
    <w:rsid w:val="00574DF5"/>
    <w:rsid w:val="0057559A"/>
    <w:rsid w:val="005756BC"/>
    <w:rsid w:val="00575943"/>
    <w:rsid w:val="00575F4E"/>
    <w:rsid w:val="00575FF1"/>
    <w:rsid w:val="00576AC2"/>
    <w:rsid w:val="00576E86"/>
    <w:rsid w:val="00577359"/>
    <w:rsid w:val="00577994"/>
    <w:rsid w:val="005804FA"/>
    <w:rsid w:val="0058096D"/>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4D8D"/>
    <w:rsid w:val="00595592"/>
    <w:rsid w:val="005955ED"/>
    <w:rsid w:val="00596DC9"/>
    <w:rsid w:val="00597595"/>
    <w:rsid w:val="005A083D"/>
    <w:rsid w:val="005A6E26"/>
    <w:rsid w:val="005B1D0A"/>
    <w:rsid w:val="005B1ECB"/>
    <w:rsid w:val="005B217E"/>
    <w:rsid w:val="005B2C42"/>
    <w:rsid w:val="005B425D"/>
    <w:rsid w:val="005B4592"/>
    <w:rsid w:val="005B4B96"/>
    <w:rsid w:val="005B54CA"/>
    <w:rsid w:val="005B5A38"/>
    <w:rsid w:val="005B6B67"/>
    <w:rsid w:val="005B72B1"/>
    <w:rsid w:val="005B7781"/>
    <w:rsid w:val="005B7AA1"/>
    <w:rsid w:val="005B7DFD"/>
    <w:rsid w:val="005C05A4"/>
    <w:rsid w:val="005C083D"/>
    <w:rsid w:val="005C0F68"/>
    <w:rsid w:val="005C2327"/>
    <w:rsid w:val="005C2F9C"/>
    <w:rsid w:val="005C3121"/>
    <w:rsid w:val="005C4578"/>
    <w:rsid w:val="005C504D"/>
    <w:rsid w:val="005C7125"/>
    <w:rsid w:val="005C7937"/>
    <w:rsid w:val="005D01CC"/>
    <w:rsid w:val="005D0AC2"/>
    <w:rsid w:val="005D0C5E"/>
    <w:rsid w:val="005D1F39"/>
    <w:rsid w:val="005D2173"/>
    <w:rsid w:val="005D5D29"/>
    <w:rsid w:val="005D6869"/>
    <w:rsid w:val="005D6933"/>
    <w:rsid w:val="005D6D8C"/>
    <w:rsid w:val="005E1D50"/>
    <w:rsid w:val="005E208D"/>
    <w:rsid w:val="005E2C5C"/>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51F6"/>
    <w:rsid w:val="005F535B"/>
    <w:rsid w:val="005F5F3C"/>
    <w:rsid w:val="005F6211"/>
    <w:rsid w:val="005F67C3"/>
    <w:rsid w:val="00600779"/>
    <w:rsid w:val="00600C72"/>
    <w:rsid w:val="00601E1F"/>
    <w:rsid w:val="00602F3F"/>
    <w:rsid w:val="0060327B"/>
    <w:rsid w:val="00605380"/>
    <w:rsid w:val="006054D9"/>
    <w:rsid w:val="00606002"/>
    <w:rsid w:val="00607DEC"/>
    <w:rsid w:val="00610D52"/>
    <w:rsid w:val="0061101D"/>
    <w:rsid w:val="00611BCE"/>
    <w:rsid w:val="00612121"/>
    <w:rsid w:val="006157F1"/>
    <w:rsid w:val="00616152"/>
    <w:rsid w:val="00617C21"/>
    <w:rsid w:val="006206AD"/>
    <w:rsid w:val="00620F7A"/>
    <w:rsid w:val="0062168B"/>
    <w:rsid w:val="006222F6"/>
    <w:rsid w:val="006223A3"/>
    <w:rsid w:val="00622B2D"/>
    <w:rsid w:val="00622E23"/>
    <w:rsid w:val="0062433D"/>
    <w:rsid w:val="0062458E"/>
    <w:rsid w:val="00624C8F"/>
    <w:rsid w:val="006258B3"/>
    <w:rsid w:val="006260E1"/>
    <w:rsid w:val="00626337"/>
    <w:rsid w:val="00626C2F"/>
    <w:rsid w:val="0063016B"/>
    <w:rsid w:val="0063062F"/>
    <w:rsid w:val="00630A6E"/>
    <w:rsid w:val="00633E33"/>
    <w:rsid w:val="00633FC7"/>
    <w:rsid w:val="006370FF"/>
    <w:rsid w:val="00637985"/>
    <w:rsid w:val="00637B91"/>
    <w:rsid w:val="006403B8"/>
    <w:rsid w:val="00640741"/>
    <w:rsid w:val="0064188E"/>
    <w:rsid w:val="00641FFD"/>
    <w:rsid w:val="0064307A"/>
    <w:rsid w:val="0064313E"/>
    <w:rsid w:val="006439E2"/>
    <w:rsid w:val="0064408D"/>
    <w:rsid w:val="006443FB"/>
    <w:rsid w:val="006448A7"/>
    <w:rsid w:val="00644BD1"/>
    <w:rsid w:val="006459A1"/>
    <w:rsid w:val="00647F69"/>
    <w:rsid w:val="00653931"/>
    <w:rsid w:val="00653D62"/>
    <w:rsid w:val="00654B26"/>
    <w:rsid w:val="00655174"/>
    <w:rsid w:val="0065763E"/>
    <w:rsid w:val="00657C0D"/>
    <w:rsid w:val="00657D1C"/>
    <w:rsid w:val="0066156C"/>
    <w:rsid w:val="0066319A"/>
    <w:rsid w:val="00664E82"/>
    <w:rsid w:val="0066505A"/>
    <w:rsid w:val="00665AFC"/>
    <w:rsid w:val="00666B67"/>
    <w:rsid w:val="00666BB4"/>
    <w:rsid w:val="00667C7D"/>
    <w:rsid w:val="006719C0"/>
    <w:rsid w:val="00671CA4"/>
    <w:rsid w:val="006727F2"/>
    <w:rsid w:val="00675F67"/>
    <w:rsid w:val="0068387D"/>
    <w:rsid w:val="006851F6"/>
    <w:rsid w:val="00685BE1"/>
    <w:rsid w:val="00685DAE"/>
    <w:rsid w:val="00685EBC"/>
    <w:rsid w:val="00686442"/>
    <w:rsid w:val="006873CC"/>
    <w:rsid w:val="00687BCE"/>
    <w:rsid w:val="006909AF"/>
    <w:rsid w:val="00691157"/>
    <w:rsid w:val="0069230A"/>
    <w:rsid w:val="006923DD"/>
    <w:rsid w:val="00692D6F"/>
    <w:rsid w:val="00693238"/>
    <w:rsid w:val="0069385B"/>
    <w:rsid w:val="00695AC6"/>
    <w:rsid w:val="0069627E"/>
    <w:rsid w:val="00696688"/>
    <w:rsid w:val="00697A27"/>
    <w:rsid w:val="00697A96"/>
    <w:rsid w:val="00697C92"/>
    <w:rsid w:val="00697F9F"/>
    <w:rsid w:val="006A0605"/>
    <w:rsid w:val="006A1F3B"/>
    <w:rsid w:val="006A37A7"/>
    <w:rsid w:val="006A449D"/>
    <w:rsid w:val="006A4C0B"/>
    <w:rsid w:val="006A6BBE"/>
    <w:rsid w:val="006A6C2F"/>
    <w:rsid w:val="006B01CA"/>
    <w:rsid w:val="006B19E8"/>
    <w:rsid w:val="006B1C66"/>
    <w:rsid w:val="006B26E7"/>
    <w:rsid w:val="006B3CB6"/>
    <w:rsid w:val="006B3E83"/>
    <w:rsid w:val="006C0B89"/>
    <w:rsid w:val="006C0C8F"/>
    <w:rsid w:val="006C1AF1"/>
    <w:rsid w:val="006C1BE3"/>
    <w:rsid w:val="006C647A"/>
    <w:rsid w:val="006C6528"/>
    <w:rsid w:val="006C680E"/>
    <w:rsid w:val="006C6D41"/>
    <w:rsid w:val="006D0268"/>
    <w:rsid w:val="006D042E"/>
    <w:rsid w:val="006D1400"/>
    <w:rsid w:val="006D1797"/>
    <w:rsid w:val="006D1DE2"/>
    <w:rsid w:val="006D2266"/>
    <w:rsid w:val="006D2840"/>
    <w:rsid w:val="006D5308"/>
    <w:rsid w:val="006D730A"/>
    <w:rsid w:val="006E0FCA"/>
    <w:rsid w:val="006E1387"/>
    <w:rsid w:val="006E278A"/>
    <w:rsid w:val="006E35E8"/>
    <w:rsid w:val="006E4C3D"/>
    <w:rsid w:val="006E57B0"/>
    <w:rsid w:val="006E650B"/>
    <w:rsid w:val="006E6872"/>
    <w:rsid w:val="006E6B8A"/>
    <w:rsid w:val="006E6BF2"/>
    <w:rsid w:val="006F0490"/>
    <w:rsid w:val="006F083F"/>
    <w:rsid w:val="006F0F0B"/>
    <w:rsid w:val="006F1881"/>
    <w:rsid w:val="006F24C9"/>
    <w:rsid w:val="006F455F"/>
    <w:rsid w:val="006F67DB"/>
    <w:rsid w:val="006F713A"/>
    <w:rsid w:val="006F7579"/>
    <w:rsid w:val="006F7C73"/>
    <w:rsid w:val="007005A4"/>
    <w:rsid w:val="00701881"/>
    <w:rsid w:val="00704EE4"/>
    <w:rsid w:val="00705C12"/>
    <w:rsid w:val="00705E99"/>
    <w:rsid w:val="00706990"/>
    <w:rsid w:val="00710924"/>
    <w:rsid w:val="0071160C"/>
    <w:rsid w:val="007120E0"/>
    <w:rsid w:val="00712F57"/>
    <w:rsid w:val="007134EB"/>
    <w:rsid w:val="00713D17"/>
    <w:rsid w:val="00715183"/>
    <w:rsid w:val="00717636"/>
    <w:rsid w:val="0071766F"/>
    <w:rsid w:val="007206CC"/>
    <w:rsid w:val="00720C32"/>
    <w:rsid w:val="007211AB"/>
    <w:rsid w:val="007216D1"/>
    <w:rsid w:val="00723F20"/>
    <w:rsid w:val="007246D3"/>
    <w:rsid w:val="00725BCF"/>
    <w:rsid w:val="00726E1E"/>
    <w:rsid w:val="00727A3F"/>
    <w:rsid w:val="00727CD0"/>
    <w:rsid w:val="0073065A"/>
    <w:rsid w:val="007308CB"/>
    <w:rsid w:val="00730C5F"/>
    <w:rsid w:val="007310E5"/>
    <w:rsid w:val="007312BA"/>
    <w:rsid w:val="00732418"/>
    <w:rsid w:val="00733AB5"/>
    <w:rsid w:val="00733F5C"/>
    <w:rsid w:val="00734C69"/>
    <w:rsid w:val="00734C6A"/>
    <w:rsid w:val="007358B8"/>
    <w:rsid w:val="00736441"/>
    <w:rsid w:val="00736A43"/>
    <w:rsid w:val="00736F8D"/>
    <w:rsid w:val="00741709"/>
    <w:rsid w:val="00742070"/>
    <w:rsid w:val="0074290D"/>
    <w:rsid w:val="00742A94"/>
    <w:rsid w:val="00742A99"/>
    <w:rsid w:val="00743039"/>
    <w:rsid w:val="00743370"/>
    <w:rsid w:val="00743AA0"/>
    <w:rsid w:val="00744913"/>
    <w:rsid w:val="00744AA4"/>
    <w:rsid w:val="00745E2F"/>
    <w:rsid w:val="0074630B"/>
    <w:rsid w:val="00750EC0"/>
    <w:rsid w:val="00751DEE"/>
    <w:rsid w:val="0075237A"/>
    <w:rsid w:val="007524E2"/>
    <w:rsid w:val="00752C32"/>
    <w:rsid w:val="0075590B"/>
    <w:rsid w:val="00755C0E"/>
    <w:rsid w:val="00755E17"/>
    <w:rsid w:val="00756A7C"/>
    <w:rsid w:val="007570CA"/>
    <w:rsid w:val="007573B6"/>
    <w:rsid w:val="007577AF"/>
    <w:rsid w:val="00757CE3"/>
    <w:rsid w:val="00760774"/>
    <w:rsid w:val="00761836"/>
    <w:rsid w:val="00761EAE"/>
    <w:rsid w:val="00763348"/>
    <w:rsid w:val="00763AFA"/>
    <w:rsid w:val="00764387"/>
    <w:rsid w:val="00766357"/>
    <w:rsid w:val="00766B08"/>
    <w:rsid w:val="00767281"/>
    <w:rsid w:val="007677F1"/>
    <w:rsid w:val="00767ED4"/>
    <w:rsid w:val="00770218"/>
    <w:rsid w:val="007704E6"/>
    <w:rsid w:val="0077079F"/>
    <w:rsid w:val="007712B6"/>
    <w:rsid w:val="00771C4A"/>
    <w:rsid w:val="0077339A"/>
    <w:rsid w:val="00774AE0"/>
    <w:rsid w:val="00775488"/>
    <w:rsid w:val="007759EB"/>
    <w:rsid w:val="00777652"/>
    <w:rsid w:val="00781BF5"/>
    <w:rsid w:val="00783647"/>
    <w:rsid w:val="00783670"/>
    <w:rsid w:val="007852EF"/>
    <w:rsid w:val="00785D9F"/>
    <w:rsid w:val="007861CD"/>
    <w:rsid w:val="007865D7"/>
    <w:rsid w:val="00786D1E"/>
    <w:rsid w:val="00787ED6"/>
    <w:rsid w:val="00791620"/>
    <w:rsid w:val="0079183C"/>
    <w:rsid w:val="00793263"/>
    <w:rsid w:val="00793B7C"/>
    <w:rsid w:val="0079423F"/>
    <w:rsid w:val="00795F46"/>
    <w:rsid w:val="00796982"/>
    <w:rsid w:val="00796E15"/>
    <w:rsid w:val="00797AF0"/>
    <w:rsid w:val="007A4418"/>
    <w:rsid w:val="007A51B3"/>
    <w:rsid w:val="007A6B40"/>
    <w:rsid w:val="007A74CA"/>
    <w:rsid w:val="007B0573"/>
    <w:rsid w:val="007B1439"/>
    <w:rsid w:val="007B1A8A"/>
    <w:rsid w:val="007B5D43"/>
    <w:rsid w:val="007B7124"/>
    <w:rsid w:val="007B7811"/>
    <w:rsid w:val="007C07ED"/>
    <w:rsid w:val="007C26AA"/>
    <w:rsid w:val="007C36B0"/>
    <w:rsid w:val="007C5737"/>
    <w:rsid w:val="007C582C"/>
    <w:rsid w:val="007C610B"/>
    <w:rsid w:val="007C64A6"/>
    <w:rsid w:val="007C7D7C"/>
    <w:rsid w:val="007D00E5"/>
    <w:rsid w:val="007D01F6"/>
    <w:rsid w:val="007D1008"/>
    <w:rsid w:val="007D1DF9"/>
    <w:rsid w:val="007D2015"/>
    <w:rsid w:val="007D21DA"/>
    <w:rsid w:val="007D2571"/>
    <w:rsid w:val="007D28CA"/>
    <w:rsid w:val="007D2AEA"/>
    <w:rsid w:val="007D42B0"/>
    <w:rsid w:val="007D5DD7"/>
    <w:rsid w:val="007D5DE8"/>
    <w:rsid w:val="007D638B"/>
    <w:rsid w:val="007D6EA5"/>
    <w:rsid w:val="007D7B4C"/>
    <w:rsid w:val="007E0768"/>
    <w:rsid w:val="007E2632"/>
    <w:rsid w:val="007E6E68"/>
    <w:rsid w:val="007E71A7"/>
    <w:rsid w:val="007E779D"/>
    <w:rsid w:val="007E780E"/>
    <w:rsid w:val="007F325F"/>
    <w:rsid w:val="007F3386"/>
    <w:rsid w:val="007F4A9B"/>
    <w:rsid w:val="008001D3"/>
    <w:rsid w:val="008002A8"/>
    <w:rsid w:val="00800B0D"/>
    <w:rsid w:val="00801732"/>
    <w:rsid w:val="00801AD6"/>
    <w:rsid w:val="0080251A"/>
    <w:rsid w:val="00806D6B"/>
    <w:rsid w:val="00807699"/>
    <w:rsid w:val="0081120F"/>
    <w:rsid w:val="0081145A"/>
    <w:rsid w:val="00812B77"/>
    <w:rsid w:val="00814652"/>
    <w:rsid w:val="0081479B"/>
    <w:rsid w:val="00814D3A"/>
    <w:rsid w:val="00815BDD"/>
    <w:rsid w:val="008162CB"/>
    <w:rsid w:val="008163E3"/>
    <w:rsid w:val="00817327"/>
    <w:rsid w:val="00817D33"/>
    <w:rsid w:val="00817D86"/>
    <w:rsid w:val="008201EF"/>
    <w:rsid w:val="00820C17"/>
    <w:rsid w:val="00822594"/>
    <w:rsid w:val="00824151"/>
    <w:rsid w:val="00824706"/>
    <w:rsid w:val="00825849"/>
    <w:rsid w:val="00826656"/>
    <w:rsid w:val="0083053E"/>
    <w:rsid w:val="00831206"/>
    <w:rsid w:val="00832AFE"/>
    <w:rsid w:val="00833DE0"/>
    <w:rsid w:val="0083406F"/>
    <w:rsid w:val="00834949"/>
    <w:rsid w:val="00835276"/>
    <w:rsid w:val="00841471"/>
    <w:rsid w:val="008414E5"/>
    <w:rsid w:val="00843162"/>
    <w:rsid w:val="00844EF2"/>
    <w:rsid w:val="008450B2"/>
    <w:rsid w:val="008459A8"/>
    <w:rsid w:val="008459EC"/>
    <w:rsid w:val="00846270"/>
    <w:rsid w:val="0084785D"/>
    <w:rsid w:val="00847F69"/>
    <w:rsid w:val="00847FD0"/>
    <w:rsid w:val="0085169C"/>
    <w:rsid w:val="00851E20"/>
    <w:rsid w:val="00853379"/>
    <w:rsid w:val="0085362A"/>
    <w:rsid w:val="008539D8"/>
    <w:rsid w:val="00853A58"/>
    <w:rsid w:val="008573BA"/>
    <w:rsid w:val="008615B8"/>
    <w:rsid w:val="008628E9"/>
    <w:rsid w:val="00862CB8"/>
    <w:rsid w:val="008631CC"/>
    <w:rsid w:val="00863829"/>
    <w:rsid w:val="00863EBC"/>
    <w:rsid w:val="00865CDF"/>
    <w:rsid w:val="008677DC"/>
    <w:rsid w:val="008739E1"/>
    <w:rsid w:val="00873B08"/>
    <w:rsid w:val="00874913"/>
    <w:rsid w:val="0087568C"/>
    <w:rsid w:val="00876A76"/>
    <w:rsid w:val="008779BC"/>
    <w:rsid w:val="0088031C"/>
    <w:rsid w:val="008806F2"/>
    <w:rsid w:val="00881426"/>
    <w:rsid w:val="00881A08"/>
    <w:rsid w:val="0088308B"/>
    <w:rsid w:val="00885FAE"/>
    <w:rsid w:val="00886667"/>
    <w:rsid w:val="00886F5F"/>
    <w:rsid w:val="00887307"/>
    <w:rsid w:val="008904C8"/>
    <w:rsid w:val="00891073"/>
    <w:rsid w:val="00891183"/>
    <w:rsid w:val="00892860"/>
    <w:rsid w:val="008934D7"/>
    <w:rsid w:val="008943CA"/>
    <w:rsid w:val="00894B62"/>
    <w:rsid w:val="008954AD"/>
    <w:rsid w:val="00895A9B"/>
    <w:rsid w:val="00895B01"/>
    <w:rsid w:val="00896ABE"/>
    <w:rsid w:val="00897BF7"/>
    <w:rsid w:val="008A0303"/>
    <w:rsid w:val="008A1381"/>
    <w:rsid w:val="008A1A6E"/>
    <w:rsid w:val="008A1C58"/>
    <w:rsid w:val="008A2194"/>
    <w:rsid w:val="008A315B"/>
    <w:rsid w:val="008A3737"/>
    <w:rsid w:val="008A3CB4"/>
    <w:rsid w:val="008A4F00"/>
    <w:rsid w:val="008A5F34"/>
    <w:rsid w:val="008A66EA"/>
    <w:rsid w:val="008A7B6B"/>
    <w:rsid w:val="008B2078"/>
    <w:rsid w:val="008B41E9"/>
    <w:rsid w:val="008B53E3"/>
    <w:rsid w:val="008B545B"/>
    <w:rsid w:val="008B54B6"/>
    <w:rsid w:val="008B5A1E"/>
    <w:rsid w:val="008B5B0A"/>
    <w:rsid w:val="008B633A"/>
    <w:rsid w:val="008B6C24"/>
    <w:rsid w:val="008B7345"/>
    <w:rsid w:val="008B78B8"/>
    <w:rsid w:val="008C072F"/>
    <w:rsid w:val="008C1BC5"/>
    <w:rsid w:val="008C1C56"/>
    <w:rsid w:val="008C1E46"/>
    <w:rsid w:val="008C2AFB"/>
    <w:rsid w:val="008C3F66"/>
    <w:rsid w:val="008C423C"/>
    <w:rsid w:val="008C4829"/>
    <w:rsid w:val="008C5654"/>
    <w:rsid w:val="008C6B7C"/>
    <w:rsid w:val="008C74F4"/>
    <w:rsid w:val="008C753F"/>
    <w:rsid w:val="008C790A"/>
    <w:rsid w:val="008D1C17"/>
    <w:rsid w:val="008D2281"/>
    <w:rsid w:val="008D2B4C"/>
    <w:rsid w:val="008D39A4"/>
    <w:rsid w:val="008D3D2E"/>
    <w:rsid w:val="008D4F2F"/>
    <w:rsid w:val="008D5421"/>
    <w:rsid w:val="008D5684"/>
    <w:rsid w:val="008D60CC"/>
    <w:rsid w:val="008D693E"/>
    <w:rsid w:val="008D6DC9"/>
    <w:rsid w:val="008D73FF"/>
    <w:rsid w:val="008D7799"/>
    <w:rsid w:val="008E2743"/>
    <w:rsid w:val="008E3C73"/>
    <w:rsid w:val="008E4980"/>
    <w:rsid w:val="008E4AC9"/>
    <w:rsid w:val="008E4C34"/>
    <w:rsid w:val="008E75C5"/>
    <w:rsid w:val="008F0912"/>
    <w:rsid w:val="008F14CF"/>
    <w:rsid w:val="008F1A22"/>
    <w:rsid w:val="008F2584"/>
    <w:rsid w:val="008F3341"/>
    <w:rsid w:val="008F374B"/>
    <w:rsid w:val="008F4B47"/>
    <w:rsid w:val="008F5591"/>
    <w:rsid w:val="008F5C9F"/>
    <w:rsid w:val="008F62A7"/>
    <w:rsid w:val="008F6711"/>
    <w:rsid w:val="008F6F5D"/>
    <w:rsid w:val="008F735A"/>
    <w:rsid w:val="008F7B95"/>
    <w:rsid w:val="0090003F"/>
    <w:rsid w:val="00901F66"/>
    <w:rsid w:val="009025BD"/>
    <w:rsid w:val="009028E9"/>
    <w:rsid w:val="00902D65"/>
    <w:rsid w:val="009038C9"/>
    <w:rsid w:val="00904D10"/>
    <w:rsid w:val="00905A64"/>
    <w:rsid w:val="009069D1"/>
    <w:rsid w:val="00906C5D"/>
    <w:rsid w:val="00910241"/>
    <w:rsid w:val="00910969"/>
    <w:rsid w:val="00912344"/>
    <w:rsid w:val="00915364"/>
    <w:rsid w:val="0091576B"/>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15AF"/>
    <w:rsid w:val="00932466"/>
    <w:rsid w:val="00932AA9"/>
    <w:rsid w:val="00933978"/>
    <w:rsid w:val="009345A7"/>
    <w:rsid w:val="00935984"/>
    <w:rsid w:val="00935D3A"/>
    <w:rsid w:val="00935D7D"/>
    <w:rsid w:val="00936A09"/>
    <w:rsid w:val="00936E44"/>
    <w:rsid w:val="0093782B"/>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0CA"/>
    <w:rsid w:val="00961980"/>
    <w:rsid w:val="00961A9E"/>
    <w:rsid w:val="00962080"/>
    <w:rsid w:val="009623EB"/>
    <w:rsid w:val="00962AC1"/>
    <w:rsid w:val="009631EB"/>
    <w:rsid w:val="00963BCC"/>
    <w:rsid w:val="00964C7D"/>
    <w:rsid w:val="00965023"/>
    <w:rsid w:val="0096502F"/>
    <w:rsid w:val="0096563C"/>
    <w:rsid w:val="0096596C"/>
    <w:rsid w:val="00965F44"/>
    <w:rsid w:val="009660E2"/>
    <w:rsid w:val="00967485"/>
    <w:rsid w:val="00970985"/>
    <w:rsid w:val="00971A8D"/>
    <w:rsid w:val="00971F41"/>
    <w:rsid w:val="00972E29"/>
    <w:rsid w:val="00974D1F"/>
    <w:rsid w:val="00975A9E"/>
    <w:rsid w:val="00975BEB"/>
    <w:rsid w:val="00976F8E"/>
    <w:rsid w:val="0098046D"/>
    <w:rsid w:val="00980B6E"/>
    <w:rsid w:val="00982CEB"/>
    <w:rsid w:val="0098346F"/>
    <w:rsid w:val="009853E4"/>
    <w:rsid w:val="00985F40"/>
    <w:rsid w:val="00986700"/>
    <w:rsid w:val="00986D12"/>
    <w:rsid w:val="00987993"/>
    <w:rsid w:val="00992065"/>
    <w:rsid w:val="009926D7"/>
    <w:rsid w:val="00992A3C"/>
    <w:rsid w:val="00994045"/>
    <w:rsid w:val="00995D03"/>
    <w:rsid w:val="00995E34"/>
    <w:rsid w:val="00995F4D"/>
    <w:rsid w:val="009963AC"/>
    <w:rsid w:val="00996E47"/>
    <w:rsid w:val="00997747"/>
    <w:rsid w:val="00997C34"/>
    <w:rsid w:val="009A22B1"/>
    <w:rsid w:val="009A6DA8"/>
    <w:rsid w:val="009A7E87"/>
    <w:rsid w:val="009B05C6"/>
    <w:rsid w:val="009B15DF"/>
    <w:rsid w:val="009B2504"/>
    <w:rsid w:val="009B2670"/>
    <w:rsid w:val="009B3A49"/>
    <w:rsid w:val="009B59A3"/>
    <w:rsid w:val="009C28DA"/>
    <w:rsid w:val="009C31F2"/>
    <w:rsid w:val="009C4C83"/>
    <w:rsid w:val="009C6EB6"/>
    <w:rsid w:val="009C76B1"/>
    <w:rsid w:val="009C7C4A"/>
    <w:rsid w:val="009D0764"/>
    <w:rsid w:val="009D0CC0"/>
    <w:rsid w:val="009D3010"/>
    <w:rsid w:val="009D4C65"/>
    <w:rsid w:val="009D7809"/>
    <w:rsid w:val="009E1276"/>
    <w:rsid w:val="009E173C"/>
    <w:rsid w:val="009E2DF8"/>
    <w:rsid w:val="009E4988"/>
    <w:rsid w:val="009E4D47"/>
    <w:rsid w:val="009E5692"/>
    <w:rsid w:val="009E603B"/>
    <w:rsid w:val="009E63AC"/>
    <w:rsid w:val="009F344B"/>
    <w:rsid w:val="009F352B"/>
    <w:rsid w:val="009F35C3"/>
    <w:rsid w:val="009F3FD7"/>
    <w:rsid w:val="009F4924"/>
    <w:rsid w:val="009F4BF0"/>
    <w:rsid w:val="009F56F9"/>
    <w:rsid w:val="009F6032"/>
    <w:rsid w:val="009F7D90"/>
    <w:rsid w:val="00A0126B"/>
    <w:rsid w:val="00A02748"/>
    <w:rsid w:val="00A0315B"/>
    <w:rsid w:val="00A03A6E"/>
    <w:rsid w:val="00A04D39"/>
    <w:rsid w:val="00A064CF"/>
    <w:rsid w:val="00A06E62"/>
    <w:rsid w:val="00A074FF"/>
    <w:rsid w:val="00A1143B"/>
    <w:rsid w:val="00A11668"/>
    <w:rsid w:val="00A15879"/>
    <w:rsid w:val="00A16F79"/>
    <w:rsid w:val="00A173FC"/>
    <w:rsid w:val="00A2004A"/>
    <w:rsid w:val="00A201FF"/>
    <w:rsid w:val="00A21576"/>
    <w:rsid w:val="00A24523"/>
    <w:rsid w:val="00A247A8"/>
    <w:rsid w:val="00A27788"/>
    <w:rsid w:val="00A279AA"/>
    <w:rsid w:val="00A30B87"/>
    <w:rsid w:val="00A313D0"/>
    <w:rsid w:val="00A349B1"/>
    <w:rsid w:val="00A34A34"/>
    <w:rsid w:val="00A34C38"/>
    <w:rsid w:val="00A34D91"/>
    <w:rsid w:val="00A355AC"/>
    <w:rsid w:val="00A35944"/>
    <w:rsid w:val="00A41330"/>
    <w:rsid w:val="00A41BDF"/>
    <w:rsid w:val="00A41C1C"/>
    <w:rsid w:val="00A431AB"/>
    <w:rsid w:val="00A43319"/>
    <w:rsid w:val="00A43A97"/>
    <w:rsid w:val="00A44686"/>
    <w:rsid w:val="00A45F84"/>
    <w:rsid w:val="00A46304"/>
    <w:rsid w:val="00A46564"/>
    <w:rsid w:val="00A500F0"/>
    <w:rsid w:val="00A50697"/>
    <w:rsid w:val="00A5074D"/>
    <w:rsid w:val="00A519BD"/>
    <w:rsid w:val="00A54236"/>
    <w:rsid w:val="00A5426A"/>
    <w:rsid w:val="00A567B9"/>
    <w:rsid w:val="00A568FE"/>
    <w:rsid w:val="00A57B57"/>
    <w:rsid w:val="00A6024D"/>
    <w:rsid w:val="00A60DDB"/>
    <w:rsid w:val="00A6212A"/>
    <w:rsid w:val="00A63EB5"/>
    <w:rsid w:val="00A63F9F"/>
    <w:rsid w:val="00A64A85"/>
    <w:rsid w:val="00A65081"/>
    <w:rsid w:val="00A667DC"/>
    <w:rsid w:val="00A67D61"/>
    <w:rsid w:val="00A7037E"/>
    <w:rsid w:val="00A70496"/>
    <w:rsid w:val="00A70D28"/>
    <w:rsid w:val="00A72296"/>
    <w:rsid w:val="00A72333"/>
    <w:rsid w:val="00A72529"/>
    <w:rsid w:val="00A72DC1"/>
    <w:rsid w:val="00A7337E"/>
    <w:rsid w:val="00A74199"/>
    <w:rsid w:val="00A74EE9"/>
    <w:rsid w:val="00A7512F"/>
    <w:rsid w:val="00A769C0"/>
    <w:rsid w:val="00A77699"/>
    <w:rsid w:val="00A80012"/>
    <w:rsid w:val="00A8004E"/>
    <w:rsid w:val="00A80868"/>
    <w:rsid w:val="00A80FA5"/>
    <w:rsid w:val="00A81DE2"/>
    <w:rsid w:val="00A857EE"/>
    <w:rsid w:val="00A861D6"/>
    <w:rsid w:val="00A86925"/>
    <w:rsid w:val="00A86D18"/>
    <w:rsid w:val="00A87786"/>
    <w:rsid w:val="00A918F3"/>
    <w:rsid w:val="00A93557"/>
    <w:rsid w:val="00A9369C"/>
    <w:rsid w:val="00A940BF"/>
    <w:rsid w:val="00A9522A"/>
    <w:rsid w:val="00A95B44"/>
    <w:rsid w:val="00A97F42"/>
    <w:rsid w:val="00AA0207"/>
    <w:rsid w:val="00AA2F80"/>
    <w:rsid w:val="00AA3EED"/>
    <w:rsid w:val="00AA49F4"/>
    <w:rsid w:val="00AA4EE4"/>
    <w:rsid w:val="00AA514B"/>
    <w:rsid w:val="00AA5B5D"/>
    <w:rsid w:val="00AA740C"/>
    <w:rsid w:val="00AA76D1"/>
    <w:rsid w:val="00AA7983"/>
    <w:rsid w:val="00AB0AFD"/>
    <w:rsid w:val="00AB1B5D"/>
    <w:rsid w:val="00AB3F42"/>
    <w:rsid w:val="00AB5B7B"/>
    <w:rsid w:val="00AB6B3C"/>
    <w:rsid w:val="00AC0224"/>
    <w:rsid w:val="00AC1146"/>
    <w:rsid w:val="00AC171F"/>
    <w:rsid w:val="00AC1C37"/>
    <w:rsid w:val="00AC33C3"/>
    <w:rsid w:val="00AC3C06"/>
    <w:rsid w:val="00AD0491"/>
    <w:rsid w:val="00AD099E"/>
    <w:rsid w:val="00AD2040"/>
    <w:rsid w:val="00AD4907"/>
    <w:rsid w:val="00AD6FA9"/>
    <w:rsid w:val="00AE00AE"/>
    <w:rsid w:val="00AE030D"/>
    <w:rsid w:val="00AE0B7D"/>
    <w:rsid w:val="00AE108D"/>
    <w:rsid w:val="00AE14E5"/>
    <w:rsid w:val="00AE1A01"/>
    <w:rsid w:val="00AE1ADE"/>
    <w:rsid w:val="00AE4DA7"/>
    <w:rsid w:val="00AE58C7"/>
    <w:rsid w:val="00AE7306"/>
    <w:rsid w:val="00AF127D"/>
    <w:rsid w:val="00AF1622"/>
    <w:rsid w:val="00AF1C30"/>
    <w:rsid w:val="00AF31C2"/>
    <w:rsid w:val="00AF3ADC"/>
    <w:rsid w:val="00AF41FC"/>
    <w:rsid w:val="00AF7895"/>
    <w:rsid w:val="00AF79AE"/>
    <w:rsid w:val="00B00EB8"/>
    <w:rsid w:val="00B01736"/>
    <w:rsid w:val="00B02197"/>
    <w:rsid w:val="00B028D3"/>
    <w:rsid w:val="00B075EB"/>
    <w:rsid w:val="00B07E3E"/>
    <w:rsid w:val="00B102CF"/>
    <w:rsid w:val="00B10819"/>
    <w:rsid w:val="00B11B51"/>
    <w:rsid w:val="00B11E71"/>
    <w:rsid w:val="00B16573"/>
    <w:rsid w:val="00B16F28"/>
    <w:rsid w:val="00B24520"/>
    <w:rsid w:val="00B245FF"/>
    <w:rsid w:val="00B2486C"/>
    <w:rsid w:val="00B2541C"/>
    <w:rsid w:val="00B261AC"/>
    <w:rsid w:val="00B2639C"/>
    <w:rsid w:val="00B26F96"/>
    <w:rsid w:val="00B27272"/>
    <w:rsid w:val="00B34F53"/>
    <w:rsid w:val="00B352F4"/>
    <w:rsid w:val="00B36E2D"/>
    <w:rsid w:val="00B36E9B"/>
    <w:rsid w:val="00B377EE"/>
    <w:rsid w:val="00B402F9"/>
    <w:rsid w:val="00B41109"/>
    <w:rsid w:val="00B426DB"/>
    <w:rsid w:val="00B4288D"/>
    <w:rsid w:val="00B42C16"/>
    <w:rsid w:val="00B42C86"/>
    <w:rsid w:val="00B4390F"/>
    <w:rsid w:val="00B43DFE"/>
    <w:rsid w:val="00B43F35"/>
    <w:rsid w:val="00B4427E"/>
    <w:rsid w:val="00B45B15"/>
    <w:rsid w:val="00B45C33"/>
    <w:rsid w:val="00B46116"/>
    <w:rsid w:val="00B46C34"/>
    <w:rsid w:val="00B507A4"/>
    <w:rsid w:val="00B517FD"/>
    <w:rsid w:val="00B53792"/>
    <w:rsid w:val="00B5500F"/>
    <w:rsid w:val="00B55A80"/>
    <w:rsid w:val="00B55D83"/>
    <w:rsid w:val="00B563BB"/>
    <w:rsid w:val="00B56C7A"/>
    <w:rsid w:val="00B639EB"/>
    <w:rsid w:val="00B6428F"/>
    <w:rsid w:val="00B6440F"/>
    <w:rsid w:val="00B64DE7"/>
    <w:rsid w:val="00B656DA"/>
    <w:rsid w:val="00B6588F"/>
    <w:rsid w:val="00B660FE"/>
    <w:rsid w:val="00B665F4"/>
    <w:rsid w:val="00B705D3"/>
    <w:rsid w:val="00B706E3"/>
    <w:rsid w:val="00B716B2"/>
    <w:rsid w:val="00B718E5"/>
    <w:rsid w:val="00B723A8"/>
    <w:rsid w:val="00B741F0"/>
    <w:rsid w:val="00B759B3"/>
    <w:rsid w:val="00B759FF"/>
    <w:rsid w:val="00B75B70"/>
    <w:rsid w:val="00B75BBF"/>
    <w:rsid w:val="00B77C06"/>
    <w:rsid w:val="00B81296"/>
    <w:rsid w:val="00B812BE"/>
    <w:rsid w:val="00B81490"/>
    <w:rsid w:val="00B8209A"/>
    <w:rsid w:val="00B83101"/>
    <w:rsid w:val="00B848E5"/>
    <w:rsid w:val="00B84B2B"/>
    <w:rsid w:val="00B865E1"/>
    <w:rsid w:val="00B8798B"/>
    <w:rsid w:val="00B92F05"/>
    <w:rsid w:val="00B9319C"/>
    <w:rsid w:val="00B93549"/>
    <w:rsid w:val="00B9357A"/>
    <w:rsid w:val="00B93AE4"/>
    <w:rsid w:val="00B93C96"/>
    <w:rsid w:val="00B9412A"/>
    <w:rsid w:val="00B9464D"/>
    <w:rsid w:val="00B97012"/>
    <w:rsid w:val="00BA0A6F"/>
    <w:rsid w:val="00BA1800"/>
    <w:rsid w:val="00BA20B6"/>
    <w:rsid w:val="00BA2FB9"/>
    <w:rsid w:val="00BA3A32"/>
    <w:rsid w:val="00BA3D1A"/>
    <w:rsid w:val="00BA4BE6"/>
    <w:rsid w:val="00BA4EC3"/>
    <w:rsid w:val="00BA7F1B"/>
    <w:rsid w:val="00BB1D3D"/>
    <w:rsid w:val="00BB1D8A"/>
    <w:rsid w:val="00BB2D26"/>
    <w:rsid w:val="00BB3E34"/>
    <w:rsid w:val="00BB41F2"/>
    <w:rsid w:val="00BB4989"/>
    <w:rsid w:val="00BB49A5"/>
    <w:rsid w:val="00BB4D04"/>
    <w:rsid w:val="00BB4D65"/>
    <w:rsid w:val="00BB4EEE"/>
    <w:rsid w:val="00BB5170"/>
    <w:rsid w:val="00BB5A30"/>
    <w:rsid w:val="00BB628E"/>
    <w:rsid w:val="00BB64C7"/>
    <w:rsid w:val="00BB7AF3"/>
    <w:rsid w:val="00BC0474"/>
    <w:rsid w:val="00BC093A"/>
    <w:rsid w:val="00BC13C4"/>
    <w:rsid w:val="00BC13E4"/>
    <w:rsid w:val="00BC2BD4"/>
    <w:rsid w:val="00BC3496"/>
    <w:rsid w:val="00BC3A1E"/>
    <w:rsid w:val="00BC4206"/>
    <w:rsid w:val="00BC4438"/>
    <w:rsid w:val="00BC4952"/>
    <w:rsid w:val="00BC58CA"/>
    <w:rsid w:val="00BC6290"/>
    <w:rsid w:val="00BC6FC4"/>
    <w:rsid w:val="00BD10FF"/>
    <w:rsid w:val="00BD1F58"/>
    <w:rsid w:val="00BD2F24"/>
    <w:rsid w:val="00BD3C64"/>
    <w:rsid w:val="00BD7285"/>
    <w:rsid w:val="00BE1386"/>
    <w:rsid w:val="00BE1962"/>
    <w:rsid w:val="00BE2102"/>
    <w:rsid w:val="00BE223F"/>
    <w:rsid w:val="00BE28DB"/>
    <w:rsid w:val="00BE50D9"/>
    <w:rsid w:val="00BE5404"/>
    <w:rsid w:val="00BE6ABE"/>
    <w:rsid w:val="00BE6E6E"/>
    <w:rsid w:val="00BE75C8"/>
    <w:rsid w:val="00BE7655"/>
    <w:rsid w:val="00BE7D89"/>
    <w:rsid w:val="00BF0848"/>
    <w:rsid w:val="00BF14B3"/>
    <w:rsid w:val="00BF3513"/>
    <w:rsid w:val="00BF36B6"/>
    <w:rsid w:val="00BF4231"/>
    <w:rsid w:val="00BF4EC8"/>
    <w:rsid w:val="00BF7590"/>
    <w:rsid w:val="00C02014"/>
    <w:rsid w:val="00C02A57"/>
    <w:rsid w:val="00C02B91"/>
    <w:rsid w:val="00C02D0F"/>
    <w:rsid w:val="00C02F5F"/>
    <w:rsid w:val="00C0430D"/>
    <w:rsid w:val="00C04D40"/>
    <w:rsid w:val="00C0554C"/>
    <w:rsid w:val="00C05E89"/>
    <w:rsid w:val="00C076DE"/>
    <w:rsid w:val="00C07991"/>
    <w:rsid w:val="00C11032"/>
    <w:rsid w:val="00C119C1"/>
    <w:rsid w:val="00C11B09"/>
    <w:rsid w:val="00C12135"/>
    <w:rsid w:val="00C12229"/>
    <w:rsid w:val="00C12320"/>
    <w:rsid w:val="00C12559"/>
    <w:rsid w:val="00C1379C"/>
    <w:rsid w:val="00C139B1"/>
    <w:rsid w:val="00C1702C"/>
    <w:rsid w:val="00C17663"/>
    <w:rsid w:val="00C17BED"/>
    <w:rsid w:val="00C17CB5"/>
    <w:rsid w:val="00C218FA"/>
    <w:rsid w:val="00C220B8"/>
    <w:rsid w:val="00C22602"/>
    <w:rsid w:val="00C23250"/>
    <w:rsid w:val="00C244CE"/>
    <w:rsid w:val="00C24BAD"/>
    <w:rsid w:val="00C266DF"/>
    <w:rsid w:val="00C274DB"/>
    <w:rsid w:val="00C3422A"/>
    <w:rsid w:val="00C354D7"/>
    <w:rsid w:val="00C35C81"/>
    <w:rsid w:val="00C35EAE"/>
    <w:rsid w:val="00C37297"/>
    <w:rsid w:val="00C4295C"/>
    <w:rsid w:val="00C42D9C"/>
    <w:rsid w:val="00C43557"/>
    <w:rsid w:val="00C44B5E"/>
    <w:rsid w:val="00C458D8"/>
    <w:rsid w:val="00C45B7E"/>
    <w:rsid w:val="00C45EA2"/>
    <w:rsid w:val="00C46126"/>
    <w:rsid w:val="00C4622C"/>
    <w:rsid w:val="00C4689E"/>
    <w:rsid w:val="00C4767A"/>
    <w:rsid w:val="00C47956"/>
    <w:rsid w:val="00C53919"/>
    <w:rsid w:val="00C53F23"/>
    <w:rsid w:val="00C55402"/>
    <w:rsid w:val="00C55781"/>
    <w:rsid w:val="00C55957"/>
    <w:rsid w:val="00C5640C"/>
    <w:rsid w:val="00C568A8"/>
    <w:rsid w:val="00C5713C"/>
    <w:rsid w:val="00C579F6"/>
    <w:rsid w:val="00C57D4A"/>
    <w:rsid w:val="00C60B54"/>
    <w:rsid w:val="00C61645"/>
    <w:rsid w:val="00C61A42"/>
    <w:rsid w:val="00C61AF7"/>
    <w:rsid w:val="00C62DF4"/>
    <w:rsid w:val="00C63FC1"/>
    <w:rsid w:val="00C645D4"/>
    <w:rsid w:val="00C647A5"/>
    <w:rsid w:val="00C659AB"/>
    <w:rsid w:val="00C65A87"/>
    <w:rsid w:val="00C65BE7"/>
    <w:rsid w:val="00C71BAF"/>
    <w:rsid w:val="00C72379"/>
    <w:rsid w:val="00C72E5D"/>
    <w:rsid w:val="00C7371D"/>
    <w:rsid w:val="00C75C48"/>
    <w:rsid w:val="00C76367"/>
    <w:rsid w:val="00C76AB8"/>
    <w:rsid w:val="00C83163"/>
    <w:rsid w:val="00C83546"/>
    <w:rsid w:val="00C83AAD"/>
    <w:rsid w:val="00C86C4B"/>
    <w:rsid w:val="00C87D22"/>
    <w:rsid w:val="00C9051E"/>
    <w:rsid w:val="00C91439"/>
    <w:rsid w:val="00C91CC9"/>
    <w:rsid w:val="00C91FF2"/>
    <w:rsid w:val="00C920C3"/>
    <w:rsid w:val="00C947A9"/>
    <w:rsid w:val="00C95039"/>
    <w:rsid w:val="00CA06D5"/>
    <w:rsid w:val="00CA1CBC"/>
    <w:rsid w:val="00CA277F"/>
    <w:rsid w:val="00CA370A"/>
    <w:rsid w:val="00CA458E"/>
    <w:rsid w:val="00CA4AC1"/>
    <w:rsid w:val="00CA4B11"/>
    <w:rsid w:val="00CA73E4"/>
    <w:rsid w:val="00CA7433"/>
    <w:rsid w:val="00CA7AB5"/>
    <w:rsid w:val="00CA7AD4"/>
    <w:rsid w:val="00CB10DA"/>
    <w:rsid w:val="00CB1CBB"/>
    <w:rsid w:val="00CB1D3B"/>
    <w:rsid w:val="00CB2E70"/>
    <w:rsid w:val="00CB3861"/>
    <w:rsid w:val="00CB5962"/>
    <w:rsid w:val="00CB6D08"/>
    <w:rsid w:val="00CB6D24"/>
    <w:rsid w:val="00CB704C"/>
    <w:rsid w:val="00CC021D"/>
    <w:rsid w:val="00CC0476"/>
    <w:rsid w:val="00CC0F5A"/>
    <w:rsid w:val="00CC13C4"/>
    <w:rsid w:val="00CC2B37"/>
    <w:rsid w:val="00CC4B04"/>
    <w:rsid w:val="00CC730C"/>
    <w:rsid w:val="00CC7454"/>
    <w:rsid w:val="00CC7CD8"/>
    <w:rsid w:val="00CD0F70"/>
    <w:rsid w:val="00CD2DB8"/>
    <w:rsid w:val="00CD3484"/>
    <w:rsid w:val="00CD3592"/>
    <w:rsid w:val="00CD394D"/>
    <w:rsid w:val="00CD4010"/>
    <w:rsid w:val="00CD413A"/>
    <w:rsid w:val="00CD413F"/>
    <w:rsid w:val="00CD428B"/>
    <w:rsid w:val="00CD6176"/>
    <w:rsid w:val="00CD7524"/>
    <w:rsid w:val="00CE0099"/>
    <w:rsid w:val="00CE0556"/>
    <w:rsid w:val="00CE0B90"/>
    <w:rsid w:val="00CE137E"/>
    <w:rsid w:val="00CE263B"/>
    <w:rsid w:val="00CE35BA"/>
    <w:rsid w:val="00CE48FE"/>
    <w:rsid w:val="00CE5A27"/>
    <w:rsid w:val="00CE7252"/>
    <w:rsid w:val="00CF1102"/>
    <w:rsid w:val="00CF34CE"/>
    <w:rsid w:val="00CF3C1B"/>
    <w:rsid w:val="00CF5847"/>
    <w:rsid w:val="00CF5916"/>
    <w:rsid w:val="00CF6B0B"/>
    <w:rsid w:val="00CF768D"/>
    <w:rsid w:val="00CF78D9"/>
    <w:rsid w:val="00D007F0"/>
    <w:rsid w:val="00D00E08"/>
    <w:rsid w:val="00D00F5B"/>
    <w:rsid w:val="00D010EA"/>
    <w:rsid w:val="00D015C0"/>
    <w:rsid w:val="00D0174C"/>
    <w:rsid w:val="00D028F8"/>
    <w:rsid w:val="00D05B8F"/>
    <w:rsid w:val="00D05EB1"/>
    <w:rsid w:val="00D06EF4"/>
    <w:rsid w:val="00D13DD1"/>
    <w:rsid w:val="00D1586B"/>
    <w:rsid w:val="00D15E4C"/>
    <w:rsid w:val="00D160E2"/>
    <w:rsid w:val="00D160F1"/>
    <w:rsid w:val="00D167D3"/>
    <w:rsid w:val="00D17AC3"/>
    <w:rsid w:val="00D17AE3"/>
    <w:rsid w:val="00D17D71"/>
    <w:rsid w:val="00D17DAB"/>
    <w:rsid w:val="00D2012A"/>
    <w:rsid w:val="00D21EC0"/>
    <w:rsid w:val="00D222A9"/>
    <w:rsid w:val="00D222BF"/>
    <w:rsid w:val="00D255BC"/>
    <w:rsid w:val="00D26F55"/>
    <w:rsid w:val="00D27700"/>
    <w:rsid w:val="00D27DA4"/>
    <w:rsid w:val="00D32825"/>
    <w:rsid w:val="00D3401C"/>
    <w:rsid w:val="00D343FD"/>
    <w:rsid w:val="00D3551E"/>
    <w:rsid w:val="00D359AF"/>
    <w:rsid w:val="00D36707"/>
    <w:rsid w:val="00D374CC"/>
    <w:rsid w:val="00D37FA5"/>
    <w:rsid w:val="00D410A9"/>
    <w:rsid w:val="00D417E5"/>
    <w:rsid w:val="00D41DC7"/>
    <w:rsid w:val="00D43A34"/>
    <w:rsid w:val="00D43D34"/>
    <w:rsid w:val="00D43E0C"/>
    <w:rsid w:val="00D43E6E"/>
    <w:rsid w:val="00D44C89"/>
    <w:rsid w:val="00D45C89"/>
    <w:rsid w:val="00D45EF9"/>
    <w:rsid w:val="00D46B9F"/>
    <w:rsid w:val="00D46F19"/>
    <w:rsid w:val="00D4771E"/>
    <w:rsid w:val="00D520D4"/>
    <w:rsid w:val="00D528D2"/>
    <w:rsid w:val="00D52BA1"/>
    <w:rsid w:val="00D52F7E"/>
    <w:rsid w:val="00D53E1D"/>
    <w:rsid w:val="00D55B10"/>
    <w:rsid w:val="00D55DAA"/>
    <w:rsid w:val="00D56CC0"/>
    <w:rsid w:val="00D60671"/>
    <w:rsid w:val="00D614D2"/>
    <w:rsid w:val="00D6336E"/>
    <w:rsid w:val="00D6391F"/>
    <w:rsid w:val="00D63E45"/>
    <w:rsid w:val="00D64475"/>
    <w:rsid w:val="00D65E49"/>
    <w:rsid w:val="00D65EBE"/>
    <w:rsid w:val="00D66D7E"/>
    <w:rsid w:val="00D73261"/>
    <w:rsid w:val="00D73736"/>
    <w:rsid w:val="00D748E0"/>
    <w:rsid w:val="00D763D3"/>
    <w:rsid w:val="00D830DA"/>
    <w:rsid w:val="00D83221"/>
    <w:rsid w:val="00D84445"/>
    <w:rsid w:val="00D8519A"/>
    <w:rsid w:val="00D90CBC"/>
    <w:rsid w:val="00D91752"/>
    <w:rsid w:val="00D9293B"/>
    <w:rsid w:val="00D92FBB"/>
    <w:rsid w:val="00D9365E"/>
    <w:rsid w:val="00D9400E"/>
    <w:rsid w:val="00D9439D"/>
    <w:rsid w:val="00D943E7"/>
    <w:rsid w:val="00D94AFE"/>
    <w:rsid w:val="00D96AAF"/>
    <w:rsid w:val="00D97034"/>
    <w:rsid w:val="00D975D8"/>
    <w:rsid w:val="00D979FC"/>
    <w:rsid w:val="00D97C6D"/>
    <w:rsid w:val="00DA00EF"/>
    <w:rsid w:val="00DA2B2F"/>
    <w:rsid w:val="00DA36F9"/>
    <w:rsid w:val="00DA6155"/>
    <w:rsid w:val="00DA6639"/>
    <w:rsid w:val="00DA71DD"/>
    <w:rsid w:val="00DB2615"/>
    <w:rsid w:val="00DB2E96"/>
    <w:rsid w:val="00DB34B3"/>
    <w:rsid w:val="00DB3634"/>
    <w:rsid w:val="00DB47C4"/>
    <w:rsid w:val="00DB6BB1"/>
    <w:rsid w:val="00DB75CD"/>
    <w:rsid w:val="00DB7DF1"/>
    <w:rsid w:val="00DC0C50"/>
    <w:rsid w:val="00DC1053"/>
    <w:rsid w:val="00DC2EA9"/>
    <w:rsid w:val="00DC3267"/>
    <w:rsid w:val="00DC3751"/>
    <w:rsid w:val="00DC462D"/>
    <w:rsid w:val="00DC57B3"/>
    <w:rsid w:val="00DC626F"/>
    <w:rsid w:val="00DC6B01"/>
    <w:rsid w:val="00DC71BC"/>
    <w:rsid w:val="00DD01E0"/>
    <w:rsid w:val="00DD0B3F"/>
    <w:rsid w:val="00DD181C"/>
    <w:rsid w:val="00DD19D2"/>
    <w:rsid w:val="00DD1F4B"/>
    <w:rsid w:val="00DD3009"/>
    <w:rsid w:val="00DD3CFD"/>
    <w:rsid w:val="00DD72A9"/>
    <w:rsid w:val="00DD740B"/>
    <w:rsid w:val="00DD7D38"/>
    <w:rsid w:val="00DD7F84"/>
    <w:rsid w:val="00DE0DD0"/>
    <w:rsid w:val="00DE1F6B"/>
    <w:rsid w:val="00DE2178"/>
    <w:rsid w:val="00DE2296"/>
    <w:rsid w:val="00DE25E8"/>
    <w:rsid w:val="00DE3194"/>
    <w:rsid w:val="00DE3A7A"/>
    <w:rsid w:val="00DE572B"/>
    <w:rsid w:val="00DE5837"/>
    <w:rsid w:val="00DE5CE5"/>
    <w:rsid w:val="00DE62D6"/>
    <w:rsid w:val="00DE776B"/>
    <w:rsid w:val="00DF0FCA"/>
    <w:rsid w:val="00DF13CC"/>
    <w:rsid w:val="00DF1C11"/>
    <w:rsid w:val="00DF2858"/>
    <w:rsid w:val="00DF2DE8"/>
    <w:rsid w:val="00DF331F"/>
    <w:rsid w:val="00DF34FF"/>
    <w:rsid w:val="00DF3A16"/>
    <w:rsid w:val="00DF3B49"/>
    <w:rsid w:val="00DF43ED"/>
    <w:rsid w:val="00DF535C"/>
    <w:rsid w:val="00DF6F62"/>
    <w:rsid w:val="00DF7234"/>
    <w:rsid w:val="00E001BA"/>
    <w:rsid w:val="00E02D67"/>
    <w:rsid w:val="00E02D8C"/>
    <w:rsid w:val="00E02FB3"/>
    <w:rsid w:val="00E066B4"/>
    <w:rsid w:val="00E07C17"/>
    <w:rsid w:val="00E07F96"/>
    <w:rsid w:val="00E1001D"/>
    <w:rsid w:val="00E10CB1"/>
    <w:rsid w:val="00E116A8"/>
    <w:rsid w:val="00E1296D"/>
    <w:rsid w:val="00E12DF8"/>
    <w:rsid w:val="00E13128"/>
    <w:rsid w:val="00E145FD"/>
    <w:rsid w:val="00E147B6"/>
    <w:rsid w:val="00E14A15"/>
    <w:rsid w:val="00E1608B"/>
    <w:rsid w:val="00E253B9"/>
    <w:rsid w:val="00E25823"/>
    <w:rsid w:val="00E2694B"/>
    <w:rsid w:val="00E30140"/>
    <w:rsid w:val="00E3093B"/>
    <w:rsid w:val="00E31453"/>
    <w:rsid w:val="00E33938"/>
    <w:rsid w:val="00E34894"/>
    <w:rsid w:val="00E371D0"/>
    <w:rsid w:val="00E374C4"/>
    <w:rsid w:val="00E37E7D"/>
    <w:rsid w:val="00E40010"/>
    <w:rsid w:val="00E4048D"/>
    <w:rsid w:val="00E40E7F"/>
    <w:rsid w:val="00E416D9"/>
    <w:rsid w:val="00E4174F"/>
    <w:rsid w:val="00E430FD"/>
    <w:rsid w:val="00E45F97"/>
    <w:rsid w:val="00E47B77"/>
    <w:rsid w:val="00E50A5B"/>
    <w:rsid w:val="00E50EEF"/>
    <w:rsid w:val="00E52BB4"/>
    <w:rsid w:val="00E5449E"/>
    <w:rsid w:val="00E54BAF"/>
    <w:rsid w:val="00E54C2D"/>
    <w:rsid w:val="00E5597E"/>
    <w:rsid w:val="00E55B34"/>
    <w:rsid w:val="00E55F45"/>
    <w:rsid w:val="00E578B8"/>
    <w:rsid w:val="00E60E52"/>
    <w:rsid w:val="00E61BF5"/>
    <w:rsid w:val="00E62205"/>
    <w:rsid w:val="00E62E6E"/>
    <w:rsid w:val="00E6352C"/>
    <w:rsid w:val="00E637E3"/>
    <w:rsid w:val="00E639B6"/>
    <w:rsid w:val="00E64267"/>
    <w:rsid w:val="00E64C2C"/>
    <w:rsid w:val="00E65FD8"/>
    <w:rsid w:val="00E66247"/>
    <w:rsid w:val="00E665C8"/>
    <w:rsid w:val="00E6747B"/>
    <w:rsid w:val="00E67C3E"/>
    <w:rsid w:val="00E709D7"/>
    <w:rsid w:val="00E70AFB"/>
    <w:rsid w:val="00E70F27"/>
    <w:rsid w:val="00E7187E"/>
    <w:rsid w:val="00E72856"/>
    <w:rsid w:val="00E734FE"/>
    <w:rsid w:val="00E7362A"/>
    <w:rsid w:val="00E74567"/>
    <w:rsid w:val="00E75FED"/>
    <w:rsid w:val="00E76428"/>
    <w:rsid w:val="00E81114"/>
    <w:rsid w:val="00E8178E"/>
    <w:rsid w:val="00E83074"/>
    <w:rsid w:val="00E8407D"/>
    <w:rsid w:val="00E86C49"/>
    <w:rsid w:val="00E86DFC"/>
    <w:rsid w:val="00E870C5"/>
    <w:rsid w:val="00E9172B"/>
    <w:rsid w:val="00E91EA7"/>
    <w:rsid w:val="00E937A9"/>
    <w:rsid w:val="00E952EE"/>
    <w:rsid w:val="00E9690A"/>
    <w:rsid w:val="00EA00AC"/>
    <w:rsid w:val="00EA1D93"/>
    <w:rsid w:val="00EA287C"/>
    <w:rsid w:val="00EA3B13"/>
    <w:rsid w:val="00EA3F84"/>
    <w:rsid w:val="00EA53C5"/>
    <w:rsid w:val="00EA55D1"/>
    <w:rsid w:val="00EA60DD"/>
    <w:rsid w:val="00EA7362"/>
    <w:rsid w:val="00EB05E3"/>
    <w:rsid w:val="00EB0A6C"/>
    <w:rsid w:val="00EB0D94"/>
    <w:rsid w:val="00EB2522"/>
    <w:rsid w:val="00EB35BC"/>
    <w:rsid w:val="00EB4AAF"/>
    <w:rsid w:val="00EB7977"/>
    <w:rsid w:val="00EC0934"/>
    <w:rsid w:val="00EC0A80"/>
    <w:rsid w:val="00EC0BEF"/>
    <w:rsid w:val="00EC0E58"/>
    <w:rsid w:val="00EC2912"/>
    <w:rsid w:val="00EC2F8C"/>
    <w:rsid w:val="00EC30AE"/>
    <w:rsid w:val="00EC6068"/>
    <w:rsid w:val="00ED0321"/>
    <w:rsid w:val="00ED1E72"/>
    <w:rsid w:val="00ED229F"/>
    <w:rsid w:val="00ED2B30"/>
    <w:rsid w:val="00ED3772"/>
    <w:rsid w:val="00ED4B56"/>
    <w:rsid w:val="00ED588C"/>
    <w:rsid w:val="00ED5E5C"/>
    <w:rsid w:val="00ED686B"/>
    <w:rsid w:val="00ED6F06"/>
    <w:rsid w:val="00ED73F1"/>
    <w:rsid w:val="00ED7D4C"/>
    <w:rsid w:val="00EE4725"/>
    <w:rsid w:val="00EE5C51"/>
    <w:rsid w:val="00EE61E6"/>
    <w:rsid w:val="00EE666E"/>
    <w:rsid w:val="00EE7C61"/>
    <w:rsid w:val="00EF0041"/>
    <w:rsid w:val="00EF04C1"/>
    <w:rsid w:val="00EF0682"/>
    <w:rsid w:val="00EF324E"/>
    <w:rsid w:val="00EF4B8E"/>
    <w:rsid w:val="00EF5504"/>
    <w:rsid w:val="00EF6F4B"/>
    <w:rsid w:val="00EF76BC"/>
    <w:rsid w:val="00F005A1"/>
    <w:rsid w:val="00F01A08"/>
    <w:rsid w:val="00F01F8B"/>
    <w:rsid w:val="00F03195"/>
    <w:rsid w:val="00F03F2D"/>
    <w:rsid w:val="00F07FFC"/>
    <w:rsid w:val="00F10FBF"/>
    <w:rsid w:val="00F12535"/>
    <w:rsid w:val="00F131F1"/>
    <w:rsid w:val="00F13AC8"/>
    <w:rsid w:val="00F13BC6"/>
    <w:rsid w:val="00F150B3"/>
    <w:rsid w:val="00F15DF9"/>
    <w:rsid w:val="00F174AC"/>
    <w:rsid w:val="00F20038"/>
    <w:rsid w:val="00F204FA"/>
    <w:rsid w:val="00F22C4B"/>
    <w:rsid w:val="00F22FD2"/>
    <w:rsid w:val="00F24E25"/>
    <w:rsid w:val="00F254C9"/>
    <w:rsid w:val="00F30F64"/>
    <w:rsid w:val="00F3131E"/>
    <w:rsid w:val="00F314C8"/>
    <w:rsid w:val="00F327F3"/>
    <w:rsid w:val="00F3301E"/>
    <w:rsid w:val="00F33B11"/>
    <w:rsid w:val="00F33DBE"/>
    <w:rsid w:val="00F33E69"/>
    <w:rsid w:val="00F33EA5"/>
    <w:rsid w:val="00F353D6"/>
    <w:rsid w:val="00F3557F"/>
    <w:rsid w:val="00F3628F"/>
    <w:rsid w:val="00F364DB"/>
    <w:rsid w:val="00F407E7"/>
    <w:rsid w:val="00F41580"/>
    <w:rsid w:val="00F420B2"/>
    <w:rsid w:val="00F42585"/>
    <w:rsid w:val="00F42D71"/>
    <w:rsid w:val="00F44040"/>
    <w:rsid w:val="00F44D71"/>
    <w:rsid w:val="00F47098"/>
    <w:rsid w:val="00F50E0F"/>
    <w:rsid w:val="00F519C4"/>
    <w:rsid w:val="00F5538B"/>
    <w:rsid w:val="00F55B97"/>
    <w:rsid w:val="00F577E3"/>
    <w:rsid w:val="00F57D85"/>
    <w:rsid w:val="00F6225E"/>
    <w:rsid w:val="00F6285A"/>
    <w:rsid w:val="00F62E7A"/>
    <w:rsid w:val="00F63C33"/>
    <w:rsid w:val="00F65EFB"/>
    <w:rsid w:val="00F663D5"/>
    <w:rsid w:val="00F66FE8"/>
    <w:rsid w:val="00F67022"/>
    <w:rsid w:val="00F701ED"/>
    <w:rsid w:val="00F710DA"/>
    <w:rsid w:val="00F75271"/>
    <w:rsid w:val="00F75559"/>
    <w:rsid w:val="00F75DE6"/>
    <w:rsid w:val="00F76750"/>
    <w:rsid w:val="00F76D94"/>
    <w:rsid w:val="00F777BC"/>
    <w:rsid w:val="00F77BE2"/>
    <w:rsid w:val="00F77E8C"/>
    <w:rsid w:val="00F83009"/>
    <w:rsid w:val="00F83BDA"/>
    <w:rsid w:val="00F844B2"/>
    <w:rsid w:val="00F84751"/>
    <w:rsid w:val="00F87437"/>
    <w:rsid w:val="00F87DED"/>
    <w:rsid w:val="00F91421"/>
    <w:rsid w:val="00F9335E"/>
    <w:rsid w:val="00F93A10"/>
    <w:rsid w:val="00F9457E"/>
    <w:rsid w:val="00F9475B"/>
    <w:rsid w:val="00F94ADD"/>
    <w:rsid w:val="00F960E4"/>
    <w:rsid w:val="00F969E4"/>
    <w:rsid w:val="00F9714B"/>
    <w:rsid w:val="00F97EEF"/>
    <w:rsid w:val="00FA1427"/>
    <w:rsid w:val="00FA18BB"/>
    <w:rsid w:val="00FA4D8B"/>
    <w:rsid w:val="00FA4E62"/>
    <w:rsid w:val="00FA5CA0"/>
    <w:rsid w:val="00FA5D26"/>
    <w:rsid w:val="00FB172B"/>
    <w:rsid w:val="00FB289F"/>
    <w:rsid w:val="00FB417E"/>
    <w:rsid w:val="00FB4FC5"/>
    <w:rsid w:val="00FB5FCB"/>
    <w:rsid w:val="00FB66EF"/>
    <w:rsid w:val="00FB755D"/>
    <w:rsid w:val="00FB78C5"/>
    <w:rsid w:val="00FC0DE7"/>
    <w:rsid w:val="00FC463E"/>
    <w:rsid w:val="00FC5A9C"/>
    <w:rsid w:val="00FC5DE0"/>
    <w:rsid w:val="00FC5E67"/>
    <w:rsid w:val="00FC6C4B"/>
    <w:rsid w:val="00FD0176"/>
    <w:rsid w:val="00FD0342"/>
    <w:rsid w:val="00FD0427"/>
    <w:rsid w:val="00FD0BFE"/>
    <w:rsid w:val="00FD1165"/>
    <w:rsid w:val="00FD1D65"/>
    <w:rsid w:val="00FD5F11"/>
    <w:rsid w:val="00FD7BFB"/>
    <w:rsid w:val="00FD7D07"/>
    <w:rsid w:val="00FE19AA"/>
    <w:rsid w:val="00FE203D"/>
    <w:rsid w:val="00FE3664"/>
    <w:rsid w:val="00FE3D8A"/>
    <w:rsid w:val="00FE45C7"/>
    <w:rsid w:val="00FE5043"/>
    <w:rsid w:val="00FE54BA"/>
    <w:rsid w:val="00FE6A24"/>
    <w:rsid w:val="00FF03FC"/>
    <w:rsid w:val="00FF06D7"/>
    <w:rsid w:val="00FF10D4"/>
    <w:rsid w:val="00FF160F"/>
    <w:rsid w:val="00FF449A"/>
    <w:rsid w:val="00FF4B49"/>
    <w:rsid w:val="00FF6398"/>
    <w:rsid w:val="00FF6641"/>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 w:type="paragraph" w:styleId="ListParagraph">
    <w:name w:val="List Paragraph"/>
    <w:basedOn w:val="Normal"/>
    <w:uiPriority w:val="34"/>
    <w:qFormat/>
    <w:rsid w:val="008F1A22"/>
    <w:pPr>
      <w:ind w:firstLineChars="200" w:firstLine="420"/>
    </w:pPr>
  </w:style>
  <w:style w:type="character" w:styleId="FollowedHyperlink">
    <w:name w:val="FollowedHyperlink"/>
    <w:basedOn w:val="DefaultParagraphFont"/>
    <w:uiPriority w:val="99"/>
    <w:semiHidden/>
    <w:unhideWhenUsed/>
    <w:rsid w:val="00A519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2281">
      <w:bodyDiv w:val="1"/>
      <w:marLeft w:val="0"/>
      <w:marRight w:val="0"/>
      <w:marTop w:val="0"/>
      <w:marBottom w:val="0"/>
      <w:divBdr>
        <w:top w:val="none" w:sz="0" w:space="0" w:color="auto"/>
        <w:left w:val="none" w:sz="0" w:space="0" w:color="auto"/>
        <w:bottom w:val="none" w:sz="0" w:space="0" w:color="auto"/>
        <w:right w:val="none" w:sz="0" w:space="0" w:color="auto"/>
      </w:divBdr>
    </w:div>
    <w:div w:id="52045995">
      <w:bodyDiv w:val="1"/>
      <w:marLeft w:val="0"/>
      <w:marRight w:val="0"/>
      <w:marTop w:val="0"/>
      <w:marBottom w:val="0"/>
      <w:divBdr>
        <w:top w:val="none" w:sz="0" w:space="0" w:color="auto"/>
        <w:left w:val="none" w:sz="0" w:space="0" w:color="auto"/>
        <w:bottom w:val="none" w:sz="0" w:space="0" w:color="auto"/>
        <w:right w:val="none" w:sz="0" w:space="0" w:color="auto"/>
      </w:divBdr>
    </w:div>
    <w:div w:id="82386232">
      <w:bodyDiv w:val="1"/>
      <w:marLeft w:val="0"/>
      <w:marRight w:val="0"/>
      <w:marTop w:val="0"/>
      <w:marBottom w:val="0"/>
      <w:divBdr>
        <w:top w:val="none" w:sz="0" w:space="0" w:color="auto"/>
        <w:left w:val="none" w:sz="0" w:space="0" w:color="auto"/>
        <w:bottom w:val="none" w:sz="0" w:space="0" w:color="auto"/>
        <w:right w:val="none" w:sz="0" w:space="0" w:color="auto"/>
      </w:divBdr>
    </w:div>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58822870">
      <w:bodyDiv w:val="1"/>
      <w:marLeft w:val="0"/>
      <w:marRight w:val="0"/>
      <w:marTop w:val="0"/>
      <w:marBottom w:val="0"/>
      <w:divBdr>
        <w:top w:val="none" w:sz="0" w:space="0" w:color="auto"/>
        <w:left w:val="none" w:sz="0" w:space="0" w:color="auto"/>
        <w:bottom w:val="none" w:sz="0" w:space="0" w:color="auto"/>
        <w:right w:val="none" w:sz="0" w:space="0" w:color="auto"/>
      </w:divBdr>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72544648">
      <w:bodyDiv w:val="1"/>
      <w:marLeft w:val="0"/>
      <w:marRight w:val="0"/>
      <w:marTop w:val="0"/>
      <w:marBottom w:val="0"/>
      <w:divBdr>
        <w:top w:val="none" w:sz="0" w:space="0" w:color="auto"/>
        <w:left w:val="none" w:sz="0" w:space="0" w:color="auto"/>
        <w:bottom w:val="none" w:sz="0" w:space="0" w:color="auto"/>
        <w:right w:val="none" w:sz="0" w:space="0" w:color="auto"/>
      </w:divBdr>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 w:id="212267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cancer.sanger.ac.uk/cosmic/census?tier=1"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genomebiology.biomedcentral.com/articles/10.1186/s13059-018-1509-y"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dcc.icgc.org/releases/current/Project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ancer.sanger.ac.uk/signatures/documents/4/PCAWG7_indel_classification_2021_08_31.xlsx" TargetMode="External"/><Relationship Id="rId20" Type="http://schemas.openxmlformats.org/officeDocument/2006/relationships/hyperlink" Target="https://hgdownload.cse.ucsc.edu/goldenPath/hg19/encodeDCC/wgEncodeUwRepliSeq/"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liu@gzhmu.edu.cn" TargetMode="External"/><Relationship Id="rId24" Type="http://schemas.openxmlformats.org/officeDocument/2006/relationships/footer" Target="footer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https://doi.org/10.1038/srep15587"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bmcbioinformatics.biomedcentral.com/articles/10.1186/s12859-020-03772-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www.synapse.org/"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2403"/>
    <w:rsid w:val="000265FD"/>
    <w:rsid w:val="00034224"/>
    <w:rsid w:val="0003705B"/>
    <w:rsid w:val="00046B90"/>
    <w:rsid w:val="00047032"/>
    <w:rsid w:val="00087812"/>
    <w:rsid w:val="000963E9"/>
    <w:rsid w:val="000A2D8F"/>
    <w:rsid w:val="000C2FAC"/>
    <w:rsid w:val="000C5EDD"/>
    <w:rsid w:val="000D4079"/>
    <w:rsid w:val="00105552"/>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75235"/>
    <w:rsid w:val="00384AA4"/>
    <w:rsid w:val="003D0634"/>
    <w:rsid w:val="003D7FAC"/>
    <w:rsid w:val="003E25B6"/>
    <w:rsid w:val="003E3342"/>
    <w:rsid w:val="003E7E0F"/>
    <w:rsid w:val="003F2736"/>
    <w:rsid w:val="004165A8"/>
    <w:rsid w:val="00422482"/>
    <w:rsid w:val="0048034F"/>
    <w:rsid w:val="00483217"/>
    <w:rsid w:val="00492925"/>
    <w:rsid w:val="004C58E8"/>
    <w:rsid w:val="004C7A6D"/>
    <w:rsid w:val="004F6966"/>
    <w:rsid w:val="005317D3"/>
    <w:rsid w:val="00534DF7"/>
    <w:rsid w:val="00546612"/>
    <w:rsid w:val="00557CCD"/>
    <w:rsid w:val="005B1ECB"/>
    <w:rsid w:val="005E4330"/>
    <w:rsid w:val="00600C72"/>
    <w:rsid w:val="00626337"/>
    <w:rsid w:val="00632CB8"/>
    <w:rsid w:val="00634124"/>
    <w:rsid w:val="006448A7"/>
    <w:rsid w:val="00652C92"/>
    <w:rsid w:val="00695AC6"/>
    <w:rsid w:val="0069627E"/>
    <w:rsid w:val="00697A27"/>
    <w:rsid w:val="006B19E8"/>
    <w:rsid w:val="006E0F37"/>
    <w:rsid w:val="006E4FAA"/>
    <w:rsid w:val="006E67E3"/>
    <w:rsid w:val="007131D0"/>
    <w:rsid w:val="007134EB"/>
    <w:rsid w:val="007211AB"/>
    <w:rsid w:val="00736A43"/>
    <w:rsid w:val="00736F7D"/>
    <w:rsid w:val="00766357"/>
    <w:rsid w:val="007728FE"/>
    <w:rsid w:val="007852EF"/>
    <w:rsid w:val="007D0936"/>
    <w:rsid w:val="007D638B"/>
    <w:rsid w:val="00822DF7"/>
    <w:rsid w:val="00835276"/>
    <w:rsid w:val="008629B8"/>
    <w:rsid w:val="008731E2"/>
    <w:rsid w:val="008D2C2E"/>
    <w:rsid w:val="008F3341"/>
    <w:rsid w:val="00903844"/>
    <w:rsid w:val="009069D1"/>
    <w:rsid w:val="0092418F"/>
    <w:rsid w:val="00935E29"/>
    <w:rsid w:val="00975BEB"/>
    <w:rsid w:val="009E56CE"/>
    <w:rsid w:val="009E603B"/>
    <w:rsid w:val="00A02748"/>
    <w:rsid w:val="00A43319"/>
    <w:rsid w:val="00A568FE"/>
    <w:rsid w:val="00A97ED7"/>
    <w:rsid w:val="00AA1E28"/>
    <w:rsid w:val="00AC3C06"/>
    <w:rsid w:val="00AE0B7D"/>
    <w:rsid w:val="00AF79AE"/>
    <w:rsid w:val="00B23970"/>
    <w:rsid w:val="00B4288D"/>
    <w:rsid w:val="00B90F76"/>
    <w:rsid w:val="00BA7F5C"/>
    <w:rsid w:val="00BE4664"/>
    <w:rsid w:val="00C04197"/>
    <w:rsid w:val="00C5376A"/>
    <w:rsid w:val="00C72B37"/>
    <w:rsid w:val="00CA370A"/>
    <w:rsid w:val="00CA4B11"/>
    <w:rsid w:val="00CA7AB5"/>
    <w:rsid w:val="00CD1803"/>
    <w:rsid w:val="00D160E2"/>
    <w:rsid w:val="00D359AF"/>
    <w:rsid w:val="00D41C1D"/>
    <w:rsid w:val="00D84AC5"/>
    <w:rsid w:val="00D9293B"/>
    <w:rsid w:val="00DD3009"/>
    <w:rsid w:val="00DD3CFD"/>
    <w:rsid w:val="00DE5CE5"/>
    <w:rsid w:val="00DF0780"/>
    <w:rsid w:val="00E1001D"/>
    <w:rsid w:val="00E22559"/>
    <w:rsid w:val="00E55180"/>
    <w:rsid w:val="00E74567"/>
    <w:rsid w:val="00EA1D1B"/>
    <w:rsid w:val="00F41580"/>
    <w:rsid w:val="00F60165"/>
    <w:rsid w:val="00FB41B5"/>
    <w:rsid w:val="00FD14AB"/>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CHICAGO.XSL" StyleName="Chicago" Version="16"/>
</file>

<file path=customXml/item4.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2.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4.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34</Pages>
  <Words>31661</Words>
  <Characters>180472</Characters>
  <Application>Microsoft Office Word</Application>
  <DocSecurity>0</DocSecurity>
  <Lines>1503</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20</cp:revision>
  <cp:lastPrinted>2025-06-06T09:23:00Z</cp:lastPrinted>
  <dcterms:created xsi:type="dcterms:W3CDTF">2025-07-17T21:18:00Z</dcterms:created>
  <dcterms:modified xsi:type="dcterms:W3CDTF">2025-08-12T07:14:00Z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zotero-version="7.0.20"&gt;&lt;session id="dgQYQsIS"/&gt;&lt;style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