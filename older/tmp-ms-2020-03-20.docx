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3C0BD590" w:rsidR="00E33938" w:rsidRDefault="00065370" w:rsidP="008A1C58">
      <w:pPr>
        <w:spacing w:line="480" w:lineRule="auto"/>
        <w:rPr>
          <w:rFonts w:ascii="Times New Roman" w:hAnsi="Times New Roman" w:cs="Times New Roman"/>
          <w:sz w:val="24"/>
          <w:szCs w:val="24"/>
        </w:rPr>
      </w:pPr>
      <w:bookmarkStart w:id="3"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4"/>
      <w:r w:rsidR="00280D5C">
        <w:rPr>
          <w:rFonts w:ascii="Times New Roman" w:hAnsi="Times New Roman" w:cs="Times New Roman" w:hint="eastAsia"/>
          <w:sz w:val="24"/>
          <w:szCs w:val="24"/>
        </w:rPr>
        <w:t xml:space="preserve"> note</w:t>
      </w:r>
      <w:commentRangeEnd w:id="4"/>
      <w:r w:rsidR="00280D5C">
        <w:rPr>
          <w:rStyle w:val="CommentReference"/>
        </w:rPr>
        <w:commentReference w:id="4"/>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commentRangeStart w:id="5"/>
      <w:commentRangeStart w:id="6"/>
      <w:r w:rsidRPr="006E1387">
        <w:rPr>
          <w:rFonts w:ascii="Times New Roman" w:hAnsi="Times New Roman" w:cs="Times New Roman"/>
          <w:sz w:val="24"/>
          <w:szCs w:val="24"/>
        </w:rPr>
        <w:t xml:space="preserve">50% of IDs </w:t>
      </w:r>
      <w:commentRangeEnd w:id="5"/>
      <w:r w:rsidR="00CF5847" w:rsidRPr="006E1387">
        <w:rPr>
          <w:rStyle w:val="CommentReference"/>
        </w:rPr>
        <w:commentReference w:id="5"/>
      </w:r>
      <w:commentRangeEnd w:id="6"/>
      <w:r w:rsidR="00F701ED" w:rsidRPr="006E1387">
        <w:rPr>
          <w:rStyle w:val="CommentReference"/>
        </w:rPr>
        <w:commentReference w:id="6"/>
      </w:r>
      <w:r w:rsidRPr="006E1387">
        <w:rPr>
          <w:rFonts w:ascii="Times New Roman" w:hAnsi="Times New Roman" w:cs="Times New Roman"/>
          <w:sz w:val="24"/>
          <w:szCs w:val="24"/>
        </w:rPr>
        <w:t>in LRP1B,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7"/>
      <w:commentRangeStart w:id="8"/>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7"/>
      <w:r w:rsidR="00814D3A">
        <w:rPr>
          <w:rStyle w:val="CommentReference"/>
        </w:rPr>
        <w:commentReference w:id="7"/>
      </w:r>
      <w:commentRangeEnd w:id="8"/>
      <w:r w:rsidR="006D2266">
        <w:rPr>
          <w:rStyle w:val="CommentReference"/>
        </w:rPr>
        <w:commentReference w:id="8"/>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9"/>
      <w:commentRangeStart w:id="10"/>
      <w:r w:rsidRPr="00065370">
        <w:rPr>
          <w:rFonts w:ascii="Times New Roman" w:hAnsi="Times New Roman" w:cs="Times New Roman"/>
          <w:sz w:val="24"/>
          <w:szCs w:val="24"/>
        </w:rPr>
        <w:t xml:space="preserve">extended sequence investigation </w:t>
      </w:r>
      <w:commentRangeEnd w:id="9"/>
      <w:r w:rsidR="00761EAE">
        <w:rPr>
          <w:rStyle w:val="CommentReference"/>
        </w:rPr>
        <w:commentReference w:id="9"/>
      </w:r>
      <w:commentRangeEnd w:id="10"/>
      <w:r w:rsidR="006D2266">
        <w:rPr>
          <w:rStyle w:val="CommentReference"/>
        </w:rPr>
        <w:commentReference w:id="10"/>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6DB200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11"/>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11"/>
      <w:r w:rsidR="00CF5847">
        <w:rPr>
          <w:rStyle w:val="CommentReference"/>
        </w:rPr>
        <w:commentReference w:id="11"/>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2D0CB66D"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(cite </w:t>
      </w:r>
      <w:proofErr w:type="spellStart"/>
      <w:r w:rsidR="002410D2">
        <w:rPr>
          <w:rFonts w:ascii="Times New Roman" w:hAnsi="Times New Roman" w:cs="Times New Roman" w:hint="eastAsia"/>
          <w:sz w:val="24"/>
          <w:szCs w:val="24"/>
        </w:rPr>
        <w:t>songling</w:t>
      </w:r>
      <w:proofErr w:type="spellEnd"/>
      <w:r w:rsidR="002410D2">
        <w:rPr>
          <w:rFonts w:ascii="Times New Roman" w:hAnsi="Times New Roman" w:cs="Times New Roman" w:hint="eastAsia"/>
          <w:sz w:val="24"/>
          <w:szCs w:val="24"/>
        </w:rPr>
        <w:t xml:space="preserve"> poon and </w:t>
      </w:r>
      <w:proofErr w:type="spellStart"/>
      <w:r w:rsidR="002410D2">
        <w:rPr>
          <w:rFonts w:ascii="Times New Roman" w:hAnsi="Times New Roman" w:cs="Times New Roman" w:hint="eastAsia"/>
          <w:sz w:val="24"/>
          <w:szCs w:val="24"/>
        </w:rPr>
        <w:t>huang</w:t>
      </w:r>
      <w:proofErr w:type="spellEnd"/>
      <w:r w:rsidR="002410D2">
        <w:rPr>
          <w:rFonts w:ascii="Times New Roman" w:hAnsi="Times New Roman" w:cs="Times New Roman" w:hint="eastAsia"/>
          <w:sz w:val="24"/>
          <w:szCs w:val="24"/>
        </w:rPr>
        <w:t xml:space="preserve"> two papers 2013 ST</w:t>
      </w:r>
      <w:r w:rsidR="00E86C49">
        <w:rPr>
          <w:rFonts w:ascii="Times New Roman" w:hAnsi="Times New Roman" w:cs="Times New Roman" w:hint="eastAsia"/>
          <w:sz w:val="24"/>
          <w:szCs w:val="24"/>
        </w:rPr>
        <w:t>M</w:t>
      </w:r>
      <w:r w:rsidR="002410D2">
        <w:rPr>
          <w:rFonts w:ascii="Times New Roman" w:hAnsi="Times New Roman" w:cs="Times New Roman" w:hint="eastAsia"/>
          <w:sz w:val="24"/>
          <w:szCs w:val="24"/>
        </w:rPr>
        <w:t>;</w:t>
      </w:r>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Subsequent attribution analysis revealed that this signature was also present in liver cancers</w:t>
      </w:r>
      <w:r w:rsidR="00E86C49">
        <w:rPr>
          <w:rFonts w:ascii="Times New Roman" w:hAnsi="Times New Roman" w:cs="Times New Roman" w:hint="eastAsia"/>
          <w:sz w:val="24"/>
          <w:szCs w:val="24"/>
        </w:rPr>
        <w:t xml:space="preserve"> (ng et al., STM paper)</w:t>
      </w:r>
      <w:r w:rsidR="009D3010" w:rsidRPr="009D3010">
        <w:rPr>
          <w:rFonts w:ascii="Times New Roman" w:hAnsi="Times New Roman" w:cs="Times New Roman"/>
          <w:sz w:val="24"/>
          <w:szCs w:val="24"/>
        </w:rPr>
        <w:t xml:space="preserve">. </w:t>
      </w:r>
      <w:commentRangeStart w:id="12"/>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 xml:space="preserve">liver </w:t>
      </w:r>
      <w:commentRangeEnd w:id="12"/>
      <w:r>
        <w:rPr>
          <w:rStyle w:val="CommentReference"/>
        </w:rPr>
        <w:commentReference w:id="12"/>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r w:rsidR="00801732">
        <w:rPr>
          <w:rFonts w:ascii="Times New Roman" w:hAnsi="Times New Roman" w:cs="Times New Roman" w:hint="eastAsia"/>
          <w:sz w:val="24"/>
          <w:szCs w:val="24"/>
        </w:rPr>
        <w:t>s</w:t>
      </w:r>
      <w:r w:rsidR="00540405">
        <w:rPr>
          <w:rFonts w:ascii="Times New Roman" w:hAnsi="Times New Roman" w:cs="Times New Roman" w:hint="eastAsia"/>
          <w:sz w:val="24"/>
          <w:szCs w:val="24"/>
        </w:rPr>
        <w:t xml:space="preserve"> due to </w:t>
      </w:r>
      <w:r w:rsidR="00801732">
        <w:rPr>
          <w:rFonts w:ascii="Times New Roman" w:hAnsi="Times New Roman" w:cs="Times New Roman" w:hint="eastAsia"/>
          <w:sz w:val="24"/>
          <w:szCs w:val="24"/>
        </w:rPr>
        <w:t>AA</w:t>
      </w:r>
      <w:r w:rsidR="00540405">
        <w:rPr>
          <w:rFonts w:ascii="Times New Roman" w:hAnsi="Times New Roman" w:cs="Times New Roman" w:hint="eastAsia"/>
          <w:sz w:val="24"/>
          <w:szCs w:val="24"/>
        </w:rPr>
        <w:t xml:space="preserve"> exposure</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These consisted of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lastRenderedPageBreak/>
        <w:t>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w:t>
      </w:r>
      <w:proofErr w:type="spellStart"/>
      <w:proofErr w:type="gramStart"/>
      <w:r w:rsidR="00FA5CA0" w:rsidRPr="00FA5CA0">
        <w:rPr>
          <w:rFonts w:ascii="Times New Roman" w:hAnsi="Times New Roman" w:cs="Times New Roman"/>
          <w:sz w:val="24"/>
          <w:szCs w:val="24"/>
        </w:rPr>
        <w:t>signatures</w:t>
      </w:r>
      <w:r w:rsidR="00112E7A">
        <w:rPr>
          <w:rFonts w:ascii="Times New Roman" w:hAnsi="Times New Roman" w:cs="Times New Roman" w:hint="eastAsia"/>
          <w:sz w:val="24"/>
          <w:szCs w:val="24"/>
        </w:rPr>
        <w:t>,that</w:t>
      </w:r>
      <w:proofErr w:type="spellEnd"/>
      <w:proofErr w:type="gramEnd"/>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266417E6" w14:textId="689FB294"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 not only </w:t>
      </w:r>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C&gt;A (SBS4) and CC&gt;AA (DBS2) </w:t>
      </w:r>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but also involves the </w:t>
      </w:r>
      <w:commentRangeStart w:id="13"/>
      <w:commentRangeStart w:id="14"/>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w:t>
      </w:r>
      <w:commentRangeEnd w:id="13"/>
      <w:r w:rsidR="005146ED">
        <w:rPr>
          <w:rStyle w:val="CommentReference"/>
        </w:rPr>
        <w:commentReference w:id="13"/>
      </w:r>
      <w:commentRangeEnd w:id="14"/>
      <w:r w:rsidR="007570CA">
        <w:rPr>
          <w:rStyle w:val="CommentReference"/>
        </w:rPr>
        <w:commentReference w:id="14"/>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006A8CD0"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 xml:space="preserve">sequence </w:t>
      </w:r>
      <w:proofErr w:type="gramStart"/>
      <w:r w:rsidRPr="008A1C58">
        <w:rPr>
          <w:rFonts w:ascii="Times New Roman" w:hAnsi="Times New Roman" w:cs="Times New Roman"/>
          <w:sz w:val="24"/>
          <w:szCs w:val="24"/>
        </w:rPr>
        <w:t>context</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w:t>
      </w:r>
      <w:proofErr w:type="gramEnd"/>
      <w:r w:rsidR="000A6AB6">
        <w:rPr>
          <w:rFonts w:ascii="Times New Roman" w:hAnsi="Times New Roman" w:cs="Times New Roman"/>
          <w:sz w:val="24"/>
          <w:szCs w:val="24"/>
        </w:rPr>
        <w:t>reference Alexandrov 2020 and the excel spreadsheet that is no</w:t>
      </w:r>
      <w:r w:rsidR="00A11668">
        <w:rPr>
          <w:rFonts w:ascii="Times New Roman" w:hAnsi="Times New Roman" w:cs="Times New Roman" w:hint="eastAsia"/>
          <w:sz w:val="24"/>
          <w:szCs w:val="24"/>
        </w:rPr>
        <w:t>w</w:t>
      </w:r>
      <w:r w:rsidR="000A6AB6">
        <w:rPr>
          <w:rFonts w:ascii="Times New Roman" w:hAnsi="Times New Roman" w:cs="Times New Roman"/>
          <w:sz w:val="24"/>
          <w:szCs w:val="24"/>
        </w:rPr>
        <w:t xml:space="preserve"> at COSMIC</w:t>
      </w:r>
      <w:r w:rsidR="00A11668">
        <w:rPr>
          <w:rFonts w:ascii="Times New Roman" w:hAnsi="Times New Roman" w:cs="Times New Roman" w:hint="eastAsia"/>
          <w:sz w:val="24"/>
          <w:szCs w:val="24"/>
        </w:rPr>
        <w:t xml:space="preserve">, more details can be found at </w:t>
      </w:r>
      <w:r w:rsidR="00072A14" w:rsidRPr="00072A14">
        <w:rPr>
          <w:rFonts w:ascii="Times New Roman" w:hAnsi="Times New Roman" w:cs="Times New Roman"/>
          <w:sz w:val="24"/>
          <w:szCs w:val="24"/>
        </w:rPr>
        <w:t>https://cancer.sanger.ac.uk/signatures/documents/4/PCAWG7_indel_classification_2021_08_31.xlsx</w:t>
      </w:r>
      <w:r w:rsidR="000A6AB6">
        <w:rPr>
          <w:rFonts w:ascii="Times New Roman" w:hAnsi="Times New Roman" w:cs="Times New Roman"/>
          <w:sz w:val="24"/>
          <w:szCs w:val="24"/>
        </w:rPr>
        <w:t>&gt;</w:t>
      </w:r>
      <w:r w:rsidRPr="008A1C58">
        <w:rPr>
          <w:rFonts w:ascii="Times New Roman" w:hAnsi="Times New Roman" w:cs="Times New Roman"/>
          <w:sz w:val="24"/>
          <w:szCs w:val="24"/>
        </w:rPr>
        <w:t>.</w:t>
      </w:r>
      <w:commentRangeStart w:id="15"/>
      <w:r w:rsidRPr="008A1C58">
        <w:rPr>
          <w:rFonts w:ascii="Times New Roman" w:hAnsi="Times New Roman" w:cs="Times New Roman"/>
          <w:sz w:val="24"/>
          <w:szCs w:val="24"/>
        </w:rPr>
        <w:t xml:space="preserve"> </w:t>
      </w:r>
      <w:commentRangeEnd w:id="15"/>
      <w:r w:rsidR="003D5BC9">
        <w:rPr>
          <w:rStyle w:val="CommentReference"/>
        </w:rPr>
        <w:commentReference w:id="15"/>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Can repeat). Finally, some deletions of &gt;= 2 bases do not occur in a repeat, but involve microhomology &lt;add mechanism, example&gt;. In total </w:t>
      </w:r>
      <w:r w:rsidR="000A6AB6" w:rsidRPr="008A1C58">
        <w:rPr>
          <w:rFonts w:ascii="Times New Roman" w:hAnsi="Times New Roman" w:cs="Times New Roman"/>
          <w:sz w:val="24"/>
          <w:szCs w:val="24"/>
        </w:rPr>
        <w:t>83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r w:rsidR="00AA2F80" w:rsidRPr="008A1C58">
        <w:rPr>
          <w:rFonts w:ascii="Times New Roman" w:hAnsi="Times New Roman" w:cs="Times New Roman"/>
          <w:sz w:val="24"/>
          <w:szCs w:val="24"/>
        </w:rPr>
        <w:t xml:space="preserve">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w:t>
      </w:r>
      <w:r w:rsidRPr="00B517FD">
        <w:rPr>
          <w:rFonts w:ascii="Times New Roman" w:hAnsi="Times New Roman" w:cs="Times New Roman"/>
          <w:sz w:val="24"/>
          <w:szCs w:val="24"/>
        </w:rPr>
        <w:lastRenderedPageBreak/>
        <w:t xml:space="preserve">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6869924" w14:textId="77777777" w:rsidR="00F437FD" w:rsidRDefault="00F437FD" w:rsidP="008A1C58">
      <w:pPr>
        <w:spacing w:line="480" w:lineRule="auto"/>
        <w:rPr>
          <w:ins w:id="16" w:author="Steve Rozen, Ph.D." w:date="2025-03-20T19:54:00Z" w16du:dateUtc="2025-03-20T23:54:00Z"/>
          <w:rFonts w:ascii="Times New Roman" w:hAnsi="Times New Roman" w:cs="Times New Roman"/>
          <w:sz w:val="24"/>
          <w:szCs w:val="24"/>
        </w:rPr>
      </w:pPr>
      <w:ins w:id="17" w:author="Steve Rozen, Ph.D." w:date="2025-03-20T19:49:00Z" w16du:dateUtc="2025-03-20T23:49:00Z">
        <w:r>
          <w:rPr>
            <w:rFonts w:ascii="Times New Roman" w:hAnsi="Times New Roman" w:cs="Times New Roman"/>
            <w:sz w:val="24"/>
            <w:szCs w:val="24"/>
          </w:rPr>
          <w:t>Although</w:t>
        </w:r>
      </w:ins>
      <w:del w:id="18" w:author="Steve Rozen, Ph.D." w:date="2025-03-20T19:49:00Z" w16du:dateUtc="2025-03-20T23:49:00Z">
        <w:r w:rsidR="00523CE5" w:rsidRPr="008A1C58" w:rsidDel="00F437FD">
          <w:rPr>
            <w:rFonts w:ascii="Times New Roman" w:hAnsi="Times New Roman" w:cs="Times New Roman"/>
            <w:sz w:val="24"/>
            <w:szCs w:val="24"/>
          </w:rPr>
          <w:delText>As</w:delText>
        </w:r>
      </w:del>
      <w:r w:rsidR="00523CE5" w:rsidRPr="008A1C58">
        <w:rPr>
          <w:rFonts w:ascii="Times New Roman" w:hAnsi="Times New Roman" w:cs="Times New Roman"/>
          <w:sz w:val="24"/>
          <w:szCs w:val="24"/>
        </w:rPr>
        <w:t xml:space="preserve"> Non-negative Matrix Factorization (NMF) is widely used for </w:t>
      </w:r>
      <w:ins w:id="19" w:author="Steve Rozen, Ph.D." w:date="2025-03-20T19:49:00Z" w16du:dateUtc="2025-03-20T23:49:00Z">
        <w:r>
          <w:rPr>
            <w:rFonts w:ascii="Times New Roman" w:hAnsi="Times New Roman" w:cs="Times New Roman"/>
            <w:sz w:val="24"/>
            <w:szCs w:val="24"/>
          </w:rPr>
          <w:t xml:space="preserve">in-silico </w:t>
        </w:r>
      </w:ins>
      <w:r w:rsidR="00523CE5" w:rsidRPr="008A1C58">
        <w:rPr>
          <w:rFonts w:ascii="Times New Roman" w:hAnsi="Times New Roman" w:cs="Times New Roman"/>
          <w:sz w:val="24"/>
          <w:szCs w:val="24"/>
        </w:rPr>
        <w:t>signature discovery</w:t>
      </w:r>
      <w:del w:id="20" w:author="Steve Rozen, Ph.D." w:date="2025-03-20T19:49:00Z" w16du:dateUtc="2025-03-20T23:49:00Z">
        <w:r w:rsidR="00523CE5" w:rsidRPr="008A1C58" w:rsidDel="00F437FD">
          <w:rPr>
            <w:rFonts w:ascii="Times New Roman" w:hAnsi="Times New Roman" w:cs="Times New Roman"/>
            <w:sz w:val="24"/>
            <w:szCs w:val="24"/>
          </w:rPr>
          <w:delText xml:space="preserve"> analysis</w:delText>
        </w:r>
      </w:del>
      <w:r w:rsidR="00523CE5" w:rsidRPr="008A1C58">
        <w:rPr>
          <w:rFonts w:ascii="Times New Roman" w:hAnsi="Times New Roman" w:cs="Times New Roman"/>
          <w:sz w:val="24"/>
          <w:szCs w:val="24"/>
        </w:rPr>
        <w:t xml:space="preserve">, </w:t>
      </w:r>
      <w:del w:id="21" w:author="Steve Rozen, Ph.D." w:date="2025-03-20T19:50:00Z" w16du:dateUtc="2025-03-20T23:50:00Z">
        <w:r w:rsidR="00523CE5" w:rsidRPr="008A1C58" w:rsidDel="00F437FD">
          <w:rPr>
            <w:rFonts w:ascii="Times New Roman" w:hAnsi="Times New Roman" w:cs="Times New Roman"/>
            <w:sz w:val="24"/>
            <w:szCs w:val="24"/>
          </w:rPr>
          <w:delText>the tool</w:delText>
        </w:r>
      </w:del>
      <w:ins w:id="22" w:author="Steve Rozen, Ph.D." w:date="2025-03-20T19:50:00Z" w16du:dateUtc="2025-03-20T23:50:00Z">
        <w:r>
          <w:rPr>
            <w:rFonts w:ascii="Times New Roman" w:hAnsi="Times New Roman" w:cs="Times New Roman"/>
            <w:sz w:val="24"/>
            <w:szCs w:val="24"/>
          </w:rPr>
          <w:t>approaches</w:t>
        </w:r>
      </w:ins>
      <w:r w:rsidR="00523CE5" w:rsidRPr="008A1C58">
        <w:rPr>
          <w:rFonts w:ascii="Times New Roman" w:hAnsi="Times New Roman" w:cs="Times New Roman"/>
          <w:sz w:val="24"/>
          <w:szCs w:val="24"/>
        </w:rPr>
        <w:t xml:space="preserve"> based </w:t>
      </w:r>
      <w:del w:id="23" w:author="Steve Rozen, Ph.D." w:date="2025-03-20T19:50:00Z" w16du:dateUtc="2025-03-20T23:50:00Z">
        <w:r w:rsidR="00523CE5" w:rsidRPr="008A1C58" w:rsidDel="00F437FD">
          <w:rPr>
            <w:rFonts w:ascii="Times New Roman" w:hAnsi="Times New Roman" w:cs="Times New Roman"/>
            <w:sz w:val="24"/>
            <w:szCs w:val="24"/>
          </w:rPr>
          <w:delText>on a non-parametric Bayesian approach demonstrates significant advantages</w:delText>
        </w:r>
      </w:del>
      <w:ins w:id="24" w:author="Steve Rozen, Ph.D." w:date="2025-03-20T19:50:00Z" w16du:dateUtc="2025-03-20T23:50:00Z">
        <w:r>
          <w:rPr>
            <w:rFonts w:ascii="Times New Roman" w:hAnsi="Times New Roman" w:cs="Times New Roman"/>
            <w:sz w:val="24"/>
            <w:szCs w:val="24"/>
          </w:rPr>
          <w:t>hierarchical Dirichlet proce</w:t>
        </w:r>
      </w:ins>
      <w:ins w:id="25" w:author="Steve Rozen, Ph.D." w:date="2025-03-20T19:51:00Z" w16du:dateUtc="2025-03-20T23:51:00Z">
        <w:r>
          <w:rPr>
            <w:rFonts w:ascii="Times New Roman" w:hAnsi="Times New Roman" w:cs="Times New Roman"/>
            <w:sz w:val="24"/>
            <w:szCs w:val="24"/>
          </w:rPr>
          <w:t>ss may offer advantages</w:t>
        </w:r>
      </w:ins>
      <w:ins w:id="26" w:author="Steve Rozen, Ph.D." w:date="2025-03-20T19:54:00Z" w16du:dateUtc="2025-03-20T23:54:00Z">
        <w:r>
          <w:rPr>
            <w:rFonts w:ascii="Times New Roman" w:hAnsi="Times New Roman" w:cs="Times New Roman"/>
            <w:sz w:val="24"/>
            <w:szCs w:val="24"/>
          </w:rPr>
          <w:t xml:space="preserve"> &lt;ref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paper&gt;</w:t>
        </w:r>
      </w:ins>
      <w:r w:rsidR="00523CE5" w:rsidRPr="008A1C58">
        <w:rPr>
          <w:rFonts w:ascii="Times New Roman" w:hAnsi="Times New Roman" w:cs="Times New Roman"/>
          <w:sz w:val="24"/>
          <w:szCs w:val="24"/>
        </w:rPr>
        <w:t xml:space="preserve">. </w:t>
      </w:r>
      <w:ins w:id="27" w:author="Steve Rozen, Ph.D." w:date="2025-03-20T19:51:00Z" w16du:dateUtc="2025-03-20T23:51:00Z">
        <w:r>
          <w:rPr>
            <w:rFonts w:ascii="Times New Roman" w:hAnsi="Times New Roman" w:cs="Times New Roman"/>
            <w:sz w:val="24"/>
            <w:szCs w:val="24"/>
          </w:rPr>
          <w:t xml:space="preserve">&lt;what were our </w:t>
        </w:r>
      </w:ins>
      <w:ins w:id="28" w:author="Steve Rozen, Ph.D." w:date="2025-03-20T19:52:00Z" w16du:dateUtc="2025-03-20T23:52:00Z">
        <w:r>
          <w:rPr>
            <w:rFonts w:ascii="Times New Roman" w:hAnsi="Times New Roman" w:cs="Times New Roman"/>
            <w:sz w:val="24"/>
            <w:szCs w:val="24"/>
          </w:rPr>
          <w:t xml:space="preserve">benchmarking results in the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paper&gt; </w:t>
        </w:r>
      </w:ins>
      <w:r w:rsidR="00523CE5" w:rsidRPr="008A1C58">
        <w:rPr>
          <w:rFonts w:ascii="Times New Roman" w:hAnsi="Times New Roman" w:cs="Times New Roman"/>
          <w:sz w:val="24"/>
          <w:szCs w:val="24"/>
        </w:rPr>
        <w:t xml:space="preserve">This approach </w:t>
      </w:r>
      <w:del w:id="29" w:author="Steve Rozen, Ph.D." w:date="2025-03-20T19:52:00Z" w16du:dateUtc="2025-03-20T23:52:00Z">
        <w:r w:rsidR="00523CE5" w:rsidRPr="008A1C58" w:rsidDel="00F437FD">
          <w:rPr>
            <w:rFonts w:ascii="Times New Roman" w:hAnsi="Times New Roman" w:cs="Times New Roman"/>
            <w:sz w:val="24"/>
            <w:szCs w:val="24"/>
          </w:rPr>
          <w:delText>allows for the automatic</w:delText>
        </w:r>
      </w:del>
      <w:ins w:id="30" w:author="Steve Rozen, Ph.D." w:date="2025-03-20T19:53:00Z" w16du:dateUtc="2025-03-20T23:53:00Z">
        <w:r>
          <w:rPr>
            <w:rFonts w:ascii="Times New Roman" w:hAnsi="Times New Roman" w:cs="Times New Roman"/>
            <w:sz w:val="24"/>
            <w:szCs w:val="24"/>
          </w:rPr>
          <w:t xml:space="preserve"> infers the &lt;most likely&gt; number of signatures </w:t>
        </w:r>
        <w:proofErr w:type="gramStart"/>
        <w:r>
          <w:rPr>
            <w:rFonts w:ascii="Times New Roman" w:hAnsi="Times New Roman" w:cs="Times New Roman"/>
            <w:sz w:val="24"/>
            <w:szCs w:val="24"/>
          </w:rPr>
          <w:t xml:space="preserve">and </w:t>
        </w:r>
      </w:ins>
      <w:r w:rsidR="00523CE5" w:rsidRPr="008A1C58">
        <w:rPr>
          <w:rFonts w:ascii="Times New Roman" w:hAnsi="Times New Roman" w:cs="Times New Roman"/>
          <w:sz w:val="24"/>
          <w:szCs w:val="24"/>
        </w:rPr>
        <w:t xml:space="preserve"> inference</w:t>
      </w:r>
      <w:proofErr w:type="gramEnd"/>
      <w:r w:rsidR="00523CE5" w:rsidRPr="008A1C58">
        <w:rPr>
          <w:rFonts w:ascii="Times New Roman" w:hAnsi="Times New Roman" w:cs="Times New Roman"/>
          <w:sz w:val="24"/>
          <w:szCs w:val="24"/>
        </w:rPr>
        <w:t xml:space="preserve"> of optimal solutions and the sensitive and accurate extraction of </w:t>
      </w:r>
      <w:r w:rsidR="00756A7C" w:rsidRPr="008A1C58">
        <w:rPr>
          <w:rFonts w:ascii="Times New Roman" w:hAnsi="Times New Roman" w:cs="Times New Roman"/>
          <w:sz w:val="24"/>
          <w:szCs w:val="24"/>
        </w:rPr>
        <w:t xml:space="preserve">mutational </w:t>
      </w:r>
      <w:r w:rsidR="00523CE5"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p>
    <w:p w14:paraId="274DCAAB" w14:textId="143B600C" w:rsidR="005B7AA1" w:rsidRPr="008A1C58" w:rsidRDefault="00F437FD" w:rsidP="008A1C58">
      <w:pPr>
        <w:spacing w:line="480" w:lineRule="auto"/>
        <w:rPr>
          <w:rFonts w:ascii="Times New Roman" w:hAnsi="Times New Roman" w:cs="Times New Roman"/>
          <w:sz w:val="24"/>
          <w:szCs w:val="24"/>
        </w:rPr>
      </w:pPr>
      <w:ins w:id="31" w:author="Steve Rozen, Ph.D." w:date="2025-03-20T19:54:00Z" w16du:dateUtc="2025-03-20T23:54:00Z">
        <w:r>
          <w:rPr>
            <w:rFonts w:ascii="Times New Roman" w:hAnsi="Times New Roman" w:cs="Times New Roman"/>
            <w:sz w:val="24"/>
            <w:szCs w:val="24"/>
          </w:rPr>
          <w:lastRenderedPageBreak/>
          <w:t xml:space="preserve">In this study </w:t>
        </w:r>
      </w:ins>
      <w:del w:id="32" w:author="Steve Rozen, Ph.D." w:date="2025-03-20T19:55:00Z" w16du:dateUtc="2025-03-20T23:55:00Z">
        <w:r w:rsidR="00523CE5" w:rsidRPr="008A1C58" w:rsidDel="00F437FD">
          <w:rPr>
            <w:rFonts w:ascii="Times New Roman" w:hAnsi="Times New Roman" w:cs="Times New Roman"/>
            <w:sz w:val="24"/>
            <w:szCs w:val="24"/>
          </w:rPr>
          <w:delText xml:space="preserve">We performed </w:delText>
        </w:r>
        <w:r w:rsidR="00523CE5" w:rsidRPr="008A1C58" w:rsidDel="00F437FD">
          <w:rPr>
            <w:rFonts w:ascii="Times New Roman" w:hAnsi="Times New Roman" w:cs="Times New Roman"/>
            <w:i/>
            <w:iCs/>
            <w:sz w:val="24"/>
            <w:szCs w:val="24"/>
          </w:rPr>
          <w:delText>d</w:delText>
        </w:r>
        <w:r w:rsidR="00FC5DE0" w:rsidRPr="008A1C58" w:rsidDel="00F437FD">
          <w:rPr>
            <w:rFonts w:ascii="Times New Roman" w:hAnsi="Times New Roman" w:cs="Times New Roman"/>
            <w:i/>
            <w:iCs/>
            <w:sz w:val="24"/>
            <w:szCs w:val="24"/>
          </w:rPr>
          <w:delText xml:space="preserve">e </w:delText>
        </w:r>
        <w:r w:rsidR="00523CE5" w:rsidRPr="008A1C58" w:rsidDel="00F437FD">
          <w:rPr>
            <w:rFonts w:ascii="Times New Roman" w:hAnsi="Times New Roman" w:cs="Times New Roman"/>
            <w:i/>
            <w:iCs/>
            <w:sz w:val="24"/>
            <w:szCs w:val="24"/>
          </w:rPr>
          <w:delText>novo</w:delText>
        </w:r>
        <w:r w:rsidR="00523CE5" w:rsidRPr="008A1C58" w:rsidDel="00F437FD">
          <w:rPr>
            <w:rFonts w:ascii="Times New Roman" w:hAnsi="Times New Roman" w:cs="Times New Roman"/>
            <w:sz w:val="24"/>
            <w:szCs w:val="24"/>
          </w:rPr>
          <w:delText xml:space="preserve"> mutational signature analysis using</w:delText>
        </w:r>
      </w:del>
      <w:ins w:id="33" w:author="Steve Rozen, Ph.D." w:date="2025-03-20T19:55:00Z" w16du:dateUtc="2025-03-20T23:55:00Z">
        <w:r>
          <w:rPr>
            <w:rFonts w:ascii="Times New Roman" w:hAnsi="Times New Roman" w:cs="Times New Roman"/>
            <w:sz w:val="24"/>
            <w:szCs w:val="24"/>
          </w:rPr>
          <w:t>we used</w:t>
        </w:r>
      </w:ins>
      <w:r w:rsidR="00523CE5" w:rsidRPr="008A1C58">
        <w:rPr>
          <w:rFonts w:ascii="Times New Roman" w:hAnsi="Times New Roman" w:cs="Times New Roman"/>
          <w:sz w:val="24"/>
          <w:szCs w:val="24"/>
        </w:rPr>
        <w:t xml:space="preserve"> </w:t>
      </w:r>
      <w:proofErr w:type="spellStart"/>
      <w:r w:rsidR="00523CE5" w:rsidRPr="008A1C58">
        <w:rPr>
          <w:rFonts w:ascii="Times New Roman" w:hAnsi="Times New Roman" w:cs="Times New Roman"/>
          <w:sz w:val="24"/>
          <w:szCs w:val="24"/>
        </w:rPr>
        <w:t>mSigHdp</w:t>
      </w:r>
      <w:proofErr w:type="spellEnd"/>
      <w:r w:rsidR="00523CE5" w:rsidRPr="008A1C58">
        <w:rPr>
          <w:rFonts w:ascii="Times New Roman" w:hAnsi="Times New Roman" w:cs="Times New Roman"/>
          <w:sz w:val="24"/>
          <w:szCs w:val="24"/>
        </w:rPr>
        <w:t xml:space="preserve"> </w:t>
      </w:r>
      <w:ins w:id="34" w:author="Steve Rozen, Ph.D." w:date="2025-03-20T19:55:00Z" w16du:dateUtc="2025-03-20T23:55:00Z">
        <w:r>
          <w:rPr>
            <w:rFonts w:ascii="Times New Roman" w:hAnsi="Times New Roman" w:cs="Times New Roman"/>
            <w:sz w:val="24"/>
            <w:szCs w:val="24"/>
          </w:rPr>
          <w:t xml:space="preserve">to discover mutational signatures </w:t>
        </w:r>
      </w:ins>
      <w:ins w:id="35" w:author="Steve Rozen, Ph.D." w:date="2025-03-20T19:56:00Z" w16du:dateUtc="2025-03-20T23:56:00Z">
        <w:r w:rsidR="00E10AD4">
          <w:rPr>
            <w:rFonts w:ascii="Times New Roman" w:hAnsi="Times New Roman" w:cs="Times New Roman"/>
            <w:sz w:val="24"/>
            <w:szCs w:val="24"/>
          </w:rPr>
          <w:t>in whole-genome somatic mutations from</w:t>
        </w:r>
      </w:ins>
      <w:del w:id="36" w:author="Steve Rozen, Ph.D." w:date="2025-03-20T19:55:00Z" w16du:dateUtc="2025-03-20T23:55:00Z">
        <w:r w:rsidR="00523CE5" w:rsidRPr="008A1C58" w:rsidDel="00F437FD">
          <w:rPr>
            <w:rFonts w:ascii="Times New Roman" w:hAnsi="Times New Roman" w:cs="Times New Roman"/>
            <w:sz w:val="24"/>
            <w:szCs w:val="24"/>
          </w:rPr>
          <w:delText>on</w:delText>
        </w:r>
      </w:del>
      <w:r w:rsidR="00523CE5" w:rsidRPr="008A1C58">
        <w:rPr>
          <w:rFonts w:ascii="Times New Roman" w:hAnsi="Times New Roman" w:cs="Times New Roman"/>
          <w:sz w:val="24"/>
          <w:szCs w:val="24"/>
        </w:rPr>
        <w:t xml:space="preserve">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del w:id="37" w:author="Steve Rozen, Ph.D." w:date="2025-03-20T19:56:00Z" w16du:dateUtc="2025-03-20T23:56:00Z">
        <w:r w:rsidR="00523CE5" w:rsidRPr="008A1C58" w:rsidDel="00E10AD4">
          <w:rPr>
            <w:rFonts w:ascii="Times New Roman" w:hAnsi="Times New Roman" w:cs="Times New Roman"/>
            <w:sz w:val="24"/>
            <w:szCs w:val="24"/>
          </w:rPr>
          <w:delText xml:space="preserve"> whole-genome sequencing (WGS) samples</w:delText>
        </w:r>
      </w:del>
      <w:ins w:id="38" w:author="Steve Rozen, Ph.D." w:date="2025-03-20T19:56:00Z" w16du:dateUtc="2025-03-20T23:56:00Z">
        <w:r w:rsidR="00E10AD4">
          <w:rPr>
            <w:rFonts w:ascii="Times New Roman" w:hAnsi="Times New Roman" w:cs="Times New Roman"/>
            <w:sz w:val="24"/>
            <w:szCs w:val="24"/>
          </w:rPr>
          <w:t>tumors</w:t>
        </w:r>
      </w:ins>
      <w:ins w:id="39" w:author="Steve Rozen, Ph.D." w:date="2025-03-20T19:57:00Z" w16du:dateUtc="2025-03-20T23:57:00Z">
        <w:r w:rsidR="00E10AD4">
          <w:rPr>
            <w:rFonts w:ascii="Times New Roman" w:hAnsi="Times New Roman" w:cs="Times New Roman"/>
            <w:sz w:val="24"/>
            <w:szCs w:val="24"/>
          </w:rPr>
          <w:t>, with</w:t>
        </w:r>
      </w:ins>
      <w:del w:id="40" w:author="Steve Rozen, Ph.D." w:date="2025-03-20T19:57:00Z" w16du:dateUtc="2025-03-20T23:57:00Z">
        <w:r w:rsidR="00523CE5" w:rsidRPr="008A1C58" w:rsidDel="00E10AD4">
          <w:rPr>
            <w:rFonts w:ascii="Times New Roman" w:hAnsi="Times New Roman" w:cs="Times New Roman"/>
            <w:sz w:val="24"/>
            <w:szCs w:val="24"/>
          </w:rPr>
          <w:delText>. This dataset comprises</w:delText>
        </w:r>
      </w:del>
      <w:r w:rsidR="00523CE5" w:rsidRPr="008A1C58">
        <w:rPr>
          <w:rFonts w:ascii="Times New Roman" w:hAnsi="Times New Roman" w:cs="Times New Roman"/>
          <w:sz w:val="24"/>
          <w:szCs w:val="24"/>
        </w:rPr>
        <w:t xml:space="preserve"> 2</w:t>
      </w:r>
      <w:r w:rsidR="003E6C29">
        <w:rPr>
          <w:rFonts w:ascii="Times New Roman" w:hAnsi="Times New Roman" w:cs="Times New Roman" w:hint="eastAsia"/>
          <w:sz w:val="24"/>
          <w:szCs w:val="24"/>
        </w:rPr>
        <w:t>,</w:t>
      </w:r>
      <w:r w:rsidR="00523CE5" w:rsidRPr="008A1C58">
        <w:rPr>
          <w:rFonts w:ascii="Times New Roman" w:hAnsi="Times New Roman" w:cs="Times New Roman"/>
          <w:sz w:val="24"/>
          <w:szCs w:val="24"/>
        </w:rPr>
        <w:t xml:space="preserve">780 </w:t>
      </w:r>
      <w:del w:id="41" w:author="Steve Rozen, Ph.D." w:date="2025-03-20T19:57:00Z" w16du:dateUtc="2025-03-20T23:57:00Z">
        <w:r w:rsidR="006C647A" w:rsidRPr="008A1C58" w:rsidDel="00E10AD4">
          <w:rPr>
            <w:rFonts w:ascii="Times New Roman" w:hAnsi="Times New Roman" w:cs="Times New Roman"/>
            <w:sz w:val="24"/>
            <w:szCs w:val="24"/>
          </w:rPr>
          <w:delText>genomes</w:delText>
        </w:r>
        <w:r w:rsidR="00523CE5" w:rsidRPr="008A1C58" w:rsidDel="00E10AD4">
          <w:rPr>
            <w:rFonts w:ascii="Times New Roman" w:hAnsi="Times New Roman" w:cs="Times New Roman"/>
            <w:sz w:val="24"/>
            <w:szCs w:val="24"/>
          </w:rPr>
          <w:delText xml:space="preserve"> </w:delText>
        </w:r>
      </w:del>
      <w:ins w:id="42" w:author="Steve Rozen, Ph.D." w:date="2025-03-20T19:57:00Z" w16du:dateUtc="2025-03-20T23:57:00Z">
        <w:r w:rsidR="00E10AD4">
          <w:rPr>
            <w:rFonts w:ascii="Times New Roman" w:hAnsi="Times New Roman" w:cs="Times New Roman"/>
            <w:sz w:val="24"/>
            <w:szCs w:val="24"/>
          </w:rPr>
          <w:t>tumors</w:t>
        </w:r>
        <w:r w:rsidR="00E10AD4" w:rsidRPr="008A1C58">
          <w:rPr>
            <w:rFonts w:ascii="Times New Roman" w:hAnsi="Times New Roman" w:cs="Times New Roman"/>
            <w:sz w:val="24"/>
            <w:szCs w:val="24"/>
          </w:rPr>
          <w:t xml:space="preserve"> </w:t>
        </w:r>
      </w:ins>
      <w:r w:rsidR="00523CE5" w:rsidRPr="008A1C58">
        <w:rPr>
          <w:rFonts w:ascii="Times New Roman" w:hAnsi="Times New Roman" w:cs="Times New Roman"/>
          <w:sz w:val="24"/>
          <w:szCs w:val="24"/>
        </w:rPr>
        <w:t xml:space="preserve">from the </w:t>
      </w:r>
      <w:r w:rsidR="00084B01" w:rsidRPr="008A1C58">
        <w:rPr>
          <w:rFonts w:ascii="Times New Roman" w:hAnsi="Times New Roman" w:cs="Times New Roman"/>
          <w:sz w:val="24"/>
          <w:szCs w:val="24"/>
        </w:rPr>
        <w:t xml:space="preserve">PCAWG </w:t>
      </w:r>
      <w:proofErr w:type="spellStart"/>
      <w:ins w:id="43" w:author="Steve Rozen, Ph.D." w:date="2025-03-20T19:57:00Z" w16du:dateUtc="2025-03-20T23:57:00Z">
        <w:r w:rsidR="00E10AD4">
          <w:rPr>
            <w:rFonts w:ascii="Times New Roman" w:hAnsi="Times New Roman" w:cs="Times New Roman"/>
            <w:sz w:val="24"/>
            <w:szCs w:val="24"/>
          </w:rPr>
          <w:t>consortiium</w:t>
        </w:r>
        <w:proofErr w:type="spellEnd"/>
        <w:r w:rsidR="00E10AD4">
          <w:rPr>
            <w:rFonts w:ascii="Times New Roman" w:hAnsi="Times New Roman" w:cs="Times New Roman"/>
            <w:sz w:val="24"/>
            <w:szCs w:val="24"/>
          </w:rPr>
          <w:t>&lt;ref&gt;</w:t>
        </w:r>
      </w:ins>
      <w:del w:id="44" w:author="Steve Rozen, Ph.D." w:date="2025-03-20T19:57:00Z" w16du:dateUtc="2025-03-20T23:57:00Z">
        <w:r w:rsidR="00881A08" w:rsidDel="00E10AD4">
          <w:rPr>
            <w:rFonts w:ascii="Times New Roman" w:hAnsi="Times New Roman" w:cs="Times New Roman" w:hint="eastAsia"/>
            <w:sz w:val="24"/>
            <w:szCs w:val="24"/>
          </w:rPr>
          <w:delText>datase</w:delText>
        </w:r>
      </w:del>
      <w:r w:rsidR="00881A08">
        <w:rPr>
          <w:rFonts w:ascii="Times New Roman" w:hAnsi="Times New Roman" w:cs="Times New Roman" w:hint="eastAsia"/>
          <w:sz w:val="24"/>
          <w:szCs w:val="24"/>
        </w:rPr>
        <w:t>t</w:t>
      </w:r>
      <w:r w:rsidR="00084B01" w:rsidRPr="008A1C58">
        <w:rPr>
          <w:rFonts w:ascii="Times New Roman" w:hAnsi="Times New Roman" w:cs="Times New Roman"/>
          <w:sz w:val="24"/>
          <w:szCs w:val="24"/>
        </w:rPr>
        <w:t xml:space="preserve"> and</w:t>
      </w:r>
      <w:r w:rsidR="00523CE5"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00523CE5" w:rsidRPr="008A1C58">
        <w:rPr>
          <w:rFonts w:ascii="Times New Roman" w:hAnsi="Times New Roman" w:cs="Times New Roman"/>
          <w:sz w:val="24"/>
          <w:szCs w:val="24"/>
        </w:rPr>
        <w:t xml:space="preserve"> </w:t>
      </w:r>
      <w:del w:id="45" w:author="Steve Rozen, Ph.D." w:date="2025-03-20T19:57:00Z" w16du:dateUtc="2025-03-20T23:57:00Z">
        <w:r w:rsidR="006C647A" w:rsidRPr="008A1C58" w:rsidDel="00E10AD4">
          <w:rPr>
            <w:rFonts w:ascii="Times New Roman" w:hAnsi="Times New Roman" w:cs="Times New Roman"/>
            <w:sz w:val="24"/>
            <w:szCs w:val="24"/>
          </w:rPr>
          <w:delText>genomes</w:delText>
        </w:r>
        <w:r w:rsidR="00523CE5" w:rsidRPr="008A1C58" w:rsidDel="00E10AD4">
          <w:rPr>
            <w:rFonts w:ascii="Times New Roman" w:hAnsi="Times New Roman" w:cs="Times New Roman"/>
            <w:sz w:val="24"/>
            <w:szCs w:val="24"/>
          </w:rPr>
          <w:delText xml:space="preserve"> </w:delText>
        </w:r>
      </w:del>
      <w:r w:rsidR="00523CE5" w:rsidRPr="008A1C58">
        <w:rPr>
          <w:rFonts w:ascii="Times New Roman" w:hAnsi="Times New Roman" w:cs="Times New Roman"/>
          <w:sz w:val="24"/>
          <w:szCs w:val="24"/>
        </w:rPr>
        <w:t xml:space="preserve">from the </w:t>
      </w:r>
      <w:ins w:id="46" w:author="Steve Rozen, Ph.D." w:date="2025-03-20T19:58:00Z" w16du:dateUtc="2025-03-20T23:58:00Z">
        <w:r w:rsidR="00E10AD4">
          <w:rPr>
            <w:rFonts w:ascii="Times New Roman" w:hAnsi="Times New Roman" w:cs="Times New Roman"/>
            <w:sz w:val="24"/>
            <w:szCs w:val="24"/>
          </w:rPr>
          <w:t>Hartwig Medical Foundation collection</w:t>
        </w:r>
      </w:ins>
      <w:del w:id="47" w:author="Steve Rozen, Ph.D." w:date="2025-03-20T19:58:00Z" w16du:dateUtc="2025-03-20T23:58:00Z">
        <w:r w:rsidR="00523CE5" w:rsidRPr="008A1C58" w:rsidDel="00E10AD4">
          <w:rPr>
            <w:rFonts w:ascii="Times New Roman" w:hAnsi="Times New Roman" w:cs="Times New Roman"/>
            <w:sz w:val="24"/>
            <w:szCs w:val="24"/>
          </w:rPr>
          <w:delText>HMF</w:delText>
        </w:r>
        <w:r w:rsidR="00084B01" w:rsidRPr="008A1C58" w:rsidDel="00E10AD4">
          <w:rPr>
            <w:rFonts w:ascii="Times New Roman" w:hAnsi="Times New Roman" w:cs="Times New Roman"/>
            <w:sz w:val="24"/>
            <w:szCs w:val="24"/>
          </w:rPr>
          <w:delText xml:space="preserve"> </w:delText>
        </w:r>
        <w:r w:rsidR="00881A08" w:rsidDel="00E10AD4">
          <w:rPr>
            <w:rFonts w:ascii="Times New Roman" w:hAnsi="Times New Roman" w:cs="Times New Roman" w:hint="eastAsia"/>
            <w:sz w:val="24"/>
            <w:szCs w:val="24"/>
          </w:rPr>
          <w:delText>dataset</w:delText>
        </w:r>
      </w:del>
      <w:r w:rsidR="00523CE5"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00523CE5"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lastRenderedPageBreak/>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w:t>
      </w:r>
      <w:r w:rsidR="00B75BBF" w:rsidRPr="008A1C58">
        <w:rPr>
          <w:rFonts w:ascii="Times New Roman" w:hAnsi="Times New Roman" w:cs="Times New Roman"/>
          <w:sz w:val="24"/>
          <w:szCs w:val="24"/>
        </w:rPr>
        <w:lastRenderedPageBreak/>
        <w:t>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w:t>
      </w:r>
      <w:r w:rsidRPr="00E07F96">
        <w:rPr>
          <w:rFonts w:ascii="Times New Roman" w:hAnsi="Times New Roman" w:cs="Times New Roman"/>
          <w:sz w:val="24"/>
          <w:szCs w:val="24"/>
        </w:rPr>
        <w:lastRenderedPageBreak/>
        <w:t xml:space="preserve">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 xml:space="preserve">dominant peaks, prompting an investigation into whether they represent distinct mutational processes. To explore this, we examined the </w:t>
      </w:r>
      <w:r w:rsidRPr="00706990">
        <w:rPr>
          <w:rFonts w:ascii="Times New Roman" w:hAnsi="Times New Roman" w:cs="Times New Roman"/>
          <w:sz w:val="24"/>
          <w:szCs w:val="24"/>
        </w:rPr>
        <w:lastRenderedPageBreak/>
        <w:t>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 xml:space="preserve">In summary, </w:t>
      </w:r>
      <w:r w:rsidR="00AE00AE" w:rsidRPr="00AE00AE">
        <w:rPr>
          <w:rFonts w:ascii="Times New Roman" w:hAnsi="Times New Roman" w:cs="Times New Roman"/>
          <w:sz w:val="24"/>
          <w:szCs w:val="24"/>
        </w:rPr>
        <w:lastRenderedPageBreak/>
        <w:t>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w:t>
      </w:r>
      <w:r w:rsidRPr="00442D83">
        <w:rPr>
          <w:rFonts w:ascii="Times New Roman" w:hAnsi="Times New Roman" w:cs="Times New Roman"/>
          <w:sz w:val="24"/>
          <w:szCs w:val="24"/>
        </w:rPr>
        <w:lastRenderedPageBreak/>
        <w:t>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w:t>
      </w:r>
      <w:r w:rsidRPr="00442D83">
        <w:rPr>
          <w:rFonts w:ascii="Times New Roman" w:hAnsi="Times New Roman" w:cs="Times New Roman"/>
          <w:sz w:val="24"/>
          <w:szCs w:val="24"/>
        </w:rPr>
        <w:lastRenderedPageBreak/>
        <w:t xml:space="preserve">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w:t>
      </w:r>
      <w:r w:rsidRPr="00744AA4">
        <w:rPr>
          <w:rFonts w:ascii="Times New Roman" w:hAnsi="Times New Roman" w:cs="Times New Roman"/>
          <w:sz w:val="24"/>
          <w:szCs w:val="24"/>
        </w:rPr>
        <w:lastRenderedPageBreak/>
        <w:t xml:space="preserve">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lastRenderedPageBreak/>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48" w:name="_Hlk190965870"/>
      <w:r w:rsidRPr="00C46126">
        <w:rPr>
          <w:rFonts w:ascii="Times New Roman" w:hAnsi="Times New Roman" w:cs="Times New Roman"/>
          <w:sz w:val="24"/>
          <w:szCs w:val="24"/>
        </w:rPr>
        <w:t>Fisher's exact tests</w:t>
      </w:r>
      <w:bookmarkEnd w:id="48"/>
      <w:r w:rsidRPr="00C46126">
        <w:rPr>
          <w:rFonts w:ascii="Times New Roman" w:hAnsi="Times New Roman" w:cs="Times New Roman"/>
          <w:sz w:val="24"/>
          <w:szCs w:val="24"/>
        </w:rPr>
        <w:t xml:space="preserve"> </w:t>
      </w:r>
      <w:bookmarkStart w:id="49" w:name="_Hlk190965885"/>
      <w:r w:rsidRPr="00C46126">
        <w:rPr>
          <w:rFonts w:ascii="Times New Roman" w:hAnsi="Times New Roman" w:cs="Times New Roman"/>
          <w:sz w:val="24"/>
          <w:szCs w:val="24"/>
        </w:rPr>
        <w:t>within each cancer type</w:t>
      </w:r>
      <w:bookmarkEnd w:id="49"/>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w:t>
      </w:r>
      <w:r w:rsidRPr="00C46126">
        <w:rPr>
          <w:rFonts w:ascii="Times New Roman" w:hAnsi="Times New Roman" w:cs="Times New Roman"/>
          <w:sz w:val="24"/>
          <w:szCs w:val="24"/>
        </w:rPr>
        <w:lastRenderedPageBreak/>
        <w:t>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49E1616F" w:rsidR="00524A21" w:rsidRPr="00524A21" w:rsidRDefault="00524A21" w:rsidP="00524A21">
      <w:pPr>
        <w:spacing w:line="480" w:lineRule="auto"/>
        <w:rPr>
          <w:ins w:id="50" w:author="Mo Liu" w:date="2025-03-19T17:31:00Z" w16du:dateUtc="2025-03-19T09:31:00Z"/>
          <w:rFonts w:ascii="Times New Roman" w:hAnsi="Times New Roman" w:cs="Times New Roman"/>
          <w:sz w:val="24"/>
          <w:szCs w:val="24"/>
        </w:rPr>
      </w:pPr>
      <w:ins w:id="51" w:author="Mo Liu" w:date="2025-03-19T17:32:00Z" w16du:dateUtc="2025-03-19T09:32:00Z">
        <w:r>
          <w:rPr>
            <w:rFonts w:ascii="Times New Roman" w:hAnsi="Times New Roman" w:cs="Times New Roman" w:hint="eastAsia"/>
            <w:sz w:val="24"/>
            <w:szCs w:val="24"/>
          </w:rPr>
          <w:t>T</w:t>
        </w:r>
      </w:ins>
      <w:ins w:id="52" w:author="Mo Liu" w:date="2025-03-19T17:31:00Z" w16du:dateUtc="2025-03-19T09:31:00Z">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INS:1:T:5+ indels from our analysis, as these are predominantly driven by C_ID1 and C_ID2, and single-</w:t>
        </w:r>
        <w:proofErr w:type="gramStart"/>
        <w:r w:rsidRPr="00524A21">
          <w:rPr>
            <w:rFonts w:ascii="Times New Roman" w:hAnsi="Times New Roman" w:cs="Times New Roman"/>
            <w:sz w:val="24"/>
            <w:szCs w:val="24"/>
          </w:rPr>
          <w:t>base</w:t>
        </w:r>
        <w:proofErr w:type="gramEnd"/>
        <w:r w:rsidRPr="00524A21">
          <w:rPr>
            <w:rFonts w:ascii="Times New Roman" w:hAnsi="Times New Roman" w:cs="Times New Roman"/>
            <w:sz w:val="24"/>
            <w:szCs w:val="24"/>
          </w:rPr>
          <w:t xml:space="preserv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8C).</w:t>
        </w:r>
      </w:ins>
    </w:p>
    <w:p w14:paraId="6EA553B0" w14:textId="77777777" w:rsidR="00524A21" w:rsidRPr="00524A21" w:rsidRDefault="00524A21" w:rsidP="00524A21">
      <w:pPr>
        <w:spacing w:line="480" w:lineRule="auto"/>
        <w:rPr>
          <w:ins w:id="53" w:author="Mo Liu" w:date="2025-03-19T17:31:00Z" w16du:dateUtc="2025-03-19T09:31:00Z"/>
          <w:rFonts w:ascii="Times New Roman" w:hAnsi="Times New Roman" w:cs="Times New Roman"/>
          <w:sz w:val="24"/>
          <w:szCs w:val="24"/>
        </w:rPr>
      </w:pPr>
      <w:ins w:id="54" w:author="Mo Liu" w:date="2025-03-19T17:31:00Z" w16du:dateUtc="2025-03-19T09:31:00Z">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Notably, the tobacco smoking signature (C_ID3) accounted for nearly 50% of cytosine deletions (DEL:C:1:1) and thymine insertions in LRP1B, a gene previously implicated in lung cancer pathogenesis (Ding et al., 2008).</w:t>
        </w:r>
      </w:ins>
    </w:p>
    <w:p w14:paraId="26D899E6" w14:textId="77777777" w:rsidR="00524A21" w:rsidRPr="00524A21" w:rsidRDefault="00524A21" w:rsidP="00524A21">
      <w:pPr>
        <w:spacing w:line="480" w:lineRule="auto"/>
        <w:rPr>
          <w:ins w:id="55" w:author="Mo Liu" w:date="2025-03-19T17:31:00Z" w16du:dateUtc="2025-03-19T09:31:00Z"/>
          <w:rFonts w:ascii="Times New Roman" w:hAnsi="Times New Roman" w:cs="Times New Roman"/>
          <w:sz w:val="24"/>
          <w:szCs w:val="24"/>
        </w:rPr>
      </w:pPr>
      <w:ins w:id="56" w:author="Mo Liu" w:date="2025-03-19T17:31:00Z" w16du:dateUtc="2025-03-19T09:31:00Z">
        <w:r w:rsidRPr="00524A21">
          <w:rPr>
            <w:rFonts w:ascii="Times New Roman" w:hAnsi="Times New Roman" w:cs="Times New Roman"/>
            <w:sz w:val="24"/>
            <w:szCs w:val="24"/>
          </w:rPr>
          <w:t>TP53 exhibited diverse deletion patterns influenced by distinct mutational processes. Tobacco smoking-associated signatures predominantly drove single-base cytosine deletions (DEL:</w:t>
        </w:r>
        <w:proofErr w:type="gramStart"/>
        <w:r w:rsidRPr="00524A21">
          <w:rPr>
            <w:rFonts w:ascii="Times New Roman" w:hAnsi="Times New Roman" w:cs="Times New Roman"/>
            <w:sz w:val="24"/>
            <w:szCs w:val="24"/>
          </w:rPr>
          <w:t>C:1:1</w:t>
        </w:r>
        <w:proofErr w:type="gramEnd"/>
        <w:r w:rsidRPr="00524A21">
          <w:rPr>
            <w:rFonts w:ascii="Times New Roman" w:hAnsi="Times New Roman" w:cs="Times New Roman"/>
            <w:sz w:val="24"/>
            <w:szCs w:val="24"/>
          </w:rPr>
          <w:t xml:space="preserve">), </w:t>
        </w:r>
        <w:r w:rsidRPr="00524A21">
          <w:rPr>
            <w:rFonts w:ascii="Times New Roman" w:hAnsi="Times New Roman" w:cs="Times New Roman"/>
            <w:sz w:val="24"/>
            <w:szCs w:val="24"/>
          </w:rPr>
          <w:lastRenderedPageBreak/>
          <w:t>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57" w:author="Mo Liu" w:date="2025-03-19T17:31:00Z" w16du:dateUtc="2025-03-19T09:31:00Z"/>
          <w:rFonts w:ascii="Times New Roman" w:hAnsi="Times New Roman" w:cs="Times New Roman"/>
          <w:sz w:val="24"/>
          <w:szCs w:val="24"/>
        </w:rPr>
      </w:pPr>
      <w:ins w:id="58"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ins>
      <w:ins w:id="59" w:author="Mo Liu" w:date="2025-03-19T17:32:00Z" w16du:dateUtc="2025-03-19T09:32:00Z">
        <w:r w:rsidR="00B723A8">
          <w:rPr>
            <w:rFonts w:ascii="Times New Roman" w:hAnsi="Times New Roman" w:cs="Times New Roman" w:hint="eastAsia"/>
            <w:sz w:val="24"/>
            <w:szCs w:val="24"/>
          </w:rPr>
          <w:t>drive the key gene mutations in different type of cancers</w:t>
        </w:r>
      </w:ins>
      <w:del w:id="60"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w:t>
      </w:r>
      <w:r w:rsidRPr="00114E7D">
        <w:rPr>
          <w:rFonts w:ascii="Times New Roman" w:hAnsi="Times New Roman" w:cs="Times New Roman"/>
          <w:sz w:val="24"/>
          <w:szCs w:val="24"/>
        </w:rPr>
        <w:lastRenderedPageBreak/>
        <w:t xml:space="preserve">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SigProfilerExtractor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 xml:space="preserve">Variant calls for 2,780 WGS samples from the </w:t>
      </w:r>
      <w:r w:rsidR="00260D3B" w:rsidRPr="008A1C58">
        <w:rPr>
          <w:rFonts w:ascii="Times New Roman" w:hAnsi="Times New Roman" w:cs="Times New Roman"/>
          <w:sz w:val="24"/>
          <w:szCs w:val="24"/>
        </w:rPr>
        <w:lastRenderedPageBreak/>
        <w:t>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61"/>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61"/>
      <w:proofErr w:type="spellEnd"/>
      <w:r w:rsidR="00706990">
        <w:rPr>
          <w:rStyle w:val="CommentReference"/>
        </w:rPr>
        <w:commentReference w:id="61"/>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62" w:name="_Hlk191059301"/>
      <w:r w:rsidRPr="00D343FD">
        <w:rPr>
          <w:rFonts w:ascii="Times New Roman" w:hAnsi="Times New Roman" w:cs="Times New Roman"/>
          <w:sz w:val="24"/>
          <w:szCs w:val="24"/>
        </w:rPr>
        <w:t>RNASEH2b</w:t>
      </w:r>
      <w:bookmarkEnd w:id="62"/>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w:t>
      </w:r>
      <w:r w:rsidRPr="00D343FD">
        <w:rPr>
          <w:rFonts w:ascii="Times New Roman" w:hAnsi="Times New Roman" w:cs="Times New Roman"/>
          <w:sz w:val="24"/>
          <w:szCs w:val="24"/>
        </w:rPr>
        <w:lastRenderedPageBreak/>
        <w:t xml:space="preserve">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w:t>
      </w:r>
      <w:r w:rsidRPr="00D343FD">
        <w:rPr>
          <w:rFonts w:ascii="Times New Roman" w:hAnsi="Times New Roman" w:cs="Times New Roman"/>
          <w:sz w:val="24"/>
          <w:szCs w:val="24"/>
        </w:rPr>
        <w:lastRenderedPageBreak/>
        <w:t xml:space="preserve">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lastRenderedPageBreak/>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w:t>
      </w:r>
      <w:r w:rsidRPr="0052001A">
        <w:rPr>
          <w:rFonts w:ascii="Times New Roman" w:hAnsi="Times New Roman" w:cs="Times New Roman"/>
          <w:sz w:val="24"/>
        </w:rPr>
        <w:lastRenderedPageBreak/>
        <w:t xml:space="preserve">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w:t>
      </w:r>
      <w:r w:rsidRPr="0052001A">
        <w:rPr>
          <w:rFonts w:ascii="Times New Roman" w:hAnsi="Times New Roman" w:cs="Times New Roman"/>
          <w:sz w:val="24"/>
        </w:rPr>
        <w:lastRenderedPageBreak/>
        <w:t xml:space="preserve">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4"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5"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6"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7"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8"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9"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0" w:author="Mo Liu" w:date="2025-03-12T17:17:00Z" w:initials="ML">
    <w:p w14:paraId="7C255D55" w14:textId="77777777" w:rsidR="006D2266" w:rsidRDefault="006D2266" w:rsidP="006D2266">
      <w:pPr>
        <w:pStyle w:val="CommentText"/>
      </w:pPr>
      <w:r>
        <w:rPr>
          <w:rStyle w:val="CommentReference"/>
        </w:rPr>
        <w:annotationRef/>
      </w:r>
      <w:r>
        <w:t>yes</w:t>
      </w:r>
    </w:p>
  </w:comment>
  <w:comment w:id="11"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12"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13"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14"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15" w:author="Mo Liu" w:date="2025-03-19T16:40:00Z" w:initials="ML">
    <w:p w14:paraId="6DDA9BE9" w14:textId="77777777" w:rsidR="003D5BC9" w:rsidRDefault="003D5BC9" w:rsidP="003D5BC9">
      <w:pPr>
        <w:pStyle w:val="CommentText"/>
      </w:pPr>
      <w:r>
        <w:rPr>
          <w:rStyle w:val="CommentReference"/>
        </w:rPr>
        <w:annotationRef/>
      </w:r>
      <w:r>
        <w:t>Use Figure1new</w:t>
      </w:r>
    </w:p>
  </w:comment>
  <w:comment w:id="61" w:author="Mo Liu" w:date="2024-10-04T09:10:00Z" w:initials="ML">
    <w:p w14:paraId="540BB308" w14:textId="7877BEC9"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471D5C22" w15:done="0"/>
  <w15:commentEx w15:paraId="36ADBB6A" w15:done="1"/>
  <w15:commentEx w15:paraId="2E1A0E00" w15:paraIdParent="36ADBB6A" w15:done="1"/>
  <w15:commentEx w15:paraId="6DDA9BE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0C19E5FB" w16cex:dateUtc="2025-03-11T00:32:00Z"/>
  <w16cex:commentExtensible w16cex:durableId="6E0C111F" w16cex:dateUtc="2025-03-11T00:40:00Z"/>
  <w16cex:commentExtensible w16cex:durableId="73247482" w16cex:dateUtc="2025-03-14T00:42:00Z"/>
  <w16cex:commentExtensible w16cex:durableId="20186583" w16cex:dateUtc="2025-03-19T08:4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471D5C22" w16cid:durableId="0C19E5FB"/>
  <w16cid:commentId w16cid:paraId="36ADBB6A" w16cid:durableId="6E0C111F"/>
  <w16cid:commentId w16cid:paraId="2E1A0E00" w16cid:durableId="73247482"/>
  <w16cid:commentId w16cid:paraId="6DDA9BE9" w16cid:durableId="20186583"/>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DD3A2" w14:textId="77777777" w:rsidR="00037DCD" w:rsidRDefault="00037DCD" w:rsidP="000F4F7D">
      <w:pPr>
        <w:spacing w:after="0" w:line="240" w:lineRule="auto"/>
      </w:pPr>
      <w:r>
        <w:separator/>
      </w:r>
    </w:p>
  </w:endnote>
  <w:endnote w:type="continuationSeparator" w:id="0">
    <w:p w14:paraId="0D3608A6" w14:textId="77777777" w:rsidR="00037DCD" w:rsidRDefault="00037DCD" w:rsidP="000F4F7D">
      <w:pPr>
        <w:spacing w:after="0" w:line="240" w:lineRule="auto"/>
      </w:pPr>
      <w:r>
        <w:continuationSeparator/>
      </w:r>
    </w:p>
  </w:endnote>
  <w:endnote w:type="continuationNotice" w:id="1">
    <w:p w14:paraId="4A13B581" w14:textId="77777777" w:rsidR="00037DCD" w:rsidRDefault="00037D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848D1" w14:textId="77777777" w:rsidR="00037DCD" w:rsidRDefault="00037DCD" w:rsidP="000F4F7D">
      <w:pPr>
        <w:spacing w:after="0" w:line="240" w:lineRule="auto"/>
      </w:pPr>
      <w:r>
        <w:separator/>
      </w:r>
    </w:p>
  </w:footnote>
  <w:footnote w:type="continuationSeparator" w:id="0">
    <w:p w14:paraId="20C12F9A" w14:textId="77777777" w:rsidR="00037DCD" w:rsidRDefault="00037DCD" w:rsidP="000F4F7D">
      <w:pPr>
        <w:spacing w:after="0" w:line="240" w:lineRule="auto"/>
      </w:pPr>
      <w:r>
        <w:continuationSeparator/>
      </w:r>
    </w:p>
  </w:footnote>
  <w:footnote w:type="continuationNotice" w:id="1">
    <w:p w14:paraId="32CA2795" w14:textId="77777777" w:rsidR="00037DCD" w:rsidRDefault="00037DCD">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37DCD"/>
    <w:rsid w:val="00040AA5"/>
    <w:rsid w:val="000414DE"/>
    <w:rsid w:val="00043892"/>
    <w:rsid w:val="00044368"/>
    <w:rsid w:val="00044859"/>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19F9"/>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13B"/>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3238"/>
    <w:rsid w:val="0069385B"/>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1DA"/>
    <w:rsid w:val="007D28CA"/>
    <w:rsid w:val="007D2AEA"/>
    <w:rsid w:val="007D42B0"/>
    <w:rsid w:val="007D5DD7"/>
    <w:rsid w:val="007D5DE8"/>
    <w:rsid w:val="007D6EA5"/>
    <w:rsid w:val="007D7B4C"/>
    <w:rsid w:val="007E0768"/>
    <w:rsid w:val="007E0B59"/>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8F9"/>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56DA"/>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0AD4"/>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37FD"/>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E78AB"/>
    <w:rsid w:val="001F555B"/>
    <w:rsid w:val="0025125E"/>
    <w:rsid w:val="00263BF2"/>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627E"/>
    <w:rsid w:val="00697A27"/>
    <w:rsid w:val="006B19E8"/>
    <w:rsid w:val="006E0F37"/>
    <w:rsid w:val="006E4FAA"/>
    <w:rsid w:val="006E67E3"/>
    <w:rsid w:val="007131D0"/>
    <w:rsid w:val="007134EB"/>
    <w:rsid w:val="007211AB"/>
    <w:rsid w:val="00736A43"/>
    <w:rsid w:val="00766357"/>
    <w:rsid w:val="007728FE"/>
    <w:rsid w:val="007E0B59"/>
    <w:rsid w:val="00822DF7"/>
    <w:rsid w:val="008629B8"/>
    <w:rsid w:val="008731E2"/>
    <w:rsid w:val="008D2C2E"/>
    <w:rsid w:val="008F3341"/>
    <w:rsid w:val="00903844"/>
    <w:rsid w:val="0092418F"/>
    <w:rsid w:val="00935E29"/>
    <w:rsid w:val="009E603B"/>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15023</Words>
  <Characters>85633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4</cp:revision>
  <dcterms:created xsi:type="dcterms:W3CDTF">2025-03-20T23:48:00Z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