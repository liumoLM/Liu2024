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5D08B5D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commentRangeStart w:id="0"/>
      <w:commentRangeEnd w:id="0"/>
      <w:r w:rsidR="00E33938">
        <w:rPr>
          <w:rStyle w:val="CommentReference"/>
        </w:rPr>
        <w:commentReference w:id="0"/>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Szh-Chi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6E6B8A">
        <w:rPr>
          <w:rFonts w:ascii="Times New Roman" w:hAnsi="Times New Roman" w:cs="Times New Roman" w:hint="eastAsia"/>
          <w:sz w:val="24"/>
          <w:szCs w:val="24"/>
        </w:rPr>
        <w:t>Mini Huang</w:t>
      </w:r>
      <w:r w:rsidR="00DD0B3F" w:rsidRPr="00DD0B3F">
        <w:rPr>
          <w:rFonts w:ascii="Times New Roman" w:hAnsi="Times New Roman" w:cs="Times New Roman" w:hint="eastAsia"/>
          <w:sz w:val="24"/>
          <w:szCs w:val="24"/>
          <w:vertAlign w:val="superscript"/>
        </w:rPr>
        <w:t>4</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r w:rsidR="00AA76D1">
        <w:rPr>
          <w:rFonts w:ascii="Times New Roman" w:hAnsi="Times New Roman" w:cs="Times New Roman" w:hint="eastAsia"/>
          <w:sz w:val="24"/>
          <w:szCs w:val="24"/>
        </w:rPr>
        <w:t>Runxi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Programme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1A5A0A25" w14:textId="090C1540" w:rsidR="0022525C" w:rsidRPr="006D1797" w:rsidRDefault="0022525C" w:rsidP="0022525C">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68D6FAA2" w14:textId="77777777" w:rsidR="0022525C" w:rsidRPr="006D1797" w:rsidRDefault="0022525C" w:rsidP="008A1C58">
      <w:pPr>
        <w:spacing w:line="480" w:lineRule="auto"/>
        <w:rPr>
          <w:rFonts w:ascii="Times New Roman" w:hAnsi="Times New Roman" w:cs="Times New Roman"/>
        </w:rPr>
      </w:pP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4"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commentRangeStart w:id="1"/>
      <w:r w:rsidRPr="00E33938">
        <w:rPr>
          <w:rFonts w:hint="eastAsia"/>
        </w:rPr>
        <w:lastRenderedPageBreak/>
        <w:t>Abs</w:t>
      </w:r>
      <w:commentRangeEnd w:id="1"/>
      <w:r w:rsidR="00DD0B3F">
        <w:rPr>
          <w:rStyle w:val="CommentReference"/>
          <w:rFonts w:asciiTheme="minorHAnsi" w:eastAsiaTheme="minorEastAsia" w:hAnsiTheme="minorHAnsi" w:cstheme="minorBidi"/>
          <w:b w:val="0"/>
          <w:bCs w:val="0"/>
        </w:rPr>
        <w:commentReference w:id="1"/>
      </w:r>
      <w:r w:rsidRPr="00E33938">
        <w:rPr>
          <w:rFonts w:hint="eastAsia"/>
        </w:rPr>
        <w:t>tra</w:t>
      </w:r>
      <w:commentRangeStart w:id="2"/>
      <w:r w:rsidRPr="00E33938">
        <w:rPr>
          <w:rFonts w:hint="eastAsia"/>
        </w:rPr>
        <w:t>ct</w:t>
      </w:r>
      <w:commentRangeEnd w:id="2"/>
      <w:r w:rsidR="00761EAE">
        <w:rPr>
          <w:rStyle w:val="CommentReference"/>
          <w:rFonts w:asciiTheme="minorHAnsi" w:eastAsiaTheme="minorEastAsia" w:hAnsiTheme="minorHAnsi" w:cstheme="minorBidi"/>
          <w:b w:val="0"/>
          <w:bCs w:val="0"/>
        </w:rPr>
        <w:commentReference w:id="2"/>
      </w:r>
    </w:p>
    <w:p w14:paraId="3D266436" w14:textId="3C0BD590" w:rsidR="00E33938" w:rsidRDefault="00065370" w:rsidP="008A1C58">
      <w:pPr>
        <w:spacing w:line="480" w:lineRule="auto"/>
        <w:rPr>
          <w:rFonts w:ascii="Times New Roman" w:hAnsi="Times New Roman" w:cs="Times New Roman"/>
          <w:sz w:val="24"/>
          <w:szCs w:val="24"/>
        </w:rPr>
      </w:pPr>
      <w:bookmarkStart w:id="3"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analysis of somatic mutations from large sets of samples</w:t>
      </w:r>
      <w:r w:rsidRPr="00065370">
        <w:rPr>
          <w:rFonts w:ascii="Times New Roman" w:hAnsi="Times New Roman" w:cs="Times New Roman"/>
          <w:sz w:val="24"/>
          <w:szCs w:val="24"/>
        </w:rPr>
        <w:t xml:space="preserve">.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HMF (Hartwig Medical Foundation) cohorts to create a comprehensive collection of ID (small insertions and deletion) mutational signatures using a hierarchical Dirichlet process-based approach. This analysis led to the identification of 15 novel signatures, in addition to the 23 currently cataloged in COSMIC</w:t>
      </w:r>
      <w:r w:rsidR="00AF127D">
        <w:rPr>
          <w:rFonts w:ascii="Times New Roman" w:hAnsi="Times New Roman" w:cs="Times New Roman" w:hint="eastAsia"/>
          <w:sz w:val="24"/>
          <w:szCs w:val="24"/>
        </w:rPr>
        <w:t xml:space="preserve"> reference database of signatures</w:t>
      </w:r>
      <w:r w:rsidRPr="00065370">
        <w:rPr>
          <w:rFonts w:ascii="Times New Roman" w:hAnsi="Times New Roman" w:cs="Times New Roman"/>
          <w:sz w:val="24"/>
          <w:szCs w:val="24"/>
        </w:rPr>
        <w:t xml:space="preserve">. </w:t>
      </w:r>
      <w:r w:rsidR="00280D5C">
        <w:rPr>
          <w:rFonts w:ascii="Times New Roman" w:hAnsi="Times New Roman" w:cs="Times New Roman" w:hint="eastAsia"/>
          <w:sz w:val="24"/>
          <w:szCs w:val="24"/>
        </w:rPr>
        <w:t>Of</w:t>
      </w:r>
      <w:commentRangeStart w:id="4"/>
      <w:r w:rsidR="00280D5C">
        <w:rPr>
          <w:rFonts w:ascii="Times New Roman" w:hAnsi="Times New Roman" w:cs="Times New Roman" w:hint="eastAsia"/>
          <w:sz w:val="24"/>
          <w:szCs w:val="24"/>
        </w:rPr>
        <w:t xml:space="preserve"> note</w:t>
      </w:r>
      <w:commentRangeEnd w:id="4"/>
      <w:r w:rsidR="00280D5C">
        <w:rPr>
          <w:rStyle w:val="CommentReference"/>
        </w:rPr>
        <w:commentReference w:id="4"/>
      </w:r>
      <w:r w:rsidR="00374059">
        <w:rPr>
          <w:rFonts w:ascii="Times New Roman" w:hAnsi="Times New Roman" w:cs="Times New Roman" w:hint="eastAsia"/>
          <w:sz w:val="24"/>
          <w:szCs w:val="24"/>
        </w:rPr>
        <w:t>, w</w:t>
      </w:r>
      <w:r w:rsidRPr="00065370">
        <w:rPr>
          <w:rFonts w:ascii="Times New Roman" w:hAnsi="Times New Roman" w:cs="Times New Roman"/>
          <w:sz w:val="24"/>
          <w:szCs w:val="24"/>
        </w:rPr>
        <w:t>e</w:t>
      </w:r>
      <w:r w:rsidR="00814D3A">
        <w:rPr>
          <w:rFonts w:ascii="Times New Roman" w:hAnsi="Times New Roman" w:cs="Times New Roman" w:hint="eastAsia"/>
          <w:sz w:val="24"/>
          <w:szCs w:val="24"/>
        </w:rPr>
        <w:t xml:space="preserve"> showed in cell-line experiments that </w:t>
      </w:r>
      <w:r w:rsidRPr="00065370">
        <w:rPr>
          <w:rFonts w:ascii="Times New Roman" w:hAnsi="Times New Roman" w:cs="Times New Roman"/>
          <w:sz w:val="24"/>
          <w:szCs w:val="24"/>
        </w:rPr>
        <w:t xml:space="preserve">one </w:t>
      </w:r>
      <w:r w:rsidR="00761EAE">
        <w:rPr>
          <w:rFonts w:ascii="Times New Roman" w:hAnsi="Times New Roman" w:cs="Times New Roman" w:hint="eastAsia"/>
          <w:sz w:val="24"/>
          <w:szCs w:val="24"/>
        </w:rPr>
        <w:t xml:space="preserve">of the </w:t>
      </w:r>
      <w:r w:rsidRPr="00065370">
        <w:rPr>
          <w:rFonts w:ascii="Times New Roman" w:hAnsi="Times New Roman" w:cs="Times New Roman"/>
          <w:sz w:val="24"/>
          <w:szCs w:val="24"/>
        </w:rPr>
        <w:t>novel signature</w:t>
      </w:r>
      <w:r w:rsidR="00761EAE">
        <w:rPr>
          <w:rFonts w:ascii="Times New Roman" w:hAnsi="Times New Roman" w:cs="Times New Roman" w:hint="eastAsia"/>
          <w:sz w:val="24"/>
          <w:szCs w:val="24"/>
        </w:rPr>
        <w:t>s</w:t>
      </w:r>
      <w:r w:rsidR="00814D3A">
        <w:rPr>
          <w:rFonts w:ascii="Times New Roman" w:hAnsi="Times New Roman" w:cs="Times New Roman" w:hint="eastAsia"/>
          <w:sz w:val="24"/>
          <w:szCs w:val="24"/>
        </w:rPr>
        <w:t xml:space="preserve"> that we identified</w:t>
      </w:r>
      <w:r w:rsidRPr="00065370">
        <w:rPr>
          <w:rFonts w:ascii="Times New Roman" w:hAnsi="Times New Roman" w:cs="Times New Roman"/>
          <w:sz w:val="24"/>
          <w:szCs w:val="24"/>
        </w:rPr>
        <w:t xml:space="preserve">, H_ID29, </w:t>
      </w:r>
      <w:r w:rsidR="00814D3A">
        <w:rPr>
          <w:rFonts w:ascii="Times New Roman" w:hAnsi="Times New Roman" w:cs="Times New Roman" w:hint="eastAsia"/>
          <w:sz w:val="24"/>
          <w:szCs w:val="24"/>
        </w:rPr>
        <w:t xml:space="preserve">is </w:t>
      </w:r>
      <w:r w:rsidRPr="00065370">
        <w:rPr>
          <w:rFonts w:ascii="Times New Roman" w:hAnsi="Times New Roman" w:cs="Times New Roman"/>
          <w:sz w:val="24"/>
          <w:szCs w:val="24"/>
        </w:rPr>
        <w:t xml:space="preserve">associated with </w:t>
      </w:r>
      <w:r w:rsidR="002B316E">
        <w:rPr>
          <w:rFonts w:ascii="Times New Roman" w:hAnsi="Times New Roman" w:cs="Times New Roman" w:hint="eastAsia"/>
          <w:sz w:val="24"/>
          <w:szCs w:val="24"/>
        </w:rPr>
        <w:t>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Pr="00065370">
        <w:rPr>
          <w:rFonts w:ascii="Times New Roman" w:hAnsi="Times New Roman" w:cs="Times New Roman"/>
          <w:sz w:val="24"/>
          <w:szCs w:val="24"/>
        </w:rPr>
        <w:t xml:space="preserve"> new </w:t>
      </w:r>
      <w:r w:rsidR="00814D3A">
        <w:rPr>
          <w:rFonts w:ascii="Times New Roman" w:hAnsi="Times New Roman" w:cs="Times New Roman" w:hint="eastAsia"/>
          <w:sz w:val="24"/>
          <w:szCs w:val="24"/>
        </w:rPr>
        <w:t xml:space="preserve">signatures,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 xml:space="preserve">defective DNA mismatch repair. Notably,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demonstrated significant </w:t>
      </w:r>
      <w:r w:rsidR="00814D3A">
        <w:rPr>
          <w:rFonts w:ascii="Times New Roman" w:hAnsi="Times New Roman" w:cs="Times New Roman"/>
          <w:sz w:val="24"/>
          <w:szCs w:val="24"/>
        </w:rPr>
        <w:t>differences</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prevalence</w:t>
      </w:r>
      <w:r w:rsidR="00814D3A">
        <w:rPr>
          <w:rFonts w:ascii="Times New Roman" w:hAnsi="Times New Roman" w:cs="Times New Roman" w:hint="eastAsia"/>
          <w:sz w:val="24"/>
          <w:szCs w:val="24"/>
        </w:rPr>
        <w:t xml:space="preserve"> by </w:t>
      </w:r>
      <w:r w:rsidRPr="00065370">
        <w:rPr>
          <w:rFonts w:ascii="Times New Roman" w:hAnsi="Times New Roman" w:cs="Times New Roman"/>
          <w:sz w:val="24"/>
          <w:szCs w:val="24"/>
        </w:rPr>
        <w:t>gender</w:t>
      </w:r>
      <w:r w:rsidR="00814D3A">
        <w:rPr>
          <w:rFonts w:ascii="Times New Roman" w:hAnsi="Times New Roman" w:cs="Times New Roman" w:hint="eastAsia"/>
          <w:sz w:val="24"/>
          <w:szCs w:val="24"/>
        </w:rPr>
        <w:t xml:space="preserve"> within particular cancer types</w:t>
      </w:r>
      <w:r w:rsidRPr="00065370">
        <w:rPr>
          <w:rFonts w:ascii="Times New Roman" w:hAnsi="Times New Roman" w:cs="Times New Roman"/>
          <w:sz w:val="24"/>
          <w:szCs w:val="24"/>
        </w:rPr>
        <w:t xml:space="preserve">. </w:t>
      </w:r>
      <w:r w:rsidR="00814D3A" w:rsidRPr="00044859">
        <w:rPr>
          <w:rFonts w:ascii="Times New Roman" w:hAnsi="Times New Roman" w:cs="Times New Roman" w:hint="eastAsia"/>
          <w:sz w:val="24"/>
          <w:szCs w:val="24"/>
          <w:highlight w:val="yellow"/>
        </w:rPr>
        <w:t>E</w:t>
      </w:r>
      <w:r w:rsidRPr="006E1387">
        <w:rPr>
          <w:rFonts w:ascii="Times New Roman" w:hAnsi="Times New Roman" w:cs="Times New Roman"/>
          <w:sz w:val="24"/>
          <w:szCs w:val="24"/>
        </w:rPr>
        <w:t xml:space="preserve">xamination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 xml:space="preserve">cancer genes revealed that C_ID3, associated with tobacco exposure, accounts for nearly </w:t>
      </w:r>
      <w:commentRangeStart w:id="5"/>
      <w:commentRangeStart w:id="6"/>
      <w:r w:rsidRPr="006E1387">
        <w:rPr>
          <w:rFonts w:ascii="Times New Roman" w:hAnsi="Times New Roman" w:cs="Times New Roman"/>
          <w:sz w:val="24"/>
          <w:szCs w:val="24"/>
        </w:rPr>
        <w:t xml:space="preserve">50% of IDs </w:t>
      </w:r>
      <w:commentRangeEnd w:id="5"/>
      <w:r w:rsidR="00CF5847" w:rsidRPr="006E1387">
        <w:rPr>
          <w:rStyle w:val="CommentReference"/>
        </w:rPr>
        <w:commentReference w:id="5"/>
      </w:r>
      <w:commentRangeEnd w:id="6"/>
      <w:r w:rsidR="00F701ED" w:rsidRPr="006E1387">
        <w:rPr>
          <w:rStyle w:val="CommentReference"/>
        </w:rPr>
        <w:commentReference w:id="6"/>
      </w:r>
      <w:r w:rsidRPr="006E1387">
        <w:rPr>
          <w:rFonts w:ascii="Times New Roman" w:hAnsi="Times New Roman" w:cs="Times New Roman"/>
          <w:sz w:val="24"/>
          <w:szCs w:val="24"/>
        </w:rPr>
        <w:t>in LRP1B, which is implicated in lung carcinogenesis.</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ID signatures,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w:t>
      </w:r>
      <w:commentRangeStart w:id="7"/>
      <w:commentRangeStart w:id="8"/>
      <w:r w:rsidRPr="00065370">
        <w:rPr>
          <w:rFonts w:ascii="Times New Roman" w:hAnsi="Times New Roman" w:cs="Times New Roman"/>
          <w:sz w:val="24"/>
          <w:szCs w:val="24"/>
        </w:rPr>
        <w:t>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distinct mutational processes, </w:t>
      </w:r>
      <w:commentRangeEnd w:id="7"/>
      <w:r w:rsidR="00814D3A">
        <w:rPr>
          <w:rStyle w:val="CommentReference"/>
        </w:rPr>
        <w:commentReference w:id="7"/>
      </w:r>
      <w:commentRangeEnd w:id="8"/>
      <w:r w:rsidR="006D2266">
        <w:rPr>
          <w:rStyle w:val="CommentReference"/>
        </w:rPr>
        <w:commentReference w:id="8"/>
      </w:r>
      <w:r w:rsidRPr="00065370">
        <w:rPr>
          <w:rFonts w:ascii="Times New Roman" w:hAnsi="Times New Roman" w:cs="Times New Roman"/>
          <w:sz w:val="24"/>
          <w:szCs w:val="24"/>
        </w:rPr>
        <w:t xml:space="preserve">and </w:t>
      </w:r>
      <w:r w:rsidR="00DE572B">
        <w:rPr>
          <w:rFonts w:ascii="Times New Roman" w:hAnsi="Times New Roman" w:cs="Times New Roman" w:hint="eastAsia"/>
          <w:sz w:val="24"/>
          <w:szCs w:val="24"/>
        </w:rPr>
        <w:t xml:space="preserve">it </w:t>
      </w:r>
      <w:r w:rsidR="00761EAE">
        <w:rPr>
          <w:rFonts w:ascii="Times New Roman" w:hAnsi="Times New Roman" w:cs="Times New Roman" w:hint="eastAsia"/>
          <w:sz w:val="24"/>
          <w:szCs w:val="24"/>
        </w:rPr>
        <w:t>provid</w:t>
      </w:r>
      <w:r w:rsidR="00DE572B">
        <w:rPr>
          <w:rFonts w:ascii="Times New Roman" w:hAnsi="Times New Roman" w:cs="Times New Roman" w:hint="eastAsia"/>
          <w:sz w:val="24"/>
          <w:szCs w:val="24"/>
        </w:rPr>
        <w:t>es</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insights into biological implications through </w:t>
      </w:r>
      <w:commentRangeStart w:id="9"/>
      <w:commentRangeStart w:id="10"/>
      <w:r w:rsidRPr="00065370">
        <w:rPr>
          <w:rFonts w:ascii="Times New Roman" w:hAnsi="Times New Roman" w:cs="Times New Roman"/>
          <w:sz w:val="24"/>
          <w:szCs w:val="24"/>
        </w:rPr>
        <w:t xml:space="preserve">extended sequence investigation </w:t>
      </w:r>
      <w:commentRangeEnd w:id="9"/>
      <w:r w:rsidR="00761EAE">
        <w:rPr>
          <w:rStyle w:val="CommentReference"/>
        </w:rPr>
        <w:commentReference w:id="9"/>
      </w:r>
      <w:commentRangeEnd w:id="10"/>
      <w:r w:rsidR="006D2266">
        <w:rPr>
          <w:rStyle w:val="CommentReference"/>
        </w:rPr>
        <w:commentReference w:id="10"/>
      </w:r>
      <w:r w:rsidRPr="00065370">
        <w:rPr>
          <w:rFonts w:ascii="Times New Roman" w:hAnsi="Times New Roman" w:cs="Times New Roman"/>
          <w:sz w:val="24"/>
          <w:szCs w:val="24"/>
        </w:rPr>
        <w:t xml:space="preserve">and trait associations.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16DB2002"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commentRangeStart w:id="11"/>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hes</w:t>
      </w:r>
      <w:commentRangeEnd w:id="11"/>
      <w:r w:rsidR="00CF5847">
        <w:rPr>
          <w:rStyle w:val="CommentReference"/>
        </w:rPr>
        <w:commentReference w:id="11"/>
      </w:r>
      <w:r w:rsidR="00D255BC" w:rsidRPr="00D255BC">
        <w:rPr>
          <w:rFonts w:ascii="Times New Roman" w:hAnsi="Times New Roman" w:cs="Times New Roman"/>
          <w:sz w:val="24"/>
          <w:szCs w:val="24"/>
        </w:rPr>
        <w:t xml:space="preserve">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170331">
        <w:rPr>
          <w:rFonts w:ascii="Times New Roman" w:hAnsi="Times New Roman" w:cs="Times New Roman" w:hint="eastAsia"/>
          <w:sz w:val="24"/>
        </w:rPr>
        <w:t>;</w:t>
      </w:r>
      <w:r w:rsidR="00170331" w:rsidRPr="00170331">
        <w:rPr>
          <w:rFonts w:ascii="Times New Roman" w:hAnsi="Times New Roman" w:cs="Times New Roman"/>
          <w:sz w:val="24"/>
        </w:rPr>
        <w:t xml:space="preserve"> </w:t>
      </w:r>
      <w:r w:rsidR="00170331" w:rsidRPr="000D1658">
        <w:rPr>
          <w:rFonts w:ascii="Times New Roman" w:hAnsi="Times New Roman" w:cs="Times New Roman"/>
          <w:sz w:val="24"/>
        </w:rPr>
        <w:t>Dziubańska-Kusibab et al. 2020</w:t>
      </w:r>
      <w:r w:rsidR="00170331">
        <w:rPr>
          <w:rFonts w:ascii="Times New Roman" w:hAnsi="Times New Roman" w:cs="Times New Roman" w:hint="eastAsia"/>
          <w:sz w:val="24"/>
        </w:rPr>
        <w:t>; Boot Colibactin paper</w:t>
      </w:r>
      <w:r w:rsidR="0027408B" w:rsidRPr="0027408B">
        <w:rPr>
          <w:rFonts w:ascii="Times New Roman" w:hAnsi="Times New Roman" w:cs="Times New Roman"/>
          <w:sz w:val="24"/>
        </w:rPr>
        <w:t>)</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2D0CB66D" w:rsidR="00FA5CA0" w:rsidRPr="008A1C58"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left on genomes by mutagenic processes or exposures. They can be identified through two approaches: (1) 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 xml:space="preserve">; and/or (2) using machine learning to </w:t>
      </w:r>
      <w:r w:rsidR="00B81490" w:rsidRPr="00B81490">
        <w:rPr>
          <w:rFonts w:ascii="Times New Roman" w:hAnsi="Times New Roman" w:cs="Times New Roman"/>
          <w:sz w:val="24"/>
          <w:szCs w:val="24"/>
        </w:rPr>
        <w:t>discover latent factors that can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D3010" w:rsidRPr="009D3010">
        <w:rPr>
          <w:rFonts w:ascii="Times New Roman" w:hAnsi="Times New Roman" w:cs="Times New Roman"/>
          <w:sz w:val="24"/>
          <w:szCs w:val="24"/>
        </w:rPr>
        <w:t>Data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(cite </w:t>
      </w:r>
      <w:r w:rsidR="002410D2">
        <w:rPr>
          <w:rFonts w:ascii="Times New Roman" w:hAnsi="Times New Roman" w:cs="Times New Roman" w:hint="eastAsia"/>
          <w:sz w:val="24"/>
          <w:szCs w:val="24"/>
        </w:rPr>
        <w:t>songling poon and huang two papers 2013 ST</w:t>
      </w:r>
      <w:r w:rsidR="00E86C49">
        <w:rPr>
          <w:rFonts w:ascii="Times New Roman" w:hAnsi="Times New Roman" w:cs="Times New Roman" w:hint="eastAsia"/>
          <w:sz w:val="24"/>
          <w:szCs w:val="24"/>
        </w:rPr>
        <w:t>M</w:t>
      </w:r>
      <w:r w:rsidR="002410D2">
        <w:rPr>
          <w:rFonts w:ascii="Times New Roman" w:hAnsi="Times New Roman" w:cs="Times New Roman" w:hint="eastAsia"/>
          <w:sz w:val="24"/>
          <w:szCs w:val="24"/>
        </w:rPr>
        <w:t>;</w:t>
      </w:r>
      <w:r w:rsidR="001023F8">
        <w:rPr>
          <w:rFonts w:ascii="Times New Roman" w:hAnsi="Times New Roman" w:cs="Times New Roman" w:hint="eastAsia"/>
          <w:sz w:val="24"/>
          <w:szCs w:val="24"/>
        </w:rPr>
        <w:t>)</w:t>
      </w:r>
      <w:r w:rsidR="009D3010" w:rsidRPr="009D3010">
        <w:rPr>
          <w:rFonts w:ascii="Times New Roman" w:hAnsi="Times New Roman" w:cs="Times New Roman"/>
          <w:sz w:val="24"/>
          <w:szCs w:val="24"/>
        </w:rPr>
        <w:t>. Subsequent attribution analysis revealed that this signature was also present in liver cancers</w:t>
      </w:r>
      <w:r w:rsidR="00E86C49">
        <w:rPr>
          <w:rFonts w:ascii="Times New Roman" w:hAnsi="Times New Roman" w:cs="Times New Roman" w:hint="eastAsia"/>
          <w:sz w:val="24"/>
          <w:szCs w:val="24"/>
        </w:rPr>
        <w:t xml:space="preserve"> (ng et al., STM paper)</w:t>
      </w:r>
      <w:r w:rsidR="009D3010" w:rsidRPr="009D3010">
        <w:rPr>
          <w:rFonts w:ascii="Times New Roman" w:hAnsi="Times New Roman" w:cs="Times New Roman"/>
          <w:sz w:val="24"/>
          <w:szCs w:val="24"/>
        </w:rPr>
        <w:t xml:space="preserve">. </w:t>
      </w:r>
      <w:commentRangeStart w:id="12"/>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 xml:space="preserve">liver </w:t>
      </w:r>
      <w:commentRangeEnd w:id="12"/>
      <w:r>
        <w:rPr>
          <w:rStyle w:val="CommentReference"/>
        </w:rPr>
        <w:commentReference w:id="12"/>
      </w:r>
      <w:r w:rsidR="00FA5CA0" w:rsidRPr="00FA5CA0">
        <w:rPr>
          <w:rFonts w:ascii="Times New Roman" w:hAnsi="Times New Roman" w:cs="Times New Roman"/>
          <w:sz w:val="24"/>
          <w:szCs w:val="24"/>
        </w:rPr>
        <w:t>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00FA5CA0"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w:t>
      </w:r>
      <w:r w:rsidR="00801732">
        <w:rPr>
          <w:rFonts w:ascii="Times New Roman" w:hAnsi="Times New Roman" w:cs="Times New Roman" w:hint="eastAsia"/>
          <w:sz w:val="24"/>
          <w:szCs w:val="24"/>
        </w:rPr>
        <w:t>s</w:t>
      </w:r>
      <w:r w:rsidR="00540405">
        <w:rPr>
          <w:rFonts w:ascii="Times New Roman" w:hAnsi="Times New Roman" w:cs="Times New Roman" w:hint="eastAsia"/>
          <w:sz w:val="24"/>
          <w:szCs w:val="24"/>
        </w:rPr>
        <w:t xml:space="preserve"> due to </w:t>
      </w:r>
      <w:r w:rsidR="00801732">
        <w:rPr>
          <w:rFonts w:ascii="Times New Roman" w:hAnsi="Times New Roman" w:cs="Times New Roman" w:hint="eastAsia"/>
          <w:sz w:val="24"/>
          <w:szCs w:val="24"/>
        </w:rPr>
        <w:t>AA</w:t>
      </w:r>
      <w:r w:rsidR="00540405">
        <w:rPr>
          <w:rFonts w:ascii="Times New Roman" w:hAnsi="Times New Roman" w:cs="Times New Roman" w:hint="eastAsia"/>
          <w:sz w:val="24"/>
          <w:szCs w:val="24"/>
        </w:rPr>
        <w:t xml:space="preserve"> exposure</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F87DED">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 xml:space="preserve">. These consisted of </w:t>
      </w:r>
      <w:r w:rsidR="00FA5CA0" w:rsidRPr="00FA5CA0">
        <w:rPr>
          <w:rFonts w:ascii="Times New Roman" w:hAnsi="Times New Roman" w:cs="Times New Roman"/>
          <w:sz w:val="24"/>
          <w:szCs w:val="24"/>
        </w:rPr>
        <w:t>SBS,</w:t>
      </w:r>
      <w:r w:rsidR="00540405">
        <w:rPr>
          <w:rFonts w:ascii="Times New Roman" w:hAnsi="Times New Roman" w:cs="Times New Roman" w:hint="eastAsia"/>
          <w:sz w:val="24"/>
          <w:szCs w:val="24"/>
        </w:rPr>
        <w:t xml:space="preserve"> </w:t>
      </w:r>
      <w:r w:rsidR="00540405">
        <w:rPr>
          <w:rFonts w:ascii="Times New Roman" w:hAnsi="Times New Roman" w:cs="Times New Roman" w:hint="eastAsia"/>
          <w:sz w:val="24"/>
          <w:szCs w:val="24"/>
        </w:rPr>
        <w:lastRenderedPageBreak/>
        <w:t>double-base-</w:t>
      </w:r>
      <w:r w:rsidR="00540405">
        <w:rPr>
          <w:rFonts w:ascii="Times New Roman" w:hAnsi="Times New Roman" w:cs="Times New Roman"/>
          <w:sz w:val="24"/>
          <w:szCs w:val="24"/>
        </w:rPr>
        <w:t>substitution</w:t>
      </w:r>
      <w:r w:rsidR="00540405">
        <w:rPr>
          <w:rFonts w:ascii="Times New Roman" w:hAnsi="Times New Roman" w:cs="Times New Roman" w:hint="eastAsia"/>
          <w:sz w:val="24"/>
          <w:szCs w:val="24"/>
        </w:rPr>
        <w:t xml:space="preserve"> (</w:t>
      </w:r>
      <w:r w:rsidR="00FA5CA0"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00FA5CA0"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00FA5CA0"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00FA5CA0" w:rsidRPr="00FA5CA0">
        <w:rPr>
          <w:rFonts w:ascii="Times New Roman" w:hAnsi="Times New Roman" w:cs="Times New Roman"/>
          <w:sz w:val="24"/>
          <w:szCs w:val="24"/>
        </w:rPr>
        <w:t xml:space="preserve"> signatures</w:t>
      </w:r>
      <w:r w:rsidR="00112E7A">
        <w:rPr>
          <w:rFonts w:ascii="Times New Roman" w:hAnsi="Times New Roman" w:cs="Times New Roman" w:hint="eastAsia"/>
          <w:sz w:val="24"/>
          <w:szCs w:val="24"/>
        </w:rPr>
        <w:t xml:space="preserve">,that </w:t>
      </w:r>
      <w:r w:rsidR="00540405">
        <w:rPr>
          <w:rFonts w:ascii="Times New Roman" w:hAnsi="Times New Roman" w:cs="Times New Roman" w:hint="eastAsia"/>
          <w:sz w:val="24"/>
          <w:szCs w:val="24"/>
        </w:rPr>
        <w:t>were</w:t>
      </w:r>
      <w:r w:rsidR="00FA5CA0"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00FA5CA0"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00FA5CA0"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FA5CA0" w:rsidRPr="00FA5CA0">
        <w:rPr>
          <w:rFonts w:ascii="Times New Roman" w:hAnsi="Times New Roman" w:cs="Times New Roman"/>
          <w:sz w:val="24"/>
          <w:szCs w:val="24"/>
        </w:rPr>
        <w:t>.</w:t>
      </w:r>
    </w:p>
    <w:p w14:paraId="266417E6" w14:textId="689FB294" w:rsidR="00936A09"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t xml:space="preserve">While the characterization of mutational signatures has primarily concentrated on SBSs, ID signatures also offer valuable insights into mutagenic mechanisms. For instance, the tobacco smoking not only </w:t>
      </w:r>
      <w:r w:rsidR="005146ED">
        <w:rPr>
          <w:rFonts w:ascii="Times New Roman" w:hAnsi="Times New Roman" w:cs="Times New Roman"/>
          <w:sz w:val="24"/>
          <w:szCs w:val="24"/>
        </w:rPr>
        <w:t>promotes</w:t>
      </w:r>
      <w:r w:rsidR="005146ED" w:rsidRPr="00594AAB">
        <w:rPr>
          <w:rFonts w:ascii="Times New Roman" w:hAnsi="Times New Roman" w:cs="Times New Roman"/>
          <w:sz w:val="24"/>
          <w:szCs w:val="24"/>
        </w:rPr>
        <w:t xml:space="preserve"> </w:t>
      </w:r>
      <w:r w:rsidRPr="00594AAB">
        <w:rPr>
          <w:rFonts w:ascii="Times New Roman" w:hAnsi="Times New Roman" w:cs="Times New Roman"/>
          <w:sz w:val="24"/>
          <w:szCs w:val="24"/>
        </w:rPr>
        <w:t xml:space="preserve">C&gt;A (SBS4) and CC&gt;AA (DBS2) </w:t>
      </w:r>
      <w:r w:rsidR="005146ED">
        <w:rPr>
          <w:rFonts w:ascii="Times New Roman" w:hAnsi="Times New Roman" w:cs="Times New Roman"/>
          <w:sz w:val="24"/>
          <w:szCs w:val="24"/>
        </w:rPr>
        <w:t>mutations</w:t>
      </w:r>
      <w:r w:rsidR="005146ED" w:rsidRPr="00594AAB">
        <w:rPr>
          <w:rFonts w:ascii="Times New Roman" w:hAnsi="Times New Roman" w:cs="Times New Roman"/>
          <w:sz w:val="24"/>
          <w:szCs w:val="24"/>
        </w:rPr>
        <w:t xml:space="preserve"> </w:t>
      </w:r>
      <w:r w:rsidRPr="00594AAB">
        <w:rPr>
          <w:rFonts w:ascii="Times New Roman" w:hAnsi="Times New Roman" w:cs="Times New Roman"/>
          <w:sz w:val="24"/>
          <w:szCs w:val="24"/>
        </w:rPr>
        <w:t xml:space="preserve">but also involves the </w:t>
      </w:r>
      <w:commentRangeStart w:id="13"/>
      <w:commentRangeStart w:id="14"/>
      <w:r w:rsidRPr="00594AAB">
        <w:rPr>
          <w:rFonts w:ascii="Times New Roman" w:hAnsi="Times New Roman" w:cs="Times New Roman"/>
          <w:sz w:val="24"/>
          <w:szCs w:val="24"/>
        </w:rPr>
        <w:t xml:space="preserve">removal of 1 bp </w:t>
      </w:r>
      <w:r w:rsidR="00212500">
        <w:rPr>
          <w:rFonts w:ascii="Times New Roman" w:hAnsi="Times New Roman" w:cs="Times New Roman" w:hint="eastAsia"/>
          <w:sz w:val="24"/>
          <w:szCs w:val="24"/>
        </w:rPr>
        <w:t>C</w:t>
      </w:r>
      <w:r w:rsidRPr="00594AAB">
        <w:rPr>
          <w:rFonts w:ascii="Times New Roman" w:hAnsi="Times New Roman" w:cs="Times New Roman"/>
          <w:sz w:val="24"/>
          <w:szCs w:val="24"/>
        </w:rPr>
        <w:t xml:space="preserve"> from polyC sequences of lengths 1-5, </w:t>
      </w:r>
      <w:commentRangeEnd w:id="13"/>
      <w:r w:rsidR="005146ED">
        <w:rPr>
          <w:rStyle w:val="CommentReference"/>
        </w:rPr>
        <w:commentReference w:id="13"/>
      </w:r>
      <w:commentRangeEnd w:id="14"/>
      <w:r w:rsidR="007570CA">
        <w:rPr>
          <w:rStyle w:val="CommentReference"/>
        </w:rPr>
        <w:commentReference w:id="14"/>
      </w:r>
      <w:r w:rsidRPr="00594AAB">
        <w:rPr>
          <w:rFonts w:ascii="Times New Roman" w:hAnsi="Times New Roman" w:cs="Times New Roman"/>
          <w:sz w:val="24"/>
          <w:szCs w:val="24"/>
        </w:rPr>
        <w:t>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5"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006A8CD0" w:rsidR="00756A7C" w:rsidRPr="008A1C58" w:rsidRDefault="00756A7C"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r w:rsidR="006403B8">
        <w:rPr>
          <w:rFonts w:ascii="Times New Roman" w:hAnsi="Times New Roman" w:cs="Times New Roman"/>
          <w:sz w:val="24"/>
          <w:szCs w:val="24"/>
        </w:rPr>
        <w:t xml:space="preserve">most common </w:t>
      </w:r>
      <w:r w:rsidRPr="008A1C58">
        <w:rPr>
          <w:rFonts w:ascii="Times New Roman" w:hAnsi="Times New Roman" w:cs="Times New Roman"/>
          <w:sz w:val="24"/>
          <w:szCs w:val="24"/>
        </w:rPr>
        <w:t xml:space="preserve">classification of </w:t>
      </w:r>
      <w:r w:rsidR="00211FBF" w:rsidRPr="008A1C58">
        <w:rPr>
          <w:rFonts w:ascii="Times New Roman" w:hAnsi="Times New Roman" w:cs="Times New Roman"/>
          <w:sz w:val="24"/>
          <w:szCs w:val="24"/>
        </w:rPr>
        <w:t>ID</w:t>
      </w:r>
      <w:r w:rsidRPr="008A1C58">
        <w:rPr>
          <w:rFonts w:ascii="Times New Roman" w:hAnsi="Times New Roman" w:cs="Times New Roman"/>
          <w:sz w:val="24"/>
          <w:szCs w:val="24"/>
        </w:rPr>
        <w:t xml:space="preserve"> mutation</w:t>
      </w:r>
      <w:r w:rsidR="006403B8">
        <w:rPr>
          <w:rFonts w:ascii="Times New Roman" w:hAnsi="Times New Roman" w:cs="Times New Roman"/>
          <w:sz w:val="24"/>
          <w:szCs w:val="24"/>
        </w:rPr>
        <w:t>s</w:t>
      </w:r>
      <w:r w:rsidR="000A6AB6">
        <w:rPr>
          <w:rFonts w:ascii="Times New Roman" w:hAnsi="Times New Roman" w:cs="Times New Roman"/>
          <w:sz w:val="24"/>
          <w:szCs w:val="24"/>
        </w:rPr>
        <w:t>, and the one we used for this study</w:t>
      </w:r>
      <w:r w:rsidR="006403B8">
        <w:rPr>
          <w:rFonts w:ascii="Times New Roman" w:hAnsi="Times New Roman" w:cs="Times New Roman"/>
          <w:sz w:val="24"/>
          <w:szCs w:val="24"/>
        </w:rPr>
        <w:t xml:space="preserve"> depends</w:t>
      </w:r>
      <w:r w:rsidRPr="008A1C58">
        <w:rPr>
          <w:rFonts w:ascii="Times New Roman" w:hAnsi="Times New Roman" w:cs="Times New Roman"/>
          <w:sz w:val="24"/>
          <w:szCs w:val="24"/>
        </w:rPr>
        <w:t xml:space="preserve"> </w:t>
      </w:r>
      <w:r w:rsidR="006403B8">
        <w:rPr>
          <w:rFonts w:ascii="Times New Roman" w:hAnsi="Times New Roman" w:cs="Times New Roman"/>
          <w:sz w:val="24"/>
          <w:szCs w:val="24"/>
        </w:rPr>
        <w:t>the number of base</w:t>
      </w:r>
      <w:r w:rsidR="000A6AB6">
        <w:rPr>
          <w:rFonts w:ascii="Times New Roman" w:hAnsi="Times New Roman" w:cs="Times New Roman"/>
          <w:sz w:val="24"/>
          <w:szCs w:val="24"/>
        </w:rPr>
        <w:t xml:space="preserve"> pairs</w:t>
      </w:r>
      <w:r w:rsidR="006403B8">
        <w:rPr>
          <w:rFonts w:ascii="Times New Roman" w:hAnsi="Times New Roman" w:cs="Times New Roman"/>
          <w:sz w:val="24"/>
          <w:szCs w:val="24"/>
        </w:rPr>
        <w:t xml:space="preserve"> </w:t>
      </w:r>
      <w:r w:rsidR="008943CA">
        <w:rPr>
          <w:rFonts w:ascii="Times New Roman" w:hAnsi="Times New Roman" w:cs="Times New Roman"/>
          <w:sz w:val="24"/>
          <w:szCs w:val="24"/>
        </w:rPr>
        <w:t>deleted</w:t>
      </w:r>
      <w:r w:rsidR="006403B8">
        <w:rPr>
          <w:rFonts w:ascii="Times New Roman" w:hAnsi="Times New Roman" w:cs="Times New Roman"/>
          <w:sz w:val="24"/>
          <w:szCs w:val="24"/>
        </w:rPr>
        <w:t xml:space="preserve"> or inserted and the </w:t>
      </w:r>
      <w:r w:rsidRPr="008A1C58">
        <w:rPr>
          <w:rFonts w:ascii="Times New Roman" w:hAnsi="Times New Roman" w:cs="Times New Roman"/>
          <w:sz w:val="24"/>
          <w:szCs w:val="24"/>
        </w:rPr>
        <w:t>sequence context</w:t>
      </w:r>
      <w:r w:rsidR="000A6AB6">
        <w:rPr>
          <w:rFonts w:ascii="Times New Roman" w:hAnsi="Times New Roman" w:cs="Times New Roman"/>
          <w:sz w:val="24"/>
          <w:szCs w:val="24"/>
        </w:rPr>
        <w:t xml:space="preserve"> </w:t>
      </w:r>
      <w:r w:rsidR="000A6AB6" w:rsidRPr="008A1C58">
        <w:rPr>
          <w:rFonts w:ascii="Times New Roman" w:hAnsi="Times New Roman" w:cs="Times New Roman"/>
          <w:sz w:val="24"/>
          <w:szCs w:val="24"/>
        </w:rPr>
        <w:t xml:space="preserve"> </w:t>
      </w:r>
      <w:r w:rsidR="000A6AB6">
        <w:rPr>
          <w:rFonts w:ascii="Times New Roman" w:hAnsi="Times New Roman" w:cs="Times New Roman"/>
          <w:sz w:val="24"/>
          <w:szCs w:val="24"/>
        </w:rPr>
        <w:t>&lt;reference Alexandrov 2020 and the excel spreadsheet that is no</w:t>
      </w:r>
      <w:r w:rsidR="00A11668">
        <w:rPr>
          <w:rFonts w:ascii="Times New Roman" w:hAnsi="Times New Roman" w:cs="Times New Roman" w:hint="eastAsia"/>
          <w:sz w:val="24"/>
          <w:szCs w:val="24"/>
        </w:rPr>
        <w:t>w</w:t>
      </w:r>
      <w:r w:rsidR="000A6AB6">
        <w:rPr>
          <w:rFonts w:ascii="Times New Roman" w:hAnsi="Times New Roman" w:cs="Times New Roman"/>
          <w:sz w:val="24"/>
          <w:szCs w:val="24"/>
        </w:rPr>
        <w:t xml:space="preserve"> at COSMIC</w:t>
      </w:r>
      <w:r w:rsidR="00A11668">
        <w:rPr>
          <w:rFonts w:ascii="Times New Roman" w:hAnsi="Times New Roman" w:cs="Times New Roman" w:hint="eastAsia"/>
          <w:sz w:val="24"/>
          <w:szCs w:val="24"/>
        </w:rPr>
        <w:t xml:space="preserve">, more details can be found at </w:t>
      </w:r>
      <w:r w:rsidR="00072A14" w:rsidRPr="00072A14">
        <w:rPr>
          <w:rFonts w:ascii="Times New Roman" w:hAnsi="Times New Roman" w:cs="Times New Roman"/>
          <w:sz w:val="24"/>
          <w:szCs w:val="24"/>
        </w:rPr>
        <w:t>https://cancer.sanger.ac.uk/signatures/documents/4/PCAWG7_indel_classification_2021_08_31.xlsx</w:t>
      </w:r>
      <w:r w:rsidR="000A6AB6">
        <w:rPr>
          <w:rFonts w:ascii="Times New Roman" w:hAnsi="Times New Roman" w:cs="Times New Roman"/>
          <w:sz w:val="24"/>
          <w:szCs w:val="24"/>
        </w:rPr>
        <w:t>&gt;</w:t>
      </w:r>
      <w:r w:rsidRPr="008A1C58">
        <w:rPr>
          <w:rFonts w:ascii="Times New Roman" w:hAnsi="Times New Roman" w:cs="Times New Roman"/>
          <w:sz w:val="24"/>
          <w:szCs w:val="24"/>
        </w:rPr>
        <w:t>.</w:t>
      </w:r>
      <w:commentRangeStart w:id="15"/>
      <w:r w:rsidRPr="008A1C58">
        <w:rPr>
          <w:rFonts w:ascii="Times New Roman" w:hAnsi="Times New Roman" w:cs="Times New Roman"/>
          <w:sz w:val="24"/>
          <w:szCs w:val="24"/>
        </w:rPr>
        <w:t xml:space="preserve"> </w:t>
      </w:r>
      <w:commentRangeEnd w:id="15"/>
      <w:r w:rsidR="003D5BC9">
        <w:rPr>
          <w:rStyle w:val="CommentReference"/>
        </w:rPr>
        <w:commentReference w:id="15"/>
      </w:r>
      <w:r w:rsidR="000A6AB6">
        <w:rPr>
          <w:rFonts w:ascii="Times New Roman" w:hAnsi="Times New Roman" w:cs="Times New Roman"/>
          <w:sz w:val="24"/>
          <w:szCs w:val="24"/>
        </w:rPr>
        <w:t xml:space="preserve">Single-base indel mutation are classified by the base inserted or deleted (by convention based on the pyrimidine (C or T) and by the number of C’s or T’s flanking the deletion. Deletions or insertions of more than one base are classified according to whether they occur in a repeat (for example deletion of CA in Can repeat). Finally, some deletions of &gt;= 2 bases do not occur in a repeat, but involve microhomology &lt;add mechanism, example&gt;. In total </w:t>
      </w:r>
      <w:r w:rsidR="000A6AB6" w:rsidRPr="008A1C58">
        <w:rPr>
          <w:rFonts w:ascii="Times New Roman" w:hAnsi="Times New Roman" w:cs="Times New Roman"/>
          <w:sz w:val="24"/>
          <w:szCs w:val="24"/>
        </w:rPr>
        <w:t>83 indel types (ID83)</w:t>
      </w:r>
      <w:r w:rsidR="000A6AB6">
        <w:rPr>
          <w:rFonts w:ascii="Times New Roman" w:hAnsi="Times New Roman" w:cs="Times New Roman"/>
          <w:sz w:val="24"/>
          <w:szCs w:val="24"/>
        </w:rPr>
        <w:t xml:space="preserve">. The classification </w:t>
      </w:r>
      <w:r w:rsidR="004F0233" w:rsidRPr="008A1C58">
        <w:rPr>
          <w:rFonts w:ascii="Times New Roman" w:hAnsi="Times New Roman" w:cs="Times New Roman"/>
          <w:sz w:val="24"/>
          <w:szCs w:val="24"/>
        </w:rPr>
        <w:t>do</w:t>
      </w:r>
      <w:r w:rsidR="000A6AB6">
        <w:rPr>
          <w:rFonts w:ascii="Times New Roman" w:hAnsi="Times New Roman" w:cs="Times New Roman"/>
          <w:sz w:val="24"/>
          <w:szCs w:val="24"/>
        </w:rPr>
        <w:t>es</w:t>
      </w:r>
      <w:r w:rsidR="004F0233" w:rsidRPr="008A1C58">
        <w:rPr>
          <w:rFonts w:ascii="Times New Roman" w:hAnsi="Times New Roman" w:cs="Times New Roman"/>
          <w:sz w:val="24"/>
          <w:szCs w:val="24"/>
        </w:rPr>
        <w:t xml:space="preserve"> not consider complex indel events involving a combination of insertions and deletions.</w:t>
      </w:r>
      <w:r w:rsidR="000470BE" w:rsidRPr="008A1C58">
        <w:rPr>
          <w:rFonts w:ascii="Times New Roman" w:hAnsi="Times New Roman" w:cs="Times New Roman"/>
          <w:sz w:val="24"/>
          <w:szCs w:val="24"/>
        </w:rPr>
        <w:t xml:space="preserve"> </w:t>
      </w:r>
      <w:r w:rsidR="001961FC">
        <w:rPr>
          <w:rFonts w:ascii="Times New Roman" w:hAnsi="Times New Roman" w:cs="Times New Roman"/>
          <w:sz w:val="24"/>
          <w:szCs w:val="24"/>
        </w:rPr>
        <w:t>&lt;</w:t>
      </w:r>
      <w:r w:rsidR="00D417E5">
        <w:rPr>
          <w:rFonts w:ascii="Times New Roman" w:hAnsi="Times New Roman" w:cs="Times New Roman"/>
          <w:sz w:val="24"/>
          <w:szCs w:val="24"/>
        </w:rPr>
        <w:t>decide later if we want to touch on the following here</w:t>
      </w:r>
      <w:r w:rsidR="001961FC">
        <w:rPr>
          <w:rFonts w:ascii="Times New Roman" w:hAnsi="Times New Roman" w:cs="Times New Roman"/>
          <w:sz w:val="24"/>
          <w:szCs w:val="24"/>
        </w:rPr>
        <w:t>: extended context, cite top2a paper, base composition, situation like TTTT</w:t>
      </w:r>
      <w:r w:rsidR="001961FC" w:rsidRPr="001961FC">
        <w:rPr>
          <w:rFonts w:ascii="Times New Roman" w:hAnsi="Times New Roman" w:cs="Times New Roman"/>
          <w:sz w:val="24"/>
          <w:szCs w:val="24"/>
        </w:rPr>
        <w:sym w:font="Wingdings" w:char="F0E0"/>
      </w:r>
      <w:r w:rsidR="001961FC">
        <w:rPr>
          <w:rFonts w:ascii="Times New Roman" w:hAnsi="Times New Roman" w:cs="Times New Roman"/>
          <w:sz w:val="24"/>
          <w:szCs w:val="24"/>
        </w:rPr>
        <w:t>TT.</w:t>
      </w:r>
      <w:r w:rsidR="00D417E5">
        <w:rPr>
          <w:rFonts w:ascii="Times New Roman" w:hAnsi="Times New Roman" w:cs="Times New Roman"/>
          <w:sz w:val="24"/>
          <w:szCs w:val="24"/>
        </w:rPr>
        <w:t>&gt;</w:t>
      </w:r>
      <w:r w:rsidR="00AA2F80" w:rsidRPr="008A1C58">
        <w:rPr>
          <w:rFonts w:ascii="Times New Roman" w:hAnsi="Times New Roman" w:cs="Times New Roman"/>
          <w:sz w:val="24"/>
          <w:szCs w:val="24"/>
        </w:rPr>
        <w:t xml:space="preserve"> </w:t>
      </w:r>
    </w:p>
    <w:p w14:paraId="2229B932" w14:textId="5307EEA0" w:rsidR="002F5E7E" w:rsidRPr="004E3141"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 xml:space="preserve">In this study, we collected somatic mutation data from over 7,000 tumor genomes across two large pan-cancer datasets: PCAWG (Pan-Cancer Analysis of Whole Genomes) [Alexandrov, </w:t>
      </w:r>
      <w:r w:rsidRPr="00B517FD">
        <w:rPr>
          <w:rFonts w:ascii="Times New Roman" w:hAnsi="Times New Roman" w:cs="Times New Roman"/>
          <w:sz w:val="24"/>
          <w:szCs w:val="24"/>
        </w:rPr>
        <w:lastRenderedPageBreak/>
        <w:t xml:space="preserve">Ally, et al. 2020] and HMF (Hartwig Medical Foundation) [Priestley et al. 2019]. By systematically analyzing and classifying ID mutational signatures in these cancer genomes using a Hierarchical Dirichlet Process-based tool, we established a repertoire of 33 ID mutational signatures, including 15 novel signatures and several updated known signatures. We validated a novel ID mutational signature associated with TOP1-TAM (Topoisomerase 1-transcription-associated mutagenesis) within the context of RNASEH2B deficiency by investigating the genetic background and conducting in vitro experiments. Additionally, leveraging the higher rate of microsatellite instability (MSI) in the HMF dataset, we identified </w:t>
      </w:r>
      <w:r w:rsidR="00D41DC7">
        <w:rPr>
          <w:rFonts w:ascii="Times New Roman" w:hAnsi="Times New Roman" w:cs="Times New Roman" w:hint="eastAsia"/>
          <w:sz w:val="24"/>
          <w:szCs w:val="24"/>
        </w:rPr>
        <w:t>four</w:t>
      </w:r>
      <w:r w:rsidRPr="00B517FD">
        <w:rPr>
          <w:rFonts w:ascii="Times New Roman" w:hAnsi="Times New Roman" w:cs="Times New Roman"/>
          <w:sz w:val="24"/>
          <w:szCs w:val="24"/>
        </w:rPr>
        <w:t xml:space="preserve"> novel ID signatures significantly associated with MSI status.</w:t>
      </w:r>
      <w:r w:rsidR="0000338F">
        <w:rPr>
          <w:rFonts w:ascii="Times New Roman" w:hAnsi="Times New Roman" w:cs="Times New Roman" w:hint="eastAsia"/>
          <w:sz w:val="24"/>
          <w:szCs w:val="24"/>
        </w:rPr>
        <w:t xml:space="preserve"> </w:t>
      </w:r>
      <w:r w:rsidR="00D56CC0" w:rsidRPr="00D56CC0">
        <w:rPr>
          <w:rFonts w:ascii="Times New Roman" w:hAnsi="Times New Roman" w:cs="Times New Roman"/>
          <w:sz w:val="24"/>
          <w:szCs w:val="24"/>
        </w:rPr>
        <w:t>Our analysis encompassed clinical characteristics, extended sequence contexts, and contributions</w:t>
      </w:r>
      <w:r w:rsidR="00D56CC0">
        <w:rPr>
          <w:rFonts w:ascii="Times New Roman" w:hAnsi="Times New Roman" w:cs="Times New Roman" w:hint="eastAsia"/>
          <w:sz w:val="24"/>
          <w:szCs w:val="24"/>
        </w:rPr>
        <w:t xml:space="preserve"> to key cancer genes</w:t>
      </w:r>
      <w:r w:rsidR="00D56CC0" w:rsidRPr="00D56CC0">
        <w:rPr>
          <w:rFonts w:ascii="Times New Roman" w:hAnsi="Times New Roman" w:cs="Times New Roman"/>
          <w:sz w:val="24"/>
          <w:szCs w:val="24"/>
        </w:rPr>
        <w:t>, providing a comprehensive characterization of ID mutational signatures.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274DCAAB" w14:textId="4DF1E5B7"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mSigHdp allows a more sensitive and accurate extraction of </w:t>
      </w:r>
      <w:r w:rsidR="005C7125">
        <w:rPr>
          <w:rFonts w:ascii="Times New Roman" w:hAnsi="Times New Roman" w:cs="Times New Roman" w:hint="eastAsia"/>
          <w:sz w:val="24"/>
          <w:szCs w:val="24"/>
        </w:rPr>
        <w:t>ID</w:t>
      </w:r>
      <w:r w:rsidR="009557AE" w:rsidRPr="008A1C58">
        <w:rPr>
          <w:rFonts w:ascii="Times New Roman" w:hAnsi="Times New Roman" w:cs="Times New Roman"/>
          <w:sz w:val="24"/>
          <w:szCs w:val="24"/>
        </w:rPr>
        <w:t xml:space="preserve">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mSigHdp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 xml:space="preserve">PCAWG </w:t>
      </w:r>
      <w:r w:rsidR="00881A08">
        <w:rPr>
          <w:rFonts w:ascii="Times New Roman" w:hAnsi="Times New Roman" w:cs="Times New Roman" w:hint="eastAsia"/>
          <w:sz w:val="24"/>
          <w:szCs w:val="24"/>
        </w:rPr>
        <w:t>dataset</w:t>
      </w:r>
      <w:r w:rsidR="00084B01" w:rsidRPr="008A1C58">
        <w:rPr>
          <w:rFonts w:ascii="Times New Roman" w:hAnsi="Times New Roman" w:cs="Times New Roman"/>
          <w:sz w:val="24"/>
          <w:szCs w:val="24"/>
        </w:rPr>
        <w:t xml:space="preserve">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w:t>
      </w:r>
      <w:r w:rsidR="009C6EB6">
        <w:rPr>
          <w:rFonts w:ascii="Times New Roman" w:hAnsi="Times New Roman" w:cs="Times New Roman" w:hint="eastAsia"/>
          <w:sz w:val="24"/>
          <w:szCs w:val="24"/>
        </w:rPr>
        <w:t>,</w:t>
      </w:r>
      <w:r w:rsidR="006C647A" w:rsidRPr="008A1C58">
        <w:rPr>
          <w:rFonts w:ascii="Times New Roman" w:hAnsi="Times New Roman" w:cs="Times New Roman"/>
          <w:sz w:val="24"/>
          <w:szCs w:val="24"/>
        </w:rPr>
        <w:t>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w:t>
      </w:r>
      <w:r w:rsidR="00881A08">
        <w:rPr>
          <w:rFonts w:ascii="Times New Roman" w:hAnsi="Times New Roman" w:cs="Times New Roman" w:hint="eastAsia"/>
          <w:sz w:val="24"/>
          <w:szCs w:val="24"/>
        </w:rPr>
        <w:t>dataset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w:t>
      </w:r>
      <w:r w:rsidR="00394149">
        <w:rPr>
          <w:rFonts w:ascii="Times New Roman" w:hAnsi="Times New Roman" w:cs="Times New Roman" w:hint="eastAsia"/>
          <w:sz w:val="24"/>
          <w:szCs w:val="24"/>
        </w:rPr>
        <w:lastRenderedPageBreak/>
        <w:t xml:space="preserve">(3)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4054EA6" w14:textId="59C6BE1E" w:rsidR="00543FB9" w:rsidRDefault="00D614D2" w:rsidP="008A1C58">
      <w:pPr>
        <w:spacing w:line="480" w:lineRule="auto"/>
        <w:rPr>
          <w:rFonts w:ascii="Times New Roman" w:hAnsi="Times New Roman" w:cs="Times New Roman"/>
          <w:sz w:val="24"/>
          <w:szCs w:val="24"/>
        </w:rPr>
      </w:pPr>
      <w:r w:rsidRPr="00D614D2">
        <w:rPr>
          <w:rFonts w:ascii="Times New Roman" w:hAnsi="Times New Roman" w:cs="Times New Roman"/>
          <w:sz w:val="24"/>
          <w:szCs w:val="24"/>
        </w:rPr>
        <w:t>We then consolidated highly similar signatures from all extractions and removed those that can be reconstructed by other signatures. Next, we compared our mSigHdp-extracted signatures to those in COSMIC v3.4 and categorized them into three groups: (1) previously reported signatures (matching COSMIC v3.4 with cosine similarity &gt; 0.85), labeled "C_IDX" (Figure 1B, Figure S1); (2) merged signatures combining multiple COSMIC v3.4 signatures; and (3) novel signatures not fitting the previous categories, labeled "H_IDX" (Figure 1C). Notably, all signatures reported here are supported by at least one sample, ensuring their presence in our dataset</w:t>
      </w:r>
      <w:r w:rsidR="00543FB9">
        <w:rPr>
          <w:rFonts w:ascii="Times New Roman" w:hAnsi="Times New Roman" w:cs="Times New Roman" w:hint="eastAsia"/>
          <w:sz w:val="24"/>
          <w:szCs w:val="24"/>
        </w:rPr>
        <w:t xml:space="preserve"> (Figure S2)</w:t>
      </w:r>
      <w:r w:rsidRPr="00D614D2">
        <w:rPr>
          <w:rFonts w:ascii="Times New Roman" w:hAnsi="Times New Roman" w:cs="Times New Roman"/>
          <w:sz w:val="24"/>
          <w:szCs w:val="24"/>
        </w:rPr>
        <w:t>. Our analysis focuses on groups (1) and (3), omitting merged signatures as they are explicable by known signatures from (1). In total, we identified 33 distinct mutational signatures.</w:t>
      </w:r>
    </w:p>
    <w:p w14:paraId="5AF43DE1" w14:textId="70825BB6"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235BF18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In summary, mSigHdp's capability to identify nearly all COSMIC signatures underscores its reliability in mutational signature analysis.</w:t>
      </w:r>
    </w:p>
    <w:p w14:paraId="70E0A810" w14:textId="43F07541"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mSigHdp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lastRenderedPageBreak/>
        <w:t xml:space="preserve">Biologically, a mutagenic process removing a single thymine base from polyT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polyT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Although the long deletion patterns are highly similar between ID5 and ID8, they exhibit distinct preferences in deletion length: ID5 primarily features long deletions less than 10 nt, with almost no deletions longer than 30 nt, while ID8 displays a more even distribution of deletions ranging from 5 to over 30 nt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mSigHdp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t>
      </w:r>
      <w:r w:rsidR="004235BD" w:rsidRPr="004235BD">
        <w:rPr>
          <w:rFonts w:ascii="Times New Roman" w:hAnsi="Times New Roman" w:cs="Times New Roman"/>
          <w:sz w:val="24"/>
          <w:szCs w:val="24"/>
        </w:rPr>
        <w:lastRenderedPageBreak/>
        <w:t xml:space="preserve">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polyT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catalogs/signatures. Next, these ID81 catalogs were reconstructed from the ID81 signatures. After this reconstruction, DEL:T:1:5+ and INS:T:1:5+ mutations were reintroduced, and the signature assignment analysis was performed by comparing the original and reconstructed catalogs with C_ID1 and C_ID2. This method allows for the extraction of more detailed 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DEL:T:1:5+ and INS:T:1:5+.</w:t>
      </w:r>
      <w:r w:rsidR="004235BD">
        <w:rPr>
          <w:rFonts w:ascii="Times New Roman" w:hAnsi="Times New Roman" w:cs="Times New Roman" w:hint="eastAsia"/>
          <w:sz w:val="24"/>
          <w:szCs w:val="24"/>
        </w:rPr>
        <w:t xml:space="preserve"> </w:t>
      </w:r>
    </w:p>
    <w:p w14:paraId="6EBC889B" w14:textId="2EC37488"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mSigHdp were generally active in fewer cancer types compared to COSMIC signatures, with the exception of H_ID24 and H_ID25, which were widespread across various cancers (Figure 2).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w:t>
      </w:r>
      <w:r w:rsidRPr="005B425D">
        <w:rPr>
          <w:rFonts w:ascii="Times New Roman" w:hAnsi="Times New Roman" w:cs="Times New Roman"/>
          <w:sz w:val="24"/>
          <w:szCs w:val="24"/>
        </w:rPr>
        <w:t>(</w:t>
      </w:r>
      <w:r w:rsidR="006A449D" w:rsidRPr="005B425D">
        <w:rPr>
          <w:rFonts w:ascii="Times New Roman" w:hAnsi="Times New Roman" w:cs="Times New Roman" w:hint="eastAsia"/>
          <w:sz w:val="24"/>
          <w:szCs w:val="24"/>
        </w:rPr>
        <w:t>Table S5</w:t>
      </w:r>
      <w:r w:rsidRPr="005B425D">
        <w:rPr>
          <w:rFonts w:ascii="Times New Roman" w:hAnsi="Times New Roman" w:cs="Times New Roman"/>
          <w:sz w:val="24"/>
          <w:szCs w:val="24"/>
        </w:rPr>
        <w:t>)</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3A).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Figure 3A).</w:t>
      </w:r>
    </w:p>
    <w:p w14:paraId="3C6F28EB" w14:textId="2881EB6E"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w:t>
      </w:r>
      <w:r w:rsidR="0058575D">
        <w:rPr>
          <w:rFonts w:ascii="Times New Roman" w:hAnsi="Times New Roman" w:cs="Times New Roman" w:hint="eastAsia"/>
          <w:sz w:val="24"/>
          <w:szCs w:val="24"/>
        </w:rPr>
        <w:t xml:space="preserve">A dHR module was identified consisting of SBS3, SBS8 and C_ID6: SBS3 and C_ID6 were classified related to defective HR DNA damage repair, which suggests the potential etiology of SBS8 (Figure 3C). </w:t>
      </w:r>
      <w:r w:rsidR="00E07F96" w:rsidRPr="00E07F96">
        <w:rPr>
          <w:rFonts w:ascii="Times New Roman" w:hAnsi="Times New Roman" w:cs="Times New Roman"/>
          <w:sz w:val="24"/>
          <w:szCs w:val="24"/>
        </w:rPr>
        <w:t>A correlation module was also noted, including C_ID14, SBS35, SBS88, and SBS93 (Figure 3D). SBS88, and SBS93 are frequently observed in gastrointestinal (GI) tracts, while SBS35 is associated with platinum treatment, suggesting a possible etiology for C_ID14 related to platinum treatment in GI tract cancers. Notably, we identified a dMMR (defective DNA mismatch repair) module comprising five signatures: SBS44, C_ID7, H_ID33, H_ID37, and H_ID38 (Figure 3E). Interestingly, only 1 out of 7 dMMR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0F158213" w14:textId="77777777" w:rsidR="00594ABF" w:rsidRPr="008A1C58" w:rsidRDefault="00594ABF" w:rsidP="00594AB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472BDE94" w14:textId="77777777"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p>
    <w:p w14:paraId="7906BF22" w14:textId="16E70330"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Both H_ID24 and C_ID9 display a similar pattern of 1 bp C deletions (DEL:C:1:0). However, analysis of their extended sequence contexts revealed that H_ID24 preferentially deletes C from 5'TTTCX3', while C_ID9 favors deletion from 5'XCTTT3'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 xml:space="preserve">A). These findings suggest </w:t>
      </w:r>
      <w:r w:rsidRPr="00706990">
        <w:rPr>
          <w:rFonts w:ascii="Times New Roman" w:hAnsi="Times New Roman" w:cs="Times New Roman"/>
          <w:sz w:val="24"/>
          <w:szCs w:val="24"/>
        </w:rPr>
        <w:lastRenderedPageBreak/>
        <w:t>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12DF86B9" w14:textId="77D295D3"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 xml:space="preserve">B). </w:t>
      </w:r>
      <w:r>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r>
        <w:rPr>
          <w:rFonts w:ascii="Times New Roman" w:hAnsi="Times New Roman" w:cs="Times New Roman" w:hint="eastAsia"/>
          <w:sz w:val="24"/>
          <w:szCs w:val="24"/>
        </w:rPr>
        <w:t>INS:T:1:5+ (</w:t>
      </w:r>
      <w:r w:rsidRPr="005B425D">
        <w:rPr>
          <w:rFonts w:ascii="Times New Roman" w:hAnsi="Times New Roman" w:cs="Times New Roman" w:hint="eastAsia"/>
          <w:sz w:val="24"/>
          <w:szCs w:val="24"/>
        </w:rPr>
        <w:t>Figure S</w:t>
      </w:r>
      <w:r w:rsidR="00543FB9">
        <w:rPr>
          <w:rFonts w:ascii="Times New Roman" w:hAnsi="Times New Roman" w:cs="Times New Roman" w:hint="eastAsia"/>
          <w:sz w:val="24"/>
          <w:szCs w:val="24"/>
        </w:rPr>
        <w:t>5</w:t>
      </w:r>
      <w:r>
        <w:rPr>
          <w:rFonts w:ascii="Times New Roman" w:hAnsi="Times New Roman" w:cs="Times New Roman" w:hint="eastAsia"/>
          <w:sz w:val="24"/>
          <w:szCs w:val="24"/>
        </w:rPr>
        <w:t>)</w:t>
      </w:r>
      <w:r w:rsidRPr="00706990">
        <w:rPr>
          <w:rFonts w:ascii="Times New Roman" w:hAnsi="Times New Roman" w:cs="Times New Roman"/>
          <w:sz w:val="24"/>
          <w:szCs w:val="24"/>
        </w:rPr>
        <w:t>.</w:t>
      </w:r>
    </w:p>
    <w:p w14:paraId="244014FE" w14:textId="0EBA2F25" w:rsidR="00594ABF"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H_ID32 primarily consists of 1 bp C/T insertions and deletions in TA-rich sequences, while H_ID26 describes T insertion sequences with a higher number of A bases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 xml:space="preserve">C, D). Although H_ID27 and H_ID28 both display 1 bp C insertions (INS:C:1:0),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B, E)</w:t>
      </w:r>
      <w:r w:rsidR="00FA1427">
        <w:rPr>
          <w:rFonts w:ascii="Times New Roman" w:hAnsi="Times New Roman" w:cs="Times New Roman" w:hint="eastAsia"/>
          <w:sz w:val="24"/>
          <w:szCs w:val="24"/>
        </w:rPr>
        <w:t xml:space="preserve">. </w:t>
      </w:r>
      <w:r w:rsidR="00AE00AE" w:rsidRPr="00AE00AE">
        <w:rPr>
          <w:rFonts w:ascii="Times New Roman" w:hAnsi="Times New Roman" w:cs="Times New Roman"/>
          <w:sz w:val="24"/>
          <w:szCs w:val="24"/>
        </w:rPr>
        <w:t>In summary, characterizing the extended sequence contexts highlights the specific sequence preferences of mutational processes. Moreover, it serves as a critical tool for distinguishing signatures with similar dominant peaks, thereby determining whether they represent distinct mutational processes or variations of the same process.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0F8EC281"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lastRenderedPageBreak/>
        <w:t xml:space="preserve">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MSISeq, a software tool designed to identify MSI status based on catalogs of somatic mutations (Huang et al.). MSISeq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A). Notably, these MSI tumors typically exhibit a higher prevalence of deletions compared to insertions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77777777"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By leveraging the higher prevalence of MSI tumors in the aggregated dataset, we identified four additional MSI-associated ID signatures beyond COSMIC ID7: H_ID33, H_ID34, H_ID37, and H_ID38 (Figure 4C). COSMIC v3.4 lists seven single-base substitution (SBS) signatures 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4F9C9869"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C). We evaluated the relationships among these five signatures and two other replication </w:t>
      </w:r>
      <w:r w:rsidRPr="00442D83">
        <w:rPr>
          <w:rFonts w:ascii="Times New Roman" w:hAnsi="Times New Roman" w:cs="Times New Roman"/>
          <w:sz w:val="24"/>
          <w:szCs w:val="24"/>
        </w:rPr>
        <w:lastRenderedPageBreak/>
        <w:t>slippage and MSI-associated signatures (C_ID1 and C_ID2). The four MSI signatures demonstrated high correlation with one another, suggesting they arise from associated downstream pathways of defective MMR. Conversely, C_ID1—characterized by 1 bp T insertions into polyT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r w:rsidR="005B425D">
        <w:rPr>
          <w:rFonts w:ascii="Times New Roman" w:hAnsi="Times New Roman" w:cs="Times New Roman"/>
          <w:sz w:val="24"/>
          <w:szCs w:val="24"/>
        </w:rPr>
        <w:t>exclusivity</w:t>
      </w:r>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w:t>
      </w:r>
      <w:r w:rsidR="00C71BAF">
        <w:rPr>
          <w:rFonts w:ascii="Times New Roman" w:hAnsi="Times New Roman" w:cs="Times New Roman" w:hint="eastAsia"/>
          <w:sz w:val="24"/>
          <w:szCs w:val="24"/>
        </w:rPr>
        <w:t>5</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3A11A062"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2BDBCAB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w:t>
      </w:r>
      <w:r w:rsidR="00C71BAF">
        <w:rPr>
          <w:rFonts w:ascii="Times New Roman" w:hAnsi="Times New Roman" w:cs="Times New Roman" w:hint="eastAsia"/>
          <w:sz w:val="24"/>
          <w:szCs w:val="24"/>
        </w:rPr>
        <w:t>5</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C71BAF">
        <w:rPr>
          <w:rFonts w:ascii="Times New Roman" w:hAnsi="Times New Roman" w:cs="Times New Roman" w:hint="eastAsia"/>
          <w:sz w:val="24"/>
          <w:szCs w:val="24"/>
        </w:rPr>
        <w:t>5</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6A82B379"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lastRenderedPageBreak/>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w:t>
      </w:r>
      <w:r w:rsidR="002A1DB9">
        <w:rPr>
          <w:rFonts w:ascii="Times New Roman" w:hAnsi="Times New Roman" w:cs="Times New Roman" w:hint="eastAsia"/>
          <w:sz w:val="24"/>
          <w:szCs w:val="24"/>
        </w:rPr>
        <w:t xml:space="preserve"> (Figure S</w:t>
      </w:r>
      <w:r w:rsidR="000952C3">
        <w:rPr>
          <w:rFonts w:ascii="Times New Roman" w:hAnsi="Times New Roman" w:cs="Times New Roman" w:hint="eastAsia"/>
          <w:sz w:val="24"/>
          <w:szCs w:val="24"/>
        </w:rPr>
        <w:t>5</w:t>
      </w:r>
      <w:r w:rsidR="002A1DB9">
        <w:rPr>
          <w:rFonts w:ascii="Times New Roman" w:hAnsi="Times New Roman" w:cs="Times New Roman" w:hint="eastAsia"/>
          <w:sz w:val="24"/>
          <w:szCs w:val="24"/>
        </w:rPr>
        <w:t>C)</w:t>
      </w:r>
      <w:r w:rsidRPr="00442D83">
        <w:rPr>
          <w:rFonts w:ascii="Times New Roman" w:hAnsi="Times New Roman" w:cs="Times New Roman"/>
          <w:sz w:val="24"/>
          <w:szCs w:val="24"/>
        </w:rPr>
        <w:t xml:space="preserve"> and MSISeq-identified status</w:t>
      </w:r>
      <w:r w:rsidR="002A1DB9">
        <w:rPr>
          <w:rFonts w:ascii="Times New Roman" w:hAnsi="Times New Roman" w:cs="Times New Roman" w:hint="eastAsia"/>
          <w:sz w:val="24"/>
          <w:szCs w:val="24"/>
        </w:rPr>
        <w:t xml:space="preserve"> (Figure 5I)</w:t>
      </w:r>
      <w:r w:rsidRPr="00442D83">
        <w:rPr>
          <w:rFonts w:ascii="Times New Roman" w:hAnsi="Times New Roman" w:cs="Times New Roman"/>
          <w:sz w:val="24"/>
          <w:szCs w:val="24"/>
        </w:rPr>
        <w:t xml:space="preserve">. The analysis yielded AUROC values exceeding 0.9 for both categories of MSI status, indicating strong predictive capability.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01E7DEAA"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We identified a novel mutational signature, H_ID29, characterized by 1-3 bp deletions from two repeats or microhomology, with strong support from both PCAWG and HMF samples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276E5ADF"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 xml:space="preserve">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091D7E">
        <w:rPr>
          <w:rFonts w:ascii="Times New Roman" w:hAnsi="Times New Roman" w:cs="Times New Roman" w:hint="eastAsia"/>
          <w:sz w:val="24"/>
          <w:szCs w:val="24"/>
        </w:rPr>
        <w:t>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217A45">
        <w:rPr>
          <w:rFonts w:ascii="Times New Roman" w:hAnsi="Times New Roman" w:cs="Times New Roman" w:hint="eastAsia"/>
          <w:sz w:val="24"/>
          <w:szCs w:val="24"/>
        </w:rPr>
        <w:t>6</w:t>
      </w:r>
      <w:r w:rsidR="001C490D">
        <w:rPr>
          <w:rFonts w:ascii="Times New Roman" w:hAnsi="Times New Roman" w:cs="Times New Roman" w:hint="eastAsia"/>
          <w:sz w:val="24"/>
          <w:szCs w:val="24"/>
        </w:rPr>
        <w:t>H).</w:t>
      </w:r>
    </w:p>
    <w:p w14:paraId="5A09CC0D" w14:textId="0232D276"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lastRenderedPageBreak/>
        <w:t xml:space="preserve">Our extended sequence analysis reveals distinct sequence contexts: H_ID29 preferentially deletes CT/TC within tandem repeats, while a common NTNT motif is identified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Rnaseh2b knockout mouse tumors and RNase H2 null RPE1 cells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B-D). In contrast, C_ID4 displays a more balanced preference for deleting CT and TT within tandem repeats, with a prevalent CTNTN motif found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E).</w:t>
      </w:r>
    </w:p>
    <w:p w14:paraId="3A9B82A9" w14:textId="2C4C962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Reijns et al. developed RNASEH2A-deficient mammalian cell lines and Rnaseh2b-KO mouse intestinal cancer models, revealing the enrichment of 2 bp deletions from tandem repeats or microhomology (Reijns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r w:rsidR="00A567B9">
        <w:rPr>
          <w:rFonts w:ascii="Times New Roman" w:hAnsi="Times New Roman" w:cs="Times New Roman" w:hint="eastAsia"/>
          <w:sz w:val="24"/>
          <w:szCs w:val="24"/>
        </w:rPr>
        <w:t>untranscribed</w:t>
      </w:r>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 xml:space="preserve">Thus, H_ID29 provides a more accurate representation of the genomic footprints associated with TOP1-TAM (transcription-associated mutagenesis) during the cleavage of embedded ribonucleotides in the absence of RNASEH2A </w:t>
      </w:r>
      <w:r w:rsidRPr="00744AA4">
        <w:rPr>
          <w:rFonts w:ascii="Times New Roman" w:hAnsi="Times New Roman" w:cs="Times New Roman"/>
          <w:sz w:val="24"/>
          <w:szCs w:val="24"/>
        </w:rPr>
        <w:lastRenderedPageBreak/>
        <w:t>and/or RNASEH2B (S. N. Huang, Ghosh, and Pommier 2015; Sparks and Burgers 2015; Chon et al. 2009).</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2FD98AEF" w14:textId="08D4010C" w:rsidR="00C46126" w:rsidRPr="00C46126"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It is of interest to determine whether mutational processes, as represented by mutational signatures, exhibit preferential enrichment relative to clinical characteristics, including cancer type, gender, and age. Our analysis identified four signatures with significant aging correlations, indicative of clock-like behavior: C_ID5, C_ID9, C_ID10, and H_ID25. In general, PCAWG genomes contribute more to these aging correlations compared to HMF genomes, as evidenced by the Spearman correlation coefficients and associated p-values between signature activity and age (Figure</w:t>
      </w:r>
      <w:r>
        <w:rPr>
          <w:rFonts w:ascii="Times New Roman" w:hAnsi="Times New Roman" w:cs="Times New Roman" w:hint="eastAsia"/>
          <w:sz w:val="24"/>
          <w:szCs w:val="24"/>
        </w:rPr>
        <w:t xml:space="preserve"> 8A</w:t>
      </w:r>
      <w:r w:rsidRPr="00C46126">
        <w:rPr>
          <w:rFonts w:ascii="Times New Roman" w:hAnsi="Times New Roman" w:cs="Times New Roman"/>
          <w:sz w:val="24"/>
          <w:szCs w:val="24"/>
        </w:rPr>
        <w:t>).</w:t>
      </w:r>
    </w:p>
    <w:p w14:paraId="02233CD5" w14:textId="03492A79" w:rsidR="00383C4D" w:rsidRPr="003D71E8"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 xml:space="preserve">To evaluate the preferential prevalence of mutational signatures in relation to gender, we performed </w:t>
      </w:r>
      <w:bookmarkStart w:id="16" w:name="_Hlk190965870"/>
      <w:r w:rsidRPr="00C46126">
        <w:rPr>
          <w:rFonts w:ascii="Times New Roman" w:hAnsi="Times New Roman" w:cs="Times New Roman"/>
          <w:sz w:val="24"/>
          <w:szCs w:val="24"/>
        </w:rPr>
        <w:t>Fisher's exact tests</w:t>
      </w:r>
      <w:bookmarkEnd w:id="16"/>
      <w:r w:rsidRPr="00C46126">
        <w:rPr>
          <w:rFonts w:ascii="Times New Roman" w:hAnsi="Times New Roman" w:cs="Times New Roman"/>
          <w:sz w:val="24"/>
          <w:szCs w:val="24"/>
        </w:rPr>
        <w:t xml:space="preserve"> </w:t>
      </w:r>
      <w:bookmarkStart w:id="17" w:name="_Hlk190965885"/>
      <w:r w:rsidRPr="00C46126">
        <w:rPr>
          <w:rFonts w:ascii="Times New Roman" w:hAnsi="Times New Roman" w:cs="Times New Roman"/>
          <w:sz w:val="24"/>
          <w:szCs w:val="24"/>
        </w:rPr>
        <w:t>within each cancer type</w:t>
      </w:r>
      <w:bookmarkEnd w:id="17"/>
      <w:r w:rsidRPr="00C46126">
        <w:rPr>
          <w:rFonts w:ascii="Times New Roman" w:hAnsi="Times New Roman" w:cs="Times New Roman"/>
          <w:sz w:val="24"/>
          <w:szCs w:val="24"/>
        </w:rPr>
        <w:t>. Signature presence was defined as a 5% or greater contribution to the mutational burden within each sample. Prior to these tests, we excluded four cancer types known to exhibit strong gender biases: prostate cancer (exclusive to males), and uterine, breast, and ovarian cancers (exclusive to females). Results indicated that C_ID3 and C_ID13 were more prevalent in males, while C_ID4, C_ID10, and H_ID35 were more common in females. The higher prevalence of C_ID3 (associated with tobacco smoking) and C_ID13 (associated with UV exposure) in males aligns with the observation that, statistically, males tend to have higher rates of tobacco use and greater cumulative exposure to UV radiation compared to females (Figure 8</w:t>
      </w:r>
      <w:r>
        <w:rPr>
          <w:rFonts w:ascii="Times New Roman" w:hAnsi="Times New Roman" w:cs="Times New Roman" w:hint="eastAsia"/>
          <w:sz w:val="24"/>
          <w:szCs w:val="24"/>
        </w:rPr>
        <w:t>B</w:t>
      </w:r>
      <w:r w:rsidRPr="00C46126">
        <w:rPr>
          <w:rFonts w:ascii="Times New Roman" w:hAnsi="Times New Roman" w:cs="Times New Roman"/>
          <w:sz w:val="24"/>
          <w:szCs w:val="24"/>
        </w:rPr>
        <w:t>). Notably, C_ID19 displayed a strong preference dependent on cancer type: it was enriched in females with head cancers but enriched in males with bladder, kidney, and other cancers</w:t>
      </w:r>
      <w:r w:rsidR="00296211">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Signature attributions to cancer genes</w:t>
      </w:r>
    </w:p>
    <w:p w14:paraId="5E150663" w14:textId="49E1616F" w:rsidR="00524A21" w:rsidRPr="00524A21" w:rsidRDefault="00524A21" w:rsidP="00524A21">
      <w:pPr>
        <w:spacing w:line="480" w:lineRule="auto"/>
        <w:rPr>
          <w:ins w:id="18" w:author="Mo Liu" w:date="2025-03-19T17:31:00Z" w16du:dateUtc="2025-03-19T09:31:00Z"/>
          <w:rFonts w:ascii="Times New Roman" w:hAnsi="Times New Roman" w:cs="Times New Roman"/>
          <w:sz w:val="24"/>
          <w:szCs w:val="24"/>
        </w:rPr>
      </w:pPr>
      <w:ins w:id="19" w:author="Mo Liu" w:date="2025-03-19T17:32:00Z" w16du:dateUtc="2025-03-19T09:32:00Z">
        <w:r>
          <w:rPr>
            <w:rFonts w:ascii="Times New Roman" w:hAnsi="Times New Roman" w:cs="Times New Roman" w:hint="eastAsia"/>
            <w:sz w:val="24"/>
            <w:szCs w:val="24"/>
          </w:rPr>
          <w:t>T</w:t>
        </w:r>
      </w:ins>
      <w:ins w:id="20" w:author="Mo Liu" w:date="2025-03-19T17:31:00Z" w16du:dateUtc="2025-03-19T09:31:00Z">
        <w:r w:rsidRPr="00524A21">
          <w:rPr>
            <w:rFonts w:ascii="Times New Roman" w:hAnsi="Times New Roman" w:cs="Times New Roman"/>
            <w:sz w:val="24"/>
            <w:szCs w:val="24"/>
          </w:rPr>
          <w:t>o investigate the contribution of mutational signatures to indels in cancer genes, we analyzed the exonic regions of 581 Tier 1 genes from the Cancer Gene Census (Sondka et al., 2018). We excluded DEL:1:T:5+ and INS:1:T:5+ indels from our analysis, as these are predominantly driven by C_ID1 and C_ID2, and single-base thymine insertions/deletions in poly-T regions are rarely biologically consequential. Among the genes most frequently affected by insertions were ARID1A, PHOX2B, TP53, and PTEN, with contributions from signatures linked to DNA replication slippage, defective mismatch repair (MMR), TOP1-TAM, and TOP2A pK743N (Figure 8C).</w:t>
        </w:r>
      </w:ins>
    </w:p>
    <w:p w14:paraId="6EA553B0" w14:textId="77777777" w:rsidR="00524A21" w:rsidRPr="00524A21" w:rsidRDefault="00524A21" w:rsidP="00524A21">
      <w:pPr>
        <w:spacing w:line="480" w:lineRule="auto"/>
        <w:rPr>
          <w:ins w:id="21" w:author="Mo Liu" w:date="2025-03-19T17:31:00Z" w16du:dateUtc="2025-03-19T09:31:00Z"/>
          <w:rFonts w:ascii="Times New Roman" w:hAnsi="Times New Roman" w:cs="Times New Roman"/>
          <w:sz w:val="24"/>
          <w:szCs w:val="24"/>
        </w:rPr>
      </w:pPr>
      <w:ins w:id="22" w:author="Mo Liu" w:date="2025-03-19T17:31:00Z" w16du:dateUtc="2025-03-19T09:31:00Z">
        <w:r w:rsidRPr="00524A21">
          <w:rPr>
            <w:rFonts w:ascii="Times New Roman" w:hAnsi="Times New Roman" w:cs="Times New Roman"/>
            <w:sz w:val="24"/>
            <w:szCs w:val="24"/>
          </w:rPr>
          <w:t>Deletions were most prevalent in genes such as ARID1A, EGFR, TP53, RNF43, and KMT2D, primarily driven by DNA replication slippage, defective MMR, non-homologous end joining (NHEJ) DNA repair, and tobacco smoking-associated signatures. Notably, the tobacco smoking signature (C_ID3) accounted for nearly 50% of cytosine deletions (DEL:C:1:1) and thymine insertions in LRP1B, a gene previously implicated in lung cancer pathogenesis (Ding et al., 2008).</w:t>
        </w:r>
      </w:ins>
    </w:p>
    <w:p w14:paraId="26D899E6" w14:textId="77777777" w:rsidR="00524A21" w:rsidRPr="00524A21" w:rsidRDefault="00524A21" w:rsidP="00524A21">
      <w:pPr>
        <w:spacing w:line="480" w:lineRule="auto"/>
        <w:rPr>
          <w:ins w:id="23" w:author="Mo Liu" w:date="2025-03-19T17:31:00Z" w16du:dateUtc="2025-03-19T09:31:00Z"/>
          <w:rFonts w:ascii="Times New Roman" w:hAnsi="Times New Roman" w:cs="Times New Roman"/>
          <w:sz w:val="24"/>
          <w:szCs w:val="24"/>
        </w:rPr>
      </w:pPr>
      <w:ins w:id="24" w:author="Mo Liu" w:date="2025-03-19T17:31:00Z" w16du:dateUtc="2025-03-19T09:31:00Z">
        <w:r w:rsidRPr="00524A21">
          <w:rPr>
            <w:rFonts w:ascii="Times New Roman" w:hAnsi="Times New Roman" w:cs="Times New Roman"/>
            <w:sz w:val="24"/>
            <w:szCs w:val="24"/>
          </w:rPr>
          <w:t>TP53 exhibited diverse deletion patterns influenced by distinct mutational processes. Tobacco smoking-associated signatures predominantly drove single-base cytosine deletions (DEL:C:1:1), while TOP1-TAM signatures mediated 2 bp deletions arising from tandem repeats or microhomologies. Additionally, defective homologous recombination (HR) and NHEJ DNA repair drove de novo deletions exceeding 5 bp.</w:t>
        </w:r>
      </w:ins>
    </w:p>
    <w:p w14:paraId="192C57CD" w14:textId="1D22BCCF" w:rsidR="000D4E24" w:rsidRPr="00C35EAE" w:rsidDel="00524A21" w:rsidRDefault="00524A21" w:rsidP="00524A21">
      <w:pPr>
        <w:spacing w:line="480" w:lineRule="auto"/>
        <w:rPr>
          <w:del w:id="25" w:author="Mo Liu" w:date="2025-03-19T17:31:00Z" w16du:dateUtc="2025-03-19T09:31:00Z"/>
          <w:rFonts w:ascii="Times New Roman" w:hAnsi="Times New Roman" w:cs="Times New Roman" w:hint="eastAsia"/>
          <w:sz w:val="24"/>
          <w:szCs w:val="24"/>
        </w:rPr>
      </w:pPr>
      <w:ins w:id="26" w:author="Mo Liu" w:date="2025-03-19T17:31:00Z" w16du:dateUtc="2025-03-19T09:31:00Z">
        <w:r w:rsidRPr="00524A21">
          <w:rPr>
            <w:rFonts w:ascii="Times New Roman" w:hAnsi="Times New Roman" w:cs="Times New Roman"/>
            <w:sz w:val="24"/>
            <w:szCs w:val="24"/>
          </w:rPr>
          <w:t xml:space="preserve">We further explored the distribution of TP53 deletions across cancer types. While tobacco smoking signatures dominated in lung cancers (Figure S11), NHEJ DNA repair was the primary </w:t>
        </w:r>
        <w:r w:rsidRPr="00524A21">
          <w:rPr>
            <w:rFonts w:ascii="Times New Roman" w:hAnsi="Times New Roman" w:cs="Times New Roman"/>
            <w:sz w:val="24"/>
            <w:szCs w:val="24"/>
          </w:rPr>
          <w:lastRenderedPageBreak/>
          <w:t xml:space="preserve">driver of TP53 deletions in bladder and biliary cancers. This divergence underscores how tissue-specific mutational processes </w:t>
        </w:r>
      </w:ins>
      <w:ins w:id="27" w:author="Mo Liu" w:date="2025-03-19T17:32:00Z" w16du:dateUtc="2025-03-19T09:32:00Z">
        <w:r w:rsidR="00B723A8">
          <w:rPr>
            <w:rFonts w:ascii="Times New Roman" w:hAnsi="Times New Roman" w:cs="Times New Roman" w:hint="eastAsia"/>
            <w:sz w:val="24"/>
            <w:szCs w:val="24"/>
          </w:rPr>
          <w:t>drive the key gene mutations in different type of cancers</w:t>
        </w:r>
      </w:ins>
      <w:del w:id="28" w:author="Mo Liu" w:date="2025-03-19T17:31:00Z" w16du:dateUtc="2025-03-19T09:31:00Z">
        <w:r w:rsidR="006F7579" w:rsidRPr="008A1C58" w:rsidDel="00524A21">
          <w:rPr>
            <w:rFonts w:ascii="Times New Roman" w:hAnsi="Times New Roman" w:cs="Times New Roman"/>
            <w:sz w:val="24"/>
            <w:szCs w:val="24"/>
          </w:rPr>
          <w:delText>.</w:delText>
        </w:r>
      </w:del>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27F8C60C"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66631560"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t>We also conducted signature extraction using SigProfilerExtractor,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xml:space="preserve">, Islam et al., 2022). However, this method proved ineffective for our large cohort, yielding an optimal solution of K=12 but failing to identify several previously established COSMIC signatures. Notably, a recent study utilized a minimum-volume NMF model, MuSiCal, to reanalyze PCAWG indel genomes and discovered 25 indel mutational signatures, including 9 novel signatures. </w:t>
      </w:r>
      <w:r w:rsidRPr="009A6DA8">
        <w:rPr>
          <w:rFonts w:ascii="Times New Roman" w:hAnsi="Times New Roman" w:cs="Times New Roman"/>
          <w:sz w:val="24"/>
          <w:szCs w:val="24"/>
          <w:highlight w:val="yellow"/>
        </w:rPr>
        <w:t>Our analysis revealed that 3 of the 9 novel signatures identified by MuSiCal were also recapitulated in our findings</w:t>
      </w:r>
      <w:r w:rsidR="00E30140" w:rsidRPr="009A6DA8">
        <w:rPr>
          <w:rFonts w:ascii="Times New Roman" w:hAnsi="Times New Roman" w:cs="Times New Roman" w:hint="eastAsia"/>
          <w:sz w:val="24"/>
          <w:szCs w:val="24"/>
          <w:highlight w:val="yellow"/>
        </w:rPr>
        <w:t xml:space="preserve"> (Figure S</w:t>
      </w:r>
      <w:r w:rsidR="009A6DA8" w:rsidRPr="009A6DA8">
        <w:rPr>
          <w:rFonts w:ascii="Times New Roman" w:hAnsi="Times New Roman" w:cs="Times New Roman" w:hint="eastAsia"/>
          <w:sz w:val="24"/>
          <w:szCs w:val="24"/>
          <w:highlight w:val="yellow"/>
        </w:rPr>
        <w:t>9</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When we applied MuSiCal to our datasets, it resulted in an optimal K=13</w:t>
      </w:r>
      <w:r w:rsidR="00607DEC">
        <w:rPr>
          <w:rFonts w:ascii="Times New Roman" w:hAnsi="Times New Roman" w:cs="Times New Roman" w:hint="eastAsia"/>
          <w:sz w:val="24"/>
          <w:szCs w:val="24"/>
        </w:rPr>
        <w:t>, with very few overlaps with COSMIC signatures</w:t>
      </w:r>
      <w:r w:rsidRPr="00114E7D">
        <w:rPr>
          <w:rFonts w:ascii="Times New Roman" w:hAnsi="Times New Roman" w:cs="Times New Roman"/>
          <w:sz w:val="24"/>
          <w:szCs w:val="24"/>
        </w:rPr>
        <w:t xml:space="preserve"> (Figure S</w:t>
      </w:r>
      <w:r w:rsidR="009A6DA8">
        <w:rPr>
          <w:rFonts w:ascii="Times New Roman" w:hAnsi="Times New Roman" w:cs="Times New Roman" w:hint="eastAsia"/>
          <w:sz w:val="24"/>
          <w:szCs w:val="24"/>
        </w:rPr>
        <w:t>10</w:t>
      </w:r>
      <w:r w:rsidRPr="00114E7D">
        <w:rPr>
          <w:rFonts w:ascii="Times New Roman" w:hAnsi="Times New Roman" w:cs="Times New Roman"/>
          <w:sz w:val="24"/>
          <w:szCs w:val="24"/>
        </w:rPr>
        <w:t xml:space="preserve">). In contrast, using mSigHdp, we identified 30 mutational signatures across all genomes, with 24 included in the finalized collection (Table </w:t>
      </w:r>
      <w:r w:rsidRPr="00114E7D">
        <w:rPr>
          <w:rFonts w:ascii="Times New Roman" w:hAnsi="Times New Roman" w:cs="Times New Roman"/>
          <w:sz w:val="24"/>
          <w:szCs w:val="24"/>
        </w:rPr>
        <w:lastRenderedPageBreak/>
        <w:t>S4). This limitation of SigProfilerExtractor is likely attributable to the challenges Non-negative Matrix Factorization faces in managing the high data sparsity associated with indels. Our study underscores the effectiveness of mSigHdp for mining large datasets and demonstrates its capability to reveal novel signatures in highly sparse, low-count data.</w:t>
      </w:r>
    </w:p>
    <w:p w14:paraId="499335AA" w14:textId="0A01F87C"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3"/>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6"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29"/>
      <w:r w:rsidR="00CB3861" w:rsidRPr="008A1C58">
        <w:rPr>
          <w:rFonts w:ascii="Times New Roman" w:hAnsi="Times New Roman" w:cs="Times New Roman"/>
          <w:sz w:val="24"/>
          <w:szCs w:val="24"/>
          <w:highlight w:val="yellow"/>
        </w:rPr>
        <w:t>Variant calls for 3417 WGS samples from the HMF cohort were obtained from xxxx</w:t>
      </w:r>
      <w:commentRangeEnd w:id="29"/>
      <w:r w:rsidR="00706990">
        <w:rPr>
          <w:rStyle w:val="CommentReference"/>
        </w:rPr>
        <w:commentReference w:id="29"/>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lastRenderedPageBreak/>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(Sondka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7"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seedNumber=1234, burnin=1000, bunin.multi</w:t>
      </w:r>
      <w:r w:rsidR="009038C9" w:rsidRPr="008A1C58">
        <w:rPr>
          <w:rFonts w:ascii="Times New Roman" w:hAnsi="Times New Roman" w:cs="Times New Roman"/>
          <w:sz w:val="24"/>
          <w:szCs w:val="24"/>
        </w:rPr>
        <w:t>plier=20, post.n = 200, post.space = 100, num.child.process=20, gamma.alpha=1, gamma.</w:t>
      </w:r>
      <w:r w:rsidR="00516765" w:rsidRPr="008A1C58">
        <w:rPr>
          <w:rFonts w:ascii="Times New Roman" w:hAnsi="Times New Roman" w:cs="Times New Roman"/>
          <w:sz w:val="24"/>
          <w:szCs w:val="24"/>
        </w:rPr>
        <w:t>beta=</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We ran MuSiCal with the following parameters: min_n_components=9, max_n_components=33, method=</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mvnmf</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n_replicates=100, max_iter=10000, min_iter=1000.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lastRenderedPageBreak/>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30" w:name="_Hlk191059301"/>
      <w:r w:rsidRPr="00D343FD">
        <w:rPr>
          <w:rFonts w:ascii="Times New Roman" w:hAnsi="Times New Roman" w:cs="Times New Roman"/>
          <w:sz w:val="24"/>
          <w:szCs w:val="24"/>
        </w:rPr>
        <w:t>RNASEH2b</w:t>
      </w:r>
      <w:bookmarkEnd w:id="30"/>
      <w:r w:rsidRPr="00D343FD">
        <w:rPr>
          <w:rFonts w:ascii="Times New Roman" w:hAnsi="Times New Roman" w:cs="Times New Roman"/>
          <w:sz w:val="24"/>
          <w:szCs w:val="24"/>
        </w:rPr>
        <w:t xml:space="preserve"> gene was selected for targeting. sgRAN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(Thermofisher scientific, Cat No C737303). Subsequently restrictive enzyme digesting of px330-S2-sgRNA2 plasmid with BsaI-HF (New England Biolabs, cat NEB #R3535) and cloning the digested fragment containing sgRNA2 into px330A-GFP-sgRNA1 plasmid to form px330A-GFP sgRNA1&amp;sgRNA2 plasmid by the golden gate assembly. Plasmid DNA was extracted and purified by QIAprep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μg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FACSAria III (BD Biosciences). The single cell was continued to culture around 2 to 3 weeks in the 96-well plate until the colony could be visualized by eyes. Cell colonies were trypsinized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w:t>
      </w:r>
      <w:r w:rsidRPr="00D343FD">
        <w:rPr>
          <w:rFonts w:ascii="Times New Roman" w:hAnsi="Times New Roman" w:cs="Times New Roman"/>
          <w:sz w:val="24"/>
          <w:szCs w:val="24"/>
        </w:rPr>
        <w:lastRenderedPageBreak/>
        <w:t>Discard the cells which the PCR product only showed wild type band. Cells with completed knockout of RNASEH2b gene was confirmed by Western blot. 15 μg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Genomic DNA of the completed knout out RNASEH2b cells were extracted using DNeasy Blood &amp; Tissue Kit (Qiagen cat no.69506) and sent for whole genome sequencing (NovogeneAIT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8"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w:t>
      </w:r>
      <w:r w:rsidR="003F5A79">
        <w:rPr>
          <w:rFonts w:ascii="Times New Roman" w:hAnsi="Times New Roman" w:cs="Times New Roman" w:hint="eastAsia"/>
          <w:color w:val="000000"/>
          <w:sz w:val="24"/>
          <w:szCs w:val="24"/>
        </w:rPr>
        <w:lastRenderedPageBreak/>
        <w:t xml:space="preserve">The logo was plotted based on the frequency matrix by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function of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2E5F7565" w14:textId="03BEE8FA"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Thank Shang Li for plsmid. 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w:t>
      </w:r>
      <w:r w:rsidRPr="0052001A">
        <w:rPr>
          <w:rFonts w:ascii="Times New Roman" w:hAnsi="Times New Roman" w:cs="Times New Roman"/>
          <w:sz w:val="24"/>
        </w:rPr>
        <w:lastRenderedPageBreak/>
        <w:t xml:space="preserve">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0CE10279"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19"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Joung, J., Konermann, S., Gootenberg,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Nat Protoc</w:t>
      </w:r>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teve Rozen, Ph.D." w:date="2025-03-10T09:19:00Z" w:initials="SR">
    <w:p w14:paraId="2E51BFBC" w14:textId="53D8A596" w:rsidR="00E33938" w:rsidRDefault="00E33938">
      <w:pPr>
        <w:pStyle w:val="CommentText"/>
      </w:pPr>
      <w:r>
        <w:rPr>
          <w:rStyle w:val="CommentReference"/>
        </w:rPr>
        <w:annotationRef/>
      </w:r>
      <w:r>
        <w:t>T</w:t>
      </w:r>
      <w:r>
        <w:rPr>
          <w:rFonts w:hint="eastAsia"/>
        </w:rPr>
        <w:t>he numbers need to be sequential, so your numbers need to be 1,2,3. My Duke appointment</w:t>
      </w:r>
      <w:r w:rsidR="00DD0B3F">
        <w:rPr>
          <w:rFonts w:hint="eastAsia"/>
        </w:rPr>
        <w:t xml:space="preserve"> is 6. I re-numbered the affiliations; please check</w:t>
      </w:r>
    </w:p>
  </w:comment>
  <w:comment w:id="1" w:author="Steve Rozen, Ph.D." w:date="2025-03-10T09:32:00Z" w:initials="SR">
    <w:p w14:paraId="461951C0" w14:textId="77777777" w:rsidR="00DD0B3F" w:rsidRDefault="00DD0B3F">
      <w:pPr>
        <w:pStyle w:val="CommentText"/>
      </w:pPr>
      <w:r>
        <w:rPr>
          <w:rStyle w:val="CommentReference"/>
        </w:rPr>
        <w:annotationRef/>
      </w:r>
      <w:r>
        <w:rPr>
          <w:rFonts w:hint="eastAsia"/>
        </w:rPr>
        <w:t>Don</w:t>
      </w:r>
      <w:r>
        <w:t>’</w:t>
      </w:r>
      <w:r>
        <w:rPr>
          <w:rFonts w:hint="eastAsia"/>
        </w:rPr>
        <w:t xml:space="preserve">t be alarmed </w:t>
      </w:r>
      <w:r>
        <w:t>–</w:t>
      </w:r>
      <w:r>
        <w:rPr>
          <w:rFonts w:hint="eastAsia"/>
        </w:rPr>
        <w:t xml:space="preserve"> the abstract always needs a lot of work in terms of emphasis and logic.</w:t>
      </w:r>
    </w:p>
    <w:p w14:paraId="4F16FF36" w14:textId="77777777" w:rsidR="00DD0B3F" w:rsidRDefault="00DD0B3F">
      <w:pPr>
        <w:pStyle w:val="CommentText"/>
      </w:pPr>
    </w:p>
    <w:p w14:paraId="2F1C6B0B" w14:textId="77777777" w:rsidR="00DD0B3F" w:rsidRDefault="00DD0B3F">
      <w:pPr>
        <w:pStyle w:val="CommentText"/>
      </w:pPr>
      <w:r>
        <w:rPr>
          <w:rFonts w:hint="eastAsia"/>
        </w:rPr>
        <w:t>I notice that the English grammar is basically perfect, but some of the logic is missing.</w:t>
      </w:r>
    </w:p>
    <w:p w14:paraId="631B8F1A" w14:textId="77777777" w:rsidR="00DD0B3F" w:rsidRDefault="00DD0B3F">
      <w:pPr>
        <w:pStyle w:val="CommentText"/>
      </w:pPr>
    </w:p>
    <w:p w14:paraId="39553CCA" w14:textId="4800FC9C" w:rsidR="00DD0B3F" w:rsidRDefault="00DD0B3F">
      <w:pPr>
        <w:pStyle w:val="CommentText"/>
      </w:pPr>
      <w:r>
        <w:rPr>
          <w:rFonts w:hint="eastAsia"/>
        </w:rPr>
        <w:t>Also, some is specialized terminology that most readers will not understand</w:t>
      </w:r>
    </w:p>
  </w:comment>
  <w:comment w:id="2" w:author="Steve Rozen, Ph.D." w:date="2025-03-10T09:57:00Z" w:initials="SR">
    <w:p w14:paraId="0CC04D45" w14:textId="727E8503" w:rsidR="00761EAE" w:rsidRDefault="00761EAE">
      <w:pPr>
        <w:pStyle w:val="CommentText"/>
      </w:pPr>
      <w:r>
        <w:rPr>
          <w:rStyle w:val="CommentReference"/>
        </w:rPr>
        <w:annotationRef/>
      </w:r>
      <w:r>
        <w:rPr>
          <w:rFonts w:hint="eastAsia"/>
          <w:noProof/>
        </w:rPr>
        <w:t>262 words</w:t>
      </w:r>
    </w:p>
  </w:comment>
  <w:comment w:id="4" w:author="Steve Rozen, Ph.D." w:date="2025-03-10T09:43:00Z" w:initials="SR">
    <w:p w14:paraId="5BA4D8C1" w14:textId="78ACEAFD" w:rsidR="00280D5C" w:rsidRDefault="00280D5C">
      <w:pPr>
        <w:pStyle w:val="CommentText"/>
      </w:pPr>
      <w:r>
        <w:rPr>
          <w:rStyle w:val="CommentReference"/>
        </w:rPr>
        <w:annotationRef/>
      </w:r>
      <w:r>
        <w:t>“</w:t>
      </w:r>
      <w:r>
        <w:rPr>
          <w:rFonts w:hint="eastAsia"/>
        </w:rPr>
        <w:t>More specifically</w:t>
      </w:r>
      <w:r>
        <w:t>”</w:t>
      </w:r>
      <w:r>
        <w:rPr>
          <w:rFonts w:hint="eastAsia"/>
        </w:rPr>
        <w:t xml:space="preserve"> does have the right meaning here</w:t>
      </w:r>
    </w:p>
  </w:comment>
  <w:comment w:id="5" w:author="Steve Rozen, Ph.D." w:date="2025-03-10T10:02:00Z" w:initials="SR">
    <w:p w14:paraId="024C1BF0" w14:textId="7B67B3AF" w:rsidR="00CF5847" w:rsidRDefault="00CF5847">
      <w:pPr>
        <w:pStyle w:val="CommentText"/>
      </w:pPr>
      <w:r>
        <w:rPr>
          <w:rStyle w:val="CommentReference"/>
        </w:rPr>
        <w:annotationRef/>
      </w:r>
      <w:r>
        <w:t>N</w:t>
      </w:r>
      <w:r>
        <w:rPr>
          <w:rFonts w:hint="eastAsia"/>
        </w:rPr>
        <w:t>on</w:t>
      </w:r>
      <w:r>
        <w:t>-silent?</w:t>
      </w:r>
    </w:p>
  </w:comment>
  <w:comment w:id="6" w:author="Mo Liu" w:date="2025-03-12T17:19:00Z" w:initials="ML">
    <w:p w14:paraId="17FCC75C" w14:textId="77777777" w:rsidR="00F701ED" w:rsidRDefault="00F701ED" w:rsidP="00F701ED">
      <w:pPr>
        <w:pStyle w:val="CommentText"/>
      </w:pPr>
      <w:r>
        <w:rPr>
          <w:rStyle w:val="CommentReference"/>
        </w:rPr>
        <w:annotationRef/>
      </w:r>
      <w:r>
        <w:t>I re ran the analysis and found TP53 exonic indels were caused by ID3. I’ll update the figure and result.</w:t>
      </w:r>
    </w:p>
  </w:comment>
  <w:comment w:id="7" w:author="Steve Rozen, Ph.D." w:date="2025-03-10T09:54:00Z" w:initials="SR">
    <w:p w14:paraId="34CFA318" w14:textId="0F8DDEB6" w:rsidR="00814D3A" w:rsidRDefault="00814D3A">
      <w:pPr>
        <w:pStyle w:val="CommentText"/>
      </w:pPr>
      <w:r>
        <w:rPr>
          <w:rStyle w:val="CommentReference"/>
        </w:rPr>
        <w:annotationRef/>
      </w:r>
      <w:r>
        <w:rPr>
          <w:rFonts w:hint="eastAsia"/>
        </w:rPr>
        <w:t xml:space="preserve">This is vague and no supported </w:t>
      </w:r>
      <w:r>
        <w:t>in the</w:t>
      </w:r>
      <w:r>
        <w:rPr>
          <w:rFonts w:hint="eastAsia"/>
        </w:rPr>
        <w:t xml:space="preserve"> abstract; what are we referring to?</w:t>
      </w:r>
    </w:p>
  </w:comment>
  <w:comment w:id="8" w:author="Mo Liu" w:date="2025-03-12T17:18:00Z" w:initials="ML">
    <w:p w14:paraId="61A07FC4" w14:textId="77777777" w:rsidR="006D2266" w:rsidRDefault="006D2266" w:rsidP="006D2266">
      <w:pPr>
        <w:pStyle w:val="CommentText"/>
      </w:pPr>
      <w:r>
        <w:rPr>
          <w:rStyle w:val="CommentReference"/>
        </w:rPr>
        <w:annotationRef/>
      </w:r>
      <w:r>
        <w:t>TOP1-TAM and dMMR?</w:t>
      </w:r>
    </w:p>
  </w:comment>
  <w:comment w:id="9" w:author="Steve Rozen, Ph.D." w:date="2025-03-10T09:55:00Z" w:initials="SR">
    <w:p w14:paraId="40987358" w14:textId="43042B7F" w:rsidR="00761EAE" w:rsidRDefault="00761EAE">
      <w:pPr>
        <w:pStyle w:val="CommentText"/>
      </w:pPr>
      <w:r>
        <w:rPr>
          <w:rStyle w:val="CommentReference"/>
        </w:rPr>
        <w:annotationRef/>
      </w:r>
      <w:r>
        <w:rPr>
          <w:rFonts w:hint="eastAsia"/>
        </w:rPr>
        <w:t xml:space="preserve">This refers to looking at larger sequence context, correct? We need to </w:t>
      </w:r>
      <w:r>
        <w:t>support</w:t>
      </w:r>
      <w:r>
        <w:rPr>
          <w:rFonts w:hint="eastAsia"/>
        </w:rPr>
        <w:t xml:space="preserve"> this</w:t>
      </w:r>
    </w:p>
  </w:comment>
  <w:comment w:id="10" w:author="Mo Liu" w:date="2025-03-12T17:17:00Z" w:initials="ML">
    <w:p w14:paraId="7C255D55" w14:textId="77777777" w:rsidR="006D2266" w:rsidRDefault="006D2266" w:rsidP="006D2266">
      <w:pPr>
        <w:pStyle w:val="CommentText"/>
      </w:pPr>
      <w:r>
        <w:rPr>
          <w:rStyle w:val="CommentReference"/>
        </w:rPr>
        <w:annotationRef/>
      </w:r>
      <w:r>
        <w:t>yes</w:t>
      </w:r>
    </w:p>
  </w:comment>
  <w:comment w:id="11" w:author="Steve Rozen, Ph.D." w:date="2025-03-10T10:08:00Z" w:initials="SR">
    <w:p w14:paraId="60FA1C8D" w14:textId="5C7C2A12" w:rsidR="00CF5847" w:rsidRDefault="00CF5847">
      <w:pPr>
        <w:pStyle w:val="CommentText"/>
      </w:pPr>
      <w:r>
        <w:rPr>
          <w:rStyle w:val="CommentReference"/>
        </w:rPr>
        <w:annotationRef/>
      </w:r>
      <w:r>
        <w:t>Prev sentence redundant w/ this one</w:t>
      </w:r>
    </w:p>
  </w:comment>
  <w:comment w:id="12" w:author="Steve Rozen, Ph.D." w:date="2025-03-10T20:32:00Z" w:initials="SR">
    <w:p w14:paraId="471D5C22" w14:textId="4E30FFA4" w:rsidR="0039733B" w:rsidRDefault="0039733B">
      <w:pPr>
        <w:pStyle w:val="CommentText"/>
      </w:pPr>
      <w:r>
        <w:rPr>
          <w:rStyle w:val="CommentReference"/>
        </w:rPr>
        <w:annotationRef/>
      </w:r>
      <w:r>
        <w:t>This isn’t what happened. We fo</w:t>
      </w:r>
      <w:r w:rsidR="00586BC8">
        <w:t>u</w:t>
      </w:r>
      <w:r>
        <w:t>nd the AA SBS signature in upper tract urothelial cancers from Taiwan, then used attribution to find the signature in liver cancers.</w:t>
      </w:r>
      <w:r w:rsidR="005146ED">
        <w:t xml:space="preserve"> You could start this sentence by calling out data mining in UTCC</w:t>
      </w:r>
    </w:p>
  </w:comment>
  <w:comment w:id="13" w:author="Steve Rozen, Ph.D." w:date="2025-03-10T20:40:00Z" w:initials="SR">
    <w:p w14:paraId="36ADBB6A" w14:textId="56472CDC" w:rsidR="005146ED" w:rsidRDefault="005146ED">
      <w:pPr>
        <w:pStyle w:val="CommentText"/>
      </w:pPr>
      <w:r>
        <w:rPr>
          <w:rStyle w:val="CommentReference"/>
        </w:rPr>
        <w:annotationRef/>
      </w:r>
      <w:r>
        <w:t xml:space="preserve">This isn’t a great example, partly because lots of exposures cause these deletion, and because we have not shown these yet. Maybe we could combine with the AA example </w:t>
      </w:r>
      <w:r w:rsidR="00936A09">
        <w:t>above. The AA DBS and ID signatures are quite distinctive.</w:t>
      </w:r>
    </w:p>
  </w:comment>
  <w:comment w:id="14" w:author="Mo Liu" w:date="2025-03-14T08:42:00Z" w:initials="ML">
    <w:p w14:paraId="2E1A0E00" w14:textId="77777777" w:rsidR="007570CA" w:rsidRDefault="007570CA" w:rsidP="007570CA">
      <w:pPr>
        <w:pStyle w:val="CommentText"/>
      </w:pPr>
      <w:r>
        <w:rPr>
          <w:rStyle w:val="CommentReference"/>
        </w:rPr>
        <w:annotationRef/>
      </w:r>
      <w:r>
        <w:t>Make a new figure on AA SBS, DBS and indel</w:t>
      </w:r>
    </w:p>
  </w:comment>
  <w:comment w:id="15" w:author="Mo Liu" w:date="2025-03-19T16:40:00Z" w:initials="ML">
    <w:p w14:paraId="6DDA9BE9" w14:textId="77777777" w:rsidR="003D5BC9" w:rsidRDefault="003D5BC9" w:rsidP="003D5BC9">
      <w:pPr>
        <w:pStyle w:val="CommentText"/>
      </w:pPr>
      <w:r>
        <w:rPr>
          <w:rStyle w:val="CommentReference"/>
        </w:rPr>
        <w:annotationRef/>
      </w:r>
      <w:r>
        <w:t>Use Figure1new</w:t>
      </w:r>
    </w:p>
  </w:comment>
  <w:comment w:id="29" w:author="Mo Liu" w:date="2024-10-04T09:10:00Z" w:initials="ML">
    <w:p w14:paraId="540BB308" w14:textId="7877BEC9"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E51BFBC" w15:done="1"/>
  <w15:commentEx w15:paraId="39553CCA" w15:done="0"/>
  <w15:commentEx w15:paraId="0CC04D45" w15:done="0"/>
  <w15:commentEx w15:paraId="5BA4D8C1" w15:done="1"/>
  <w15:commentEx w15:paraId="024C1BF0" w15:done="0"/>
  <w15:commentEx w15:paraId="17FCC75C" w15:paraIdParent="024C1BF0" w15:done="0"/>
  <w15:commentEx w15:paraId="34CFA318" w15:done="0"/>
  <w15:commentEx w15:paraId="61A07FC4" w15:paraIdParent="34CFA318" w15:done="0"/>
  <w15:commentEx w15:paraId="40987358" w15:done="0"/>
  <w15:commentEx w15:paraId="7C255D55" w15:paraIdParent="40987358" w15:done="0"/>
  <w15:commentEx w15:paraId="60FA1C8D" w15:done="1"/>
  <w15:commentEx w15:paraId="471D5C22" w15:done="0"/>
  <w15:commentEx w15:paraId="36ADBB6A" w15:done="1"/>
  <w15:commentEx w15:paraId="2E1A0E00" w15:paraIdParent="36ADBB6A" w15:done="1"/>
  <w15:commentEx w15:paraId="6DDA9BE9"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89B6ABC" w16cex:dateUtc="2025-03-10T13:19:00Z"/>
  <w16cex:commentExtensible w16cex:durableId="1A98C747" w16cex:dateUtc="2025-03-10T13:32:00Z"/>
  <w16cex:commentExtensible w16cex:durableId="158CF419" w16cex:dateUtc="2025-03-10T13:57:00Z"/>
  <w16cex:commentExtensible w16cex:durableId="28C33362" w16cex:dateUtc="2025-03-10T13:43:00Z"/>
  <w16cex:commentExtensible w16cex:durableId="7A0051A3" w16cex:dateUtc="2025-03-10T14:02:00Z"/>
  <w16cex:commentExtensible w16cex:durableId="0CA3D625" w16cex:dateUtc="2025-03-12T09:19:00Z"/>
  <w16cex:commentExtensible w16cex:durableId="077EC710" w16cex:dateUtc="2025-03-10T13:54:00Z"/>
  <w16cex:commentExtensible w16cex:durableId="13E241A0" w16cex:dateUtc="2025-03-12T09:18:00Z"/>
  <w16cex:commentExtensible w16cex:durableId="64488732" w16cex:dateUtc="2025-03-10T13:55:00Z"/>
  <w16cex:commentExtensible w16cex:durableId="3520ECF5" w16cex:dateUtc="2025-03-12T09:17:00Z"/>
  <w16cex:commentExtensible w16cex:durableId="0BE761E7" w16cex:dateUtc="2025-03-10T14:08:00Z"/>
  <w16cex:commentExtensible w16cex:durableId="0C19E5FB" w16cex:dateUtc="2025-03-11T00:32:00Z"/>
  <w16cex:commentExtensible w16cex:durableId="6E0C111F" w16cex:dateUtc="2025-03-11T00:40:00Z"/>
  <w16cex:commentExtensible w16cex:durableId="73247482" w16cex:dateUtc="2025-03-14T00:42:00Z"/>
  <w16cex:commentExtensible w16cex:durableId="20186583" w16cex:dateUtc="2025-03-19T08:40: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E51BFBC" w16cid:durableId="389B6ABC"/>
  <w16cid:commentId w16cid:paraId="39553CCA" w16cid:durableId="1A98C747"/>
  <w16cid:commentId w16cid:paraId="0CC04D45" w16cid:durableId="158CF419"/>
  <w16cid:commentId w16cid:paraId="5BA4D8C1" w16cid:durableId="28C33362"/>
  <w16cid:commentId w16cid:paraId="024C1BF0" w16cid:durableId="7A0051A3"/>
  <w16cid:commentId w16cid:paraId="17FCC75C" w16cid:durableId="0CA3D625"/>
  <w16cid:commentId w16cid:paraId="34CFA318" w16cid:durableId="077EC710"/>
  <w16cid:commentId w16cid:paraId="61A07FC4" w16cid:durableId="13E241A0"/>
  <w16cid:commentId w16cid:paraId="40987358" w16cid:durableId="64488732"/>
  <w16cid:commentId w16cid:paraId="7C255D55" w16cid:durableId="3520ECF5"/>
  <w16cid:commentId w16cid:paraId="60FA1C8D" w16cid:durableId="0BE761E7"/>
  <w16cid:commentId w16cid:paraId="471D5C22" w16cid:durableId="0C19E5FB"/>
  <w16cid:commentId w16cid:paraId="36ADBB6A" w16cid:durableId="6E0C111F"/>
  <w16cid:commentId w16cid:paraId="2E1A0E00" w16cid:durableId="73247482"/>
  <w16cid:commentId w16cid:paraId="6DDA9BE9" w16cid:durableId="20186583"/>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CD812" w14:textId="77777777" w:rsidR="00C55D34" w:rsidRDefault="00C55D34" w:rsidP="000F4F7D">
      <w:pPr>
        <w:spacing w:after="0" w:line="240" w:lineRule="auto"/>
      </w:pPr>
      <w:r>
        <w:separator/>
      </w:r>
    </w:p>
  </w:endnote>
  <w:endnote w:type="continuationSeparator" w:id="0">
    <w:p w14:paraId="05A906E5" w14:textId="77777777" w:rsidR="00C55D34" w:rsidRDefault="00C55D34" w:rsidP="000F4F7D">
      <w:pPr>
        <w:spacing w:after="0" w:line="240" w:lineRule="auto"/>
      </w:pPr>
      <w:r>
        <w:continuationSeparator/>
      </w:r>
    </w:p>
  </w:endnote>
  <w:endnote w:type="continuationNotice" w:id="1">
    <w:p w14:paraId="2CD98611" w14:textId="77777777" w:rsidR="00C55D34" w:rsidRDefault="00C55D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9BDBD" w14:textId="77777777" w:rsidR="00C55D34" w:rsidRDefault="00C55D34" w:rsidP="000F4F7D">
      <w:pPr>
        <w:spacing w:after="0" w:line="240" w:lineRule="auto"/>
      </w:pPr>
      <w:r>
        <w:separator/>
      </w:r>
    </w:p>
  </w:footnote>
  <w:footnote w:type="continuationSeparator" w:id="0">
    <w:p w14:paraId="5CC373DA" w14:textId="77777777" w:rsidR="00C55D34" w:rsidRDefault="00C55D34" w:rsidP="000F4F7D">
      <w:pPr>
        <w:spacing w:after="0" w:line="240" w:lineRule="auto"/>
      </w:pPr>
      <w:r>
        <w:continuationSeparator/>
      </w:r>
    </w:p>
  </w:footnote>
  <w:footnote w:type="continuationNotice" w:id="1">
    <w:p w14:paraId="2A448BDB" w14:textId="77777777" w:rsidR="00C55D34" w:rsidRDefault="00C55D34">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bordersDoNotSurroundHeader/>
  <w:bordersDoNotSurroundFooter/>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6552"/>
    <w:rsid w:val="000069AB"/>
    <w:rsid w:val="00006A22"/>
    <w:rsid w:val="0001098F"/>
    <w:rsid w:val="00010E8B"/>
    <w:rsid w:val="0001155D"/>
    <w:rsid w:val="00012E71"/>
    <w:rsid w:val="00015498"/>
    <w:rsid w:val="0002039C"/>
    <w:rsid w:val="000203CE"/>
    <w:rsid w:val="000225E6"/>
    <w:rsid w:val="00023943"/>
    <w:rsid w:val="00026480"/>
    <w:rsid w:val="000300A1"/>
    <w:rsid w:val="00031B25"/>
    <w:rsid w:val="000334C6"/>
    <w:rsid w:val="00034D57"/>
    <w:rsid w:val="00040AA5"/>
    <w:rsid w:val="000414DE"/>
    <w:rsid w:val="00043892"/>
    <w:rsid w:val="00044368"/>
    <w:rsid w:val="00044859"/>
    <w:rsid w:val="000451F7"/>
    <w:rsid w:val="000468C8"/>
    <w:rsid w:val="00046B90"/>
    <w:rsid w:val="00047044"/>
    <w:rsid w:val="000470BE"/>
    <w:rsid w:val="00047718"/>
    <w:rsid w:val="0005078C"/>
    <w:rsid w:val="000525E5"/>
    <w:rsid w:val="000528AC"/>
    <w:rsid w:val="00053EAF"/>
    <w:rsid w:val="00054E9A"/>
    <w:rsid w:val="00056AD0"/>
    <w:rsid w:val="00057FE6"/>
    <w:rsid w:val="00060376"/>
    <w:rsid w:val="000607E6"/>
    <w:rsid w:val="00060AB2"/>
    <w:rsid w:val="0006170F"/>
    <w:rsid w:val="00062705"/>
    <w:rsid w:val="00063F6D"/>
    <w:rsid w:val="000648E5"/>
    <w:rsid w:val="00065370"/>
    <w:rsid w:val="00066C65"/>
    <w:rsid w:val="0007024B"/>
    <w:rsid w:val="0007267E"/>
    <w:rsid w:val="000727A6"/>
    <w:rsid w:val="00072A14"/>
    <w:rsid w:val="00072BC0"/>
    <w:rsid w:val="00074A03"/>
    <w:rsid w:val="00077ACF"/>
    <w:rsid w:val="00077FBE"/>
    <w:rsid w:val="00083A80"/>
    <w:rsid w:val="00084811"/>
    <w:rsid w:val="00084B01"/>
    <w:rsid w:val="00086154"/>
    <w:rsid w:val="00091477"/>
    <w:rsid w:val="00091D7E"/>
    <w:rsid w:val="00094E81"/>
    <w:rsid w:val="000952C3"/>
    <w:rsid w:val="00095A21"/>
    <w:rsid w:val="000969B0"/>
    <w:rsid w:val="000971A2"/>
    <w:rsid w:val="00097319"/>
    <w:rsid w:val="00097621"/>
    <w:rsid w:val="0009775B"/>
    <w:rsid w:val="00097928"/>
    <w:rsid w:val="00097C8E"/>
    <w:rsid w:val="000A0AD0"/>
    <w:rsid w:val="000A1891"/>
    <w:rsid w:val="000A1C46"/>
    <w:rsid w:val="000A229C"/>
    <w:rsid w:val="000A4005"/>
    <w:rsid w:val="000A6499"/>
    <w:rsid w:val="000A6AB6"/>
    <w:rsid w:val="000A7F29"/>
    <w:rsid w:val="000A7F94"/>
    <w:rsid w:val="000B1A58"/>
    <w:rsid w:val="000B28EC"/>
    <w:rsid w:val="000B432D"/>
    <w:rsid w:val="000B60F3"/>
    <w:rsid w:val="000B64A6"/>
    <w:rsid w:val="000C1D28"/>
    <w:rsid w:val="000C1E0A"/>
    <w:rsid w:val="000C31CE"/>
    <w:rsid w:val="000C4C79"/>
    <w:rsid w:val="000C4DD9"/>
    <w:rsid w:val="000C592E"/>
    <w:rsid w:val="000C7C5D"/>
    <w:rsid w:val="000D0954"/>
    <w:rsid w:val="000D1658"/>
    <w:rsid w:val="000D2029"/>
    <w:rsid w:val="000D2AA3"/>
    <w:rsid w:val="000D2AB6"/>
    <w:rsid w:val="000D2C31"/>
    <w:rsid w:val="000D2F3E"/>
    <w:rsid w:val="000D3282"/>
    <w:rsid w:val="000D32AA"/>
    <w:rsid w:val="000D4E24"/>
    <w:rsid w:val="000D64BC"/>
    <w:rsid w:val="000D720B"/>
    <w:rsid w:val="000D7B05"/>
    <w:rsid w:val="000D7C63"/>
    <w:rsid w:val="000E0C06"/>
    <w:rsid w:val="000E2116"/>
    <w:rsid w:val="000E2AC9"/>
    <w:rsid w:val="000E2C65"/>
    <w:rsid w:val="000F063B"/>
    <w:rsid w:val="000F38A3"/>
    <w:rsid w:val="000F43E2"/>
    <w:rsid w:val="000F4E09"/>
    <w:rsid w:val="000F4F7D"/>
    <w:rsid w:val="000F5DF0"/>
    <w:rsid w:val="000F6298"/>
    <w:rsid w:val="000F7EBA"/>
    <w:rsid w:val="001008A8"/>
    <w:rsid w:val="001023BE"/>
    <w:rsid w:val="001023F8"/>
    <w:rsid w:val="00102B51"/>
    <w:rsid w:val="00103A9D"/>
    <w:rsid w:val="00104076"/>
    <w:rsid w:val="0010566E"/>
    <w:rsid w:val="00107097"/>
    <w:rsid w:val="001120AB"/>
    <w:rsid w:val="00112E7A"/>
    <w:rsid w:val="00114E7D"/>
    <w:rsid w:val="00115714"/>
    <w:rsid w:val="00116151"/>
    <w:rsid w:val="0012014E"/>
    <w:rsid w:val="00121618"/>
    <w:rsid w:val="00122E43"/>
    <w:rsid w:val="0012530B"/>
    <w:rsid w:val="00125A23"/>
    <w:rsid w:val="00130492"/>
    <w:rsid w:val="0013091E"/>
    <w:rsid w:val="0013144B"/>
    <w:rsid w:val="0013232C"/>
    <w:rsid w:val="00132D3A"/>
    <w:rsid w:val="00134D06"/>
    <w:rsid w:val="00135170"/>
    <w:rsid w:val="0013544A"/>
    <w:rsid w:val="0013744E"/>
    <w:rsid w:val="00140D13"/>
    <w:rsid w:val="00141969"/>
    <w:rsid w:val="00150675"/>
    <w:rsid w:val="001525E7"/>
    <w:rsid w:val="00153162"/>
    <w:rsid w:val="001536B3"/>
    <w:rsid w:val="001549D2"/>
    <w:rsid w:val="00154AD2"/>
    <w:rsid w:val="00160177"/>
    <w:rsid w:val="00162BA6"/>
    <w:rsid w:val="00167489"/>
    <w:rsid w:val="00170331"/>
    <w:rsid w:val="001719D1"/>
    <w:rsid w:val="0017529F"/>
    <w:rsid w:val="001759C0"/>
    <w:rsid w:val="00175A4F"/>
    <w:rsid w:val="0018380F"/>
    <w:rsid w:val="00184CEA"/>
    <w:rsid w:val="001857D3"/>
    <w:rsid w:val="00185AE9"/>
    <w:rsid w:val="0018652B"/>
    <w:rsid w:val="001865DC"/>
    <w:rsid w:val="00187F59"/>
    <w:rsid w:val="00190CFD"/>
    <w:rsid w:val="0019173B"/>
    <w:rsid w:val="001925AB"/>
    <w:rsid w:val="001947A6"/>
    <w:rsid w:val="001961FC"/>
    <w:rsid w:val="001A044C"/>
    <w:rsid w:val="001A206F"/>
    <w:rsid w:val="001A4027"/>
    <w:rsid w:val="001A6C46"/>
    <w:rsid w:val="001B063A"/>
    <w:rsid w:val="001B222F"/>
    <w:rsid w:val="001B264C"/>
    <w:rsid w:val="001B7BC8"/>
    <w:rsid w:val="001C05A7"/>
    <w:rsid w:val="001C1806"/>
    <w:rsid w:val="001C3296"/>
    <w:rsid w:val="001C475F"/>
    <w:rsid w:val="001C490D"/>
    <w:rsid w:val="001C5197"/>
    <w:rsid w:val="001C5383"/>
    <w:rsid w:val="001C57C6"/>
    <w:rsid w:val="001C5909"/>
    <w:rsid w:val="001C77AC"/>
    <w:rsid w:val="001C790F"/>
    <w:rsid w:val="001D129C"/>
    <w:rsid w:val="001D3FCA"/>
    <w:rsid w:val="001D49B1"/>
    <w:rsid w:val="001D4B5D"/>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49A"/>
    <w:rsid w:val="00200DD1"/>
    <w:rsid w:val="002016F1"/>
    <w:rsid w:val="00203BB5"/>
    <w:rsid w:val="00204E1A"/>
    <w:rsid w:val="00206B0E"/>
    <w:rsid w:val="00206EFF"/>
    <w:rsid w:val="00211FBF"/>
    <w:rsid w:val="00212500"/>
    <w:rsid w:val="002133F0"/>
    <w:rsid w:val="002147D4"/>
    <w:rsid w:val="00215340"/>
    <w:rsid w:val="00217A45"/>
    <w:rsid w:val="002228C8"/>
    <w:rsid w:val="0022341A"/>
    <w:rsid w:val="002244B0"/>
    <w:rsid w:val="0022525C"/>
    <w:rsid w:val="00231172"/>
    <w:rsid w:val="00231AAB"/>
    <w:rsid w:val="00232D17"/>
    <w:rsid w:val="00234ED1"/>
    <w:rsid w:val="002379E4"/>
    <w:rsid w:val="002410D2"/>
    <w:rsid w:val="0024585D"/>
    <w:rsid w:val="00246C6F"/>
    <w:rsid w:val="002474CE"/>
    <w:rsid w:val="00253642"/>
    <w:rsid w:val="0025616A"/>
    <w:rsid w:val="00256C63"/>
    <w:rsid w:val="002605DC"/>
    <w:rsid w:val="00260D3B"/>
    <w:rsid w:val="002620BC"/>
    <w:rsid w:val="00263484"/>
    <w:rsid w:val="00263BF2"/>
    <w:rsid w:val="00265F58"/>
    <w:rsid w:val="0027408B"/>
    <w:rsid w:val="0027442E"/>
    <w:rsid w:val="0027660C"/>
    <w:rsid w:val="00276B71"/>
    <w:rsid w:val="002774AC"/>
    <w:rsid w:val="00280D5C"/>
    <w:rsid w:val="00281C42"/>
    <w:rsid w:val="00282308"/>
    <w:rsid w:val="00290D76"/>
    <w:rsid w:val="00291BE7"/>
    <w:rsid w:val="0029228C"/>
    <w:rsid w:val="00293743"/>
    <w:rsid w:val="00294EEB"/>
    <w:rsid w:val="00296211"/>
    <w:rsid w:val="002A0658"/>
    <w:rsid w:val="002A186B"/>
    <w:rsid w:val="002A1AF8"/>
    <w:rsid w:val="002A1B16"/>
    <w:rsid w:val="002A1DB9"/>
    <w:rsid w:val="002A43D2"/>
    <w:rsid w:val="002A4C30"/>
    <w:rsid w:val="002B251F"/>
    <w:rsid w:val="002B2EAD"/>
    <w:rsid w:val="002B316E"/>
    <w:rsid w:val="002B3495"/>
    <w:rsid w:val="002B3883"/>
    <w:rsid w:val="002B3E0F"/>
    <w:rsid w:val="002B4637"/>
    <w:rsid w:val="002B6B38"/>
    <w:rsid w:val="002C0462"/>
    <w:rsid w:val="002C1237"/>
    <w:rsid w:val="002C172C"/>
    <w:rsid w:val="002C1EC4"/>
    <w:rsid w:val="002C25E0"/>
    <w:rsid w:val="002C2C52"/>
    <w:rsid w:val="002C2F7E"/>
    <w:rsid w:val="002C393C"/>
    <w:rsid w:val="002C3E48"/>
    <w:rsid w:val="002C632E"/>
    <w:rsid w:val="002C6478"/>
    <w:rsid w:val="002D0A8B"/>
    <w:rsid w:val="002D24CC"/>
    <w:rsid w:val="002D2EE8"/>
    <w:rsid w:val="002D30B0"/>
    <w:rsid w:val="002D5152"/>
    <w:rsid w:val="002D51F7"/>
    <w:rsid w:val="002D58F2"/>
    <w:rsid w:val="002D665B"/>
    <w:rsid w:val="002D6FC0"/>
    <w:rsid w:val="002E0F8C"/>
    <w:rsid w:val="002E249A"/>
    <w:rsid w:val="002E2D79"/>
    <w:rsid w:val="002E40C7"/>
    <w:rsid w:val="002E6020"/>
    <w:rsid w:val="002E67CC"/>
    <w:rsid w:val="002F0098"/>
    <w:rsid w:val="002F200F"/>
    <w:rsid w:val="002F283E"/>
    <w:rsid w:val="002F33E9"/>
    <w:rsid w:val="002F373F"/>
    <w:rsid w:val="002F5E7E"/>
    <w:rsid w:val="002F68F9"/>
    <w:rsid w:val="002F7F90"/>
    <w:rsid w:val="003020F3"/>
    <w:rsid w:val="00303B16"/>
    <w:rsid w:val="00304034"/>
    <w:rsid w:val="00311A57"/>
    <w:rsid w:val="00323E61"/>
    <w:rsid w:val="00326B14"/>
    <w:rsid w:val="00326D63"/>
    <w:rsid w:val="00327535"/>
    <w:rsid w:val="00327E5C"/>
    <w:rsid w:val="00330C8B"/>
    <w:rsid w:val="0033122A"/>
    <w:rsid w:val="00332310"/>
    <w:rsid w:val="00332418"/>
    <w:rsid w:val="003345AF"/>
    <w:rsid w:val="00341629"/>
    <w:rsid w:val="00343520"/>
    <w:rsid w:val="003435F6"/>
    <w:rsid w:val="00343D4A"/>
    <w:rsid w:val="00344D0A"/>
    <w:rsid w:val="0035017E"/>
    <w:rsid w:val="00350184"/>
    <w:rsid w:val="00350BA9"/>
    <w:rsid w:val="00350CF6"/>
    <w:rsid w:val="00351D93"/>
    <w:rsid w:val="00352004"/>
    <w:rsid w:val="0035297A"/>
    <w:rsid w:val="003552DA"/>
    <w:rsid w:val="003558A3"/>
    <w:rsid w:val="00356C17"/>
    <w:rsid w:val="00357EC0"/>
    <w:rsid w:val="00360CB2"/>
    <w:rsid w:val="00365C63"/>
    <w:rsid w:val="0036685B"/>
    <w:rsid w:val="00366C97"/>
    <w:rsid w:val="00366D3A"/>
    <w:rsid w:val="00371F1F"/>
    <w:rsid w:val="00372C91"/>
    <w:rsid w:val="00372F43"/>
    <w:rsid w:val="00374059"/>
    <w:rsid w:val="00376164"/>
    <w:rsid w:val="00381638"/>
    <w:rsid w:val="00383988"/>
    <w:rsid w:val="00383C4D"/>
    <w:rsid w:val="00383E26"/>
    <w:rsid w:val="00384577"/>
    <w:rsid w:val="00386606"/>
    <w:rsid w:val="00386D65"/>
    <w:rsid w:val="003911E3"/>
    <w:rsid w:val="00391A3A"/>
    <w:rsid w:val="00394149"/>
    <w:rsid w:val="00394B96"/>
    <w:rsid w:val="00394FCF"/>
    <w:rsid w:val="0039644F"/>
    <w:rsid w:val="0039733B"/>
    <w:rsid w:val="003A0056"/>
    <w:rsid w:val="003A0CD0"/>
    <w:rsid w:val="003A1297"/>
    <w:rsid w:val="003A34D2"/>
    <w:rsid w:val="003A4923"/>
    <w:rsid w:val="003A5193"/>
    <w:rsid w:val="003A61FD"/>
    <w:rsid w:val="003A63AB"/>
    <w:rsid w:val="003A651F"/>
    <w:rsid w:val="003A729B"/>
    <w:rsid w:val="003B0160"/>
    <w:rsid w:val="003B302B"/>
    <w:rsid w:val="003B6E15"/>
    <w:rsid w:val="003C040C"/>
    <w:rsid w:val="003C3043"/>
    <w:rsid w:val="003C3474"/>
    <w:rsid w:val="003C494E"/>
    <w:rsid w:val="003C49C1"/>
    <w:rsid w:val="003C718A"/>
    <w:rsid w:val="003D0B91"/>
    <w:rsid w:val="003D194E"/>
    <w:rsid w:val="003D57E6"/>
    <w:rsid w:val="003D5BC9"/>
    <w:rsid w:val="003D71E8"/>
    <w:rsid w:val="003D7B53"/>
    <w:rsid w:val="003D7FAC"/>
    <w:rsid w:val="003E0A31"/>
    <w:rsid w:val="003E11F9"/>
    <w:rsid w:val="003E150E"/>
    <w:rsid w:val="003E2879"/>
    <w:rsid w:val="003E3342"/>
    <w:rsid w:val="003E6C29"/>
    <w:rsid w:val="003F1927"/>
    <w:rsid w:val="003F2736"/>
    <w:rsid w:val="003F5A79"/>
    <w:rsid w:val="003F75F8"/>
    <w:rsid w:val="00401B21"/>
    <w:rsid w:val="004047BB"/>
    <w:rsid w:val="0040678F"/>
    <w:rsid w:val="00407927"/>
    <w:rsid w:val="004104A1"/>
    <w:rsid w:val="004119F9"/>
    <w:rsid w:val="00412E3E"/>
    <w:rsid w:val="0041495F"/>
    <w:rsid w:val="00414F16"/>
    <w:rsid w:val="00416273"/>
    <w:rsid w:val="0041649A"/>
    <w:rsid w:val="004165A8"/>
    <w:rsid w:val="004235BD"/>
    <w:rsid w:val="004241E0"/>
    <w:rsid w:val="00431AB2"/>
    <w:rsid w:val="004326D4"/>
    <w:rsid w:val="00432CCA"/>
    <w:rsid w:val="004350F9"/>
    <w:rsid w:val="00435508"/>
    <w:rsid w:val="00442D83"/>
    <w:rsid w:val="0044464A"/>
    <w:rsid w:val="0044657C"/>
    <w:rsid w:val="00446E5B"/>
    <w:rsid w:val="00453ADF"/>
    <w:rsid w:val="0045501C"/>
    <w:rsid w:val="00455482"/>
    <w:rsid w:val="00464AD3"/>
    <w:rsid w:val="00466EBC"/>
    <w:rsid w:val="00472B1F"/>
    <w:rsid w:val="00472D8C"/>
    <w:rsid w:val="0047472C"/>
    <w:rsid w:val="00477509"/>
    <w:rsid w:val="0048034F"/>
    <w:rsid w:val="0048166A"/>
    <w:rsid w:val="00484E72"/>
    <w:rsid w:val="00485228"/>
    <w:rsid w:val="0048561A"/>
    <w:rsid w:val="00486083"/>
    <w:rsid w:val="0048666F"/>
    <w:rsid w:val="00487B54"/>
    <w:rsid w:val="00493722"/>
    <w:rsid w:val="00493F2A"/>
    <w:rsid w:val="00494B10"/>
    <w:rsid w:val="00496ADB"/>
    <w:rsid w:val="004977B4"/>
    <w:rsid w:val="004977F9"/>
    <w:rsid w:val="00497E47"/>
    <w:rsid w:val="004A04A7"/>
    <w:rsid w:val="004A2C20"/>
    <w:rsid w:val="004A4DDF"/>
    <w:rsid w:val="004B3F96"/>
    <w:rsid w:val="004B427B"/>
    <w:rsid w:val="004B501A"/>
    <w:rsid w:val="004B6A42"/>
    <w:rsid w:val="004B7A88"/>
    <w:rsid w:val="004C0A1F"/>
    <w:rsid w:val="004C3196"/>
    <w:rsid w:val="004C3B20"/>
    <w:rsid w:val="004C4F25"/>
    <w:rsid w:val="004C5649"/>
    <w:rsid w:val="004C5DA1"/>
    <w:rsid w:val="004C6265"/>
    <w:rsid w:val="004C7A6D"/>
    <w:rsid w:val="004D05F2"/>
    <w:rsid w:val="004D21FB"/>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1B52"/>
    <w:rsid w:val="00512901"/>
    <w:rsid w:val="00513645"/>
    <w:rsid w:val="005146ED"/>
    <w:rsid w:val="00514C81"/>
    <w:rsid w:val="00514D30"/>
    <w:rsid w:val="00515809"/>
    <w:rsid w:val="00516765"/>
    <w:rsid w:val="0052001A"/>
    <w:rsid w:val="0052219A"/>
    <w:rsid w:val="00522368"/>
    <w:rsid w:val="00523CE5"/>
    <w:rsid w:val="005247A5"/>
    <w:rsid w:val="0052480E"/>
    <w:rsid w:val="00524A21"/>
    <w:rsid w:val="00525B0A"/>
    <w:rsid w:val="0053080C"/>
    <w:rsid w:val="0053122A"/>
    <w:rsid w:val="005316B6"/>
    <w:rsid w:val="005317D3"/>
    <w:rsid w:val="005323DB"/>
    <w:rsid w:val="005323E6"/>
    <w:rsid w:val="005338C3"/>
    <w:rsid w:val="00534134"/>
    <w:rsid w:val="00534A39"/>
    <w:rsid w:val="00534DF7"/>
    <w:rsid w:val="00534E54"/>
    <w:rsid w:val="00537E66"/>
    <w:rsid w:val="00537FB7"/>
    <w:rsid w:val="00540405"/>
    <w:rsid w:val="00540B2D"/>
    <w:rsid w:val="00543518"/>
    <w:rsid w:val="00543FB9"/>
    <w:rsid w:val="00545A40"/>
    <w:rsid w:val="00553262"/>
    <w:rsid w:val="0055585E"/>
    <w:rsid w:val="00555E0E"/>
    <w:rsid w:val="00557621"/>
    <w:rsid w:val="00557CCD"/>
    <w:rsid w:val="005608CD"/>
    <w:rsid w:val="00560EA2"/>
    <w:rsid w:val="00562BFD"/>
    <w:rsid w:val="00565208"/>
    <w:rsid w:val="00572A06"/>
    <w:rsid w:val="00574DF5"/>
    <w:rsid w:val="0057559A"/>
    <w:rsid w:val="005756BC"/>
    <w:rsid w:val="00575FF1"/>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ED"/>
    <w:rsid w:val="00597595"/>
    <w:rsid w:val="005A083D"/>
    <w:rsid w:val="005A6E26"/>
    <w:rsid w:val="005B1D0A"/>
    <w:rsid w:val="005B1ECB"/>
    <w:rsid w:val="005B217E"/>
    <w:rsid w:val="005B2C42"/>
    <w:rsid w:val="005B425D"/>
    <w:rsid w:val="005B4B96"/>
    <w:rsid w:val="005B54CA"/>
    <w:rsid w:val="005B7781"/>
    <w:rsid w:val="005B7AA1"/>
    <w:rsid w:val="005B7DFD"/>
    <w:rsid w:val="005C083D"/>
    <w:rsid w:val="005C0F68"/>
    <w:rsid w:val="005C2327"/>
    <w:rsid w:val="005C2F9C"/>
    <w:rsid w:val="005C3121"/>
    <w:rsid w:val="005C4578"/>
    <w:rsid w:val="005C504D"/>
    <w:rsid w:val="005C7125"/>
    <w:rsid w:val="005D01CC"/>
    <w:rsid w:val="005D0AC2"/>
    <w:rsid w:val="005D1F39"/>
    <w:rsid w:val="005D2173"/>
    <w:rsid w:val="005D5D29"/>
    <w:rsid w:val="005D6933"/>
    <w:rsid w:val="005D6D8C"/>
    <w:rsid w:val="005E1D50"/>
    <w:rsid w:val="005E208D"/>
    <w:rsid w:val="005E3A60"/>
    <w:rsid w:val="005E4330"/>
    <w:rsid w:val="005E4A12"/>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F3C"/>
    <w:rsid w:val="005F6211"/>
    <w:rsid w:val="005F67C3"/>
    <w:rsid w:val="00600779"/>
    <w:rsid w:val="00600C72"/>
    <w:rsid w:val="00601E1F"/>
    <w:rsid w:val="00602F3F"/>
    <w:rsid w:val="00605380"/>
    <w:rsid w:val="006054D9"/>
    <w:rsid w:val="00606002"/>
    <w:rsid w:val="00607DEC"/>
    <w:rsid w:val="00610D52"/>
    <w:rsid w:val="0061101D"/>
    <w:rsid w:val="00611BCE"/>
    <w:rsid w:val="00612121"/>
    <w:rsid w:val="006157F1"/>
    <w:rsid w:val="00617C21"/>
    <w:rsid w:val="0062168B"/>
    <w:rsid w:val="006223A3"/>
    <w:rsid w:val="00622E23"/>
    <w:rsid w:val="0062433D"/>
    <w:rsid w:val="0062458E"/>
    <w:rsid w:val="00624C8F"/>
    <w:rsid w:val="006260E1"/>
    <w:rsid w:val="00626337"/>
    <w:rsid w:val="00626C2F"/>
    <w:rsid w:val="0063016B"/>
    <w:rsid w:val="00630A6E"/>
    <w:rsid w:val="00633E33"/>
    <w:rsid w:val="006370FF"/>
    <w:rsid w:val="00637B91"/>
    <w:rsid w:val="006403B8"/>
    <w:rsid w:val="0064188E"/>
    <w:rsid w:val="0064307A"/>
    <w:rsid w:val="0064313E"/>
    <w:rsid w:val="006439E2"/>
    <w:rsid w:val="0064408D"/>
    <w:rsid w:val="006448A7"/>
    <w:rsid w:val="006459A1"/>
    <w:rsid w:val="00653931"/>
    <w:rsid w:val="00653D62"/>
    <w:rsid w:val="00655174"/>
    <w:rsid w:val="0065763E"/>
    <w:rsid w:val="00657C0D"/>
    <w:rsid w:val="00657D1C"/>
    <w:rsid w:val="0066156C"/>
    <w:rsid w:val="0066319A"/>
    <w:rsid w:val="00664E82"/>
    <w:rsid w:val="00665AFC"/>
    <w:rsid w:val="00666BB4"/>
    <w:rsid w:val="00667C7D"/>
    <w:rsid w:val="00671CA4"/>
    <w:rsid w:val="006727F2"/>
    <w:rsid w:val="00675F67"/>
    <w:rsid w:val="0068387D"/>
    <w:rsid w:val="006851F6"/>
    <w:rsid w:val="00685BE1"/>
    <w:rsid w:val="00685EBC"/>
    <w:rsid w:val="00686442"/>
    <w:rsid w:val="006873CC"/>
    <w:rsid w:val="006909AF"/>
    <w:rsid w:val="00691157"/>
    <w:rsid w:val="0069230A"/>
    <w:rsid w:val="00693238"/>
    <w:rsid w:val="0069385B"/>
    <w:rsid w:val="0069627E"/>
    <w:rsid w:val="00696688"/>
    <w:rsid w:val="00697A27"/>
    <w:rsid w:val="00697A96"/>
    <w:rsid w:val="00697C92"/>
    <w:rsid w:val="00697F9F"/>
    <w:rsid w:val="006A0605"/>
    <w:rsid w:val="006A1F3B"/>
    <w:rsid w:val="006A37A7"/>
    <w:rsid w:val="006A449D"/>
    <w:rsid w:val="006A4C0B"/>
    <w:rsid w:val="006A6C2F"/>
    <w:rsid w:val="006B01CA"/>
    <w:rsid w:val="006B19E8"/>
    <w:rsid w:val="006C0B89"/>
    <w:rsid w:val="006C0C8F"/>
    <w:rsid w:val="006C1AF1"/>
    <w:rsid w:val="006C1BE3"/>
    <w:rsid w:val="006C647A"/>
    <w:rsid w:val="006C6528"/>
    <w:rsid w:val="006C680E"/>
    <w:rsid w:val="006C6D41"/>
    <w:rsid w:val="006D042E"/>
    <w:rsid w:val="006D1400"/>
    <w:rsid w:val="006D1797"/>
    <w:rsid w:val="006D1DE2"/>
    <w:rsid w:val="006D2266"/>
    <w:rsid w:val="006D5308"/>
    <w:rsid w:val="006D730A"/>
    <w:rsid w:val="006E0FCA"/>
    <w:rsid w:val="006E1387"/>
    <w:rsid w:val="006E278A"/>
    <w:rsid w:val="006E35E8"/>
    <w:rsid w:val="006E4C3D"/>
    <w:rsid w:val="006E650B"/>
    <w:rsid w:val="006E6872"/>
    <w:rsid w:val="006E6B8A"/>
    <w:rsid w:val="006F0490"/>
    <w:rsid w:val="006F0F0B"/>
    <w:rsid w:val="006F1881"/>
    <w:rsid w:val="006F24C9"/>
    <w:rsid w:val="006F67DB"/>
    <w:rsid w:val="006F7579"/>
    <w:rsid w:val="006F7C73"/>
    <w:rsid w:val="007005A4"/>
    <w:rsid w:val="00701881"/>
    <w:rsid w:val="00704EE4"/>
    <w:rsid w:val="00705E99"/>
    <w:rsid w:val="00706990"/>
    <w:rsid w:val="00710924"/>
    <w:rsid w:val="0071160C"/>
    <w:rsid w:val="007120E0"/>
    <w:rsid w:val="00712F57"/>
    <w:rsid w:val="007134EB"/>
    <w:rsid w:val="00713D17"/>
    <w:rsid w:val="00717636"/>
    <w:rsid w:val="007206CC"/>
    <w:rsid w:val="00720C32"/>
    <w:rsid w:val="007211AB"/>
    <w:rsid w:val="007216D1"/>
    <w:rsid w:val="007246D3"/>
    <w:rsid w:val="00726E1E"/>
    <w:rsid w:val="00727CD0"/>
    <w:rsid w:val="007308CB"/>
    <w:rsid w:val="007310E5"/>
    <w:rsid w:val="00732418"/>
    <w:rsid w:val="00733F5C"/>
    <w:rsid w:val="00734C69"/>
    <w:rsid w:val="007358B8"/>
    <w:rsid w:val="00736441"/>
    <w:rsid w:val="00736A43"/>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0CA"/>
    <w:rsid w:val="007577AF"/>
    <w:rsid w:val="00757CE3"/>
    <w:rsid w:val="00760774"/>
    <w:rsid w:val="00761EAE"/>
    <w:rsid w:val="00763348"/>
    <w:rsid w:val="00766357"/>
    <w:rsid w:val="00766B08"/>
    <w:rsid w:val="007677F1"/>
    <w:rsid w:val="00767ED4"/>
    <w:rsid w:val="00770218"/>
    <w:rsid w:val="007704E6"/>
    <w:rsid w:val="0077079F"/>
    <w:rsid w:val="007712B6"/>
    <w:rsid w:val="00771C4A"/>
    <w:rsid w:val="0077339A"/>
    <w:rsid w:val="00775488"/>
    <w:rsid w:val="007759EB"/>
    <w:rsid w:val="00777652"/>
    <w:rsid w:val="00781BF5"/>
    <w:rsid w:val="00783670"/>
    <w:rsid w:val="00785D9F"/>
    <w:rsid w:val="007861CD"/>
    <w:rsid w:val="007865D7"/>
    <w:rsid w:val="00787ED6"/>
    <w:rsid w:val="00791620"/>
    <w:rsid w:val="0079183C"/>
    <w:rsid w:val="00793263"/>
    <w:rsid w:val="0079423F"/>
    <w:rsid w:val="00795F46"/>
    <w:rsid w:val="00796982"/>
    <w:rsid w:val="00797AF0"/>
    <w:rsid w:val="007A6B40"/>
    <w:rsid w:val="007B0573"/>
    <w:rsid w:val="007B1439"/>
    <w:rsid w:val="007B1A8A"/>
    <w:rsid w:val="007B7124"/>
    <w:rsid w:val="007B7811"/>
    <w:rsid w:val="007C07ED"/>
    <w:rsid w:val="007C36B0"/>
    <w:rsid w:val="007C5737"/>
    <w:rsid w:val="007C582C"/>
    <w:rsid w:val="007C610B"/>
    <w:rsid w:val="007C64A6"/>
    <w:rsid w:val="007C7D7C"/>
    <w:rsid w:val="007D00E5"/>
    <w:rsid w:val="007D01F6"/>
    <w:rsid w:val="007D1DF9"/>
    <w:rsid w:val="007D21DA"/>
    <w:rsid w:val="007D28CA"/>
    <w:rsid w:val="007D2AEA"/>
    <w:rsid w:val="007D42B0"/>
    <w:rsid w:val="007D5DD7"/>
    <w:rsid w:val="007D5DE8"/>
    <w:rsid w:val="007D6EA5"/>
    <w:rsid w:val="007D7B4C"/>
    <w:rsid w:val="007E0768"/>
    <w:rsid w:val="007E2632"/>
    <w:rsid w:val="007E6E68"/>
    <w:rsid w:val="007E779D"/>
    <w:rsid w:val="007F325F"/>
    <w:rsid w:val="007F3386"/>
    <w:rsid w:val="007F4A9B"/>
    <w:rsid w:val="008001D3"/>
    <w:rsid w:val="00800B0D"/>
    <w:rsid w:val="00801732"/>
    <w:rsid w:val="00801AD6"/>
    <w:rsid w:val="0080251A"/>
    <w:rsid w:val="00806D6B"/>
    <w:rsid w:val="00807699"/>
    <w:rsid w:val="0081120F"/>
    <w:rsid w:val="00814652"/>
    <w:rsid w:val="00814D3A"/>
    <w:rsid w:val="00815BDD"/>
    <w:rsid w:val="008162CB"/>
    <w:rsid w:val="008163E3"/>
    <w:rsid w:val="00817D33"/>
    <w:rsid w:val="00817D86"/>
    <w:rsid w:val="00824151"/>
    <w:rsid w:val="00825849"/>
    <w:rsid w:val="00826656"/>
    <w:rsid w:val="00831206"/>
    <w:rsid w:val="00833DE0"/>
    <w:rsid w:val="0083406F"/>
    <w:rsid w:val="00834949"/>
    <w:rsid w:val="008414E5"/>
    <w:rsid w:val="00843162"/>
    <w:rsid w:val="00844EF2"/>
    <w:rsid w:val="008450B2"/>
    <w:rsid w:val="008459A8"/>
    <w:rsid w:val="0084785D"/>
    <w:rsid w:val="00847FD0"/>
    <w:rsid w:val="0085169C"/>
    <w:rsid w:val="00851E20"/>
    <w:rsid w:val="00853379"/>
    <w:rsid w:val="0085362A"/>
    <w:rsid w:val="008539D8"/>
    <w:rsid w:val="00853A58"/>
    <w:rsid w:val="008573BA"/>
    <w:rsid w:val="008628E9"/>
    <w:rsid w:val="00862CB8"/>
    <w:rsid w:val="008631CC"/>
    <w:rsid w:val="00863829"/>
    <w:rsid w:val="00863EBC"/>
    <w:rsid w:val="008677DC"/>
    <w:rsid w:val="008739E1"/>
    <w:rsid w:val="00873B08"/>
    <w:rsid w:val="00874913"/>
    <w:rsid w:val="0087568C"/>
    <w:rsid w:val="00876A76"/>
    <w:rsid w:val="0088031C"/>
    <w:rsid w:val="008806F2"/>
    <w:rsid w:val="00881426"/>
    <w:rsid w:val="00881A08"/>
    <w:rsid w:val="00885FAE"/>
    <w:rsid w:val="00886667"/>
    <w:rsid w:val="00886F5F"/>
    <w:rsid w:val="00887307"/>
    <w:rsid w:val="00891073"/>
    <w:rsid w:val="00891183"/>
    <w:rsid w:val="00892860"/>
    <w:rsid w:val="008934D7"/>
    <w:rsid w:val="008943CA"/>
    <w:rsid w:val="008954AD"/>
    <w:rsid w:val="00895B01"/>
    <w:rsid w:val="00897BF7"/>
    <w:rsid w:val="008A0303"/>
    <w:rsid w:val="008A1C58"/>
    <w:rsid w:val="008A315B"/>
    <w:rsid w:val="008A3737"/>
    <w:rsid w:val="008A3CB4"/>
    <w:rsid w:val="008A4F00"/>
    <w:rsid w:val="008A66EA"/>
    <w:rsid w:val="008B41E9"/>
    <w:rsid w:val="008B53E3"/>
    <w:rsid w:val="008B545B"/>
    <w:rsid w:val="008B54B6"/>
    <w:rsid w:val="008B5A1E"/>
    <w:rsid w:val="008B5B0A"/>
    <w:rsid w:val="008B633A"/>
    <w:rsid w:val="008B6C24"/>
    <w:rsid w:val="008B78B8"/>
    <w:rsid w:val="008C072F"/>
    <w:rsid w:val="008C1BC5"/>
    <w:rsid w:val="008C2AFB"/>
    <w:rsid w:val="008C3F66"/>
    <w:rsid w:val="008C4829"/>
    <w:rsid w:val="008C5654"/>
    <w:rsid w:val="008C6B7C"/>
    <w:rsid w:val="008C74F4"/>
    <w:rsid w:val="008C753F"/>
    <w:rsid w:val="008D1C17"/>
    <w:rsid w:val="008D2281"/>
    <w:rsid w:val="008D2B4C"/>
    <w:rsid w:val="008D5684"/>
    <w:rsid w:val="008D693E"/>
    <w:rsid w:val="008D6DC9"/>
    <w:rsid w:val="008D73FF"/>
    <w:rsid w:val="008D7799"/>
    <w:rsid w:val="008E2743"/>
    <w:rsid w:val="008E3C73"/>
    <w:rsid w:val="008E4980"/>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2344"/>
    <w:rsid w:val="00915364"/>
    <w:rsid w:val="00915D73"/>
    <w:rsid w:val="00916530"/>
    <w:rsid w:val="00917973"/>
    <w:rsid w:val="00921449"/>
    <w:rsid w:val="00922126"/>
    <w:rsid w:val="009222E0"/>
    <w:rsid w:val="009232EF"/>
    <w:rsid w:val="0092418F"/>
    <w:rsid w:val="009244F1"/>
    <w:rsid w:val="00925DC8"/>
    <w:rsid w:val="0092728E"/>
    <w:rsid w:val="009305D4"/>
    <w:rsid w:val="00930A57"/>
    <w:rsid w:val="009313DF"/>
    <w:rsid w:val="00932AA9"/>
    <w:rsid w:val="00933978"/>
    <w:rsid w:val="009345A7"/>
    <w:rsid w:val="00935984"/>
    <w:rsid w:val="00935D7D"/>
    <w:rsid w:val="00936A09"/>
    <w:rsid w:val="00936E44"/>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660E2"/>
    <w:rsid w:val="00970985"/>
    <w:rsid w:val="00971F41"/>
    <w:rsid w:val="00972E29"/>
    <w:rsid w:val="00976F8E"/>
    <w:rsid w:val="00980B6E"/>
    <w:rsid w:val="0098346F"/>
    <w:rsid w:val="00985F40"/>
    <w:rsid w:val="00986D12"/>
    <w:rsid w:val="00987993"/>
    <w:rsid w:val="00992A3C"/>
    <w:rsid w:val="00994045"/>
    <w:rsid w:val="00995D03"/>
    <w:rsid w:val="00995F4D"/>
    <w:rsid w:val="00996E47"/>
    <w:rsid w:val="00997747"/>
    <w:rsid w:val="00997C34"/>
    <w:rsid w:val="009A22B1"/>
    <w:rsid w:val="009A6DA8"/>
    <w:rsid w:val="009A7E87"/>
    <w:rsid w:val="009B05C6"/>
    <w:rsid w:val="009B15DF"/>
    <w:rsid w:val="009B2504"/>
    <w:rsid w:val="009B59A3"/>
    <w:rsid w:val="009C28DA"/>
    <w:rsid w:val="009C31F2"/>
    <w:rsid w:val="009C4C83"/>
    <w:rsid w:val="009C6EB6"/>
    <w:rsid w:val="009C7C4A"/>
    <w:rsid w:val="009D0CC0"/>
    <w:rsid w:val="009D3010"/>
    <w:rsid w:val="009D4C65"/>
    <w:rsid w:val="009D7809"/>
    <w:rsid w:val="009E173C"/>
    <w:rsid w:val="009E2DF8"/>
    <w:rsid w:val="009E4988"/>
    <w:rsid w:val="009E4D47"/>
    <w:rsid w:val="009E603B"/>
    <w:rsid w:val="009E63AC"/>
    <w:rsid w:val="009F344B"/>
    <w:rsid w:val="009F352B"/>
    <w:rsid w:val="009F35C3"/>
    <w:rsid w:val="009F3FD7"/>
    <w:rsid w:val="009F4924"/>
    <w:rsid w:val="009F4BF0"/>
    <w:rsid w:val="009F6032"/>
    <w:rsid w:val="009F7D90"/>
    <w:rsid w:val="00A0126B"/>
    <w:rsid w:val="00A0315B"/>
    <w:rsid w:val="00A03A6E"/>
    <w:rsid w:val="00A04D39"/>
    <w:rsid w:val="00A064CF"/>
    <w:rsid w:val="00A06E62"/>
    <w:rsid w:val="00A074FF"/>
    <w:rsid w:val="00A1143B"/>
    <w:rsid w:val="00A11668"/>
    <w:rsid w:val="00A15879"/>
    <w:rsid w:val="00A16F79"/>
    <w:rsid w:val="00A2004A"/>
    <w:rsid w:val="00A201FF"/>
    <w:rsid w:val="00A21576"/>
    <w:rsid w:val="00A247A8"/>
    <w:rsid w:val="00A27788"/>
    <w:rsid w:val="00A279AA"/>
    <w:rsid w:val="00A30B87"/>
    <w:rsid w:val="00A313D0"/>
    <w:rsid w:val="00A349B1"/>
    <w:rsid w:val="00A34D91"/>
    <w:rsid w:val="00A355AC"/>
    <w:rsid w:val="00A35944"/>
    <w:rsid w:val="00A41330"/>
    <w:rsid w:val="00A41BDF"/>
    <w:rsid w:val="00A41C1C"/>
    <w:rsid w:val="00A431AB"/>
    <w:rsid w:val="00A43A97"/>
    <w:rsid w:val="00A46304"/>
    <w:rsid w:val="00A46564"/>
    <w:rsid w:val="00A500F0"/>
    <w:rsid w:val="00A5074D"/>
    <w:rsid w:val="00A54236"/>
    <w:rsid w:val="00A5426A"/>
    <w:rsid w:val="00A567B9"/>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0FA5"/>
    <w:rsid w:val="00A861D6"/>
    <w:rsid w:val="00A86925"/>
    <w:rsid w:val="00A86D18"/>
    <w:rsid w:val="00A918F3"/>
    <w:rsid w:val="00A93557"/>
    <w:rsid w:val="00A9369C"/>
    <w:rsid w:val="00A940BF"/>
    <w:rsid w:val="00A9522A"/>
    <w:rsid w:val="00A95B44"/>
    <w:rsid w:val="00A97F42"/>
    <w:rsid w:val="00AA0207"/>
    <w:rsid w:val="00AA2F80"/>
    <w:rsid w:val="00AA49F4"/>
    <w:rsid w:val="00AA4EE4"/>
    <w:rsid w:val="00AA740C"/>
    <w:rsid w:val="00AA76D1"/>
    <w:rsid w:val="00AA7983"/>
    <w:rsid w:val="00AB0AFD"/>
    <w:rsid w:val="00AB3F42"/>
    <w:rsid w:val="00AB5B7B"/>
    <w:rsid w:val="00AC171F"/>
    <w:rsid w:val="00AC1C37"/>
    <w:rsid w:val="00AD0491"/>
    <w:rsid w:val="00AD099E"/>
    <w:rsid w:val="00AD2040"/>
    <w:rsid w:val="00AD4907"/>
    <w:rsid w:val="00AD6FA9"/>
    <w:rsid w:val="00AE00AE"/>
    <w:rsid w:val="00AE030D"/>
    <w:rsid w:val="00AE108D"/>
    <w:rsid w:val="00AE14E5"/>
    <w:rsid w:val="00AE1ADE"/>
    <w:rsid w:val="00AE58C7"/>
    <w:rsid w:val="00AE7306"/>
    <w:rsid w:val="00AF127D"/>
    <w:rsid w:val="00AF1C30"/>
    <w:rsid w:val="00AF3ADC"/>
    <w:rsid w:val="00AF41FC"/>
    <w:rsid w:val="00AF7895"/>
    <w:rsid w:val="00AF79AE"/>
    <w:rsid w:val="00B01736"/>
    <w:rsid w:val="00B02197"/>
    <w:rsid w:val="00B07E3E"/>
    <w:rsid w:val="00B102CF"/>
    <w:rsid w:val="00B10819"/>
    <w:rsid w:val="00B11B51"/>
    <w:rsid w:val="00B11E71"/>
    <w:rsid w:val="00B16573"/>
    <w:rsid w:val="00B16F28"/>
    <w:rsid w:val="00B24520"/>
    <w:rsid w:val="00B245FF"/>
    <w:rsid w:val="00B2486C"/>
    <w:rsid w:val="00B2541C"/>
    <w:rsid w:val="00B261AC"/>
    <w:rsid w:val="00B27272"/>
    <w:rsid w:val="00B34F53"/>
    <w:rsid w:val="00B352F4"/>
    <w:rsid w:val="00B36E9B"/>
    <w:rsid w:val="00B377EE"/>
    <w:rsid w:val="00B41109"/>
    <w:rsid w:val="00B4288D"/>
    <w:rsid w:val="00B42C16"/>
    <w:rsid w:val="00B42C86"/>
    <w:rsid w:val="00B43F35"/>
    <w:rsid w:val="00B4427E"/>
    <w:rsid w:val="00B45B15"/>
    <w:rsid w:val="00B45C33"/>
    <w:rsid w:val="00B46116"/>
    <w:rsid w:val="00B46C34"/>
    <w:rsid w:val="00B517FD"/>
    <w:rsid w:val="00B53792"/>
    <w:rsid w:val="00B5500F"/>
    <w:rsid w:val="00B55A80"/>
    <w:rsid w:val="00B55D83"/>
    <w:rsid w:val="00B563BB"/>
    <w:rsid w:val="00B56C7A"/>
    <w:rsid w:val="00B639EB"/>
    <w:rsid w:val="00B656DA"/>
    <w:rsid w:val="00B660FE"/>
    <w:rsid w:val="00B665F4"/>
    <w:rsid w:val="00B705D3"/>
    <w:rsid w:val="00B716B2"/>
    <w:rsid w:val="00B718E5"/>
    <w:rsid w:val="00B723A8"/>
    <w:rsid w:val="00B759B3"/>
    <w:rsid w:val="00B759FF"/>
    <w:rsid w:val="00B75B70"/>
    <w:rsid w:val="00B75BBF"/>
    <w:rsid w:val="00B77C06"/>
    <w:rsid w:val="00B81296"/>
    <w:rsid w:val="00B812BE"/>
    <w:rsid w:val="00B81490"/>
    <w:rsid w:val="00B8209A"/>
    <w:rsid w:val="00B848E5"/>
    <w:rsid w:val="00B84B2B"/>
    <w:rsid w:val="00B865E1"/>
    <w:rsid w:val="00B9319C"/>
    <w:rsid w:val="00B9357A"/>
    <w:rsid w:val="00B93C96"/>
    <w:rsid w:val="00B9412A"/>
    <w:rsid w:val="00B97012"/>
    <w:rsid w:val="00BA1800"/>
    <w:rsid w:val="00BA20B6"/>
    <w:rsid w:val="00BA3A32"/>
    <w:rsid w:val="00BA3D1A"/>
    <w:rsid w:val="00BA4BE6"/>
    <w:rsid w:val="00BA4EC3"/>
    <w:rsid w:val="00BA7F1B"/>
    <w:rsid w:val="00BB1D8A"/>
    <w:rsid w:val="00BB3E34"/>
    <w:rsid w:val="00BB4989"/>
    <w:rsid w:val="00BB49A5"/>
    <w:rsid w:val="00BB4D65"/>
    <w:rsid w:val="00BB4EEE"/>
    <w:rsid w:val="00BB5170"/>
    <w:rsid w:val="00BB5A30"/>
    <w:rsid w:val="00BB628E"/>
    <w:rsid w:val="00BB7AF3"/>
    <w:rsid w:val="00BC0474"/>
    <w:rsid w:val="00BC13C4"/>
    <w:rsid w:val="00BC13E4"/>
    <w:rsid w:val="00BC2BD4"/>
    <w:rsid w:val="00BC3496"/>
    <w:rsid w:val="00BC3A1E"/>
    <w:rsid w:val="00BC58CA"/>
    <w:rsid w:val="00BC6290"/>
    <w:rsid w:val="00BC6FC4"/>
    <w:rsid w:val="00BD10FF"/>
    <w:rsid w:val="00BD2F24"/>
    <w:rsid w:val="00BD3C64"/>
    <w:rsid w:val="00BD7285"/>
    <w:rsid w:val="00BE1962"/>
    <w:rsid w:val="00BE2102"/>
    <w:rsid w:val="00BE28DB"/>
    <w:rsid w:val="00BE50D9"/>
    <w:rsid w:val="00BE5404"/>
    <w:rsid w:val="00BE6ABE"/>
    <w:rsid w:val="00BE6E6E"/>
    <w:rsid w:val="00BE75C8"/>
    <w:rsid w:val="00BE7D89"/>
    <w:rsid w:val="00BF0848"/>
    <w:rsid w:val="00BF4231"/>
    <w:rsid w:val="00BF4EC8"/>
    <w:rsid w:val="00BF7590"/>
    <w:rsid w:val="00C02014"/>
    <w:rsid w:val="00C02B91"/>
    <w:rsid w:val="00C02D0F"/>
    <w:rsid w:val="00C02F5F"/>
    <w:rsid w:val="00C0430D"/>
    <w:rsid w:val="00C0554C"/>
    <w:rsid w:val="00C076DE"/>
    <w:rsid w:val="00C07991"/>
    <w:rsid w:val="00C11B09"/>
    <w:rsid w:val="00C12135"/>
    <w:rsid w:val="00C12229"/>
    <w:rsid w:val="00C12320"/>
    <w:rsid w:val="00C12559"/>
    <w:rsid w:val="00C139B1"/>
    <w:rsid w:val="00C1702C"/>
    <w:rsid w:val="00C17BED"/>
    <w:rsid w:val="00C17CB5"/>
    <w:rsid w:val="00C220B8"/>
    <w:rsid w:val="00C22602"/>
    <w:rsid w:val="00C244CE"/>
    <w:rsid w:val="00C24BAD"/>
    <w:rsid w:val="00C266DF"/>
    <w:rsid w:val="00C274DB"/>
    <w:rsid w:val="00C3422A"/>
    <w:rsid w:val="00C35EAE"/>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5D34"/>
    <w:rsid w:val="00C568A8"/>
    <w:rsid w:val="00C5713C"/>
    <w:rsid w:val="00C579F6"/>
    <w:rsid w:val="00C57D4A"/>
    <w:rsid w:val="00C60B54"/>
    <w:rsid w:val="00C61645"/>
    <w:rsid w:val="00C61A42"/>
    <w:rsid w:val="00C61AF7"/>
    <w:rsid w:val="00C62DF4"/>
    <w:rsid w:val="00C63FC1"/>
    <w:rsid w:val="00C647A5"/>
    <w:rsid w:val="00C65BE7"/>
    <w:rsid w:val="00C71BAF"/>
    <w:rsid w:val="00C72379"/>
    <w:rsid w:val="00C72E5D"/>
    <w:rsid w:val="00C7371D"/>
    <w:rsid w:val="00C76367"/>
    <w:rsid w:val="00C76AB8"/>
    <w:rsid w:val="00C83163"/>
    <w:rsid w:val="00C9051E"/>
    <w:rsid w:val="00C91439"/>
    <w:rsid w:val="00C91CC9"/>
    <w:rsid w:val="00C91FF2"/>
    <w:rsid w:val="00C947A9"/>
    <w:rsid w:val="00C95039"/>
    <w:rsid w:val="00CA06D5"/>
    <w:rsid w:val="00CA277F"/>
    <w:rsid w:val="00CA370A"/>
    <w:rsid w:val="00CA4AC1"/>
    <w:rsid w:val="00CA4B11"/>
    <w:rsid w:val="00CB10DA"/>
    <w:rsid w:val="00CB1D3B"/>
    <w:rsid w:val="00CB2E70"/>
    <w:rsid w:val="00CB3861"/>
    <w:rsid w:val="00CB6D08"/>
    <w:rsid w:val="00CB6D24"/>
    <w:rsid w:val="00CB704C"/>
    <w:rsid w:val="00CC021D"/>
    <w:rsid w:val="00CC0476"/>
    <w:rsid w:val="00CC0F5A"/>
    <w:rsid w:val="00CC13C4"/>
    <w:rsid w:val="00CC2B37"/>
    <w:rsid w:val="00CC4B04"/>
    <w:rsid w:val="00CC730C"/>
    <w:rsid w:val="00CC7454"/>
    <w:rsid w:val="00CD2DB8"/>
    <w:rsid w:val="00CD3484"/>
    <w:rsid w:val="00CD3592"/>
    <w:rsid w:val="00CD394D"/>
    <w:rsid w:val="00CD413F"/>
    <w:rsid w:val="00CD6176"/>
    <w:rsid w:val="00CD7524"/>
    <w:rsid w:val="00CE0556"/>
    <w:rsid w:val="00CE0B90"/>
    <w:rsid w:val="00CE263B"/>
    <w:rsid w:val="00CE35BA"/>
    <w:rsid w:val="00CE48FE"/>
    <w:rsid w:val="00CF34CE"/>
    <w:rsid w:val="00CF3C1B"/>
    <w:rsid w:val="00CF5847"/>
    <w:rsid w:val="00CF5916"/>
    <w:rsid w:val="00CF768D"/>
    <w:rsid w:val="00CF78D9"/>
    <w:rsid w:val="00D00F5B"/>
    <w:rsid w:val="00D015C0"/>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7700"/>
    <w:rsid w:val="00D27DA4"/>
    <w:rsid w:val="00D32825"/>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771E"/>
    <w:rsid w:val="00D520D4"/>
    <w:rsid w:val="00D528D2"/>
    <w:rsid w:val="00D52BA1"/>
    <w:rsid w:val="00D52F7E"/>
    <w:rsid w:val="00D53E1D"/>
    <w:rsid w:val="00D55B10"/>
    <w:rsid w:val="00D56CC0"/>
    <w:rsid w:val="00D60671"/>
    <w:rsid w:val="00D614D2"/>
    <w:rsid w:val="00D6336E"/>
    <w:rsid w:val="00D63E45"/>
    <w:rsid w:val="00D64475"/>
    <w:rsid w:val="00D65E49"/>
    <w:rsid w:val="00D65EBE"/>
    <w:rsid w:val="00D66D7E"/>
    <w:rsid w:val="00D73261"/>
    <w:rsid w:val="00D73736"/>
    <w:rsid w:val="00D748E0"/>
    <w:rsid w:val="00D763D3"/>
    <w:rsid w:val="00D83221"/>
    <w:rsid w:val="00D84445"/>
    <w:rsid w:val="00D8519A"/>
    <w:rsid w:val="00D90CBC"/>
    <w:rsid w:val="00D91752"/>
    <w:rsid w:val="00D9293B"/>
    <w:rsid w:val="00D92FBB"/>
    <w:rsid w:val="00D9365E"/>
    <w:rsid w:val="00D9439D"/>
    <w:rsid w:val="00D943E7"/>
    <w:rsid w:val="00D96AAF"/>
    <w:rsid w:val="00D97034"/>
    <w:rsid w:val="00D97C6D"/>
    <w:rsid w:val="00DA00EF"/>
    <w:rsid w:val="00DA36F9"/>
    <w:rsid w:val="00DA6155"/>
    <w:rsid w:val="00DA6639"/>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B3F"/>
    <w:rsid w:val="00DD181C"/>
    <w:rsid w:val="00DD19D2"/>
    <w:rsid w:val="00DD1F4B"/>
    <w:rsid w:val="00DD3CFD"/>
    <w:rsid w:val="00DD72A9"/>
    <w:rsid w:val="00DD740B"/>
    <w:rsid w:val="00DD7F84"/>
    <w:rsid w:val="00DE0DD0"/>
    <w:rsid w:val="00DE1F6B"/>
    <w:rsid w:val="00DE2296"/>
    <w:rsid w:val="00DE25E8"/>
    <w:rsid w:val="00DE3A7A"/>
    <w:rsid w:val="00DE572B"/>
    <w:rsid w:val="00DE5837"/>
    <w:rsid w:val="00DE62D6"/>
    <w:rsid w:val="00DE776B"/>
    <w:rsid w:val="00DF0FCA"/>
    <w:rsid w:val="00DF13CC"/>
    <w:rsid w:val="00DF1C11"/>
    <w:rsid w:val="00DF2DE8"/>
    <w:rsid w:val="00DF331F"/>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140"/>
    <w:rsid w:val="00E3093B"/>
    <w:rsid w:val="00E31453"/>
    <w:rsid w:val="00E33938"/>
    <w:rsid w:val="00E374C4"/>
    <w:rsid w:val="00E40E7F"/>
    <w:rsid w:val="00E416D9"/>
    <w:rsid w:val="00E4174F"/>
    <w:rsid w:val="00E430FD"/>
    <w:rsid w:val="00E45F97"/>
    <w:rsid w:val="00E47B77"/>
    <w:rsid w:val="00E50A5B"/>
    <w:rsid w:val="00E52BB4"/>
    <w:rsid w:val="00E54C2D"/>
    <w:rsid w:val="00E5597E"/>
    <w:rsid w:val="00E55F45"/>
    <w:rsid w:val="00E578B8"/>
    <w:rsid w:val="00E60E52"/>
    <w:rsid w:val="00E61BF5"/>
    <w:rsid w:val="00E62205"/>
    <w:rsid w:val="00E637E3"/>
    <w:rsid w:val="00E64267"/>
    <w:rsid w:val="00E64C2C"/>
    <w:rsid w:val="00E66247"/>
    <w:rsid w:val="00E6747B"/>
    <w:rsid w:val="00E67C3E"/>
    <w:rsid w:val="00E709D7"/>
    <w:rsid w:val="00E70F27"/>
    <w:rsid w:val="00E7187E"/>
    <w:rsid w:val="00E72856"/>
    <w:rsid w:val="00E734FE"/>
    <w:rsid w:val="00E7362A"/>
    <w:rsid w:val="00E74567"/>
    <w:rsid w:val="00E75FED"/>
    <w:rsid w:val="00E76428"/>
    <w:rsid w:val="00E81114"/>
    <w:rsid w:val="00E8407D"/>
    <w:rsid w:val="00E86C49"/>
    <w:rsid w:val="00E86DFC"/>
    <w:rsid w:val="00E870C5"/>
    <w:rsid w:val="00E937A9"/>
    <w:rsid w:val="00E9690A"/>
    <w:rsid w:val="00EA00AC"/>
    <w:rsid w:val="00EA1D93"/>
    <w:rsid w:val="00EA287C"/>
    <w:rsid w:val="00EA3B13"/>
    <w:rsid w:val="00EA3F84"/>
    <w:rsid w:val="00EA53C5"/>
    <w:rsid w:val="00EA60DD"/>
    <w:rsid w:val="00EA7362"/>
    <w:rsid w:val="00EB05E3"/>
    <w:rsid w:val="00EB0A6C"/>
    <w:rsid w:val="00EB0D94"/>
    <w:rsid w:val="00EB2522"/>
    <w:rsid w:val="00EB35BC"/>
    <w:rsid w:val="00EB7977"/>
    <w:rsid w:val="00EC0934"/>
    <w:rsid w:val="00EC0BEF"/>
    <w:rsid w:val="00EC0E58"/>
    <w:rsid w:val="00EC2912"/>
    <w:rsid w:val="00EC2F8C"/>
    <w:rsid w:val="00EC30AE"/>
    <w:rsid w:val="00EC6068"/>
    <w:rsid w:val="00ED0321"/>
    <w:rsid w:val="00ED1E72"/>
    <w:rsid w:val="00ED229F"/>
    <w:rsid w:val="00ED2B30"/>
    <w:rsid w:val="00ED4B56"/>
    <w:rsid w:val="00ED588C"/>
    <w:rsid w:val="00ED5E5C"/>
    <w:rsid w:val="00ED686B"/>
    <w:rsid w:val="00ED6F06"/>
    <w:rsid w:val="00ED7D4C"/>
    <w:rsid w:val="00EE4725"/>
    <w:rsid w:val="00EE5C51"/>
    <w:rsid w:val="00EE61E6"/>
    <w:rsid w:val="00EE666E"/>
    <w:rsid w:val="00EE7C61"/>
    <w:rsid w:val="00EF04C1"/>
    <w:rsid w:val="00EF0682"/>
    <w:rsid w:val="00EF324E"/>
    <w:rsid w:val="00EF4B8E"/>
    <w:rsid w:val="00EF5504"/>
    <w:rsid w:val="00EF6F4B"/>
    <w:rsid w:val="00F005A1"/>
    <w:rsid w:val="00F01A08"/>
    <w:rsid w:val="00F01F8B"/>
    <w:rsid w:val="00F03195"/>
    <w:rsid w:val="00F03F2D"/>
    <w:rsid w:val="00F07FFC"/>
    <w:rsid w:val="00F10FBF"/>
    <w:rsid w:val="00F131F1"/>
    <w:rsid w:val="00F13AC8"/>
    <w:rsid w:val="00F13BC6"/>
    <w:rsid w:val="00F15DF9"/>
    <w:rsid w:val="00F20038"/>
    <w:rsid w:val="00F204FA"/>
    <w:rsid w:val="00F22C4B"/>
    <w:rsid w:val="00F22FD2"/>
    <w:rsid w:val="00F24E25"/>
    <w:rsid w:val="00F254C9"/>
    <w:rsid w:val="00F30F64"/>
    <w:rsid w:val="00F3131E"/>
    <w:rsid w:val="00F314C8"/>
    <w:rsid w:val="00F327F3"/>
    <w:rsid w:val="00F33B11"/>
    <w:rsid w:val="00F33DBE"/>
    <w:rsid w:val="00F33E69"/>
    <w:rsid w:val="00F3628F"/>
    <w:rsid w:val="00F364DB"/>
    <w:rsid w:val="00F407E7"/>
    <w:rsid w:val="00F420B2"/>
    <w:rsid w:val="00F42585"/>
    <w:rsid w:val="00F42D71"/>
    <w:rsid w:val="00F44040"/>
    <w:rsid w:val="00F44D71"/>
    <w:rsid w:val="00F50E0F"/>
    <w:rsid w:val="00F55B97"/>
    <w:rsid w:val="00F65EFB"/>
    <w:rsid w:val="00F66FE8"/>
    <w:rsid w:val="00F67022"/>
    <w:rsid w:val="00F701ED"/>
    <w:rsid w:val="00F75559"/>
    <w:rsid w:val="00F75DE6"/>
    <w:rsid w:val="00F76750"/>
    <w:rsid w:val="00F76D94"/>
    <w:rsid w:val="00F777BC"/>
    <w:rsid w:val="00F77BE2"/>
    <w:rsid w:val="00F844B2"/>
    <w:rsid w:val="00F84751"/>
    <w:rsid w:val="00F87437"/>
    <w:rsid w:val="00F87DED"/>
    <w:rsid w:val="00F91421"/>
    <w:rsid w:val="00F9335E"/>
    <w:rsid w:val="00F9457E"/>
    <w:rsid w:val="00F9475B"/>
    <w:rsid w:val="00F94ADD"/>
    <w:rsid w:val="00F960E4"/>
    <w:rsid w:val="00F9714B"/>
    <w:rsid w:val="00FA1427"/>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C5E67"/>
    <w:rsid w:val="00FC6C4B"/>
    <w:rsid w:val="00FD0176"/>
    <w:rsid w:val="00FD0342"/>
    <w:rsid w:val="00FD0427"/>
    <w:rsid w:val="00FD5F11"/>
    <w:rsid w:val="00FD7BFB"/>
    <w:rsid w:val="00FD7D07"/>
    <w:rsid w:val="00FE19AA"/>
    <w:rsid w:val="00FE203D"/>
    <w:rsid w:val="00FE3664"/>
    <w:rsid w:val="00FE3D8A"/>
    <w:rsid w:val="00FE5043"/>
    <w:rsid w:val="00FE6A24"/>
    <w:rsid w:val="00FF06D7"/>
    <w:rsid w:val="00FF160F"/>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s://www.synapse.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cancer.sanger.ac.uk/cosmic/census?tier=1" TargetMode="External"/><Relationship Id="rId2" Type="http://schemas.openxmlformats.org/officeDocument/2006/relationships/customXml" Target="../customXml/item2.xml"/><Relationship Id="rId16" Type="http://schemas.openxmlformats.org/officeDocument/2006/relationships/hyperlink" Target="https://dcc.icgc.org/releases/current/Projec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ancer.sanger.ac.uk/signatures/" TargetMode="External"/><Relationship Id="rId23"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hyperlink" Target="https://doi.org/10.1038/srep15587"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mailto:mo.liu@gzhmu.edu.cn" TargetMode="Externa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65FD"/>
    <w:rsid w:val="00034224"/>
    <w:rsid w:val="00046B90"/>
    <w:rsid w:val="000D4079"/>
    <w:rsid w:val="001239F1"/>
    <w:rsid w:val="00175A6B"/>
    <w:rsid w:val="001925AB"/>
    <w:rsid w:val="001B7519"/>
    <w:rsid w:val="001F555B"/>
    <w:rsid w:val="0025125E"/>
    <w:rsid w:val="00263BF2"/>
    <w:rsid w:val="002B7AE6"/>
    <w:rsid w:val="003020F3"/>
    <w:rsid w:val="00341629"/>
    <w:rsid w:val="00357EC0"/>
    <w:rsid w:val="00361F99"/>
    <w:rsid w:val="00363FD3"/>
    <w:rsid w:val="0037481A"/>
    <w:rsid w:val="00384AA4"/>
    <w:rsid w:val="003D7FAC"/>
    <w:rsid w:val="003E3342"/>
    <w:rsid w:val="003F2736"/>
    <w:rsid w:val="004165A8"/>
    <w:rsid w:val="0048034F"/>
    <w:rsid w:val="00492925"/>
    <w:rsid w:val="004C58E8"/>
    <w:rsid w:val="004C7A6D"/>
    <w:rsid w:val="004F6966"/>
    <w:rsid w:val="005317D3"/>
    <w:rsid w:val="00534DF7"/>
    <w:rsid w:val="00546612"/>
    <w:rsid w:val="00557CCD"/>
    <w:rsid w:val="005B1ECB"/>
    <w:rsid w:val="005E4330"/>
    <w:rsid w:val="00600C72"/>
    <w:rsid w:val="00626337"/>
    <w:rsid w:val="006448A7"/>
    <w:rsid w:val="0069627E"/>
    <w:rsid w:val="00697A27"/>
    <w:rsid w:val="006B19E8"/>
    <w:rsid w:val="006E0F37"/>
    <w:rsid w:val="006E4FAA"/>
    <w:rsid w:val="006E67E3"/>
    <w:rsid w:val="007131D0"/>
    <w:rsid w:val="007134EB"/>
    <w:rsid w:val="007211AB"/>
    <w:rsid w:val="00736A43"/>
    <w:rsid w:val="00766357"/>
    <w:rsid w:val="007728FE"/>
    <w:rsid w:val="00822DF7"/>
    <w:rsid w:val="008629B8"/>
    <w:rsid w:val="008731E2"/>
    <w:rsid w:val="008D2C2E"/>
    <w:rsid w:val="008F3341"/>
    <w:rsid w:val="00903844"/>
    <w:rsid w:val="0092418F"/>
    <w:rsid w:val="00935E29"/>
    <w:rsid w:val="009E603B"/>
    <w:rsid w:val="00A97ED7"/>
    <w:rsid w:val="00AF79AE"/>
    <w:rsid w:val="00B23970"/>
    <w:rsid w:val="00B4288D"/>
    <w:rsid w:val="00BE4664"/>
    <w:rsid w:val="00C5376A"/>
    <w:rsid w:val="00CA370A"/>
    <w:rsid w:val="00CA4B11"/>
    <w:rsid w:val="00CD1803"/>
    <w:rsid w:val="00D160E2"/>
    <w:rsid w:val="00D359AF"/>
    <w:rsid w:val="00D84AC5"/>
    <w:rsid w:val="00D9293B"/>
    <w:rsid w:val="00DD3CFD"/>
    <w:rsid w:val="00DF0780"/>
    <w:rsid w:val="00E1001D"/>
    <w:rsid w:val="00E22559"/>
    <w:rsid w:val="00E74567"/>
    <w:rsid w:val="00F6016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CHICAGO.XSL" StyleName="Chicago" Version="1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CE581B-9398-4C92-88C6-584968675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25</Pages>
  <Words>14967</Words>
  <Characters>85318</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32</cp:revision>
  <dcterms:created xsi:type="dcterms:W3CDTF">2025-03-14T00:53:00Z</dcterms:created>
  <dcterms:modified xsi:type="dcterms:W3CDTF">2025-03-19T09:32:00Z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