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004BEC21"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079B7FBC"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Pr>
          <w:rFonts w:ascii="Times New Roman" w:hAnsi="Times New Roman" w:cs="Times New Roman"/>
          <w:sz w:val="24"/>
          <w:szCs w:val="24"/>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w:t>
      </w:r>
      <w:proofErr w:type="gramStart"/>
      <w:r w:rsidRPr="00065370">
        <w:rPr>
          <w:rFonts w:ascii="Times New Roman" w:hAnsi="Times New Roman" w:cs="Times New Roman"/>
          <w:sz w:val="24"/>
          <w:szCs w:val="24"/>
        </w:rPr>
        <w:t xml:space="preserve">signatures </w:t>
      </w:r>
      <w:r w:rsidR="00A81DE2">
        <w:rPr>
          <w:rFonts w:ascii="Times New Roman" w:hAnsi="Times New Roman" w:cs="Times New Roman"/>
          <w:sz w:val="24"/>
          <w:szCs w:val="24"/>
        </w:rPr>
        <w:t>.</w:t>
      </w:r>
      <w:r w:rsidRPr="00065370">
        <w:rPr>
          <w:rFonts w:ascii="Times New Roman" w:hAnsi="Times New Roman" w:cs="Times New Roman"/>
          <w:sz w:val="24"/>
          <w:szCs w:val="24"/>
        </w:rPr>
        <w:t>using</w:t>
      </w:r>
      <w:proofErr w:type="gramEnd"/>
      <w:r w:rsidRPr="00065370">
        <w:rPr>
          <w:rFonts w:ascii="Times New Roman" w:hAnsi="Times New Roman" w:cs="Times New Roman"/>
          <w:sz w:val="24"/>
          <w:szCs w:val="24"/>
        </w:rPr>
        <w:t xml:space="preserve">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A81DE2" w:rsidRPr="00A45F84">
        <w:rPr>
          <w:rFonts w:ascii="Times New Roman" w:hAnsi="Times New Roman" w:cs="Times New Roman"/>
          <w:sz w:val="24"/>
          <w:szCs w:val="24"/>
          <w:highlight w:val="yellow"/>
          <w:rPrChange w:id="1" w:author="Mo Liu" w:date="2025-06-03T20:38:00Z" w16du:dateUtc="2025-06-03T12:38:00Z">
            <w:rPr>
              <w:rFonts w:ascii="Times New Roman" w:hAnsi="Times New Roman" w:cs="Times New Roman"/>
              <w:sz w:val="24"/>
              <w:szCs w:val="24"/>
            </w:rPr>
          </w:rPrChange>
        </w:rPr>
        <w:t>t</w:t>
      </w:r>
      <w:r w:rsidR="002B316E" w:rsidRPr="00A45F84">
        <w:rPr>
          <w:rFonts w:ascii="Times New Roman" w:hAnsi="Times New Roman" w:cs="Times New Roman"/>
          <w:sz w:val="24"/>
          <w:szCs w:val="24"/>
          <w:highlight w:val="yellow"/>
          <w:rPrChange w:id="2" w:author="Mo Liu" w:date="2025-06-03T20:38:00Z" w16du:dateUtc="2025-06-03T12:38:00Z">
            <w:rPr>
              <w:rFonts w:ascii="Times New Roman" w:hAnsi="Times New Roman" w:cs="Times New Roman"/>
              <w:sz w:val="24"/>
              <w:szCs w:val="24"/>
            </w:rPr>
          </w:rPrChange>
        </w:rPr>
        <w:t>opoisomerase1 transcription</w:t>
      </w:r>
      <w:r w:rsidR="00374059" w:rsidRPr="00A45F84">
        <w:rPr>
          <w:rFonts w:ascii="Times New Roman" w:hAnsi="Times New Roman" w:cs="Times New Roman"/>
          <w:sz w:val="24"/>
          <w:szCs w:val="24"/>
          <w:highlight w:val="yellow"/>
          <w:rPrChange w:id="3" w:author="Mo Liu" w:date="2025-06-03T20:38:00Z" w16du:dateUtc="2025-06-03T12:38:00Z">
            <w:rPr>
              <w:rFonts w:ascii="Times New Roman" w:hAnsi="Times New Roman" w:cs="Times New Roman"/>
              <w:sz w:val="24"/>
              <w:szCs w:val="24"/>
            </w:rPr>
          </w:rPrChange>
        </w:rPr>
        <w:t>-</w:t>
      </w:r>
      <w:r w:rsidR="002B316E" w:rsidRPr="00A45F84">
        <w:rPr>
          <w:rFonts w:ascii="Times New Roman" w:hAnsi="Times New Roman" w:cs="Times New Roman"/>
          <w:sz w:val="24"/>
          <w:szCs w:val="24"/>
          <w:highlight w:val="yellow"/>
          <w:rPrChange w:id="4" w:author="Mo Liu" w:date="2025-06-03T20:38:00Z" w16du:dateUtc="2025-06-03T12:38:00Z">
            <w:rPr>
              <w:rFonts w:ascii="Times New Roman" w:hAnsi="Times New Roman" w:cs="Times New Roman"/>
              <w:sz w:val="24"/>
              <w:szCs w:val="24"/>
            </w:rPr>
          </w:rPrChange>
        </w:rPr>
        <w:t>associated mutagenesis</w:t>
      </w:r>
      <w:r w:rsidR="00A81DE2" w:rsidRPr="00A45F84">
        <w:rPr>
          <w:rFonts w:ascii="Times New Roman" w:hAnsi="Times New Roman" w:cs="Times New Roman"/>
          <w:sz w:val="24"/>
          <w:szCs w:val="24"/>
          <w:highlight w:val="yellow"/>
          <w:rPrChange w:id="5" w:author="Mo Liu" w:date="2025-06-03T20:38:00Z" w16du:dateUtc="2025-06-03T12:38:00Z">
            <w:rPr>
              <w:rFonts w:ascii="Times New Roman" w:hAnsi="Times New Roman" w:cs="Times New Roman"/>
              <w:sz w:val="24"/>
              <w:szCs w:val="24"/>
            </w:rPr>
          </w:rPrChange>
        </w:rPr>
        <w:t xml:space="preserve"> &lt;steve check the terminology for the top1 </w:t>
      </w:r>
      <w:proofErr w:type="spellStart"/>
      <w:r w:rsidR="00A81DE2" w:rsidRPr="00A45F84">
        <w:rPr>
          <w:rFonts w:ascii="Times New Roman" w:hAnsi="Times New Roman" w:cs="Times New Roman"/>
          <w:sz w:val="24"/>
          <w:szCs w:val="24"/>
          <w:highlight w:val="yellow"/>
          <w:rPrChange w:id="6" w:author="Mo Liu" w:date="2025-06-03T20:38:00Z" w16du:dateUtc="2025-06-03T12:38:00Z">
            <w:rPr>
              <w:rFonts w:ascii="Times New Roman" w:hAnsi="Times New Roman" w:cs="Times New Roman"/>
              <w:sz w:val="24"/>
              <w:szCs w:val="24"/>
            </w:rPr>
          </w:rPrChange>
        </w:rPr>
        <w:t>assoc</w:t>
      </w:r>
      <w:proofErr w:type="spellEnd"/>
      <w:r w:rsidR="00A81DE2" w:rsidRPr="00A45F84">
        <w:rPr>
          <w:rFonts w:ascii="Times New Roman" w:hAnsi="Times New Roman" w:cs="Times New Roman"/>
          <w:sz w:val="24"/>
          <w:szCs w:val="24"/>
          <w:highlight w:val="yellow"/>
          <w:rPrChange w:id="7" w:author="Mo Liu" w:date="2025-06-03T20:38:00Z" w16du:dateUtc="2025-06-03T12:38:00Z">
            <w:rPr>
              <w:rFonts w:ascii="Times New Roman" w:hAnsi="Times New Roman" w:cs="Times New Roman"/>
              <w:sz w:val="24"/>
              <w:szCs w:val="24"/>
            </w:rPr>
          </w:rPrChange>
        </w:rPr>
        <w:t xml:space="preserve"> mutagenesis, it is not clear&gt;</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studies&gt;</w:t>
      </w:r>
      <w:r w:rsidRPr="00065370">
        <w:rPr>
          <w:rFonts w:ascii="Times New Roman" w:hAnsi="Times New Roman" w:cs="Times New Roman"/>
          <w:sz w:val="24"/>
          <w:szCs w:val="24"/>
        </w:rPr>
        <w:t xml:space="preserve">. Notably, </w:t>
      </w:r>
      <w:r w:rsidR="00A81DE2">
        <w:rPr>
          <w:rFonts w:ascii="Times New Roman" w:hAnsi="Times New Roman" w:cs="Times New Roman"/>
          <w:sz w:val="24"/>
          <w:szCs w:val="24"/>
        </w:rPr>
        <w:t xml:space="preserve">the prevalences of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w:t>
      </w:r>
      <w:r w:rsidR="00814D3A">
        <w:rPr>
          <w:rFonts w:ascii="Times New Roman" w:hAnsi="Times New Roman" w:cs="Times New Roman"/>
          <w:sz w:val="24"/>
          <w:szCs w:val="24"/>
        </w:rPr>
        <w:t>differe</w:t>
      </w:r>
      <w:r w:rsidR="00A81DE2">
        <w:rPr>
          <w:rFonts w:ascii="Times New Roman" w:hAnsi="Times New Roman" w:cs="Times New Roman"/>
          <w:sz w:val="24"/>
          <w:szCs w:val="24"/>
        </w:rPr>
        <w:t>d significantly</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8" w:author="Steve Rozen, Ph.D." w:date="2025-06-05T08:59:00Z" w16du:dateUtc="2025-06-05T12:59:00Z">
        <w:r w:rsidR="009B3A49">
          <w:rPr>
            <w:rFonts w:ascii="Times New Roman" w:hAnsi="Times New Roman" w:cs="Times New Roman"/>
            <w:sz w:val="24"/>
            <w:szCs w:val="24"/>
          </w:rPr>
          <w:t xml:space="preserve"> &lt;make more </w:t>
        </w:r>
        <w:r w:rsidR="009B3A49">
          <w:rPr>
            <w:rFonts w:ascii="Times New Roman" w:hAnsi="Times New Roman" w:cs="Times New Roman"/>
            <w:sz w:val="24"/>
            <w:szCs w:val="24"/>
          </w:rPr>
          <w:lastRenderedPageBreak/>
          <w:t>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D3E6D6A"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.They can also be identified</w:t>
      </w:r>
      <w:r w:rsidR="00FA5CA0" w:rsidRPr="00FA5CA0">
        <w:rPr>
          <w:rFonts w:ascii="Times New Roman" w:hAnsi="Times New Roman" w:cs="Times New Roman"/>
          <w:sz w:val="24"/>
          <w:szCs w:val="24"/>
        </w:rPr>
        <w:t xml:space="preserve">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27B6E79C" w14:textId="0A88A564" w:rsidR="00CA73E4"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 xml:space="preserve">While </w:t>
      </w:r>
      <w:r w:rsidR="002F5F56" w:rsidRPr="00CA73E4">
        <w:rPr>
          <w:rFonts w:ascii="Times New Roman" w:hAnsi="Times New Roman" w:cs="Times New Roman"/>
          <w:sz w:val="24"/>
          <w:szCs w:val="24"/>
        </w:rPr>
        <w:t>most</w:t>
      </w:r>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 In particular, the characterization of indel signatures has evolved, with two main classifications now in use</w:t>
      </w:r>
      <w:r w:rsidR="002F5F56">
        <w:rPr>
          <w:rFonts w:ascii="Times New Roman" w:hAnsi="Times New Roman" w:cs="Times New Roman"/>
          <w:sz w:val="24"/>
          <w:szCs w:val="24"/>
        </w:rPr>
        <w:t>. One, which we term “</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because it classifies indels into 83 types, was used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is used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Figure 1</w:t>
      </w:r>
      <w:r w:rsidR="0090003F">
        <w:rPr>
          <w:rFonts w:ascii="Times New Roman" w:hAnsi="Times New Roman" w:cs="Times New Roman" w:hint="eastAsia"/>
          <w:sz w:val="24"/>
          <w:szCs w:val="24"/>
        </w:rPr>
        <w:t>C</w:t>
      </w:r>
      <w:r w:rsidR="002F5F56">
        <w:rPr>
          <w:rFonts w:ascii="Times New Roman" w:hAnsi="Times New Roman" w:cs="Times New Roman"/>
          <w:sz w:val="24"/>
          <w:szCs w:val="24"/>
        </w:rPr>
        <w:t>). The other, which we term</w:t>
      </w:r>
      <w:r w:rsidRPr="00CA73E4">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because it classifies indels into 89 types, subdivides some single base substitutions according to</w:t>
      </w:r>
      <w:r w:rsidRPr="00CA73E4">
        <w:rPr>
          <w:rFonts w:ascii="Times New Roman" w:hAnsi="Times New Roman" w:cs="Times New Roman"/>
          <w:sz w:val="24"/>
          <w:szCs w:val="24"/>
        </w:rPr>
        <w:t xml:space="preserve"> </w:t>
      </w:r>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r w:rsidR="00705C12">
        <w:rPr>
          <w:rFonts w:ascii="Times New Roman" w:hAnsi="Times New Roman" w:cs="Times New Roman"/>
          <w:sz w:val="24"/>
          <w:szCs w:val="24"/>
        </w:rPr>
        <w:t>, while at the same time merging</w:t>
      </w:r>
      <w:r w:rsidR="002F5F56">
        <w:rPr>
          <w:rFonts w:ascii="Times New Roman" w:hAnsi="Times New Roman" w:cs="Times New Roman"/>
          <w:sz w:val="24"/>
          <w:szCs w:val="24"/>
        </w:rPr>
        <w:t xml:space="preserve"> some indel types that are distinct in the </w:t>
      </w:r>
      <w:r w:rsidR="00705C12">
        <w:rPr>
          <w:rFonts w:ascii="Times New Roman" w:hAnsi="Times New Roman" w:cs="Times New Roman"/>
          <w:sz w:val="24"/>
          <w:szCs w:val="24"/>
        </w:rPr>
        <w:t>I</w:t>
      </w:r>
      <w:r w:rsidR="002F5F56">
        <w:rPr>
          <w:rFonts w:ascii="Times New Roman" w:hAnsi="Times New Roman" w:cs="Times New Roman"/>
          <w:sz w:val="24"/>
          <w:szCs w:val="24"/>
        </w:rPr>
        <w:t>ndel8</w:t>
      </w:r>
      <w:r w:rsidR="00705C12">
        <w:rPr>
          <w:rFonts w:ascii="Times New Roman" w:hAnsi="Times New Roman" w:cs="Times New Roman"/>
          <w:sz w:val="24"/>
          <w:szCs w:val="24"/>
        </w:rPr>
        <w:t>9</w:t>
      </w:r>
      <w:r w:rsidR="002F5F56">
        <w:rPr>
          <w:rFonts w:ascii="Times New Roman" w:hAnsi="Times New Roman" w:cs="Times New Roman"/>
          <w:sz w:val="24"/>
          <w:szCs w:val="24"/>
        </w:rPr>
        <w:t xml:space="preserve"> system</w:t>
      </w:r>
      <w:r w:rsidR="00CE5A27">
        <w:rPr>
          <w:rFonts w:ascii="Times New Roman" w:hAnsi="Times New Roman" w:cs="Times New Roman" w:hint="eastAsia"/>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90003F">
        <w:rPr>
          <w:rFonts w:ascii="Times New Roman" w:hAnsi="Times New Roman" w:cs="Times New Roman" w:hint="eastAsia"/>
          <w:sz w:val="24"/>
          <w:szCs w:val="24"/>
        </w:rPr>
        <w:t>D</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r w:rsidR="00705C12">
        <w:rPr>
          <w:rFonts w:ascii="Times New Roman" w:hAnsi="Times New Roman" w:cs="Times New Roman"/>
          <w:sz w:val="24"/>
          <w:szCs w:val="24"/>
        </w:rPr>
        <w:t xml:space="preserve">Use of the Indel89 system offered the ability to distinguish several signatures that could not be distinguished in Indel83. In general, the relationship between Indel83 and Indel89 signatures is many-to-many: in some </w:t>
      </w:r>
      <w:proofErr w:type="gramStart"/>
      <w:r w:rsidR="00705C12">
        <w:rPr>
          <w:rFonts w:ascii="Times New Roman" w:hAnsi="Times New Roman" w:cs="Times New Roman"/>
          <w:sz w:val="24"/>
          <w:szCs w:val="24"/>
        </w:rPr>
        <w:t>cases</w:t>
      </w:r>
      <w:proofErr w:type="gramEnd"/>
      <w:r w:rsidR="00705C12">
        <w:rPr>
          <w:rFonts w:ascii="Times New Roman" w:hAnsi="Times New Roman" w:cs="Times New Roman"/>
          <w:sz w:val="24"/>
          <w:szCs w:val="24"/>
        </w:rPr>
        <w:t xml:space="preserve"> one Indel83 signatures maps to multiple Indel89 signatures, and in other cases one Indel89 signature maps to multiple Indel83 signatures. It is not possible to algorithmically map signatures between the two classifications. T</w:t>
      </w:r>
      <w:r w:rsidRPr="00CA73E4">
        <w:rPr>
          <w:rFonts w:ascii="Times New Roman" w:hAnsi="Times New Roman" w:cs="Times New Roman"/>
          <w:sz w:val="24"/>
          <w:szCs w:val="24"/>
        </w:rPr>
        <w:t>his study employ</w:t>
      </w:r>
      <w:r w:rsidR="00793B7C">
        <w:rPr>
          <w:rFonts w:ascii="Times New Roman" w:hAnsi="Times New Roman" w:cs="Times New Roman"/>
          <w:sz w:val="24"/>
          <w:szCs w:val="24"/>
        </w:rPr>
        <w:t>s</w:t>
      </w:r>
      <w:r w:rsidRPr="00CA73E4">
        <w:rPr>
          <w:rFonts w:ascii="Times New Roman" w:hAnsi="Times New Roman" w:cs="Times New Roman"/>
          <w:sz w:val="24"/>
          <w:szCs w:val="24"/>
        </w:rPr>
        <w:t xml:space="preserve"> both </w:t>
      </w:r>
      <w:r w:rsidR="00351BEF">
        <w:rPr>
          <w:rFonts w:ascii="Times New Roman" w:hAnsi="Times New Roman" w:cs="Times New Roman"/>
          <w:sz w:val="24"/>
          <w:szCs w:val="24"/>
        </w:rPr>
        <w:t>classifications</w:t>
      </w:r>
      <w:r w:rsidRPr="00CA73E4">
        <w:rPr>
          <w:rFonts w:ascii="Times New Roman" w:hAnsi="Times New Roman" w:cs="Times New Roman"/>
          <w:sz w:val="24"/>
          <w:szCs w:val="24"/>
        </w:rPr>
        <w:t xml:space="preserve"> to comprehensively interpret indel mutational processes.</w:t>
      </w:r>
    </w:p>
    <w:p w14:paraId="60479F4D" w14:textId="2C94292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CE5A27">
        <w:rPr>
          <w:rFonts w:ascii="Times New Roman" w:hAnsi="Times New Roman" w:cs="Times New Roman" w:hint="eastAsia"/>
          <w:sz w:val="24"/>
          <w:szCs w:val="24"/>
        </w:rPr>
        <w:t>Indel</w:t>
      </w:r>
      <w:r w:rsidRPr="00B8798B">
        <w:rPr>
          <w:rFonts w:ascii="Times New Roman" w:hAnsi="Times New Roman" w:cs="Times New Roman"/>
          <w:sz w:val="24"/>
          <w:szCs w:val="24"/>
        </w:rPr>
        <w:t>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lastRenderedPageBreak/>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21BE2E03"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w:t>
      </w:r>
      <w:proofErr w:type="spellStart"/>
      <w:r w:rsidR="00793B7C">
        <w:rPr>
          <w:rFonts w:ascii="Times New Roman" w:hAnsi="Times New Roman" w:cs="Times New Roman"/>
          <w:sz w:val="24"/>
          <w:szCs w:val="24"/>
        </w:rPr>
        <w:t>some one</w:t>
      </w:r>
      <w:proofErr w:type="spellEnd"/>
      <w:r w:rsidR="00793B7C">
        <w:rPr>
          <w:rFonts w:ascii="Times New Roman" w:hAnsi="Times New Roman" w:cs="Times New Roman"/>
          <w:sz w:val="24"/>
          <w:szCs w:val="24"/>
        </w:rPr>
        <w:t xml:space="preserve">-base-pair indels, which </w:t>
      </w:r>
      <w:r w:rsidRPr="00B8798B">
        <w:rPr>
          <w:rFonts w:ascii="Times New Roman" w:hAnsi="Times New Roman" w:cs="Times New Roman"/>
          <w:sz w:val="24"/>
          <w:szCs w:val="24"/>
        </w:rPr>
        <w:t>significantly enhanc</w:t>
      </w:r>
      <w:r w:rsidR="00793B7C">
        <w:rPr>
          <w:rFonts w:ascii="Times New Roman" w:hAnsi="Times New Roman" w:cs="Times New Roman"/>
          <w:sz w:val="24"/>
          <w:szCs w:val="24"/>
        </w:rPr>
        <w:t>es the</w:t>
      </w:r>
      <w:r w:rsidRPr="00B8798B">
        <w:rPr>
          <w:rFonts w:ascii="Times New Roman" w:hAnsi="Times New Roman" w:cs="Times New Roman"/>
          <w:sz w:val="24"/>
          <w:szCs w:val="24"/>
        </w:rPr>
        <w:t xml:space="preserve"> ability to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w:t>
      </w:r>
      <w:proofErr w:type="gramStart"/>
      <w:r w:rsidRPr="00B8798B">
        <w:rPr>
          <w:rFonts w:ascii="Times New Roman" w:hAnsi="Times New Roman" w:cs="Times New Roman"/>
          <w:sz w:val="24"/>
          <w:szCs w:val="24"/>
        </w:rPr>
        <w:t>2]A</w:t>
      </w:r>
      <w:proofErr w:type="gramEnd"/>
      <w:r w:rsidRPr="00B8798B">
        <w:rPr>
          <w:rFonts w:ascii="Times New Roman" w:hAnsi="Times New Roman" w:cs="Times New Roman"/>
          <w:sz w:val="24"/>
          <w:szCs w:val="24"/>
        </w:rPr>
        <w:t>)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9"/>
      <w:ins w:id="10" w:author="Steve Rozen, Ph.D." w:date="2025-06-05T09:44:00Z" w16du:dateUtc="2025-06-05T13:44:00Z">
        <w:r>
          <w:rPr>
            <w:rFonts w:ascii="Times New Roman" w:hAnsi="Times New Roman" w:cs="Times New Roman"/>
            <w:sz w:val="24"/>
            <w:szCs w:val="24"/>
          </w:rPr>
          <w:t xml:space="preserve">&lt;the point of this paragraph is that </w:t>
        </w:r>
      </w:ins>
      <w:ins w:id="11" w:author="Steve Rozen, Ph.D." w:date="2025-06-05T09:45:00Z" w16du:dateUtc="2025-06-05T13:45:00Z">
        <w:r>
          <w:rPr>
            <w:rFonts w:ascii="Times New Roman" w:hAnsi="Times New Roman" w:cs="Times New Roman"/>
            <w:sz w:val="24"/>
            <w:szCs w:val="24"/>
          </w:rPr>
          <w:t>Indel89 is more informative?&gt;</w:t>
        </w:r>
      </w:ins>
      <w:commentRangeEnd w:id="9"/>
      <w:r w:rsidR="00CC7CD8">
        <w:rPr>
          <w:rStyle w:val="CommentReference"/>
        </w:rPr>
        <w:commentReference w:id="9"/>
      </w:r>
      <w:ins w:id="12" w:author="Steve Rozen, Ph.D." w:date="2025-06-05T09:45:00Z" w16du:dateUtc="2025-06-05T13:45:00Z">
        <w:r>
          <w:rPr>
            <w:rFonts w:ascii="Times New Roman" w:hAnsi="Times New Roman" w:cs="Times New Roman"/>
            <w:sz w:val="24"/>
            <w:szCs w:val="24"/>
          </w:rPr>
          <w:t xml:space="preserve"> </w:t>
        </w:r>
      </w:ins>
      <w:r w:rsidR="00B8798B"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00B8798B"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00B8798B"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00B8798B"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7AA93C9A"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lastRenderedPageBreak/>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w:t>
      </w:r>
      <w:proofErr w:type="gramStart"/>
      <w:r w:rsidRPr="008D60CC">
        <w:rPr>
          <w:rFonts w:ascii="Times New Roman" w:hAnsi="Times New Roman" w:cs="Times New Roman"/>
          <w:sz w:val="24"/>
          <w:szCs w:val="24"/>
        </w:rPr>
        <w:t>similar to</w:t>
      </w:r>
      <w:proofErr w:type="gramEnd"/>
      <w:r w:rsidRPr="008D60CC">
        <w:rPr>
          <w:rFonts w:ascii="Times New Roman" w:hAnsi="Times New Roman" w:cs="Times New Roman"/>
          <w:sz w:val="24"/>
          <w:szCs w:val="24"/>
        </w:rPr>
        <w:t xml:space="preserve">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 confirmed that one novel 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 identified in both the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00E5449E">
        <w:rPr>
          <w:rFonts w:ascii="Times New Roman" w:hAnsi="Times New Roman" w:cs="Times New Roman" w:hint="eastAsia"/>
          <w:sz w:val="24"/>
          <w:szCs w:val="24"/>
        </w:rPr>
        <w:t xml:space="preserve">(H_ID29) </w:t>
      </w:r>
      <w:r w:rsidR="00E5449E" w:rsidRPr="008D60CC">
        <w:rPr>
          <w:rFonts w:ascii="Times New Roman" w:hAnsi="Times New Roman" w:cs="Times New Roman"/>
          <w:sz w:val="24"/>
          <w:szCs w:val="24"/>
        </w:rPr>
        <w:t>and 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89</w:t>
      </w:r>
      <w:r w:rsidR="00E5449E">
        <w:rPr>
          <w:rFonts w:ascii="Times New Roman" w:hAnsi="Times New Roman" w:cs="Times New Roman" w:hint="eastAsia"/>
          <w:sz w:val="24"/>
          <w:szCs w:val="24"/>
        </w:rPr>
        <w:t xml:space="preserve"> (InsDel29)</w:t>
      </w:r>
      <w:r w:rsidR="00EB4AAF" w:rsidRPr="00EB4AAF">
        <w:rPr>
          <w:rFonts w:ascii="Times New Roman" w:hAnsi="Times New Roman" w:cs="Times New Roman"/>
          <w:sz w:val="24"/>
          <w:szCs w:val="24"/>
        </w:rPr>
        <w:t xml:space="preserve"> </w:t>
      </w:r>
      <w:r w:rsidR="007E780E">
        <w:rPr>
          <w:rFonts w:ascii="Times New Roman" w:hAnsi="Times New Roman" w:cs="Times New Roman" w:hint="eastAsia"/>
          <w:sz w:val="24"/>
          <w:szCs w:val="24"/>
        </w:rPr>
        <w:t>taxonomies</w:t>
      </w:r>
      <w:r w:rsidR="00EB4AAF" w:rsidRPr="00EB4AAF">
        <w:rPr>
          <w:rFonts w:ascii="Times New Roman" w:hAnsi="Times New Roman" w:cs="Times New Roman"/>
          <w:sz w:val="24"/>
          <w:szCs w:val="24"/>
        </w:rPr>
        <w:t xml:space="preserve">, is associated with topoisomerase-1-transcription-associated mutagenesis in the context of RNASEH2B deficiency. Additionally, four novel signatures from both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83 and 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were detected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0538E9"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We generated mutational catalogs using both the traditional </w:t>
      </w:r>
      <w:r w:rsidR="00464AFE">
        <w:rPr>
          <w:rFonts w:ascii="Times New Roman" w:hAnsi="Times New Roman" w:cs="Times New Roman" w:hint="eastAsia"/>
          <w:sz w:val="24"/>
          <w:szCs w:val="24"/>
        </w:rPr>
        <w:t>InDel</w:t>
      </w:r>
      <w:r w:rsidRPr="00BF36B6">
        <w:rPr>
          <w:rFonts w:ascii="Times New Roman" w:hAnsi="Times New Roman" w:cs="Times New Roman"/>
          <w:sz w:val="24"/>
          <w:szCs w:val="24"/>
        </w:rPr>
        <w:t xml:space="preserve">83 classification and the newer </w:t>
      </w:r>
      <w:r w:rsidR="00464AFE">
        <w:rPr>
          <w:rFonts w:ascii="Times New Roman" w:hAnsi="Times New Roman" w:cs="Times New Roman" w:hint="eastAsia"/>
          <w:sz w:val="24"/>
          <w:szCs w:val="24"/>
        </w:rPr>
        <w:t xml:space="preserve">InDel89 </w:t>
      </w:r>
      <w:r w:rsidRPr="00BF36B6">
        <w:rPr>
          <w:rFonts w:ascii="Times New Roman" w:hAnsi="Times New Roman" w:cs="Times New Roman"/>
          <w:sz w:val="24"/>
          <w:szCs w:val="24"/>
        </w:rPr>
        <w:t>taxonomy. 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8D5D947"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w:t>
      </w:r>
      <w:r w:rsidRPr="00BF36B6">
        <w:rPr>
          <w:rFonts w:ascii="Times New Roman" w:hAnsi="Times New Roman" w:cs="Times New Roman"/>
          <w:sz w:val="24"/>
          <w:szCs w:val="24"/>
        </w:rPr>
        <w:lastRenderedPageBreak/>
        <w:t xml:space="preserve">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 xml:space="preserve">InDel89 signatures were named according to their corresponding InDel83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7A4418" w:rsidRPr="007A4418">
        <w:rPr>
          <w:rFonts w:ascii="Times New Roman" w:hAnsi="Times New Roman" w:cs="Times New Roman"/>
          <w:sz w:val="24"/>
          <w:szCs w:val="24"/>
        </w:rPr>
        <w:t xml:space="preserve">). If multiple InDel89 signatures mapped to a single InDel83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xml:space="preserve">, and so </w:t>
      </w:r>
      <w:proofErr w:type="gramStart"/>
      <w:r w:rsidR="007A4418" w:rsidRPr="007A4418">
        <w:rPr>
          <w:rFonts w:ascii="Times New Roman" w:hAnsi="Times New Roman" w:cs="Times New Roman"/>
          <w:sz w:val="24"/>
          <w:szCs w:val="24"/>
        </w:rPr>
        <w:t>forth.</w:t>
      </w:r>
      <w:r w:rsidR="0010100B">
        <w:rPr>
          <w:rFonts w:ascii="Times New Roman" w:hAnsi="Times New Roman" w:cs="Times New Roman" w:hint="eastAsia"/>
          <w:sz w:val="24"/>
          <w:szCs w:val="24"/>
        </w:rPr>
        <w:t>.</w:t>
      </w:r>
      <w:proofErr w:type="gramEnd"/>
      <w:r w:rsidR="0010100B">
        <w:rPr>
          <w:rFonts w:ascii="Times New Roman" w:hAnsi="Times New Roman" w:cs="Times New Roman" w:hint="eastAsia"/>
          <w:sz w:val="24"/>
          <w:szCs w:val="24"/>
        </w:rPr>
        <w:t xml:space="preserve"> </w:t>
      </w:r>
    </w:p>
    <w:p w14:paraId="2AD21783" w14:textId="1660A5EA"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ID83 signatures and 41 ID89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analysis successfully re-identified signatures </w:t>
      </w:r>
      <w:proofErr w:type="gramStart"/>
      <w:r w:rsidRPr="00FD1165">
        <w:rPr>
          <w:rFonts w:ascii="Times New Roman" w:hAnsi="Times New Roman" w:cs="Times New Roman"/>
          <w:sz w:val="24"/>
          <w:szCs w:val="24"/>
        </w:rPr>
        <w:t>similar to</w:t>
      </w:r>
      <w:proofErr w:type="gramEnd"/>
      <w:r w:rsidRPr="00FD1165">
        <w:rPr>
          <w:rFonts w:ascii="Times New Roman" w:hAnsi="Times New Roman" w:cs="Times New Roman"/>
          <w:sz w:val="24"/>
          <w:szCs w:val="24"/>
        </w:rPr>
        <w:t xml:space="preserve"> 18 of the 23 COSMIC (v3.4) InDel83 signatures. The remaining five COSMIC signatures (ID15, ID16, ID20, ID21, and ID22) were not detected, as they are absent from the PCAWG dataset. The ability of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InDel89 signatures are not catalogued in COSMIC, we compared our InDel89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t>
      </w:r>
      <w:r w:rsidRPr="00FD1165">
        <w:rPr>
          <w:rFonts w:ascii="Times New Roman" w:hAnsi="Times New Roman" w:cs="Times New Roman"/>
          <w:sz w:val="24"/>
          <w:szCs w:val="24"/>
        </w:rPr>
        <w:lastRenderedPageBreak/>
        <w:t xml:space="preserve">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Notably, there were nuanced differences between some COSMIC signatures and those extracted by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with our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ID89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w:t>
      </w:r>
      <w:proofErr w:type="gramStart"/>
      <w:r w:rsidR="00C65A87" w:rsidRPr="00C65A87">
        <w:rPr>
          <w:rFonts w:ascii="Times New Roman" w:hAnsi="Times New Roman" w:cs="Times New Roman"/>
          <w:sz w:val="24"/>
          <w:szCs w:val="24"/>
        </w:rPr>
        <w:t>lengths.</w:t>
      </w:r>
      <w:r w:rsidR="007A74CA">
        <w:rPr>
          <w:rFonts w:ascii="Times New Roman" w:hAnsi="Times New Roman" w:cs="Times New Roman" w:hint="eastAsia"/>
          <w:sz w:val="24"/>
          <w:szCs w:val="24"/>
        </w:rPr>
        <w:t>.</w:t>
      </w:r>
      <w:proofErr w:type="gramEnd"/>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Overall, our analysis indicates that C_ID5 </w:t>
      </w:r>
      <w:r w:rsidR="00A70D28" w:rsidRPr="00A70D28">
        <w:rPr>
          <w:rFonts w:ascii="Times New Roman" w:hAnsi="Times New Roman" w:cs="Times New Roman"/>
          <w:sz w:val="24"/>
          <w:szCs w:val="24"/>
        </w:rPr>
        <w:lastRenderedPageBreak/>
        <w:t>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26852D7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 xml:space="preserve">This strategy enables the extraction of more nuanced information from indel spectra that may otherwise be masked by high-frequency events. We also </w:t>
      </w:r>
      <w:r w:rsidR="0096596C" w:rsidRPr="0096596C">
        <w:rPr>
          <w:rFonts w:ascii="Times New Roman" w:hAnsi="Times New Roman" w:cs="Times New Roman"/>
          <w:sz w:val="24"/>
          <w:szCs w:val="24"/>
        </w:rPr>
        <w:lastRenderedPageBreak/>
        <w:t xml:space="preserve">quantified InDel89 signature activity using </w:t>
      </w:r>
      <w:r w:rsidR="00692D6F" w:rsidRPr="00692D6F">
        <w:rPr>
          <w:rFonts w:ascii="Times New Roman" w:hAnsi="Times New Roman" w:cs="Times New Roman"/>
          <w:sz w:val="24"/>
          <w:szCs w:val="24"/>
        </w:rPr>
        <w:t>Likelihood-based sparse NNLS</w:t>
      </w:r>
      <w:r w:rsidR="00F969E4">
        <w:rPr>
          <w:rFonts w:ascii="Times New Roman" w:hAnsi="Times New Roman" w:cs="Times New Roman" w:hint="eastAsia"/>
          <w:sz w:val="24"/>
          <w:szCs w:val="24"/>
        </w:rPr>
        <w:t xml:space="preserve"> implemented in a signature analysis toolset-</w:t>
      </w:r>
      <w:proofErr w:type="spellStart"/>
      <w:r w:rsidR="00F969E4">
        <w:rPr>
          <w:rFonts w:ascii="Times New Roman" w:hAnsi="Times New Roman" w:cs="Times New Roman" w:hint="eastAsia"/>
          <w:sz w:val="24"/>
          <w:szCs w:val="24"/>
        </w:rPr>
        <w:t>MuSiCal</w:t>
      </w:r>
      <w:proofErr w:type="spellEnd"/>
      <w:r w:rsidR="00F969E4">
        <w:rPr>
          <w:rFonts w:ascii="Times New Roman" w:hAnsi="Times New Roman" w:cs="Times New Roman" w:hint="eastAsia"/>
          <w:sz w:val="24"/>
          <w:szCs w:val="24"/>
        </w:rPr>
        <w:t xml:space="preserve"> </w:t>
      </w:r>
      <w:r w:rsidR="00F969E4">
        <w:rPr>
          <w:rFonts w:ascii="Times New Roman" w:hAnsi="Times New Roman" w:cs="Times New Roman"/>
          <w:sz w:val="24"/>
          <w:szCs w:val="24"/>
        </w:rPr>
        <w:fldChar w:fldCharType="begin"/>
      </w:r>
      <w:r w:rsidR="00F969E4">
        <w:rPr>
          <w:rFonts w:ascii="Times New Roman" w:hAnsi="Times New Roman" w:cs="Times New Roman"/>
          <w:sz w:val="24"/>
          <w:szCs w:val="24"/>
        </w:rPr>
        <w:instrText xml:space="preserve"> ADDIN ZOTERO_ITEM CSL_CITATION {"citationID":"HHm6tl7A","properties":{"formattedCitation":"(Jin et al. 2024)","plainCitation":"(Jin et al. 2024)","noteIndex":0},"citationItems":[{"id":636,"uris":["http://zotero.org/users/14858941/items/WC3TIICG"],"itemData":{"id":636,"type":"article-journal","abstract":"Mutational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F969E4">
        <w:rPr>
          <w:rFonts w:ascii="Times New Roman" w:hAnsi="Times New Roman" w:cs="Times New Roman"/>
          <w:sz w:val="24"/>
          <w:szCs w:val="24"/>
        </w:rPr>
        <w:fldChar w:fldCharType="separate"/>
      </w:r>
      <w:r w:rsidR="00F969E4" w:rsidRPr="00F969E4">
        <w:rPr>
          <w:rFonts w:ascii="Times New Roman" w:hAnsi="Times New Roman" w:cs="Times New Roman"/>
          <w:sz w:val="24"/>
        </w:rPr>
        <w:t>(Jin et al. 2024)</w:t>
      </w:r>
      <w:r w:rsidR="00F969E4">
        <w:rPr>
          <w:rFonts w:ascii="Times New Roman" w:hAnsi="Times New Roman" w:cs="Times New Roman"/>
          <w:sz w:val="24"/>
          <w:szCs w:val="24"/>
        </w:rPr>
        <w:fldChar w:fldCharType="end"/>
      </w:r>
      <w:r w:rsidR="0096596C" w:rsidRPr="0096596C">
        <w:rPr>
          <w:rFonts w:ascii="Times New Roman" w:hAnsi="Times New Roman" w:cs="Times New Roman"/>
          <w:sz w:val="24"/>
          <w:szCs w:val="24"/>
        </w:rPr>
        <w:t>.</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w:t>
      </w:r>
      <w:proofErr w:type="gramStart"/>
      <w:r w:rsidRPr="0096596C">
        <w:rPr>
          <w:rFonts w:ascii="Times New Roman" w:hAnsi="Times New Roman" w:cs="Times New Roman"/>
          <w:sz w:val="24"/>
          <w:szCs w:val="24"/>
        </w:rPr>
        <w:t>the majority of</w:t>
      </w:r>
      <w:proofErr w:type="gramEnd"/>
      <w:r w:rsidRPr="0096596C">
        <w:rPr>
          <w:rFonts w:ascii="Times New Roman" w:hAnsi="Times New Roman" w:cs="Times New Roman"/>
          <w:sz w:val="24"/>
          <w:szCs w:val="24"/>
        </w:rPr>
        <w:t xml:space="preserve"> cancer types, while C_ID3 was particularly prominent in lung and liver cancers, and C_ID13 was enriched in skin cancers. The novel signatures identified by </w:t>
      </w:r>
      <w:proofErr w:type="spellStart"/>
      <w:r w:rsidRPr="0096596C">
        <w:rPr>
          <w:rFonts w:ascii="Times New Roman" w:hAnsi="Times New Roman" w:cs="Times New Roman"/>
          <w:sz w:val="24"/>
          <w:szCs w:val="24"/>
        </w:rPr>
        <w:t>mSigHdp</w:t>
      </w:r>
      <w:proofErr w:type="spellEnd"/>
      <w:r w:rsidRPr="0096596C">
        <w:rPr>
          <w:rFonts w:ascii="Times New Roman" w:hAnsi="Times New Roman" w:cs="Times New Roman"/>
          <w:sz w:val="24"/>
          <w:szCs w:val="24"/>
        </w:rPr>
        <w:t xml:space="preserve"> generally exhibited activity in fewer cancer types compared to established COSMIC signatures, </w:t>
      </w:r>
      <w:proofErr w:type="gramStart"/>
      <w:r w:rsidRPr="0096596C">
        <w:rPr>
          <w:rFonts w:ascii="Times New Roman" w:hAnsi="Times New Roman" w:cs="Times New Roman"/>
          <w:sz w:val="24"/>
          <w:szCs w:val="24"/>
        </w:rPr>
        <w:t>with the exception of</w:t>
      </w:r>
      <w:proofErr w:type="gramEnd"/>
      <w:r w:rsidRPr="0096596C">
        <w:rPr>
          <w:rFonts w:ascii="Times New Roman" w:hAnsi="Times New Roman" w:cs="Times New Roman"/>
          <w:sz w:val="24"/>
          <w:szCs w:val="24"/>
        </w:rPr>
        <w:t xml:space="preserve">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55547E5C" w:rsidR="00E07F96"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ID signature activities and SBS signature activities from Degasperi et al. in both PCAWG and HMF samples (Table S5). The correlation analysis demonstrated that InDel89 signatures </w:t>
      </w:r>
      <w:proofErr w:type="gramStart"/>
      <w:r w:rsidRPr="0096596C">
        <w:rPr>
          <w:rFonts w:ascii="Times New Roman" w:hAnsi="Times New Roman" w:cs="Times New Roman"/>
          <w:sz w:val="24"/>
          <w:szCs w:val="24"/>
        </w:rPr>
        <w:t>are able to</w:t>
      </w:r>
      <w:proofErr w:type="gramEnd"/>
      <w:r w:rsidRPr="0096596C">
        <w:rPr>
          <w:rFonts w:ascii="Times New Roman" w:hAnsi="Times New Roman" w:cs="Times New Roman"/>
          <w:sz w:val="24"/>
          <w:szCs w:val="24"/>
        </w:rPr>
        <w:t xml:space="preserve"> capture distinct mutational processes. Notably, InsDel1a exhibited correlation patterns </w:t>
      </w:r>
      <w:proofErr w:type="gramStart"/>
      <w:r w:rsidRPr="0096596C">
        <w:rPr>
          <w:rFonts w:ascii="Times New Roman" w:hAnsi="Times New Roman" w:cs="Times New Roman"/>
          <w:sz w:val="24"/>
          <w:szCs w:val="24"/>
        </w:rPr>
        <w:t>similar to</w:t>
      </w:r>
      <w:proofErr w:type="gramEnd"/>
      <w:r w:rsidRPr="0096596C">
        <w:rPr>
          <w:rFonts w:ascii="Times New Roman" w:hAnsi="Times New Roman" w:cs="Times New Roman"/>
          <w:sz w:val="24"/>
          <w:szCs w:val="24"/>
        </w:rPr>
        <w:t xml:space="preserve"> C_ID1, suggesting that it recapitulates C_ID1 in most cases, while InsDel1b 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InsDel1c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lastRenderedPageBreak/>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Pr>
          <w:rFonts w:ascii="Times New Roman" w:hAnsi="Times New Roman" w:cs="Times New Roman" w:hint="eastAsia"/>
          <w:sz w:val="24"/>
          <w:szCs w:val="24"/>
        </w:rPr>
        <w:t>.</w:t>
      </w:r>
    </w:p>
    <w:p w14:paraId="6B59CF0D" w14:textId="07A5E97C" w:rsidR="008C1E46" w:rsidRPr="008C1E46" w:rsidRDefault="008C1E46" w:rsidP="0096596C">
      <w:pPr>
        <w:spacing w:line="480" w:lineRule="auto"/>
        <w:rPr>
          <w:rFonts w:ascii="Times New Roman" w:hAnsi="Times New Roman" w:cs="Times New Roman"/>
          <w:b/>
          <w:bCs/>
          <w:sz w:val="24"/>
          <w:szCs w:val="24"/>
        </w:rPr>
      </w:pPr>
      <w:commentRangeStart w:id="13"/>
      <w:proofErr w:type="spellStart"/>
      <w:r w:rsidRPr="008C1E46">
        <w:rPr>
          <w:rFonts w:ascii="Times New Roman" w:hAnsi="Times New Roman" w:cs="Times New Roman" w:hint="eastAsia"/>
          <w:b/>
          <w:bCs/>
          <w:sz w:val="24"/>
          <w:szCs w:val="24"/>
        </w:rPr>
        <w:t>Tophography</w:t>
      </w:r>
      <w:proofErr w:type="spellEnd"/>
      <w:r w:rsidRPr="008C1E46">
        <w:rPr>
          <w:rFonts w:ascii="Times New Roman" w:hAnsi="Times New Roman" w:cs="Times New Roman" w:hint="eastAsia"/>
          <w:b/>
          <w:bCs/>
          <w:sz w:val="24"/>
          <w:szCs w:val="24"/>
        </w:rPr>
        <w:t xml:space="preserve"> of </w:t>
      </w:r>
      <w:proofErr w:type="spellStart"/>
      <w:r w:rsidRPr="008C1E46">
        <w:rPr>
          <w:rFonts w:ascii="Times New Roman" w:hAnsi="Times New Roman" w:cs="Times New Roman" w:hint="eastAsia"/>
          <w:b/>
          <w:bCs/>
          <w:sz w:val="24"/>
          <w:szCs w:val="24"/>
        </w:rPr>
        <w:t>InDel</w:t>
      </w:r>
      <w:proofErr w:type="spellEnd"/>
      <w:r w:rsidRPr="008C1E46">
        <w:rPr>
          <w:rFonts w:ascii="Times New Roman" w:hAnsi="Times New Roman" w:cs="Times New Roman" w:hint="eastAsia"/>
          <w:b/>
          <w:bCs/>
          <w:sz w:val="24"/>
          <w:szCs w:val="24"/>
        </w:rPr>
        <w:t xml:space="preserve"> mutational signatures</w:t>
      </w:r>
      <w:commentRangeEnd w:id="13"/>
      <w:r w:rsidR="00164CA7">
        <w:rPr>
          <w:rStyle w:val="CommentReference"/>
        </w:rPr>
        <w:commentReference w:id="13"/>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C). COSMIC v3.4 lists seven single-base substitution (SBS) signatures associated with mismatch repair (MMR) deficiency: SBS6, SBS14, SBS15, SBS20, SBS21, </w:t>
      </w:r>
      <w:r w:rsidRPr="00442D83">
        <w:rPr>
          <w:rFonts w:ascii="Times New Roman" w:hAnsi="Times New Roman" w:cs="Times New Roman"/>
          <w:sz w:val="24"/>
          <w:szCs w:val="24"/>
        </w:rPr>
        <w:lastRenderedPageBreak/>
        <w:t>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49756E15" w:rsidR="00744AA4" w:rsidRPr="00F83009" w:rsidRDefault="00744AA4" w:rsidP="00744AA4">
      <w:pPr>
        <w:spacing w:line="480" w:lineRule="auto"/>
        <w:rPr>
          <w:rFonts w:ascii="Times New Roman" w:hAnsi="Times New Roman" w:cs="Times New Roman" w:hint="eastAsia"/>
          <w:sz w:val="24"/>
          <w:szCs w:val="24"/>
        </w:rPr>
      </w:pPr>
      <w:r w:rsidRPr="00744AA4">
        <w:rPr>
          <w:rFonts w:ascii="Times New Roman" w:hAnsi="Times New Roman" w:cs="Times New Roman"/>
          <w:sz w:val="24"/>
          <w:szCs w:val="24"/>
        </w:rPr>
        <w:t xml:space="preserve">We identified </w:t>
      </w:r>
      <w:r w:rsidR="00FE45C7">
        <w:rPr>
          <w:rFonts w:ascii="Times New Roman" w:hAnsi="Times New Roman" w:cs="Times New Roman" w:hint="eastAsia"/>
          <w:sz w:val="24"/>
          <w:szCs w:val="24"/>
        </w:rPr>
        <w:t>two paired</w:t>
      </w:r>
      <w:r w:rsidRPr="00744AA4">
        <w:rPr>
          <w:rFonts w:ascii="Times New Roman" w:hAnsi="Times New Roman" w:cs="Times New Roman"/>
          <w:sz w:val="24"/>
          <w:szCs w:val="24"/>
        </w:rPr>
        <w:t xml:space="preserve"> novel mutational signature, H_ID29</w:t>
      </w:r>
      <w:r w:rsidR="00FE45C7">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characterized by 1-3 bp deletions from two repeats or microhomology, with strong support from both PCAWG and HMF samples (</w:t>
      </w:r>
      <w:r w:rsidR="00C645D4">
        <w:rPr>
          <w:rFonts w:ascii="Times New Roman" w:hAnsi="Times New Roman" w:cs="Times New Roman" w:hint="eastAsia"/>
          <w:sz w:val="24"/>
          <w:szCs w:val="24"/>
        </w:rPr>
        <w:t xml:space="preserve">Figure 7A, </w:t>
      </w:r>
      <w:r w:rsidR="00FE45C7">
        <w:rPr>
          <w:rFonts w:ascii="Times New Roman" w:hAnsi="Times New Roman" w:cs="Times New Roman" w:hint="eastAsia"/>
          <w:sz w:val="24"/>
          <w:szCs w:val="24"/>
        </w:rPr>
        <w:t>Sup Fig</w:t>
      </w:r>
      <w:r w:rsidRPr="00744AA4">
        <w:rPr>
          <w:rFonts w:ascii="Times New Roman" w:hAnsi="Times New Roman" w:cs="Times New Roman"/>
          <w:sz w:val="24"/>
          <w:szCs w:val="24"/>
        </w:rPr>
        <w:t>).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r w:rsidR="00C645D4">
        <w:rPr>
          <w:rFonts w:ascii="Times New Roman" w:hAnsi="Times New Roman" w:cs="Times New Roman" w:hint="eastAsia"/>
          <w:sz w:val="24"/>
          <w:szCs w:val="24"/>
        </w:rPr>
        <w:t xml:space="preserve"> In addition, previous analysis </w:t>
      </w:r>
      <w:r w:rsidR="00F83009">
        <w:rPr>
          <w:rFonts w:ascii="Times New Roman" w:hAnsi="Times New Roman" w:cs="Times New Roman" w:hint="eastAsia"/>
          <w:sz w:val="24"/>
          <w:szCs w:val="24"/>
        </w:rPr>
        <w:t xml:space="preserve">often </w:t>
      </w:r>
      <w:proofErr w:type="gramStart"/>
      <w:r w:rsidR="00F83009">
        <w:rPr>
          <w:rFonts w:ascii="Times New Roman" w:hAnsi="Times New Roman" w:cs="Times New Roman" w:hint="eastAsia"/>
          <w:sz w:val="24"/>
          <w:szCs w:val="24"/>
        </w:rPr>
        <w:t>fail</w:t>
      </w:r>
      <w:proofErr w:type="gramEnd"/>
      <w:r w:rsidR="00F83009">
        <w:rPr>
          <w:rFonts w:ascii="Times New Roman" w:hAnsi="Times New Roman" w:cs="Times New Roman" w:hint="eastAsia"/>
          <w:sz w:val="24"/>
          <w:szCs w:val="24"/>
        </w:rPr>
        <w:t xml:space="preserve"> to extract ID4 and ID29 in the same analysis, and often confuse ID4 as ID-TOP1-TAM (</w:t>
      </w:r>
      <w:proofErr w:type="spellStart"/>
      <w:r w:rsidR="00F83009">
        <w:rPr>
          <w:rFonts w:ascii="Times New Roman" w:hAnsi="Times New Roman" w:cs="Times New Roman" w:hint="eastAsia"/>
          <w:sz w:val="24"/>
          <w:szCs w:val="24"/>
        </w:rPr>
        <w:t>Reijns</w:t>
      </w:r>
      <w:proofErr w:type="spellEnd"/>
      <w:r w:rsidR="00F83009">
        <w:rPr>
          <w:rFonts w:ascii="Times New Roman" w:hAnsi="Times New Roman" w:cs="Times New Roman" w:hint="eastAsia"/>
          <w:sz w:val="24"/>
          <w:szCs w:val="24"/>
        </w:rPr>
        <w:t xml:space="preserve"> </w:t>
      </w:r>
      <w:proofErr w:type="gramStart"/>
      <w:r w:rsidR="00F83009">
        <w:rPr>
          <w:rFonts w:ascii="Times New Roman" w:hAnsi="Times New Roman" w:cs="Times New Roman" w:hint="eastAsia"/>
          <w:sz w:val="24"/>
          <w:szCs w:val="24"/>
        </w:rPr>
        <w:t>et al.,</w:t>
      </w:r>
      <w:r w:rsidR="00595592">
        <w:rPr>
          <w:rFonts w:ascii="Times New Roman" w:hAnsi="Times New Roman" w:cs="Times New Roman" w:hint="eastAsia"/>
          <w:sz w:val="24"/>
          <w:szCs w:val="24"/>
        </w:rPr>
        <w:t>;</w:t>
      </w:r>
      <w:proofErr w:type="gramEnd"/>
      <w:r w:rsidR="00595592">
        <w:rPr>
          <w:rFonts w:ascii="Times New Roman" w:hAnsi="Times New Roman" w:cs="Times New Roman" w:hint="eastAsia"/>
          <w:sz w:val="24"/>
          <w:szCs w:val="24"/>
        </w:rPr>
        <w:t xml:space="preserve"> </w:t>
      </w:r>
      <w:proofErr w:type="spellStart"/>
      <w:r w:rsidR="00595592">
        <w:rPr>
          <w:rFonts w:ascii="Times New Roman" w:hAnsi="Times New Roman" w:cs="Times New Roman" w:hint="eastAsia"/>
          <w:sz w:val="24"/>
          <w:szCs w:val="24"/>
        </w:rPr>
        <w:t>MuSiCal</w:t>
      </w:r>
      <w:proofErr w:type="spellEnd"/>
      <w:r w:rsidR="00595592">
        <w:rPr>
          <w:rFonts w:ascii="Times New Roman" w:hAnsi="Times New Roman" w:cs="Times New Roman" w:hint="eastAsia"/>
          <w:sz w:val="24"/>
          <w:szCs w:val="24"/>
        </w:rPr>
        <w:t xml:space="preserve">., </w:t>
      </w:r>
      <w:proofErr w:type="gramStart"/>
      <w:r w:rsidR="00595592">
        <w:rPr>
          <w:rFonts w:ascii="Times New Roman" w:hAnsi="Times New Roman" w:cs="Times New Roman" w:hint="eastAsia"/>
          <w:sz w:val="24"/>
          <w:szCs w:val="24"/>
        </w:rPr>
        <w:t>Serena .</w:t>
      </w:r>
      <w:proofErr w:type="gramEnd"/>
      <w:r w:rsidR="00595592">
        <w:rPr>
          <w:rFonts w:ascii="Times New Roman" w:hAnsi="Times New Roman" w:cs="Times New Roman" w:hint="eastAsia"/>
          <w:sz w:val="24"/>
          <w:szCs w:val="24"/>
        </w:rPr>
        <w:t xml:space="preserve">,). We, for the first time, </w:t>
      </w:r>
      <w:r w:rsidR="00563C68">
        <w:rPr>
          <w:rFonts w:ascii="Times New Roman" w:hAnsi="Times New Roman" w:cs="Times New Roman" w:hint="eastAsia"/>
          <w:sz w:val="24"/>
          <w:szCs w:val="24"/>
        </w:rPr>
        <w:t xml:space="preserve">found C_ID4 and H_ID29, and their corresponding InDel89 representation (InsDel4a, InsDel4b and InsDel29) </w:t>
      </w:r>
      <w:r w:rsidR="00575F4E">
        <w:rPr>
          <w:rFonts w:ascii="Times New Roman" w:hAnsi="Times New Roman" w:cs="Times New Roman" w:hint="eastAsia"/>
          <w:sz w:val="24"/>
          <w:szCs w:val="24"/>
        </w:rPr>
        <w:t xml:space="preserve">by a </w:t>
      </w:r>
      <w:r w:rsidR="00575F4E">
        <w:rPr>
          <w:rFonts w:ascii="Times New Roman" w:hAnsi="Times New Roman" w:cs="Times New Roman" w:hint="eastAsia"/>
          <w:sz w:val="24"/>
          <w:szCs w:val="24"/>
        </w:rPr>
        <w:lastRenderedPageBreak/>
        <w:t xml:space="preserve">de novo extraction approach. Compared to C_ID4, H_ID29 (i.e., ID-TOP1-TAM) is almost depleted in </w:t>
      </w:r>
      <w:r w:rsidR="003F1FF0">
        <w:rPr>
          <w:rFonts w:ascii="Times New Roman" w:hAnsi="Times New Roman" w:cs="Times New Roman" w:hint="eastAsia"/>
          <w:sz w:val="24"/>
          <w:szCs w:val="24"/>
        </w:rPr>
        <w:t xml:space="preserve">removing repeats with </w:t>
      </w:r>
      <w:r w:rsidR="00561EC8">
        <w:rPr>
          <w:rFonts w:ascii="Times New Roman" w:hAnsi="Times New Roman" w:cs="Times New Roman" w:hint="eastAsia"/>
          <w:sz w:val="24"/>
          <w:szCs w:val="24"/>
        </w:rPr>
        <w:t xml:space="preserve">length &gt;=3bp. </w:t>
      </w:r>
    </w:p>
    <w:p w14:paraId="0B07F063" w14:textId="544FD2A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Upon re-examining the rnh201Δ</w:t>
      </w:r>
      <w:r w:rsidR="005D0C5E">
        <w:rPr>
          <w:rFonts w:ascii="Times New Roman" w:hAnsi="Times New Roman" w:cs="Times New Roman" w:hint="eastAsia"/>
          <w:sz w:val="24"/>
          <w:szCs w:val="24"/>
        </w:rPr>
        <w:t xml:space="preserve">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w:t>
      </w:r>
      <w:r w:rsidRPr="00744AA4">
        <w:rPr>
          <w:rFonts w:ascii="Times New Roman" w:hAnsi="Times New Roman" w:cs="Times New Roman"/>
          <w:sz w:val="24"/>
          <w:szCs w:val="24"/>
        </w:rPr>
        <w:lastRenderedPageBreak/>
        <w:t>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w:t>
      </w:r>
      <w:r w:rsidRPr="00524A21">
        <w:rPr>
          <w:rFonts w:ascii="Times New Roman" w:hAnsi="Times New Roman" w:cs="Times New Roman"/>
          <w:sz w:val="24"/>
          <w:szCs w:val="24"/>
        </w:rPr>
        <w:lastRenderedPageBreak/>
        <w:t xml:space="preserve">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33DEF9DC" w14:textId="210A9E73" w:rsidR="00CF1102" w:rsidRDefault="00E55B3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By incorporating </w:t>
      </w:r>
      <w:r>
        <w:rPr>
          <w:rFonts w:ascii="Times New Roman" w:hAnsi="Times New Roman" w:cs="Times New Roman"/>
          <w:sz w:val="24"/>
          <w:szCs w:val="24"/>
        </w:rPr>
        <w:t>surrounding</w:t>
      </w:r>
      <w:r>
        <w:rPr>
          <w:rFonts w:ascii="Times New Roman" w:hAnsi="Times New Roman" w:cs="Times New Roman" w:hint="eastAsia"/>
          <w:sz w:val="24"/>
          <w:szCs w:val="24"/>
        </w:rPr>
        <w:t xml:space="preserve"> sequence context</w:t>
      </w:r>
      <w:r w:rsidR="00427567">
        <w:rPr>
          <w:rFonts w:ascii="Times New Roman" w:hAnsi="Times New Roman" w:cs="Times New Roman" w:hint="eastAsia"/>
          <w:sz w:val="24"/>
          <w:szCs w:val="24"/>
        </w:rPr>
        <w:t xml:space="preserve">, a new indel classification </w:t>
      </w:r>
      <w:r w:rsidR="001D319F">
        <w:rPr>
          <w:rFonts w:ascii="Times New Roman" w:hAnsi="Times New Roman" w:cs="Times New Roman" w:hint="eastAsia"/>
          <w:sz w:val="24"/>
          <w:szCs w:val="24"/>
        </w:rPr>
        <w:t xml:space="preserve">with 89 channels expand the 1bp deletion or insertions of </w:t>
      </w:r>
      <w:r w:rsidR="004A1155">
        <w:rPr>
          <w:rFonts w:ascii="Times New Roman" w:hAnsi="Times New Roman" w:cs="Times New Roman" w:hint="eastAsia"/>
          <w:sz w:val="24"/>
          <w:szCs w:val="24"/>
        </w:rPr>
        <w:t xml:space="preserve">T/A which </w:t>
      </w:r>
      <w:r w:rsidR="00093FDB">
        <w:rPr>
          <w:rFonts w:ascii="Times New Roman" w:hAnsi="Times New Roman" w:cs="Times New Roman" w:hint="eastAsia"/>
          <w:sz w:val="24"/>
          <w:szCs w:val="24"/>
        </w:rPr>
        <w:t>is most frequent</w:t>
      </w:r>
      <w:r w:rsidR="002644F9">
        <w:rPr>
          <w:rFonts w:ascii="Times New Roman" w:hAnsi="Times New Roman" w:cs="Times New Roman" w:hint="eastAsia"/>
          <w:sz w:val="24"/>
          <w:szCs w:val="24"/>
        </w:rPr>
        <w:t xml:space="preserve"> type in cancer (). </w:t>
      </w:r>
      <w:r w:rsidR="000B20C0">
        <w:rPr>
          <w:rFonts w:ascii="Times New Roman" w:hAnsi="Times New Roman" w:cs="Times New Roman" w:hint="eastAsia"/>
          <w:sz w:val="24"/>
          <w:szCs w:val="24"/>
        </w:rPr>
        <w:t xml:space="preserve">We </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 xml:space="preserve">ur study established a comprehensive </w:t>
      </w:r>
      <w:r w:rsidR="00B759FF" w:rsidRPr="008A1C58">
        <w:rPr>
          <w:rFonts w:ascii="Times New Roman" w:hAnsi="Times New Roman" w:cs="Times New Roman"/>
          <w:sz w:val="24"/>
          <w:szCs w:val="24"/>
        </w:rPr>
        <w:lastRenderedPageBreak/>
        <w:t>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r w:rsidR="00865CDF">
        <w:rPr>
          <w:rFonts w:ascii="Times New Roman" w:hAnsi="Times New Roman" w:cs="Times New Roman" w:hint="eastAsia"/>
          <w:sz w:val="24"/>
          <w:szCs w:val="24"/>
        </w:rPr>
        <w:t xml:space="preserve">and MuSiCal </w:t>
      </w:r>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w:t>
      </w:r>
      <w:r w:rsidR="006258B3" w:rsidRPr="006258B3">
        <w:rPr>
          <w:rFonts w:ascii="Times New Roman" w:hAnsi="Times New Roman" w:cs="Times New Roman"/>
          <w:sz w:val="24"/>
          <w:szCs w:val="24"/>
        </w:rPr>
        <w:lastRenderedPageBreak/>
        <w:t>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4"/>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14"/>
      <w:proofErr w:type="spellEnd"/>
      <w:r w:rsidR="00706990">
        <w:rPr>
          <w:rStyle w:val="CommentReference"/>
        </w:rPr>
        <w:commentReference w:id="14"/>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w:t>
      </w:r>
      <w:r w:rsidR="00DA6155" w:rsidRPr="008A1C58">
        <w:rPr>
          <w:rFonts w:ascii="Times New Roman" w:hAnsi="Times New Roman" w:cs="Times New Roman"/>
          <w:sz w:val="24"/>
          <w:szCs w:val="24"/>
        </w:rPr>
        <w:lastRenderedPageBreak/>
        <w:t xml:space="preserve">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Exon 1 human </w:t>
      </w:r>
      <w:bookmarkStart w:id="15" w:name="_Hlk191059301"/>
      <w:r w:rsidRPr="00D343FD">
        <w:rPr>
          <w:rFonts w:ascii="Times New Roman" w:hAnsi="Times New Roman" w:cs="Times New Roman"/>
          <w:sz w:val="24"/>
          <w:szCs w:val="24"/>
        </w:rPr>
        <w:t>RNASEH2b</w:t>
      </w:r>
      <w:bookmarkEnd w:id="15"/>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64D24D19" w14:textId="77777777" w:rsidR="00F663D5" w:rsidRPr="00F663D5" w:rsidRDefault="000B60F3" w:rsidP="00F663D5">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F663D5" w:rsidRPr="00F663D5">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F663D5" w:rsidRPr="00F663D5">
        <w:rPr>
          <w:rFonts w:ascii="Times New Roman" w:hAnsi="Times New Roman" w:cs="Times New Roman"/>
          <w:i/>
          <w:iCs/>
          <w:sz w:val="24"/>
        </w:rPr>
        <w:t>Science</w:t>
      </w:r>
      <w:r w:rsidR="00F663D5" w:rsidRPr="00F663D5">
        <w:rPr>
          <w:rFonts w:ascii="Times New Roman" w:hAnsi="Times New Roman" w:cs="Times New Roman"/>
          <w:sz w:val="24"/>
        </w:rPr>
        <w:t xml:space="preserve"> 354 (6312): 618–22. https://doi.org/10.1126/science.aag0299.</w:t>
      </w:r>
    </w:p>
    <w:p w14:paraId="72E4B5E2"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F663D5">
        <w:rPr>
          <w:rFonts w:ascii="Times New Roman" w:hAnsi="Times New Roman" w:cs="Times New Roman"/>
          <w:i/>
          <w:iCs/>
          <w:sz w:val="24"/>
        </w:rPr>
        <w:t>Nature</w:t>
      </w:r>
      <w:r w:rsidRPr="00F663D5">
        <w:rPr>
          <w:rFonts w:ascii="Times New Roman" w:hAnsi="Times New Roman" w:cs="Times New Roman"/>
          <w:sz w:val="24"/>
        </w:rPr>
        <w:t xml:space="preserve"> 578 (7793): 94–101. https://doi.org/10.1038/s41586-020-1943-3.</w:t>
      </w:r>
    </w:p>
    <w:p w14:paraId="4B229E54"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0A20E6D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F663D5">
        <w:rPr>
          <w:rFonts w:ascii="Times New Roman" w:hAnsi="Times New Roman" w:cs="Times New Roman"/>
          <w:i/>
          <w:iCs/>
          <w:sz w:val="24"/>
        </w:rPr>
        <w:t>Genome Research</w:t>
      </w:r>
      <w:r w:rsidRPr="00F663D5">
        <w:rPr>
          <w:rFonts w:ascii="Times New Roman" w:hAnsi="Times New Roman" w:cs="Times New Roman"/>
          <w:sz w:val="24"/>
        </w:rPr>
        <w:t xml:space="preserve"> 28 (5): 654–65. https://doi.org/10.1101/gr.230219.117.</w:t>
      </w:r>
    </w:p>
    <w:p w14:paraId="2B44964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F663D5">
        <w:rPr>
          <w:rFonts w:ascii="Times New Roman" w:hAnsi="Times New Roman" w:cs="Times New Roman"/>
          <w:i/>
          <w:iCs/>
          <w:sz w:val="24"/>
        </w:rPr>
        <w:t>Genome Research</w:t>
      </w:r>
      <w:r w:rsidRPr="00F663D5">
        <w:rPr>
          <w:rFonts w:ascii="Times New Roman" w:hAnsi="Times New Roman" w:cs="Times New Roman"/>
          <w:sz w:val="24"/>
        </w:rPr>
        <w:t xml:space="preserve"> 30 (6): 803–13. https://doi.org/10.1101/gr.255620.119.</w:t>
      </w:r>
    </w:p>
    <w:p w14:paraId="01460946"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F663D5">
        <w:rPr>
          <w:rFonts w:ascii="Times New Roman" w:hAnsi="Times New Roman" w:cs="Times New Roman"/>
          <w:i/>
          <w:iCs/>
          <w:sz w:val="24"/>
        </w:rPr>
        <w:t>Chemical Research in Toxicology</w:t>
      </w:r>
      <w:r w:rsidRPr="00F663D5">
        <w:rPr>
          <w:rFonts w:ascii="Times New Roman" w:hAnsi="Times New Roman" w:cs="Times New Roman"/>
          <w:sz w:val="24"/>
        </w:rPr>
        <w:t xml:space="preserve"> 37 (2): 234–47. https://doi.org/10.1021/acs.chemrestox.3c00255.</w:t>
      </w:r>
    </w:p>
    <w:p w14:paraId="76DE6FFC"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Chen, Lei, Chong Zhang, Ruidong Xue, Mo Liu, Jian Bai, Jinxia Bao, Yin Wang, et al. 2024. ‘Deep Whole-Genome Analysis of 494 Hepatocellular Carcinomas’. </w:t>
      </w:r>
      <w:r w:rsidRPr="00F663D5">
        <w:rPr>
          <w:rFonts w:ascii="Times New Roman" w:hAnsi="Times New Roman" w:cs="Times New Roman"/>
          <w:i/>
          <w:iCs/>
          <w:sz w:val="24"/>
        </w:rPr>
        <w:t>Nature</w:t>
      </w:r>
      <w:r w:rsidRPr="00F663D5">
        <w:rPr>
          <w:rFonts w:ascii="Times New Roman" w:hAnsi="Times New Roman" w:cs="Times New Roman"/>
          <w:sz w:val="24"/>
        </w:rPr>
        <w:t>, March. https://doi.org/10.1038/s41586-024-07054-3.</w:t>
      </w:r>
    </w:p>
    <w:p w14:paraId="4E7B012C"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5FE8C64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F663D5">
        <w:rPr>
          <w:rFonts w:ascii="Times New Roman" w:hAnsi="Times New Roman" w:cs="Times New Roman"/>
          <w:i/>
          <w:iCs/>
          <w:sz w:val="24"/>
        </w:rPr>
        <w:t>Nature Medicine</w:t>
      </w:r>
      <w:r w:rsidRPr="00F663D5">
        <w:rPr>
          <w:rFonts w:ascii="Times New Roman" w:hAnsi="Times New Roman" w:cs="Times New Roman"/>
          <w:sz w:val="24"/>
        </w:rPr>
        <w:t xml:space="preserve"> 23 (4): 517–25. https://doi.org/10.1038/nm.4292.</w:t>
      </w:r>
    </w:p>
    <w:p w14:paraId="000B9512"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F663D5">
        <w:rPr>
          <w:rFonts w:ascii="Times New Roman" w:hAnsi="Times New Roman" w:cs="Times New Roman"/>
          <w:i/>
          <w:iCs/>
          <w:sz w:val="24"/>
        </w:rPr>
        <w:t>Science</w:t>
      </w:r>
      <w:r w:rsidRPr="00F663D5">
        <w:rPr>
          <w:rFonts w:ascii="Times New Roman" w:hAnsi="Times New Roman" w:cs="Times New Roman"/>
          <w:sz w:val="24"/>
        </w:rPr>
        <w:t xml:space="preserve"> 376 (6591). https://doi.org/10.1126/science.abl9283.</w:t>
      </w:r>
    </w:p>
    <w:p w14:paraId="57629001"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lastRenderedPageBreak/>
        <w:t xml:space="preserve">Dziubańska-Kusibab, Paulina J., Hilmar Berger, Federica Battistini, Britta A.M. Bouwman, Amina Iftekhar, Riku Katainen, Tatiana Cajuso, et al. 2020. ‘Colibactin DNA-Damage Signature Indicates Mutational Impact in Colorectal Cancer’. </w:t>
      </w:r>
      <w:r w:rsidRPr="00F663D5">
        <w:rPr>
          <w:rFonts w:ascii="Times New Roman" w:hAnsi="Times New Roman" w:cs="Times New Roman"/>
          <w:i/>
          <w:iCs/>
          <w:sz w:val="24"/>
        </w:rPr>
        <w:t>Nature Medicine</w:t>
      </w:r>
      <w:r w:rsidRPr="00F663D5">
        <w:rPr>
          <w:rFonts w:ascii="Times New Roman" w:hAnsi="Times New Roman" w:cs="Times New Roman"/>
          <w:sz w:val="24"/>
        </w:rPr>
        <w:t xml:space="preserve"> 26 (7): 1063–69. https://doi.org/10.1038/s41591-020-0908-2.</w:t>
      </w:r>
    </w:p>
    <w:p w14:paraId="7B3B669B"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F663D5">
        <w:rPr>
          <w:rFonts w:ascii="Times New Roman" w:hAnsi="Times New Roman" w:cs="Times New Roman"/>
          <w:i/>
          <w:iCs/>
          <w:sz w:val="24"/>
        </w:rPr>
        <w:t>Cancer Cell</w:t>
      </w:r>
      <w:r w:rsidRPr="00F663D5">
        <w:rPr>
          <w:rFonts w:ascii="Times New Roman" w:hAnsi="Times New Roman" w:cs="Times New Roman"/>
          <w:sz w:val="24"/>
        </w:rPr>
        <w:t xml:space="preserve"> 35 (2): 256-266.e5. https://doi.org/10.1016/j.ccell.2018.12.011.</w:t>
      </w:r>
    </w:p>
    <w:p w14:paraId="30DC338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F663D5">
        <w:rPr>
          <w:rFonts w:ascii="Times New Roman" w:hAnsi="Times New Roman" w:cs="Times New Roman"/>
          <w:i/>
          <w:iCs/>
          <w:sz w:val="24"/>
        </w:rPr>
        <w:t>Science Translational Medicine</w:t>
      </w:r>
      <w:r w:rsidRPr="00F663D5">
        <w:rPr>
          <w:rFonts w:ascii="Times New Roman" w:hAnsi="Times New Roman" w:cs="Times New Roman"/>
          <w:sz w:val="24"/>
        </w:rPr>
        <w:t xml:space="preserve"> 5 (197). https://doi.org/10.1126/scitranslmed.3006200.</w:t>
      </w:r>
    </w:p>
    <w:p w14:paraId="0AB1BF8D"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F663D5">
        <w:rPr>
          <w:rFonts w:ascii="Times New Roman" w:hAnsi="Times New Roman" w:cs="Times New Roman"/>
          <w:i/>
          <w:iCs/>
          <w:sz w:val="24"/>
        </w:rPr>
        <w:t>Genome Research</w:t>
      </w:r>
      <w:r w:rsidRPr="00F663D5">
        <w:rPr>
          <w:rFonts w:ascii="Times New Roman" w:hAnsi="Times New Roman" w:cs="Times New Roman"/>
          <w:sz w:val="24"/>
        </w:rPr>
        <w:t xml:space="preserve"> 27 (9): 1475–86. https://doi.org/10.1101/gr.220038.116.</w:t>
      </w:r>
    </w:p>
    <w:p w14:paraId="600E4136"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Jiang, Nanhai, Yang Wu, and Steven G Rozen. 2024. ‘A New Approach to the Challenging Problem of Mutational Signature Attribution’. </w:t>
      </w:r>
      <w:r w:rsidRPr="00F663D5">
        <w:rPr>
          <w:rFonts w:ascii="Times New Roman" w:hAnsi="Times New Roman" w:cs="Times New Roman"/>
          <w:i/>
          <w:iCs/>
          <w:sz w:val="24"/>
        </w:rPr>
        <w:t>bioRxiv</w:t>
      </w:r>
      <w:r w:rsidRPr="00F663D5">
        <w:rPr>
          <w:rFonts w:ascii="Times New Roman" w:hAnsi="Times New Roman" w:cs="Times New Roman"/>
          <w:sz w:val="24"/>
        </w:rPr>
        <w:t>. https://doi.org/10.1101/2024.05.20.594967.</w:t>
      </w:r>
    </w:p>
    <w:p w14:paraId="1DE8AF47"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F663D5">
        <w:rPr>
          <w:rFonts w:ascii="Times New Roman" w:hAnsi="Times New Roman" w:cs="Times New Roman"/>
          <w:i/>
          <w:iCs/>
          <w:sz w:val="24"/>
        </w:rPr>
        <w:t>Nature Genetics</w:t>
      </w:r>
      <w:r w:rsidRPr="00F663D5">
        <w:rPr>
          <w:rFonts w:ascii="Times New Roman" w:hAnsi="Times New Roman" w:cs="Times New Roman"/>
          <w:sz w:val="24"/>
        </w:rPr>
        <w:t xml:space="preserve"> 56 (3): 541–52. https://doi.org/10.1038/s41588-024-01659-0.</w:t>
      </w:r>
    </w:p>
    <w:p w14:paraId="0298F789"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F663D5">
        <w:rPr>
          <w:rFonts w:ascii="Times New Roman" w:hAnsi="Times New Roman" w:cs="Times New Roman"/>
          <w:i/>
          <w:iCs/>
          <w:sz w:val="24"/>
        </w:rPr>
        <w:t>Nature Genetics</w:t>
      </w:r>
      <w:r w:rsidRPr="00F663D5">
        <w:rPr>
          <w:rFonts w:ascii="Times New Roman" w:hAnsi="Times New Roman" w:cs="Times New Roman"/>
          <w:sz w:val="24"/>
        </w:rPr>
        <w:t>, April. https://doi.org/10.1038/s41588-025-02152-y.</w:t>
      </w:r>
    </w:p>
    <w:p w14:paraId="415CF3D9"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F663D5">
        <w:rPr>
          <w:rFonts w:ascii="Times New Roman" w:hAnsi="Times New Roman" w:cs="Times New Roman"/>
          <w:i/>
          <w:iCs/>
          <w:sz w:val="24"/>
        </w:rPr>
        <w:t>Cell</w:t>
      </w:r>
      <w:r w:rsidRPr="00F663D5">
        <w:rPr>
          <w:rFonts w:ascii="Times New Roman" w:hAnsi="Times New Roman" w:cs="Times New Roman"/>
          <w:sz w:val="24"/>
        </w:rPr>
        <w:t xml:space="preserve"> 177 (4): 821-836.e16. https://doi.org/10.1016/j.cell.2019.03.001.</w:t>
      </w:r>
    </w:p>
    <w:p w14:paraId="2603A4B4"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F663D5">
        <w:rPr>
          <w:rFonts w:ascii="Times New Roman" w:hAnsi="Times New Roman" w:cs="Times New Roman"/>
          <w:i/>
          <w:iCs/>
          <w:sz w:val="24"/>
        </w:rPr>
        <w:t>NAR Genomics and Bioinformatics</w:t>
      </w:r>
      <w:r w:rsidRPr="00F663D5">
        <w:rPr>
          <w:rFonts w:ascii="Times New Roman" w:hAnsi="Times New Roman" w:cs="Times New Roman"/>
          <w:sz w:val="24"/>
        </w:rPr>
        <w:t xml:space="preserve"> 5 (1): lqad005. https://doi.org/10.1093/nargab/lqad005.</w:t>
      </w:r>
    </w:p>
    <w:p w14:paraId="74D241D6"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134B4A4"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F663D5">
        <w:rPr>
          <w:rFonts w:ascii="Times New Roman" w:hAnsi="Times New Roman" w:cs="Times New Roman"/>
          <w:i/>
          <w:iCs/>
          <w:sz w:val="24"/>
        </w:rPr>
        <w:t>Cell</w:t>
      </w:r>
      <w:r w:rsidRPr="00F663D5">
        <w:rPr>
          <w:rFonts w:ascii="Times New Roman" w:hAnsi="Times New Roman" w:cs="Times New Roman"/>
          <w:sz w:val="24"/>
        </w:rPr>
        <w:t xml:space="preserve"> 149 (5): 979–93. https://doi.org/10.1016/j.cell.2012.04.024.</w:t>
      </w:r>
    </w:p>
    <w:p w14:paraId="1E02C1D6"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F663D5">
        <w:rPr>
          <w:rFonts w:ascii="Times New Roman" w:hAnsi="Times New Roman" w:cs="Times New Roman"/>
          <w:i/>
          <w:iCs/>
          <w:sz w:val="24"/>
        </w:rPr>
        <w:t>Genome Medicine</w:t>
      </w:r>
      <w:r w:rsidRPr="00F663D5">
        <w:rPr>
          <w:rFonts w:ascii="Times New Roman" w:hAnsi="Times New Roman" w:cs="Times New Roman"/>
          <w:sz w:val="24"/>
        </w:rPr>
        <w:t xml:space="preserve"> 7 (1): 38. https://doi.org/10.1186/s13073-015-0161-3.</w:t>
      </w:r>
    </w:p>
    <w:p w14:paraId="6AD2E271"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Riva, Laura, Arun R. Pandiri, Yun Rose Li, Alastair Droop, James Hewinson, Michael A. Quail, Vivek Iyer, et al. 2020. ‘The Mutational Signature Profile of Known and Suspected </w:t>
      </w:r>
      <w:r w:rsidRPr="00F663D5">
        <w:rPr>
          <w:rFonts w:ascii="Times New Roman" w:hAnsi="Times New Roman" w:cs="Times New Roman"/>
          <w:sz w:val="24"/>
        </w:rPr>
        <w:lastRenderedPageBreak/>
        <w:t xml:space="preserve">Human Carcinogens in Mice’. </w:t>
      </w:r>
      <w:r w:rsidRPr="00F663D5">
        <w:rPr>
          <w:rFonts w:ascii="Times New Roman" w:hAnsi="Times New Roman" w:cs="Times New Roman"/>
          <w:i/>
          <w:iCs/>
          <w:sz w:val="24"/>
        </w:rPr>
        <w:t>Nature Genetics</w:t>
      </w:r>
      <w:r w:rsidRPr="00F663D5">
        <w:rPr>
          <w:rFonts w:ascii="Times New Roman" w:hAnsi="Times New Roman" w:cs="Times New Roman"/>
          <w:sz w:val="24"/>
        </w:rPr>
        <w:t xml:space="preserve"> 52 (11): 1189–97. https://doi.org/10.1038/s41588-020-0692-4.</w:t>
      </w:r>
    </w:p>
    <w:p w14:paraId="038B8379" w14:textId="1106C098"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13" w:author="Mo Liu" w:date="2025-06-10T15:56:00Z" w:initials="ML">
    <w:p w14:paraId="69C5FF46" w14:textId="77777777" w:rsidR="00164CA7" w:rsidRDefault="00164CA7" w:rsidP="00164CA7">
      <w:pPr>
        <w:pStyle w:val="CommentText"/>
      </w:pPr>
      <w:r>
        <w:rPr>
          <w:rStyle w:val="CommentReference"/>
        </w:rPr>
        <w:annotationRef/>
      </w:r>
      <w:r>
        <w:t>I stopped here</w:t>
      </w:r>
    </w:p>
  </w:comment>
  <w:comment w:id="14" w:author="Mo Liu" w:date="2024-10-04T09:10:00Z" w:initials="ML">
    <w:p w14:paraId="540BB308" w14:textId="0FAC63EA"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994567" w15:done="0"/>
  <w15:commentEx w15:paraId="69C5FF46"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EDBB79" w16cex:dateUtc="2025-06-10T05:37:00Z"/>
  <w16cex:commentExtensible w16cex:durableId="3A8CE99F" w16cex:dateUtc="2025-06-10T07:56: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994567" w16cid:durableId="71EDBB79"/>
  <w16cid:commentId w16cid:paraId="69C5FF46" w16cid:durableId="3A8CE99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768AA" w14:textId="77777777" w:rsidR="00C86963" w:rsidRDefault="00C86963" w:rsidP="000F4F7D">
      <w:pPr>
        <w:spacing w:after="0" w:line="240" w:lineRule="auto"/>
      </w:pPr>
      <w:r>
        <w:separator/>
      </w:r>
    </w:p>
  </w:endnote>
  <w:endnote w:type="continuationSeparator" w:id="0">
    <w:p w14:paraId="0CA8F203" w14:textId="77777777" w:rsidR="00C86963" w:rsidRDefault="00C86963" w:rsidP="000F4F7D">
      <w:pPr>
        <w:spacing w:after="0" w:line="240" w:lineRule="auto"/>
      </w:pPr>
      <w:r>
        <w:continuationSeparator/>
      </w:r>
    </w:p>
  </w:endnote>
  <w:endnote w:type="continuationNotice" w:id="1">
    <w:p w14:paraId="1CEE7010" w14:textId="77777777" w:rsidR="00C86963" w:rsidRDefault="00C869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69C6A" w14:textId="77777777" w:rsidR="00C86963" w:rsidRDefault="00C86963" w:rsidP="000F4F7D">
      <w:pPr>
        <w:spacing w:after="0" w:line="240" w:lineRule="auto"/>
      </w:pPr>
      <w:r>
        <w:separator/>
      </w:r>
    </w:p>
  </w:footnote>
  <w:footnote w:type="continuationSeparator" w:id="0">
    <w:p w14:paraId="1B9E58AC" w14:textId="77777777" w:rsidR="00C86963" w:rsidRDefault="00C86963" w:rsidP="000F4F7D">
      <w:pPr>
        <w:spacing w:after="0" w:line="240" w:lineRule="auto"/>
      </w:pPr>
      <w:r>
        <w:continuationSeparator/>
      </w:r>
    </w:p>
  </w:footnote>
  <w:footnote w:type="continuationNotice" w:id="1">
    <w:p w14:paraId="6D7DCFC0" w14:textId="77777777" w:rsidR="00C86963" w:rsidRDefault="00C869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27335399">
    <w:abstractNumId w:val="0"/>
  </w:num>
  <w:num w:numId="2" w16cid:durableId="1361877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Steve Rozen, Ph.D.">
    <w15:presenceInfo w15:providerId="AD" w15:userId="S::sr110@duke.edu::353c2d17-3cdb-4a29-814d-ac1fc6c17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62A8"/>
    <w:rsid w:val="00017489"/>
    <w:rsid w:val="0002039C"/>
    <w:rsid w:val="000203CE"/>
    <w:rsid w:val="00022403"/>
    <w:rsid w:val="000225E6"/>
    <w:rsid w:val="00023943"/>
    <w:rsid w:val="00026480"/>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D0F"/>
    <w:rsid w:val="00077ACF"/>
    <w:rsid w:val="00077FBE"/>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529F"/>
    <w:rsid w:val="001759C0"/>
    <w:rsid w:val="00175A4F"/>
    <w:rsid w:val="0018380F"/>
    <w:rsid w:val="00184CEA"/>
    <w:rsid w:val="001857D3"/>
    <w:rsid w:val="00185AE9"/>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1A57"/>
    <w:rsid w:val="003128DC"/>
    <w:rsid w:val="00323E61"/>
    <w:rsid w:val="003267ED"/>
    <w:rsid w:val="00326B14"/>
    <w:rsid w:val="00326D63"/>
    <w:rsid w:val="00327535"/>
    <w:rsid w:val="00327E5C"/>
    <w:rsid w:val="00330C8B"/>
    <w:rsid w:val="00330CA2"/>
    <w:rsid w:val="0033122A"/>
    <w:rsid w:val="00332310"/>
    <w:rsid w:val="00332418"/>
    <w:rsid w:val="003345AF"/>
    <w:rsid w:val="00334F1B"/>
    <w:rsid w:val="003404DC"/>
    <w:rsid w:val="00341629"/>
    <w:rsid w:val="00343520"/>
    <w:rsid w:val="003435F6"/>
    <w:rsid w:val="00343D4A"/>
    <w:rsid w:val="00344D0A"/>
    <w:rsid w:val="0035017E"/>
    <w:rsid w:val="00350184"/>
    <w:rsid w:val="00350689"/>
    <w:rsid w:val="00350BA9"/>
    <w:rsid w:val="00350CF6"/>
    <w:rsid w:val="00351BEF"/>
    <w:rsid w:val="00351D93"/>
    <w:rsid w:val="00352004"/>
    <w:rsid w:val="0035297A"/>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001C"/>
    <w:rsid w:val="003F1927"/>
    <w:rsid w:val="003F1FF0"/>
    <w:rsid w:val="003F2736"/>
    <w:rsid w:val="003F5A79"/>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7567"/>
    <w:rsid w:val="00427DFB"/>
    <w:rsid w:val="00431AB2"/>
    <w:rsid w:val="00432385"/>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4AFE"/>
    <w:rsid w:val="00466EBC"/>
    <w:rsid w:val="00471B49"/>
    <w:rsid w:val="00472B1F"/>
    <w:rsid w:val="00472D8C"/>
    <w:rsid w:val="0047472C"/>
    <w:rsid w:val="00475D49"/>
    <w:rsid w:val="00477509"/>
    <w:rsid w:val="00477E63"/>
    <w:rsid w:val="0048034F"/>
    <w:rsid w:val="0048166A"/>
    <w:rsid w:val="0048271B"/>
    <w:rsid w:val="00483217"/>
    <w:rsid w:val="00484E72"/>
    <w:rsid w:val="00484F29"/>
    <w:rsid w:val="00485228"/>
    <w:rsid w:val="0048561A"/>
    <w:rsid w:val="00486083"/>
    <w:rsid w:val="0048666F"/>
    <w:rsid w:val="00486F5E"/>
    <w:rsid w:val="00487B54"/>
    <w:rsid w:val="00493722"/>
    <w:rsid w:val="00493F2A"/>
    <w:rsid w:val="00494B10"/>
    <w:rsid w:val="00496ADB"/>
    <w:rsid w:val="004977B4"/>
    <w:rsid w:val="004977F9"/>
    <w:rsid w:val="00497E47"/>
    <w:rsid w:val="004A04A7"/>
    <w:rsid w:val="004A1155"/>
    <w:rsid w:val="004A2C20"/>
    <w:rsid w:val="004A3088"/>
    <w:rsid w:val="004A4DDF"/>
    <w:rsid w:val="004B1099"/>
    <w:rsid w:val="004B3F96"/>
    <w:rsid w:val="004B427B"/>
    <w:rsid w:val="004B501A"/>
    <w:rsid w:val="004B6A42"/>
    <w:rsid w:val="004B7A88"/>
    <w:rsid w:val="004C0329"/>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77BF"/>
    <w:rsid w:val="00537E66"/>
    <w:rsid w:val="00537FB7"/>
    <w:rsid w:val="00540405"/>
    <w:rsid w:val="00540B2D"/>
    <w:rsid w:val="00543518"/>
    <w:rsid w:val="00543FB9"/>
    <w:rsid w:val="00545A40"/>
    <w:rsid w:val="00553262"/>
    <w:rsid w:val="00553D75"/>
    <w:rsid w:val="0055585E"/>
    <w:rsid w:val="00555E0E"/>
    <w:rsid w:val="00557621"/>
    <w:rsid w:val="00557CCD"/>
    <w:rsid w:val="005608CD"/>
    <w:rsid w:val="00560EA2"/>
    <w:rsid w:val="005613FD"/>
    <w:rsid w:val="00561EC8"/>
    <w:rsid w:val="00562BFD"/>
    <w:rsid w:val="00563C68"/>
    <w:rsid w:val="00565208"/>
    <w:rsid w:val="00566CDB"/>
    <w:rsid w:val="00572A06"/>
    <w:rsid w:val="00572FAE"/>
    <w:rsid w:val="00574DF5"/>
    <w:rsid w:val="0057559A"/>
    <w:rsid w:val="005756BC"/>
    <w:rsid w:val="00575F4E"/>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0F7A"/>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53931"/>
    <w:rsid w:val="00653D62"/>
    <w:rsid w:val="00654B26"/>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F0B"/>
    <w:rsid w:val="006F1881"/>
    <w:rsid w:val="006F24C9"/>
    <w:rsid w:val="006F455F"/>
    <w:rsid w:val="006F67DB"/>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CD0"/>
    <w:rsid w:val="0073065A"/>
    <w:rsid w:val="007308CB"/>
    <w:rsid w:val="00730C5F"/>
    <w:rsid w:val="007310E5"/>
    <w:rsid w:val="007312BA"/>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2EF"/>
    <w:rsid w:val="00785D9F"/>
    <w:rsid w:val="007861CD"/>
    <w:rsid w:val="007865D7"/>
    <w:rsid w:val="00787ED6"/>
    <w:rsid w:val="00791620"/>
    <w:rsid w:val="0079183C"/>
    <w:rsid w:val="00793263"/>
    <w:rsid w:val="00793B7C"/>
    <w:rsid w:val="0079423F"/>
    <w:rsid w:val="00795F46"/>
    <w:rsid w:val="00796982"/>
    <w:rsid w:val="00797AF0"/>
    <w:rsid w:val="007A4418"/>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5F34"/>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D1C17"/>
    <w:rsid w:val="008D2281"/>
    <w:rsid w:val="008D2B4C"/>
    <w:rsid w:val="008D39A4"/>
    <w:rsid w:val="008D5684"/>
    <w:rsid w:val="008D60CC"/>
    <w:rsid w:val="008D693E"/>
    <w:rsid w:val="008D6DC9"/>
    <w:rsid w:val="008D73FF"/>
    <w:rsid w:val="008D7799"/>
    <w:rsid w:val="008E2743"/>
    <w:rsid w:val="008E3C73"/>
    <w:rsid w:val="008E4980"/>
    <w:rsid w:val="008E4C34"/>
    <w:rsid w:val="008E75C5"/>
    <w:rsid w:val="008F0912"/>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96C"/>
    <w:rsid w:val="00965F44"/>
    <w:rsid w:val="009660E2"/>
    <w:rsid w:val="00970985"/>
    <w:rsid w:val="00971F41"/>
    <w:rsid w:val="00972E29"/>
    <w:rsid w:val="00974D1F"/>
    <w:rsid w:val="00975BEB"/>
    <w:rsid w:val="00976F8E"/>
    <w:rsid w:val="00980B6E"/>
    <w:rsid w:val="0098346F"/>
    <w:rsid w:val="009853E4"/>
    <w:rsid w:val="00985F40"/>
    <w:rsid w:val="00986D12"/>
    <w:rsid w:val="00987993"/>
    <w:rsid w:val="00992065"/>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622"/>
    <w:rsid w:val="00AF1C30"/>
    <w:rsid w:val="00AF3ADC"/>
    <w:rsid w:val="00AF41FC"/>
    <w:rsid w:val="00AF7895"/>
    <w:rsid w:val="00AF79AE"/>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F96"/>
    <w:rsid w:val="00B27272"/>
    <w:rsid w:val="00B34F53"/>
    <w:rsid w:val="00B352F4"/>
    <w:rsid w:val="00B36E2D"/>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1800"/>
    <w:rsid w:val="00BA20B6"/>
    <w:rsid w:val="00BA2FB9"/>
    <w:rsid w:val="00BA3A32"/>
    <w:rsid w:val="00BA3D1A"/>
    <w:rsid w:val="00BA4BE6"/>
    <w:rsid w:val="00BA4EC3"/>
    <w:rsid w:val="00BA7F1B"/>
    <w:rsid w:val="00BB1D8A"/>
    <w:rsid w:val="00BB2D26"/>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4438"/>
    <w:rsid w:val="00BC58CA"/>
    <w:rsid w:val="00BC6290"/>
    <w:rsid w:val="00BC6FC4"/>
    <w:rsid w:val="00BD10FF"/>
    <w:rsid w:val="00BD2F24"/>
    <w:rsid w:val="00BD3C64"/>
    <w:rsid w:val="00BD7285"/>
    <w:rsid w:val="00BE1962"/>
    <w:rsid w:val="00BE2102"/>
    <w:rsid w:val="00BE223F"/>
    <w:rsid w:val="00BE28DB"/>
    <w:rsid w:val="00BE50D9"/>
    <w:rsid w:val="00BE5404"/>
    <w:rsid w:val="00BE6ABE"/>
    <w:rsid w:val="00BE6E6E"/>
    <w:rsid w:val="00BE75C8"/>
    <w:rsid w:val="00BE7D89"/>
    <w:rsid w:val="00BF0848"/>
    <w:rsid w:val="00BF14B3"/>
    <w:rsid w:val="00BF36B6"/>
    <w:rsid w:val="00BF4231"/>
    <w:rsid w:val="00BF4EC8"/>
    <w:rsid w:val="00BF7590"/>
    <w:rsid w:val="00C02014"/>
    <w:rsid w:val="00C02B91"/>
    <w:rsid w:val="00C02D0F"/>
    <w:rsid w:val="00C02F5F"/>
    <w:rsid w:val="00C0430D"/>
    <w:rsid w:val="00C0554C"/>
    <w:rsid w:val="00C076DE"/>
    <w:rsid w:val="00C07991"/>
    <w:rsid w:val="00C119C1"/>
    <w:rsid w:val="00C11B09"/>
    <w:rsid w:val="00C12135"/>
    <w:rsid w:val="00C12229"/>
    <w:rsid w:val="00C12320"/>
    <w:rsid w:val="00C12559"/>
    <w:rsid w:val="00C139B1"/>
    <w:rsid w:val="00C1702C"/>
    <w:rsid w:val="00C17663"/>
    <w:rsid w:val="00C17BED"/>
    <w:rsid w:val="00C17CB5"/>
    <w:rsid w:val="00C220B8"/>
    <w:rsid w:val="00C22602"/>
    <w:rsid w:val="00C23250"/>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6963"/>
    <w:rsid w:val="00C86C4B"/>
    <w:rsid w:val="00C87D22"/>
    <w:rsid w:val="00C9051E"/>
    <w:rsid w:val="00C91439"/>
    <w:rsid w:val="00C91CC9"/>
    <w:rsid w:val="00C91FF2"/>
    <w:rsid w:val="00C920C3"/>
    <w:rsid w:val="00C947A9"/>
    <w:rsid w:val="00C95039"/>
    <w:rsid w:val="00CA06D5"/>
    <w:rsid w:val="00CA277F"/>
    <w:rsid w:val="00CA370A"/>
    <w:rsid w:val="00CA458E"/>
    <w:rsid w:val="00CA4AC1"/>
    <w:rsid w:val="00CA4B11"/>
    <w:rsid w:val="00CA73E4"/>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263B"/>
    <w:rsid w:val="00CE35BA"/>
    <w:rsid w:val="00CE48FE"/>
    <w:rsid w:val="00CE5A27"/>
    <w:rsid w:val="00CF1102"/>
    <w:rsid w:val="00CF34CE"/>
    <w:rsid w:val="00CF3C1B"/>
    <w:rsid w:val="00CF5847"/>
    <w:rsid w:val="00CF5916"/>
    <w:rsid w:val="00CF6B0B"/>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608B"/>
    <w:rsid w:val="00E253B9"/>
    <w:rsid w:val="00E25823"/>
    <w:rsid w:val="00E2694B"/>
    <w:rsid w:val="00E30140"/>
    <w:rsid w:val="00E3093B"/>
    <w:rsid w:val="00E31453"/>
    <w:rsid w:val="00E33938"/>
    <w:rsid w:val="00E371D0"/>
    <w:rsid w:val="00E374C4"/>
    <w:rsid w:val="00E37E7D"/>
    <w:rsid w:val="00E40E7F"/>
    <w:rsid w:val="00E416D9"/>
    <w:rsid w:val="00E4174F"/>
    <w:rsid w:val="00E430FD"/>
    <w:rsid w:val="00E45F97"/>
    <w:rsid w:val="00E47B77"/>
    <w:rsid w:val="00E50A5B"/>
    <w:rsid w:val="00E50EEF"/>
    <w:rsid w:val="00E52BB4"/>
    <w:rsid w:val="00E5449E"/>
    <w:rsid w:val="00E54C2D"/>
    <w:rsid w:val="00E5597E"/>
    <w:rsid w:val="00E55B34"/>
    <w:rsid w:val="00E55F45"/>
    <w:rsid w:val="00E578B8"/>
    <w:rsid w:val="00E60E52"/>
    <w:rsid w:val="00E61BF5"/>
    <w:rsid w:val="00E62205"/>
    <w:rsid w:val="00E62E6E"/>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B97"/>
    <w:rsid w:val="00F6225E"/>
    <w:rsid w:val="00F6285A"/>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1165"/>
    <w:rsid w:val="00FD5F11"/>
    <w:rsid w:val="00FD7BFB"/>
    <w:rsid w:val="00FD7D07"/>
    <w:rsid w:val="00FE19AA"/>
    <w:rsid w:val="00FE203D"/>
    <w:rsid w:val="00FE3664"/>
    <w:rsid w:val="00FE3D8A"/>
    <w:rsid w:val="00FE45C7"/>
    <w:rsid w:val="00FE5043"/>
    <w:rsid w:val="00FE54BA"/>
    <w:rsid w:val="00FE6A24"/>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87812"/>
    <w:rsid w:val="000963E9"/>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43319"/>
    <w:rsid w:val="00A568FE"/>
    <w:rsid w:val="00A97ED7"/>
    <w:rsid w:val="00AA1E28"/>
    <w:rsid w:val="00AC3C06"/>
    <w:rsid w:val="00AF79AE"/>
    <w:rsid w:val="00B06F04"/>
    <w:rsid w:val="00B23970"/>
    <w:rsid w:val="00B4288D"/>
    <w:rsid w:val="00B90F76"/>
    <w:rsid w:val="00BE4664"/>
    <w:rsid w:val="00C5376A"/>
    <w:rsid w:val="00CA370A"/>
    <w:rsid w:val="00CA4B11"/>
    <w:rsid w:val="00CA7AB5"/>
    <w:rsid w:val="00CD1803"/>
    <w:rsid w:val="00D160E2"/>
    <w:rsid w:val="00D359AF"/>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27</Pages>
  <Words>18877</Words>
  <Characters>107603</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93</cp:revision>
  <cp:lastPrinted>2025-06-06T09:23:00Z</cp:lastPrinted>
  <dcterms:created xsi:type="dcterms:W3CDTF">2025-06-10T05:36:00Z</dcterms:created>
  <dcterms:modified xsi:type="dcterms:W3CDTF">2025-06-20T04:35:00Z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id="WxmFl0UE"/&gt;&lt;style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