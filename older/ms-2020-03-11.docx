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w:t>
      </w:r>
      <w:proofErr w:type="gramStart"/>
      <w:r w:rsidR="00704EE4" w:rsidRPr="006D1797">
        <w:rPr>
          <w:rFonts w:ascii="Times New Roman" w:hAnsi="Times New Roman" w:cs="Times New Roman"/>
        </w:rPr>
        <w:t>Singapore;</w:t>
      </w:r>
      <w:proofErr w:type="gramEnd"/>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5413441A" w:rsidR="00E33938" w:rsidRDefault="00EC6068" w:rsidP="008A1C58">
      <w:pPr>
        <w:spacing w:line="480" w:lineRule="auto"/>
        <w:rPr>
          <w:rFonts w:ascii="Times New Roman" w:hAnsi="Times New Roman" w:cs="Times New Roman"/>
          <w:sz w:val="24"/>
          <w:szCs w:val="24"/>
        </w:rPr>
      </w:pPr>
      <w:bookmarkStart w:id="3" w:name="OLE_LINK1"/>
      <w:ins w:id="4" w:author="Steve Rozen, Ph.D." w:date="2025-03-10T21:16:00Z" w16du:dateUtc="2025-03-11T01:16:00Z">
        <w:r>
          <w:rPr>
            <w:rFonts w:ascii="Times New Roman" w:hAnsi="Times New Roman" w:cs="Times New Roman"/>
            <w:sz w:val="24"/>
            <w:szCs w:val="24"/>
          </w:rPr>
          <w:t xml:space="preserve">&lt;possibly add something about how we decided signature are </w:t>
        </w:r>
        <w:proofErr w:type="gramStart"/>
        <w:r>
          <w:rPr>
            <w:rFonts w:ascii="Times New Roman" w:hAnsi="Times New Roman" w:cs="Times New Roman"/>
            <w:sz w:val="24"/>
            <w:szCs w:val="24"/>
          </w:rPr>
          <w:t>real</w:t>
        </w:r>
      </w:ins>
      <w:ins w:id="5" w:author="Steve Rozen, Ph.D." w:date="2025-03-10T21:17:00Z" w16du:dateUtc="2025-03-11T01:17:00Z">
        <w:r>
          <w:rPr>
            <w:rFonts w:ascii="Times New Roman" w:hAnsi="Times New Roman" w:cs="Times New Roman"/>
            <w:sz w:val="24"/>
            <w:szCs w:val="24"/>
          </w:rPr>
          <w:t>, or</w:t>
        </w:r>
        <w:proofErr w:type="gramEnd"/>
        <w:r>
          <w:rPr>
            <w:rFonts w:ascii="Times New Roman" w:hAnsi="Times New Roman" w:cs="Times New Roman"/>
            <w:sz w:val="24"/>
            <w:szCs w:val="24"/>
          </w:rPr>
          <w:t xml:space="preserve">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ins w:id="6" w:author="Steve Rozen, Ph.D." w:date="2025-03-10T09:35:00Z" w16du:dateUtc="2025-03-10T13:35:00Z">
        <w:r w:rsidR="00FC6C4B">
          <w:rPr>
            <w:rFonts w:ascii="Times New Roman" w:hAnsi="Times New Roman" w:cs="Times New Roman" w:hint="eastAsia"/>
            <w:sz w:val="24"/>
            <w:szCs w:val="24"/>
          </w:rPr>
          <w:t xml:space="preserve">through </w:t>
        </w:r>
      </w:ins>
      <w:r w:rsidR="00065370" w:rsidRPr="00065370">
        <w:rPr>
          <w:rFonts w:ascii="Times New Roman" w:hAnsi="Times New Roman" w:cs="Times New Roman"/>
          <w:sz w:val="24"/>
          <w:szCs w:val="24"/>
        </w:rPr>
        <w:t xml:space="preserve">computational </w:t>
      </w:r>
      <w:del w:id="7" w:author="Steve Rozen, Ph.D." w:date="2025-03-10T09:34:00Z" w16du:dateUtc="2025-03-10T13:34:00Z">
        <w:r w:rsidR="00065370" w:rsidRPr="00065370" w:rsidDel="00DD0B3F">
          <w:rPr>
            <w:rFonts w:ascii="Times New Roman" w:hAnsi="Times New Roman" w:cs="Times New Roman"/>
            <w:sz w:val="24"/>
            <w:szCs w:val="24"/>
          </w:rPr>
          <w:delText>deconvolution of mutation catalogs</w:delText>
        </w:r>
      </w:del>
      <w:ins w:id="8" w:author="Steve Rozen, Ph.D." w:date="2025-03-10T09:35:00Z" w16du:dateUtc="2025-03-10T13:35:00Z">
        <w:r w:rsidR="00FC6C4B">
          <w:rPr>
            <w:rFonts w:ascii="Times New Roman" w:hAnsi="Times New Roman" w:cs="Times New Roman" w:hint="eastAsia"/>
            <w:sz w:val="24"/>
            <w:szCs w:val="24"/>
          </w:rPr>
          <w:t>analysis of somatic mutations from large sets of samples</w:t>
        </w:r>
      </w:ins>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w:t>
      </w:r>
      <w:del w:id="9" w:author="Steve Rozen, Ph.D." w:date="2025-03-10T09:37:00Z" w16du:dateUtc="2025-03-10T13:37:00Z">
        <w:r w:rsidR="00065370" w:rsidRPr="00065370" w:rsidDel="00AF127D">
          <w:rPr>
            <w:rFonts w:ascii="Times New Roman" w:hAnsi="Times New Roman" w:cs="Times New Roman"/>
            <w:sz w:val="24"/>
            <w:szCs w:val="24"/>
          </w:rPr>
          <w:delText>s</w:delText>
        </w:r>
      </w:del>
      <w:r w:rsidR="00065370" w:rsidRPr="00065370">
        <w:rPr>
          <w:rFonts w:ascii="Times New Roman" w:hAnsi="Times New Roman" w:cs="Times New Roman"/>
          <w:sz w:val="24"/>
          <w:szCs w:val="24"/>
        </w:rPr>
        <w:t>) mutational signatures using a hierarchical Dirichlet process-based approach. This analysis led to the identification of 15 novel signatures, in addition to the 23 currently cataloged in COSMIC</w:t>
      </w:r>
      <w:ins w:id="10" w:author="Steve Rozen, Ph.D." w:date="2025-03-10T09:38:00Z" w16du:dateUtc="2025-03-10T13:38:00Z">
        <w:r w:rsidR="00AF127D">
          <w:rPr>
            <w:rFonts w:ascii="Times New Roman" w:hAnsi="Times New Roman" w:cs="Times New Roman" w:hint="eastAsia"/>
            <w:sz w:val="24"/>
            <w:szCs w:val="24"/>
          </w:rPr>
          <w:t xml:space="preserve"> reference database of signatures</w:t>
        </w:r>
      </w:ins>
      <w:r w:rsidR="00065370" w:rsidRPr="00065370">
        <w:rPr>
          <w:rFonts w:ascii="Times New Roman" w:hAnsi="Times New Roman" w:cs="Times New Roman"/>
          <w:sz w:val="24"/>
          <w:szCs w:val="24"/>
        </w:rPr>
        <w:t xml:space="preserve">. </w:t>
      </w:r>
      <w:del w:id="11" w:author="Steve Rozen, Ph.D." w:date="2025-03-10T09:38:00Z" w16du:dateUtc="2025-03-10T13:38:00Z">
        <w:r w:rsidR="00374059" w:rsidDel="00AF127D">
          <w:rPr>
            <w:rFonts w:ascii="Times New Roman" w:hAnsi="Times New Roman" w:cs="Times New Roman" w:hint="eastAsia"/>
            <w:sz w:val="24"/>
            <w:szCs w:val="24"/>
          </w:rPr>
          <w:delText xml:space="preserve">More </w:delText>
        </w:r>
        <w:r w:rsidR="00374059" w:rsidDel="00AF127D">
          <w:rPr>
            <w:rFonts w:ascii="Times New Roman" w:hAnsi="Times New Roman" w:cs="Times New Roman"/>
            <w:sz w:val="24"/>
            <w:szCs w:val="24"/>
          </w:rPr>
          <w:delText>specifically</w:delText>
        </w:r>
      </w:del>
      <w:ins w:id="12" w:author="Steve Rozen, Ph.D." w:date="2025-03-10T09:43:00Z" w16du:dateUtc="2025-03-10T13:43:00Z">
        <w:r w:rsidR="00280D5C">
          <w:rPr>
            <w:rFonts w:ascii="Times New Roman" w:hAnsi="Times New Roman" w:cs="Times New Roman" w:hint="eastAsia"/>
            <w:sz w:val="24"/>
            <w:szCs w:val="24"/>
          </w:rPr>
          <w:t>Of</w:t>
        </w:r>
        <w:commentRangeStart w:id="13"/>
        <w:r w:rsidR="00280D5C">
          <w:rPr>
            <w:rFonts w:ascii="Times New Roman" w:hAnsi="Times New Roman" w:cs="Times New Roman" w:hint="eastAsia"/>
            <w:sz w:val="24"/>
            <w:szCs w:val="24"/>
          </w:rPr>
          <w:t xml:space="preserve"> note</w:t>
        </w:r>
        <w:commentRangeEnd w:id="13"/>
        <w:r w:rsidR="00280D5C">
          <w:rPr>
            <w:rStyle w:val="CommentReference"/>
          </w:rPr>
          <w:commentReference w:id="13"/>
        </w:r>
      </w:ins>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ins w:id="14" w:author="Steve Rozen, Ph.D." w:date="2025-03-10T09:45:00Z" w16du:dateUtc="2025-03-10T13:45:00Z">
        <w:r w:rsidR="00814D3A">
          <w:rPr>
            <w:rFonts w:ascii="Times New Roman" w:hAnsi="Times New Roman" w:cs="Times New Roman" w:hint="eastAsia"/>
            <w:sz w:val="24"/>
            <w:szCs w:val="24"/>
          </w:rPr>
          <w:t xml:space="preserve"> showed </w:t>
        </w:r>
      </w:ins>
      <w:ins w:id="15" w:author="Steve Rozen, Ph.D." w:date="2025-03-10T09:46:00Z" w16du:dateUtc="2025-03-10T13:46:00Z">
        <w:r w:rsidR="00814D3A">
          <w:rPr>
            <w:rFonts w:ascii="Times New Roman" w:hAnsi="Times New Roman" w:cs="Times New Roman" w:hint="eastAsia"/>
            <w:sz w:val="24"/>
            <w:szCs w:val="24"/>
          </w:rPr>
          <w:t>in cell-line experiments that</w:t>
        </w:r>
      </w:ins>
      <w:del w:id="16" w:author="Steve Rozen, Ph.D." w:date="2025-03-10T09:45:00Z" w16du:dateUtc="2025-03-10T13:45:00Z">
        <w:r w:rsidR="00065370" w:rsidRPr="00065370" w:rsidDel="00814D3A">
          <w:rPr>
            <w:rFonts w:ascii="Times New Roman" w:hAnsi="Times New Roman" w:cs="Times New Roman"/>
            <w:sz w:val="24"/>
            <w:szCs w:val="24"/>
          </w:rPr>
          <w:delText xml:space="preserve"> </w:delText>
        </w:r>
        <w:r w:rsidR="00C11B09" w:rsidDel="00814D3A">
          <w:rPr>
            <w:rFonts w:ascii="Times New Roman" w:hAnsi="Times New Roman" w:cs="Times New Roman" w:hint="eastAsia"/>
            <w:sz w:val="24"/>
            <w:szCs w:val="24"/>
          </w:rPr>
          <w:delText>identified</w:delText>
        </w:r>
      </w:del>
      <w:del w:id="17" w:author="Steve Rozen, Ph.D." w:date="2025-03-10T09:46:00Z" w16du:dateUtc="2025-03-10T13:46:00Z">
        <w:r w:rsidR="00065370" w:rsidRPr="00065370" w:rsidDel="00814D3A">
          <w:rPr>
            <w:rFonts w:ascii="Times New Roman" w:hAnsi="Times New Roman" w:cs="Times New Roman"/>
            <w:sz w:val="24"/>
            <w:szCs w:val="24"/>
          </w:rPr>
          <w:delText xml:space="preserve"> </w:delText>
        </w:r>
      </w:del>
      <w:ins w:id="18" w:author="Steve Rozen, Ph.D." w:date="2025-03-10T09:46:00Z" w16du:dateUtc="2025-03-10T13:46:00Z">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 xml:space="preserve">one </w:t>
      </w:r>
      <w:ins w:id="19" w:author="Steve Rozen, Ph.D." w:date="2025-03-10T09:58:00Z" w16du:dateUtc="2025-03-10T13:58:00Z">
        <w:r w:rsidR="00761EAE">
          <w:rPr>
            <w:rFonts w:ascii="Times New Roman" w:hAnsi="Times New Roman" w:cs="Times New Roman" w:hint="eastAsia"/>
            <w:sz w:val="24"/>
            <w:szCs w:val="24"/>
          </w:rPr>
          <w:t xml:space="preserve">of the </w:t>
        </w:r>
      </w:ins>
      <w:r w:rsidR="00065370" w:rsidRPr="00065370">
        <w:rPr>
          <w:rFonts w:ascii="Times New Roman" w:hAnsi="Times New Roman" w:cs="Times New Roman"/>
          <w:sz w:val="24"/>
          <w:szCs w:val="24"/>
        </w:rPr>
        <w:t>novel signature</w:t>
      </w:r>
      <w:ins w:id="20" w:author="Steve Rozen, Ph.D." w:date="2025-03-10T09:58:00Z" w16du:dateUtc="2025-03-10T13:58:00Z">
        <w:r w:rsidR="00761EAE">
          <w:rPr>
            <w:rFonts w:ascii="Times New Roman" w:hAnsi="Times New Roman" w:cs="Times New Roman" w:hint="eastAsia"/>
            <w:sz w:val="24"/>
            <w:szCs w:val="24"/>
          </w:rPr>
          <w:t>s</w:t>
        </w:r>
      </w:ins>
      <w:ins w:id="21" w:author="Steve Rozen, Ph.D." w:date="2025-03-10T09:45:00Z" w16du:dateUtc="2025-03-10T13:45:00Z">
        <w:r w:rsidR="00814D3A">
          <w:rPr>
            <w:rFonts w:ascii="Times New Roman" w:hAnsi="Times New Roman" w:cs="Times New Roman" w:hint="eastAsia"/>
            <w:sz w:val="24"/>
            <w:szCs w:val="24"/>
          </w:rPr>
          <w:t xml:space="preserve"> that we identified</w:t>
        </w:r>
      </w:ins>
      <w:r w:rsidR="00065370" w:rsidRPr="00065370">
        <w:rPr>
          <w:rFonts w:ascii="Times New Roman" w:hAnsi="Times New Roman" w:cs="Times New Roman"/>
          <w:sz w:val="24"/>
          <w:szCs w:val="24"/>
        </w:rPr>
        <w:t xml:space="preserve">, H_ID29, </w:t>
      </w:r>
      <w:ins w:id="22" w:author="Steve Rozen, Ph.D." w:date="2025-03-10T09:45:00Z" w16du:dateUtc="2025-03-10T13:45:00Z">
        <w:r w:rsidR="00814D3A">
          <w:rPr>
            <w:rFonts w:ascii="Times New Roman" w:hAnsi="Times New Roman" w:cs="Times New Roman" w:hint="eastAsia"/>
            <w:sz w:val="24"/>
            <w:szCs w:val="24"/>
          </w:rPr>
          <w:t xml:space="preserve">is </w:t>
        </w:r>
      </w:ins>
      <w:r w:rsidR="00065370" w:rsidRPr="00065370">
        <w:rPr>
          <w:rFonts w:ascii="Times New Roman" w:hAnsi="Times New Roman" w:cs="Times New Roman"/>
          <w:sz w:val="24"/>
          <w:szCs w:val="24"/>
        </w:rPr>
        <w:t xml:space="preserve">associated with </w:t>
      </w:r>
      <w:del w:id="23" w:author="Steve Rozen, Ph.D." w:date="2025-03-10T09:44:00Z" w16du:dateUtc="2025-03-10T13:44:00Z">
        <w:r w:rsidR="0088031C" w:rsidDel="00814D3A">
          <w:rPr>
            <w:rFonts w:ascii="Times New Roman" w:hAnsi="Times New Roman" w:cs="Times New Roman" w:hint="eastAsia"/>
            <w:sz w:val="24"/>
            <w:szCs w:val="24"/>
          </w:rPr>
          <w:delText>TOP1-TAM</w:delText>
        </w:r>
        <w:r w:rsidR="002B316E" w:rsidDel="00814D3A">
          <w:rPr>
            <w:rFonts w:ascii="Times New Roman" w:hAnsi="Times New Roman" w:cs="Times New Roman" w:hint="eastAsia"/>
            <w:sz w:val="24"/>
            <w:szCs w:val="24"/>
          </w:rPr>
          <w:delText xml:space="preserve"> (</w:delText>
        </w:r>
      </w:del>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del w:id="24" w:author="Steve Rozen, Ph.D." w:date="2025-03-10T09:45:00Z" w16du:dateUtc="2025-03-10T13:45:00Z">
        <w:r w:rsidR="002B316E" w:rsidDel="00814D3A">
          <w:rPr>
            <w:rFonts w:ascii="Times New Roman" w:hAnsi="Times New Roman" w:cs="Times New Roman" w:hint="eastAsia"/>
            <w:sz w:val="24"/>
            <w:szCs w:val="24"/>
          </w:rPr>
          <w:delText>)</w:delText>
        </w:r>
      </w:del>
      <w:del w:id="25" w:author="Steve Rozen, Ph.D." w:date="2025-03-10T09:46:00Z" w16du:dateUtc="2025-03-10T13:46:00Z">
        <w:r w:rsidR="00065370" w:rsidRPr="00065370" w:rsidDel="00814D3A">
          <w:rPr>
            <w:rFonts w:ascii="Times New Roman" w:hAnsi="Times New Roman" w:cs="Times New Roman"/>
            <w:sz w:val="24"/>
            <w:szCs w:val="24"/>
          </w:rPr>
          <w:delText>, using CRISPR/Cas9-induced knockout</w:delText>
        </w:r>
        <w:r w:rsidR="00494B10" w:rsidDel="00814D3A">
          <w:rPr>
            <w:rFonts w:ascii="Times New Roman" w:hAnsi="Times New Roman" w:cs="Times New Roman" w:hint="eastAsia"/>
            <w:sz w:val="24"/>
            <w:szCs w:val="24"/>
          </w:rPr>
          <w:delText xml:space="preserve"> cells</w:delText>
        </w:r>
      </w:del>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ins w:id="26" w:author="Steve Rozen, Ph.D." w:date="2025-03-10T09:46:00Z" w16du:dateUtc="2025-03-10T13:46:00Z">
        <w:r w:rsidR="00814D3A">
          <w:rPr>
            <w:rFonts w:ascii="Times New Roman" w:hAnsi="Times New Roman" w:cs="Times New Roman" w:hint="eastAsia"/>
            <w:sz w:val="24"/>
            <w:szCs w:val="24"/>
          </w:rPr>
          <w:t>signatures</w:t>
        </w:r>
      </w:ins>
      <w:ins w:id="27" w:author="Steve Rozen, Ph.D." w:date="2025-03-10T09:47:00Z" w16du:dateUtc="2025-03-10T13:47:00Z">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ins>
      <w:ins w:id="28" w:author="Steve Rozen, Ph.D." w:date="2025-03-10T09:48:00Z" w16du:dateUtc="2025-03-10T13:48:00Z">
        <w:r w:rsidR="00814D3A">
          <w:rPr>
            <w:rFonts w:ascii="Times New Roman" w:hAnsi="Times New Roman" w:cs="Times New Roman" w:hint="eastAsia"/>
            <w:sz w:val="24"/>
            <w:szCs w:val="24"/>
          </w:rPr>
          <w:t>,</w:t>
        </w:r>
      </w:ins>
      <w:ins w:id="29" w:author="Steve Rozen, Ph.D." w:date="2025-03-10T09:46:00Z" w16du:dateUtc="2025-03-10T13:46:00Z">
        <w:r w:rsidR="00814D3A">
          <w:rPr>
            <w:rFonts w:ascii="Times New Roman" w:hAnsi="Times New Roman" w:cs="Times New Roman" w:hint="eastAsia"/>
            <w:sz w:val="24"/>
            <w:szCs w:val="24"/>
          </w:rPr>
          <w:t xml:space="preserve"> in </w:t>
        </w:r>
      </w:ins>
      <w:ins w:id="30" w:author="Steve Rozen, Ph.D." w:date="2025-03-10T09:47:00Z" w16du:dateUtc="2025-03-10T13:47:00Z">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ins>
      <w:del w:id="31" w:author="Steve Rozen, Ph.D." w:date="2025-03-10T09:47:00Z" w16du:dateUtc="2025-03-10T13:47:00Z">
        <w:r w:rsidR="00065370" w:rsidRPr="00065370" w:rsidDel="00814D3A">
          <w:rPr>
            <w:rFonts w:ascii="Times New Roman" w:hAnsi="Times New Roman" w:cs="Times New Roman"/>
            <w:sz w:val="24"/>
            <w:szCs w:val="24"/>
          </w:rPr>
          <w:delText>dMMR (</w:delText>
        </w:r>
      </w:del>
      <w:r w:rsidR="00065370" w:rsidRPr="00065370">
        <w:rPr>
          <w:rFonts w:ascii="Times New Roman" w:hAnsi="Times New Roman" w:cs="Times New Roman"/>
          <w:sz w:val="24"/>
          <w:szCs w:val="24"/>
        </w:rPr>
        <w:t>defective DNA mismatch repair</w:t>
      </w:r>
      <w:commentRangeStart w:id="32"/>
      <w:del w:id="33" w:author="Steve Rozen, Ph.D." w:date="2025-03-10T09:47:00Z" w16du:dateUtc="2025-03-10T13:47:00Z">
        <w:r w:rsidR="00065370" w:rsidRPr="00065370" w:rsidDel="00814D3A">
          <w:rPr>
            <w:rFonts w:ascii="Times New Roman" w:hAnsi="Times New Roman" w:cs="Times New Roman"/>
            <w:sz w:val="24"/>
            <w:szCs w:val="24"/>
          </w:rPr>
          <w:delText>)</w:delText>
        </w:r>
      </w:del>
      <w:r w:rsidR="00065370" w:rsidRPr="00065370">
        <w:rPr>
          <w:rFonts w:ascii="Times New Roman" w:hAnsi="Times New Roman" w:cs="Times New Roman"/>
          <w:sz w:val="24"/>
          <w:szCs w:val="24"/>
        </w:rPr>
        <w:t xml:space="preserve"> signatures</w:t>
      </w:r>
      <w:ins w:id="34" w:author="Steve Rozen, Ph.D." w:date="2025-03-10T09:48:00Z" w16du:dateUtc="2025-03-10T13:48:00Z">
        <w:r w:rsidR="00814D3A">
          <w:rPr>
            <w:rFonts w:ascii="Times New Roman" w:hAnsi="Times New Roman" w:cs="Times New Roman" w:hint="eastAsia"/>
            <w:sz w:val="24"/>
            <w:szCs w:val="24"/>
          </w:rPr>
          <w:t xml:space="preserve"> </w:t>
        </w:r>
      </w:ins>
      <w:del w:id="35" w:author="Steve Rozen, Ph.D." w:date="2025-03-10T09:47:00Z" w16du:dateUtc="2025-03-10T13:47:00Z">
        <w:r w:rsidR="00065370" w:rsidRPr="00065370" w:rsidDel="00814D3A">
          <w:rPr>
            <w:rFonts w:ascii="Times New Roman" w:hAnsi="Times New Roman" w:cs="Times New Roman"/>
            <w:sz w:val="24"/>
            <w:szCs w:val="24"/>
          </w:rPr>
          <w:delText xml:space="preserve">—H_ID33, </w:delText>
        </w:r>
        <w:r w:rsidR="00BC6FC4" w:rsidDel="00814D3A">
          <w:rPr>
            <w:rFonts w:ascii="Times New Roman" w:hAnsi="Times New Roman" w:cs="Times New Roman" w:hint="eastAsia"/>
            <w:sz w:val="24"/>
            <w:szCs w:val="24"/>
          </w:rPr>
          <w:delText xml:space="preserve">H_ID34, </w:delText>
        </w:r>
        <w:r w:rsidR="00065370" w:rsidRPr="00065370" w:rsidDel="00814D3A">
          <w:rPr>
            <w:rFonts w:ascii="Times New Roman" w:hAnsi="Times New Roman" w:cs="Times New Roman"/>
            <w:sz w:val="24"/>
            <w:szCs w:val="24"/>
          </w:rPr>
          <w:delText>H_ID37, and H_ID38—</w:delText>
        </w:r>
      </w:del>
      <w:r w:rsidR="00065370" w:rsidRPr="00065370">
        <w:rPr>
          <w:rFonts w:ascii="Times New Roman" w:hAnsi="Times New Roman" w:cs="Times New Roman"/>
          <w:sz w:val="24"/>
          <w:szCs w:val="24"/>
        </w:rPr>
        <w:t>characterizing short deletions or insertions in repeat units within tumors exhibiting high mutation burdens</w:t>
      </w:r>
      <w:commentRangeEnd w:id="32"/>
      <w:r w:rsidR="00814D3A">
        <w:rPr>
          <w:rStyle w:val="CommentReference"/>
        </w:rPr>
        <w:commentReference w:id="32"/>
      </w:r>
      <w:r w:rsidR="00065370" w:rsidRPr="00065370">
        <w:rPr>
          <w:rFonts w:ascii="Times New Roman" w:hAnsi="Times New Roman" w:cs="Times New Roman"/>
          <w:sz w:val="24"/>
          <w:szCs w:val="24"/>
        </w:rPr>
        <w:t xml:space="preserve">.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ins w:id="36" w:author="Steve Rozen, Ph.D." w:date="2025-03-10T09:52:00Z" w16du:dateUtc="2025-03-10T13:52:00Z">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ins>
      <w:r w:rsidR="00065370" w:rsidRPr="00065370">
        <w:rPr>
          <w:rFonts w:ascii="Times New Roman" w:hAnsi="Times New Roman" w:cs="Times New Roman"/>
          <w:sz w:val="24"/>
          <w:szCs w:val="24"/>
        </w:rPr>
        <w:t>gender</w:t>
      </w:r>
      <w:del w:id="37" w:author="Steve Rozen, Ph.D." w:date="2025-03-10T09:52:00Z" w16du:dateUtc="2025-03-10T13:52:00Z">
        <w:r w:rsidR="00065370" w:rsidRPr="00065370" w:rsidDel="00814D3A">
          <w:rPr>
            <w:rFonts w:ascii="Times New Roman" w:hAnsi="Times New Roman" w:cs="Times New Roman"/>
            <w:sz w:val="24"/>
            <w:szCs w:val="24"/>
          </w:rPr>
          <w:delText xml:space="preserve"> bias</w:delText>
        </w:r>
      </w:del>
      <w:ins w:id="38" w:author="Steve Rozen, Ph.D." w:date="2025-03-10T09:51:00Z" w16du:dateUtc="2025-03-10T13:51:00Z">
        <w:r w:rsidR="00814D3A">
          <w:rPr>
            <w:rFonts w:ascii="Times New Roman" w:hAnsi="Times New Roman" w:cs="Times New Roman" w:hint="eastAsia"/>
            <w:sz w:val="24"/>
            <w:szCs w:val="24"/>
          </w:rPr>
          <w:t xml:space="preserve"> within par</w:t>
        </w:r>
      </w:ins>
      <w:ins w:id="39" w:author="Steve Rozen, Ph.D." w:date="2025-03-10T09:52:00Z" w16du:dateUtc="2025-03-10T13:52:00Z">
        <w:r w:rsidR="00814D3A">
          <w:rPr>
            <w:rFonts w:ascii="Times New Roman" w:hAnsi="Times New Roman" w:cs="Times New Roman" w:hint="eastAsia"/>
            <w:sz w:val="24"/>
            <w:szCs w:val="24"/>
          </w:rPr>
          <w:t>ticular cancer types</w:t>
        </w:r>
      </w:ins>
      <w:r w:rsidR="00065370" w:rsidRPr="00065370">
        <w:rPr>
          <w:rFonts w:ascii="Times New Roman" w:hAnsi="Times New Roman" w:cs="Times New Roman"/>
          <w:sz w:val="24"/>
          <w:szCs w:val="24"/>
        </w:rPr>
        <w:t xml:space="preserve">. </w:t>
      </w:r>
      <w:del w:id="40" w:author="Steve Rozen, Ph.D." w:date="2025-03-10T09:52:00Z" w16du:dateUtc="2025-03-10T13:52:00Z">
        <w:r w:rsidR="00065370" w:rsidRPr="00065370" w:rsidDel="00814D3A">
          <w:rPr>
            <w:rFonts w:ascii="Times New Roman" w:hAnsi="Times New Roman" w:cs="Times New Roman"/>
            <w:sz w:val="24"/>
            <w:szCs w:val="24"/>
          </w:rPr>
          <w:delText>Our e</w:delText>
        </w:r>
      </w:del>
      <w:ins w:id="41" w:author="Steve Rozen, Ph.D." w:date="2025-03-10T09:52:00Z" w16du:dateUtc="2025-03-10T13:52:00Z">
        <w:r w:rsidR="00814D3A">
          <w:rPr>
            <w:rFonts w:ascii="Times New Roman" w:hAnsi="Times New Roman" w:cs="Times New Roman" w:hint="eastAsia"/>
            <w:sz w:val="24"/>
            <w:szCs w:val="24"/>
          </w:rPr>
          <w:t>E</w:t>
        </w:r>
      </w:ins>
      <w:r w:rsidR="00065370" w:rsidRPr="00065370">
        <w:rPr>
          <w:rFonts w:ascii="Times New Roman" w:hAnsi="Times New Roman" w:cs="Times New Roman"/>
          <w:sz w:val="24"/>
          <w:szCs w:val="24"/>
        </w:rPr>
        <w:t xml:space="preserve">xamination of signature contributions to </w:t>
      </w:r>
      <w:ins w:id="42" w:author="Steve Rozen, Ph.D." w:date="2025-03-10T09:53:00Z" w16du:dateUtc="2025-03-10T13:53:00Z">
        <w:r w:rsidR="00814D3A">
          <w:rPr>
            <w:rFonts w:ascii="Times New Roman" w:hAnsi="Times New Roman" w:cs="Times New Roman" w:hint="eastAsia"/>
            <w:sz w:val="24"/>
            <w:szCs w:val="24"/>
          </w:rPr>
          <w:t xml:space="preserve">somatic mutations in </w:t>
        </w:r>
      </w:ins>
      <w:r w:rsidR="00065370" w:rsidRPr="00065370">
        <w:rPr>
          <w:rFonts w:ascii="Times New Roman" w:hAnsi="Times New Roman" w:cs="Times New Roman"/>
          <w:sz w:val="24"/>
          <w:szCs w:val="24"/>
        </w:rPr>
        <w:t xml:space="preserve">cancer genes revealed that C_ID3, associated with tobacco exposure, accounts for nearly </w:t>
      </w:r>
      <w:commentRangeStart w:id="43"/>
      <w:r w:rsidR="00065370" w:rsidRPr="00065370">
        <w:rPr>
          <w:rFonts w:ascii="Times New Roman" w:hAnsi="Times New Roman" w:cs="Times New Roman"/>
          <w:sz w:val="24"/>
          <w:szCs w:val="24"/>
        </w:rPr>
        <w:t xml:space="preserve">50% of IDs </w:t>
      </w:r>
      <w:commentRangeEnd w:id="43"/>
      <w:r w:rsidR="00CF5847">
        <w:rPr>
          <w:rStyle w:val="CommentReference"/>
        </w:rPr>
        <w:commentReference w:id="43"/>
      </w:r>
      <w:r w:rsidR="00065370" w:rsidRPr="00065370">
        <w:rPr>
          <w:rFonts w:ascii="Times New Roman" w:hAnsi="Times New Roman" w:cs="Times New Roman"/>
          <w:sz w:val="24"/>
          <w:szCs w:val="24"/>
        </w:rPr>
        <w:t xml:space="preserve">in </w:t>
      </w:r>
      <w:ins w:id="44" w:author="Steve Rozen, Ph.D." w:date="2025-03-10T09:53:00Z" w16du:dateUtc="2025-03-10T13:53:00Z">
        <w:r w:rsidR="00814D3A">
          <w:rPr>
            <w:rFonts w:ascii="Times New Roman" w:hAnsi="Times New Roman" w:cs="Times New Roman" w:hint="eastAsia"/>
            <w:sz w:val="24"/>
            <w:szCs w:val="24"/>
          </w:rPr>
          <w:t>the</w:t>
        </w:r>
        <w:commentRangeStart w:id="45"/>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LRP1B</w:t>
      </w:r>
      <w:ins w:id="46" w:author="Steve Rozen, Ph.D." w:date="2025-03-10T09:53:00Z" w16du:dateUtc="2025-03-10T13:53:00Z">
        <w:r w:rsidR="00814D3A">
          <w:rPr>
            <w:rFonts w:ascii="Times New Roman" w:hAnsi="Times New Roman" w:cs="Times New Roman" w:hint="eastAsia"/>
            <w:sz w:val="24"/>
            <w:szCs w:val="24"/>
          </w:rPr>
          <w:t xml:space="preserve"> gene</w:t>
        </w:r>
        <w:commentRangeEnd w:id="45"/>
        <w:r w:rsidR="00814D3A">
          <w:rPr>
            <w:rStyle w:val="CommentReference"/>
          </w:rPr>
          <w:commentReference w:id="45"/>
        </w:r>
      </w:ins>
      <w:r w:rsidR="00065370" w:rsidRPr="00065370">
        <w:rPr>
          <w:rFonts w:ascii="Times New Roman" w:hAnsi="Times New Roman" w:cs="Times New Roman"/>
          <w:sz w:val="24"/>
          <w:szCs w:val="24"/>
        </w:rPr>
        <w:t xml:space="preserve">, which is implicated in lung carcinogenesis. This work </w:t>
      </w:r>
      <w:ins w:id="47" w:author="Steve Rozen, Ph.D." w:date="2025-03-10T09:55:00Z" w16du:dateUtc="2025-03-10T13:55:00Z">
        <w:r w:rsidR="00761EAE">
          <w:rPr>
            <w:rFonts w:ascii="Times New Roman" w:hAnsi="Times New Roman" w:cs="Times New Roman" w:hint="eastAsia"/>
            <w:sz w:val="24"/>
            <w:szCs w:val="24"/>
          </w:rPr>
          <w:t xml:space="preserve">has </w:t>
        </w:r>
      </w:ins>
      <w:r w:rsidR="00065370" w:rsidRPr="00065370">
        <w:rPr>
          <w:rFonts w:ascii="Times New Roman" w:hAnsi="Times New Roman" w:cs="Times New Roman"/>
          <w:sz w:val="24"/>
          <w:szCs w:val="24"/>
        </w:rPr>
        <w:t>establishe</w:t>
      </w:r>
      <w:ins w:id="48" w:author="Steve Rozen, Ph.D." w:date="2025-03-10T09:55:00Z" w16du:dateUtc="2025-03-10T13:55:00Z">
        <w:r w:rsidR="00761EAE">
          <w:rPr>
            <w:rFonts w:ascii="Times New Roman" w:hAnsi="Times New Roman" w:cs="Times New Roman" w:hint="eastAsia"/>
            <w:sz w:val="24"/>
            <w:szCs w:val="24"/>
          </w:rPr>
          <w:t>d</w:t>
        </w:r>
      </w:ins>
      <w:del w:id="49" w:author="Steve Rozen, Ph.D." w:date="2025-03-10T09:55:00Z" w16du:dateUtc="2025-03-10T13:55: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an expanded collection of ID signatures, validate</w:t>
      </w:r>
      <w:ins w:id="50" w:author="Steve Rozen, Ph.D." w:date="2025-03-10T09:56:00Z" w16du:dateUtc="2025-03-10T13:56:00Z">
        <w:r w:rsidR="00761EAE">
          <w:rPr>
            <w:rFonts w:ascii="Times New Roman" w:hAnsi="Times New Roman" w:cs="Times New Roman" w:hint="eastAsia"/>
            <w:sz w:val="24"/>
            <w:szCs w:val="24"/>
          </w:rPr>
          <w:t>d</w:t>
        </w:r>
      </w:ins>
      <w:del w:id="51"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 novel signature through functional modeling, </w:t>
      </w:r>
      <w:commentRangeStart w:id="52"/>
      <w:r w:rsidR="00065370" w:rsidRPr="00065370">
        <w:rPr>
          <w:rFonts w:ascii="Times New Roman" w:hAnsi="Times New Roman" w:cs="Times New Roman"/>
          <w:sz w:val="24"/>
          <w:szCs w:val="24"/>
        </w:rPr>
        <w:t>elucidate</w:t>
      </w:r>
      <w:ins w:id="53" w:author="Steve Rozen, Ph.D." w:date="2025-03-10T09:56:00Z" w16du:dateUtc="2025-03-10T13:56:00Z">
        <w:r w:rsidR="00761EAE">
          <w:rPr>
            <w:rFonts w:ascii="Times New Roman" w:hAnsi="Times New Roman" w:cs="Times New Roman" w:hint="eastAsia"/>
            <w:sz w:val="24"/>
            <w:szCs w:val="24"/>
          </w:rPr>
          <w:t>d</w:t>
        </w:r>
      </w:ins>
      <w:del w:id="54"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distinct mutational processes, </w:t>
      </w:r>
      <w:commentRangeEnd w:id="52"/>
      <w:r w:rsidR="00814D3A">
        <w:rPr>
          <w:rStyle w:val="CommentReference"/>
        </w:rPr>
        <w:commentReference w:id="52"/>
      </w:r>
      <w:r w:rsidR="00065370" w:rsidRPr="00065370">
        <w:rPr>
          <w:rFonts w:ascii="Times New Roman" w:hAnsi="Times New Roman" w:cs="Times New Roman"/>
          <w:sz w:val="24"/>
          <w:szCs w:val="24"/>
        </w:rPr>
        <w:t xml:space="preserve">and </w:t>
      </w:r>
      <w:del w:id="55" w:author="Steve Rozen, Ph.D." w:date="2025-03-10T09:56:00Z" w16du:dateUtc="2025-03-10T13:56:00Z">
        <w:r w:rsidR="00065370" w:rsidRPr="00065370" w:rsidDel="00761EAE">
          <w:rPr>
            <w:rFonts w:ascii="Times New Roman" w:hAnsi="Times New Roman" w:cs="Times New Roman"/>
            <w:sz w:val="24"/>
            <w:szCs w:val="24"/>
          </w:rPr>
          <w:delText xml:space="preserve">offers </w:delText>
        </w:r>
      </w:del>
      <w:ins w:id="56" w:author="Steve Rozen, Ph.D." w:date="2025-03-10T09:56:00Z" w16du:dateUtc="2025-03-10T13:56:00Z">
        <w:r w:rsidR="00761EAE">
          <w:rPr>
            <w:rFonts w:ascii="Times New Roman" w:hAnsi="Times New Roman" w:cs="Times New Roman" w:hint="eastAsia"/>
            <w:sz w:val="24"/>
            <w:szCs w:val="24"/>
          </w:rPr>
          <w:t>provided</w:t>
        </w:r>
        <w:r w:rsidR="00761EAE" w:rsidRPr="00065370">
          <w:rPr>
            <w:rFonts w:ascii="Times New Roman" w:hAnsi="Times New Roman" w:cs="Times New Roman"/>
            <w:sz w:val="24"/>
            <w:szCs w:val="24"/>
          </w:rPr>
          <w:t xml:space="preserve"> </w:t>
        </w:r>
      </w:ins>
      <w:r w:rsidR="00065370" w:rsidRPr="00065370">
        <w:rPr>
          <w:rFonts w:ascii="Times New Roman" w:hAnsi="Times New Roman" w:cs="Times New Roman"/>
          <w:sz w:val="24"/>
          <w:szCs w:val="24"/>
        </w:rPr>
        <w:t xml:space="preserve">insights into biological implications through </w:t>
      </w:r>
      <w:commentRangeStart w:id="57"/>
      <w:r w:rsidR="00065370" w:rsidRPr="00065370">
        <w:rPr>
          <w:rFonts w:ascii="Times New Roman" w:hAnsi="Times New Roman" w:cs="Times New Roman"/>
          <w:sz w:val="24"/>
          <w:szCs w:val="24"/>
        </w:rPr>
        <w:t xml:space="preserve">extended sequence investigation </w:t>
      </w:r>
      <w:commentRangeEnd w:id="57"/>
      <w:r w:rsidR="00761EAE">
        <w:rPr>
          <w:rStyle w:val="CommentReference"/>
        </w:rPr>
        <w:commentReference w:id="57"/>
      </w:r>
      <w:r w:rsidR="00065370" w:rsidRPr="00065370">
        <w:rPr>
          <w:rFonts w:ascii="Times New Roman" w:hAnsi="Times New Roman" w:cs="Times New Roman"/>
          <w:sz w:val="24"/>
          <w:szCs w:val="24"/>
        </w:rPr>
        <w:t xml:space="preserve">and </w:t>
      </w:r>
      <w:r w:rsidR="00065370" w:rsidRPr="00065370">
        <w:rPr>
          <w:rFonts w:ascii="Times New Roman" w:hAnsi="Times New Roman" w:cs="Times New Roman"/>
          <w:sz w:val="24"/>
          <w:szCs w:val="24"/>
        </w:rPr>
        <w:lastRenderedPageBreak/>
        <w:t xml:space="preserve">trait associations. </w:t>
      </w:r>
      <w:commentRangeStart w:id="58"/>
      <w:r w:rsidR="00065370" w:rsidRPr="00065370">
        <w:rPr>
          <w:rFonts w:ascii="Times New Roman" w:hAnsi="Times New Roman" w:cs="Times New Roman"/>
          <w:sz w:val="24"/>
          <w:szCs w:val="24"/>
        </w:rPr>
        <w:t>This comprehensive characterization of ID signatures from over 7,000 genomes enhances our understanding of the mutational processes shaping cancer genomes.</w:t>
      </w:r>
      <w:commentRangeEnd w:id="58"/>
      <w:r w:rsidR="00761EAE">
        <w:rPr>
          <w:rStyle w:val="CommentReference"/>
        </w:rPr>
        <w:commentReference w:id="58"/>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6DF57163"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59"/>
      <w:del w:id="60" w:author="Steve Rozen, Ph.D." w:date="2025-03-10T10:08:00Z" w16du:dateUtc="2025-03-10T14:08:00Z">
        <w:r w:rsidR="00E76428" w:rsidRPr="008A1C58" w:rsidDel="00CF5847">
          <w:rPr>
            <w:rFonts w:ascii="Times New Roman" w:hAnsi="Times New Roman" w:cs="Times New Roman"/>
            <w:sz w:val="24"/>
            <w:szCs w:val="24"/>
          </w:rPr>
          <w:delText xml:space="preserve"> </w:delText>
        </w:r>
        <w:r w:rsidR="00D255BC" w:rsidDel="00CF5847">
          <w:rPr>
            <w:rFonts w:ascii="Times New Roman" w:hAnsi="Times New Roman" w:cs="Times New Roman" w:hint="eastAsia"/>
            <w:sz w:val="24"/>
            <w:szCs w:val="24"/>
          </w:rPr>
          <w:delText>The m</w:delText>
        </w:r>
        <w:r w:rsidR="009574EC" w:rsidRPr="008A1C58" w:rsidDel="00CF5847">
          <w:rPr>
            <w:rFonts w:ascii="Times New Roman" w:hAnsi="Times New Roman" w:cs="Times New Roman"/>
            <w:sz w:val="24"/>
            <w:szCs w:val="24"/>
          </w:rPr>
          <w:delText xml:space="preserve">utations can arise from both endogenous and exogenous sources. </w:delText>
        </w:r>
      </w:del>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59"/>
      <w:r w:rsidR="00CF5847">
        <w:rPr>
          <w:rStyle w:val="CommentReference"/>
        </w:rPr>
        <w:commentReference w:id="59"/>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61"/>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commentRangeEnd w:id="61"/>
      <w:r w:rsidR="0039733B">
        <w:rPr>
          <w:rStyle w:val="CommentReference"/>
        </w:rPr>
        <w:commentReference w:id="61"/>
      </w:r>
      <w:r w:rsidR="009F35C3" w:rsidRPr="008A1C58">
        <w:rPr>
          <w:rFonts w:ascii="Times New Roman" w:hAnsi="Times New Roman" w:cs="Times New Roman"/>
          <w:sz w:val="24"/>
          <w:szCs w:val="24"/>
        </w:rPr>
        <w:t xml:space="preserve">. </w:t>
      </w:r>
    </w:p>
    <w:p w14:paraId="588AE074" w14:textId="28801DA7" w:rsidR="00FA5CA0" w:rsidRPr="008A1C58" w:rsidRDefault="0039733B" w:rsidP="008A1C58">
      <w:pPr>
        <w:spacing w:line="480" w:lineRule="auto"/>
        <w:rPr>
          <w:rFonts w:ascii="Times New Roman" w:hAnsi="Times New Roman" w:cs="Times New Roman"/>
          <w:sz w:val="24"/>
          <w:szCs w:val="24"/>
        </w:rPr>
      </w:pPr>
      <w:ins w:id="62" w:author="Steve Rozen, Ph.D." w:date="2025-03-10T20:28:00Z" w16du:dateUtc="2025-03-11T00:28:00Z">
        <w:r>
          <w:rPr>
            <w:rFonts w:ascii="Times New Roman" w:hAnsi="Times New Roman" w:cs="Times New Roman"/>
            <w:sz w:val="24"/>
            <w:szCs w:val="24"/>
          </w:rPr>
          <w:t>By “</w:t>
        </w:r>
      </w:ins>
      <w:del w:id="63" w:author="Steve Rozen, Ph.D." w:date="2025-03-10T20:28:00Z" w16du:dateUtc="2025-03-11T00:28:00Z">
        <w:r w:rsidR="00FA5CA0" w:rsidRPr="00FA5CA0" w:rsidDel="0039733B">
          <w:rPr>
            <w:rFonts w:ascii="Times New Roman" w:hAnsi="Times New Roman" w:cs="Times New Roman"/>
            <w:sz w:val="24"/>
            <w:szCs w:val="24"/>
          </w:rPr>
          <w:delText>M</w:delText>
        </w:r>
      </w:del>
      <w:ins w:id="64" w:author="Steve Rozen, Ph.D." w:date="2025-03-10T20:28:00Z" w16du:dateUtc="2025-03-11T00:28:00Z">
        <w:r>
          <w:rPr>
            <w:rFonts w:ascii="Times New Roman" w:hAnsi="Times New Roman" w:cs="Times New Roman"/>
            <w:sz w:val="24"/>
            <w:szCs w:val="24"/>
          </w:rPr>
          <w:t>m</w:t>
        </w:r>
      </w:ins>
      <w:r w:rsidR="00FA5CA0" w:rsidRPr="00FA5CA0">
        <w:rPr>
          <w:rFonts w:ascii="Times New Roman" w:hAnsi="Times New Roman" w:cs="Times New Roman"/>
          <w:sz w:val="24"/>
          <w:szCs w:val="24"/>
        </w:rPr>
        <w:t>utational signatures</w:t>
      </w:r>
      <w:ins w:id="65" w:author="Steve Rozen, Ph.D." w:date="2025-03-10T20:28:00Z" w16du:dateUtc="2025-03-11T00:28:00Z">
        <w:r>
          <w:rPr>
            <w:rFonts w:ascii="Times New Roman" w:hAnsi="Times New Roman" w:cs="Times New Roman"/>
            <w:sz w:val="24"/>
            <w:szCs w:val="24"/>
          </w:rPr>
          <w:t>” we mean</w:t>
        </w:r>
      </w:ins>
      <w:del w:id="66" w:author="Steve Rozen, Ph.D." w:date="2025-03-10T20:28:00Z" w16du:dateUtc="2025-03-11T00:28:00Z">
        <w:r w:rsidR="00FA5CA0" w:rsidRPr="00FA5CA0" w:rsidDel="0039733B">
          <w:rPr>
            <w:rFonts w:ascii="Times New Roman" w:hAnsi="Times New Roman" w:cs="Times New Roman"/>
            <w:sz w:val="24"/>
            <w:szCs w:val="24"/>
          </w:rPr>
          <w:delText xml:space="preserve"> are</w:delText>
        </w:r>
      </w:del>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w:t>
      </w:r>
      <w:del w:id="67" w:author="Steve Rozen, Ph.D." w:date="2025-03-10T20:29:00Z" w16du:dateUtc="2025-03-11T00:29:00Z">
        <w:r w:rsidR="00FA5CA0" w:rsidRPr="00FA5CA0" w:rsidDel="0039733B">
          <w:rPr>
            <w:rFonts w:ascii="Times New Roman" w:hAnsi="Times New Roman" w:cs="Times New Roman"/>
            <w:sz w:val="24"/>
            <w:szCs w:val="24"/>
          </w:rPr>
          <w:delText xml:space="preserve">specific </w:delText>
        </w:r>
      </w:del>
      <w:r w:rsidR="00FA5CA0" w:rsidRPr="00FA5CA0">
        <w:rPr>
          <w:rFonts w:ascii="Times New Roman" w:hAnsi="Times New Roman" w:cs="Times New Roman"/>
          <w:sz w:val="24"/>
          <w:szCs w:val="24"/>
        </w:rPr>
        <w:t>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and/or (2) using machine learning to</w:t>
      </w:r>
      <w:commentRangeStart w:id="68"/>
      <w:r w:rsidR="00FA5CA0" w:rsidRPr="00FA5CA0">
        <w:rPr>
          <w:rFonts w:ascii="Times New Roman" w:hAnsi="Times New Roman" w:cs="Times New Roman"/>
          <w:sz w:val="24"/>
          <w:szCs w:val="24"/>
        </w:rPr>
        <w:t xml:space="preserve"> deconvolute </w:t>
      </w:r>
      <w:commentRangeEnd w:id="68"/>
      <w:r>
        <w:rPr>
          <w:rStyle w:val="CommentReference"/>
        </w:rPr>
        <w:commentReference w:id="68"/>
      </w:r>
      <w:r w:rsidR="00FA5CA0" w:rsidRPr="00FA5CA0">
        <w:rPr>
          <w:rFonts w:ascii="Times New Roman" w:hAnsi="Times New Roman" w:cs="Times New Roman"/>
          <w:sz w:val="24"/>
          <w:szCs w:val="24"/>
        </w:rPr>
        <w:t>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w:t>
      </w:r>
      <w:commentRangeStart w:id="69"/>
      <w:r w:rsidR="00FA5CA0" w:rsidRPr="00FA5CA0">
        <w:rPr>
          <w:rFonts w:ascii="Times New Roman" w:hAnsi="Times New Roman" w:cs="Times New Roman"/>
          <w:sz w:val="24"/>
          <w:szCs w:val="24"/>
        </w:rPr>
        <w:t xml:space="preserve">For instance, data mining of liver </w:t>
      </w:r>
      <w:commentRangeEnd w:id="69"/>
      <w:r>
        <w:rPr>
          <w:rStyle w:val="CommentReference"/>
        </w:rPr>
        <w:commentReference w:id="69"/>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p>
    <w:p w14:paraId="6CAAB688" w14:textId="35872509" w:rsidR="001C3296" w:rsidRDefault="00594AAB" w:rsidP="008A1C58">
      <w:pPr>
        <w:spacing w:line="480" w:lineRule="auto"/>
        <w:rPr>
          <w:ins w:id="70"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lastRenderedPageBreak/>
        <w:t>While the characterization of mutational signatures has primarily concentrated on SBSs, ID signatures also offer valuable insights into mutagenic mechanisms. For instance, the tobacco smoking</w:t>
      </w:r>
      <w:del w:id="71" w:author="Steve Rozen, Ph.D." w:date="2025-03-10T20:39:00Z" w16du:dateUtc="2025-03-11T00:39:00Z">
        <w:r w:rsidRPr="00594AAB" w:rsidDel="005146ED">
          <w:rPr>
            <w:rFonts w:ascii="Times New Roman" w:hAnsi="Times New Roman" w:cs="Times New Roman"/>
            <w:sz w:val="24"/>
            <w:szCs w:val="24"/>
          </w:rPr>
          <w:delText>-associated mutational process</w:delText>
        </w:r>
      </w:del>
      <w:r w:rsidRPr="00594AAB">
        <w:rPr>
          <w:rFonts w:ascii="Times New Roman" w:hAnsi="Times New Roman" w:cs="Times New Roman"/>
          <w:sz w:val="24"/>
          <w:szCs w:val="24"/>
        </w:rPr>
        <w:t xml:space="preserve"> not only </w:t>
      </w:r>
      <w:del w:id="72" w:author="Steve Rozen, Ph.D." w:date="2025-03-10T20:39:00Z" w16du:dateUtc="2025-03-11T00:39:00Z">
        <w:r w:rsidRPr="00594AAB" w:rsidDel="005146ED">
          <w:rPr>
            <w:rFonts w:ascii="Times New Roman" w:hAnsi="Times New Roman" w:cs="Times New Roman"/>
            <w:sz w:val="24"/>
            <w:szCs w:val="24"/>
          </w:rPr>
          <w:delText xml:space="preserve">includes </w:delText>
        </w:r>
      </w:del>
      <w:ins w:id="73" w:author="Steve Rozen, Ph.D." w:date="2025-03-10T20:39:00Z" w16du:dateUtc="2025-03-11T00:39:00Z">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C&gt;A (SBS4) and CC&gt;AA (DBS2) </w:t>
      </w:r>
      <w:del w:id="74" w:author="Steve Rozen, Ph.D." w:date="2025-03-10T20:39:00Z" w16du:dateUtc="2025-03-11T00:39:00Z">
        <w:r w:rsidRPr="00594AAB" w:rsidDel="005146ED">
          <w:rPr>
            <w:rFonts w:ascii="Times New Roman" w:hAnsi="Times New Roman" w:cs="Times New Roman"/>
            <w:sz w:val="24"/>
            <w:szCs w:val="24"/>
          </w:rPr>
          <w:delText xml:space="preserve">changes </w:delText>
        </w:r>
      </w:del>
      <w:ins w:id="75" w:author="Steve Rozen, Ph.D." w:date="2025-03-10T20:39:00Z" w16du:dateUtc="2025-03-11T00:39:00Z">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but also involves the </w:t>
      </w:r>
      <w:commentRangeStart w:id="76"/>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76"/>
      <w:r w:rsidR="005146ED">
        <w:rPr>
          <w:rStyle w:val="CommentReference"/>
        </w:rPr>
        <w:commentReference w:id="76"/>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77" w:author="Steve Rozen, Ph.D." w:date="2025-03-10T21:14:00Z" w16du:dateUtc="2025-03-11T01:14:00Z"/>
          <w:rFonts w:ascii="Times New Roman" w:hAnsi="Times New Roman" w:cs="Times New Roman"/>
          <w:sz w:val="24"/>
          <w:szCs w:val="24"/>
        </w:rPr>
      </w:pPr>
      <w:ins w:id="78"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3A617329"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w:t>
      </w:r>
      <w:ins w:id="79" w:author="Steve Rozen, Ph.D." w:date="2025-03-10T21:17:00Z" w16du:dateUtc="2025-03-11T01:17:00Z">
        <w:r w:rsidR="00B43F35">
          <w:rPr>
            <w:rFonts w:ascii="Times New Roman" w:hAnsi="Times New Roman" w:cs="Times New Roman"/>
            <w:sz w:val="24"/>
            <w:szCs w:val="24"/>
            <w:highlight w:val="yellow"/>
          </w:rPr>
          <w:t xml:space="preserve">START HERE </w:t>
        </w:r>
      </w:ins>
      <w:r w:rsidRPr="004F57D2">
        <w:rPr>
          <w:rFonts w:ascii="Times New Roman" w:hAnsi="Times New Roman" w:cs="Times New Roman" w:hint="eastAsia"/>
          <w:sz w:val="24"/>
          <w:szCs w:val="24"/>
          <w:highlight w:val="yellow"/>
        </w:rPr>
        <w: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w:t>
      </w:r>
      <w:ins w:id="80" w:author="Steve Rozen, Ph.D." w:date="2025-03-11T21:23:00Z" w16du:dateUtc="2025-03-12T01:23:00Z">
        <w:r w:rsidR="000A6AB6">
          <w:rPr>
            <w:rFonts w:ascii="Times New Roman" w:hAnsi="Times New Roman" w:cs="Times New Roman"/>
            <w:sz w:val="24"/>
            <w:szCs w:val="24"/>
          </w:rPr>
          <w:t xml:space="preserve">by far the </w:t>
        </w:r>
      </w:ins>
      <w:ins w:id="81" w:author="Steve Rozen, Ph.D." w:date="2025-03-11T21:15:00Z" w16du:dateUtc="2025-03-12T01:15:00Z">
        <w:r w:rsidR="006403B8">
          <w:rPr>
            <w:rFonts w:ascii="Times New Roman" w:hAnsi="Times New Roman" w:cs="Times New Roman"/>
            <w:sz w:val="24"/>
            <w:szCs w:val="24"/>
          </w:rPr>
          <w:t xml:space="preserve">most common </w:t>
        </w:r>
      </w:ins>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ins w:id="82" w:author="Steve Rozen, Ph.D." w:date="2025-03-11T21:16:00Z" w16du:dateUtc="2025-03-12T01:16:00Z">
        <w:r w:rsidR="006403B8">
          <w:rPr>
            <w:rFonts w:ascii="Times New Roman" w:hAnsi="Times New Roman" w:cs="Times New Roman"/>
            <w:sz w:val="24"/>
            <w:szCs w:val="24"/>
          </w:rPr>
          <w:t>s</w:t>
        </w:r>
      </w:ins>
      <w:ins w:id="83" w:author="Steve Rozen, Ph.D." w:date="2025-03-11T21:23:00Z" w16du:dateUtc="2025-03-12T01:23:00Z">
        <w:r w:rsidR="000A6AB6">
          <w:rPr>
            <w:rFonts w:ascii="Times New Roman" w:hAnsi="Times New Roman" w:cs="Times New Roman"/>
            <w:sz w:val="24"/>
            <w:szCs w:val="24"/>
          </w:rPr>
          <w:t>, and the one we used for</w:t>
        </w:r>
      </w:ins>
      <w:ins w:id="84" w:author="Steve Rozen, Ph.D." w:date="2025-03-11T21:24:00Z" w16du:dateUtc="2025-03-12T01:24:00Z">
        <w:r w:rsidR="000A6AB6">
          <w:rPr>
            <w:rFonts w:ascii="Times New Roman" w:hAnsi="Times New Roman" w:cs="Times New Roman"/>
            <w:sz w:val="24"/>
            <w:szCs w:val="24"/>
          </w:rPr>
          <w:t xml:space="preserve"> this study</w:t>
        </w:r>
      </w:ins>
      <w:del w:id="85" w:author="Steve Rozen, Ph.D." w:date="2025-03-11T21:16:00Z" w16du:dateUtc="2025-03-12T01:16:00Z">
        <w:r w:rsidR="00756A7C" w:rsidRPr="008A1C58" w:rsidDel="006403B8">
          <w:rPr>
            <w:rFonts w:ascii="Times New Roman" w:hAnsi="Times New Roman" w:cs="Times New Roman"/>
            <w:sz w:val="24"/>
            <w:szCs w:val="24"/>
          </w:rPr>
          <w:delText>al</w:delText>
        </w:r>
      </w:del>
      <w:del w:id="86" w:author="Steve Rozen, Ph.D." w:date="2025-03-11T21:24:00Z" w16du:dateUtc="2025-03-12T01:24:00Z">
        <w:r w:rsidR="00756A7C" w:rsidRPr="008A1C58" w:rsidDel="000A6AB6">
          <w:rPr>
            <w:rFonts w:ascii="Times New Roman" w:hAnsi="Times New Roman" w:cs="Times New Roman"/>
            <w:sz w:val="24"/>
            <w:szCs w:val="24"/>
          </w:rPr>
          <w:delText xml:space="preserve"> </w:delText>
        </w:r>
      </w:del>
      <w:del w:id="87" w:author="Steve Rozen, Ph.D." w:date="2025-03-11T21:16:00Z" w16du:dateUtc="2025-03-12T01:16:00Z">
        <w:r w:rsidR="00756A7C" w:rsidRPr="008A1C58" w:rsidDel="006403B8">
          <w:rPr>
            <w:rFonts w:ascii="Times New Roman" w:hAnsi="Times New Roman" w:cs="Times New Roman"/>
            <w:sz w:val="24"/>
            <w:szCs w:val="24"/>
          </w:rPr>
          <w:delText xml:space="preserve">signatures </w:delText>
        </w:r>
      </w:del>
      <w:ins w:id="88" w:author="Steve Rozen, Ph.D." w:date="2025-03-11T21:17:00Z" w16du:dateUtc="2025-03-12T01:17:00Z">
        <w:r w:rsidR="006403B8">
          <w:rPr>
            <w:rFonts w:ascii="Times New Roman" w:hAnsi="Times New Roman" w:cs="Times New Roman"/>
            <w:sz w:val="24"/>
            <w:szCs w:val="24"/>
          </w:rPr>
          <w:t xml:space="preserve"> </w:t>
        </w:r>
      </w:ins>
      <w:del w:id="89" w:author="Steve Rozen, Ph.D." w:date="2025-03-11T21:17:00Z" w16du:dateUtc="2025-03-12T01:17:00Z">
        <w:r w:rsidR="00756A7C" w:rsidRPr="008A1C58" w:rsidDel="006403B8">
          <w:rPr>
            <w:rFonts w:ascii="Times New Roman" w:hAnsi="Times New Roman" w:cs="Times New Roman"/>
            <w:sz w:val="24"/>
            <w:szCs w:val="24"/>
          </w:rPr>
          <w:delText>typically involves the examination of</w:delText>
        </w:r>
      </w:del>
      <w:ins w:id="90" w:author="Steve Rozen, Ph.D." w:date="2025-03-11T21:17:00Z" w16du:dateUtc="2025-03-12T01:17:00Z">
        <w:r w:rsidR="006403B8">
          <w:rPr>
            <w:rFonts w:ascii="Times New Roman" w:hAnsi="Times New Roman" w:cs="Times New Roman"/>
            <w:sz w:val="24"/>
            <w:szCs w:val="24"/>
          </w:rPr>
          <w:t>depends</w:t>
        </w:r>
      </w:ins>
      <w:r w:rsidR="00756A7C" w:rsidRPr="008A1C58">
        <w:rPr>
          <w:rFonts w:ascii="Times New Roman" w:hAnsi="Times New Roman" w:cs="Times New Roman"/>
          <w:sz w:val="24"/>
          <w:szCs w:val="24"/>
        </w:rPr>
        <w:t xml:space="preserve"> </w:t>
      </w:r>
      <w:del w:id="91" w:author="Steve Rozen, Ph.D." w:date="2025-03-11T21:18:00Z" w16du:dateUtc="2025-03-12T01:18:00Z">
        <w:r w:rsidR="00756A7C" w:rsidRPr="008A1C58" w:rsidDel="006403B8">
          <w:rPr>
            <w:rFonts w:ascii="Times New Roman" w:hAnsi="Times New Roman" w:cs="Times New Roman"/>
            <w:sz w:val="24"/>
            <w:szCs w:val="24"/>
          </w:rPr>
          <w:delText xml:space="preserve">several key features, including </w:delText>
        </w:r>
      </w:del>
      <w:ins w:id="92" w:author="Steve Rozen, Ph.D." w:date="2025-03-11T21:17:00Z" w16du:dateUtc="2025-03-12T01:17:00Z">
        <w:r w:rsidR="006403B8">
          <w:rPr>
            <w:rFonts w:ascii="Times New Roman" w:hAnsi="Times New Roman" w:cs="Times New Roman"/>
            <w:sz w:val="24"/>
            <w:szCs w:val="24"/>
          </w:rPr>
          <w:t>the number of base</w:t>
        </w:r>
      </w:ins>
      <w:ins w:id="93" w:author="Steve Rozen, Ph.D." w:date="2025-03-11T21:20:00Z" w16du:dateUtc="2025-03-12T01:20:00Z">
        <w:r w:rsidR="000A6AB6">
          <w:rPr>
            <w:rFonts w:ascii="Times New Roman" w:hAnsi="Times New Roman" w:cs="Times New Roman"/>
            <w:sz w:val="24"/>
            <w:szCs w:val="24"/>
          </w:rPr>
          <w:t xml:space="preserve"> pairs</w:t>
        </w:r>
      </w:ins>
      <w:ins w:id="94" w:author="Steve Rozen, Ph.D." w:date="2025-03-11T21:17:00Z" w16du:dateUtc="2025-03-12T01:17:00Z">
        <w:r w:rsidR="006403B8">
          <w:rPr>
            <w:rFonts w:ascii="Times New Roman" w:hAnsi="Times New Roman" w:cs="Times New Roman"/>
            <w:sz w:val="24"/>
            <w:szCs w:val="24"/>
          </w:rPr>
          <w:t xml:space="preserve"> </w:t>
        </w:r>
        <w:proofErr w:type="spellStart"/>
        <w:r w:rsidR="006403B8">
          <w:rPr>
            <w:rFonts w:ascii="Times New Roman" w:hAnsi="Times New Roman" w:cs="Times New Roman"/>
            <w:sz w:val="24"/>
            <w:szCs w:val="24"/>
          </w:rPr>
          <w:t>deteled</w:t>
        </w:r>
        <w:proofErr w:type="spellEnd"/>
        <w:r w:rsidR="006403B8">
          <w:rPr>
            <w:rFonts w:ascii="Times New Roman" w:hAnsi="Times New Roman" w:cs="Times New Roman"/>
            <w:sz w:val="24"/>
            <w:szCs w:val="24"/>
          </w:rPr>
          <w:t xml:space="preserve"> or inserted</w:t>
        </w:r>
      </w:ins>
      <w:ins w:id="95" w:author="Steve Rozen, Ph.D." w:date="2025-03-11T21:18:00Z" w16du:dateUtc="2025-03-12T01:18:00Z">
        <w:r w:rsidR="006403B8">
          <w:rPr>
            <w:rFonts w:ascii="Times New Roman" w:hAnsi="Times New Roman" w:cs="Times New Roman"/>
            <w:sz w:val="24"/>
            <w:szCs w:val="24"/>
          </w:rPr>
          <w:t xml:space="preserve"> and the </w:t>
        </w:r>
      </w:ins>
      <w:del w:id="96" w:author="Steve Rozen, Ph.D." w:date="2025-03-11T21:18:00Z" w16du:dateUtc="2025-03-12T01:18:00Z">
        <w:r w:rsidR="00756A7C" w:rsidRPr="008A1C58" w:rsidDel="006403B8">
          <w:rPr>
            <w:rFonts w:ascii="Times New Roman" w:hAnsi="Times New Roman" w:cs="Times New Roman"/>
            <w:sz w:val="24"/>
            <w:szCs w:val="24"/>
          </w:rPr>
          <w:delText xml:space="preserve">indel length, </w:delText>
        </w:r>
      </w:del>
      <w:r w:rsidR="00756A7C" w:rsidRPr="008A1C58">
        <w:rPr>
          <w:rFonts w:ascii="Times New Roman" w:hAnsi="Times New Roman" w:cs="Times New Roman"/>
          <w:sz w:val="24"/>
          <w:szCs w:val="24"/>
        </w:rPr>
        <w:t>sequence context</w:t>
      </w:r>
      <w:ins w:id="97" w:author="Steve Rozen, Ph.D." w:date="2025-03-11T21:24:00Z" w16du:dateUtc="2025-03-12T01:24:00Z">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not at COSMIC&gt;</w:t>
        </w:r>
      </w:ins>
      <w:del w:id="98" w:author="Steve Rozen, Ph.D." w:date="2025-03-11T21:18:00Z" w16du:dateUtc="2025-03-12T01:18:00Z">
        <w:r w:rsidR="004F0233" w:rsidRPr="008A1C58" w:rsidDel="006403B8">
          <w:rPr>
            <w:rFonts w:ascii="Times New Roman" w:hAnsi="Times New Roman" w:cs="Times New Roman"/>
            <w:sz w:val="24"/>
            <w:szCs w:val="24"/>
          </w:rPr>
          <w:delText xml:space="preserve"> and </w:delText>
        </w:r>
        <w:r w:rsidR="00756A7C" w:rsidRPr="008A1C58" w:rsidDel="006403B8">
          <w:rPr>
            <w:rFonts w:ascii="Times New Roman" w:hAnsi="Times New Roman" w:cs="Times New Roman"/>
            <w:sz w:val="24"/>
            <w:szCs w:val="24"/>
          </w:rPr>
          <w:delText>indel type</w:delText>
        </w:r>
      </w:del>
      <w:r w:rsidR="00756A7C" w:rsidRPr="008A1C58">
        <w:rPr>
          <w:rFonts w:ascii="Times New Roman" w:hAnsi="Times New Roman" w:cs="Times New Roman"/>
          <w:sz w:val="24"/>
          <w:szCs w:val="24"/>
        </w:rPr>
        <w:t xml:space="preserve">. </w:t>
      </w:r>
      <w:ins w:id="99" w:author="Steve Rozen, Ph.D." w:date="2025-03-11T21:19:00Z" w16du:dateUtc="2025-03-12T01:19:00Z">
        <w:r w:rsidR="000A6AB6">
          <w:rPr>
            <w:rFonts w:ascii="Times New Roman" w:hAnsi="Times New Roman" w:cs="Times New Roman"/>
            <w:sz w:val="24"/>
            <w:szCs w:val="24"/>
          </w:rPr>
          <w:t>&lt;I think we need one example</w:t>
        </w:r>
        <w:proofErr w:type="gramStart"/>
        <w:r w:rsidR="000A6AB6">
          <w:rPr>
            <w:rFonts w:ascii="Times New Roman" w:hAnsi="Times New Roman" w:cs="Times New Roman"/>
            <w:sz w:val="24"/>
            <w:szCs w:val="24"/>
          </w:rPr>
          <w:t xml:space="preserve"> indel</w:t>
        </w:r>
        <w:proofErr w:type="gramEnd"/>
        <w:r w:rsidR="000A6AB6">
          <w:rPr>
            <w:rFonts w:ascii="Times New Roman" w:hAnsi="Times New Roman" w:cs="Times New Roman"/>
            <w:sz w:val="24"/>
            <w:szCs w:val="24"/>
          </w:rPr>
          <w:t xml:space="preserve"> signature figure to explain this</w:t>
        </w:r>
      </w:ins>
      <w:ins w:id="100" w:author="Steve Rozen, Ph.D." w:date="2025-03-11T21:24:00Z" w16du:dateUtc="2025-03-12T01:24:00Z">
        <w:r w:rsidR="000A6AB6">
          <w:rPr>
            <w:rFonts w:ascii="Times New Roman" w:hAnsi="Times New Roman" w:cs="Times New Roman"/>
            <w:sz w:val="24"/>
            <w:szCs w:val="24"/>
          </w:rPr>
          <w:t xml:space="preserve"> and we can put more details in the figure legend.</w:t>
        </w:r>
      </w:ins>
      <w:ins w:id="101" w:author="Steve Rozen, Ph.D." w:date="2025-03-11T21:19:00Z" w16du:dateUtc="2025-03-12T01:19:00Z">
        <w:r w:rsidR="000A6AB6">
          <w:rPr>
            <w:rFonts w:ascii="Times New Roman" w:hAnsi="Times New Roman" w:cs="Times New Roman"/>
            <w:sz w:val="24"/>
            <w:szCs w:val="24"/>
          </w:rPr>
          <w:t xml:space="preserve"> It could be the same indel signature as in the previous paragraph&gt;. </w:t>
        </w:r>
      </w:ins>
      <w:ins w:id="102" w:author="Steve Rozen, Ph.D." w:date="2025-03-11T21:20:00Z" w16du:dateUtc="2025-03-12T01:20:00Z">
        <w:r w:rsidR="000A6AB6">
          <w:rPr>
            <w:rFonts w:ascii="Times New Roman" w:hAnsi="Times New Roman" w:cs="Times New Roman"/>
            <w:sz w:val="24"/>
            <w:szCs w:val="24"/>
          </w:rPr>
          <w:t xml:space="preserve">Single-base indel mutation are classified by the base inserted </w:t>
        </w:r>
      </w:ins>
      <w:ins w:id="103" w:author="Steve Rozen, Ph.D." w:date="2025-03-11T21:21:00Z" w16du:dateUtc="2025-03-12T01:21:00Z">
        <w:r w:rsidR="000A6AB6">
          <w:rPr>
            <w:rFonts w:ascii="Times New Roman" w:hAnsi="Times New Roman" w:cs="Times New Roman"/>
            <w:sz w:val="24"/>
            <w:szCs w:val="24"/>
          </w:rPr>
          <w:t>or deleted (by convention based on the pyrimidine (C or T) and by</w:t>
        </w:r>
      </w:ins>
      <w:ins w:id="104" w:author="Steve Rozen, Ph.D." w:date="2025-03-11T21:22:00Z" w16du:dateUtc="2025-03-12T01:22:00Z">
        <w:r w:rsidR="000A6AB6">
          <w:rPr>
            <w:rFonts w:ascii="Times New Roman" w:hAnsi="Times New Roman" w:cs="Times New Roman"/>
            <w:sz w:val="24"/>
            <w:szCs w:val="24"/>
          </w:rPr>
          <w:t xml:space="preserve"> the number of C’s or T’s flanking the </w:t>
        </w:r>
        <w:r w:rsidR="000A6AB6">
          <w:rPr>
            <w:rFonts w:ascii="Times New Roman" w:hAnsi="Times New Roman" w:cs="Times New Roman"/>
            <w:sz w:val="24"/>
            <w:szCs w:val="24"/>
          </w:rPr>
          <w:lastRenderedPageBreak/>
          <w:t xml:space="preserve">deletion. </w:t>
        </w:r>
      </w:ins>
      <w:ins w:id="105" w:author="Steve Rozen, Ph.D." w:date="2025-03-11T21:26:00Z" w16du:dateUtc="2025-03-12T01:26:00Z">
        <w:r w:rsidR="000A6AB6">
          <w:rPr>
            <w:rFonts w:ascii="Times New Roman" w:hAnsi="Times New Roman" w:cs="Times New Roman"/>
            <w:sz w:val="24"/>
            <w:szCs w:val="24"/>
          </w:rPr>
          <w:t>Deletions or i</w:t>
        </w:r>
      </w:ins>
      <w:ins w:id="106" w:author="Steve Rozen, Ph.D." w:date="2025-03-11T21:24:00Z" w16du:dateUtc="2025-03-12T01:24:00Z">
        <w:r w:rsidR="000A6AB6">
          <w:rPr>
            <w:rFonts w:ascii="Times New Roman" w:hAnsi="Times New Roman" w:cs="Times New Roman"/>
            <w:sz w:val="24"/>
            <w:szCs w:val="24"/>
          </w:rPr>
          <w:t>nsertion</w:t>
        </w:r>
      </w:ins>
      <w:ins w:id="107" w:author="Steve Rozen, Ph.D." w:date="2025-03-11T21:26:00Z" w16du:dateUtc="2025-03-12T01:26:00Z">
        <w:r w:rsidR="000A6AB6">
          <w:rPr>
            <w:rFonts w:ascii="Times New Roman" w:hAnsi="Times New Roman" w:cs="Times New Roman"/>
            <w:sz w:val="24"/>
            <w:szCs w:val="24"/>
          </w:rPr>
          <w:t>s</w:t>
        </w:r>
      </w:ins>
      <w:ins w:id="108" w:author="Steve Rozen, Ph.D." w:date="2025-03-11T21:25:00Z" w16du:dateUtc="2025-03-12T01:25:00Z">
        <w:r w:rsidR="000A6AB6">
          <w:rPr>
            <w:rFonts w:ascii="Times New Roman" w:hAnsi="Times New Roman" w:cs="Times New Roman"/>
            <w:sz w:val="24"/>
            <w:szCs w:val="24"/>
          </w:rPr>
          <w:t xml:space="preserve"> of more than one base are classified according to whether they occur in a repeat (for example deletion of CA in Can repeat)</w:t>
        </w:r>
      </w:ins>
      <w:ins w:id="109" w:author="Steve Rozen, Ph.D." w:date="2025-03-11T21:26:00Z" w16du:dateUtc="2025-03-12T01:26:00Z">
        <w:r w:rsidR="000A6AB6">
          <w:rPr>
            <w:rFonts w:ascii="Times New Roman" w:hAnsi="Times New Roman" w:cs="Times New Roman"/>
            <w:sz w:val="24"/>
            <w:szCs w:val="24"/>
          </w:rPr>
          <w:t>. Finally</w:t>
        </w:r>
      </w:ins>
      <w:ins w:id="110" w:author="Steve Rozen, Ph.D." w:date="2025-03-11T21:27:00Z" w16du:dateUtc="2025-03-12T01:27:00Z">
        <w:r w:rsidR="000A6AB6">
          <w:rPr>
            <w:rFonts w:ascii="Times New Roman" w:hAnsi="Times New Roman" w:cs="Times New Roman"/>
            <w:sz w:val="24"/>
            <w:szCs w:val="24"/>
          </w:rPr>
          <w:t>, some deletions of &gt;= 2 bases do not occur in a repeat, but involve microhomology &lt;add mechanism, example&gt;</w:t>
        </w:r>
      </w:ins>
      <w:ins w:id="111" w:author="Steve Rozen, Ph.D." w:date="2025-03-11T21:28:00Z" w16du:dateUtc="2025-03-12T01:28:00Z">
        <w:r w:rsidR="000A6AB6">
          <w:rPr>
            <w:rFonts w:ascii="Times New Roman" w:hAnsi="Times New Roman" w:cs="Times New Roman"/>
            <w:sz w:val="24"/>
            <w:szCs w:val="24"/>
          </w:rPr>
          <w:t xml:space="preserve">. In </w:t>
        </w:r>
        <w:proofErr w:type="gramStart"/>
        <w:r w:rsidR="000A6AB6">
          <w:rPr>
            <w:rFonts w:ascii="Times New Roman" w:hAnsi="Times New Roman" w:cs="Times New Roman"/>
            <w:sz w:val="24"/>
            <w:szCs w:val="24"/>
          </w:rPr>
          <w:t xml:space="preserve">total </w:t>
        </w:r>
        <w:r w:rsidR="000A6AB6" w:rsidRPr="008A1C58">
          <w:rPr>
            <w:rFonts w:ascii="Times New Roman" w:hAnsi="Times New Roman" w:cs="Times New Roman"/>
            <w:sz w:val="24"/>
            <w:szCs w:val="24"/>
          </w:rPr>
          <w:t xml:space="preserve"> 83</w:t>
        </w:r>
        <w:proofErr w:type="gramEnd"/>
        <w:r w:rsidR="000A6AB6" w:rsidRPr="008A1C58">
          <w:rPr>
            <w:rFonts w:ascii="Times New Roman" w:hAnsi="Times New Roman" w:cs="Times New Roman"/>
            <w:sz w:val="24"/>
            <w:szCs w:val="24"/>
          </w:rPr>
          <w:t xml:space="preserve"> indel types (ID83)</w:t>
        </w:r>
        <w:r w:rsidR="000A6AB6">
          <w:rPr>
            <w:rFonts w:ascii="Times New Roman" w:hAnsi="Times New Roman" w:cs="Times New Roman"/>
            <w:sz w:val="24"/>
            <w:szCs w:val="24"/>
          </w:rPr>
          <w:t xml:space="preserve">. The classification </w:t>
        </w:r>
      </w:ins>
      <w:del w:id="112" w:author="Steve Rozen, Ph.D." w:date="2025-03-11T21:28:00Z" w16du:dateUtc="2025-03-12T01:28:00Z">
        <w:r w:rsidR="00756A7C" w:rsidRPr="008A1C58" w:rsidDel="000A6AB6">
          <w:rPr>
            <w:rFonts w:ascii="Times New Roman" w:hAnsi="Times New Roman" w:cs="Times New Roman"/>
            <w:sz w:val="24"/>
            <w:szCs w:val="24"/>
          </w:rPr>
          <w:delText xml:space="preserve">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delText>
        </w:r>
        <w:r w:rsidR="004F0233" w:rsidRPr="008A1C58" w:rsidDel="000A6AB6">
          <w:rPr>
            <w:rFonts w:ascii="Times New Roman" w:hAnsi="Times New Roman" w:cs="Times New Roman"/>
            <w:sz w:val="24"/>
            <w:szCs w:val="24"/>
          </w:rPr>
          <w:delText>In this context,</w:delText>
        </w:r>
        <w:r w:rsidR="009F7D90" w:rsidRPr="008A1C58" w:rsidDel="000A6AB6">
          <w:rPr>
            <w:rFonts w:ascii="Times New Roman" w:hAnsi="Times New Roman" w:cs="Times New Roman"/>
            <w:sz w:val="24"/>
            <w:szCs w:val="24"/>
          </w:rPr>
          <w:delText xml:space="preserve"> </w:delText>
        </w:r>
        <w:r w:rsidR="004F0233" w:rsidRPr="008A1C58" w:rsidDel="000A6AB6">
          <w:rPr>
            <w:rFonts w:ascii="Times New Roman" w:hAnsi="Times New Roman" w:cs="Times New Roman"/>
            <w:sz w:val="24"/>
            <w:szCs w:val="24"/>
          </w:rPr>
          <w:delText xml:space="preserve">we </w:delText>
        </w:r>
      </w:del>
      <w:r w:rsidR="004F0233" w:rsidRPr="008A1C58">
        <w:rPr>
          <w:rFonts w:ascii="Times New Roman" w:hAnsi="Times New Roman" w:cs="Times New Roman"/>
          <w:sz w:val="24"/>
          <w:szCs w:val="24"/>
        </w:rPr>
        <w:t>do</w:t>
      </w:r>
      <w:ins w:id="113" w:author="Steve Rozen, Ph.D." w:date="2025-03-11T21:28:00Z" w16du:dateUtc="2025-03-12T01:28:00Z">
        <w:r w:rsidR="000A6AB6">
          <w:rPr>
            <w:rFonts w:ascii="Times New Roman" w:hAnsi="Times New Roman" w:cs="Times New Roman"/>
            <w:sz w:val="24"/>
            <w:szCs w:val="24"/>
          </w:rPr>
          <w:t>es</w:t>
        </w:r>
      </w:ins>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ins w:id="114" w:author="Steve Rozen, Ph.D." w:date="2025-03-11T21:29:00Z" w16du:dateUtc="2025-03-12T01:29:00Z">
        <w:r w:rsidR="001961FC">
          <w:rPr>
            <w:rFonts w:ascii="Times New Roman" w:hAnsi="Times New Roman" w:cs="Times New Roman"/>
            <w:sz w:val="24"/>
            <w:szCs w:val="24"/>
          </w:rPr>
          <w:t>&lt;</w:t>
        </w:r>
      </w:ins>
      <w:ins w:id="115" w:author="Steve Rozen, Ph.D." w:date="2025-03-11T21:30:00Z" w16du:dateUtc="2025-03-12T01:30:00Z">
        <w:r w:rsidR="00D417E5">
          <w:rPr>
            <w:rFonts w:ascii="Times New Roman" w:hAnsi="Times New Roman" w:cs="Times New Roman"/>
            <w:sz w:val="24"/>
            <w:szCs w:val="24"/>
          </w:rPr>
          <w:t>decide later if we want to touch on the following here</w:t>
        </w:r>
      </w:ins>
      <w:ins w:id="116" w:author="Steve Rozen, Ph.D." w:date="2025-03-11T21:29:00Z" w16du:dateUtc="2025-03-12T01:29:00Z">
        <w:r w:rsidR="001961FC">
          <w:rPr>
            <w:rFonts w:ascii="Times New Roman" w:hAnsi="Times New Roman" w:cs="Times New Roman"/>
            <w:sz w:val="24"/>
            <w:szCs w:val="24"/>
          </w:rPr>
          <w:t>: extended context, cite top2a paper, base composition, situation like TTTT</w:t>
        </w:r>
      </w:ins>
      <w:ins w:id="117" w:author="Steve Rozen, Ph.D." w:date="2025-03-11T21:30:00Z" w16du:dateUtc="2025-03-12T01:30:00Z">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ins>
      <w:del w:id="118" w:author="Steve Rozen, Ph.D." w:date="2025-03-11T21:28:00Z" w16du:dateUtc="2025-03-12T01:28:00Z">
        <w:r w:rsidR="00AB3F42" w:rsidRPr="008A1C58" w:rsidDel="000A6AB6">
          <w:rPr>
            <w:rFonts w:ascii="Times New Roman" w:hAnsi="Times New Roman" w:cs="Times New Roman"/>
            <w:sz w:val="24"/>
            <w:szCs w:val="24"/>
          </w:rPr>
          <w:delText xml:space="preserve">It considers insertions and deletions of single base pair of C or T, </w:delText>
        </w:r>
        <w:r w:rsidR="00525B0A" w:rsidRPr="008A1C58" w:rsidDel="000A6AB6">
          <w:rPr>
            <w:rFonts w:ascii="Times New Roman" w:hAnsi="Times New Roman" w:cs="Times New Roman"/>
            <w:sz w:val="24"/>
            <w:szCs w:val="24"/>
          </w:rPr>
          <w:delText xml:space="preserve">longer </w:delText>
        </w:r>
        <w:r w:rsidR="009C28DA" w:rsidRPr="008A1C58" w:rsidDel="000A6AB6">
          <w:rPr>
            <w:rFonts w:ascii="Times New Roman" w:hAnsi="Times New Roman" w:cs="Times New Roman"/>
            <w:sz w:val="24"/>
            <w:szCs w:val="24"/>
          </w:rPr>
          <w:delText>fragments</w:delText>
        </w:r>
        <w:r w:rsidR="00525B0A" w:rsidRPr="008A1C58" w:rsidDel="000A6AB6">
          <w:rPr>
            <w:rFonts w:ascii="Times New Roman" w:hAnsi="Times New Roman" w:cs="Times New Roman"/>
            <w:sz w:val="24"/>
            <w:szCs w:val="24"/>
          </w:rPr>
          <w:delText xml:space="preserve"> from repeats or microhomologies, </w:delText>
        </w:r>
        <w:r w:rsidR="00AA2F80" w:rsidRPr="008A1C58" w:rsidDel="000A6AB6">
          <w:rPr>
            <w:rFonts w:ascii="Times New Roman" w:hAnsi="Times New Roman" w:cs="Times New Roman"/>
            <w:sz w:val="24"/>
            <w:szCs w:val="24"/>
          </w:rPr>
          <w:delText>and result</w:delText>
        </w:r>
        <w:r w:rsidR="006C6D41" w:rsidDel="000A6AB6">
          <w:rPr>
            <w:rFonts w:ascii="Times New Roman" w:hAnsi="Times New Roman" w:cs="Times New Roman" w:hint="eastAsia"/>
            <w:sz w:val="24"/>
            <w:szCs w:val="24"/>
          </w:rPr>
          <w:delText>s</w:delText>
        </w:r>
        <w:r w:rsidR="00AA2F80" w:rsidRPr="008A1C58" w:rsidDel="000A6AB6">
          <w:rPr>
            <w:rFonts w:ascii="Times New Roman" w:hAnsi="Times New Roman" w:cs="Times New Roman"/>
            <w:sz w:val="24"/>
            <w:szCs w:val="24"/>
          </w:rPr>
          <w:delText xml:space="preserve"> in 83 indel types (ID83).</w:delText>
        </w:r>
        <w:r w:rsidR="00AA2F80" w:rsidRPr="008A1C58" w:rsidDel="001961FC">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encompassed clinical characteristics, </w:t>
      </w:r>
      <w:r w:rsidR="00D56CC0" w:rsidRPr="00D56CC0">
        <w:rPr>
          <w:rFonts w:ascii="Times New Roman" w:hAnsi="Times New Roman" w:cs="Times New Roman"/>
          <w:sz w:val="24"/>
          <w:szCs w:val="24"/>
        </w:rPr>
        <w:lastRenderedPageBreak/>
        <w:t>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w:t>
      </w:r>
      <w:r w:rsidRPr="00D614D2">
        <w:rPr>
          <w:rFonts w:ascii="Times New Roman" w:hAnsi="Times New Roman" w:cs="Times New Roman"/>
          <w:sz w:val="24"/>
          <w:szCs w:val="24"/>
        </w:rPr>
        <w:lastRenderedPageBreak/>
        <w:t>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19"/>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119"/>
      <w:r w:rsidR="00414F16">
        <w:rPr>
          <w:rFonts w:ascii="Times New Roman" w:hAnsi="Times New Roman" w:cs="Times New Roman" w:hint="eastAsia"/>
          <w:sz w:val="24"/>
          <w:szCs w:val="24"/>
        </w:rPr>
        <w:t xml:space="preserve">. </w:t>
      </w:r>
      <w:r w:rsidR="00414F16">
        <w:rPr>
          <w:rStyle w:val="CommentReference"/>
        </w:rPr>
        <w:commentReference w:id="119"/>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w:t>
      </w:r>
      <w:r w:rsidR="00A70D28" w:rsidRPr="005338C3">
        <w:rPr>
          <w:rFonts w:ascii="Times New Roman" w:hAnsi="Times New Roman" w:cs="Times New Roman"/>
          <w:sz w:val="24"/>
          <w:szCs w:val="24"/>
        </w:rPr>
        <w:lastRenderedPageBreak/>
        <w:t xml:space="preserve">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w:t>
      </w:r>
      <w:r w:rsidR="00E07F96" w:rsidRPr="00E07F96">
        <w:rPr>
          <w:rFonts w:ascii="Times New Roman" w:hAnsi="Times New Roman" w:cs="Times New Roman"/>
          <w:sz w:val="24"/>
          <w:szCs w:val="24"/>
        </w:rPr>
        <w:lastRenderedPageBreak/>
        <w:t xml:space="preserve">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w:t>
      </w:r>
      <w:r w:rsidRPr="00442D83">
        <w:rPr>
          <w:rFonts w:ascii="Times New Roman" w:hAnsi="Times New Roman" w:cs="Times New Roman"/>
          <w:sz w:val="24"/>
          <w:szCs w:val="24"/>
        </w:rPr>
        <w:lastRenderedPageBreak/>
        <w:t xml:space="preserve">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lastRenderedPageBreak/>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20" w:name="_Hlk190965870"/>
      <w:r w:rsidRPr="00C46126">
        <w:rPr>
          <w:rFonts w:ascii="Times New Roman" w:hAnsi="Times New Roman" w:cs="Times New Roman"/>
          <w:sz w:val="24"/>
          <w:szCs w:val="24"/>
        </w:rPr>
        <w:t>Fisher's exact tests</w:t>
      </w:r>
      <w:bookmarkEnd w:id="120"/>
      <w:r w:rsidRPr="00C46126">
        <w:rPr>
          <w:rFonts w:ascii="Times New Roman" w:hAnsi="Times New Roman" w:cs="Times New Roman"/>
          <w:sz w:val="24"/>
          <w:szCs w:val="24"/>
        </w:rPr>
        <w:t xml:space="preserve"> </w:t>
      </w:r>
      <w:bookmarkStart w:id="121" w:name="_Hlk190965885"/>
      <w:r w:rsidRPr="00C46126">
        <w:rPr>
          <w:rFonts w:ascii="Times New Roman" w:hAnsi="Times New Roman" w:cs="Times New Roman"/>
          <w:sz w:val="24"/>
          <w:szCs w:val="24"/>
        </w:rPr>
        <w:t>within each cancer type</w:t>
      </w:r>
      <w:bookmarkEnd w:id="121"/>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2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22"/>
      <w:proofErr w:type="spellEnd"/>
      <w:r w:rsidR="00706990">
        <w:rPr>
          <w:rStyle w:val="CommentReference"/>
        </w:rPr>
        <w:commentReference w:id="12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23" w:name="_Hlk191059301"/>
      <w:r w:rsidRPr="00D343FD">
        <w:rPr>
          <w:rFonts w:ascii="Times New Roman" w:hAnsi="Times New Roman" w:cs="Times New Roman"/>
          <w:sz w:val="24"/>
          <w:szCs w:val="24"/>
        </w:rPr>
        <w:t>RNASEH2b</w:t>
      </w:r>
      <w:bookmarkEnd w:id="12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13"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32" w:author="Steve Rozen, Ph.D." w:date="2025-03-10T09:49:00Z" w:initials="SR">
    <w:p w14:paraId="791C0E77" w14:textId="01E821B3" w:rsidR="00814D3A" w:rsidRDefault="00814D3A">
      <w:pPr>
        <w:pStyle w:val="CommentText"/>
      </w:pPr>
      <w:r>
        <w:rPr>
          <w:rStyle w:val="CommentReference"/>
        </w:rPr>
        <w:annotationRef/>
      </w:r>
      <w:r>
        <w:t>D</w:t>
      </w:r>
      <w:r>
        <w:rPr>
          <w:rFonts w:hint="eastAsia"/>
        </w:rPr>
        <w:t>elete? Not sure what we are trying to say here</w:t>
      </w:r>
    </w:p>
  </w:comment>
  <w:comment w:id="43"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45" w:author="Steve Rozen, Ph.D." w:date="2025-03-10T09:53:00Z" w:initials="SR">
    <w:p w14:paraId="68702C3D" w14:textId="0694A318" w:rsidR="00814D3A" w:rsidRDefault="00814D3A">
      <w:pPr>
        <w:pStyle w:val="CommentText"/>
      </w:pPr>
      <w:r>
        <w:rPr>
          <w:rStyle w:val="CommentReference"/>
        </w:rPr>
        <w:annotationRef/>
      </w:r>
      <w:r>
        <w:rPr>
          <w:rFonts w:hint="eastAsia"/>
        </w:rPr>
        <w:t>In all cancer types or just lung cancers? Which types of lung cancer?</w:t>
      </w:r>
    </w:p>
  </w:comment>
  <w:comment w:id="52"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57" w:author="Steve Rozen, Ph.D." w:date="2025-03-10T09:55:00Z" w:initials="SR">
    <w:p w14:paraId="40987358" w14:textId="587CD233"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58" w:author="Steve Rozen, Ph.D." w:date="2025-03-10T09:56:00Z" w:initials="SR">
    <w:p w14:paraId="7BE8C639" w14:textId="60CF2344" w:rsidR="00761EAE" w:rsidRDefault="00761EAE">
      <w:pPr>
        <w:pStyle w:val="CommentText"/>
      </w:pPr>
      <w:r>
        <w:rPr>
          <w:rStyle w:val="CommentReference"/>
        </w:rPr>
        <w:annotationRef/>
      </w:r>
      <w:r>
        <w:t>P</w:t>
      </w:r>
      <w:r>
        <w:rPr>
          <w:rFonts w:hint="eastAsia"/>
        </w:rPr>
        <w:t>robably can delete</w:t>
      </w:r>
    </w:p>
  </w:comment>
  <w:comment w:id="59" w:author="Steve Rozen, Ph.D." w:date="2025-03-10T10:08:00Z" w:initials="SR">
    <w:p w14:paraId="60FA1C8D" w14:textId="1EADC3A6" w:rsidR="00CF5847" w:rsidRDefault="00CF5847">
      <w:pPr>
        <w:pStyle w:val="CommentText"/>
      </w:pPr>
      <w:r>
        <w:rPr>
          <w:rStyle w:val="CommentReference"/>
        </w:rPr>
        <w:annotationRef/>
      </w:r>
      <w:r>
        <w:t>Prev sentence redundant w/ this one</w:t>
      </w:r>
    </w:p>
  </w:comment>
  <w:comment w:id="61" w:author="Steve Rozen, Ph.D." w:date="2025-03-10T20:27:00Z" w:initials="SR">
    <w:p w14:paraId="567A3089" w14:textId="7CC08DA9" w:rsidR="0039733B" w:rsidRDefault="0039733B">
      <w:pPr>
        <w:pStyle w:val="CommentText"/>
      </w:pPr>
      <w:r>
        <w:rPr>
          <w:rStyle w:val="CommentReference"/>
        </w:rPr>
        <w:annotationRef/>
      </w:r>
      <w:r>
        <w:t>Suggest distributing these references to the previous 2 sentences. I doesn’t seem to make sense to cite Davies, Grolleman here when you just sited them 2 sentences before</w:t>
      </w:r>
    </w:p>
  </w:comment>
  <w:comment w:id="68" w:author="Steve Rozen, Ph.D." w:date="2025-03-10T20:30:00Z" w:initials="SR">
    <w:p w14:paraId="74EAD7AA" w14:textId="6D0CE683" w:rsidR="0039733B" w:rsidRDefault="0039733B">
      <w:pPr>
        <w:pStyle w:val="CommentText"/>
      </w:pPr>
      <w:r>
        <w:rPr>
          <w:rStyle w:val="CommentReference"/>
        </w:rPr>
        <w:annotationRef/>
      </w:r>
      <w:r>
        <w:t>I don’t think this word is really right here –maybe “to discover latent factors that can explain the patterns of mutations in large collections of somatic mutation data”</w:t>
      </w:r>
    </w:p>
  </w:comment>
  <w:comment w:id="69"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76"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19"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12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0"/>
  <w15:commentEx w15:paraId="791C0E77" w15:done="0"/>
  <w15:commentEx w15:paraId="024C1BF0" w15:done="0"/>
  <w15:commentEx w15:paraId="68702C3D" w15:done="0"/>
  <w15:commentEx w15:paraId="34CFA318" w15:done="0"/>
  <w15:commentEx w15:paraId="40987358" w15:done="0"/>
  <w15:commentEx w15:paraId="7BE8C639" w15:done="0"/>
  <w15:commentEx w15:paraId="60FA1C8D" w15:done="1"/>
  <w15:commentEx w15:paraId="567A3089" w15:done="0"/>
  <w15:commentEx w15:paraId="74EAD7AA" w15:done="0"/>
  <w15:commentEx w15:paraId="471D5C22" w15:done="0"/>
  <w15:commentEx w15:paraId="36ADBB6A" w15:done="0"/>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33E808C0" w16cex:dateUtc="2025-03-10T13:49:00Z"/>
  <w16cex:commentExtensible w16cex:durableId="7A0051A3" w16cex:dateUtc="2025-03-10T14:02:00Z"/>
  <w16cex:commentExtensible w16cex:durableId="154E5D19" w16cex:dateUtc="2025-03-10T13:53:00Z"/>
  <w16cex:commentExtensible w16cex:durableId="077EC710" w16cex:dateUtc="2025-03-10T13:54:00Z"/>
  <w16cex:commentExtensible w16cex:durableId="64488732" w16cex:dateUtc="2025-03-10T13:55:00Z"/>
  <w16cex:commentExtensible w16cex:durableId="2F4495AA" w16cex:dateUtc="2025-03-10T13:56:00Z"/>
  <w16cex:commentExtensible w16cex:durableId="0BE761E7" w16cex:dateUtc="2025-03-10T14:08:00Z"/>
  <w16cex:commentExtensible w16cex:durableId="6E51A3B0" w16cex:dateUtc="2025-03-11T00:27:00Z"/>
  <w16cex:commentExtensible w16cex:durableId="49DB2A84" w16cex:dateUtc="2025-03-11T00:30:00Z"/>
  <w16cex:commentExtensible w16cex:durableId="0C19E5FB" w16cex:dateUtc="2025-03-11T00:32:00Z"/>
  <w16cex:commentExtensible w16cex:durableId="6E0C111F" w16cex:dateUtc="2025-03-11T00:40:00Z"/>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791C0E77" w16cid:durableId="33E808C0"/>
  <w16cid:commentId w16cid:paraId="024C1BF0" w16cid:durableId="7A0051A3"/>
  <w16cid:commentId w16cid:paraId="68702C3D" w16cid:durableId="154E5D19"/>
  <w16cid:commentId w16cid:paraId="34CFA318" w16cid:durableId="077EC710"/>
  <w16cid:commentId w16cid:paraId="40987358" w16cid:durableId="64488732"/>
  <w16cid:commentId w16cid:paraId="7BE8C639" w16cid:durableId="2F4495AA"/>
  <w16cid:commentId w16cid:paraId="60FA1C8D" w16cid:durableId="0BE761E7"/>
  <w16cid:commentId w16cid:paraId="567A3089" w16cid:durableId="6E51A3B0"/>
  <w16cid:commentId w16cid:paraId="74EAD7AA" w16cid:durableId="49DB2A84"/>
  <w16cid:commentId w16cid:paraId="471D5C22" w16cid:durableId="0C19E5FB"/>
  <w16cid:commentId w16cid:paraId="36ADBB6A" w16cid:durableId="6E0C111F"/>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CED14" w14:textId="77777777" w:rsidR="0005661E" w:rsidRDefault="0005661E" w:rsidP="000F4F7D">
      <w:pPr>
        <w:spacing w:after="0" w:line="240" w:lineRule="auto"/>
      </w:pPr>
      <w:r>
        <w:separator/>
      </w:r>
    </w:p>
  </w:endnote>
  <w:endnote w:type="continuationSeparator" w:id="0">
    <w:p w14:paraId="62FA311F" w14:textId="77777777" w:rsidR="0005661E" w:rsidRDefault="0005661E" w:rsidP="000F4F7D">
      <w:pPr>
        <w:spacing w:after="0" w:line="240" w:lineRule="auto"/>
      </w:pPr>
      <w:r>
        <w:continuationSeparator/>
      </w:r>
    </w:p>
  </w:endnote>
  <w:endnote w:type="continuationNotice" w:id="1">
    <w:p w14:paraId="08362CD7" w14:textId="77777777" w:rsidR="0005661E" w:rsidRDefault="00056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5415" w14:textId="77777777" w:rsidR="0005661E" w:rsidRDefault="0005661E" w:rsidP="000F4F7D">
      <w:pPr>
        <w:spacing w:after="0" w:line="240" w:lineRule="auto"/>
      </w:pPr>
      <w:r>
        <w:separator/>
      </w:r>
    </w:p>
  </w:footnote>
  <w:footnote w:type="continuationSeparator" w:id="0">
    <w:p w14:paraId="5CF9836A" w14:textId="77777777" w:rsidR="0005661E" w:rsidRDefault="0005661E" w:rsidP="000F4F7D">
      <w:pPr>
        <w:spacing w:after="0" w:line="240" w:lineRule="auto"/>
      </w:pPr>
      <w:r>
        <w:continuationSeparator/>
      </w:r>
    </w:p>
  </w:footnote>
  <w:footnote w:type="continuationNotice" w:id="1">
    <w:p w14:paraId="2F1C2073" w14:textId="77777777" w:rsidR="0005661E" w:rsidRDefault="0005661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51F7"/>
    <w:rsid w:val="000468C8"/>
    <w:rsid w:val="00046B90"/>
    <w:rsid w:val="00047044"/>
    <w:rsid w:val="000470BE"/>
    <w:rsid w:val="00047718"/>
    <w:rsid w:val="0005078C"/>
    <w:rsid w:val="000525E5"/>
    <w:rsid w:val="000528AC"/>
    <w:rsid w:val="00053EAF"/>
    <w:rsid w:val="00054E9A"/>
    <w:rsid w:val="0005661E"/>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37993"/>
    <w:rsid w:val="00766357"/>
    <w:rsid w:val="007728FE"/>
    <w:rsid w:val="00822DF7"/>
    <w:rsid w:val="008629B8"/>
    <w:rsid w:val="008731E2"/>
    <w:rsid w:val="008D2C2E"/>
    <w:rsid w:val="008F3341"/>
    <w:rsid w:val="00903844"/>
    <w:rsid w:val="0092418F"/>
    <w:rsid w:val="00935E29"/>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27</Pages>
  <Words>18055</Words>
  <Characters>102916</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6</cp:revision>
  <dcterms:created xsi:type="dcterms:W3CDTF">2025-03-12T00:58:00Z</dcterms:created>
  <dcterms:modified xsi:type="dcterms:W3CDTF">2025-03-12T08:57:00Z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