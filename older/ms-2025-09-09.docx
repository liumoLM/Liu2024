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D2B36" w14:textId="77777777" w:rsidR="00C9509A" w:rsidRDefault="00C9509A" w:rsidP="00C9509A">
      <w:pPr>
        <w:pStyle w:val="Title"/>
        <w:spacing w:after="120"/>
      </w:pPr>
      <w:bookmarkStart w:id="0" w:name="OLE_LINK1"/>
      <w:r>
        <w:t>Mutation</w:t>
      </w:r>
      <w:r>
        <w:rPr>
          <w:rFonts w:hint="eastAsia"/>
        </w:rPr>
        <w:t>al</w:t>
      </w:r>
      <w:r>
        <w:t xml:space="preserve"> </w:t>
      </w:r>
      <w:r>
        <w:rPr>
          <w:rFonts w:hint="eastAsia"/>
        </w:rPr>
        <w:t>signatures</w:t>
      </w:r>
      <w:r>
        <w:t xml:space="preserve"> of small</w:t>
      </w:r>
      <w:r>
        <w:rPr>
          <w:rFonts w:hint="eastAsia"/>
        </w:rPr>
        <w:t xml:space="preserve"> </w:t>
      </w:r>
      <w:r>
        <w:t>insertion</w:t>
      </w:r>
      <w:r>
        <w:rPr>
          <w:rFonts w:hint="eastAsia"/>
        </w:rPr>
        <w:t xml:space="preserve">s </w:t>
      </w:r>
      <w:r>
        <w:t>and</w:t>
      </w:r>
      <w:r>
        <w:rPr>
          <w:rFonts w:hint="eastAsia"/>
        </w:rPr>
        <w:t xml:space="preserve"> </w:t>
      </w:r>
      <w:r>
        <w:t xml:space="preserve">deletions </w:t>
      </w:r>
      <w:r>
        <w:rPr>
          <w:rFonts w:hint="eastAsia"/>
        </w:rPr>
        <w:t>in 7,000 tumors</w:t>
      </w:r>
    </w:p>
    <w:p w14:paraId="5D7F9AF2"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Mo Liu</w:t>
      </w:r>
      <w:r>
        <w:rPr>
          <w:rFonts w:ascii="Times New Roman" w:hAnsi="Times New Roman" w:cs="Times New Roman" w:hint="eastAsia"/>
          <w:sz w:val="24"/>
          <w:szCs w:val="24"/>
          <w:vertAlign w:val="superscript"/>
        </w:rPr>
        <w:t>1,2,3*#</w:t>
      </w:r>
      <w:r>
        <w:rPr>
          <w:rFonts w:ascii="Times New Roman" w:hAnsi="Times New Roman" w:cs="Times New Roman"/>
          <w:sz w:val="24"/>
          <w:szCs w:val="24"/>
        </w:rPr>
        <w:t>,</w:t>
      </w:r>
      <w:r>
        <w:rPr>
          <w:rFonts w:ascii="Times New Roman" w:hAnsi="Times New Roman" w:cs="Times New Roman" w:hint="eastAsia"/>
          <w:sz w:val="24"/>
          <w:szCs w:val="24"/>
        </w:rPr>
        <w:t xml:space="preserve"> Mini Huang</w:t>
      </w:r>
      <w:r>
        <w:rPr>
          <w:rFonts w:ascii="Times New Roman" w:hAnsi="Times New Roman" w:cs="Times New Roman" w:hint="eastAsia"/>
          <w:sz w:val="24"/>
          <w:szCs w:val="24"/>
          <w:vertAlign w:val="superscript"/>
        </w:rPr>
        <w:t>4*</w:t>
      </w:r>
      <w:r>
        <w:rPr>
          <w:rFonts w:ascii="Times New Roman" w:hAnsi="Times New Roman" w:cs="Times New Roman" w:hint="eastAsia"/>
          <w:sz w:val="24"/>
          <w:szCs w:val="24"/>
        </w:rPr>
        <w:t>,</w:t>
      </w:r>
      <w:r>
        <w:rPr>
          <w:rFonts w:ascii="Times New Roman" w:hAnsi="Times New Roman" w:cs="Times New Roman"/>
          <w:sz w:val="24"/>
          <w:szCs w:val="24"/>
        </w:rPr>
        <w:t xml:space="preserve"> Qi Zheng</w:t>
      </w:r>
      <w:r>
        <w:rPr>
          <w:rFonts w:ascii="Times New Roman" w:hAnsi="Times New Roman" w:cs="Times New Roman" w:hint="eastAsia"/>
          <w:sz w:val="24"/>
          <w:szCs w:val="24"/>
          <w:vertAlign w:val="superscript"/>
        </w:rPr>
        <w:t>1</w:t>
      </w:r>
      <w:r>
        <w:rPr>
          <w:rFonts w:ascii="Times New Roman" w:hAnsi="Times New Roman" w:cs="Times New Roman"/>
          <w:sz w:val="24"/>
          <w:szCs w:val="24"/>
        </w:rPr>
        <w:t>,</w:t>
      </w:r>
      <w:r>
        <w:rPr>
          <w:rFonts w:ascii="Times New Roman" w:hAnsi="Times New Roman" w:cs="Times New Roman" w:hint="eastAsia"/>
          <w:sz w:val="24"/>
          <w:szCs w:val="24"/>
        </w:rPr>
        <w:t xml:space="preserve"> Arnoud Boot</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Shenli Zhang</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Szh</w:t>
      </w:r>
      <w:proofErr w:type="spellEnd"/>
      <w:r>
        <w:rPr>
          <w:rFonts w:ascii="Times New Roman" w:hAnsi="Times New Roman" w:cs="Times New Roman" w:hint="eastAsia"/>
          <w:sz w:val="24"/>
          <w:szCs w:val="24"/>
        </w:rPr>
        <w:t>-Chi Ho</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Runtian</w:t>
      </w:r>
      <w:proofErr w:type="spellEnd"/>
      <w:r>
        <w:rPr>
          <w:rFonts w:ascii="Times New Roman" w:hAnsi="Times New Roman" w:cs="Times New Roman"/>
          <w:sz w:val="24"/>
          <w:szCs w:val="24"/>
        </w:rPr>
        <w:t xml:space="preserve"> Yao</w:t>
      </w:r>
      <w:r>
        <w:rPr>
          <w:rFonts w:ascii="Times New Roman" w:hAnsi="Times New Roman" w:cs="Times New Roman" w:hint="eastAsia"/>
          <w:sz w:val="24"/>
          <w:szCs w:val="24"/>
          <w:vertAlign w:val="superscript"/>
        </w:rPr>
        <w:t>4</w:t>
      </w:r>
      <w:r>
        <w:rPr>
          <w:rFonts w:ascii="Times New Roman" w:hAnsi="Times New Roman" w:cs="Times New Roman"/>
          <w:sz w:val="24"/>
          <w:szCs w:val="24"/>
        </w:rPr>
        <w:t xml:space="preserve">, </w:t>
      </w:r>
      <w:r>
        <w:rPr>
          <w:rFonts w:ascii="Times New Roman" w:hAnsi="Times New Roman" w:cs="Times New Roman" w:hint="eastAsia"/>
          <w:sz w:val="24"/>
          <w:szCs w:val="24"/>
        </w:rPr>
        <w:t>Ying Yang</w:t>
      </w:r>
      <w:r>
        <w:rPr>
          <w:rFonts w:ascii="Times New Roman" w:hAnsi="Times New Roman" w:cs="Times New Roman" w:hint="eastAsia"/>
          <w:sz w:val="24"/>
          <w:szCs w:val="24"/>
          <w:vertAlign w:val="superscript"/>
        </w:rPr>
        <w:t>1</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Runxi</w:t>
      </w:r>
      <w:proofErr w:type="spellEnd"/>
      <w:r>
        <w:rPr>
          <w:rFonts w:ascii="Times New Roman" w:hAnsi="Times New Roman" w:cs="Times New Roman" w:hint="eastAsia"/>
          <w:sz w:val="24"/>
          <w:szCs w:val="24"/>
        </w:rPr>
        <w:t xml:space="preserve"> Shen</w:t>
      </w:r>
      <w:r>
        <w:rPr>
          <w:rFonts w:ascii="Times New Roman" w:hAnsi="Times New Roman" w:cs="Times New Roman" w:hint="eastAsia"/>
          <w:sz w:val="24"/>
          <w:szCs w:val="24"/>
          <w:vertAlign w:val="superscript"/>
        </w:rPr>
        <w:t>5</w:t>
      </w:r>
      <w:r>
        <w:rPr>
          <w:rFonts w:ascii="Times New Roman" w:hAnsi="Times New Roman" w:cs="Times New Roman" w:hint="eastAsia"/>
          <w:sz w:val="24"/>
          <w:szCs w:val="24"/>
        </w:rPr>
        <w:t xml:space="preserve">, </w:t>
      </w:r>
      <w:r>
        <w:rPr>
          <w:rFonts w:ascii="Times New Roman" w:hAnsi="Times New Roman" w:cs="Times New Roman"/>
          <w:sz w:val="24"/>
          <w:szCs w:val="24"/>
        </w:rPr>
        <w:t>Steven G. Rozen</w:t>
      </w:r>
      <w:r>
        <w:rPr>
          <w:rFonts w:ascii="Times New Roman" w:hAnsi="Times New Roman" w:cs="Times New Roman" w:hint="eastAsia"/>
          <w:sz w:val="24"/>
          <w:szCs w:val="24"/>
          <w:vertAlign w:val="superscript"/>
        </w:rPr>
        <w:t>2,3,6,7#</w:t>
      </w:r>
    </w:p>
    <w:p w14:paraId="03681813" w14:textId="77777777" w:rsidR="00C9509A" w:rsidRDefault="00C9509A" w:rsidP="00C9509A">
      <w:pPr>
        <w:spacing w:line="480" w:lineRule="auto"/>
        <w:rPr>
          <w:rFonts w:ascii="Times New Roman" w:hAnsi="Times New Roman" w:cs="Times New Roman"/>
        </w:rPr>
      </w:pPr>
      <w:r>
        <w:rPr>
          <w:rFonts w:ascii="Times New Roman" w:hAnsi="Times New Roman" w:cs="Times New Roman"/>
        </w:rPr>
        <w:t>1 Sino-French Hoffmann Institute, School of Basic Medical Sciences, Guangzhou Medical University, Guangzhou, Guangdong 511436, China</w:t>
      </w:r>
    </w:p>
    <w:p w14:paraId="4B70426E"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Centre for Computational Biology, Duke–NUS Medical School, 169857 Singapore</w:t>
      </w:r>
    </w:p>
    <w:p w14:paraId="2CB15246"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w:t>
      </w:r>
      <w:proofErr w:type="spellStart"/>
      <w:r>
        <w:rPr>
          <w:rFonts w:ascii="Times New Roman" w:hAnsi="Times New Roman" w:cs="Times New Roman"/>
        </w:rPr>
        <w:t>Programme</w:t>
      </w:r>
      <w:proofErr w:type="spellEnd"/>
      <w:r>
        <w:rPr>
          <w:rFonts w:ascii="Times New Roman" w:hAnsi="Times New Roman" w:cs="Times New Roman"/>
        </w:rPr>
        <w:t xml:space="preserve"> in Cancer and Stem Cell Biology, Duke University–National University of Singapore Medical School (Duke–NUS Medical School), 169857 Singapore  </w:t>
      </w:r>
    </w:p>
    <w:p w14:paraId="29AE18E1"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 xml:space="preserve">4 </w:t>
      </w:r>
      <w:r>
        <w:rPr>
          <w:rFonts w:ascii="Times New Roman" w:hAnsi="Times New Roman" w:cs="Times New Roman"/>
        </w:rPr>
        <w:t>Molecular Cancer Research Center, School of Medicine, Shenzhen Campus of Sun Yat-</w:t>
      </w:r>
      <w:r>
        <w:rPr>
          <w:rFonts w:ascii="Times New Roman" w:hAnsi="Times New Roman" w:cs="Times New Roman" w:hint="eastAsia"/>
        </w:rPr>
        <w:t>S</w:t>
      </w:r>
      <w:r>
        <w:rPr>
          <w:rFonts w:ascii="Times New Roman" w:hAnsi="Times New Roman" w:cs="Times New Roman"/>
        </w:rPr>
        <w:t>en University, Sun Yat-sen University, Shenzhen, 518107, China</w:t>
      </w:r>
    </w:p>
    <w:p w14:paraId="16FD343A"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 xml:space="preserve">5 </w:t>
      </w:r>
      <w:r>
        <w:rPr>
          <w:rFonts w:ascii="Times New Roman" w:hAnsi="Times New Roman" w:cs="Times New Roman"/>
        </w:rPr>
        <w:t>Imaging Platform, Broad Institute of Harvard and MIT, Cambridge, Massachusetts, United States</w:t>
      </w:r>
    </w:p>
    <w:p w14:paraId="0AC9494D"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 Department of Biostatistics and Bioinformatics, Duke University School of Medicine, Durham, North Carolina, 27710, United States</w:t>
      </w:r>
    </w:p>
    <w:p w14:paraId="670DB33C" w14:textId="77777777" w:rsidR="00C9509A" w:rsidRDefault="00C9509A" w:rsidP="00C9509A">
      <w:pPr>
        <w:spacing w:line="480" w:lineRule="auto"/>
        <w:rPr>
          <w:rFonts w:ascii="Times New Roman" w:hAnsi="Times New Roman"/>
        </w:rPr>
      </w:pPr>
      <w:r w:rsidRPr="00780061">
        <w:rPr>
          <w:rFonts w:ascii="Times New Roman" w:hAnsi="Times New Roman" w:cs="Times New Roman"/>
        </w:rPr>
        <w:t>7</w:t>
      </w:r>
      <w:r>
        <w:rPr>
          <w:rFonts w:ascii="Times New Roman" w:hAnsi="Times New Roman" w:cs="Times New Roman"/>
        </w:rPr>
        <w:t xml:space="preserve"> </w:t>
      </w:r>
      <w:r>
        <w:rPr>
          <w:rFonts w:ascii="Times New Roman" w:hAnsi="Times New Roman"/>
        </w:rPr>
        <w:t xml:space="preserve">Graduate Institute of Biomedical Sciences, Chang Gung University, Taoyuan City, 33302, Taiwan </w:t>
      </w:r>
      <w:r>
        <w:rPr>
          <w:rFonts w:ascii="Times New Roman" w:hAnsi="Times New Roman" w:cs="Times New Roman"/>
        </w:rPr>
        <w:t xml:space="preserve"> </w:t>
      </w:r>
    </w:p>
    <w:p w14:paraId="13A201B5" w14:textId="77777777" w:rsidR="00C9509A" w:rsidRDefault="00C9509A" w:rsidP="00C9509A">
      <w:pPr>
        <w:spacing w:line="480" w:lineRule="auto"/>
        <w:rPr>
          <w:rFonts w:ascii="Times New Roman" w:hAnsi="Times New Roman" w:cs="Times New Roman"/>
        </w:rPr>
      </w:pPr>
      <w:r>
        <w:rPr>
          <w:rFonts w:ascii="Times New Roman" w:hAnsi="Times New Roman" w:cs="Times New Roman"/>
        </w:rPr>
        <w:t xml:space="preserve"># Corresponding authors: E-mails: </w:t>
      </w:r>
      <w:hyperlink r:id="rId11">
        <w:r>
          <w:rPr>
            <w:rFonts w:ascii="Times New Roman" w:hAnsi="Times New Roman" w:cs="Times New Roman" w:hint="eastAsia"/>
          </w:rPr>
          <w:t>mo.liu@gzhmu.edu.cn</w:t>
        </w:r>
      </w:hyperlink>
      <w:r>
        <w:rPr>
          <w:rFonts w:ascii="Times New Roman" w:hAnsi="Times New Roman" w:cs="Times New Roman" w:hint="eastAsia"/>
        </w:rPr>
        <w:t>, steverozen@pm.me</w:t>
      </w:r>
    </w:p>
    <w:p w14:paraId="4928285D" w14:textId="77777777" w:rsidR="00C9509A" w:rsidRDefault="00C9509A" w:rsidP="00C9509A">
      <w:pPr>
        <w:rPr>
          <w:rFonts w:ascii="Times New Roman" w:hAnsi="Times New Roman" w:cs="Times New Roman"/>
          <w:b/>
          <w:bCs/>
          <w:sz w:val="24"/>
          <w:szCs w:val="24"/>
        </w:rPr>
      </w:pPr>
      <w:r>
        <w:br w:type="page"/>
      </w:r>
    </w:p>
    <w:p w14:paraId="24A146B0" w14:textId="77777777" w:rsidR="00C9509A" w:rsidRDefault="00C9509A" w:rsidP="00C9509A">
      <w:pPr>
        <w:pStyle w:val="Heading1"/>
        <w:spacing w:before="0"/>
      </w:pPr>
      <w:r>
        <w:rPr>
          <w:rFonts w:hint="eastAsia"/>
        </w:rPr>
        <w:lastRenderedPageBreak/>
        <w:t>Abstract</w:t>
      </w:r>
    </w:p>
    <w:p w14:paraId="5A218BAD"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Somatic mutations resulting from various mutational processes are key driver</w:t>
      </w:r>
      <w:r>
        <w:rPr>
          <w:rFonts w:ascii="Times New Roman" w:hAnsi="Times New Roman" w:cs="Times New Roman" w:hint="eastAsia"/>
          <w:sz w:val="24"/>
          <w:szCs w:val="24"/>
        </w:rPr>
        <w:t>s</w:t>
      </w:r>
      <w:r>
        <w:rPr>
          <w:rFonts w:ascii="Times New Roman" w:hAnsi="Times New Roman" w:cs="Times New Roman"/>
          <w:sz w:val="24"/>
          <w:szCs w:val="24"/>
        </w:rPr>
        <w:t xml:space="preserve"> of tumorigenesis. Mutational signatures, which are distinctive patterns left by mutational processes, can be identified through experimental exposures to mutagens or </w:t>
      </w:r>
      <w:r>
        <w:rPr>
          <w:rFonts w:ascii="Times New Roman" w:hAnsi="Times New Roman" w:cs="Times New Roman" w:hint="eastAsia"/>
          <w:sz w:val="24"/>
          <w:szCs w:val="24"/>
        </w:rPr>
        <w:t xml:space="preserve">through </w:t>
      </w:r>
      <w:r>
        <w:rPr>
          <w:rFonts w:ascii="Times New Roman" w:hAnsi="Times New Roman" w:cs="Times New Roman"/>
          <w:sz w:val="24"/>
          <w:szCs w:val="24"/>
        </w:rPr>
        <w:t xml:space="preserve">computational </w:t>
      </w:r>
      <w:r>
        <w:rPr>
          <w:rFonts w:ascii="Times New Roman" w:hAnsi="Times New Roman" w:cs="Times New Roman" w:hint="eastAsia"/>
          <w:sz w:val="24"/>
          <w:szCs w:val="24"/>
        </w:rPr>
        <w:t xml:space="preserve">analysis of somatic mutations from large </w:t>
      </w:r>
      <w:r>
        <w:rPr>
          <w:rFonts w:ascii="Times New Roman" w:hAnsi="Times New Roman" w:cs="Times New Roman"/>
          <w:sz w:val="24"/>
          <w:szCs w:val="24"/>
        </w:rPr>
        <w:t>collections</w:t>
      </w:r>
      <w:r>
        <w:rPr>
          <w:rFonts w:ascii="Times New Roman" w:hAnsi="Times New Roman" w:cs="Times New Roman" w:hint="eastAsia"/>
          <w:sz w:val="24"/>
          <w:szCs w:val="24"/>
        </w:rPr>
        <w:t xml:space="preserve"> of samples</w:t>
      </w:r>
      <w:r>
        <w:rPr>
          <w:rFonts w:ascii="Times New Roman" w:hAnsi="Times New Roman" w:cs="Times New Roman"/>
          <w:sz w:val="24"/>
          <w:szCs w:val="24"/>
        </w:rPr>
        <w:t>. In this study, we analyzed over 7,000 whole genomes from the Pan-Cancer Analysis of Whole Genomes and Hartwig Medical Foundation data sets to create a comprehensive collection of indel (small insertions and deletion) mutational signatures using two schemes for classifying indel mutations. We used a hierarchical-Dirichlet-process-based approach to discover signatures according to each of the two indel classifications, and we elucidated the correspondences between the two classifications for both known and novel signatures We identified 15 signatures that were novel in both classifications, and we re-identified 23 signatures in the classification system used in the COSMIC</w:t>
      </w:r>
      <w:r>
        <w:rPr>
          <w:rFonts w:ascii="Times New Roman" w:hAnsi="Times New Roman" w:cs="Times New Roman" w:hint="eastAsia"/>
          <w:sz w:val="24"/>
          <w:szCs w:val="24"/>
        </w:rPr>
        <w:t xml:space="preserve"> reference database of signatures</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Of note, </w:t>
      </w:r>
      <w:r>
        <w:rPr>
          <w:rFonts w:ascii="Times New Roman" w:hAnsi="Times New Roman" w:cs="Times New Roman"/>
          <w:sz w:val="24"/>
          <w:szCs w:val="24"/>
        </w:rPr>
        <w:t xml:space="preserve">in cell-line experiments </w:t>
      </w:r>
      <w:r>
        <w:rPr>
          <w:rFonts w:ascii="Times New Roman" w:hAnsi="Times New Roman" w:cs="Times New Roman" w:hint="eastAsia"/>
          <w:sz w:val="24"/>
          <w:szCs w:val="24"/>
        </w:rPr>
        <w:t>w</w:t>
      </w:r>
      <w:r>
        <w:rPr>
          <w:rFonts w:ascii="Times New Roman" w:hAnsi="Times New Roman" w:cs="Times New Roman"/>
          <w:sz w:val="24"/>
          <w:szCs w:val="24"/>
        </w:rPr>
        <w:t>e</w:t>
      </w:r>
      <w:r>
        <w:rPr>
          <w:rFonts w:ascii="Times New Roman" w:hAnsi="Times New Roman" w:cs="Times New Roman" w:hint="eastAsia"/>
          <w:sz w:val="24"/>
          <w:szCs w:val="24"/>
        </w:rPr>
        <w:t xml:space="preserve"> showed that </w:t>
      </w:r>
      <w:r>
        <w:rPr>
          <w:rFonts w:ascii="Times New Roman" w:hAnsi="Times New Roman" w:cs="Times New Roman"/>
          <w:sz w:val="24"/>
          <w:szCs w:val="24"/>
        </w:rPr>
        <w:t>one</w:t>
      </w:r>
      <w:r>
        <w:rPr>
          <w:rFonts w:ascii="Times New Roman" w:hAnsi="Times New Roman" w:cs="Times New Roman" w:hint="eastAsia"/>
          <w:sz w:val="24"/>
          <w:szCs w:val="24"/>
        </w:rPr>
        <w:t xml:space="preserve"> pair of </w:t>
      </w:r>
      <w:r>
        <w:rPr>
          <w:rFonts w:ascii="Times New Roman" w:hAnsi="Times New Roman" w:cs="Times New Roman"/>
          <w:sz w:val="24"/>
          <w:szCs w:val="24"/>
        </w:rPr>
        <w:t>novel signature, H_ID29</w:t>
      </w:r>
      <w:r>
        <w:rPr>
          <w:rFonts w:ascii="Times New Roman" w:hAnsi="Times New Roman" w:cs="Times New Roman" w:hint="eastAsia"/>
          <w:sz w:val="24"/>
          <w:szCs w:val="24"/>
        </w:rPr>
        <w:t xml:space="preserve"> and InsDel29, </w:t>
      </w:r>
      <w:r>
        <w:rPr>
          <w:rFonts w:ascii="Times New Roman" w:hAnsi="Times New Roman" w:cs="Times New Roman"/>
          <w:sz w:val="24"/>
          <w:szCs w:val="24"/>
        </w:rPr>
        <w:t>reflects transcription-associated mutagenesis by topoisomerase 1 at sites of ribonucleotides incorporated in genomic DNA. Among the novel signatures, four,</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H_ID33, </w:t>
      </w:r>
      <w:r>
        <w:rPr>
          <w:rFonts w:ascii="Times New Roman" w:hAnsi="Times New Roman" w:cs="Times New Roman" w:hint="eastAsia"/>
          <w:sz w:val="24"/>
          <w:szCs w:val="24"/>
        </w:rPr>
        <w:t xml:space="preserve">H_ID34, </w:t>
      </w:r>
      <w:r>
        <w:rPr>
          <w:rFonts w:ascii="Times New Roman" w:hAnsi="Times New Roman" w:cs="Times New Roman"/>
          <w:sz w:val="24"/>
          <w:szCs w:val="24"/>
        </w:rPr>
        <w:t>H_ID37, and H_ID38</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occurred </w:t>
      </w:r>
      <w:r>
        <w:rPr>
          <w:rFonts w:ascii="Times New Roman" w:hAnsi="Times New Roman" w:cs="Times New Roman" w:hint="eastAsia"/>
          <w:sz w:val="24"/>
          <w:szCs w:val="24"/>
        </w:rPr>
        <w:t xml:space="preserve">in </w:t>
      </w:r>
      <w:r>
        <w:rPr>
          <w:rFonts w:ascii="Times New Roman" w:hAnsi="Times New Roman" w:cs="Times New Roman"/>
          <w:sz w:val="24"/>
          <w:szCs w:val="24"/>
        </w:rPr>
        <w:t>tumors</w:t>
      </w:r>
      <w:r>
        <w:rPr>
          <w:rFonts w:ascii="Times New Roman" w:hAnsi="Times New Roman" w:cs="Times New Roman" w:hint="eastAsia"/>
          <w:sz w:val="24"/>
          <w:szCs w:val="24"/>
        </w:rPr>
        <w:t xml:space="preserve"> with </w:t>
      </w:r>
      <w:r>
        <w:rPr>
          <w:rFonts w:ascii="Times New Roman" w:hAnsi="Times New Roman" w:cs="Times New Roman"/>
          <w:sz w:val="24"/>
          <w:szCs w:val="24"/>
        </w:rPr>
        <w:t xml:space="preserve">defective DNA mismatch repair, which were analyzed more extensively </w:t>
      </w:r>
      <w:r>
        <w:rPr>
          <w:rFonts w:ascii="Times New Roman" w:hAnsi="Times New Roman" w:cs="Times New Roman" w:hint="eastAsia"/>
          <w:sz w:val="24"/>
          <w:szCs w:val="24"/>
        </w:rPr>
        <w:t>in this study</w:t>
      </w:r>
      <w:r>
        <w:rPr>
          <w:rFonts w:ascii="Times New Roman" w:hAnsi="Times New Roman" w:cs="Times New Roman"/>
          <w:sz w:val="24"/>
          <w:szCs w:val="24"/>
        </w:rPr>
        <w:t xml:space="preserve">. Notably, the prevalences of </w:t>
      </w:r>
      <w:r>
        <w:rPr>
          <w:rFonts w:ascii="Times New Roman" w:hAnsi="Times New Roman" w:cs="Times New Roman" w:hint="eastAsia"/>
          <w:sz w:val="24"/>
          <w:szCs w:val="24"/>
        </w:rPr>
        <w:t>9</w:t>
      </w:r>
      <w:r>
        <w:rPr>
          <w:rFonts w:ascii="Times New Roman" w:hAnsi="Times New Roman" w:cs="Times New Roman"/>
          <w:sz w:val="24"/>
          <w:szCs w:val="24"/>
        </w:rPr>
        <w:t xml:space="preserve"> </w:t>
      </w:r>
      <w:r>
        <w:rPr>
          <w:rFonts w:ascii="Times New Roman" w:hAnsi="Times New Roman" w:cs="Times New Roman" w:hint="eastAsia"/>
          <w:sz w:val="24"/>
          <w:szCs w:val="24"/>
        </w:rPr>
        <w:t>Indel</w:t>
      </w:r>
      <w:r>
        <w:rPr>
          <w:rFonts w:ascii="Times New Roman" w:hAnsi="Times New Roman" w:cs="Times New Roman"/>
          <w:sz w:val="24"/>
          <w:szCs w:val="24"/>
        </w:rPr>
        <w:t xml:space="preserve"> signatures differed significantly</w:t>
      </w:r>
      <w:r>
        <w:rPr>
          <w:rFonts w:ascii="Times New Roman" w:hAnsi="Times New Roman" w:cs="Times New Roman" w:hint="eastAsia"/>
          <w:sz w:val="24"/>
          <w:szCs w:val="24"/>
        </w:rPr>
        <w:t xml:space="preserve"> by </w:t>
      </w:r>
      <w:r>
        <w:rPr>
          <w:rFonts w:ascii="Times New Roman" w:hAnsi="Times New Roman" w:cs="Times New Roman"/>
          <w:sz w:val="24"/>
          <w:szCs w:val="24"/>
        </w:rPr>
        <w:t>gender</w:t>
      </w:r>
      <w:r>
        <w:rPr>
          <w:rFonts w:ascii="Times New Roman" w:hAnsi="Times New Roman" w:cs="Times New Roman" w:hint="eastAsia"/>
          <w:sz w:val="24"/>
          <w:szCs w:val="24"/>
        </w:rPr>
        <w:t xml:space="preserve"> within particular cancer types</w:t>
      </w:r>
      <w:r>
        <w:rPr>
          <w:rFonts w:ascii="Times New Roman" w:hAnsi="Times New Roman" w:cs="Times New Roman"/>
          <w:sz w:val="24"/>
          <w:szCs w:val="24"/>
        </w:rPr>
        <w:t xml:space="preserve">. </w:t>
      </w:r>
      <w:r>
        <w:rPr>
          <w:rFonts w:ascii="Times New Roman" w:hAnsi="Times New Roman" w:cs="Times New Roman" w:hint="eastAsia"/>
          <w:sz w:val="24"/>
          <w:szCs w:val="24"/>
        </w:rPr>
        <w:t>E</w:t>
      </w:r>
      <w:r>
        <w:rPr>
          <w:rFonts w:ascii="Times New Roman" w:hAnsi="Times New Roman" w:cs="Times New Roman"/>
          <w:sz w:val="24"/>
          <w:szCs w:val="24"/>
        </w:rPr>
        <w:t>xamination of signature contributions to somatic mutations in cancer genes revealed that C_ID3</w:t>
      </w:r>
      <w:r>
        <w:rPr>
          <w:rFonts w:ascii="Times New Roman" w:hAnsi="Times New Roman" w:cs="Times New Roman" w:hint="eastAsia"/>
          <w:sz w:val="24"/>
          <w:szCs w:val="24"/>
        </w:rPr>
        <w:t xml:space="preserve"> and InsDel3</w:t>
      </w:r>
      <w:r>
        <w:rPr>
          <w:rFonts w:ascii="Times New Roman" w:hAnsi="Times New Roman" w:cs="Times New Roman"/>
          <w:sz w:val="24"/>
          <w:szCs w:val="24"/>
        </w:rPr>
        <w:t xml:space="preserve">, associated with tobacco smoke exposure, account for nearly </w:t>
      </w:r>
      <w:r>
        <w:rPr>
          <w:rFonts w:ascii="Times New Roman" w:hAnsi="Times New Roman" w:cs="Times New Roman" w:hint="eastAsia"/>
          <w:sz w:val="24"/>
          <w:szCs w:val="24"/>
        </w:rPr>
        <w:t>80</w:t>
      </w:r>
      <w:r>
        <w:rPr>
          <w:rFonts w:ascii="Times New Roman" w:hAnsi="Times New Roman" w:cs="Times New Roman"/>
          <w:sz w:val="24"/>
          <w:szCs w:val="24"/>
        </w:rPr>
        <w:t xml:space="preserve">% of </w:t>
      </w:r>
      <w:proofErr w:type="spellStart"/>
      <w:r>
        <w:rPr>
          <w:rFonts w:ascii="Times New Roman" w:hAnsi="Times New Roman" w:cs="Times New Roman" w:hint="eastAsia"/>
          <w:sz w:val="24"/>
          <w:szCs w:val="24"/>
        </w:rPr>
        <w:t>exonic</w:t>
      </w:r>
      <w:proofErr w:type="spellEnd"/>
      <w:r>
        <w:rPr>
          <w:rFonts w:ascii="Times New Roman" w:hAnsi="Times New Roman" w:cs="Times New Roman" w:hint="eastAsia"/>
          <w:sz w:val="24"/>
          <w:szCs w:val="24"/>
        </w:rPr>
        <w:t xml:space="preserve"> indels</w:t>
      </w:r>
      <w:r>
        <w:rPr>
          <w:rFonts w:ascii="Times New Roman" w:hAnsi="Times New Roman" w:cs="Times New Roman"/>
          <w:sz w:val="24"/>
          <w:szCs w:val="24"/>
        </w:rPr>
        <w:t xml:space="preserve"> in the tumor suppressor gene </w:t>
      </w:r>
      <w:r>
        <w:rPr>
          <w:rFonts w:ascii="Times New Roman" w:hAnsi="Times New Roman" w:cs="Times New Roman" w:hint="eastAsia"/>
          <w:i/>
          <w:iCs/>
          <w:sz w:val="24"/>
          <w:szCs w:val="24"/>
        </w:rPr>
        <w:t>TP53</w:t>
      </w:r>
      <w:r>
        <w:rPr>
          <w:rFonts w:ascii="Times New Roman" w:hAnsi="Times New Roman" w:cs="Times New Roman" w:hint="eastAsia"/>
          <w:sz w:val="24"/>
          <w:szCs w:val="24"/>
        </w:rPr>
        <w:t xml:space="preserve"> in lung and l</w:t>
      </w:r>
      <w:r>
        <w:rPr>
          <w:rFonts w:ascii="Times New Roman" w:hAnsi="Times New Roman" w:cs="Times New Roman"/>
          <w:sz w:val="24"/>
          <w:szCs w:val="24"/>
        </w:rPr>
        <w:t>i</w:t>
      </w:r>
      <w:r>
        <w:rPr>
          <w:rFonts w:ascii="Times New Roman" w:hAnsi="Times New Roman" w:cs="Times New Roman" w:hint="eastAsia"/>
          <w:sz w:val="24"/>
          <w:szCs w:val="24"/>
        </w:rPr>
        <w:t>ver cancers</w:t>
      </w:r>
      <w:r>
        <w:rPr>
          <w:rFonts w:ascii="Times New Roman" w:hAnsi="Times New Roman" w:cs="Times New Roman"/>
          <w:sz w:val="24"/>
          <w:szCs w:val="24"/>
        </w:rPr>
        <w:t xml:space="preserve">. This work </w:t>
      </w:r>
      <w:r>
        <w:rPr>
          <w:rFonts w:ascii="Times New Roman" w:hAnsi="Times New Roman" w:cs="Times New Roman" w:hint="eastAsia"/>
          <w:sz w:val="24"/>
          <w:szCs w:val="24"/>
        </w:rPr>
        <w:t xml:space="preserve">has </w:t>
      </w:r>
      <w:r>
        <w:rPr>
          <w:rFonts w:ascii="Times New Roman" w:hAnsi="Times New Roman" w:cs="Times New Roman"/>
          <w:sz w:val="24"/>
          <w:szCs w:val="24"/>
        </w:rPr>
        <w:t>establishe</w:t>
      </w:r>
      <w:r>
        <w:rPr>
          <w:rFonts w:ascii="Times New Roman" w:hAnsi="Times New Roman" w:cs="Times New Roman" w:hint="eastAsia"/>
          <w:sz w:val="24"/>
          <w:szCs w:val="24"/>
        </w:rPr>
        <w:t>d</w:t>
      </w:r>
      <w:r>
        <w:rPr>
          <w:rFonts w:ascii="Times New Roman" w:hAnsi="Times New Roman" w:cs="Times New Roman"/>
          <w:sz w:val="24"/>
          <w:szCs w:val="24"/>
        </w:rPr>
        <w:t xml:space="preserve"> an expanded collection of </w:t>
      </w:r>
      <w:r>
        <w:rPr>
          <w:rFonts w:ascii="Times New Roman" w:hAnsi="Times New Roman" w:cs="Times New Roman" w:hint="eastAsia"/>
          <w:sz w:val="24"/>
          <w:szCs w:val="24"/>
        </w:rPr>
        <w:t>Indel</w:t>
      </w:r>
      <w:r>
        <w:rPr>
          <w:rFonts w:ascii="Times New Roman" w:hAnsi="Times New Roman" w:cs="Times New Roman"/>
          <w:sz w:val="24"/>
          <w:szCs w:val="24"/>
        </w:rPr>
        <w:t xml:space="preserve"> signatures in both indel classification schemes, validate</w:t>
      </w:r>
      <w:r>
        <w:rPr>
          <w:rFonts w:ascii="Times New Roman" w:hAnsi="Times New Roman" w:cs="Times New Roman" w:hint="eastAsia"/>
          <w:sz w:val="24"/>
          <w:szCs w:val="24"/>
        </w:rPr>
        <w:t>d</w:t>
      </w:r>
      <w:r>
        <w:rPr>
          <w:rFonts w:ascii="Times New Roman" w:hAnsi="Times New Roman" w:cs="Times New Roman"/>
          <w:sz w:val="24"/>
          <w:szCs w:val="24"/>
        </w:rPr>
        <w:t xml:space="preserve"> a novel signature through functional modeling, elucidate</w:t>
      </w:r>
      <w:r>
        <w:rPr>
          <w:rFonts w:ascii="Times New Roman" w:hAnsi="Times New Roman" w:cs="Times New Roman" w:hint="eastAsia"/>
          <w:sz w:val="24"/>
          <w:szCs w:val="24"/>
        </w:rPr>
        <w:t>d</w:t>
      </w:r>
      <w:r>
        <w:rPr>
          <w:rFonts w:ascii="Times New Roman" w:hAnsi="Times New Roman" w:cs="Times New Roman"/>
          <w:sz w:val="24"/>
          <w:szCs w:val="24"/>
        </w:rPr>
        <w:t xml:space="preserve"> </w:t>
      </w:r>
      <w:r>
        <w:rPr>
          <w:rFonts w:ascii="Times New Roman" w:hAnsi="Times New Roman" w:cs="Times New Roman" w:hint="eastAsia"/>
          <w:sz w:val="24"/>
          <w:szCs w:val="24"/>
        </w:rPr>
        <w:t>indel signatures left by defective DNA mismatch repair</w:t>
      </w:r>
      <w:r>
        <w:rPr>
          <w:rFonts w:ascii="Times New Roman" w:hAnsi="Times New Roman" w:cs="Times New Roman"/>
          <w:sz w:val="24"/>
          <w:szCs w:val="24"/>
        </w:rPr>
        <w:t xml:space="preserve">, and has provided insights into biological implications through trait associations. </w:t>
      </w:r>
    </w:p>
    <w:p w14:paraId="53F85F76" w14:textId="77777777" w:rsidR="00C9509A" w:rsidRDefault="00C9509A" w:rsidP="00C9509A">
      <w:pPr>
        <w:rPr>
          <w:rFonts w:ascii="Times New Roman" w:hAnsi="Times New Roman" w:cs="Times New Roman"/>
          <w:sz w:val="24"/>
          <w:szCs w:val="24"/>
        </w:rPr>
      </w:pPr>
      <w:r>
        <w:lastRenderedPageBreak/>
        <w:br w:type="page"/>
      </w:r>
    </w:p>
    <w:p w14:paraId="7A73161E" w14:textId="77777777" w:rsidR="00C9509A" w:rsidRDefault="00C9509A" w:rsidP="00C9509A">
      <w:pPr>
        <w:pStyle w:val="Heading1"/>
        <w:spacing w:before="0"/>
      </w:pPr>
      <w:r>
        <w:lastRenderedPageBreak/>
        <w:t>Introduction</w:t>
      </w:r>
    </w:p>
    <w:p w14:paraId="2C247E73"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Somatic mutations</w:t>
      </w:r>
      <w:r>
        <w:rPr>
          <w:rFonts w:ascii="Times New Roman" w:hAnsi="Times New Roman" w:cs="Times New Roman" w:hint="eastAsia"/>
          <w:sz w:val="24"/>
          <w:szCs w:val="24"/>
        </w:rPr>
        <w:t xml:space="preserve"> are caused by</w:t>
      </w:r>
      <w:r>
        <w:rPr>
          <w:rFonts w:ascii="Times New Roman" w:hAnsi="Times New Roman" w:cs="Times New Roman"/>
          <w:sz w:val="24"/>
          <w:szCs w:val="24"/>
        </w:rPr>
        <w:t xml:space="preserve"> various mutational processes</w:t>
      </w:r>
      <w:r>
        <w:rPr>
          <w:rFonts w:ascii="Times New Roman" w:hAnsi="Times New Roman" w:cs="Times New Roman" w:hint="eastAsia"/>
          <w:sz w:val="24"/>
          <w:szCs w:val="24"/>
        </w:rPr>
        <w:t xml:space="preserve"> and</w:t>
      </w:r>
      <w:r>
        <w:rPr>
          <w:rFonts w:ascii="Times New Roman" w:hAnsi="Times New Roman" w:cs="Times New Roman"/>
          <w:sz w:val="24"/>
          <w:szCs w:val="24"/>
        </w:rPr>
        <w:t xml:space="preserve"> represent a driving force behind tumorigenesis and cancer development</w:t>
      </w:r>
      <w:r>
        <w:rPr>
          <w:rFonts w:ascii="Times New Roman" w:hAnsi="Times New Roman" w:cs="Times New Roman" w:hint="eastAsia"/>
          <w:sz w:val="24"/>
          <w:szCs w:val="24"/>
        </w:rPr>
        <w:t xml:space="preserve"> </w:t>
      </w:r>
      <w:r>
        <w:rPr>
          <w:rFonts w:hint="eastAsia"/>
        </w:rPr>
        <w:fldChar w:fldCharType="begin"/>
      </w:r>
      <w:r>
        <w:rPr>
          <w:rFonts w:ascii="Times New Roman" w:hAnsi="Times New Roman" w:cs="Times New Roman" w:hint="eastAsia"/>
          <w:sz w:val="24"/>
          <w:szCs w:val="24"/>
        </w:rPr>
        <w:instrText>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(Alexandrov et al. 2014)</w:t>
      </w:r>
      <w:r>
        <w:rPr>
          <w:rFonts w:ascii="Times New Roman" w:hAnsi="Times New Roman" w:cs="Times New Roman" w:hint="eastAsia"/>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hese mutations can result from either endogenous sources, such as 5-methylcytosine deamination or defective DNA repair mechanisms </w:t>
      </w:r>
      <w:r>
        <w:fldChar w:fldCharType="begin"/>
      </w:r>
      <w:r>
        <w:rPr>
          <w:rFonts w:ascii="Times New Roman" w:hAnsi="Times New Roman" w:cs="Times New Roman"/>
          <w:sz w:val="24"/>
          <w:szCs w:val="24"/>
        </w:rPr>
        <w:instrText>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(Davies et al. 2017; Cooper et al. 2010; Grolleman et al. 2019</w:t>
      </w:r>
      <w:r>
        <w:rPr>
          <w:rFonts w:ascii="Times New Roman" w:hAnsi="Times New Roman" w:cs="Times New Roman" w:hint="eastAsia"/>
          <w:sz w:val="24"/>
        </w:rPr>
        <w:t>;</w:t>
      </w:r>
      <w:r>
        <w:rPr>
          <w:rFonts w:ascii="Times New Roman" w:hAnsi="Times New Roman" w:cs="Times New Roman"/>
          <w:sz w:val="24"/>
        </w:rPr>
        <w:t xml:space="preserve"> Boot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or exogenous sources, including exposure to chemical carcinogens </w:t>
      </w:r>
      <w:r>
        <w:rPr>
          <w:rFonts w:ascii="Times New Roman" w:hAnsi="Times New Roman" w:cs="Times New Roman" w:hint="eastAsia"/>
          <w:sz w:val="24"/>
          <w:szCs w:val="24"/>
        </w:rPr>
        <w:t>in</w:t>
      </w:r>
      <w:r>
        <w:rPr>
          <w:rFonts w:ascii="Times New Roman" w:hAnsi="Times New Roman" w:cs="Times New Roman"/>
          <w:sz w:val="24"/>
          <w:szCs w:val="24"/>
        </w:rPr>
        <w:t xml:space="preserve"> tobacco smok</w:t>
      </w:r>
      <w:r>
        <w:rPr>
          <w:rFonts w:ascii="Times New Roman" w:hAnsi="Times New Roman" w:cs="Times New Roman" w:hint="eastAsia"/>
          <w:sz w:val="24"/>
          <w:szCs w:val="24"/>
        </w:rPr>
        <w:t>e</w:t>
      </w:r>
      <w:r>
        <w:rPr>
          <w:rFonts w:ascii="Times New Roman" w:hAnsi="Times New Roman" w:cs="Times New Roman"/>
          <w:sz w:val="24"/>
          <w:szCs w:val="24"/>
        </w:rPr>
        <w:t xml:space="preserve"> or certain herbal medicines </w:t>
      </w:r>
      <w:r>
        <w:fldChar w:fldCharType="begin"/>
      </w:r>
      <w:r>
        <w:rPr>
          <w:rFonts w:ascii="Times New Roman" w:hAnsi="Times New Roman" w:cs="Times New Roman"/>
          <w:sz w:val="24"/>
          <w:szCs w:val="24"/>
        </w:rPr>
        <w:instrText>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(Alexandrov et al. 2016; Ng et al. 2017; Dziubańska-Kusibab et al. 2020; Boot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Mutational signature analysis provides insights into cancer etiology, prognosis, prevention, </w:t>
      </w:r>
      <w:r>
        <w:rPr>
          <w:rFonts w:ascii="Times New Roman" w:hAnsi="Times New Roman" w:cs="Times New Roman" w:hint="eastAsia"/>
          <w:sz w:val="24"/>
          <w:szCs w:val="24"/>
        </w:rPr>
        <w:t xml:space="preserve">evolution, </w:t>
      </w:r>
      <w:r>
        <w:rPr>
          <w:rFonts w:ascii="Times New Roman" w:hAnsi="Times New Roman" w:cs="Times New Roman"/>
          <w:sz w:val="24"/>
          <w:szCs w:val="24"/>
        </w:rPr>
        <w:t xml:space="preserve">and </w:t>
      </w:r>
      <w:r>
        <w:rPr>
          <w:rFonts w:ascii="Times New Roman" w:hAnsi="Times New Roman" w:cs="Times New Roman" w:hint="eastAsia"/>
          <w:sz w:val="24"/>
          <w:szCs w:val="24"/>
        </w:rPr>
        <w:t xml:space="preserve">mutational signatures can </w:t>
      </w:r>
      <w:r>
        <w:rPr>
          <w:rFonts w:ascii="Times New Roman" w:hAnsi="Times New Roman" w:cs="Times New Roman"/>
          <w:sz w:val="24"/>
          <w:szCs w:val="24"/>
        </w:rPr>
        <w:t>also serv</w:t>
      </w:r>
      <w:r>
        <w:rPr>
          <w:rFonts w:ascii="Times New Roman" w:hAnsi="Times New Roman" w:cs="Times New Roman" w:hint="eastAsia"/>
          <w:sz w:val="24"/>
          <w:szCs w:val="24"/>
        </w:rPr>
        <w:t>e</w:t>
      </w:r>
      <w:r>
        <w:rPr>
          <w:rFonts w:ascii="Times New Roman" w:hAnsi="Times New Roman" w:cs="Times New Roman"/>
          <w:sz w:val="24"/>
          <w:szCs w:val="24"/>
        </w:rPr>
        <w:t xml:space="preserve"> as biomarkers for mutagenic exposures</w:t>
      </w:r>
      <w:r>
        <w:rPr>
          <w:rFonts w:ascii="Times New Roman" w:hAnsi="Times New Roman" w:cs="Times New Roman" w:hint="eastAsia"/>
          <w:sz w:val="24"/>
          <w:szCs w:val="24"/>
        </w:rPr>
        <w:t xml:space="preserve"> </w:t>
      </w:r>
    </w:p>
    <w:p w14:paraId="0F13DDDE" w14:textId="3F2B77B5"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 xml:space="preserve">By “mutational signatures” we mean distinctive patterns </w:t>
      </w:r>
      <w:r>
        <w:rPr>
          <w:rFonts w:ascii="Times New Roman" w:hAnsi="Times New Roman" w:cs="Times New Roman" w:hint="eastAsia"/>
          <w:sz w:val="24"/>
          <w:szCs w:val="24"/>
        </w:rPr>
        <w:t xml:space="preserve">of mutations </w:t>
      </w:r>
      <w:r>
        <w:rPr>
          <w:rFonts w:ascii="Times New Roman" w:hAnsi="Times New Roman" w:cs="Times New Roman"/>
          <w:sz w:val="24"/>
          <w:szCs w:val="24"/>
        </w:rPr>
        <w:t>left on genomes by mutagenic processes or exposures. They can be identified by exposing cultured cells</w:t>
      </w:r>
      <w:r>
        <w:rPr>
          <w:rFonts w:ascii="Times New Roman" w:hAnsi="Times New Roman" w:cs="Times New Roman" w:hint="eastAsia"/>
          <w:sz w:val="24"/>
          <w:szCs w:val="24"/>
        </w:rPr>
        <w:t>, organoids, or experimental animals</w:t>
      </w:r>
      <w:r>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Pr>
          <w:rFonts w:ascii="Times New Roman" w:hAnsi="Times New Roman" w:cs="Times New Roman"/>
          <w:sz w:val="24"/>
          <w:szCs w:val="24"/>
        </w:rPr>
        <w:t xml:space="preserve">genomes </w:t>
      </w:r>
      <w:r>
        <w:fldChar w:fldCharType="begin"/>
      </w:r>
      <w:r>
        <w:rPr>
          <w:rFonts w:ascii="Times New Roman" w:hAnsi="Times New Roman" w:cs="Times New Roman"/>
          <w:sz w:val="24"/>
          <w:szCs w:val="24"/>
        </w:rPr>
        <w:instrText>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(Boot et al. 2018; M. N. Huang et al. 2017; Kucab et al. 2019; Caipa Garcia et al. 2024; Riva et al. 2020)</w:t>
      </w:r>
      <w:r>
        <w:rPr>
          <w:rFonts w:ascii="Times New Roman" w:hAnsi="Times New Roman" w:cs="Times New Roman"/>
          <w:sz w:val="24"/>
          <w:szCs w:val="24"/>
        </w:rPr>
        <w:fldChar w:fldCharType="end"/>
      </w:r>
      <w:r>
        <w:rPr>
          <w:rFonts w:ascii="Times New Roman" w:hAnsi="Times New Roman" w:cs="Times New Roman"/>
          <w:sz w:val="24"/>
          <w:szCs w:val="24"/>
        </w:rPr>
        <w:t>. In addition, machine learning can identify mutational signatures as latent factors that explain the patterns of mutations in large collections of somatic mutation dat</w:t>
      </w:r>
      <w:r>
        <w:rPr>
          <w:rFonts w:ascii="Times New Roman" w:hAnsi="Times New Roman" w:cs="Times New Roman" w:hint="eastAsia"/>
          <w:sz w:val="24"/>
          <w:szCs w:val="24"/>
        </w:rPr>
        <w:t xml:space="preserve">a </w:t>
      </w:r>
      <w:r>
        <w:rPr>
          <w:rFonts w:hint="eastAsia"/>
        </w:rPr>
        <w:fldChar w:fldCharType="begin"/>
      </w:r>
      <w:r>
        <w:rPr>
          <w:rFonts w:ascii="Times New Roman" w:hAnsi="Times New Roman" w:cs="Times New Roman" w:hint="eastAsia"/>
          <w:sz w:val="24"/>
          <w:szCs w:val="24"/>
        </w:rPr>
        <w:instrText>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15, enabled the discovery of new signatures, the separation of overlapping signatures and the decomposition of signatures into components that may represent associated</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but distinct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w:instrText>
      </w:r>
      <w:r>
        <w:rPr>
          <w:rFonts w:ascii="Times New Roman" w:hAnsi="Times New Roman" w:cs="Times New Roman" w:hint="eastAsia"/>
          <w:sz w:val="24"/>
          <w:szCs w:val="24"/>
        </w:rPr>
        <w:instrText>á</w:instrText>
      </w:r>
      <w:r>
        <w:rPr>
          <w:rFonts w:ascii="Times New Roman" w:hAnsi="Times New Roman" w:cs="Times New Roman" w:hint="eastAsia"/>
          <w:sz w:val="24"/>
          <w:szCs w:val="24"/>
        </w:rPr>
        <w:instrText>zquez-Garc</w:instrText>
      </w:r>
      <w:r>
        <w:rPr>
          <w:rFonts w:ascii="Times New Roman" w:hAnsi="Times New Roman" w:cs="Times New Roman" w:hint="eastAsia"/>
          <w:sz w:val="24"/>
          <w:szCs w:val="24"/>
        </w:rPr>
        <w:instrText>í</w:instrText>
      </w:r>
      <w:r>
        <w:rPr>
          <w:rFonts w:ascii="Times New Roman" w:hAnsi="Times New Roman" w:cs="Times New Roman" w:hint="eastAsia"/>
          <w:sz w:val="24"/>
          <w:szCs w:val="24"/>
        </w:rPr>
        <w:instrText>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 cancer. We performed mutational signature analyses on 12,222 whole-genome</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sequenced tumor-normal matched pairs from patients recruited via the UK National Health Service (NHS). We contrasted our results with two independent cancer WGS datasets</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from the International Cancer Genome Consortium (ICGC) and the Hartwig Medical Foundation (HMF)</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involving 18,640 whole-genome</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3. However, whole-genome analysis of hepatitis B virus (HBV)-associated HCC in Chinese individuals is limited4</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8, with current analyses of HCC mainly from non-HBV-enriched populations9,10. Here we initiated the Chinese Liver Cancer Atlas (CLCA) project and performed deep whole-genome sequencing (average depth, 120</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xml:space="preserve">)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flat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xml:space="preserve">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w:instrText>
      </w:r>
      <w:r>
        <w:rPr>
          <w:rFonts w:ascii="Times New Roman" w:hAnsi="Times New Roman" w:cs="Times New Roman" w:hint="eastAsia"/>
          <w:sz w:val="24"/>
          <w:szCs w:val="24"/>
        </w:rPr>
        <w:instrText>ε</w:instrText>
      </w:r>
      <w:r>
        <w:rPr>
          <w:rFonts w:ascii="Times New Roman" w:hAnsi="Times New Roman" w:cs="Times New Roman" w:hint="eastAsia"/>
          <w:sz w:val="24"/>
          <w:szCs w:val="24"/>
        </w:rPr>
        <w:instrText xml:space="preserve"> and Pol </w:instrText>
      </w:r>
      <w:r>
        <w:rPr>
          <w:rFonts w:ascii="Times New Roman" w:hAnsi="Times New Roman" w:cs="Times New Roman" w:hint="eastAsia"/>
          <w:sz w:val="24"/>
          <w:szCs w:val="24"/>
        </w:rPr>
        <w:instrText>δ</w:instrText>
      </w:r>
      <w:r>
        <w:rPr>
          <w:rFonts w:ascii="Times New Roman" w:hAnsi="Times New Roman" w:cs="Times New Roman" w:hint="eastAsia"/>
          <w:sz w:val="24"/>
          <w:szCs w:val="24"/>
        </w:rPr>
        <w:instrText>).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(Alexandrov et al. 2020; 2014; Nik-Zainal et al. 2012; Degasperi et al. 2022; Chen et al. 2024; Jin et al. 2024; Koh et al. 2025)</w:t>
      </w:r>
      <w:r>
        <w:rPr>
          <w:rFonts w:ascii="Times New Roman" w:hAnsi="Times New Roman" w:cs="Times New Roman" w:hint="eastAsia"/>
          <w:sz w:val="24"/>
          <w:szCs w:val="24"/>
        </w:rPr>
        <w:fldChar w:fldCharType="end"/>
      </w:r>
      <w:r>
        <w:rPr>
          <w:rFonts w:ascii="Times New Roman" w:hAnsi="Times New Roman" w:cs="Times New Roman"/>
          <w:sz w:val="24"/>
          <w:szCs w:val="24"/>
        </w:rPr>
        <w:t>.</w:t>
      </w:r>
      <w:r>
        <w:t xml:space="preserve"> </w:t>
      </w:r>
      <w:r>
        <w:rPr>
          <w:rFonts w:ascii="Times New Roman" w:hAnsi="Times New Roman" w:cs="Times New Roman"/>
          <w:sz w:val="24"/>
          <w:szCs w:val="24"/>
        </w:rPr>
        <w:t>For example, data mining of upper tract urothelial cancers (UTUC) from Taiwan initially identified the aristolochic acid (AA) single-base substitution (SBS) signature</w:t>
      </w:r>
      <w:r>
        <w:rPr>
          <w:rFonts w:ascii="Times New Roman" w:hAnsi="Times New Roman" w:cs="Times New Roman" w:hint="eastAsia"/>
          <w:sz w:val="24"/>
          <w:szCs w:val="24"/>
        </w:rPr>
        <w:t xml:space="preserve"> </w:t>
      </w:r>
      <w:r>
        <w:rPr>
          <w:rFonts w:hint="eastAsia"/>
        </w:rPr>
        <w:fldChar w:fldCharType="begin"/>
      </w:r>
      <w:r w:rsidR="00F33937">
        <w:rPr>
          <w:rFonts w:ascii="Times New Roman" w:hAnsi="Times New Roman" w:cs="Times New Roman"/>
          <w:sz w:val="24"/>
          <w:szCs w:val="24"/>
        </w:rPr>
        <w:instrText xml:space="preserve"> ADDIN ZOTERO_ITEM CSL_CITATION {"citationID":"earEN8hA","properties":{"formattedCitation":"(Hoang et al. 2013; Poon et al. 2013)","plainCitation":"(Hoang et al. 2013; Poon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A."}],"accessed":{"date-parts":[["2025",4,17]]},"issued":{"date-parts":[["2013",8,7]]}}},{"id":890,"uris":["http://zotero.org/users/14858941/items/NWN6BXZ7"],"itemData":{"id":890,"type":"article-journal","abstract":"Genome-wide mutational signatures of the group 1 carcinogen aristolochic acid are observed in urothelial cancers and liver cancers from Asia.\n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Aristolochic acid (AA), a natural product of\n              Aristolochia\n              plants found in herbal remedies and health supplements, is a group 1 carcinogen that can cause nephrotoxicity and upper urinary tract urothelial cell carcinoma (UTUC). Whole-genome and exome analysis of nine AA-associated UTUCs revealed a strikingly high somatic mutation rate (150 mutations/Mb), exceeding smoking-associated lung cancer (8 mutations/Mb) and ultraviolet radiation–associated melanoma (111 mutations/Mb). The AA-UTUC mutational signature was characterized by A:T to T:A transversions at the sequence motif A[C|T]\n              A\n              GG, located primarily on nontranscribed strands. AA-induced mutations were also significantly enriched at splice sites, suggesting a role for splice-site mutations in UTUC pathogenesis. RNA sequencing of AA-UTUC confirmed a general up-regulation of nonsense-mediated decay machinery components and aberrant splicing events associated with splice-site mutations. We observed a high frequency of somatic mutations in chromatin modifiers, particularly\n              KDM6A\n              , in AA-UTUC, demonstrated the sufficiency of AA to induce renal dysplasia in mice, and reproduced the AA mutational signature in experimentally treated human renal tubular cells. Finally, exploring other malignancies that were not known to be associated with AA, we screened 93 hepatocellular carcinoma genomes/exomes and identified AA-like mutational signatures in 11. Our study highlights an unusual genome-wide AA mutational signature and the potential use of mutation signatures as “molecular fingerprints” for interrogating high-throughput cancer genome data to infer previous carcinogen exposures.","container-title":"Science Translational Medicine","DOI":"10.1126/scitranslmed.3006086","ISSN":"1946-6234, 1946-6242","issue":"197","journalAbbreviation":"Sci. Transl. Med.","language":"en","source":"DOI.org (Crossref)","title":"Genome-Wide Mutational Signatures of Aristolochic Acid and Its Application as a Screening Tool","URL":"https://www.science.org/doi/10.1126/scitranslmed.3006086","volume":"5","author":[{"family":"Poon","given":"Song Ling"},{"family":"Pang","given":"See-Tong"},{"family":"McPherson","given":"John R."},{"family":"Yu","given":"Willie"},{"family":"Huang","given":"Kie Kyon"},{"family":"Guan","given":"Peiyong"},{"family":"Weng","given":"Wen-Hui"},{"family":"Siew","given":"Ee Yan"},{"family":"Liu","given":"Yujing"},{"family":"Heng","given":"Hong Lee"},{"family":"Chong","given":"Soo Ching"},{"family":"Gan","given":"Anna"},{"family":"Tay","given":"Su Ting"},{"family":"Lim","given":"Weng Khong"},{"family":"Cutcutache","given":"Ioana"},{"family":"Huang","given":"Dachuan"},{"family":"Ler","given":"Lian Dee"},{"family":"Nairismägi","given":"Maarja-Liisa"},{"family":"Lee","given":"Ming Hui"},{"family":"Chang","given":"Ying-Hsu"},{"family":"Yu","given":"Kai-Jie"},{"family":"Chan-on","given":"Waraporn"},{"family":"Li","given":"Bin-Kui"},{"family":"Yuan","given":"Yun-Fei"},{"family":"Qian","given":"Chao-Nan"},{"family":"Ng","given":"Kwai-Fong"},{"family":"Wu","given":"Ching-Fang"},{"family":"Hsu","given":"Cheng-Lung"},{"family":"Bunte","given":"Ralph M."},{"family":"Stratton","given":"Michael R."},{"family":"Futreal","given":"P. Andrew"},{"family":"Sung","given":"Wing-Kin"},{"family":"Chuang","given":"Cheng-Keng"},{"family":"Ong","given":"Choon Kiat"},{"family":"Rozen","given":"Steven G."},{"family":"Tan","given":"Patrick"},{"family":"Teh","given":"Bin Tean"}],"accessed":{"date-parts":[["2025",4,17]]},"issued":{"date-parts":[["2013",8,7]]}}}],"schema":"https://github.com/citation-style-language/schema/raw/master/csl-citation.json"} </w:instrText>
      </w:r>
      <w:r>
        <w:rPr>
          <w:rFonts w:ascii="Times New Roman" w:hAnsi="Times New Roman" w:cs="Times New Roman" w:hint="eastAsia"/>
          <w:sz w:val="24"/>
          <w:szCs w:val="24"/>
        </w:rPr>
        <w:fldChar w:fldCharType="separate"/>
      </w:r>
      <w:r w:rsidR="00F33937" w:rsidRPr="00F33937">
        <w:rPr>
          <w:rFonts w:ascii="Times New Roman" w:hAnsi="Times New Roman" w:cs="Times New Roman"/>
          <w:sz w:val="24"/>
        </w:rPr>
        <w:t>(Hoang et al. 2013; Poon et al. 2013)</w:t>
      </w:r>
      <w:r>
        <w:rPr>
          <w:rFonts w:ascii="Times New Roman" w:hAnsi="Times New Roman" w:cs="Times New Roman" w:hint="eastAsia"/>
          <w:sz w:val="24"/>
          <w:szCs w:val="24"/>
        </w:rPr>
        <w:fldChar w:fldCharType="end"/>
      </w:r>
      <w:r w:rsidR="00E6447F">
        <w:rPr>
          <w:rFonts w:ascii="Times New Roman" w:hAnsi="Times New Roman" w:cs="Times New Roman" w:hint="eastAsia"/>
          <w:sz w:val="24"/>
          <w:szCs w:val="24"/>
        </w:rPr>
        <w:t>.</w:t>
      </w:r>
      <w:r>
        <w:rPr>
          <w:rFonts w:ascii="Times New Roman" w:hAnsi="Times New Roman" w:cs="Times New Roman"/>
          <w:sz w:val="24"/>
          <w:szCs w:val="24"/>
        </w:rPr>
        <w:t xml:space="preserve">  Subsequent analysis revealed that this SBS signature was also present in bladder, kidney, and liver cancers</w:t>
      </w:r>
      <w:r>
        <w:rPr>
          <w:rFonts w:ascii="Times New Roman" w:hAnsi="Times New Roman" w:cs="Times New Roman" w:hint="eastAsia"/>
          <w:sz w:val="24"/>
          <w:szCs w:val="24"/>
        </w:rPr>
        <w:t xml:space="preserve"> </w:t>
      </w:r>
      <w:r>
        <w:rPr>
          <w:rFonts w:hint="eastAsia"/>
        </w:rPr>
        <w:fldChar w:fldCharType="begin"/>
      </w:r>
      <w:r>
        <w:rPr>
          <w:rFonts w:ascii="Times New Roman" w:hAnsi="Times New Roman" w:cs="Times New Roman" w:hint="eastAsia"/>
          <w:sz w:val="24"/>
          <w:szCs w:val="24"/>
        </w:rPr>
        <w:instrText>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"},{"family":"Teh","given":"T"},{"family":"Steven","given":"</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(Ng et al. 2017; Poon et al. 2015)</w:t>
      </w:r>
      <w:r>
        <w:rPr>
          <w:rFonts w:ascii="Times New Roman" w:hAnsi="Times New Roman" w:cs="Times New Roman" w:hint="eastAsia"/>
          <w:sz w:val="24"/>
          <w:szCs w:val="24"/>
        </w:rPr>
        <w:fldChar w:fldCharType="end"/>
      </w:r>
      <w:r>
        <w:rPr>
          <w:rFonts w:ascii="Times New Roman" w:hAnsi="Times New Roman" w:cs="Times New Roman"/>
          <w:sz w:val="24"/>
          <w:szCs w:val="24"/>
        </w:rPr>
        <w:t xml:space="preserve">. </w:t>
      </w:r>
      <w:r>
        <w:rPr>
          <w:rFonts w:ascii="Times New Roman" w:hAnsi="Times New Roman" w:cs="Times New Roman" w:hint="eastAsia"/>
          <w:sz w:val="24"/>
          <w:szCs w:val="24"/>
        </w:rPr>
        <w:t xml:space="preserve">More recently, </w:t>
      </w:r>
      <w:r>
        <w:rPr>
          <w:rFonts w:ascii="Times New Roman" w:hAnsi="Times New Roman" w:cs="Times New Roman"/>
          <w:sz w:val="24"/>
          <w:szCs w:val="24"/>
        </w:rPr>
        <w:t xml:space="preserve">data mining of </w:t>
      </w:r>
      <w:r>
        <w:rPr>
          <w:rFonts w:ascii="Times New Roman" w:hAnsi="Times New Roman" w:cs="Times New Roman" w:hint="eastAsia"/>
          <w:sz w:val="24"/>
          <w:szCs w:val="24"/>
        </w:rPr>
        <w:t xml:space="preserve">Chinese </w:t>
      </w:r>
      <w:r>
        <w:rPr>
          <w:rFonts w:ascii="Times New Roman" w:hAnsi="Times New Roman" w:cs="Times New Roman"/>
          <w:sz w:val="24"/>
          <w:szCs w:val="24"/>
        </w:rPr>
        <w:t>liver cancer genom</w:t>
      </w:r>
      <w:r>
        <w:rPr>
          <w:rFonts w:ascii="Times New Roman" w:hAnsi="Times New Roman" w:cs="Times New Roman" w:hint="eastAsia"/>
          <w:sz w:val="24"/>
          <w:szCs w:val="24"/>
        </w:rPr>
        <w:t>es</w:t>
      </w:r>
      <w:r>
        <w:rPr>
          <w:rFonts w:ascii="Times New Roman" w:hAnsi="Times New Roman" w:cs="Times New Roman"/>
          <w:sz w:val="24"/>
          <w:szCs w:val="24"/>
        </w:rPr>
        <w:t xml:space="preserve"> and experiments in cell </w:t>
      </w:r>
      <w:r>
        <w:rPr>
          <w:rFonts w:ascii="Times New Roman" w:hAnsi="Times New Roman" w:cs="Times New Roman"/>
          <w:sz w:val="24"/>
          <w:szCs w:val="24"/>
        </w:rPr>
        <w:lastRenderedPageBreak/>
        <w:t>culture showed that AA also generates double-base-substitution (DBS) signatures and, relevant to the current study, small insertion-and-deletion (indel) signatures (Figure 1)</w:t>
      </w:r>
      <w:r>
        <w:rPr>
          <w:rFonts w:ascii="Times New Roman" w:hAnsi="Times New Roman" w:cs="Times New Roman" w:hint="eastAsia"/>
          <w:sz w:val="24"/>
          <w:szCs w:val="24"/>
        </w:rPr>
        <w:t xml:space="preserve"> </w:t>
      </w:r>
      <w:r>
        <w:rPr>
          <w:rFonts w:hint="eastAsia"/>
        </w:rPr>
        <w:fldChar w:fldCharType="begin"/>
      </w:r>
      <w:r>
        <w:rPr>
          <w:rFonts w:ascii="Times New Roman" w:hAnsi="Times New Roman" w:cs="Times New Roman" w:hint="eastAsia"/>
          <w:sz w:val="24"/>
          <w:szCs w:val="24"/>
        </w:rPr>
        <w:instrText>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3. However, whole-genome analysis of hepatitis B virus (HBV)-associated HCC in Chinese individuals is limited4</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8, with current analyses of HCC mainly from non-HBV-enriched populations9,10. Here we initiated the Chinese Liver Cancer Atlas (CLCA) project and performed deep whole-genome sequencing (average depth, 120</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(Chen et al. 2024)</w:t>
      </w:r>
      <w:r>
        <w:rPr>
          <w:rFonts w:ascii="Times New Roman" w:hAnsi="Times New Roman" w:cs="Times New Roman" w:hint="eastAsia"/>
          <w:sz w:val="24"/>
          <w:szCs w:val="24"/>
        </w:rPr>
        <w:fldChar w:fldCharType="end"/>
      </w:r>
      <w:r>
        <w:rPr>
          <w:rFonts w:ascii="Times New Roman" w:hAnsi="Times New Roman" w:cs="Times New Roman" w:hint="eastAsia"/>
          <w:sz w:val="24"/>
          <w:szCs w:val="24"/>
        </w:rPr>
        <w:t>.</w:t>
      </w:r>
    </w:p>
    <w:p w14:paraId="08334A32" w14:textId="6D444B2A"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mutational-signature research has emphasized SBSs, indel signatures also yield important insights into mutagenic mechanisms, and there are two main systems for classifying indel mutations. One, termed “Indel83” here, classifies indels into 83 types and appears in </w:t>
      </w:r>
      <w:r>
        <w:fldChar w:fldCharType="begin"/>
      </w:r>
      <w:r>
        <w:rPr>
          <w:rFonts w:ascii="Times New Roman" w:hAnsi="Times New Roman" w:cs="Times New Roman"/>
          <w:sz w:val="24"/>
          <w:szCs w:val="24"/>
        </w:rPr>
        <w:instrText>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Alexandrov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and on the COSMIC web site (https://cancer.sanger.ac.uk/signatures/id/, </w:t>
      </w:r>
      <w:hyperlink r:id="rId12">
        <w:r>
          <w:rPr>
            <w:rStyle w:val="Hyperlink"/>
            <w:rFonts w:ascii="Times New Roman" w:hAnsi="Times New Roman" w:cs="Times New Roman"/>
            <w:sz w:val="24"/>
            <w:szCs w:val="24"/>
          </w:rPr>
          <w:t>https://cancer.sanger.ac.uk/signatures/documents/4/PCAWG7_indel_classification_2021_08_31.xlsx</w:t>
        </w:r>
      </w:hyperlink>
      <w:r>
        <w:rPr>
          <w:rFonts w:ascii="Times New Roman" w:hAnsi="Times New Roman" w:cs="Times New Roman"/>
          <w:sz w:val="24"/>
          <w:szCs w:val="24"/>
        </w:rPr>
        <w:t xml:space="preserve">, Figure 1A). The other, “Indel89”, classifies indels into 89 types </w:t>
      </w:r>
      <w:r>
        <w:fldChar w:fldCharType="begin"/>
      </w:r>
      <w:r>
        <w:rPr>
          <w:rFonts w:ascii="Times New Roman" w:hAnsi="Times New Roman" w:cs="Times New Roman"/>
          <w:sz w:val="24"/>
          <w:szCs w:val="24"/>
        </w:rPr>
        <w:instrText>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(Koh et al. 2025)</w:t>
      </w:r>
      <w:r>
        <w:rPr>
          <w:rFonts w:ascii="Times New Roman" w:hAnsi="Times New Roman" w:cs="Times New Roman"/>
          <w:sz w:val="24"/>
          <w:szCs w:val="24"/>
        </w:rPr>
        <w:fldChar w:fldCharType="end"/>
      </w:r>
      <w:r>
        <w:rPr>
          <w:rFonts w:ascii="Times New Roman" w:hAnsi="Times New Roman" w:cs="Times New Roman"/>
          <w:sz w:val="24"/>
          <w:szCs w:val="24"/>
        </w:rPr>
        <w:t>(Figure 1B). In the current study</w:t>
      </w:r>
      <w:r w:rsidR="001B5EA9">
        <w:rPr>
          <w:rFonts w:ascii="Times New Roman" w:hAnsi="Times New Roman" w:cs="Times New Roman" w:hint="eastAsia"/>
          <w:sz w:val="24"/>
          <w:szCs w:val="24"/>
        </w:rPr>
        <w:t xml:space="preserve">, </w:t>
      </w:r>
      <w:r>
        <w:rPr>
          <w:rFonts w:ascii="Times New Roman" w:hAnsi="Times New Roman" w:cs="Times New Roman"/>
          <w:sz w:val="24"/>
          <w:szCs w:val="24"/>
        </w:rPr>
        <w:t xml:space="preserve">we follow the convention of designating Indel83 signatures with the prefix ID (e.g. ID23 in Figure 1A), and designating the Indel89 signatures that we extracted with the prefix </w:t>
      </w:r>
      <w:proofErr w:type="spellStart"/>
      <w:r>
        <w:rPr>
          <w:rFonts w:ascii="Times New Roman" w:hAnsi="Times New Roman" w:cs="Times New Roman"/>
          <w:sz w:val="24"/>
          <w:szCs w:val="24"/>
        </w:rPr>
        <w:t>InsDel</w:t>
      </w:r>
      <w:proofErr w:type="spellEnd"/>
      <w:r>
        <w:rPr>
          <w:rFonts w:ascii="Times New Roman" w:hAnsi="Times New Roman" w:cs="Times New Roman"/>
          <w:sz w:val="24"/>
          <w:szCs w:val="24"/>
        </w:rPr>
        <w:t xml:space="preserve"> (e.g. InsDel23 in Figure 1B). Following Koh et al. 2025, we designate the Indel89 signature as extracted in that study with the prefix </w:t>
      </w:r>
      <w:proofErr w:type="spellStart"/>
      <w:r>
        <w:rPr>
          <w:rFonts w:ascii="Times New Roman" w:hAnsi="Times New Roman" w:cs="Times New Roman"/>
          <w:sz w:val="24"/>
          <w:szCs w:val="24"/>
        </w:rPr>
        <w:t>InD.</w:t>
      </w:r>
      <w:proofErr w:type="spellEnd"/>
      <w:r>
        <w:rPr>
          <w:rFonts w:ascii="Times New Roman" w:hAnsi="Times New Roman" w:cs="Times New Roman"/>
          <w:sz w:val="24"/>
          <w:szCs w:val="24"/>
        </w:rPr>
        <w:t xml:space="preserve"> We have based the numbering of signatures on the signature numbers in &lt;ref cosmic&gt;, and when a single Indel83 signature maps to several Indel89 signatures, we distinguish them by single-letter suffixes: for example, ID1 is subdivided into InsDel1a, InsDel1b, InsDel1c, and InsDel1d. While in many cases Koh et al assigned </w:t>
      </w:r>
      <w:proofErr w:type="spellStart"/>
      <w:r>
        <w:rPr>
          <w:rFonts w:ascii="Times New Roman" w:hAnsi="Times New Roman" w:cs="Times New Roman"/>
          <w:sz w:val="24"/>
          <w:szCs w:val="24"/>
        </w:rPr>
        <w:t>InD</w:t>
      </w:r>
      <w:proofErr w:type="spellEnd"/>
      <w:r>
        <w:rPr>
          <w:rFonts w:ascii="Times New Roman" w:hAnsi="Times New Roman" w:cs="Times New Roman"/>
          <w:sz w:val="24"/>
          <w:szCs w:val="24"/>
        </w:rPr>
        <w:t xml:space="preserve"> numbers to signatures with the same number in &lt;cosmic reference&gt;, our analysis finds that some are discrepant, and we believe the </w:t>
      </w:r>
      <w:proofErr w:type="spellStart"/>
      <w:r>
        <w:rPr>
          <w:rFonts w:ascii="Times New Roman" w:hAnsi="Times New Roman" w:cs="Times New Roman"/>
          <w:sz w:val="24"/>
          <w:szCs w:val="24"/>
        </w:rPr>
        <w:t>InsDel</w:t>
      </w:r>
      <w:proofErr w:type="spellEnd"/>
      <w:r>
        <w:rPr>
          <w:rFonts w:ascii="Times New Roman" w:hAnsi="Times New Roman" w:cs="Times New Roman"/>
          <w:sz w:val="24"/>
          <w:szCs w:val="24"/>
        </w:rPr>
        <w:t xml:space="preserve"> IDs provide better correspondence, which based on analysis of the indels in individual tumors that dominated by a particular indel signature. That is, if a tumor is dominated by signature </w:t>
      </w:r>
      <w:proofErr w:type="spellStart"/>
      <w:r>
        <w:rPr>
          <w:rFonts w:ascii="Times New Roman" w:hAnsi="Times New Roman" w:cs="Times New Roman"/>
          <w:sz w:val="24"/>
          <w:szCs w:val="24"/>
        </w:rPr>
        <w:t>ID</w:t>
      </w:r>
      <w:r>
        <w:rPr>
          <w:rFonts w:ascii="Times New Roman" w:hAnsi="Times New Roman" w:cs="Times New Roman"/>
          <w:i/>
          <w:iCs/>
          <w:sz w:val="24"/>
          <w:szCs w:val="24"/>
        </w:rPr>
        <w:t>x</w:t>
      </w:r>
      <w:proofErr w:type="spellEnd"/>
      <w:r>
        <w:rPr>
          <w:rFonts w:ascii="Times New Roman" w:hAnsi="Times New Roman" w:cs="Times New Roman"/>
          <w:sz w:val="24"/>
          <w:szCs w:val="24"/>
        </w:rPr>
        <w:t xml:space="preserve"> in the Indel83 scheme, we designate the signature that is dominant in the Indel89 scheme </w:t>
      </w:r>
      <w:proofErr w:type="spellStart"/>
      <w:r>
        <w:rPr>
          <w:rFonts w:ascii="Times New Roman" w:hAnsi="Times New Roman" w:cs="Times New Roman"/>
          <w:sz w:val="24"/>
          <w:szCs w:val="24"/>
        </w:rPr>
        <w:t>InsDel</w:t>
      </w:r>
      <w:r>
        <w:rPr>
          <w:rFonts w:ascii="Times New Roman" w:hAnsi="Times New Roman" w:cs="Times New Roman"/>
          <w:i/>
          <w:iCs/>
          <w:sz w:val="24"/>
          <w:szCs w:val="24"/>
        </w:rPr>
        <w:t>x</w:t>
      </w:r>
      <w:proofErr w:type="spellEnd"/>
      <w:r>
        <w:rPr>
          <w:rFonts w:ascii="Times New Roman" w:hAnsi="Times New Roman" w:cs="Times New Roman"/>
          <w:sz w:val="24"/>
          <w:szCs w:val="24"/>
        </w:rPr>
        <w:t>.</w:t>
      </w:r>
    </w:p>
    <w:p w14:paraId="32B20AA6" w14:textId="77777777" w:rsidR="00C9509A" w:rsidRDefault="00C9509A" w:rsidP="00C9509A">
      <w:pPr>
        <w:spacing w:line="480" w:lineRule="auto"/>
        <w:rPr>
          <w:rFonts w:ascii="Times New Roman" w:hAnsi="Times New Roman" w:cs="Times New Roman"/>
          <w:sz w:val="24"/>
          <w:szCs w:val="24"/>
        </w:rPr>
      </w:pPr>
      <w:r w:rsidRPr="000649EB">
        <w:rPr>
          <w:rFonts w:ascii="Times New Roman" w:hAnsi="Times New Roman" w:cs="Times New Roman"/>
          <w:sz w:val="24"/>
          <w:szCs w:val="24"/>
        </w:rPr>
        <w:t xml:space="preserve">The </w:t>
      </w:r>
      <w:r w:rsidRPr="000649EB">
        <w:rPr>
          <w:rFonts w:ascii="Times New Roman" w:hAnsi="Times New Roman" w:cs="Times New Roman" w:hint="eastAsia"/>
          <w:sz w:val="24"/>
          <w:szCs w:val="24"/>
        </w:rPr>
        <w:t>Indel</w:t>
      </w:r>
      <w:r w:rsidRPr="000649EB">
        <w:rPr>
          <w:rFonts w:ascii="Times New Roman" w:hAnsi="Times New Roman" w:cs="Times New Roman"/>
          <w:sz w:val="24"/>
          <w:szCs w:val="24"/>
        </w:rPr>
        <w:t>83 s</w:t>
      </w:r>
      <w:r>
        <w:rPr>
          <w:rFonts w:ascii="Times New Roman" w:hAnsi="Times New Roman" w:cs="Times New Roman"/>
          <w:sz w:val="24"/>
          <w:szCs w:val="24"/>
        </w:rPr>
        <w:t xml:space="preserve">ystem primarily categorizes indels based on the number of base pairs inserted or deleted, the identity of the deleted or inserted base (conventionally shown as pyrimidines, C or T), and the sequence context, including the number of flanking C or T residues (Figure 1A). </w:t>
      </w:r>
      <w:r>
        <w:rPr>
          <w:rFonts w:ascii="Times New Roman" w:hAnsi="Times New Roman" w:cs="Times New Roman"/>
          <w:sz w:val="24"/>
          <w:szCs w:val="24"/>
        </w:rPr>
        <w:lastRenderedPageBreak/>
        <w:t>Larger indels are further classified by their occu</w:t>
      </w:r>
      <w:r>
        <w:rPr>
          <w:rFonts w:ascii="Times New Roman" w:hAnsi="Times New Roman" w:cs="Times New Roman" w:hint="eastAsia"/>
          <w:sz w:val="24"/>
          <w:szCs w:val="24"/>
        </w:rPr>
        <w:t xml:space="preserve">rrence within repetitive sequences </w:t>
      </w:r>
      <w:r>
        <w:rPr>
          <w:rFonts w:ascii="Times New Roman" w:hAnsi="Times New Roman" w:cs="Times New Roman"/>
          <w:sz w:val="24"/>
          <w:szCs w:val="24"/>
        </w:rPr>
        <w:t xml:space="preserve">(i.e. microsatellite, simple tandem repeat) </w:t>
      </w:r>
      <w:r>
        <w:rPr>
          <w:rFonts w:ascii="Times New Roman" w:hAnsi="Times New Roman" w:cs="Times New Roman" w:hint="eastAsia"/>
          <w:sz w:val="24"/>
          <w:szCs w:val="24"/>
        </w:rPr>
        <w:t xml:space="preserve">or, in the case of deletions </w:t>
      </w:r>
      <w:r>
        <w:rPr>
          <w:rFonts w:ascii="Times New Roman" w:hAnsi="Times New Roman" w:cs="Times New Roman" w:hint="eastAsia"/>
          <w:sz w:val="24"/>
          <w:szCs w:val="24"/>
        </w:rPr>
        <w:t>≥</w:t>
      </w:r>
      <w:r>
        <w:rPr>
          <w:rFonts w:ascii="Times New Roman" w:hAnsi="Times New Roman" w:cs="Times New Roman" w:hint="eastAsia"/>
          <w:sz w:val="24"/>
          <w:szCs w:val="24"/>
        </w:rPr>
        <w:t>2 bp</w:t>
      </w:r>
      <w:r>
        <w:rPr>
          <w:rFonts w:ascii="Times New Roman" w:hAnsi="Times New Roman" w:cs="Times New Roman"/>
          <w:sz w:val="24"/>
          <w:szCs w:val="24"/>
        </w:rPr>
        <w:t xml:space="preserve"> in length</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outside of </w:t>
      </w:r>
      <w:r>
        <w:rPr>
          <w:rFonts w:ascii="Times New Roman" w:hAnsi="Times New Roman" w:cs="Times New Roman" w:hint="eastAsia"/>
          <w:sz w:val="24"/>
          <w:szCs w:val="24"/>
        </w:rPr>
        <w:t xml:space="preserve">repetitive </w:t>
      </w:r>
      <w:r>
        <w:rPr>
          <w:rFonts w:ascii="Times New Roman" w:hAnsi="Times New Roman" w:cs="Times New Roman"/>
          <w:sz w:val="24"/>
          <w:szCs w:val="24"/>
        </w:rPr>
        <w:t>sequences</w:t>
      </w:r>
      <w:r>
        <w:rPr>
          <w:rFonts w:ascii="Times New Roman" w:hAnsi="Times New Roman" w:cs="Times New Roman" w:hint="eastAsia"/>
          <w:sz w:val="24"/>
          <w:szCs w:val="24"/>
        </w:rPr>
        <w:t>, by the presence of microhomology</w:t>
      </w:r>
      <w:r>
        <w:rPr>
          <w:rFonts w:ascii="Times New Roman" w:hAnsi="Times New Roman" w:cs="Times New Roman"/>
          <w:sz w:val="24"/>
          <w:szCs w:val="24"/>
        </w:rPr>
        <w:t xml:space="preserve">. Microhomology, which is </w:t>
      </w:r>
      <w:r>
        <w:rPr>
          <w:rFonts w:ascii="Times New Roman" w:hAnsi="Times New Roman" w:cs="Times New Roman" w:hint="eastAsia"/>
          <w:sz w:val="24"/>
          <w:szCs w:val="24"/>
        </w:rPr>
        <w:t>a hallmark of non-homologous end-joining repair, particularly in BRCA-deficient tumors. For example, a 3-bp deletion (A</w:t>
      </w:r>
      <w:r>
        <w:rPr>
          <w:rFonts w:ascii="Times New Roman" w:hAnsi="Times New Roman" w:cs="Times New Roman"/>
          <w:b/>
          <w:bCs/>
          <w:sz w:val="24"/>
          <w:szCs w:val="24"/>
        </w:rPr>
        <w:t>CA</w:t>
      </w:r>
      <w:r>
        <w:rPr>
          <w:rFonts w:ascii="Times New Roman" w:hAnsi="Times New Roman" w:cs="Times New Roman" w:hint="eastAsia"/>
          <w:sz w:val="24"/>
          <w:szCs w:val="24"/>
        </w:rPr>
        <w:t>|T</w:t>
      </w:r>
      <w:r>
        <w:rPr>
          <w:rFonts w:ascii="Times New Roman" w:hAnsi="Times New Roman" w:cs="Times New Roman"/>
          <w:b/>
          <w:bCs/>
          <w:sz w:val="24"/>
          <w:szCs w:val="24"/>
        </w:rPr>
        <w:t>CA</w:t>
      </w:r>
      <w:r>
        <w:rPr>
          <w:rFonts w:ascii="Times New Roman" w:hAnsi="Times New Roman" w:cs="Times New Roman" w:hint="eastAsia"/>
          <w:sz w:val="24"/>
          <w:szCs w:val="24"/>
        </w:rPr>
        <w:t xml:space="preserve">|GG </w:t>
      </w:r>
      <w:r>
        <w:rPr>
          <w:rFonts w:ascii="Times New Roman" w:hAnsi="Times New Roman" w:cs="Times New Roman" w:hint="eastAsia"/>
          <w:sz w:val="24"/>
          <w:szCs w:val="24"/>
        </w:rPr>
        <w:t>→</w:t>
      </w:r>
      <w:r>
        <w:rPr>
          <w:rFonts w:ascii="Times New Roman" w:hAnsi="Times New Roman" w:cs="Times New Roman" w:hint="eastAsia"/>
          <w:sz w:val="24"/>
          <w:szCs w:val="24"/>
        </w:rPr>
        <w:t xml:space="preserve"> A</w:t>
      </w:r>
      <w:r>
        <w:rPr>
          <w:rFonts w:ascii="Times New Roman" w:hAnsi="Times New Roman" w:cs="Times New Roman"/>
          <w:b/>
          <w:bCs/>
          <w:sz w:val="24"/>
          <w:szCs w:val="24"/>
        </w:rPr>
        <w:t>CA</w:t>
      </w:r>
      <w:r>
        <w:rPr>
          <w:rFonts w:ascii="Times New Roman" w:hAnsi="Times New Roman" w:cs="Times New Roman" w:hint="eastAsia"/>
          <w:sz w:val="24"/>
          <w:szCs w:val="24"/>
        </w:rPr>
        <w:t>GG) exhibits a 2-bp microhomology (CA)</w:t>
      </w:r>
      <w:r>
        <w:rPr>
          <w:rFonts w:ascii="Times New Roman" w:hAnsi="Times New Roman" w:cs="Times New Roman"/>
          <w:sz w:val="24"/>
          <w:szCs w:val="24"/>
        </w:rPr>
        <w:t>. This kind of microhomology can stem from error-prone non-homologous end joining, which operates when repair by homologous recombination is not available</w:t>
      </w:r>
    </w:p>
    <w:p w14:paraId="734F5BC4"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 xml:space="preserve">Compared to the Indel83 classification, for deletions or insertions of a single T or Cm the </w:t>
      </w:r>
      <w:r>
        <w:rPr>
          <w:rFonts w:ascii="Times New Roman" w:hAnsi="Times New Roman" w:cs="Times New Roman" w:hint="eastAsia"/>
          <w:sz w:val="24"/>
          <w:szCs w:val="24"/>
        </w:rPr>
        <w:t>Indel</w:t>
      </w:r>
      <w:r>
        <w:rPr>
          <w:rFonts w:ascii="Times New Roman" w:hAnsi="Times New Roman" w:cs="Times New Roman"/>
          <w:sz w:val="24"/>
          <w:szCs w:val="24"/>
        </w:rPr>
        <w:t xml:space="preserve">89 classification incorporates more granular distinctions based on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non-T (or, respectively, the non C) flaking bases, but less granular distinctions based on the number of Ts or Cs in homopolymers at the sites the deletions  (Figure 1B). For example, the Indel89 classification distinguishes between deletions of a T in which the preceding base is A, C, or G (in Figure 1B, signature InsDel23, deletions of ATA&gt;AA or ATTA&gt;ATA are distinguished from deletions of CTA&gt;CA or CTTA&gt;CT, distinctions in the identity of the flanking bases (in the example, A and C) that the Indel83 classification does not capture . . At the same time, however, for deletions of a single T, the Indel89 classification groups together deletions of a single T in isolation along with deletions of a single T from repeats of 2 to 4 Ts, a distinction that Indel83 makes (compare Figure 1B to Figure 1C) The Indel89 classification of longer deletions and insertions is generally less granular than that of the Indel83 classification. &lt;advantages and disadvantages&gt;. Returning to the examples of single base deletions associated with AA, in Indel83 signature ID23 and the corresponding Indel89 signature InsDel23, ID23 shows that the most common deletion of a single T occurs as V1TV2 &gt; V1V2 (where V indicates any base other than T,  and V1 need not be the same as V2. This is a distinction that Indel83’s signature </w:t>
      </w:r>
      <w:r>
        <w:rPr>
          <w:rFonts w:ascii="Times New Roman" w:hAnsi="Times New Roman" w:cs="Times New Roman"/>
          <w:sz w:val="24"/>
          <w:szCs w:val="24"/>
        </w:rPr>
        <w:lastRenderedPageBreak/>
        <w:t xml:space="preserve">InsDel23 does not capture. But in InsDel23 we can see that deletions of T is usually associated with a flanking A, which one might hypothesize is related to the adenine adducts caused by AA, which are also thought to be responsible for the predominance of A&gt;T single base substitutions in SBB22 (Figure 1C) and the dinucleotide mutations involving A and T in DBS20 (Figure 1D).  </w:t>
      </w:r>
      <w:r w:rsidRPr="00780061">
        <w:rPr>
          <w:rFonts w:ascii="Times New Roman" w:hAnsi="Times New Roman" w:cs="Times New Roman"/>
          <w:sz w:val="24"/>
          <w:szCs w:val="24"/>
          <w:highlight w:val="yellow"/>
        </w:rPr>
        <w:t>Nevertheless, despite their mechanistic importance, indel signatures have historically received less attention: as of COSMIC v3.4, 99 SBS signatures are catalogued, compared to only 23 I</w:t>
      </w:r>
      <w:r>
        <w:rPr>
          <w:rFonts w:ascii="Times New Roman" w:hAnsi="Times New Roman" w:cs="Times New Roman" w:hint="eastAsia"/>
          <w:sz w:val="24"/>
          <w:szCs w:val="24"/>
          <w:highlight w:val="yellow"/>
        </w:rPr>
        <w:t>ndel</w:t>
      </w:r>
      <w:r w:rsidRPr="00780061">
        <w:rPr>
          <w:rFonts w:ascii="Times New Roman" w:hAnsi="Times New Roman" w:cs="Times New Roman"/>
          <w:sz w:val="24"/>
          <w:szCs w:val="24"/>
          <w:highlight w:val="yellow"/>
        </w:rPr>
        <w:t>83 signatures.</w:t>
      </w:r>
    </w:p>
    <w:p w14:paraId="468069C3"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w:t>
      </w:r>
      <w:proofErr w:type="spellStart"/>
      <w:r>
        <w:rPr>
          <w:rFonts w:ascii="Times New Roman" w:hAnsi="Times New Roman" w:cs="Times New Roman"/>
          <w:sz w:val="24"/>
          <w:szCs w:val="24"/>
        </w:rPr>
        <w:t>SigProfilerExtractor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MuSiCal</w:t>
      </w:r>
      <w:proofErr w:type="spellEnd"/>
      <w:r>
        <w:rPr>
          <w:rFonts w:ascii="Times New Roman" w:hAnsi="Times New Roman" w:cs="Times New Roman"/>
          <w:sz w:val="24"/>
          <w:szCs w:val="24"/>
        </w:rPr>
        <w:t>), we identified a comprehensive set of 33 I</w:t>
      </w:r>
      <w:r>
        <w:rPr>
          <w:rFonts w:ascii="Times New Roman" w:hAnsi="Times New Roman" w:cs="Times New Roman" w:hint="eastAsia"/>
          <w:sz w:val="24"/>
          <w:szCs w:val="24"/>
        </w:rPr>
        <w:t>ndel</w:t>
      </w:r>
      <w:r>
        <w:rPr>
          <w:rFonts w:ascii="Times New Roman" w:hAnsi="Times New Roman" w:cs="Times New Roman"/>
          <w:sz w:val="24"/>
          <w:szCs w:val="24"/>
        </w:rPr>
        <w:t>83 mutational signatures and 41 I</w:t>
      </w:r>
      <w:r>
        <w:rPr>
          <w:rFonts w:ascii="Times New Roman" w:hAnsi="Times New Roman" w:cs="Times New Roman" w:hint="eastAsia"/>
          <w:sz w:val="24"/>
          <w:szCs w:val="24"/>
        </w:rPr>
        <w:t>ndel</w:t>
      </w:r>
      <w:r>
        <w:rPr>
          <w:rFonts w:ascii="Times New Roman" w:hAnsi="Times New Roman" w:cs="Times New Roman"/>
          <w:sz w:val="24"/>
          <w:szCs w:val="24"/>
        </w:rPr>
        <w:t xml:space="preserve">89 mutational signatures. A signature was considered novel if it was not similar to any known </w:t>
      </w:r>
      <w:r>
        <w:rPr>
          <w:rFonts w:ascii="Times New Roman" w:hAnsi="Times New Roman" w:cs="Times New Roman" w:hint="eastAsia"/>
          <w:sz w:val="24"/>
          <w:szCs w:val="24"/>
        </w:rPr>
        <w:t>Indel</w:t>
      </w:r>
      <w:r>
        <w:rPr>
          <w:rFonts w:ascii="Times New Roman" w:hAnsi="Times New Roman" w:cs="Times New Roman"/>
          <w:sz w:val="24"/>
          <w:szCs w:val="24"/>
        </w:rPr>
        <w:t xml:space="preserve"> signature or could not be reconstructed from them</w:t>
      </w:r>
      <w:r>
        <w:rPr>
          <w:rFonts w:ascii="Times New Roman" w:hAnsi="Times New Roman" w:cs="Times New Roman" w:hint="eastAsia"/>
          <w:sz w:val="24"/>
          <w:szCs w:val="24"/>
        </w:rPr>
        <w:t xml:space="preserve"> (more details in Methods and Results)</w:t>
      </w:r>
      <w:r>
        <w:rPr>
          <w:rFonts w:ascii="Times New Roman" w:hAnsi="Times New Roman" w:cs="Times New Roman"/>
          <w:sz w:val="24"/>
          <w:szCs w:val="24"/>
        </w:rPr>
        <w:t>. To systematically compare the two signature catalogs, we developed and applied a new pipeline to match I</w:t>
      </w:r>
      <w:r>
        <w:rPr>
          <w:rFonts w:ascii="Times New Roman" w:hAnsi="Times New Roman" w:cs="Times New Roman" w:hint="eastAsia"/>
          <w:sz w:val="24"/>
          <w:szCs w:val="24"/>
        </w:rPr>
        <w:t>ndel</w:t>
      </w:r>
      <w:r>
        <w:rPr>
          <w:rFonts w:ascii="Times New Roman" w:hAnsi="Times New Roman" w:cs="Times New Roman"/>
          <w:sz w:val="24"/>
          <w:szCs w:val="24"/>
        </w:rPr>
        <w:t>83 and I</w:t>
      </w:r>
      <w:r>
        <w:rPr>
          <w:rFonts w:ascii="Times New Roman" w:hAnsi="Times New Roman" w:cs="Times New Roman" w:hint="eastAsia"/>
          <w:sz w:val="24"/>
          <w:szCs w:val="24"/>
        </w:rPr>
        <w:t>ndel</w:t>
      </w:r>
      <w:r>
        <w:rPr>
          <w:rFonts w:ascii="Times New Roman" w:hAnsi="Times New Roman" w:cs="Times New Roman"/>
          <w:sz w:val="24"/>
          <w:szCs w:val="24"/>
        </w:rPr>
        <w:t>89 signatures based on tumor samples with high signature proportions</w:t>
      </w:r>
      <w:r>
        <w:rPr>
          <w:rFonts w:ascii="Times New Roman" w:hAnsi="Times New Roman" w:cs="Times New Roman" w:hint="eastAsia"/>
          <w:sz w:val="24"/>
          <w:szCs w:val="24"/>
        </w:rPr>
        <w:t xml:space="preserve"> and cosine similarities</w:t>
      </w:r>
      <w:r>
        <w:rPr>
          <w:rFonts w:ascii="Times New Roman" w:hAnsi="Times New Roman" w:cs="Times New Roman"/>
          <w:sz w:val="24"/>
          <w:szCs w:val="24"/>
        </w:rPr>
        <w:t>. We further profiled the replication timing, asymmetry</w:t>
      </w:r>
      <w:r>
        <w:rPr>
          <w:rFonts w:ascii="Times New Roman" w:hAnsi="Times New Roman" w:cs="Times New Roman" w:hint="eastAsia"/>
          <w:sz w:val="24"/>
          <w:szCs w:val="24"/>
        </w:rPr>
        <w:t xml:space="preserve"> between genic and intergenic regions and </w:t>
      </w:r>
      <w:r>
        <w:rPr>
          <w:rFonts w:ascii="Times New Roman" w:hAnsi="Times New Roman" w:cs="Times New Roman"/>
          <w:sz w:val="24"/>
          <w:szCs w:val="24"/>
        </w:rPr>
        <w:t>asymmetry</w:t>
      </w:r>
      <w:r>
        <w:rPr>
          <w:rFonts w:ascii="Times New Roman" w:hAnsi="Times New Roman" w:cs="Times New Roman" w:hint="eastAsia"/>
          <w:sz w:val="24"/>
          <w:szCs w:val="24"/>
        </w:rPr>
        <w:t xml:space="preserve"> between leading and lagging </w:t>
      </w:r>
      <w:r>
        <w:rPr>
          <w:rFonts w:ascii="Times New Roman" w:hAnsi="Times New Roman" w:cs="Times New Roman"/>
          <w:sz w:val="24"/>
          <w:szCs w:val="24"/>
        </w:rPr>
        <w:t>replication strand of each signature, providing insights into their underlying mutational processes. Experimental validation in a cells with deficient  ribonucleotide excision repair showed that transcription-associated mutagenesis by topoisomerase 1 at sites of ribonucleotides incorporated in genomic DNA generates previously unreported i</w:t>
      </w:r>
      <w:r>
        <w:rPr>
          <w:rFonts w:ascii="Times New Roman" w:hAnsi="Times New Roman" w:cs="Times New Roman" w:hint="eastAsia"/>
          <w:sz w:val="24"/>
          <w:szCs w:val="24"/>
        </w:rPr>
        <w:t>ndel</w:t>
      </w:r>
      <w:r>
        <w:rPr>
          <w:rFonts w:ascii="Times New Roman" w:hAnsi="Times New Roman" w:cs="Times New Roman"/>
          <w:sz w:val="24"/>
          <w:szCs w:val="24"/>
        </w:rPr>
        <w:t xml:space="preserve"> signatures that we identified independently in both indel classification systems </w:t>
      </w:r>
      <w:r>
        <w:fldChar w:fldCharType="begin"/>
      </w:r>
      <w:r>
        <w:rPr>
          <w:rFonts w:ascii="Times New Roman" w:hAnsi="Times New Roman" w:cs="Times New Roman"/>
          <w:sz w:val="24"/>
          <w:szCs w:val="24"/>
        </w:rPr>
        <w:instrText>ADDIN ZOTERO_ITEM CSL_CITATION {"citationID":"MFFBVSS7","properties":{"formattedCitation":"(Cho et al. 2013; Takahashi et al. 2011; Lippert et al. 2011)","plainCitation":"(Cho et al. 2013; Takahashi et al. 2011; Lippert et al. 2011)","noteIndex":0},"citationItems":[{"id":923,"uris":["http://zotero.org/users/14858941/items/KPLSC8FP"],"itemData":{"id":923,"type":"article-journal","abstract":"Topoisomerase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C."},{"family":"Jinks-Robertson","given":"Sue"}],"issued":{"date-parts":[["2013",3]]}}},{"id":924,"uris":["http://zotero.org/users/14858941/items/GHSS5QE7"],"itemData":{"id":924,"type":"article-journal","abstract":"High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deletions, which depend only on the level of transcription. This mutation type, characteristic of TAM, is sequence dependent, occurring prefentially at di- and trinucleotides repeats, notably at two mutational hotspots encompassing the same 5′-ACATAT-3′ sequence. To explore the mechanisms underlying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Auffret"},{"family":"Boiteux","given":"Serge"}],"issued":{"date-parts":[["2011",1,11]]}}},{"id":922,"uris":["http://zotero.org/users/14858941/items/LUMLXEKM"],"itemData":{"id":922,"type":"article-journal","abstract":"High levels of transcription in            Saccharomyces cerevisiae            are associated with increased genetic instability, which has been linked to DNA damage. Here, we describe a            pGAL-CAN1            forward mutation assay for studying transcription-associated mutagenesis (TAM) in yeast. In a wild-type background with no alterations in DNA repair capacity, ≈50% of forward mutations that arise in the            CAN1            gene under high-transcription conditions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(Cho et al. 2013; Takahashi et al. 2011; Lippert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Additionally, four novel signatures from both indel classifications systems occurred predominantly in the HMF dataset, due to its larger representation of tumors with microsatellite instability (MSI). Together, our analyses provide an expanded and detailed landscape of both I</w:t>
      </w:r>
      <w:r>
        <w:rPr>
          <w:rFonts w:ascii="Times New Roman" w:hAnsi="Times New Roman" w:cs="Times New Roman" w:hint="eastAsia"/>
          <w:sz w:val="24"/>
          <w:szCs w:val="24"/>
        </w:rPr>
        <w:t>ndel</w:t>
      </w:r>
      <w:r>
        <w:rPr>
          <w:rFonts w:ascii="Times New Roman" w:hAnsi="Times New Roman" w:cs="Times New Roman"/>
          <w:sz w:val="24"/>
          <w:szCs w:val="24"/>
        </w:rPr>
        <w:t>83 and I</w:t>
      </w:r>
      <w:r>
        <w:rPr>
          <w:rFonts w:ascii="Times New Roman" w:hAnsi="Times New Roman" w:cs="Times New Roman" w:hint="eastAsia"/>
          <w:sz w:val="24"/>
          <w:szCs w:val="24"/>
        </w:rPr>
        <w:t>ndel</w:t>
      </w:r>
      <w:r>
        <w:rPr>
          <w:rFonts w:ascii="Times New Roman" w:hAnsi="Times New Roman" w:cs="Times New Roman"/>
          <w:sz w:val="24"/>
          <w:szCs w:val="24"/>
        </w:rPr>
        <w:t>89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01784A8F" w14:textId="5CE31568"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particular, the R package </w:t>
      </w:r>
      <w:proofErr w:type="spellStart"/>
      <w:r w:rsidR="00637985">
        <w:rPr>
          <w:rFonts w:ascii="Times New Roman" w:hAnsi="Times New Roman" w:cs="Times New Roman"/>
          <w:sz w:val="24"/>
          <w:szCs w:val="24"/>
        </w:rPr>
        <w:t>mSigHdp</w:t>
      </w:r>
      <w:proofErr w:type="spellEnd"/>
      <w:r w:rsidR="00637985">
        <w:rPr>
          <w:rFonts w:ascii="Times New Roman" w:hAnsi="Times New Roman" w:cs="Times New Roman"/>
          <w:sz w:val="24"/>
          <w:szCs w:val="24"/>
        </w:rPr>
        <w:t xml:space="preserve">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w:t>
      </w:r>
      <w:r w:rsidR="008201EF">
        <w:rPr>
          <w:rFonts w:ascii="Times New Roman" w:hAnsi="Times New Roman" w:cs="Times New Roman" w:hint="eastAsia"/>
          <w:sz w:val="24"/>
          <w:szCs w:val="24"/>
        </w:rPr>
        <w:t>Indel</w:t>
      </w:r>
      <w:r w:rsidR="00637985">
        <w:rPr>
          <w:rFonts w:ascii="Times New Roman" w:hAnsi="Times New Roman" w:cs="Times New Roman"/>
          <w:sz w:val="24"/>
          <w:szCs w:val="24"/>
        </w:rPr>
        <w:t xml:space="preserve">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addition, </w:t>
      </w:r>
      <w:proofErr w:type="spellStart"/>
      <w:r w:rsidR="00637985">
        <w:rPr>
          <w:rFonts w:ascii="Times New Roman" w:hAnsi="Times New Roman" w:cs="Times New Roman"/>
          <w:sz w:val="24"/>
          <w:szCs w:val="24"/>
        </w:rPr>
        <w:t>mSigHdp’s</w:t>
      </w:r>
      <w:proofErr w:type="spellEnd"/>
      <w:r w:rsidR="00637985">
        <w:rPr>
          <w:rFonts w:ascii="Times New Roman" w:hAnsi="Times New Roman" w:cs="Times New Roman"/>
          <w:sz w:val="24"/>
          <w:szCs w:val="24"/>
        </w:rPr>
        <w:t xml:space="preserve">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228041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w:t>
      </w:r>
      <w:proofErr w:type="spellStart"/>
      <w:r w:rsidRPr="00BF36B6">
        <w:rPr>
          <w:rFonts w:ascii="Times New Roman" w:hAnsi="Times New Roman" w:cs="Times New Roman"/>
          <w:sz w:val="24"/>
          <w:szCs w:val="24"/>
        </w:rPr>
        <w:t>mSigHdp</w:t>
      </w:r>
      <w:proofErr w:type="spellEnd"/>
      <w:r w:rsidRPr="00BF36B6">
        <w:rPr>
          <w:rFonts w:ascii="Times New Roman" w:hAnsi="Times New Roman" w:cs="Times New Roman"/>
          <w:sz w:val="24"/>
          <w:szCs w:val="24"/>
        </w:rPr>
        <w:t xml:space="preserve">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rPr>
          <w:rFonts w:ascii="Times New Roman" w:hAnsi="Times New Roman" w:cs="Times New Roman"/>
          <w:sz w:val="24"/>
          <w:szCs w:val="24"/>
        </w:rPr>
        <w:t xml:space="preserve">Mutational catalogs were generated using both the established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3 classification and the more recent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9 taxonomy. </w:t>
      </w:r>
      <w:commentRangeStart w:id="1"/>
      <w:commentRangeStart w:id="2"/>
      <w:r w:rsidR="00FF03FC" w:rsidRPr="00FF03FC">
        <w:rPr>
          <w:rFonts w:ascii="Times New Roman" w:hAnsi="Times New Roman" w:cs="Times New Roman"/>
          <w:sz w:val="24"/>
          <w:szCs w:val="24"/>
        </w:rPr>
        <w:t xml:space="preserve">Notably, we modified one category from Koh et al.’s original classification, expanding the 1 bp C deletion from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xml:space="preserve">, as we observed 1 bp C deletions from </w:t>
      </w:r>
      <w:proofErr w:type="spellStart"/>
      <w:r w:rsidR="00FF03FC" w:rsidRPr="00FF03FC">
        <w:rPr>
          <w:rFonts w:ascii="Times New Roman" w:hAnsi="Times New Roman" w:cs="Times New Roman"/>
          <w:sz w:val="24"/>
          <w:szCs w:val="24"/>
        </w:rPr>
        <w:t>polyC</w:t>
      </w:r>
      <w:proofErr w:type="spellEnd"/>
      <w:r w:rsidR="00FF03FC" w:rsidRPr="00FF03FC">
        <w:rPr>
          <w:rFonts w:ascii="Times New Roman" w:hAnsi="Times New Roman" w:cs="Times New Roman"/>
          <w:sz w:val="24"/>
          <w:szCs w:val="24"/>
        </w:rPr>
        <w:t xml:space="preserve"> tracts as long as 10–15 bp in 853 samples within our dataset.</w:t>
      </w:r>
      <w:r w:rsidR="002D4A23">
        <w:rPr>
          <w:rFonts w:ascii="Times New Roman" w:hAnsi="Times New Roman" w:cs="Times New Roman" w:hint="eastAsia"/>
          <w:sz w:val="24"/>
          <w:szCs w:val="24"/>
        </w:rPr>
        <w:t xml:space="preserve"> </w:t>
      </w:r>
      <w:commentRangeEnd w:id="1"/>
      <w:r w:rsidR="00FC0DE7">
        <w:rPr>
          <w:rStyle w:val="CommentReference"/>
        </w:rPr>
        <w:commentReference w:id="1"/>
      </w:r>
      <w:commentRangeEnd w:id="2"/>
      <w:r w:rsidR="00F42D0F">
        <w:rPr>
          <w:rStyle w:val="CommentReference"/>
        </w:rPr>
        <w:commentReference w:id="2"/>
      </w:r>
      <w:r w:rsidRPr="00BF36B6">
        <w:rPr>
          <w:rFonts w:ascii="Times New Roman" w:hAnsi="Times New Roman" w:cs="Times New Roman"/>
          <w:sz w:val="24"/>
          <w:szCs w:val="24"/>
        </w:rPr>
        <w:t>Our de novo signature discovery followed a three-step approach:</w:t>
      </w:r>
    </w:p>
    <w:p w14:paraId="70AB7700" w14:textId="1C534C11"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Highly similar signatures from all extractions were consolidated, and those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65E413EB"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w:t>
      </w:r>
      <w:proofErr w:type="spellStart"/>
      <w:r w:rsidRPr="00BF36B6">
        <w:rPr>
          <w:rFonts w:ascii="Times New Roman" w:hAnsi="Times New Roman" w:cs="Times New Roman"/>
          <w:sz w:val="24"/>
          <w:szCs w:val="24"/>
        </w:rPr>
        <w:t>mSigHdp</w:t>
      </w:r>
      <w:proofErr w:type="spellEnd"/>
      <w:r w:rsidRPr="00BF36B6">
        <w:rPr>
          <w:rFonts w:ascii="Times New Roman" w:hAnsi="Times New Roman" w:cs="Times New Roman"/>
          <w:sz w:val="24"/>
          <w:szCs w:val="24"/>
        </w:rPr>
        <w:t xml:space="preserve"> </w:t>
      </w:r>
      <w:r w:rsidR="00E65FD8">
        <w:rPr>
          <w:rFonts w:ascii="Times New Roman" w:hAnsi="Times New Roman" w:cs="Times New Roman" w:hint="eastAsia"/>
          <w:sz w:val="24"/>
          <w:szCs w:val="24"/>
        </w:rPr>
        <w:t>Indel8</w:t>
      </w:r>
      <w:r w:rsidR="00330CA2">
        <w:rPr>
          <w:rFonts w:ascii="Times New Roman" w:hAnsi="Times New Roman" w:cs="Times New Roman" w:hint="eastAsia"/>
          <w:sz w:val="24"/>
          <w:szCs w:val="24"/>
        </w:rPr>
        <w:t xml:space="preserve">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w:t>
      </w:r>
      <w:proofErr w:type="spellStart"/>
      <w:r w:rsidRPr="00BF36B6">
        <w:rPr>
          <w:rFonts w:ascii="Times New Roman" w:hAnsi="Times New Roman" w:cs="Times New Roman"/>
          <w:sz w:val="24"/>
          <w:szCs w:val="24"/>
        </w:rPr>
        <w:t>C_IDx</w:t>
      </w:r>
      <w:proofErr w:type="spellEnd"/>
      <w:r w:rsidRPr="00BF36B6">
        <w:rPr>
          <w:rFonts w:ascii="Times New Roman" w:hAnsi="Times New Roman" w:cs="Times New Roman"/>
          <w:sz w:val="24"/>
          <w:szCs w:val="24"/>
        </w:rPr>
        <w:t xml:space="preserve">," where x corresponds to the COSMIC ID; see Figure 2B and Figure S1), (b) signatures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w:t>
      </w:r>
      <w:proofErr w:type="spellStart"/>
      <w:r w:rsidRPr="00BF36B6">
        <w:rPr>
          <w:rFonts w:ascii="Times New Roman" w:hAnsi="Times New Roman" w:cs="Times New Roman"/>
          <w:sz w:val="24"/>
          <w:szCs w:val="24"/>
        </w:rPr>
        <w:t>H_IDx</w:t>
      </w:r>
      <w:proofErr w:type="spellEnd"/>
      <w:r w:rsidRPr="00BF36B6">
        <w:rPr>
          <w:rFonts w:ascii="Times New Roman" w:hAnsi="Times New Roman" w:cs="Times New Roman"/>
          <w:sz w:val="24"/>
          <w:szCs w:val="24"/>
        </w:rPr>
        <w:t xml:space="preserve">" starting from ID24, as COSMIC v3.4 ends at ID23 (Figure 2C). All novel signatures are supported by at least one sample, reinforcing their biological relevance </w:t>
      </w:r>
      <w:r w:rsidR="00C51353">
        <w:rPr>
          <w:rFonts w:ascii="Times New Roman" w:hAnsi="Times New Roman" w:cs="Times New Roman" w:hint="eastAsia"/>
          <w:sz w:val="24"/>
          <w:szCs w:val="24"/>
        </w:rPr>
        <w:t>(Vig</w:t>
      </w:r>
      <w:r w:rsidR="00B87BF8">
        <w:rPr>
          <w:rFonts w:ascii="Times New Roman" w:hAnsi="Times New Roman" w:cs="Times New Roman" w:hint="eastAsia"/>
          <w:sz w:val="24"/>
          <w:szCs w:val="24"/>
        </w:rPr>
        <w:t>nettes</w:t>
      </w:r>
      <w:r w:rsidRPr="00BF36B6">
        <w:rPr>
          <w:rFonts w:ascii="Times New Roman" w:hAnsi="Times New Roman" w:cs="Times New Roman"/>
          <w:sz w:val="24"/>
          <w:szCs w:val="24"/>
        </w:rPr>
        <w:t>)</w:t>
      </w:r>
      <w:r w:rsidR="00330CA2">
        <w:rPr>
          <w:rFonts w:ascii="Times New Roman" w:hAnsi="Times New Roman" w:cs="Times New Roman" w:hint="eastAsia"/>
          <w:sz w:val="24"/>
          <w:szCs w:val="24"/>
        </w:rPr>
        <w:t xml:space="preserv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were named according to their corresponding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signatures (designated as </w:t>
      </w:r>
      <w:proofErr w:type="spellStart"/>
      <w:r w:rsidR="007A4418" w:rsidRPr="007A4418">
        <w:rPr>
          <w:rFonts w:ascii="Times New Roman" w:hAnsi="Times New Roman" w:cs="Times New Roman"/>
          <w:sz w:val="24"/>
          <w:szCs w:val="24"/>
        </w:rPr>
        <w:t>InsDelx</w:t>
      </w:r>
      <w:proofErr w:type="spellEnd"/>
      <w:r w:rsidR="007A4418" w:rsidRPr="007A4418">
        <w:rPr>
          <w:rFonts w:ascii="Times New Roman" w:hAnsi="Times New Roman" w:cs="Times New Roman"/>
          <w:sz w:val="24"/>
          <w:szCs w:val="24"/>
        </w:rPr>
        <w:t xml:space="preserve"> for matches to </w:t>
      </w:r>
      <w:proofErr w:type="spellStart"/>
      <w:r w:rsidR="007A4418" w:rsidRPr="007A4418">
        <w:rPr>
          <w:rFonts w:ascii="Times New Roman" w:hAnsi="Times New Roman" w:cs="Times New Roman"/>
          <w:sz w:val="24"/>
          <w:szCs w:val="24"/>
        </w:rPr>
        <w:t>C_IDx</w:t>
      </w:r>
      <w:proofErr w:type="spellEnd"/>
      <w:r w:rsidR="007A4418" w:rsidRPr="007A4418">
        <w:rPr>
          <w:rFonts w:ascii="Times New Roman" w:hAnsi="Times New Roman" w:cs="Times New Roman"/>
          <w:sz w:val="24"/>
          <w:szCs w:val="24"/>
        </w:rPr>
        <w:t xml:space="preserve"> or </w:t>
      </w:r>
      <w:proofErr w:type="spellStart"/>
      <w:r w:rsidR="007A4418" w:rsidRPr="007A4418">
        <w:rPr>
          <w:rFonts w:ascii="Times New Roman" w:hAnsi="Times New Roman" w:cs="Times New Roman"/>
          <w:sz w:val="24"/>
          <w:szCs w:val="24"/>
        </w:rPr>
        <w:t>H_IDx</w:t>
      </w:r>
      <w:proofErr w:type="spellEnd"/>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B87BF8">
        <w:rPr>
          <w:rFonts w:ascii="Times New Roman" w:hAnsi="Times New Roman" w:cs="Times New Roman" w:hint="eastAsia"/>
          <w:sz w:val="24"/>
          <w:szCs w:val="24"/>
          <w:highlight w:val="lightGray"/>
        </w:rPr>
        <w:t>V</w:t>
      </w:r>
      <w:r w:rsidR="00986700" w:rsidRPr="00986700">
        <w:rPr>
          <w:rFonts w:ascii="Times New Roman" w:hAnsi="Times New Roman" w:cs="Times New Roman" w:hint="eastAsia"/>
          <w:sz w:val="24"/>
          <w:szCs w:val="24"/>
          <w:highlight w:val="lightGray"/>
        </w:rPr>
        <w:t>ignettes</w:t>
      </w:r>
      <w:r w:rsidR="007A4418" w:rsidRPr="007A4418">
        <w:rPr>
          <w:rFonts w:ascii="Times New Roman" w:hAnsi="Times New Roman" w:cs="Times New Roman"/>
          <w:sz w:val="24"/>
          <w:szCs w:val="24"/>
        </w:rPr>
        <w:t xml:space="preserve">). If multiple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mapped to a single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 they were named </w:t>
      </w:r>
      <w:proofErr w:type="spellStart"/>
      <w:r w:rsidR="007A4418" w:rsidRPr="007A4418">
        <w:rPr>
          <w:rFonts w:ascii="Times New Roman" w:hAnsi="Times New Roman" w:cs="Times New Roman"/>
          <w:sz w:val="24"/>
          <w:szCs w:val="24"/>
        </w:rPr>
        <w:t>InsDelx_a</w:t>
      </w:r>
      <w:proofErr w:type="spellEnd"/>
      <w:r w:rsidR="007A4418" w:rsidRPr="007A4418">
        <w:rPr>
          <w:rFonts w:ascii="Times New Roman" w:hAnsi="Times New Roman" w:cs="Times New Roman"/>
          <w:sz w:val="24"/>
          <w:szCs w:val="24"/>
        </w:rPr>
        <w:t xml:space="preserve">, </w:t>
      </w:r>
      <w:proofErr w:type="spellStart"/>
      <w:r w:rsidR="007A4418" w:rsidRPr="007A4418">
        <w:rPr>
          <w:rFonts w:ascii="Times New Roman" w:hAnsi="Times New Roman" w:cs="Times New Roman"/>
          <w:sz w:val="24"/>
          <w:szCs w:val="24"/>
        </w:rPr>
        <w:t>InsDelx_b</w:t>
      </w:r>
      <w:proofErr w:type="spellEnd"/>
      <w:r w:rsidR="007A4418" w:rsidRPr="007A4418">
        <w:rPr>
          <w:rFonts w:ascii="Times New Roman" w:hAnsi="Times New Roman" w:cs="Times New Roman"/>
          <w:sz w:val="24"/>
          <w:szCs w:val="24"/>
        </w:rPr>
        <w:t>, and so forth.</w:t>
      </w:r>
      <w:r w:rsidR="0010100B">
        <w:rPr>
          <w:rFonts w:ascii="Times New Roman" w:hAnsi="Times New Roman" w:cs="Times New Roman" w:hint="eastAsia"/>
          <w:sz w:val="24"/>
          <w:szCs w:val="24"/>
        </w:rPr>
        <w:t xml:space="preserve"> </w:t>
      </w:r>
    </w:p>
    <w:p w14:paraId="2AD21783" w14:textId="6B4C9AEE"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 xml:space="preserve">Our analysis primarily focuses on groups (a) and (c). Overall, we identified 33 distinct </w:t>
      </w:r>
      <w:r w:rsidR="00E65FD8">
        <w:rPr>
          <w:rFonts w:ascii="Times New Roman" w:hAnsi="Times New Roman" w:cs="Times New Roman"/>
          <w:sz w:val="24"/>
          <w:szCs w:val="24"/>
        </w:rPr>
        <w:t>Indel8</w:t>
      </w:r>
      <w:r w:rsidRPr="00763AFA">
        <w:rPr>
          <w:rFonts w:ascii="Times New Roman" w:hAnsi="Times New Roman" w:cs="Times New Roman"/>
          <w:sz w:val="24"/>
          <w:szCs w:val="24"/>
        </w:rPr>
        <w:t xml:space="preserve">3 signatures and 41 </w:t>
      </w:r>
      <w:r w:rsidR="00E65FD8">
        <w:rPr>
          <w:rFonts w:ascii="Times New Roman" w:hAnsi="Times New Roman" w:cs="Times New Roman"/>
          <w:sz w:val="24"/>
          <w:szCs w:val="24"/>
        </w:rPr>
        <w:t>Indel8</w:t>
      </w:r>
      <w:r w:rsidRPr="00763AFA">
        <w:rPr>
          <w:rFonts w:ascii="Times New Roman" w:hAnsi="Times New Roman" w:cs="Times New Roman"/>
          <w:sz w:val="24"/>
          <w:szCs w:val="24"/>
        </w:rPr>
        <w:t>9 signatures (</w:t>
      </w:r>
      <w:r w:rsidR="00741663">
        <w:rPr>
          <w:rFonts w:ascii="Times New Roman" w:hAnsi="Times New Roman" w:cs="Times New Roman" w:hint="eastAsia"/>
          <w:sz w:val="24"/>
          <w:szCs w:val="24"/>
        </w:rPr>
        <w:t xml:space="preserve">Figure 2 </w:t>
      </w:r>
      <w:r w:rsidR="008B3F56">
        <w:rPr>
          <w:rFonts w:ascii="Times New Roman" w:hAnsi="Times New Roman" w:cs="Times New Roman" w:hint="eastAsia"/>
          <w:sz w:val="24"/>
          <w:szCs w:val="24"/>
        </w:rPr>
        <w:t>&amp;</w:t>
      </w:r>
      <w:r w:rsidR="00741663">
        <w:rPr>
          <w:rFonts w:ascii="Times New Roman" w:hAnsi="Times New Roman" w:cs="Times New Roman" w:hint="eastAsia"/>
          <w:sz w:val="24"/>
          <w:szCs w:val="24"/>
        </w:rPr>
        <w:t xml:space="preserve"> Figure 3</w:t>
      </w:r>
      <w:r w:rsidRPr="00763AFA">
        <w:rPr>
          <w:rFonts w:ascii="Times New Roman" w:hAnsi="Times New Roman" w:cs="Times New Roman"/>
          <w:sz w:val="24"/>
          <w:szCs w:val="24"/>
        </w:rPr>
        <w:t>).</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02252597"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analysis successfully re-identified signatures similar to 18 of the 23 COSMIC (v3.4)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signatures</w:t>
      </w:r>
      <w:r w:rsidR="00FA27C2">
        <w:rPr>
          <w:rFonts w:ascii="Times New Roman" w:hAnsi="Times New Roman" w:cs="Times New Roman" w:hint="eastAsia"/>
          <w:sz w:val="24"/>
          <w:szCs w:val="24"/>
        </w:rPr>
        <w:t xml:space="preserve"> (C_ID1 to C_ID23 in Figure2)</w:t>
      </w:r>
      <w:r w:rsidRPr="00FD1165">
        <w:rPr>
          <w:rFonts w:ascii="Times New Roman" w:hAnsi="Times New Roman" w:cs="Times New Roman"/>
          <w:sz w:val="24"/>
          <w:szCs w:val="24"/>
        </w:rPr>
        <w:t xml:space="preserve">. The remaining five COSMIC signatures (ID15, ID16, ID20, ID21, and ID22) were not detected, as they are absent from the PCAWG dataset. The ability of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to recover all COSMIC signatures present in PCAWG highlights its robustness for mutational signature analysis.</w:t>
      </w:r>
    </w:p>
    <w:p w14:paraId="4270DB74" w14:textId="4EB13C34"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are not catalogued in COSMIC, we compared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to the 37 </w:t>
      </w:r>
      <w:proofErr w:type="spellStart"/>
      <w:r w:rsidRPr="00FD1165">
        <w:rPr>
          <w:rFonts w:ascii="Times New Roman" w:hAnsi="Times New Roman" w:cs="Times New Roman"/>
          <w:sz w:val="24"/>
          <w:szCs w:val="24"/>
        </w:rPr>
        <w:t>InD</w:t>
      </w:r>
      <w:proofErr w:type="spellEnd"/>
      <w:r w:rsidRPr="00FD1165">
        <w:rPr>
          <w:rFonts w:ascii="Times New Roman" w:hAnsi="Times New Roman" w:cs="Times New Roman"/>
          <w:sz w:val="24"/>
          <w:szCs w:val="24"/>
        </w:rPr>
        <w:t xml:space="preserve">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rPr>
          <w:rFonts w:ascii="Times New Roman" w:hAnsi="Times New Roman" w:cs="Times New Roman"/>
          <w:sz w:val="24"/>
          <w:szCs w:val="24"/>
        </w:rPr>
        <w:t>Indel8</w:t>
      </w:r>
      <w:r w:rsidRPr="00FD1165">
        <w:rPr>
          <w:rFonts w:ascii="Times New Roman" w:hAnsi="Times New Roman" w:cs="Times New Roman"/>
          <w:sz w:val="24"/>
          <w:szCs w:val="24"/>
        </w:rPr>
        <w:t>9 signatures (see Methods and Table S</w:t>
      </w:r>
      <w:r w:rsidR="00DC2B7B">
        <w:rPr>
          <w:rFonts w:ascii="Times New Roman" w:hAnsi="Times New Roman" w:cs="Times New Roman" w:hint="eastAsia"/>
          <w:sz w:val="24"/>
          <w:szCs w:val="24"/>
        </w:rPr>
        <w:t>1</w:t>
      </w:r>
      <w:r w:rsidRPr="00FD1165">
        <w:rPr>
          <w:rFonts w:ascii="Times New Roman" w:hAnsi="Times New Roman" w:cs="Times New Roman"/>
          <w:sz w:val="24"/>
          <w:szCs w:val="24"/>
        </w:rPr>
        <w:t xml:space="preserve">). Beyond the signatures reported by Koh et al., we identified 23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 xml:space="preserve">map to COSMIC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10 correspond to the novel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and one does not align with any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w:t>
      </w:r>
      <w:r w:rsidR="00F0267B">
        <w:rPr>
          <w:rFonts w:ascii="Times New Roman" w:hAnsi="Times New Roman" w:cs="Times New Roman" w:hint="eastAsia"/>
          <w:sz w:val="24"/>
          <w:szCs w:val="24"/>
        </w:rPr>
        <w:t xml:space="preserve"> (</w:t>
      </w:r>
      <w:r w:rsidR="00EA0FFF">
        <w:rPr>
          <w:rFonts w:ascii="Times New Roman" w:hAnsi="Times New Roman" w:cs="Times New Roman" w:hint="eastAsia"/>
          <w:sz w:val="24"/>
          <w:szCs w:val="24"/>
        </w:rPr>
        <w:t>Table 1</w:t>
      </w:r>
      <w:r w:rsidR="00F0267B">
        <w:rPr>
          <w:rFonts w:ascii="Times New Roman" w:hAnsi="Times New Roman" w:cs="Times New Roman" w:hint="eastAsia"/>
          <w:sz w:val="24"/>
          <w:szCs w:val="24"/>
        </w:rPr>
        <w:t>)</w:t>
      </w:r>
      <w:r w:rsidRPr="00FD1165">
        <w:rPr>
          <w:rFonts w:ascii="Times New Roman" w:hAnsi="Times New Roman" w:cs="Times New Roman"/>
          <w:sz w:val="24"/>
          <w:szCs w:val="24"/>
        </w:rPr>
        <w:t>.</w:t>
      </w:r>
    </w:p>
    <w:p w14:paraId="36D65A6F" w14:textId="7140C385"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Notably, there were nuanced differences between some COSMIC signatures and those extracted by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with our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-derived signatures often providing more biologically plausible characterizations:</w:t>
      </w:r>
    </w:p>
    <w:p w14:paraId="6607694E" w14:textId="72B0551E"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 xml:space="preserve">Unlike C_ID9 in our extraction, the COSMIC ID9 signature shows a near-absence of the DEL:1:T:5+ motif (Figure S1), despite DEL:1:T:5+ mutations being common in all tumors exhibiting ID9. Biologically, a process removing single thymine bases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1–4 bp would likely also operate on longer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stretches. The </w:t>
      </w:r>
      <w:r w:rsidR="005C698F">
        <w:rPr>
          <w:rFonts w:ascii="Times New Roman" w:hAnsi="Times New Roman" w:cs="Times New Roman" w:hint="eastAsia"/>
          <w:sz w:val="24"/>
          <w:szCs w:val="24"/>
        </w:rPr>
        <w:t>Indel89</w:t>
      </w:r>
      <w:r w:rsidR="00C65A87" w:rsidRPr="00C65A87">
        <w:rPr>
          <w:rFonts w:ascii="Times New Roman" w:hAnsi="Times New Roman" w:cs="Times New Roman"/>
          <w:sz w:val="24"/>
          <w:szCs w:val="24"/>
        </w:rPr>
        <w:t xml:space="preserve"> classification supports this, as InsDel9 captures 1 bp T deletions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 xml:space="preserve">Koh et </w:t>
      </w:r>
      <w:proofErr w:type="spellStart"/>
      <w:r w:rsidR="00BA2FB9">
        <w:rPr>
          <w:rFonts w:ascii="Times New Roman" w:hAnsi="Times New Roman" w:cs="Times New Roman" w:hint="eastAsia"/>
          <w:sz w:val="24"/>
          <w:szCs w:val="24"/>
        </w:rPr>
        <w:t>al</w:t>
      </w:r>
      <w:r w:rsidR="00BA2FB9">
        <w:rPr>
          <w:rFonts w:ascii="Times New Roman" w:hAnsi="Times New Roman" w:cs="Times New Roman"/>
          <w:sz w:val="24"/>
          <w:szCs w:val="24"/>
        </w:rPr>
        <w:t>’</w:t>
      </w:r>
      <w:r w:rsidR="00BA2FB9">
        <w:rPr>
          <w:rFonts w:ascii="Times New Roman" w:hAnsi="Times New Roman" w:cs="Times New Roman" w:hint="eastAsia"/>
          <w:sz w:val="24"/>
          <w:szCs w:val="24"/>
        </w:rPr>
        <w:t>s</w:t>
      </w:r>
      <w:proofErr w:type="spellEnd"/>
      <w:r w:rsidR="00BA2FB9">
        <w:rPr>
          <w:rFonts w:ascii="Times New Roman" w:hAnsi="Times New Roman" w:cs="Times New Roman" w:hint="eastAsia"/>
          <w:sz w:val="24"/>
          <w:szCs w:val="24"/>
        </w:rPr>
        <w:t xml:space="preserve">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7E8EAD8F"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DC4D91">
        <w:rPr>
          <w:rFonts w:ascii="Times New Roman" w:hAnsi="Times New Roman" w:cs="Times New Roman" w:hint="eastAsia"/>
          <w:sz w:val="24"/>
          <w:szCs w:val="24"/>
        </w:rPr>
        <w:t>2</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75D39">
        <w:rPr>
          <w:rFonts w:ascii="Times New Roman" w:hAnsi="Times New Roman" w:cs="Times New Roman" w:hint="eastAsia"/>
          <w:sz w:val="24"/>
          <w:szCs w:val="24"/>
        </w:rPr>
        <w:t>2</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w:t>
      </w:r>
      <w:r w:rsidR="005C698F">
        <w:rPr>
          <w:rFonts w:ascii="Times New Roman" w:hAnsi="Times New Roman" w:cs="Times New Roman" w:hint="eastAsia"/>
          <w:sz w:val="24"/>
          <w:szCs w:val="24"/>
        </w:rPr>
        <w:t>Indel89</w:t>
      </w:r>
      <w:r w:rsidR="00E50EEF" w:rsidRPr="00E50EEF">
        <w:rPr>
          <w:rFonts w:ascii="Times New Roman" w:hAnsi="Times New Roman" w:cs="Times New Roman"/>
          <w:sz w:val="24"/>
          <w:szCs w:val="24"/>
        </w:rPr>
        <w:t xml:space="preserve">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575D39">
        <w:rPr>
          <w:rFonts w:ascii="Times New Roman" w:hAnsi="Times New Roman" w:cs="Times New Roman" w:hint="eastAsia"/>
          <w:sz w:val="24"/>
          <w:szCs w:val="24"/>
        </w:rPr>
        <w:t xml:space="preserve"> </w:t>
      </w:r>
      <w:r w:rsidR="007C0E03">
        <w:rPr>
          <w:rFonts w:ascii="Times New Roman" w:hAnsi="Times New Roman" w:cs="Times New Roman" w:hint="eastAsia"/>
          <w:sz w:val="24"/>
          <w:szCs w:val="24"/>
        </w:rPr>
        <w:t>(Figure 3)</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440BDE85"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w:t>
      </w:r>
      <w:r w:rsidR="007C0E03">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3A6BA688"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 xml:space="preserve">33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9</w:t>
      </w:r>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F1436C">
        <w:rPr>
          <w:rFonts w:ascii="Times New Roman" w:hAnsi="Times New Roman" w:cs="Times New Roman"/>
          <w:sz w:val="24"/>
          <w:szCs w:val="24"/>
        </w:rPr>
        <w:instrText xml:space="preserve"> ADDIN ZOTERO_ITEM CSL_CITATION {"citationID":"It5pCsjD","properties":{"formattedCitation":"(Jiang et al. 2024)","plainCitation":"(Jiang et al.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F1436C" w:rsidRPr="00F1436C">
        <w:rPr>
          <w:rFonts w:ascii="Times New Roman" w:hAnsi="Times New Roman" w:cs="Times New Roman"/>
          <w:sz w:val="24"/>
        </w:rPr>
        <w:t>(Jiang et al.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commentRangeStart w:id="3"/>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E65FD8">
        <w:rPr>
          <w:rFonts w:ascii="Times New Roman" w:hAnsi="Times New Roman" w:cs="Times New Roman" w:hint="eastAsia"/>
          <w:sz w:val="24"/>
          <w:szCs w:val="24"/>
        </w:rPr>
        <w:t>Indel8</w:t>
      </w:r>
      <w:r w:rsidR="00344529">
        <w:rPr>
          <w:rFonts w:ascii="Times New Roman" w:hAnsi="Times New Roman" w:cs="Times New Roman" w:hint="eastAsia"/>
          <w:sz w:val="24"/>
          <w:szCs w:val="24"/>
        </w:rPr>
        <w:t xml:space="preserve">3 </w:t>
      </w:r>
      <w:r w:rsidR="00C17BED">
        <w:rPr>
          <w:rFonts w:ascii="Times New Roman" w:hAnsi="Times New Roman" w:cs="Times New Roman" w:hint="eastAsia"/>
          <w:sz w:val="24"/>
          <w:szCs w:val="24"/>
        </w:rPr>
        <w:t>spectra</w:t>
      </w:r>
      <w:commentRangeEnd w:id="3"/>
      <w:r w:rsidR="00DC0BC9">
        <w:rPr>
          <w:rStyle w:val="CommentReference"/>
        </w:rPr>
        <w:commentReference w:id="3"/>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catalogs/signatures. Next, these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 were reconstructed from the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signatures. After this reconstruction, DEL:T:1:5+ and INS:T:1:5+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48294FB8"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Consistent with previous reports, C_ID1, C_ID2, C_ID5, and C_ID8 were detected in the majority of cancer types, while C_ID3 was particularly prominent in lung and liver cancers, and C_ID13 was enriched in skin cancers</w:t>
      </w:r>
      <w:r w:rsidR="009A0E3D" w:rsidRPr="0096596C">
        <w:rPr>
          <w:rFonts w:ascii="Times New Roman" w:hAnsi="Times New Roman" w:cs="Times New Roman"/>
          <w:sz w:val="24"/>
          <w:szCs w:val="24"/>
        </w:rPr>
        <w:t xml:space="preserve"> (Figure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 xml:space="preserve">. The novel signatures identified by </w:t>
      </w:r>
      <w:proofErr w:type="spellStart"/>
      <w:r w:rsidRPr="0096596C">
        <w:rPr>
          <w:rFonts w:ascii="Times New Roman" w:hAnsi="Times New Roman" w:cs="Times New Roman"/>
          <w:sz w:val="24"/>
          <w:szCs w:val="24"/>
        </w:rPr>
        <w:t>mSigHdp</w:t>
      </w:r>
      <w:proofErr w:type="spellEnd"/>
      <w:r w:rsidRPr="0096596C">
        <w:rPr>
          <w:rFonts w:ascii="Times New Roman" w:hAnsi="Times New Roman" w:cs="Times New Roman"/>
          <w:sz w:val="24"/>
          <w:szCs w:val="24"/>
        </w:rPr>
        <w:t xml:space="preserve"> generally exhibited activity in fewer cancer types compared to established COSMIC signatures, with the exception of H_ID24 and H_ID25, which were prevalent across a wide range of cancers (Figure </w:t>
      </w:r>
      <w:r w:rsidR="009A0E3D">
        <w:rPr>
          <w:rFonts w:ascii="Times New Roman" w:hAnsi="Times New Roman" w:cs="Times New Roman" w:hint="eastAsia"/>
          <w:sz w:val="24"/>
          <w:szCs w:val="24"/>
        </w:rPr>
        <w:t>4b</w:t>
      </w:r>
      <w:r w:rsidRPr="0096596C">
        <w:rPr>
          <w:rFonts w:ascii="Times New Roman" w:hAnsi="Times New Roman" w:cs="Times New Roman"/>
          <w:sz w:val="24"/>
          <w:szCs w:val="24"/>
        </w:rPr>
        <w:t xml:space="preserv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 assignments revealed strong concordance with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signatures when a one-to-one mapping was present. When an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 was represented by multiple </w:t>
      </w:r>
      <w:r w:rsidR="00E65FD8">
        <w:rPr>
          <w:rFonts w:ascii="Times New Roman" w:hAnsi="Times New Roman" w:cs="Times New Roman"/>
          <w:sz w:val="24"/>
          <w:szCs w:val="24"/>
        </w:rPr>
        <w:t>Indel8</w:t>
      </w:r>
      <w:r w:rsidRPr="0096596C">
        <w:rPr>
          <w:rFonts w:ascii="Times New Roman" w:hAnsi="Times New Roman" w:cs="Times New Roman"/>
          <w:sz w:val="24"/>
          <w:szCs w:val="24"/>
        </w:rPr>
        <w:t>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r w:rsidR="00AC7CD5">
        <w:rPr>
          <w:rFonts w:ascii="Times New Roman" w:hAnsi="Times New Roman" w:cs="Times New Roman" w:hint="eastAsia"/>
          <w:sz w:val="24"/>
          <w:szCs w:val="24"/>
        </w:rPr>
        <w:t xml:space="preserve"> </w:t>
      </w:r>
      <w:r w:rsidR="009A0E3D">
        <w:rPr>
          <w:rFonts w:ascii="Times New Roman" w:hAnsi="Times New Roman" w:cs="Times New Roman" w:hint="eastAsia"/>
          <w:sz w:val="24"/>
          <w:szCs w:val="24"/>
        </w:rPr>
        <w:t>(</w:t>
      </w:r>
      <w:r w:rsidR="009A0E3D" w:rsidRPr="0096596C">
        <w:rPr>
          <w:rFonts w:ascii="Times New Roman" w:hAnsi="Times New Roman" w:cs="Times New Roman"/>
          <w:sz w:val="24"/>
          <w:szCs w:val="24"/>
        </w:rPr>
        <w:t xml:space="preserve">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w:t>
      </w:r>
    </w:p>
    <w:p w14:paraId="3DC2D4E7" w14:textId="1F7387DD" w:rsidR="00D6380C" w:rsidRPr="00D6380C" w:rsidRDefault="0096596C" w:rsidP="00D6380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r w:rsidR="009A0E3D">
        <w:rPr>
          <w:rFonts w:ascii="Times New Roman" w:hAnsi="Times New Roman" w:cs="Times New Roman" w:hint="eastAsia"/>
          <w:sz w:val="24"/>
          <w:szCs w:val="24"/>
        </w:rPr>
        <w:t>Indel</w:t>
      </w:r>
      <w:r w:rsidRPr="0096596C">
        <w:rPr>
          <w:rFonts w:ascii="Times New Roman" w:hAnsi="Times New Roman" w:cs="Times New Roman"/>
          <w:sz w:val="24"/>
          <w:szCs w:val="24"/>
        </w:rPr>
        <w:t xml:space="preserve"> signature activities and SBS signature activities from Degasperi et al. in both PCAWG and HMF samples (Table S</w:t>
      </w:r>
      <w:r w:rsidR="0022345A">
        <w:rPr>
          <w:rFonts w:ascii="Times New Roman" w:hAnsi="Times New Roman" w:cs="Times New Roman" w:hint="eastAsia"/>
          <w:sz w:val="24"/>
          <w:szCs w:val="24"/>
        </w:rPr>
        <w:t>2</w:t>
      </w:r>
      <w:r w:rsidR="0033783F">
        <w:rPr>
          <w:rFonts w:ascii="Times New Roman" w:hAnsi="Times New Roman" w:cs="Times New Roman" w:hint="eastAsia"/>
          <w:sz w:val="24"/>
          <w:szCs w:val="24"/>
        </w:rPr>
        <w:t>&amp;S3</w:t>
      </w:r>
      <w:r w:rsidRPr="0096596C">
        <w:rPr>
          <w:rFonts w:ascii="Times New Roman" w:hAnsi="Times New Roman" w:cs="Times New Roman"/>
          <w:sz w:val="24"/>
          <w:szCs w:val="24"/>
        </w:rPr>
        <w:t xml:space="preserve">). </w:t>
      </w:r>
      <w:r w:rsidR="00C32258" w:rsidRPr="00C32258">
        <w:rPr>
          <w:rFonts w:ascii="Times New Roman" w:hAnsi="Times New Roman" w:cs="Times New Roman"/>
          <w:sz w:val="24"/>
          <w:szCs w:val="24"/>
        </w:rPr>
        <w:t xml:space="preserve">Correlation analysis revealed that InDel89 signatures can distinguish more nuanced mutational processes—showing distinct correlation patterns </w:t>
      </w:r>
      <w:r w:rsidR="002233A5">
        <w:rPr>
          <w:rFonts w:ascii="Times New Roman" w:hAnsi="Times New Roman" w:cs="Times New Roman" w:hint="eastAsia"/>
          <w:sz w:val="24"/>
          <w:szCs w:val="24"/>
        </w:rPr>
        <w:t>with SBS signatures</w:t>
      </w:r>
      <w:r w:rsidR="00C32258" w:rsidRPr="00C32258">
        <w:rPr>
          <w:rFonts w:ascii="Times New Roman" w:hAnsi="Times New Roman" w:cs="Times New Roman"/>
          <w:sz w:val="24"/>
          <w:szCs w:val="24"/>
        </w:rPr>
        <w:t>—highlighting the greater resolution and specificity provided by the InDel89 taxonomy compared to InDel83.</w:t>
      </w:r>
      <w:r w:rsidR="00B90109" w:rsidRPr="00B90109">
        <w:t xml:space="preserve"> </w:t>
      </w:r>
      <w:r w:rsidR="00B90109" w:rsidRPr="00B90109">
        <w:rPr>
          <w:rFonts w:ascii="Times New Roman" w:hAnsi="Times New Roman" w:cs="Times New Roman"/>
          <w:sz w:val="24"/>
          <w:szCs w:val="24"/>
        </w:rPr>
        <w:t>Unsupervised hierarchical clustering (see Methods) grouped mutational signatures into distinct biological modules. The APOBEC cluster (SBS2 and SBS13) showed moderate correlations with InsDel24b and InsDel5b. The homologous recombination deficiency (</w:t>
      </w:r>
      <w:proofErr w:type="spellStart"/>
      <w:r w:rsidR="00B90109" w:rsidRPr="00B90109">
        <w:rPr>
          <w:rFonts w:ascii="Times New Roman" w:hAnsi="Times New Roman" w:cs="Times New Roman"/>
          <w:sz w:val="24"/>
          <w:szCs w:val="24"/>
        </w:rPr>
        <w:t>dHR</w:t>
      </w:r>
      <w:proofErr w:type="spellEnd"/>
      <w:r w:rsidR="00B90109" w:rsidRPr="00B90109">
        <w:rPr>
          <w:rFonts w:ascii="Times New Roman" w:hAnsi="Times New Roman" w:cs="Times New Roman"/>
          <w:sz w:val="24"/>
          <w:szCs w:val="24"/>
        </w:rPr>
        <w:t>) cluster (SBS3 and SBS8) exhibited strong associations with C_ID6 and InsDel6 (Figure 5, “HR defects”). UV exposure-related signatures (SBS7a, C_ID13, and InsDel13) also formed a distinct group.</w:t>
      </w:r>
      <w:r w:rsidR="005D651F" w:rsidRPr="005D651F">
        <w:t xml:space="preserve"> </w:t>
      </w:r>
      <w:r w:rsidR="005D651F" w:rsidRPr="005D651F">
        <w:rPr>
          <w:rFonts w:ascii="Times New Roman" w:hAnsi="Times New Roman" w:cs="Times New Roman"/>
          <w:sz w:val="24"/>
          <w:szCs w:val="24"/>
        </w:rPr>
        <w:t xml:space="preserve">The </w:t>
      </w:r>
      <w:r w:rsidR="005D651F">
        <w:rPr>
          <w:rFonts w:ascii="Times New Roman" w:hAnsi="Times New Roman" w:cs="Times New Roman"/>
          <w:sz w:val="24"/>
          <w:szCs w:val="24"/>
        </w:rPr>
        <w:t>“</w:t>
      </w:r>
      <w:r w:rsidR="005D651F">
        <w:rPr>
          <w:rFonts w:ascii="Times New Roman" w:hAnsi="Times New Roman" w:cs="Times New Roman" w:hint="eastAsia"/>
          <w:sz w:val="24"/>
          <w:szCs w:val="24"/>
        </w:rPr>
        <w:t>Liver</w:t>
      </w:r>
      <w:r w:rsidR="005D651F">
        <w:rPr>
          <w:rFonts w:ascii="Times New Roman" w:hAnsi="Times New Roman" w:cs="Times New Roman"/>
          <w:sz w:val="24"/>
          <w:szCs w:val="24"/>
        </w:rPr>
        <w:t>”</w:t>
      </w:r>
      <w:r w:rsidR="005D651F" w:rsidRPr="005D651F">
        <w:rPr>
          <w:rFonts w:ascii="Times New Roman" w:hAnsi="Times New Roman" w:cs="Times New Roman"/>
          <w:sz w:val="24"/>
          <w:szCs w:val="24"/>
        </w:rPr>
        <w:t xml:space="preserve"> cluster highlights that H_ID25 and InsDel5b, two signatures with clock-like mutational patterns, likely represent a clock-like process in liver cancer, as they show strong correlations with SBS12 and SBS16, which are both commonly observed in liver tumors.</w:t>
      </w:r>
      <w:r w:rsidR="005D651F">
        <w:rPr>
          <w:rFonts w:ascii="Times New Roman" w:hAnsi="Times New Roman" w:cs="Times New Roman" w:hint="eastAsia"/>
          <w:sz w:val="24"/>
          <w:szCs w:val="24"/>
        </w:rPr>
        <w:t xml:space="preserve"> </w:t>
      </w:r>
      <w:r w:rsidR="00B90109" w:rsidRPr="00B90109">
        <w:rPr>
          <w:rFonts w:ascii="Times New Roman" w:hAnsi="Times New Roman" w:cs="Times New Roman"/>
          <w:sz w:val="24"/>
          <w:szCs w:val="24"/>
        </w:rPr>
        <w:t>Notably, a strong correlation network was observed among mismatch repair (MMR) deficiency signatures, specifically linking SBS6, SBS26, SBS44, and a range of indel signatures including C_ID2, InsDel2b, InsDel2c, C_ID7, H_ID33, InsDel33, H_ID34, H_ID37, H_ID38, and InsDel38 (Figure 5, “MMR defects”).</w:t>
      </w:r>
      <w:r w:rsidR="00B90109">
        <w:rPr>
          <w:rFonts w:ascii="Times New Roman" w:hAnsi="Times New Roman" w:cs="Times New Roman" w:hint="eastAsia"/>
          <w:sz w:val="24"/>
          <w:szCs w:val="24"/>
        </w:rPr>
        <w:t xml:space="preserve"> </w:t>
      </w:r>
      <w:r w:rsidR="00B90109" w:rsidRPr="00B90109">
        <w:rPr>
          <w:rFonts w:ascii="Times New Roman" w:hAnsi="Times New Roman" w:cs="Times New Roman"/>
          <w:sz w:val="24"/>
          <w:szCs w:val="24"/>
        </w:rPr>
        <w:t>The Indel89 taxonomy provided finer resolution of mutational processes.</w:t>
      </w:r>
      <w:r w:rsidR="00D6380C" w:rsidRPr="00D6380C">
        <w:t xml:space="preserve"> </w:t>
      </w:r>
      <w:r w:rsidR="00D6380C" w:rsidRPr="00D6380C">
        <w:rPr>
          <w:rFonts w:ascii="Times New Roman" w:hAnsi="Times New Roman" w:cs="Times New Roman"/>
          <w:sz w:val="24"/>
          <w:szCs w:val="24"/>
        </w:rPr>
        <w:t xml:space="preserve">The four Indel89 signatures derived from C_ID1—InsDel1a to InsDel1d—exhibited distinct correlation patterns, illustrating the refined resolution provided by indel signature analysis. Notably, only InsDel1a closely mirrored the correlation profile of C_ID1, indicating that it most accurately recapitulates the original signature. In contrast, InsDel1b frequently co-occurred with gastrointestinal-associated signatures such as SBS88, SBS17, and SBS93 within the “GI-ROS” </w:t>
      </w:r>
      <w:r w:rsidR="007B74D1">
        <w:rPr>
          <w:rFonts w:ascii="Times New Roman" w:hAnsi="Times New Roman" w:cs="Times New Roman" w:hint="eastAsia"/>
          <w:sz w:val="24"/>
          <w:szCs w:val="24"/>
        </w:rPr>
        <w:t>(</w:t>
      </w:r>
      <w:r w:rsidR="007B74D1">
        <w:rPr>
          <w:rFonts w:ascii="Times New Roman" w:hAnsi="Times New Roman" w:cs="Times New Roman"/>
          <w:sz w:val="24"/>
          <w:szCs w:val="24"/>
        </w:rPr>
        <w:t>“</w:t>
      </w:r>
      <w:r w:rsidR="006763E4" w:rsidRPr="006763E4">
        <w:rPr>
          <w:rFonts w:ascii="Times New Roman" w:hAnsi="Times New Roman" w:cs="Times New Roman"/>
          <w:sz w:val="24"/>
          <w:szCs w:val="24"/>
        </w:rPr>
        <w:t>Gastrointestinal</w:t>
      </w:r>
      <w:r w:rsidR="006763E4">
        <w:rPr>
          <w:rFonts w:ascii="Times New Roman" w:hAnsi="Times New Roman" w:cs="Times New Roman" w:hint="eastAsia"/>
          <w:sz w:val="24"/>
          <w:szCs w:val="24"/>
        </w:rPr>
        <w:t>-</w:t>
      </w:r>
      <w:r w:rsidR="006763E4" w:rsidRPr="006763E4">
        <w:rPr>
          <w:rFonts w:ascii="Times New Roman" w:hAnsi="Times New Roman" w:cs="Times New Roman"/>
          <w:sz w:val="24"/>
          <w:szCs w:val="24"/>
        </w:rPr>
        <w:t>Reactive Oxygen Species</w:t>
      </w:r>
      <w:r w:rsidR="006763E4">
        <w:rPr>
          <w:rFonts w:ascii="Times New Roman" w:hAnsi="Times New Roman" w:cs="Times New Roman" w:hint="eastAsia"/>
          <w:sz w:val="24"/>
          <w:szCs w:val="24"/>
        </w:rPr>
        <w:t xml:space="preserve">) </w:t>
      </w:r>
      <w:r w:rsidR="00D6380C" w:rsidRPr="00D6380C">
        <w:rPr>
          <w:rFonts w:ascii="Times New Roman" w:hAnsi="Times New Roman" w:cs="Times New Roman"/>
          <w:sz w:val="24"/>
          <w:szCs w:val="24"/>
        </w:rPr>
        <w:t xml:space="preserve">cluster, while InsDel1c was more specifically associated with SBS44. InsDel1d showed moderate correlations with SBS9, SBS17, and SBS28, which are </w:t>
      </w:r>
      <w:r w:rsidR="007F17E1">
        <w:rPr>
          <w:rFonts w:ascii="Times New Roman" w:hAnsi="Times New Roman" w:cs="Times New Roman" w:hint="eastAsia"/>
          <w:sz w:val="24"/>
          <w:szCs w:val="24"/>
        </w:rPr>
        <w:t xml:space="preserve">predominantly </w:t>
      </w:r>
      <w:r w:rsidR="00D6380C" w:rsidRPr="00D6380C">
        <w:rPr>
          <w:rFonts w:ascii="Times New Roman" w:hAnsi="Times New Roman" w:cs="Times New Roman"/>
          <w:sz w:val="24"/>
          <w:szCs w:val="24"/>
        </w:rPr>
        <w:t>characterized by T&gt;C and T&gt;G substitutions.</w:t>
      </w:r>
    </w:p>
    <w:p w14:paraId="13BA58EE" w14:textId="68C3D609" w:rsidR="00D6380C" w:rsidRDefault="00D6380C" w:rsidP="00D6380C">
      <w:pPr>
        <w:spacing w:line="480" w:lineRule="auto"/>
        <w:rPr>
          <w:rFonts w:ascii="Times New Roman" w:hAnsi="Times New Roman" w:cs="Times New Roman"/>
          <w:sz w:val="24"/>
          <w:szCs w:val="24"/>
        </w:rPr>
      </w:pPr>
      <w:r w:rsidRPr="00D6380C">
        <w:rPr>
          <w:rFonts w:ascii="Times New Roman" w:hAnsi="Times New Roman" w:cs="Times New Roman"/>
          <w:sz w:val="24"/>
          <w:szCs w:val="24"/>
        </w:rPr>
        <w:t>These correlation profiles also offer insights into the potential etiologies of previously uncharacterized SBS signatures. For example, SBS92 demonstrated a correlation profile highly similar to SBS4, particularly through strong associations with C_ID3 and InsDel3, suggesting a possible link to tobacco smoking (Figure 5, “Lung Tobacco Smoking”). Within the GI-ROS cluster—encompassing signatures prevalent in gastrointestinal tumors such as SBS17, SBS18 (ROS), SBS1 (5-mC deamination</w:t>
      </w:r>
      <w:r w:rsidR="007B74D1">
        <w:rPr>
          <w:rFonts w:ascii="Times New Roman" w:hAnsi="Times New Roman" w:cs="Times New Roman" w:hint="eastAsia"/>
          <w:sz w:val="24"/>
          <w:szCs w:val="24"/>
        </w:rPr>
        <w:t xml:space="preserve"> which can be partially induced by ROS</w:t>
      </w:r>
      <w:r w:rsidRPr="00D6380C">
        <w:rPr>
          <w:rFonts w:ascii="Times New Roman" w:hAnsi="Times New Roman" w:cs="Times New Roman"/>
          <w:sz w:val="24"/>
          <w:szCs w:val="24"/>
        </w:rPr>
        <w:t>), SBS88 (colibactin exposure), and SBS93—we found that C_ID14, C_ID18, InsDel18, and H_ID27 are more strongly correlated with signatures frequently observed in the GI tract. In contrast, C_ID1, C_ID2, and InsDel2a showed stronger correlations with SBS1 and SBS17, indicative of ROS-associated mutagenic processes (Figure 5, “GI-ROS”).</w:t>
      </w:r>
    </w:p>
    <w:p w14:paraId="6B59CF0D" w14:textId="69AC580A" w:rsidR="008C1E46" w:rsidRPr="008C1E46" w:rsidRDefault="008C1E46" w:rsidP="00D6380C">
      <w:pPr>
        <w:spacing w:line="480" w:lineRule="auto"/>
        <w:rPr>
          <w:rFonts w:ascii="Times New Roman" w:hAnsi="Times New Roman" w:cs="Times New Roman"/>
          <w:b/>
          <w:bCs/>
          <w:sz w:val="24"/>
          <w:szCs w:val="24"/>
        </w:rPr>
      </w:pPr>
      <w:r w:rsidRPr="008C1E46">
        <w:rPr>
          <w:rFonts w:ascii="Times New Roman" w:hAnsi="Times New Roman" w:cs="Times New Roman" w:hint="eastAsia"/>
          <w:b/>
          <w:bCs/>
          <w:sz w:val="24"/>
          <w:szCs w:val="24"/>
        </w:rPr>
        <w:t xml:space="preserve">Topography of </w:t>
      </w:r>
      <w:r w:rsidR="00C35C81">
        <w:rPr>
          <w:rFonts w:ascii="Times New Roman" w:hAnsi="Times New Roman" w:cs="Times New Roman" w:hint="eastAsia"/>
          <w:b/>
          <w:bCs/>
          <w:sz w:val="24"/>
          <w:szCs w:val="24"/>
        </w:rPr>
        <w:t>Indel</w:t>
      </w:r>
      <w:r w:rsidRPr="008C1E46">
        <w:rPr>
          <w:rFonts w:ascii="Times New Roman" w:hAnsi="Times New Roman" w:cs="Times New Roman" w:hint="eastAsia"/>
          <w:b/>
          <w:bCs/>
          <w:sz w:val="24"/>
          <w:szCs w:val="24"/>
        </w:rPr>
        <w:t xml:space="preserve"> mutational signatures</w:t>
      </w:r>
    </w:p>
    <w:p w14:paraId="6D1825A5" w14:textId="0895E3D9" w:rsidR="00D55DAA" w:rsidRDefault="00D55DAA" w:rsidP="00D55DAA">
      <w:pPr>
        <w:spacing w:line="480" w:lineRule="auto"/>
        <w:rPr>
          <w:rFonts w:ascii="Times New Roman" w:hAnsi="Times New Roman" w:cs="Times New Roman"/>
          <w:sz w:val="24"/>
          <w:szCs w:val="24"/>
        </w:rPr>
      </w:pPr>
      <w:r w:rsidRPr="00AF1FB3">
        <w:rPr>
          <w:rFonts w:ascii="Times New Roman" w:hAnsi="Times New Roman" w:cs="Times New Roman"/>
          <w:sz w:val="24"/>
          <w:szCs w:val="24"/>
        </w:rPr>
        <w:t>We evaluated the interplay between our 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 and </w:t>
      </w:r>
      <w:r>
        <w:rPr>
          <w:rFonts w:ascii="Times New Roman" w:hAnsi="Times New Roman" w:cs="Times New Roman"/>
          <w:sz w:val="24"/>
          <w:szCs w:val="24"/>
        </w:rPr>
        <w:t xml:space="preserve">certain </w:t>
      </w:r>
      <w:r w:rsidRPr="00AF1FB3">
        <w:rPr>
          <w:rFonts w:ascii="Times New Roman" w:hAnsi="Times New Roman" w:cs="Times New Roman"/>
          <w:sz w:val="24"/>
          <w:szCs w:val="24"/>
        </w:rPr>
        <w:t xml:space="preserve">genomic </w:t>
      </w:r>
      <w:r>
        <w:rPr>
          <w:rFonts w:ascii="Times New Roman" w:hAnsi="Times New Roman" w:cs="Times New Roman"/>
          <w:sz w:val="24"/>
          <w:szCs w:val="24"/>
        </w:rPr>
        <w:t>topo</w:t>
      </w:r>
      <w:r w:rsidRPr="00AF1FB3">
        <w:rPr>
          <w:rFonts w:ascii="Times New Roman" w:hAnsi="Times New Roman" w:cs="Times New Roman"/>
          <w:sz w:val="24"/>
          <w:szCs w:val="24"/>
        </w:rPr>
        <w:t>graphical features.</w:t>
      </w:r>
      <w:r>
        <w:rPr>
          <w:rFonts w:ascii="Times New Roman" w:hAnsi="Times New Roman" w:cs="Times New Roman"/>
          <w:sz w:val="24"/>
          <w:szCs w:val="24"/>
        </w:rPr>
        <w:t xml:space="preserve"> Tr</w:t>
      </w:r>
      <w:r w:rsidRPr="005C7058">
        <w:rPr>
          <w:rFonts w:ascii="Times New Roman" w:hAnsi="Times New Roman" w:cs="Times New Roman"/>
          <w:sz w:val="24"/>
          <w:szCs w:val="24"/>
        </w:rPr>
        <w:t xml:space="preserve">anscription-coupled nucleotide excision repair </w:t>
      </w:r>
      <w:r>
        <w:rPr>
          <w:rFonts w:ascii="Times New Roman" w:hAnsi="Times New Roman" w:cs="Times New Roman"/>
          <w:sz w:val="24"/>
          <w:szCs w:val="24"/>
        </w:rPr>
        <w:t>was known to cause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 xml:space="preserve">nce DNA </w:t>
      </w:r>
      <w:r w:rsidRPr="005C7058">
        <w:rPr>
          <w:rFonts w:ascii="Times New Roman" w:hAnsi="Times New Roman" w:cs="Times New Roman"/>
          <w:sz w:val="24"/>
          <w:szCs w:val="24"/>
        </w:rPr>
        <w:t>bulky adducts</w:t>
      </w:r>
      <w:r>
        <w:rPr>
          <w:rFonts w:ascii="Times New Roman" w:hAnsi="Times New Roman" w:cs="Times New Roman"/>
          <w:sz w:val="24"/>
          <w:szCs w:val="24"/>
        </w:rPr>
        <w:t xml:space="preserve"> on the transcribed strand will be preferentially repaired in the transcription active region across the genome</w:t>
      </w:r>
      <w:r w:rsidR="00B22EAC">
        <w:rPr>
          <w:rFonts w:ascii="Times New Roman" w:hAnsi="Times New Roman" w:cs="Times New Roman" w:hint="eastAsia"/>
          <w:sz w:val="24"/>
          <w:szCs w:val="24"/>
        </w:rPr>
        <w:t xml:space="preserve"> (add cite)</w:t>
      </w:r>
      <w:r>
        <w:rPr>
          <w:rFonts w:ascii="Times New Roman" w:hAnsi="Times New Roman" w:cs="Times New Roman"/>
          <w:sz w:val="24"/>
          <w:szCs w:val="24"/>
        </w:rPr>
        <w:t xml:space="preserve">. </w:t>
      </w:r>
      <w:r w:rsidRPr="00AF1FB3">
        <w:rPr>
          <w:rFonts w:ascii="Times New Roman" w:hAnsi="Times New Roman" w:cs="Times New Roman"/>
          <w:sz w:val="24"/>
          <w:szCs w:val="24"/>
        </w:rPr>
        <w:t>Transcription strand asymmetries</w:t>
      </w:r>
      <w:r>
        <w:rPr>
          <w:rFonts w:ascii="Times New Roman" w:hAnsi="Times New Roman" w:cs="Times New Roman"/>
          <w:sz w:val="24"/>
          <w:szCs w:val="24"/>
        </w:rPr>
        <w:t xml:space="preserve"> were shown in 20 out of 33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CA522C">
        <w:rPr>
          <w:rFonts w:ascii="Times New Roman" w:hAnsi="Times New Roman" w:cs="Times New Roman" w:hint="eastAsia"/>
          <w:sz w:val="24"/>
          <w:szCs w:val="24"/>
        </w:rPr>
        <w:t>6</w:t>
      </w:r>
      <w:r w:rsidR="00314975">
        <w:rPr>
          <w:rFonts w:ascii="Times New Roman" w:hAnsi="Times New Roman" w:cs="Times New Roman" w:hint="eastAsia"/>
          <w:sz w:val="24"/>
          <w:szCs w:val="24"/>
        </w:rPr>
        <w:t>A</w:t>
      </w:r>
      <w:r w:rsidR="00B22EAC">
        <w:rPr>
          <w:rFonts w:ascii="Times New Roman" w:hAnsi="Times New Roman" w:cs="Times New Roman" w:hint="eastAsia"/>
          <w:sz w:val="24"/>
          <w:szCs w:val="24"/>
        </w:rPr>
        <w:t xml:space="preserve"> &amp; </w:t>
      </w:r>
      <w:r w:rsidR="00533781">
        <w:rPr>
          <w:rFonts w:ascii="Times New Roman" w:hAnsi="Times New Roman" w:cs="Times New Roman" w:hint="eastAsia"/>
          <w:sz w:val="24"/>
          <w:szCs w:val="24"/>
        </w:rPr>
        <w:t>S4C</w:t>
      </w:r>
      <w:r>
        <w:rPr>
          <w:rFonts w:ascii="Times New Roman" w:hAnsi="Times New Roman" w:cs="Times New Roman"/>
          <w:sz w:val="24"/>
          <w:szCs w:val="24"/>
        </w:rPr>
        <w:t xml:space="preserve">, </w:t>
      </w:r>
      <w:r w:rsidRPr="00217D03">
        <w:rPr>
          <w:rFonts w:ascii="Times New Roman" w:hAnsi="Times New Roman" w:cs="Times New Roman"/>
          <w:sz w:val="24"/>
          <w:szCs w:val="24"/>
        </w:rPr>
        <w:t xml:space="preserve">Table </w:t>
      </w:r>
      <w:r w:rsidR="00610537" w:rsidRPr="00217D03">
        <w:rPr>
          <w:rFonts w:ascii="Times New Roman" w:hAnsi="Times New Roman" w:cs="Times New Roman" w:hint="eastAsia"/>
          <w:sz w:val="24"/>
          <w:szCs w:val="24"/>
        </w:rPr>
        <w:t>S</w:t>
      </w:r>
      <w:r w:rsidR="00E42618" w:rsidRPr="00217D03">
        <w:rPr>
          <w:rFonts w:ascii="Times New Roman" w:hAnsi="Times New Roman" w:cs="Times New Roman" w:hint="eastAsia"/>
          <w:sz w:val="24"/>
          <w:szCs w:val="24"/>
        </w:rPr>
        <w:t>4</w:t>
      </w:r>
      <w:r>
        <w:rPr>
          <w:rFonts w:ascii="Times New Roman" w:hAnsi="Times New Roman" w:cs="Times New Roman"/>
          <w:sz w:val="24"/>
          <w:szCs w:val="24"/>
        </w:rPr>
        <w:t xml:space="preserve">). Signatures attributed to </w:t>
      </w:r>
      <w:r w:rsidRPr="005D0A99">
        <w:rPr>
          <w:rFonts w:ascii="Times New Roman" w:hAnsi="Times New Roman" w:cs="Times New Roman"/>
          <w:sz w:val="24"/>
          <w:szCs w:val="24"/>
        </w:rPr>
        <w:t>exogenous 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such as C_ID3 (Tobacco smoking exposure), C_ID14 (</w:t>
      </w:r>
      <w:r w:rsidRPr="00734409">
        <w:rPr>
          <w:rFonts w:ascii="Times New Roman" w:hAnsi="Times New Roman" w:cs="Times New Roman"/>
          <w:sz w:val="24"/>
          <w:szCs w:val="24"/>
        </w:rPr>
        <w:t>GI-platinum treatment associated</w:t>
      </w:r>
      <w:r>
        <w:rPr>
          <w:rFonts w:ascii="Times New Roman" w:hAnsi="Times New Roman" w:cs="Times New Roman"/>
          <w:sz w:val="24"/>
          <w:szCs w:val="24"/>
        </w:rPr>
        <w:t>) and C_ID18 (</w:t>
      </w:r>
      <w:r w:rsidRPr="00734409">
        <w:rPr>
          <w:rFonts w:ascii="Times New Roman" w:hAnsi="Times New Roman" w:cs="Times New Roman"/>
          <w:sz w:val="24"/>
          <w:szCs w:val="24"/>
        </w:rPr>
        <w:t>Colibactin exposure</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showed </w:t>
      </w:r>
      <w:r>
        <w:rPr>
          <w:rFonts w:ascii="Times New Roman" w:hAnsi="Times New Roman" w:cs="Times New Roman"/>
          <w:sz w:val="24"/>
          <w:szCs w:val="24"/>
        </w:rPr>
        <w:t xml:space="preserve">consistent </w:t>
      </w:r>
      <w:r w:rsidRPr="00734409">
        <w:rPr>
          <w:rFonts w:ascii="Times New Roman" w:hAnsi="Times New Roman" w:cs="Times New Roman"/>
          <w:sz w:val="24"/>
          <w:szCs w:val="24"/>
        </w:rPr>
        <w:t>transcription strand</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w:t>
      </w:r>
      <w:r w:rsidRPr="00734409">
        <w:rPr>
          <w:rFonts w:ascii="Times New Roman" w:hAnsi="Times New Roman" w:cs="Times New Roman"/>
          <w:sz w:val="24"/>
          <w:szCs w:val="24"/>
        </w:rPr>
        <w:t>transcribed strand</w:t>
      </w:r>
      <w:r>
        <w:rPr>
          <w:rFonts w:ascii="Times New Roman" w:hAnsi="Times New Roman" w:cs="Times New Roman"/>
          <w:sz w:val="24"/>
          <w:szCs w:val="24"/>
        </w:rPr>
        <w:t xml:space="preserve">. Another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mutational </w:t>
      </w:r>
      <w:r w:rsidRPr="00AF1FB3">
        <w:rPr>
          <w:rFonts w:ascii="Times New Roman" w:hAnsi="Times New Roman" w:cs="Times New Roman"/>
          <w:sz w:val="24"/>
          <w:szCs w:val="24"/>
        </w:rPr>
        <w:t>signature</w:t>
      </w:r>
      <w:r>
        <w:rPr>
          <w:rFonts w:ascii="Times New Roman" w:hAnsi="Times New Roman" w:cs="Times New Roman"/>
          <w:sz w:val="24"/>
          <w:szCs w:val="24"/>
        </w:rPr>
        <w:t xml:space="preserve"> C_ID13, which is attributed to UV exposure, showed enrichment in the un-transcribed strand. This is due to the damage caused by UV happened on </w:t>
      </w:r>
      <w:r w:rsidRPr="00642C4A">
        <w:rPr>
          <w:rFonts w:ascii="Times New Roman" w:hAnsi="Times New Roman" w:cs="Times New Roman"/>
          <w:sz w:val="24"/>
          <w:szCs w:val="24"/>
        </w:rPr>
        <w:t>cytosine</w:t>
      </w:r>
      <w:r>
        <w:rPr>
          <w:rFonts w:ascii="Times New Roman" w:hAnsi="Times New Roman" w:cs="Times New Roman"/>
          <w:sz w:val="24"/>
          <w:szCs w:val="24"/>
        </w:rPr>
        <w:t xml:space="preserve"> instead of guanine. In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sidRPr="00976FCF">
        <w:rPr>
          <w:rFonts w:ascii="Times New Roman" w:hAnsi="Times New Roman" w:cs="Times New Roman"/>
          <w:sz w:val="24"/>
          <w:szCs w:val="24"/>
        </w:rPr>
        <w:t xml:space="preserve"> </w:t>
      </w:r>
      <w:r>
        <w:rPr>
          <w:rFonts w:ascii="Times New Roman" w:hAnsi="Times New Roman" w:cs="Times New Roman"/>
          <w:sz w:val="24"/>
          <w:szCs w:val="24"/>
        </w:rPr>
        <w:t>C_ID1(</w:t>
      </w:r>
      <w:r w:rsidRPr="00345560">
        <w:rPr>
          <w:rFonts w:ascii="Times New Roman" w:hAnsi="Times New Roman" w:cs="Times New Roman"/>
          <w:sz w:val="24"/>
          <w:szCs w:val="24"/>
        </w:rPr>
        <w:t>Slippage during DNA replication</w:t>
      </w:r>
      <w:r>
        <w:rPr>
          <w:rFonts w:ascii="Times New Roman" w:hAnsi="Times New Roman" w:cs="Times New Roman"/>
          <w:sz w:val="24"/>
          <w:szCs w:val="24"/>
        </w:rPr>
        <w:t>)</w:t>
      </w:r>
      <w:r w:rsidRPr="00CC692B">
        <w:rPr>
          <w:rFonts w:ascii="Times New Roman" w:hAnsi="Times New Roman" w:cs="Times New Roman"/>
          <w:sz w:val="24"/>
          <w:szCs w:val="24"/>
        </w:rPr>
        <w:t xml:space="preserve"> </w:t>
      </w:r>
      <w:r>
        <w:rPr>
          <w:rFonts w:ascii="Times New Roman" w:hAnsi="Times New Roman" w:cs="Times New Roman"/>
          <w:sz w:val="24"/>
          <w:szCs w:val="24"/>
        </w:rPr>
        <w:t>and C_ID5(C</w:t>
      </w:r>
      <w:r w:rsidRPr="00C00B19">
        <w:rPr>
          <w:rFonts w:ascii="Times New Roman" w:hAnsi="Times New Roman" w:cs="Times New Roman"/>
          <w:sz w:val="24"/>
          <w:szCs w:val="24"/>
        </w:rPr>
        <w:t>lock-like signature</w:t>
      </w:r>
      <w:r>
        <w:rPr>
          <w:rFonts w:ascii="Times New Roman" w:hAnsi="Times New Roman" w:cs="Times New Roman"/>
          <w:sz w:val="24"/>
          <w:szCs w:val="24"/>
        </w:rPr>
        <w:t xml:space="preserve">), while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Pr>
          <w:rFonts w:ascii="Times New Roman" w:hAnsi="Times New Roman" w:cs="Times New Roman"/>
          <w:sz w:val="24"/>
          <w:szCs w:val="24"/>
        </w:rPr>
        <w:t xml:space="preserve"> C_ID29 (</w:t>
      </w:r>
      <w:r w:rsidRPr="00D87494">
        <w:rPr>
          <w:rFonts w:ascii="Times New Roman" w:hAnsi="Times New Roman" w:cs="Times New Roman"/>
          <w:sz w:val="24"/>
          <w:szCs w:val="24"/>
        </w:rPr>
        <w:t>TOP1-mediated mutagenesis</w:t>
      </w:r>
      <w:r>
        <w:rPr>
          <w:rFonts w:ascii="Times New Roman" w:hAnsi="Times New Roman" w:cs="Times New Roman"/>
          <w:sz w:val="24"/>
          <w:szCs w:val="24"/>
        </w:rPr>
        <w:t>). Interestingly, 4 defective MMR signatures also showed t</w:t>
      </w:r>
      <w:r w:rsidRPr="00CC692B">
        <w:rPr>
          <w:rFonts w:ascii="Times New Roman" w:hAnsi="Times New Roman" w:cs="Times New Roman"/>
          <w:sz w:val="24"/>
          <w:szCs w:val="24"/>
        </w:rPr>
        <w:t>ranscription strand asymmetr</w:t>
      </w:r>
      <w:r>
        <w:rPr>
          <w:rFonts w:ascii="Times New Roman" w:hAnsi="Times New Roman" w:cs="Times New Roman"/>
          <w:sz w:val="24"/>
          <w:szCs w:val="24"/>
        </w:rPr>
        <w:t xml:space="preserve">ies in different directions, with two of them (H_ID33 and H_ID37)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and two of them (H_ID7 and H_ID34)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Replication</w:t>
      </w:r>
      <w:r w:rsidRPr="00AF1FB3">
        <w:rPr>
          <w:rFonts w:ascii="Times New Roman" w:hAnsi="Times New Roman" w:cs="Times New Roman"/>
          <w:sz w:val="24"/>
          <w:szCs w:val="24"/>
        </w:rPr>
        <w:t xml:space="preserve"> strand asymmetries</w:t>
      </w:r>
      <w:r>
        <w:rPr>
          <w:rFonts w:ascii="Times New Roman" w:hAnsi="Times New Roman" w:cs="Times New Roman"/>
          <w:sz w:val="24"/>
          <w:szCs w:val="24"/>
        </w:rPr>
        <w:t xml:space="preserve"> were observed in 18 out of 33 </w:t>
      </w:r>
      <w:r w:rsidRPr="00AF1FB3">
        <w:rPr>
          <w:rFonts w:ascii="Times New Roman" w:hAnsi="Times New Roman" w:cs="Times New Roman"/>
          <w:sz w:val="24"/>
          <w:szCs w:val="24"/>
        </w:rPr>
        <w:t>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314975">
        <w:rPr>
          <w:rFonts w:ascii="Times New Roman" w:hAnsi="Times New Roman" w:cs="Times New Roman" w:hint="eastAsia"/>
          <w:sz w:val="24"/>
          <w:szCs w:val="24"/>
        </w:rPr>
        <w:t>6</w:t>
      </w:r>
      <w:r w:rsidR="00571C59">
        <w:rPr>
          <w:rFonts w:ascii="Times New Roman" w:hAnsi="Times New Roman" w:cs="Times New Roman" w:hint="eastAsia"/>
          <w:sz w:val="24"/>
          <w:szCs w:val="24"/>
        </w:rPr>
        <w:t>B</w:t>
      </w:r>
      <w:r w:rsidR="00533781">
        <w:rPr>
          <w:rFonts w:ascii="Times New Roman" w:hAnsi="Times New Roman" w:cs="Times New Roman" w:hint="eastAsia"/>
          <w:sz w:val="24"/>
          <w:szCs w:val="24"/>
        </w:rPr>
        <w:t xml:space="preserve"> &amp; S4B</w:t>
      </w:r>
      <w:r>
        <w:rPr>
          <w:rFonts w:ascii="Times New Roman" w:hAnsi="Times New Roman" w:cs="Times New Roman"/>
          <w:sz w:val="24"/>
          <w:szCs w:val="24"/>
        </w:rPr>
        <w:t xml:space="preserve">, Table </w:t>
      </w:r>
      <w:r w:rsidR="00610537">
        <w:rPr>
          <w:rFonts w:ascii="Times New Roman" w:hAnsi="Times New Roman" w:cs="Times New Roman" w:hint="eastAsia"/>
          <w:sz w:val="24"/>
          <w:szCs w:val="24"/>
        </w:rPr>
        <w:t>S</w:t>
      </w:r>
      <w:r w:rsidR="00E42618">
        <w:rPr>
          <w:rFonts w:ascii="Times New Roman" w:hAnsi="Times New Roman" w:cs="Times New Roman" w:hint="eastAsia"/>
          <w:sz w:val="24"/>
          <w:szCs w:val="24"/>
        </w:rPr>
        <w:t>4</w:t>
      </w:r>
      <w:r>
        <w:rPr>
          <w:rFonts w:ascii="Times New Roman" w:hAnsi="Times New Roman" w:cs="Times New Roman"/>
          <w:sz w:val="24"/>
          <w:szCs w:val="24"/>
        </w:rPr>
        <w:t>). Similar to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most signatures attributed to either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mutagenic or </w:t>
      </w:r>
      <w:r w:rsidRPr="007C2B87">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showed bias towards the replication leading or lagging strand. For example, 3 defective MMR </w:t>
      </w:r>
      <w:r w:rsidRPr="003A1219">
        <w:rPr>
          <w:rFonts w:ascii="Times New Roman" w:hAnsi="Times New Roman" w:cs="Times New Roman"/>
          <w:sz w:val="24"/>
          <w:szCs w:val="24"/>
        </w:rPr>
        <w:t>signatures exhibited replication strand bias</w:t>
      </w:r>
      <w:r>
        <w:rPr>
          <w:rFonts w:ascii="Times New Roman" w:hAnsi="Times New Roman" w:cs="Times New Roman"/>
          <w:sz w:val="24"/>
          <w:szCs w:val="24"/>
        </w:rPr>
        <w:t xml:space="preserve"> </w:t>
      </w:r>
      <w:r w:rsidRPr="003A1219">
        <w:rPr>
          <w:rFonts w:ascii="Times New Roman" w:hAnsi="Times New Roman" w:cs="Times New Roman"/>
          <w:sz w:val="24"/>
          <w:szCs w:val="24"/>
        </w:rPr>
        <w:t>either on the leading strand (</w:t>
      </w:r>
      <w:r>
        <w:rPr>
          <w:rFonts w:ascii="Times New Roman" w:hAnsi="Times New Roman" w:cs="Times New Roman"/>
          <w:sz w:val="24"/>
          <w:szCs w:val="24"/>
        </w:rPr>
        <w:t>H_ID34</w:t>
      </w:r>
      <w:r w:rsidRPr="003A1219">
        <w:rPr>
          <w:rFonts w:ascii="Times New Roman" w:hAnsi="Times New Roman" w:cs="Times New Roman"/>
          <w:sz w:val="24"/>
          <w:szCs w:val="24"/>
        </w:rPr>
        <w:t>) or on the</w:t>
      </w:r>
      <w:r>
        <w:rPr>
          <w:rFonts w:ascii="Times New Roman" w:hAnsi="Times New Roman" w:cs="Times New Roman"/>
          <w:sz w:val="24"/>
          <w:szCs w:val="24"/>
        </w:rPr>
        <w:t xml:space="preserve"> </w:t>
      </w:r>
      <w:r w:rsidRPr="003A1219">
        <w:rPr>
          <w:rFonts w:ascii="Times New Roman" w:hAnsi="Times New Roman" w:cs="Times New Roman"/>
          <w:sz w:val="24"/>
          <w:szCs w:val="24"/>
        </w:rPr>
        <w:t>lagging strand</w:t>
      </w:r>
      <w:r>
        <w:rPr>
          <w:rFonts w:ascii="Times New Roman" w:hAnsi="Times New Roman" w:cs="Times New Roman"/>
          <w:sz w:val="24"/>
          <w:szCs w:val="24"/>
        </w:rPr>
        <w:t xml:space="preserve"> (C_ID7 and H_ID33).</w:t>
      </w:r>
    </w:p>
    <w:p w14:paraId="52692CCB" w14:textId="75FF25A4" w:rsidR="00D55DAA" w:rsidRDefault="00D55DAA" w:rsidP="00D55DA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examined the mutation enrichment of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w:t>
      </w:r>
      <w:r w:rsidRPr="00C83AA2">
        <w:rPr>
          <w:rFonts w:ascii="Times New Roman" w:hAnsi="Times New Roman" w:cs="Times New Roman"/>
          <w:sz w:val="24"/>
          <w:szCs w:val="24"/>
        </w:rPr>
        <w:t>in genic and intergenic regions</w:t>
      </w:r>
      <w:r w:rsidR="00A15B1E">
        <w:rPr>
          <w:rFonts w:ascii="Times New Roman" w:hAnsi="Times New Roman" w:cs="Times New Roman" w:hint="eastAsia"/>
          <w:sz w:val="24"/>
          <w:szCs w:val="24"/>
        </w:rPr>
        <w:t xml:space="preserve"> (Figure S4</w:t>
      </w:r>
      <w:r w:rsidR="00B22EAC">
        <w:rPr>
          <w:rFonts w:ascii="Times New Roman" w:hAnsi="Times New Roman" w:cs="Times New Roman" w:hint="eastAsia"/>
          <w:sz w:val="24"/>
          <w:szCs w:val="24"/>
        </w:rPr>
        <w:t>A</w:t>
      </w:r>
      <w:r w:rsidR="00A15B1E">
        <w:rPr>
          <w:rFonts w:ascii="Times New Roman" w:hAnsi="Times New Roman" w:cs="Times New Roman" w:hint="eastAsia"/>
          <w:sz w:val="24"/>
          <w:szCs w:val="24"/>
        </w:rPr>
        <w:t>)</w:t>
      </w:r>
      <w:r>
        <w:rPr>
          <w:rFonts w:ascii="Times New Roman" w:hAnsi="Times New Roman" w:cs="Times New Roman"/>
          <w:sz w:val="24"/>
          <w:szCs w:val="24"/>
        </w:rPr>
        <w:t>. Most signatures showed mutation bias towards intergenic regions, while 8 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enrichment in genic regions</w:t>
      </w:r>
      <w:r w:rsidR="008C26E2">
        <w:rPr>
          <w:rFonts w:ascii="Times New Roman" w:hAnsi="Times New Roman" w:cs="Times New Roman" w:hint="eastAsia"/>
          <w:sz w:val="24"/>
          <w:szCs w:val="24"/>
        </w:rPr>
        <w:t xml:space="preserve"> (</w:t>
      </w:r>
      <w:r w:rsidR="008C26E2">
        <w:rPr>
          <w:rFonts w:ascii="Times New Roman" w:hAnsi="Times New Roman" w:cs="Times New Roman"/>
          <w:sz w:val="24"/>
          <w:szCs w:val="24"/>
        </w:rPr>
        <w:t xml:space="preserve">Figure </w:t>
      </w:r>
      <w:r w:rsidR="008C26E2">
        <w:rPr>
          <w:rFonts w:ascii="Times New Roman" w:hAnsi="Times New Roman" w:cs="Times New Roman" w:hint="eastAsia"/>
          <w:sz w:val="24"/>
          <w:szCs w:val="24"/>
        </w:rPr>
        <w:t>6</w:t>
      </w:r>
      <w:r w:rsidR="00571C59">
        <w:rPr>
          <w:rFonts w:ascii="Times New Roman" w:hAnsi="Times New Roman" w:cs="Times New Roman" w:hint="eastAsia"/>
          <w:sz w:val="24"/>
          <w:szCs w:val="24"/>
        </w:rPr>
        <w:t>C</w:t>
      </w:r>
      <w:r w:rsidR="008C26E2">
        <w:rPr>
          <w:rFonts w:ascii="Times New Roman" w:hAnsi="Times New Roman" w:cs="Times New Roman" w:hint="eastAsia"/>
          <w:sz w:val="24"/>
          <w:szCs w:val="24"/>
        </w:rPr>
        <w:t>)</w:t>
      </w:r>
      <w:r>
        <w:rPr>
          <w:rFonts w:ascii="Times New Roman" w:hAnsi="Times New Roman" w:cs="Times New Roman"/>
          <w:sz w:val="24"/>
          <w:szCs w:val="24"/>
        </w:rPr>
        <w:t xml:space="preserve">. Among the 8 signatures, 5 of them were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including C_ID17(</w:t>
      </w:r>
      <w:r w:rsidRPr="003B31AB">
        <w:rPr>
          <w:rFonts w:ascii="Times New Roman" w:hAnsi="Times New Roman" w:cs="Times New Roman"/>
          <w:sz w:val="24"/>
          <w:szCs w:val="24"/>
        </w:rPr>
        <w:t>TOP2A K743N mediated mutagenesis</w:t>
      </w:r>
      <w:r>
        <w:rPr>
          <w:rFonts w:ascii="Times New Roman" w:hAnsi="Times New Roman" w:cs="Times New Roman"/>
          <w:sz w:val="24"/>
          <w:szCs w:val="24"/>
        </w:rPr>
        <w:t>), H_ID29(</w:t>
      </w:r>
      <w:r w:rsidRPr="003B31AB">
        <w:rPr>
          <w:rFonts w:ascii="Times New Roman" w:hAnsi="Times New Roman" w:cs="Times New Roman"/>
          <w:sz w:val="24"/>
          <w:szCs w:val="24"/>
        </w:rPr>
        <w:t>TOP1-mediated mutagenesis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3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(C_ID7, H_ID33 and H_ID37). Another 3 signatures with mutation enriched in genic regions were of unknown etiology (C_ID10, H_ID30, H_ID31).</w:t>
      </w:r>
    </w:p>
    <w:p w14:paraId="4B3DE486" w14:textId="64912EB1" w:rsidR="00D55DAA" w:rsidRPr="00D55DAA" w:rsidRDefault="00D55DAA" w:rsidP="00E07F96">
      <w:pPr>
        <w:spacing w:line="480" w:lineRule="auto"/>
        <w:rPr>
          <w:rFonts w:ascii="Times New Roman" w:hAnsi="Times New Roman" w:cs="Times New Roman"/>
          <w:sz w:val="24"/>
          <w:szCs w:val="24"/>
        </w:rPr>
      </w:pPr>
      <w:r w:rsidRPr="00945F7E">
        <w:rPr>
          <w:rFonts w:ascii="Times New Roman" w:hAnsi="Times New Roman" w:cs="Times New Roman"/>
          <w:sz w:val="24"/>
          <w:szCs w:val="24"/>
        </w:rPr>
        <w:t>The effect of DNA replication timing</w:t>
      </w:r>
      <w:r>
        <w:rPr>
          <w:rFonts w:ascii="Times New Roman" w:hAnsi="Times New Roman" w:cs="Times New Roman"/>
          <w:sz w:val="24"/>
          <w:szCs w:val="24"/>
        </w:rPr>
        <w:t xml:space="preserve"> was also observed in many </w:t>
      </w:r>
      <w:r w:rsidR="00E65FD8">
        <w:rPr>
          <w:rFonts w:ascii="Times New Roman" w:hAnsi="Times New Roman" w:cs="Times New Roman"/>
          <w:sz w:val="24"/>
          <w:szCs w:val="24"/>
        </w:rPr>
        <w:t>Indel8</w:t>
      </w:r>
      <w:r>
        <w:rPr>
          <w:rFonts w:ascii="Times New Roman" w:hAnsi="Times New Roman" w:cs="Times New Roman"/>
          <w:sz w:val="24"/>
          <w:szCs w:val="24"/>
        </w:rPr>
        <w:t>3 signatures</w:t>
      </w:r>
      <w:r w:rsidR="008C26E2">
        <w:rPr>
          <w:rFonts w:ascii="Times New Roman" w:hAnsi="Times New Roman" w:cs="Times New Roman" w:hint="eastAsia"/>
          <w:sz w:val="24"/>
          <w:szCs w:val="24"/>
        </w:rPr>
        <w:t xml:space="preserve"> (Figure 6</w:t>
      </w:r>
      <w:r w:rsidR="00252547">
        <w:rPr>
          <w:rFonts w:ascii="Times New Roman" w:hAnsi="Times New Roman" w:cs="Times New Roman" w:hint="eastAsia"/>
          <w:sz w:val="24"/>
          <w:szCs w:val="24"/>
        </w:rPr>
        <w:t>D</w:t>
      </w:r>
      <w:r w:rsidR="00B201AC">
        <w:rPr>
          <w:rFonts w:ascii="Times New Roman" w:hAnsi="Times New Roman" w:cs="Times New Roman" w:hint="eastAsia"/>
          <w:sz w:val="24"/>
          <w:szCs w:val="24"/>
        </w:rPr>
        <w:t xml:space="preserve"> &amp; S5</w:t>
      </w:r>
      <w:r w:rsidR="008C26E2">
        <w:rPr>
          <w:rFonts w:ascii="Times New Roman" w:hAnsi="Times New Roman" w:cs="Times New Roman" w:hint="eastAsia"/>
          <w:sz w:val="24"/>
          <w:szCs w:val="24"/>
        </w:rPr>
        <w:t>)</w:t>
      </w:r>
      <w:r>
        <w:rPr>
          <w:rFonts w:ascii="Times New Roman" w:hAnsi="Times New Roman" w:cs="Times New Roman"/>
          <w:sz w:val="24"/>
          <w:szCs w:val="24"/>
        </w:rPr>
        <w:t xml:space="preserve">. Most signatures were consistently </w:t>
      </w:r>
      <w:r w:rsidRPr="00EA5C61">
        <w:rPr>
          <w:rFonts w:ascii="Times New Roman" w:hAnsi="Times New Roman" w:cs="Times New Roman"/>
          <w:sz w:val="24"/>
          <w:szCs w:val="24"/>
        </w:rPr>
        <w:t>enriched in late-replicating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across different cancer types, while only one signature C_ID17 (</w:t>
      </w:r>
      <w:r w:rsidRPr="007739DD">
        <w:rPr>
          <w:rFonts w:ascii="Times New Roman" w:hAnsi="Times New Roman" w:cs="Times New Roman"/>
          <w:sz w:val="24"/>
          <w:szCs w:val="24"/>
        </w:rPr>
        <w:t>TOP2A K743N mediated mutagenesis</w:t>
      </w:r>
      <w:r>
        <w:rPr>
          <w:rFonts w:ascii="Times New Roman" w:hAnsi="Times New Roman" w:cs="Times New Roman"/>
          <w:sz w:val="24"/>
          <w:szCs w:val="24"/>
        </w:rPr>
        <w:t xml:space="preserve">) showed </w:t>
      </w:r>
      <w:r w:rsidRPr="00EA5C61">
        <w:rPr>
          <w:rFonts w:ascii="Times New Roman" w:hAnsi="Times New Roman" w:cs="Times New Roman"/>
          <w:sz w:val="24"/>
          <w:szCs w:val="24"/>
        </w:rPr>
        <w:t>enrich</w:t>
      </w:r>
      <w:r>
        <w:rPr>
          <w:rFonts w:ascii="Times New Roman" w:hAnsi="Times New Roman" w:cs="Times New Roman"/>
          <w:sz w:val="24"/>
          <w:szCs w:val="24"/>
        </w:rPr>
        <w:t>ment in early-</w:t>
      </w:r>
      <w:r w:rsidRPr="00EA5C61">
        <w:rPr>
          <w:rFonts w:ascii="Times New Roman" w:hAnsi="Times New Roman" w:cs="Times New Roman"/>
          <w:sz w:val="24"/>
          <w:szCs w:val="24"/>
        </w:rPr>
        <w:t>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Four signatures were un-affected </w:t>
      </w:r>
      <w:r w:rsidRPr="00D26F5B">
        <w:rPr>
          <w:rFonts w:ascii="Times New Roman" w:hAnsi="Times New Roman" w:cs="Times New Roman"/>
          <w:sz w:val="24"/>
          <w:szCs w:val="24"/>
        </w:rPr>
        <w:t>by replication timing</w:t>
      </w:r>
      <w:r>
        <w:rPr>
          <w:rFonts w:ascii="Times New Roman" w:hAnsi="Times New Roman" w:cs="Times New Roman"/>
          <w:sz w:val="24"/>
          <w:szCs w:val="24"/>
        </w:rPr>
        <w:t xml:space="preserve"> in the majority of cancers presenting this signature</w:t>
      </w:r>
      <w:r w:rsidRPr="00D26F5B">
        <w:rPr>
          <w:rFonts w:ascii="Times New Roman" w:hAnsi="Times New Roman" w:cs="Times New Roman"/>
          <w:sz w:val="24"/>
          <w:szCs w:val="24"/>
        </w:rPr>
        <w:t>, including</w:t>
      </w:r>
      <w:r>
        <w:rPr>
          <w:rFonts w:ascii="Times New Roman" w:hAnsi="Times New Roman" w:cs="Times New Roman"/>
          <w:sz w:val="24"/>
          <w:szCs w:val="24"/>
        </w:rPr>
        <w:t xml:space="preserve"> C_ID1 (</w:t>
      </w:r>
      <w:r w:rsidRPr="00A01658">
        <w:rPr>
          <w:rFonts w:ascii="Times New Roman" w:hAnsi="Times New Roman" w:cs="Times New Roman"/>
          <w:sz w:val="24"/>
          <w:szCs w:val="24"/>
        </w:rPr>
        <w:t>Slippage during DNA replication</w:t>
      </w:r>
      <w:r>
        <w:rPr>
          <w:rFonts w:ascii="Times New Roman" w:hAnsi="Times New Roman" w:cs="Times New Roman"/>
          <w:sz w:val="24"/>
          <w:szCs w:val="24"/>
        </w:rPr>
        <w:t>), C_ID5 (</w:t>
      </w:r>
      <w:r w:rsidRPr="00A01658">
        <w:rPr>
          <w:rFonts w:ascii="Times New Roman" w:hAnsi="Times New Roman" w:cs="Times New Roman"/>
          <w:sz w:val="24"/>
          <w:szCs w:val="24"/>
        </w:rPr>
        <w:t>Clock-like signature</w:t>
      </w:r>
      <w:r>
        <w:rPr>
          <w:rFonts w:ascii="Times New Roman" w:hAnsi="Times New Roman" w:cs="Times New Roman"/>
          <w:sz w:val="24"/>
          <w:szCs w:val="24"/>
        </w:rPr>
        <w:t>), C_ID13 (</w:t>
      </w:r>
      <w:r w:rsidRPr="00A01658">
        <w:rPr>
          <w:rFonts w:ascii="Times New Roman" w:hAnsi="Times New Roman" w:cs="Times New Roman"/>
          <w:sz w:val="24"/>
          <w:szCs w:val="24"/>
        </w:rPr>
        <w:t>Ultraviolet light exposure</w:t>
      </w:r>
      <w:r>
        <w:rPr>
          <w:rFonts w:ascii="Times New Roman" w:hAnsi="Times New Roman" w:cs="Times New Roman"/>
          <w:sz w:val="24"/>
          <w:szCs w:val="24"/>
        </w:rPr>
        <w:t>), C_ID18 (</w:t>
      </w:r>
      <w:r w:rsidRPr="00A01658">
        <w:rPr>
          <w:rFonts w:ascii="Times New Roman" w:hAnsi="Times New Roman" w:cs="Times New Roman"/>
          <w:sz w:val="24"/>
          <w:szCs w:val="24"/>
        </w:rPr>
        <w:t>Colibactin exposure</w:t>
      </w:r>
      <w:r>
        <w:rPr>
          <w:rFonts w:ascii="Times New Roman" w:hAnsi="Times New Roman" w:cs="Times New Roman"/>
          <w:sz w:val="24"/>
          <w:szCs w:val="24"/>
        </w:rPr>
        <w:t xml:space="preserve">). Interestingly, Several signatures showed cancer-specific enrichment in replication timing, especially for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In the 5 defective MMR </w:t>
      </w:r>
      <w:r w:rsidRPr="003A1219">
        <w:rPr>
          <w:rFonts w:ascii="Times New Roman" w:hAnsi="Times New Roman" w:cs="Times New Roman"/>
          <w:sz w:val="24"/>
          <w:szCs w:val="24"/>
        </w:rPr>
        <w:t>signatures</w:t>
      </w:r>
      <w:r>
        <w:rPr>
          <w:rFonts w:ascii="Times New Roman" w:hAnsi="Times New Roman" w:cs="Times New Roman"/>
          <w:sz w:val="24"/>
          <w:szCs w:val="24"/>
        </w:rPr>
        <w:t>, C_ID7, C_ID33 and C_ID34 showed enriched mutations in early replication regions in breast cancer, while C_ID37 and C_ID38 showed this enrichment in colon cancer and stomach cancer, respectively.</w:t>
      </w:r>
    </w:p>
    <w:p w14:paraId="78D374EF" w14:textId="1B634AEB"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7405A">
        <w:rPr>
          <w:rFonts w:ascii="Times New Roman" w:hAnsi="Times New Roman" w:cs="Times New Roman"/>
          <w:b/>
          <w:bCs/>
          <w:sz w:val="24"/>
          <w:szCs w:val="24"/>
        </w:rPr>
        <w:t>M</w:t>
      </w:r>
      <w:r w:rsidR="00BB1D3D" w:rsidRPr="0037405A">
        <w:rPr>
          <w:rFonts w:ascii="Times New Roman" w:hAnsi="Times New Roman" w:cs="Times New Roman" w:hint="eastAsia"/>
          <w:b/>
          <w:bCs/>
          <w:sz w:val="24"/>
          <w:szCs w:val="24"/>
        </w:rPr>
        <w:t xml:space="preserve">icrosatellite </w:t>
      </w:r>
      <w:r w:rsidR="00470BD2" w:rsidRPr="0037405A">
        <w:rPr>
          <w:rFonts w:ascii="Times New Roman" w:hAnsi="Times New Roman" w:cs="Times New Roman" w:hint="eastAsia"/>
          <w:b/>
          <w:bCs/>
          <w:sz w:val="24"/>
          <w:szCs w:val="24"/>
        </w:rPr>
        <w:t>Instability associated</w:t>
      </w:r>
      <w:r w:rsidRPr="0037405A">
        <w:rPr>
          <w:rFonts w:ascii="Times New Roman" w:hAnsi="Times New Roman" w:cs="Times New Roman"/>
          <w:b/>
          <w:bCs/>
          <w:sz w:val="24"/>
          <w:szCs w:val="24"/>
        </w:rPr>
        <w:t xml:space="preserve"> signatures</w:t>
      </w:r>
    </w:p>
    <w:p w14:paraId="3D97F917" w14:textId="59F47606"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w:t>
      </w:r>
      <w:r w:rsidR="008A7B6B" w:rsidRPr="00893D45">
        <w:rPr>
          <w:rFonts w:ascii="Times New Roman" w:hAnsi="Times New Roman" w:cs="Times New Roman"/>
          <w:sz w:val="24"/>
          <w:szCs w:val="24"/>
        </w:rPr>
        <w:fldChar w:fldCharType="begin"/>
      </w:r>
      <w:r w:rsidR="008201EF" w:rsidRPr="00893D45">
        <w:rPr>
          <w:rFonts w:ascii="Times New Roman" w:hAnsi="Times New Roman" w:cs="Times New Roman"/>
          <w:sz w:val="24"/>
          <w:szCs w:val="24"/>
        </w:rPr>
        <w:instrText xml:space="preserve"> ADDIN ZOTERO_ITEM CSL_CITATION {"citationID":"Dkst3xq7","properties":{"formattedCitation":"(Ni Huang et al. 2015)","plainCitation":"(Ni Huang et al. 2015)","dontUpdate":true,"noteIndex":0},"citationItems":[{"id":825,"uris":["http://zotero.org/users/14858941/items/2V7URUSU"],"itemData":{"id":825,"type":"article-journal","abstract":"Abstract\n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sidRPr="00893D45">
        <w:rPr>
          <w:rFonts w:ascii="Times New Roman" w:hAnsi="Times New Roman" w:cs="Times New Roman"/>
          <w:sz w:val="24"/>
          <w:szCs w:val="24"/>
        </w:rPr>
        <w:fldChar w:fldCharType="separate"/>
      </w:r>
      <w:r w:rsidR="008A7B6B" w:rsidRPr="00893D45">
        <w:rPr>
          <w:rFonts w:ascii="Times New Roman" w:hAnsi="Times New Roman" w:cs="Times New Roman"/>
          <w:sz w:val="24"/>
        </w:rPr>
        <w:t>(Huang et al. 2015)</w:t>
      </w:r>
      <w:r w:rsidR="008A7B6B" w:rsidRPr="00893D45">
        <w:rPr>
          <w:rFonts w:ascii="Times New Roman" w:hAnsi="Times New Roman" w:cs="Times New Roman"/>
          <w:sz w:val="24"/>
          <w:szCs w:val="24"/>
        </w:rPr>
        <w:fldChar w:fldCharType="end"/>
      </w:r>
      <w:r w:rsidRPr="00893D45">
        <w:rPr>
          <w:rFonts w:ascii="Times New Roman" w:hAnsi="Times New Roman" w:cs="Times New Roman"/>
          <w:sz w:val="24"/>
          <w:szCs w:val="24"/>
        </w:rPr>
        <w:t xml:space="preserve">. </w:t>
      </w:r>
      <w:proofErr w:type="spellStart"/>
      <w:r w:rsidRPr="00893D45">
        <w:rPr>
          <w:rFonts w:ascii="Times New Roman" w:hAnsi="Times New Roman" w:cs="Times New Roman"/>
          <w:sz w:val="24"/>
          <w:szCs w:val="24"/>
        </w:rPr>
        <w:t>MSISeq</w:t>
      </w:r>
      <w:proofErr w:type="spellEnd"/>
      <w:r w:rsidRPr="00893D45">
        <w:rPr>
          <w:rFonts w:ascii="Times New Roman" w:hAnsi="Times New Roman" w:cs="Times New Roman"/>
          <w:sz w:val="24"/>
          <w:szCs w:val="24"/>
        </w:rPr>
        <w:t xml:space="preserve"> identified an additional </w:t>
      </w:r>
      <w:r w:rsidR="00A1143B" w:rsidRPr="00893D45">
        <w:rPr>
          <w:rFonts w:ascii="Times New Roman" w:hAnsi="Times New Roman" w:cs="Times New Roman" w:hint="eastAsia"/>
          <w:sz w:val="24"/>
          <w:szCs w:val="24"/>
        </w:rPr>
        <w:t>98</w:t>
      </w:r>
      <w:r w:rsidRPr="00893D45">
        <w:rPr>
          <w:rFonts w:ascii="Times New Roman" w:hAnsi="Times New Roman" w:cs="Times New Roman"/>
          <w:sz w:val="24"/>
          <w:szCs w:val="24"/>
        </w:rPr>
        <w:t xml:space="preserve"> MSI tumors beyond the 91 previously reported in the literature</w:t>
      </w:r>
      <w:r w:rsidR="00EA5F7D" w:rsidRPr="00893D45">
        <w:rPr>
          <w:rFonts w:ascii="Times New Roman" w:hAnsi="Times New Roman" w:cs="Times New Roman" w:hint="eastAsia"/>
          <w:sz w:val="24"/>
          <w:szCs w:val="24"/>
        </w:rPr>
        <w:t xml:space="preserve"> (Figure S</w:t>
      </w:r>
      <w:r w:rsidR="00547CDC">
        <w:rPr>
          <w:rFonts w:ascii="Times New Roman" w:hAnsi="Times New Roman" w:cs="Times New Roman" w:hint="eastAsia"/>
          <w:sz w:val="24"/>
          <w:szCs w:val="24"/>
        </w:rPr>
        <w:t>6</w:t>
      </w:r>
      <w:r w:rsidR="00C61AE7" w:rsidRPr="00893D45">
        <w:rPr>
          <w:rFonts w:ascii="Times New Roman" w:hAnsi="Times New Roman" w:cs="Times New Roman" w:hint="eastAsia"/>
          <w:sz w:val="24"/>
          <w:szCs w:val="24"/>
        </w:rPr>
        <w:t>A</w:t>
      </w:r>
      <w:r w:rsidR="00EA5F7D" w:rsidRPr="00893D45">
        <w:rPr>
          <w:rFonts w:ascii="Times New Roman" w:hAnsi="Times New Roman" w:cs="Times New Roman" w:hint="eastAsia"/>
          <w:sz w:val="24"/>
          <w:szCs w:val="24"/>
        </w:rPr>
        <w:t>)</w:t>
      </w:r>
      <w:r w:rsidRPr="00893D45">
        <w:rPr>
          <w:rFonts w:ascii="Times New Roman" w:hAnsi="Times New Roman" w:cs="Times New Roman"/>
          <w:sz w:val="24"/>
          <w:szCs w:val="24"/>
        </w:rPr>
        <w:t xml:space="preserve">. In total, we identified </w:t>
      </w:r>
      <w:r w:rsidR="00187F59" w:rsidRPr="00893D45">
        <w:rPr>
          <w:rFonts w:ascii="Times New Roman" w:hAnsi="Times New Roman" w:cs="Times New Roman" w:hint="eastAsia"/>
          <w:sz w:val="24"/>
          <w:szCs w:val="24"/>
        </w:rPr>
        <w:t>189</w:t>
      </w:r>
      <w:r w:rsidRPr="00893D45">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sidRPr="00893D45">
        <w:rPr>
          <w:rFonts w:ascii="Times New Roman" w:hAnsi="Times New Roman" w:cs="Times New Roman" w:hint="eastAsia"/>
          <w:sz w:val="24"/>
          <w:szCs w:val="24"/>
        </w:rPr>
        <w:t>189</w:t>
      </w:r>
      <w:r w:rsidRPr="00893D45">
        <w:rPr>
          <w:rFonts w:ascii="Times New Roman" w:hAnsi="Times New Roman" w:cs="Times New Roman"/>
          <w:sz w:val="24"/>
          <w:szCs w:val="24"/>
        </w:rPr>
        <w:t xml:space="preserve"> tumors as MSI tumors. Notably, these MSI tumors typically exhibit a higher prevalence of deletions compared to insertions (</w:t>
      </w:r>
      <w:r w:rsidR="00C354D7" w:rsidRPr="00893D45">
        <w:rPr>
          <w:rFonts w:ascii="Times New Roman" w:hAnsi="Times New Roman" w:cs="Times New Roman" w:hint="eastAsia"/>
          <w:sz w:val="24"/>
          <w:szCs w:val="24"/>
        </w:rPr>
        <w:t>Figure S</w:t>
      </w:r>
      <w:r w:rsidR="00547CDC">
        <w:rPr>
          <w:rFonts w:ascii="Times New Roman" w:hAnsi="Times New Roman" w:cs="Times New Roman" w:hint="eastAsia"/>
          <w:sz w:val="24"/>
          <w:szCs w:val="24"/>
        </w:rPr>
        <w:t>6</w:t>
      </w:r>
      <w:r w:rsidR="00C61AE7" w:rsidRPr="00893D45">
        <w:rPr>
          <w:rFonts w:ascii="Times New Roman" w:hAnsi="Times New Roman" w:cs="Times New Roman" w:hint="eastAsia"/>
          <w:sz w:val="24"/>
          <w:szCs w:val="24"/>
        </w:rPr>
        <w:t>B</w:t>
      </w:r>
      <w:r w:rsidRPr="00893D45">
        <w:rPr>
          <w:rFonts w:ascii="Times New Roman" w:hAnsi="Times New Roman" w:cs="Times New Roman"/>
          <w:sz w:val="24"/>
          <w:szCs w:val="24"/>
        </w:rPr>
        <w:t>), suggesting that defe</w:t>
      </w:r>
      <w:r w:rsidRPr="00442D83">
        <w:rPr>
          <w:rFonts w:ascii="Times New Roman" w:hAnsi="Times New Roman" w:cs="Times New Roman"/>
          <w:sz w:val="24"/>
          <w:szCs w:val="24"/>
        </w:rPr>
        <w:t>ctive DNA mismatch repair predominantly leads to nucleotide removal rather than insertions.</w:t>
      </w:r>
    </w:p>
    <w:p w14:paraId="3DA1B255" w14:textId="01C4E654"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Leveraging the higher prevalence of MSI tumors in our combined dataset, we identified five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3 signatures and their six corresponding </w:t>
      </w:r>
      <w:r w:rsidR="00E65FD8">
        <w:rPr>
          <w:rFonts w:ascii="Times New Roman" w:hAnsi="Times New Roman" w:cs="Times New Roman"/>
          <w:sz w:val="24"/>
          <w:szCs w:val="24"/>
        </w:rPr>
        <w:t>Indel8</w:t>
      </w:r>
      <w:r w:rsidRPr="00995E34">
        <w:rPr>
          <w:rFonts w:ascii="Times New Roman" w:hAnsi="Times New Roman" w:cs="Times New Roman"/>
          <w:sz w:val="24"/>
          <w:szCs w:val="24"/>
        </w:rPr>
        <w:t>9 signatures associated with MSI: C_ID2 (InsDel2b &amp; InsDel2c</w:t>
      </w:r>
      <w:r w:rsidR="00423DE2">
        <w:rPr>
          <w:rFonts w:ascii="Times New Roman" w:hAnsi="Times New Roman" w:cs="Times New Roman" w:hint="eastAsia"/>
          <w:sz w:val="24"/>
          <w:szCs w:val="24"/>
        </w:rPr>
        <w:t>, Figure 7A</w:t>
      </w:r>
      <w:r w:rsidRPr="00995E34">
        <w:rPr>
          <w:rFonts w:ascii="Times New Roman" w:hAnsi="Times New Roman" w:cs="Times New Roman"/>
          <w:sz w:val="24"/>
          <w:szCs w:val="24"/>
        </w:rPr>
        <w:t>), C_ID7 (InsDel7</w:t>
      </w:r>
      <w:r w:rsidR="00423DE2">
        <w:rPr>
          <w:rFonts w:ascii="Times New Roman" w:hAnsi="Times New Roman" w:cs="Times New Roman" w:hint="eastAsia"/>
          <w:sz w:val="24"/>
          <w:szCs w:val="24"/>
        </w:rPr>
        <w:t>, Figure 7B</w:t>
      </w:r>
      <w:r w:rsidRPr="00995E34">
        <w:rPr>
          <w:rFonts w:ascii="Times New Roman" w:hAnsi="Times New Roman" w:cs="Times New Roman"/>
          <w:sz w:val="24"/>
          <w:szCs w:val="24"/>
        </w:rPr>
        <w:t>), H_ID33 and H_ID37 (InsDel33</w:t>
      </w:r>
      <w:r w:rsidR="00423DE2">
        <w:rPr>
          <w:rFonts w:ascii="Times New Roman" w:hAnsi="Times New Roman" w:cs="Times New Roman" w:hint="eastAsia"/>
          <w:sz w:val="24"/>
          <w:szCs w:val="24"/>
        </w:rPr>
        <w:t>, Figure 7C</w:t>
      </w:r>
      <w:r w:rsidRPr="00995E34">
        <w:rPr>
          <w:rFonts w:ascii="Times New Roman" w:hAnsi="Times New Roman" w:cs="Times New Roman"/>
          <w:sz w:val="24"/>
          <w:szCs w:val="24"/>
        </w:rPr>
        <w:t>), H_ID34 (InsDel34</w:t>
      </w:r>
      <w:r w:rsidR="00423DE2">
        <w:rPr>
          <w:rFonts w:ascii="Times New Roman" w:hAnsi="Times New Roman" w:cs="Times New Roman" w:hint="eastAsia"/>
          <w:sz w:val="24"/>
          <w:szCs w:val="24"/>
        </w:rPr>
        <w:t>,</w:t>
      </w:r>
      <w:r w:rsidR="00423DE2" w:rsidRPr="00423DE2">
        <w:rPr>
          <w:rFonts w:ascii="Times New Roman" w:hAnsi="Times New Roman" w:cs="Times New Roman" w:hint="eastAsia"/>
          <w:sz w:val="24"/>
          <w:szCs w:val="24"/>
        </w:rPr>
        <w:t xml:space="preserve"> </w:t>
      </w:r>
      <w:r w:rsidR="00423DE2">
        <w:rPr>
          <w:rFonts w:ascii="Times New Roman" w:hAnsi="Times New Roman" w:cs="Times New Roman" w:hint="eastAsia"/>
          <w:sz w:val="24"/>
          <w:szCs w:val="24"/>
        </w:rPr>
        <w:t>Figure 7D</w:t>
      </w:r>
      <w:r w:rsidRPr="00995E34">
        <w:rPr>
          <w:rFonts w:ascii="Times New Roman" w:hAnsi="Times New Roman" w:cs="Times New Roman"/>
          <w:sz w:val="24"/>
          <w:szCs w:val="24"/>
        </w:rPr>
        <w:t>), and H_ID38 (InsDel38</w:t>
      </w:r>
      <w:r w:rsidR="00423DE2">
        <w:rPr>
          <w:rFonts w:ascii="Times New Roman" w:hAnsi="Times New Roman" w:cs="Times New Roman" w:hint="eastAsia"/>
          <w:sz w:val="24"/>
          <w:szCs w:val="24"/>
        </w:rPr>
        <w:t>, Figure 7E</w:t>
      </w:r>
      <w:r w:rsidRPr="00995E34">
        <w:rPr>
          <w:rFonts w:ascii="Times New Roman" w:hAnsi="Times New Roman" w:cs="Times New Roman"/>
          <w:sz w:val="24"/>
          <w:szCs w:val="24"/>
        </w:rPr>
        <w:t xml:space="preserve">).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w:t>
      </w:r>
      <w:r w:rsidR="007D1C76">
        <w:rPr>
          <w:rFonts w:ascii="Times New Roman" w:hAnsi="Times New Roman" w:cs="Times New Roman" w:hint="eastAsia"/>
          <w:sz w:val="24"/>
          <w:szCs w:val="24"/>
        </w:rPr>
        <w:t xml:space="preserve">Figure 7F, </w:t>
      </w:r>
      <w:r w:rsidR="00E4048D" w:rsidRPr="00995E34">
        <w:rPr>
          <w:rFonts w:ascii="Times New Roman" w:hAnsi="Times New Roman" w:cs="Times New Roman"/>
          <w:sz w:val="24"/>
          <w:szCs w:val="24"/>
        </w:rPr>
        <w:t>Table S</w:t>
      </w:r>
      <w:r w:rsidR="00DA17A0">
        <w:rPr>
          <w:rFonts w:ascii="Times New Roman" w:hAnsi="Times New Roman" w:cs="Times New Roman" w:hint="eastAsia"/>
          <w:sz w:val="24"/>
          <w:szCs w:val="24"/>
        </w:rPr>
        <w:t>5</w:t>
      </w:r>
      <w:r w:rsidR="00E4048D" w:rsidRPr="00995E34">
        <w:rPr>
          <w:rFonts w:ascii="Times New Roman" w:hAnsi="Times New Roman" w:cs="Times New Roman"/>
          <w:sz w:val="24"/>
          <w:szCs w:val="24"/>
        </w:rPr>
        <w:t>).</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r w:rsidR="00820C17" w:rsidRPr="00995E34">
        <w:rPr>
          <w:rFonts w:ascii="Times New Roman" w:hAnsi="Times New Roman" w:cs="Times New Roman"/>
          <w:sz w:val="24"/>
          <w:szCs w:val="24"/>
        </w:rPr>
        <w:t>we observed that H_ID33, H_ID37, and C_ID7 all display &gt;1 bp 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w:t>
      </w:r>
      <w:r w:rsidR="00D179CC" w:rsidRPr="00995E34">
        <w:rPr>
          <w:rFonts w:ascii="Times New Roman" w:hAnsi="Times New Roman" w:cs="Times New Roman"/>
          <w:sz w:val="24"/>
          <w:szCs w:val="24"/>
        </w:rPr>
        <w:t xml:space="preserve"> (Figure S</w:t>
      </w:r>
      <w:r w:rsidR="00547CDC">
        <w:rPr>
          <w:rFonts w:ascii="Times New Roman" w:hAnsi="Times New Roman" w:cs="Times New Roman" w:hint="eastAsia"/>
          <w:sz w:val="24"/>
          <w:szCs w:val="24"/>
        </w:rPr>
        <w:t>6</w:t>
      </w:r>
      <w:r w:rsidR="0095621E">
        <w:rPr>
          <w:rFonts w:ascii="Times New Roman" w:hAnsi="Times New Roman" w:cs="Times New Roman" w:hint="eastAsia"/>
          <w:sz w:val="24"/>
          <w:szCs w:val="24"/>
        </w:rPr>
        <w:t>D</w:t>
      </w:r>
      <w:r w:rsidR="006C45BA">
        <w:rPr>
          <w:rFonts w:ascii="Times New Roman" w:hAnsi="Times New Roman" w:cs="Times New Roman" w:hint="eastAsia"/>
          <w:sz w:val="24"/>
          <w:szCs w:val="24"/>
        </w:rPr>
        <w:t>&amp;E</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Although H_ID33 and H_ID37 both describe similar patterns, H_ID37 is found exclusively in tumors with high C_ID2 activity, whereas H_ID33 more commonly co-occurs with C_ID2 (Figure S</w:t>
      </w:r>
      <w:r w:rsidR="00547CDC">
        <w:rPr>
          <w:rFonts w:ascii="Times New Roman" w:hAnsi="Times New Roman" w:cs="Times New Roman" w:hint="eastAsia"/>
          <w:sz w:val="24"/>
          <w:szCs w:val="24"/>
        </w:rPr>
        <w:t>6</w:t>
      </w:r>
      <w:r w:rsidR="0095621E">
        <w:rPr>
          <w:rFonts w:ascii="Times New Roman" w:hAnsi="Times New Roman" w:cs="Times New Roman" w:hint="eastAsia"/>
          <w:sz w:val="24"/>
          <w:szCs w:val="24"/>
        </w:rPr>
        <w:t>C</w:t>
      </w:r>
      <w:r w:rsidR="001A4173" w:rsidRPr="00995E34">
        <w:rPr>
          <w:rFonts w:ascii="Times New Roman" w:hAnsi="Times New Roman" w:cs="Times New Roman"/>
          <w:sz w:val="24"/>
          <w:szCs w:val="24"/>
        </w:rPr>
        <w:t xml:space="preserve">). Analysis of the corresponding </w:t>
      </w:r>
      <w:r w:rsidR="00E65FD8">
        <w:rPr>
          <w:rFonts w:ascii="Times New Roman" w:hAnsi="Times New Roman" w:cs="Times New Roman"/>
          <w:sz w:val="24"/>
          <w:szCs w:val="24"/>
        </w:rPr>
        <w:t>Indel8</w:t>
      </w:r>
      <w:r w:rsidR="001A4173" w:rsidRPr="00995E34">
        <w:rPr>
          <w:rFonts w:ascii="Times New Roman" w:hAnsi="Times New Roman" w:cs="Times New Roman"/>
          <w:sz w:val="24"/>
          <w:szCs w:val="24"/>
        </w:rPr>
        <w:t xml:space="preserve">9 signatures revealed that InsDel33 captures the deletion patterns of both H_ID33 and H_ID37, characterized by a predominant peak at ‘L(2, ):U(1,2):R(5,9)’. Further examination showed that tumors with high H_ID33 activity predominantly exhibit TT deletions from long repeats, H_ID37 tumors show TTT and TTTT deletions, whereas C_ID7 tumors are characterized by more dinucleotide deletions and longer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deletions</w:t>
      </w:r>
      <w:r w:rsidR="00D179CC">
        <w:rPr>
          <w:rFonts w:ascii="Times New Roman" w:hAnsi="Times New Roman" w:cs="Times New Roman" w:hint="eastAsia"/>
          <w:sz w:val="24"/>
          <w:szCs w:val="24"/>
        </w:rPr>
        <w:t xml:space="preserve"> </w:t>
      </w:r>
      <w:r w:rsidR="00D179CC" w:rsidRPr="00995E34">
        <w:rPr>
          <w:rFonts w:ascii="Times New Roman" w:hAnsi="Times New Roman" w:cs="Times New Roman"/>
          <w:sz w:val="24"/>
          <w:szCs w:val="24"/>
        </w:rPr>
        <w:t xml:space="preserve">(Figure </w:t>
      </w:r>
      <w:r w:rsidR="00D179CC">
        <w:rPr>
          <w:rFonts w:ascii="Times New Roman" w:hAnsi="Times New Roman" w:cs="Times New Roman" w:hint="eastAsia"/>
          <w:sz w:val="24"/>
          <w:szCs w:val="24"/>
        </w:rPr>
        <w:t>7G</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Thus, despite shared features, these signatures arise from distinct mutational processes.</w:t>
      </w:r>
    </w:p>
    <w:p w14:paraId="1E57C024" w14:textId="10B010AA" w:rsid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w:t>
      </w:r>
      <w:r w:rsidR="00547CDC">
        <w:rPr>
          <w:rFonts w:ascii="Times New Roman" w:hAnsi="Times New Roman" w:cs="Times New Roman" w:hint="eastAsia"/>
          <w:sz w:val="24"/>
          <w:szCs w:val="24"/>
        </w:rPr>
        <w:t>6</w:t>
      </w:r>
      <w:r w:rsidR="00875DAD">
        <w:rPr>
          <w:rFonts w:ascii="Times New Roman" w:hAnsi="Times New Roman" w:cs="Times New Roman" w:hint="eastAsia"/>
          <w:sz w:val="24"/>
          <w:szCs w:val="24"/>
        </w:rPr>
        <w:t>F</w:t>
      </w:r>
      <w:r w:rsidRPr="00995E34">
        <w:rPr>
          <w:rFonts w:ascii="Times New Roman" w:hAnsi="Times New Roman" w:cs="Times New Roman"/>
          <w:sz w:val="24"/>
          <w:szCs w:val="24"/>
        </w:rPr>
        <w:t>). Among the five MSI-associated signatures, only H_ID38 primarily describes insertions, further reinforcing the tendency for MSI tumors to exhibit more deletions than insertions.</w:t>
      </w:r>
    </w:p>
    <w:p w14:paraId="70360450" w14:textId="2AE21F1F" w:rsidR="00FA5D26" w:rsidRDefault="00711D9A" w:rsidP="00995E34">
      <w:pPr>
        <w:spacing w:line="480" w:lineRule="auto"/>
        <w:rPr>
          <w:rFonts w:ascii="Times New Roman" w:hAnsi="Times New Roman" w:cs="Times New Roman"/>
          <w:sz w:val="24"/>
          <w:szCs w:val="24"/>
        </w:rPr>
      </w:pPr>
      <w:r w:rsidRPr="00711D9A">
        <w:rPr>
          <w:rFonts w:ascii="Times New Roman" w:hAnsi="Times New Roman" w:cs="Times New Roman"/>
          <w:sz w:val="24"/>
          <w:szCs w:val="24"/>
        </w:rPr>
        <w:t xml:space="preserve">Finally, we assessed the predictive performance of MSI signature activity as a biomarker for MSI status by performing AUROC analyses using both pre-labeled MSI status and </w:t>
      </w:r>
      <w:proofErr w:type="spellStart"/>
      <w:r w:rsidRPr="00711D9A">
        <w:rPr>
          <w:rFonts w:ascii="Times New Roman" w:hAnsi="Times New Roman" w:cs="Times New Roman"/>
          <w:sz w:val="24"/>
          <w:szCs w:val="24"/>
        </w:rPr>
        <w:t>MSISeq</w:t>
      </w:r>
      <w:proofErr w:type="spellEnd"/>
      <w:r w:rsidRPr="00711D9A">
        <w:rPr>
          <w:rFonts w:ascii="Times New Roman" w:hAnsi="Times New Roman" w:cs="Times New Roman"/>
          <w:sz w:val="24"/>
          <w:szCs w:val="24"/>
        </w:rPr>
        <w:t>-derived status. Given the predominance of MSS tumors in our dataset, we evalua</w:t>
      </w:r>
      <w:r w:rsidRPr="00711D9A">
        <w:rPr>
          <w:rFonts w:ascii="Times New Roman" w:hAnsi="Times New Roman" w:cs="Times New Roman" w:hint="eastAsia"/>
          <w:sz w:val="24"/>
          <w:szCs w:val="24"/>
        </w:rPr>
        <w:t xml:space="preserve">ted predictive accuracy across all tumors, as well as subsets with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 xml:space="preserve">500 and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2000 indels. In every scenario, the AUROC exceeded 0.95, indicating that both Indel83 and Indel89 signature profiles provide highly accurate detection of MSI status (Figure S</w:t>
      </w:r>
      <w:r w:rsidR="00547CDC">
        <w:rPr>
          <w:rFonts w:ascii="Times New Roman" w:hAnsi="Times New Roman" w:cs="Times New Roman" w:hint="eastAsia"/>
          <w:sz w:val="24"/>
          <w:szCs w:val="24"/>
        </w:rPr>
        <w:t>6</w:t>
      </w:r>
      <w:r w:rsidR="00875DAD">
        <w:rPr>
          <w:rFonts w:ascii="Times New Roman" w:hAnsi="Times New Roman" w:cs="Times New Roman" w:hint="eastAsia"/>
          <w:sz w:val="24"/>
          <w:szCs w:val="24"/>
        </w:rPr>
        <w:t>G</w:t>
      </w:r>
      <w:r w:rsidR="008817DC">
        <w:rPr>
          <w:rFonts w:ascii="Times New Roman" w:hAnsi="Times New Roman" w:cs="Times New Roman" w:hint="eastAsia"/>
          <w:sz w:val="24"/>
          <w:szCs w:val="24"/>
        </w:rPr>
        <w:t xml:space="preserve"> &amp; </w:t>
      </w:r>
      <w:r w:rsidR="00875DAD">
        <w:rPr>
          <w:rFonts w:ascii="Times New Roman" w:hAnsi="Times New Roman" w:cs="Times New Roman" w:hint="eastAsia"/>
          <w:sz w:val="24"/>
          <w:szCs w:val="24"/>
        </w:rPr>
        <w:t>H</w:t>
      </w:r>
      <w:r w:rsidRPr="00711D9A">
        <w:rPr>
          <w:rFonts w:ascii="Times New Roman" w:hAnsi="Times New Roman" w:cs="Times New Roman" w:hint="eastAsia"/>
          <w:sz w:val="24"/>
          <w:szCs w:val="24"/>
        </w:rPr>
        <w:t>)</w:t>
      </w:r>
      <w:r w:rsidR="00995E34" w:rsidRPr="00995E34">
        <w:rPr>
          <w:rFonts w:ascii="Times New Roman" w:hAnsi="Times New Roman" w:cs="Times New Roman"/>
          <w:sz w:val="24"/>
          <w:szCs w:val="24"/>
        </w:rPr>
        <w:t>.</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3A6A6897"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w:t>
      </w:r>
      <w:r w:rsidR="00616BC6">
        <w:rPr>
          <w:rFonts w:ascii="Times New Roman" w:hAnsi="Times New Roman" w:cs="Times New Roman" w:hint="eastAsia"/>
          <w:sz w:val="24"/>
          <w:szCs w:val="24"/>
        </w:rPr>
        <w:t>8</w:t>
      </w:r>
      <w:r w:rsidRPr="0034283E">
        <w:rPr>
          <w:rFonts w:ascii="Times New Roman" w:hAnsi="Times New Roman" w:cs="Times New Roman"/>
          <w:sz w:val="24"/>
          <w:szCs w:val="24"/>
        </w:rPr>
        <w:t xml:space="preserve">A, </w:t>
      </w:r>
      <w:r w:rsidR="00334D8D">
        <w:rPr>
          <w:rFonts w:ascii="Times New Roman" w:hAnsi="Times New Roman" w:cs="Times New Roman" w:hint="eastAsia"/>
          <w:sz w:val="24"/>
          <w:szCs w:val="24"/>
        </w:rPr>
        <w:t>Figure S</w:t>
      </w:r>
      <w:r w:rsidR="00C9208C">
        <w:rPr>
          <w:rFonts w:ascii="Times New Roman" w:hAnsi="Times New Roman" w:cs="Times New Roman" w:hint="eastAsia"/>
          <w:sz w:val="24"/>
          <w:szCs w:val="24"/>
        </w:rPr>
        <w:t>7</w:t>
      </w:r>
      <w:r w:rsidRPr="0034283E">
        <w:rPr>
          <w:rFonts w:ascii="Times New Roman" w:hAnsi="Times New Roman" w:cs="Times New Roman"/>
          <w:sz w:val="24"/>
          <w:szCs w:val="24"/>
        </w:rPr>
        <w:t>). Notably, two PCAWG samples exhibited high H_ID29 activity: a skin melanoma genome (SP103894) with 3,772 H_ID29 mutations, and a breast cancer genome (SP5559) with 949 H_ID29 mutations</w:t>
      </w:r>
      <w:r w:rsidR="00616BC6">
        <w:rPr>
          <w:rFonts w:ascii="Times New Roman" w:hAnsi="Times New Roman" w:cs="Times New Roman" w:hint="eastAsia"/>
          <w:sz w:val="24"/>
          <w:szCs w:val="24"/>
        </w:rPr>
        <w:t xml:space="preserve"> (</w:t>
      </w:r>
      <w:r w:rsidR="00334D8D">
        <w:rPr>
          <w:rFonts w:ascii="Times New Roman" w:hAnsi="Times New Roman" w:cs="Times New Roman" w:hint="eastAsia"/>
          <w:sz w:val="24"/>
          <w:szCs w:val="24"/>
        </w:rPr>
        <w:t>Figure S</w:t>
      </w:r>
      <w:r w:rsidR="00C9208C">
        <w:rPr>
          <w:rFonts w:ascii="Times New Roman" w:hAnsi="Times New Roman" w:cs="Times New Roman" w:hint="eastAsia"/>
          <w:sz w:val="24"/>
          <w:szCs w:val="24"/>
        </w:rPr>
        <w:t>7</w:t>
      </w:r>
      <w:r w:rsidR="00334D8D">
        <w:rPr>
          <w:rFonts w:ascii="Times New Roman" w:hAnsi="Times New Roman" w:cs="Times New Roman" w:hint="eastAsia"/>
          <w:sz w:val="24"/>
          <w:szCs w:val="24"/>
        </w:rPr>
        <w:t>B</w:t>
      </w:r>
      <w:r w:rsidR="00616BC6">
        <w:rPr>
          <w:rFonts w:ascii="Times New Roman" w:hAnsi="Times New Roman" w:cs="Times New Roman" w:hint="eastAsia"/>
          <w:sz w:val="24"/>
          <w:szCs w:val="24"/>
        </w:rPr>
        <w:t>)</w:t>
      </w:r>
      <w:r w:rsidRPr="0034283E">
        <w:rPr>
          <w:rFonts w:ascii="Times New Roman" w:hAnsi="Times New Roman" w:cs="Times New Roman"/>
          <w:sz w:val="24"/>
          <w:szCs w:val="24"/>
        </w:rPr>
        <w:t xml:space="preserve">. The inclusion of additional samples enabled the detection of these rare signatures within the PCAWG dataset. </w:t>
      </w:r>
      <w:commentRangeStart w:id="4"/>
      <w:r w:rsidRPr="0034283E">
        <w:rPr>
          <w:rFonts w:ascii="Times New Roman" w:hAnsi="Times New Roman" w:cs="Times New Roman"/>
          <w:sz w:val="24"/>
          <w:szCs w:val="24"/>
        </w:rPr>
        <w:t xml:space="preserve">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w:instrText>
      </w:r>
      <w:r w:rsidR="008201EF">
        <w:rPr>
          <w:rFonts w:ascii="Times New Roman" w:hAnsi="Times New Roman" w:cs="Times New Roman" w:hint="eastAsia"/>
          <w:sz w:val="24"/>
          <w:szCs w:val="24"/>
        </w:rPr>
        <w:instrText>—</w:instrText>
      </w:r>
      <w:r w:rsidR="008201EF">
        <w:rPr>
          <w:rFonts w:ascii="Times New Roman" w:hAnsi="Times New Roman" w:cs="Times New Roman"/>
          <w:sz w:val="24"/>
          <w:szCs w:val="24"/>
        </w:rPr>
        <w:instrText xml:space="preserve">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commentRangeEnd w:id="4"/>
      <w:r w:rsidR="00616BC6">
        <w:rPr>
          <w:rStyle w:val="CommentReference"/>
        </w:rPr>
        <w:commentReference w:id="4"/>
      </w:r>
      <w:r w:rsidRPr="0034283E">
        <w:rPr>
          <w:rFonts w:ascii="Times New Roman" w:hAnsi="Times New Roman" w:cs="Times New Roman"/>
          <w:sz w:val="24"/>
          <w:szCs w:val="24"/>
        </w:rPr>
        <w:t xml:space="preserve">. Here, for the first time, we identified C_ID4 and H_ID29, along with their corresponding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and InsDel4b show a higher proportion of peaks at </w:t>
      </w:r>
      <w:r w:rsidRPr="00472F8F">
        <w:rPr>
          <w:rFonts w:ascii="Times New Roman" w:hAnsi="Times New Roman" w:cs="Times New Roman"/>
          <w:i/>
          <w:iCs/>
          <w:sz w:val="24"/>
          <w:szCs w:val="24"/>
        </w:rPr>
        <w:t>L(3,):U(3,):R(2,9)</w:t>
      </w:r>
      <w:r w:rsidRPr="0034283E">
        <w:rPr>
          <w:rFonts w:ascii="Times New Roman" w:hAnsi="Times New Roman" w:cs="Times New Roman"/>
          <w:sz w:val="24"/>
          <w:szCs w:val="24"/>
        </w:rPr>
        <w:t xml:space="preserve">, while InsDel29 is dominated by the peak at </w:t>
      </w:r>
      <w:r w:rsidRPr="00472F8F">
        <w:rPr>
          <w:rFonts w:ascii="Times New Roman" w:hAnsi="Times New Roman" w:cs="Times New Roman"/>
          <w:i/>
          <w:iCs/>
          <w:sz w:val="24"/>
          <w:szCs w:val="24"/>
        </w:rPr>
        <w:t>L(2,8):U(1,2):R(2,4)</w:t>
      </w:r>
      <w:r w:rsidRPr="0034283E">
        <w:rPr>
          <w:rFonts w:ascii="Times New Roman" w:hAnsi="Times New Roman" w:cs="Times New Roman"/>
          <w:sz w:val="24"/>
          <w:szCs w:val="24"/>
        </w:rPr>
        <w:t>.</w:t>
      </w:r>
    </w:p>
    <w:p w14:paraId="5A09CC0D" w14:textId="00D4F1EB" w:rsidR="008954AD" w:rsidRPr="007657FE" w:rsidRDefault="0088308B" w:rsidP="00744AA4">
      <w:pPr>
        <w:spacing w:line="480" w:lineRule="auto"/>
        <w:rPr>
          <w:rFonts w:ascii="Times New Roman" w:hAnsi="Times New Roman" w:cs="Times New Roman"/>
          <w:sz w:val="24"/>
          <w:szCs w:val="24"/>
        </w:rPr>
      </w:pPr>
      <w:r w:rsidRPr="0088308B">
        <w:rPr>
          <w:rFonts w:ascii="Times New Roman" w:hAnsi="Times New Roman" w:cs="Times New Roman"/>
          <w:sz w:val="24"/>
          <w:szCs w:val="24"/>
        </w:rPr>
        <w:t xml:space="preserve">Because </w:t>
      </w:r>
      <w:r w:rsidR="00E65FD8">
        <w:rPr>
          <w:rFonts w:ascii="Times New Roman" w:hAnsi="Times New Roman" w:cs="Times New Roman"/>
          <w:sz w:val="24"/>
          <w:szCs w:val="24"/>
        </w:rPr>
        <w:t>Indel8</w:t>
      </w:r>
      <w:r w:rsidRPr="0088308B">
        <w:rPr>
          <w:rFonts w:ascii="Times New Roman" w:hAnsi="Times New Roman" w:cs="Times New Roman"/>
          <w:sz w:val="24"/>
          <w:szCs w:val="24"/>
        </w:rPr>
        <w:t>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Pr="0088308B">
        <w:rPr>
          <w:rFonts w:ascii="Times New Roman" w:hAnsi="Times New Roman" w:cs="Times New Roman"/>
          <w:sz w:val="24"/>
          <w:szCs w:val="24"/>
        </w:rPr>
        <w:t xml:space="preserve"> and their corresponding </w:t>
      </w:r>
      <w:r w:rsidR="005C698F">
        <w:rPr>
          <w:rFonts w:ascii="Times New Roman" w:hAnsi="Times New Roman" w:cs="Times New Roman" w:hint="eastAsia"/>
          <w:sz w:val="24"/>
          <w:szCs w:val="24"/>
        </w:rPr>
        <w:t>Indel83</w:t>
      </w:r>
      <w:r w:rsidRPr="0088308B">
        <w:rPr>
          <w:rFonts w:ascii="Times New Roman" w:hAnsi="Times New Roman" w:cs="Times New Roman"/>
          <w:sz w:val="24"/>
          <w:szCs w:val="24"/>
        </w:rPr>
        <w:t xml:space="preserve"> signatures, we focused </w:t>
      </w:r>
      <w:r w:rsidR="00171D4F">
        <w:rPr>
          <w:rFonts w:ascii="Times New Roman" w:hAnsi="Times New Roman" w:cs="Times New Roman" w:hint="eastAsia"/>
          <w:sz w:val="24"/>
          <w:szCs w:val="24"/>
        </w:rPr>
        <w:t xml:space="preserve">most of </w:t>
      </w:r>
      <w:r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971A8D">
        <w:rPr>
          <w:rFonts w:ascii="Times New Roman" w:hAnsi="Times New Roman" w:cs="Times New Roman" w:hint="eastAsia"/>
          <w:sz w:val="24"/>
          <w:szCs w:val="24"/>
        </w:rPr>
        <w:t>, Figures S</w:t>
      </w:r>
      <w:r w:rsidR="00C9208C">
        <w:rPr>
          <w:rFonts w:ascii="Times New Roman" w:hAnsi="Times New Roman" w:cs="Times New Roman" w:hint="eastAsia"/>
          <w:sz w:val="24"/>
          <w:szCs w:val="24"/>
        </w:rPr>
        <w:t>8</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655C03">
        <w:rPr>
          <w:rFonts w:ascii="Times New Roman" w:hAnsi="Times New Roman" w:cs="Times New Roman" w:hint="eastAsia"/>
          <w:sz w:val="24"/>
          <w:szCs w:val="24"/>
        </w:rPr>
        <w:t>8</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E415AB">
        <w:rPr>
          <w:rFonts w:ascii="Times New Roman" w:hAnsi="Times New Roman" w:cs="Times New Roman" w:hint="eastAsia"/>
          <w:sz w:val="24"/>
          <w:szCs w:val="24"/>
        </w:rPr>
        <w:t>CTCT(deletion from repeats) or NTNT (deletion with microhomology)</w:t>
      </w:r>
      <w:r w:rsidR="008C4829">
        <w:rPr>
          <w:rFonts w:ascii="Times New Roman" w:hAnsi="Times New Roman" w:cs="Times New Roman" w:hint="eastAsia"/>
          <w:sz w:val="24"/>
          <w:szCs w:val="24"/>
        </w:rPr>
        <w:t xml:space="preserve"> </w:t>
      </w:r>
      <w:r w:rsidR="008C4829" w:rsidRPr="007657FE">
        <w:rPr>
          <w:rFonts w:ascii="Times New Roman" w:hAnsi="Times New Roman" w:cs="Times New Roman" w:hint="eastAsia"/>
          <w:sz w:val="24"/>
          <w:szCs w:val="24"/>
        </w:rPr>
        <w:t xml:space="preserve">sequences at deletion sites for </w:t>
      </w:r>
      <w:r w:rsidR="00323E61" w:rsidRPr="007657FE">
        <w:rPr>
          <w:rFonts w:ascii="Times New Roman" w:hAnsi="Times New Roman" w:cs="Times New Roman" w:hint="eastAsia"/>
          <w:sz w:val="24"/>
          <w:szCs w:val="24"/>
        </w:rPr>
        <w:t>H_ID29</w:t>
      </w:r>
      <w:r w:rsidR="00FA1E55" w:rsidRPr="007657FE">
        <w:rPr>
          <w:rFonts w:ascii="Times New Roman" w:hAnsi="Times New Roman" w:cs="Times New Roman" w:hint="eastAsia"/>
          <w:sz w:val="24"/>
          <w:szCs w:val="24"/>
        </w:rPr>
        <w:t xml:space="preserve">, while </w:t>
      </w:r>
      <w:r w:rsidR="00955B1F" w:rsidRPr="007657FE">
        <w:rPr>
          <w:rFonts w:ascii="Times New Roman" w:hAnsi="Times New Roman" w:cs="Times New Roman" w:hint="eastAsia"/>
          <w:sz w:val="24"/>
          <w:szCs w:val="24"/>
        </w:rPr>
        <w:t>NTNT (deletion from repeats) and CTNT (deletion from microhomology) at deletion sites for C_ID4</w:t>
      </w:r>
      <w:r w:rsidR="00091D7E" w:rsidRPr="007657FE">
        <w:rPr>
          <w:rFonts w:ascii="Times New Roman" w:hAnsi="Times New Roman" w:cs="Times New Roman" w:hint="eastAsia"/>
          <w:sz w:val="24"/>
          <w:szCs w:val="24"/>
        </w:rPr>
        <w:t xml:space="preserve"> (Figure </w:t>
      </w:r>
      <w:r w:rsidR="00955B1F" w:rsidRPr="007657FE">
        <w:rPr>
          <w:rFonts w:ascii="Times New Roman" w:hAnsi="Times New Roman" w:cs="Times New Roman" w:hint="eastAsia"/>
          <w:sz w:val="24"/>
          <w:szCs w:val="24"/>
        </w:rPr>
        <w:t>8</w:t>
      </w:r>
      <w:r w:rsidR="001865AC" w:rsidRPr="007657FE">
        <w:rPr>
          <w:rFonts w:ascii="Times New Roman" w:hAnsi="Times New Roman" w:cs="Times New Roman" w:hint="eastAsia"/>
          <w:sz w:val="24"/>
          <w:szCs w:val="24"/>
        </w:rPr>
        <w:t>C</w:t>
      </w:r>
      <w:r w:rsidR="00BA5ED8" w:rsidRPr="007657FE">
        <w:rPr>
          <w:rFonts w:ascii="Times New Roman" w:hAnsi="Times New Roman" w:cs="Times New Roman" w:hint="eastAsia"/>
          <w:sz w:val="24"/>
          <w:szCs w:val="24"/>
        </w:rPr>
        <w:t>)</w:t>
      </w:r>
      <w:r w:rsidR="00091D7E" w:rsidRPr="007657FE">
        <w:rPr>
          <w:rFonts w:ascii="Times New Roman" w:hAnsi="Times New Roman" w:cs="Times New Roman" w:hint="eastAsia"/>
          <w:sz w:val="24"/>
          <w:szCs w:val="24"/>
        </w:rPr>
        <w:t>.</w:t>
      </w:r>
      <w:r w:rsidR="009F3FD7" w:rsidRPr="007657FE">
        <w:rPr>
          <w:rFonts w:ascii="Times New Roman" w:hAnsi="Times New Roman" w:cs="Times New Roman" w:hint="eastAsia"/>
          <w:sz w:val="24"/>
          <w:szCs w:val="24"/>
        </w:rPr>
        <w:t xml:space="preserve"> </w:t>
      </w:r>
      <w:r w:rsidR="00C56E21" w:rsidRPr="007657FE">
        <w:rPr>
          <w:rFonts w:ascii="Times New Roman" w:hAnsi="Times New Roman" w:cs="Times New Roman" w:hint="eastAsia"/>
          <w:sz w:val="24"/>
          <w:szCs w:val="24"/>
        </w:rPr>
        <w:t>T</w:t>
      </w:r>
      <w:r w:rsidR="008954AD" w:rsidRPr="007657FE">
        <w:rPr>
          <w:rFonts w:ascii="Times New Roman" w:hAnsi="Times New Roman" w:cs="Times New Roman"/>
          <w:sz w:val="24"/>
          <w:szCs w:val="24"/>
        </w:rPr>
        <w:t>umors exhibiting high H_ID29 activity show deletion sequences that closely resemble those observed in RNASEH2B null HEK293T cells, as well as in Rnaseh2b knockout mouse tumors and RNaseH2</w:t>
      </w:r>
      <w:r w:rsidR="00425EB6" w:rsidRPr="007657FE">
        <w:rPr>
          <w:rFonts w:ascii="Times New Roman" w:hAnsi="Times New Roman" w:cs="Times New Roman" w:hint="eastAsia"/>
          <w:sz w:val="24"/>
          <w:szCs w:val="24"/>
        </w:rPr>
        <w:t>-</w:t>
      </w:r>
      <w:r w:rsidR="008954AD" w:rsidRPr="007657FE">
        <w:rPr>
          <w:rFonts w:ascii="Times New Roman" w:hAnsi="Times New Roman" w:cs="Times New Roman"/>
          <w:sz w:val="24"/>
          <w:szCs w:val="24"/>
        </w:rPr>
        <w:t>null RPE1 cells (Figure</w:t>
      </w:r>
      <w:r w:rsidR="00451664"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451664" w:rsidRPr="007657FE">
        <w:rPr>
          <w:rFonts w:ascii="Times New Roman" w:hAnsi="Times New Roman" w:cs="Times New Roman" w:hint="eastAsia"/>
          <w:sz w:val="24"/>
          <w:szCs w:val="24"/>
        </w:rPr>
        <w:t>6, Figure S</w:t>
      </w:r>
      <w:r w:rsidR="00C9208C">
        <w:rPr>
          <w:rFonts w:ascii="Times New Roman" w:hAnsi="Times New Roman" w:cs="Times New Roman" w:hint="eastAsia"/>
          <w:sz w:val="24"/>
          <w:szCs w:val="24"/>
        </w:rPr>
        <w:t>9</w:t>
      </w:r>
      <w:r w:rsidR="008954AD" w:rsidRPr="007657FE">
        <w:rPr>
          <w:rFonts w:ascii="Times New Roman" w:hAnsi="Times New Roman" w:cs="Times New Roman"/>
          <w:sz w:val="24"/>
          <w:szCs w:val="24"/>
        </w:rPr>
        <w:t>). In contrast, C_ID4 displays a more balanced preference for deleting CT and TT within tandem repeats, with a prevalent CTNTN motif found in microhomologies (</w:t>
      </w:r>
      <w:r w:rsidR="00BA5ED8" w:rsidRPr="007657FE">
        <w:rPr>
          <w:rFonts w:ascii="Times New Roman" w:hAnsi="Times New Roman" w:cs="Times New Roman" w:hint="eastAsia"/>
          <w:sz w:val="24"/>
          <w:szCs w:val="24"/>
        </w:rPr>
        <w:t>Figure 8C,</w:t>
      </w:r>
      <w:r w:rsidR="00982F5E" w:rsidRPr="007657FE">
        <w:rPr>
          <w:rFonts w:ascii="Times New Roman" w:hAnsi="Times New Roman" w:cs="Times New Roman" w:hint="eastAsia"/>
          <w:sz w:val="24"/>
          <w:szCs w:val="24"/>
        </w:rPr>
        <w:t xml:space="preserve"> </w:t>
      </w:r>
      <w:r w:rsidR="008954AD" w:rsidRPr="007657FE">
        <w:rPr>
          <w:rFonts w:ascii="Times New Roman" w:hAnsi="Times New Roman" w:cs="Times New Roman"/>
          <w:sz w:val="24"/>
          <w:szCs w:val="24"/>
        </w:rPr>
        <w:t>Figure</w:t>
      </w:r>
      <w:r w:rsidR="00982F5E"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C9208C">
        <w:rPr>
          <w:rFonts w:ascii="Times New Roman" w:hAnsi="Times New Roman" w:cs="Times New Roman" w:hint="eastAsia"/>
          <w:sz w:val="24"/>
          <w:szCs w:val="24"/>
        </w:rPr>
        <w:t>9</w:t>
      </w:r>
      <w:r w:rsidR="008954AD" w:rsidRPr="007657FE">
        <w:rPr>
          <w:rFonts w:ascii="Times New Roman" w:hAnsi="Times New Roman" w:cs="Times New Roman"/>
          <w:sz w:val="24"/>
          <w:szCs w:val="24"/>
        </w:rPr>
        <w:t>).</w:t>
      </w:r>
    </w:p>
    <w:p w14:paraId="3A9B82A9" w14:textId="4581B15A" w:rsidR="00744AA4" w:rsidRDefault="00744AA4" w:rsidP="00744AA4">
      <w:pPr>
        <w:spacing w:line="480" w:lineRule="auto"/>
        <w:rPr>
          <w:rFonts w:ascii="Times New Roman" w:hAnsi="Times New Roman" w:cs="Times New Roman"/>
          <w:sz w:val="24"/>
          <w:szCs w:val="24"/>
        </w:rPr>
      </w:pPr>
      <w:r w:rsidRPr="007657FE">
        <w:rPr>
          <w:rFonts w:ascii="Times New Roman" w:hAnsi="Times New Roman" w:cs="Times New Roman"/>
          <w:sz w:val="24"/>
          <w:szCs w:val="24"/>
        </w:rPr>
        <w:t xml:space="preserve">Collectively, </w:t>
      </w:r>
      <w:r w:rsidR="00D00F5B" w:rsidRPr="007657FE">
        <w:rPr>
          <w:rFonts w:ascii="Times New Roman" w:hAnsi="Times New Roman" w:cs="Times New Roman" w:hint="eastAsia"/>
          <w:sz w:val="24"/>
          <w:szCs w:val="24"/>
        </w:rPr>
        <w:t>our analysis</w:t>
      </w:r>
      <w:r w:rsidRPr="007657FE">
        <w:rPr>
          <w:rFonts w:ascii="Times New Roman" w:hAnsi="Times New Roman" w:cs="Times New Roman"/>
          <w:sz w:val="24"/>
          <w:szCs w:val="24"/>
        </w:rPr>
        <w:t xml:space="preserve"> presents H_ID29 </w:t>
      </w:r>
      <w:r w:rsidR="008F14CF" w:rsidRPr="007657FE">
        <w:rPr>
          <w:rFonts w:ascii="Times New Roman" w:hAnsi="Times New Roman" w:cs="Times New Roman" w:hint="eastAsia"/>
          <w:sz w:val="24"/>
          <w:szCs w:val="24"/>
        </w:rPr>
        <w:t xml:space="preserve">and InsDel29 </w:t>
      </w:r>
      <w:r w:rsidRPr="007657FE">
        <w:rPr>
          <w:rFonts w:ascii="Times New Roman" w:hAnsi="Times New Roman" w:cs="Times New Roman"/>
          <w:sz w:val="24"/>
          <w:szCs w:val="24"/>
        </w:rPr>
        <w:t xml:space="preserve">as </w:t>
      </w:r>
      <w:r w:rsidR="008F14CF" w:rsidRPr="007657FE">
        <w:rPr>
          <w:rFonts w:ascii="Times New Roman" w:hAnsi="Times New Roman" w:cs="Times New Roman" w:hint="eastAsia"/>
          <w:sz w:val="24"/>
          <w:szCs w:val="24"/>
        </w:rPr>
        <w:t>two</w:t>
      </w:r>
      <w:r w:rsidRPr="007657FE">
        <w:rPr>
          <w:rFonts w:ascii="Times New Roman" w:hAnsi="Times New Roman" w:cs="Times New Roman"/>
          <w:sz w:val="24"/>
          <w:szCs w:val="24"/>
        </w:rPr>
        <w:t xml:space="preserve"> novel mutational </w:t>
      </w:r>
      <w:r w:rsidR="00895A9B" w:rsidRPr="007657FE">
        <w:rPr>
          <w:rFonts w:ascii="Times New Roman" w:hAnsi="Times New Roman" w:cs="Times New Roman"/>
          <w:sz w:val="24"/>
          <w:szCs w:val="24"/>
        </w:rPr>
        <w:t>signatures</w:t>
      </w:r>
      <w:r w:rsidRPr="007657FE">
        <w:rPr>
          <w:rFonts w:ascii="Times New Roman" w:hAnsi="Times New Roman" w:cs="Times New Roman"/>
          <w:sz w:val="24"/>
          <w:szCs w:val="24"/>
        </w:rPr>
        <w:t xml:space="preserve"> identified through de novo extraction from cance</w:t>
      </w:r>
      <w:r w:rsidRPr="00744AA4">
        <w:rPr>
          <w:rFonts w:ascii="Times New Roman" w:hAnsi="Times New Roman" w:cs="Times New Roman"/>
          <w:sz w:val="24"/>
          <w:szCs w:val="24"/>
        </w:rPr>
        <w:t>r genomic dat</w:t>
      </w:r>
      <w:r w:rsidR="0003125C">
        <w:rPr>
          <w:rFonts w:ascii="Times New Roman" w:hAnsi="Times New Roman" w:cs="Times New Roman" w:hint="eastAsia"/>
          <w:sz w:val="24"/>
          <w:szCs w:val="24"/>
        </w:rPr>
        <w:t>a, su</w:t>
      </w:r>
      <w:r w:rsidRPr="00744AA4">
        <w:rPr>
          <w:rFonts w:ascii="Times New Roman" w:hAnsi="Times New Roman" w:cs="Times New Roman"/>
          <w:sz w:val="24"/>
          <w:szCs w:val="24"/>
        </w:rPr>
        <w:t xml:space="preserve">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C9208C">
        <w:rPr>
          <w:rFonts w:ascii="Times New Roman" w:hAnsi="Times New Roman" w:cs="Times New Roman" w:hint="eastAsia"/>
          <w:sz w:val="24"/>
          <w:szCs w:val="24"/>
        </w:rPr>
        <w:t>9</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8140BD">
        <w:rPr>
          <w:rFonts w:ascii="Times New Roman" w:hAnsi="Times New Roman" w:cs="Times New Roman" w:hint="eastAsia"/>
          <w:sz w:val="24"/>
          <w:szCs w:val="24"/>
        </w:rPr>
        <w:t>8</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314C5C">
        <w:rPr>
          <w:rFonts w:ascii="Times New Roman" w:hAnsi="Times New Roman" w:cs="Times New Roman" w:hint="eastAsia"/>
          <w:sz w:val="24"/>
          <w:szCs w:val="24"/>
        </w:rPr>
        <w:t>6</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055E4C">
        <w:rPr>
          <w:rFonts w:ascii="Times New Roman" w:hAnsi="Times New Roman" w:cs="Times New Roman" w:hint="eastAsia"/>
          <w:sz w:val="24"/>
          <w:szCs w:val="24"/>
        </w:rPr>
        <w:t>8D</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3CD9615" w14:textId="77777777" w:rsidR="00887178" w:rsidRDefault="00887178" w:rsidP="008A1C58">
      <w:pPr>
        <w:spacing w:line="480" w:lineRule="auto"/>
        <w:rPr>
          <w:rFonts w:ascii="Times New Roman" w:hAnsi="Times New Roman" w:cs="Times New Roman"/>
          <w:b/>
          <w:bCs/>
          <w:sz w:val="24"/>
          <w:szCs w:val="24"/>
        </w:rPr>
      </w:pPr>
      <w:r w:rsidRPr="00887178">
        <w:rPr>
          <w:rFonts w:ascii="Times New Roman" w:hAnsi="Times New Roman" w:cs="Times New Roman"/>
          <w:b/>
          <w:bCs/>
          <w:sz w:val="24"/>
          <w:szCs w:val="24"/>
        </w:rPr>
        <w:t>Functional and Demographic Associations</w:t>
      </w:r>
      <w:r w:rsidRPr="00887178" w:rsidDel="00887178">
        <w:rPr>
          <w:rFonts w:ascii="Times New Roman" w:hAnsi="Times New Roman" w:cs="Times New Roman"/>
          <w:b/>
          <w:bCs/>
          <w:sz w:val="24"/>
          <w:szCs w:val="24"/>
        </w:rPr>
        <w:t xml:space="preserve"> </w:t>
      </w:r>
    </w:p>
    <w:p w14:paraId="24D26D0C" w14:textId="5630CE65" w:rsidR="00063A67" w:rsidRPr="00063A67" w:rsidRDefault="00063A67" w:rsidP="00063A67">
      <w:pPr>
        <w:spacing w:line="480" w:lineRule="auto"/>
        <w:rPr>
          <w:rFonts w:ascii="Times New Roman" w:hAnsi="Times New Roman" w:cs="Times New Roman"/>
          <w:sz w:val="24"/>
          <w:szCs w:val="24"/>
        </w:rPr>
      </w:pPr>
      <w:r w:rsidRPr="00063A67">
        <w:rPr>
          <w:rFonts w:ascii="Times New Roman" w:hAnsi="Times New Roman" w:cs="Times New Roman"/>
          <w:sz w:val="24"/>
          <w:szCs w:val="24"/>
        </w:rPr>
        <w:t xml:space="preserve">To assess the impact of mutational signatures on indel formation within cancer-related genes, we analyzed </w:t>
      </w:r>
      <w:proofErr w:type="spellStart"/>
      <w:r w:rsidRPr="00063A67">
        <w:rPr>
          <w:rFonts w:ascii="Times New Roman" w:hAnsi="Times New Roman" w:cs="Times New Roman"/>
          <w:sz w:val="24"/>
          <w:szCs w:val="24"/>
        </w:rPr>
        <w:t>exonic</w:t>
      </w:r>
      <w:proofErr w:type="spellEnd"/>
      <w:r w:rsidRPr="00063A67">
        <w:rPr>
          <w:rFonts w:ascii="Times New Roman" w:hAnsi="Times New Roman" w:cs="Times New Roman"/>
          <w:sz w:val="24"/>
          <w:szCs w:val="24"/>
        </w:rPr>
        <w:t xml:space="preserve"> regions of 581 Tier 1 genes from the Cancer Gene Census (</w:t>
      </w:r>
      <w:proofErr w:type="spellStart"/>
      <w:r w:rsidRPr="00063A67">
        <w:rPr>
          <w:rFonts w:ascii="Times New Roman" w:hAnsi="Times New Roman" w:cs="Times New Roman"/>
          <w:sz w:val="24"/>
          <w:szCs w:val="24"/>
        </w:rPr>
        <w:t>Sondka</w:t>
      </w:r>
      <w:proofErr w:type="spellEnd"/>
      <w:r w:rsidRPr="00063A67">
        <w:rPr>
          <w:rFonts w:ascii="Times New Roman" w:hAnsi="Times New Roman" w:cs="Times New Roman"/>
          <w:sz w:val="24"/>
          <w:szCs w:val="24"/>
        </w:rPr>
        <w:t xml:space="preserve"> et al., 2018). </w:t>
      </w:r>
      <w:r w:rsidR="00B37670" w:rsidRPr="00063A67">
        <w:rPr>
          <w:rFonts w:ascii="Times New Roman" w:hAnsi="Times New Roman" w:cs="Times New Roman"/>
          <w:sz w:val="24"/>
          <w:szCs w:val="24"/>
        </w:rPr>
        <w:t>Deletions were most prevalent in ACVR2A, ARID1A, ATM, BAX, BCL11B, EBF1, ESR1, HNRNPA2B1, KAT6B, KMT2C, MECOM, NFIB, PBX1, PTPRK, QKI, RNF43, RPL22, TCF7L2, TPM4, and TP53</w:t>
      </w:r>
      <w:r w:rsidR="005F45F0">
        <w:rPr>
          <w:rFonts w:ascii="Times New Roman" w:hAnsi="Times New Roman" w:cs="Times New Roman" w:hint="eastAsia"/>
          <w:sz w:val="24"/>
          <w:szCs w:val="24"/>
        </w:rPr>
        <w:t xml:space="preserve"> </w:t>
      </w:r>
      <w:r w:rsidR="005F45F0" w:rsidRPr="00063A67">
        <w:rPr>
          <w:rFonts w:ascii="Times New Roman" w:hAnsi="Times New Roman" w:cs="Times New Roman"/>
          <w:sz w:val="24"/>
          <w:szCs w:val="24"/>
        </w:rPr>
        <w:t xml:space="preserve">(Figure </w:t>
      </w:r>
      <w:r w:rsidR="005F45F0">
        <w:rPr>
          <w:rFonts w:ascii="Times New Roman" w:hAnsi="Times New Roman" w:cs="Times New Roman" w:hint="eastAsia"/>
          <w:sz w:val="24"/>
          <w:szCs w:val="24"/>
        </w:rPr>
        <w:t>9A&amp;B</w:t>
      </w:r>
      <w:r w:rsidR="005F45F0" w:rsidRPr="00063A67">
        <w:rPr>
          <w:rFonts w:ascii="Times New Roman" w:hAnsi="Times New Roman" w:cs="Times New Roman"/>
          <w:sz w:val="24"/>
          <w:szCs w:val="24"/>
        </w:rPr>
        <w:t>)</w:t>
      </w:r>
      <w:r w:rsidR="00B37670" w:rsidRPr="00063A67">
        <w:rPr>
          <w:rFonts w:ascii="Times New Roman" w:hAnsi="Times New Roman" w:cs="Times New Roman"/>
          <w:sz w:val="24"/>
          <w:szCs w:val="24"/>
        </w:rPr>
        <w:t>. These events were primarily driven by DNA replication slippage, defective MMR, NHEJ, defective homologous recombination (HR), and tobacco smoking-associated signatures. Similar to insertions, TP53 deletions displayed diverse mutational patterns influenced by distinct processes: single-base cytosine deletions (DEL:C:1:1</w:t>
      </w:r>
      <w:r w:rsidR="000A3B18">
        <w:rPr>
          <w:rFonts w:ascii="Times New Roman" w:hAnsi="Times New Roman" w:cs="Times New Roman" w:hint="eastAsia"/>
          <w:sz w:val="24"/>
          <w:szCs w:val="24"/>
        </w:rPr>
        <w:t>, [DEL(C):R2]T</w:t>
      </w:r>
      <w:r w:rsidR="00B37670" w:rsidRPr="00063A67">
        <w:rPr>
          <w:rFonts w:ascii="Times New Roman" w:hAnsi="Times New Roman" w:cs="Times New Roman"/>
          <w:sz w:val="24"/>
          <w:szCs w:val="24"/>
        </w:rPr>
        <w:t>) were predominantly linked to tobacco smoking, while 2 bp deletions arising from tandem repeats or microhomologies were mediated by TOP1-TAM (H_ID29, InsDel29) and TOP2A p.K743N (C_ID17, InsDel17) signatures. Larger de novo deletions (&gt;5 bp) were associated mainly with HR deficiency and NHEJ activity.</w:t>
      </w:r>
      <w:r w:rsidR="00B37670">
        <w:rPr>
          <w:rFonts w:ascii="Times New Roman" w:hAnsi="Times New Roman" w:cs="Times New Roman" w:hint="eastAsia"/>
          <w:sz w:val="24"/>
          <w:szCs w:val="24"/>
        </w:rPr>
        <w:t xml:space="preserve"> </w:t>
      </w:r>
      <w:r w:rsidRPr="00063A67">
        <w:rPr>
          <w:rFonts w:ascii="Times New Roman" w:hAnsi="Times New Roman" w:cs="Times New Roman"/>
          <w:sz w:val="24"/>
          <w:szCs w:val="24"/>
        </w:rPr>
        <w:t>The most frequently affected genes by insertions included ABI1, APC, AR, ARID1A, BAX, CDKN2A, CYLD, ERBB2, FBXO11, FGFR1, GRIN2A, HNF1A, HNRNPA2B1, MSH6, NF1, PBRM1, PHOX2B, TCF12, TCF7L2, and TP53. Notably, TP53 exhibited the highest frequency of various insertion types, such as single-base C/T insertions and long repeat insertions (INS:repeats:5+:1), largely attributable to signatures associated with DNA replication slippage, defective mismatch repair (MMR), TOP1-TAM, and non-homologous end joining (NHEJ) DNA repair</w:t>
      </w:r>
      <w:r w:rsidR="00C849A0">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w:t>
      </w:r>
      <w:r w:rsidR="000A3B18" w:rsidRPr="00063A67">
        <w:rPr>
          <w:rFonts w:ascii="Times New Roman" w:hAnsi="Times New Roman" w:cs="Times New Roman"/>
          <w:sz w:val="24"/>
          <w:szCs w:val="24"/>
        </w:rPr>
        <w:t xml:space="preserve">Figure </w:t>
      </w:r>
      <w:r w:rsidR="000A3B18">
        <w:rPr>
          <w:rFonts w:ascii="Times New Roman" w:hAnsi="Times New Roman" w:cs="Times New Roman" w:hint="eastAsia"/>
          <w:sz w:val="24"/>
          <w:szCs w:val="24"/>
        </w:rPr>
        <w:t>9</w:t>
      </w:r>
      <w:r w:rsidR="009A6101">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C&amp;D)</w:t>
      </w:r>
      <w:r w:rsidRPr="00063A67">
        <w:rPr>
          <w:rFonts w:ascii="Times New Roman" w:hAnsi="Times New Roman" w:cs="Times New Roman"/>
          <w:sz w:val="24"/>
          <w:szCs w:val="24"/>
        </w:rPr>
        <w:t>.</w:t>
      </w:r>
    </w:p>
    <w:p w14:paraId="687C39E3" w14:textId="6B58E66B" w:rsidR="00A857EE" w:rsidRDefault="00524A21" w:rsidP="00063A67">
      <w:pPr>
        <w:spacing w:line="480" w:lineRule="auto"/>
        <w:rPr>
          <w:ins w:id="5" w:author="Mo Liu" w:date="2025-08-12T15:20:00Z" w16du:dateUtc="2025-08-12T07:20:00Z"/>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w:t>
      </w:r>
      <w:r w:rsidR="00B63760">
        <w:rPr>
          <w:rFonts w:ascii="Times New Roman" w:hAnsi="Times New Roman" w:cs="Times New Roman" w:hint="eastAsia"/>
          <w:sz w:val="24"/>
          <w:szCs w:val="24"/>
        </w:rPr>
        <w:t xml:space="preserve">both </w:t>
      </w:r>
      <w:r w:rsidR="00ED4015">
        <w:rPr>
          <w:rFonts w:ascii="Times New Roman" w:hAnsi="Times New Roman" w:cs="Times New Roman" w:hint="eastAsia"/>
          <w:sz w:val="24"/>
          <w:szCs w:val="24"/>
        </w:rPr>
        <w:t xml:space="preserve">deletion </w:t>
      </w:r>
      <w:r w:rsidR="00442633">
        <w:rPr>
          <w:rFonts w:ascii="Times New Roman" w:hAnsi="Times New Roman" w:cs="Times New Roman" w:hint="eastAsia"/>
          <w:sz w:val="24"/>
          <w:szCs w:val="24"/>
        </w:rPr>
        <w:t xml:space="preserve">and insertions </w:t>
      </w:r>
      <w:r w:rsidR="00ED4015">
        <w:rPr>
          <w:rFonts w:ascii="Times New Roman" w:hAnsi="Times New Roman" w:cs="Times New Roman" w:hint="eastAsia"/>
          <w:sz w:val="24"/>
          <w:szCs w:val="24"/>
        </w:rPr>
        <w:t xml:space="preserve">of single base cytosine in </w:t>
      </w:r>
      <w:r w:rsidRPr="00524A21">
        <w:rPr>
          <w:rFonts w:ascii="Times New Roman" w:hAnsi="Times New Roman" w:cs="Times New Roman"/>
          <w:sz w:val="24"/>
          <w:szCs w:val="24"/>
        </w:rPr>
        <w:t xml:space="preserve">lung cancers, NHEJ DNA repair was the primary driver of TP53 deletions </w:t>
      </w:r>
      <w:r w:rsidR="00B77078">
        <w:rPr>
          <w:rFonts w:ascii="Times New Roman" w:hAnsi="Times New Roman" w:cs="Times New Roman" w:hint="eastAsia"/>
          <w:sz w:val="24"/>
          <w:szCs w:val="24"/>
        </w:rPr>
        <w:t xml:space="preserve">with length more than 5bp </w:t>
      </w:r>
      <w:r w:rsidRPr="00524A21">
        <w:rPr>
          <w:rFonts w:ascii="Times New Roman" w:hAnsi="Times New Roman" w:cs="Times New Roman"/>
          <w:sz w:val="24"/>
          <w:szCs w:val="24"/>
        </w:rPr>
        <w:t>in bladder and biliary cancers</w:t>
      </w:r>
      <w:r w:rsidR="00B77078" w:rsidRPr="00524A21">
        <w:rPr>
          <w:rFonts w:ascii="Times New Roman" w:hAnsi="Times New Roman" w:cs="Times New Roman"/>
          <w:sz w:val="24"/>
          <w:szCs w:val="24"/>
        </w:rPr>
        <w:t xml:space="preserve"> (Figure S</w:t>
      </w:r>
      <w:r w:rsidR="008140BD">
        <w:rPr>
          <w:rFonts w:ascii="Times New Roman" w:hAnsi="Times New Roman" w:cs="Times New Roman" w:hint="eastAsia"/>
          <w:sz w:val="24"/>
          <w:szCs w:val="24"/>
        </w:rPr>
        <w:t>10</w:t>
      </w:r>
      <w:r w:rsidR="00B77078" w:rsidRPr="00524A21">
        <w:rPr>
          <w:rFonts w:ascii="Times New Roman" w:hAnsi="Times New Roman" w:cs="Times New Roman"/>
          <w:sz w:val="24"/>
          <w:szCs w:val="24"/>
        </w:rPr>
        <w:t>)</w:t>
      </w:r>
      <w:r w:rsidR="00B77078">
        <w:rPr>
          <w:rFonts w:ascii="Times New Roman" w:hAnsi="Times New Roman" w:cs="Times New Roman" w:hint="eastAsia"/>
          <w:sz w:val="24"/>
          <w:szCs w:val="24"/>
        </w:rPr>
        <w:t>.</w:t>
      </w:r>
      <w:r w:rsidR="00C42E40">
        <w:rPr>
          <w:rFonts w:ascii="Times New Roman" w:hAnsi="Times New Roman" w:cs="Times New Roman" w:hint="eastAsia"/>
          <w:sz w:val="24"/>
          <w:szCs w:val="24"/>
        </w:rPr>
        <w:t xml:space="preserve"> </w:t>
      </w:r>
      <w:r w:rsidRPr="00524A21">
        <w:rPr>
          <w:rFonts w:ascii="Times New Roman" w:hAnsi="Times New Roman" w:cs="Times New Roman"/>
          <w:sz w:val="24"/>
          <w:szCs w:val="24"/>
        </w:rPr>
        <w:t xml:space="preserve">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55440BAF" w14:textId="40F64447" w:rsidR="001B7E57" w:rsidRDefault="001A7DED"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0068135C" w:rsidRPr="0068135C">
        <w:rPr>
          <w:rFonts w:ascii="Times New Roman" w:hAnsi="Times New Roman" w:cs="Times New Roman"/>
          <w:sz w:val="24"/>
          <w:szCs w:val="24"/>
        </w:rPr>
        <w:t>o explore potential gender differences in mutational signature activity, we performed two-sided Fisher’s exact tests with Benjamini–Hochberg correction (q &lt; 0.2; female as reference, OR &lt; 1 indicating male enrichment</w:t>
      </w:r>
      <w:r w:rsidR="003363E0">
        <w:rPr>
          <w:rFonts w:ascii="Times New Roman" w:hAnsi="Times New Roman" w:cs="Times New Roman" w:hint="eastAsia"/>
          <w:sz w:val="24"/>
          <w:szCs w:val="24"/>
        </w:rPr>
        <w:t>, Table S</w:t>
      </w:r>
      <w:r w:rsidR="00E42618">
        <w:rPr>
          <w:rFonts w:ascii="Times New Roman" w:hAnsi="Times New Roman" w:cs="Times New Roman" w:hint="eastAsia"/>
          <w:sz w:val="24"/>
          <w:szCs w:val="24"/>
        </w:rPr>
        <w:t>6</w:t>
      </w:r>
      <w:r w:rsidR="0068135C" w:rsidRPr="0068135C">
        <w:rPr>
          <w:rFonts w:ascii="Times New Roman" w:hAnsi="Times New Roman" w:cs="Times New Roman"/>
          <w:sz w:val="24"/>
          <w:szCs w:val="24"/>
        </w:rPr>
        <w:t>). This analysis revealed nine significant gender-biased associations across tumor types, highlighting important biological distinctions in mutational processes between males and females. The most pronounced gender biases were found in the “Other” tumor category: both C_ID19 (OR = 0.027, q = 2.67×10</w:t>
      </w:r>
      <w:r>
        <w:rPr>
          <w:rFonts w:ascii="Times New Roman" w:hAnsi="Times New Roman" w:cs="Times New Roman" w:hint="eastAsia"/>
          <w:sz w:val="24"/>
          <w:szCs w:val="24"/>
          <w:vertAlign w:val="superscript"/>
        </w:rPr>
        <w:t>-5</w:t>
      </w:r>
      <w:r w:rsidR="0068135C" w:rsidRPr="0068135C">
        <w:rPr>
          <w:rFonts w:ascii="Times New Roman" w:hAnsi="Times New Roman" w:cs="Times New Roman"/>
          <w:sz w:val="24"/>
          <w:szCs w:val="24"/>
        </w:rPr>
        <w:t>) and InsDel19a (OR = 0.118, q = 1.84×</w:t>
      </w:r>
      <w:r w:rsidRPr="0068135C">
        <w:rPr>
          <w:rFonts w:ascii="Times New Roman" w:hAnsi="Times New Roman" w:cs="Times New Roman"/>
          <w:sz w:val="24"/>
          <w:szCs w:val="24"/>
        </w:rPr>
        <w:t>10</w:t>
      </w:r>
      <w:r>
        <w:rPr>
          <w:rFonts w:ascii="Times New Roman" w:hAnsi="Times New Roman" w:cs="Times New Roman" w:hint="eastAsia"/>
          <w:sz w:val="24"/>
          <w:szCs w:val="24"/>
          <w:vertAlign w:val="superscript"/>
        </w:rPr>
        <w:t>-4</w:t>
      </w:r>
      <w:r w:rsidR="0068135C" w:rsidRPr="0068135C">
        <w:rPr>
          <w:rFonts w:ascii="Times New Roman" w:hAnsi="Times New Roman" w:cs="Times New Roman"/>
          <w:sz w:val="24"/>
          <w:szCs w:val="24"/>
        </w:rPr>
        <w:t>) were strongly enriched in males, while C_ID4 (OR = 3.13, q = 0.140) showed enrichment in females. Additional male-enriched signatures were observed in lung cancer (InsDel3: OR = 0.336, q = 0.051; C_ID3: OR = 0.359, q = 0.101</w:t>
      </w:r>
      <w:r w:rsidR="00DB54A8">
        <w:rPr>
          <w:rFonts w:ascii="Times New Roman" w:hAnsi="Times New Roman" w:cs="Times New Roman" w:hint="eastAsia"/>
          <w:sz w:val="24"/>
          <w:szCs w:val="24"/>
        </w:rPr>
        <w:t>; both due to tobacco smoking</w:t>
      </w:r>
      <w:r w:rsidR="0068135C" w:rsidRPr="0068135C">
        <w:rPr>
          <w:rFonts w:ascii="Times New Roman" w:hAnsi="Times New Roman" w:cs="Times New Roman"/>
          <w:sz w:val="24"/>
          <w:szCs w:val="24"/>
        </w:rPr>
        <w:t>) and skin cancer (InsDel13: OR = 0.407, q = 0.144; C_ID13: OR = 0.408, q = 0.109</w:t>
      </w:r>
      <w:r w:rsidR="00DB54A8">
        <w:rPr>
          <w:rFonts w:ascii="Times New Roman" w:hAnsi="Times New Roman" w:cs="Times New Roman" w:hint="eastAsia"/>
          <w:sz w:val="24"/>
          <w:szCs w:val="24"/>
        </w:rPr>
        <w:t xml:space="preserve">; both due to ultraviolet light </w:t>
      </w:r>
      <w:r w:rsidR="002E4A21">
        <w:rPr>
          <w:rFonts w:ascii="Times New Roman" w:hAnsi="Times New Roman" w:cs="Times New Roman" w:hint="eastAsia"/>
          <w:sz w:val="24"/>
          <w:szCs w:val="24"/>
        </w:rPr>
        <w:t>exposure</w:t>
      </w:r>
      <w:r w:rsidR="0068135C" w:rsidRPr="0068135C">
        <w:rPr>
          <w:rFonts w:ascii="Times New Roman" w:hAnsi="Times New Roman" w:cs="Times New Roman"/>
          <w:sz w:val="24"/>
          <w:szCs w:val="24"/>
        </w:rPr>
        <w:t xml:space="preserve">). </w:t>
      </w:r>
      <w:r w:rsidR="000112D0" w:rsidRPr="000112D0">
        <w:rPr>
          <w:rFonts w:ascii="Times New Roman" w:hAnsi="Times New Roman" w:cs="Times New Roman"/>
          <w:sz w:val="24"/>
          <w:szCs w:val="24"/>
        </w:rPr>
        <w:t xml:space="preserve">These findings likely reflect behavioral factors, as males are more likely to engage in tobacco smoking and experience greater sun exposure without adequate protection, resulting in higher prevalence of tobacco- and UV-associated mutational signatures. </w:t>
      </w:r>
      <w:r w:rsidR="0068135C" w:rsidRPr="0068135C">
        <w:rPr>
          <w:rFonts w:ascii="Times New Roman" w:hAnsi="Times New Roman" w:cs="Times New Roman"/>
          <w:sz w:val="24"/>
          <w:szCs w:val="24"/>
        </w:rPr>
        <w:t>Conversely, female enrichment was identified for the skin-associated signature H_ID24 (OR = 3.83, q = 0.101) and lymphoid C_ID4 (OR = 2.49, q = 0.174). No other signature–cancer type combinations met the threshold of q &lt; 0.2. These findings suggest that certain mutational processes—and the underlying biological mechanisms driving them—may be influenced by gender, contributing to observed differences in cancer etiology and progression.</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3251180C" w14:textId="77777777" w:rsidR="00B5490D" w:rsidRPr="00B5490D"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Leveraging a novel nonparametric Bayesian framework, we conducted mutational signature analysis on over 7,000 whole-genome tumor samples spanning 25 cancer types from the PCAWG and HMF cohorts. As the first study to apply both the Indel83 and Indel89 taxonomies to such a large dataset, we established a comprehensive catalog of 33 Indel83 and 41 Indel89 signatures, alongside a unified mapping system to facilitate cross-referencing of signatures between the two classifications. Notably, we discovered two novel indel signatures (H_ID29 and InsDel29) associated with TOP1-TAM, and validated their biological relevance using both CRISPR/Cas9-mediated RNASEH2B knockout cell models and published data from RNaseH2-deficient systems. Additionally, we identified several indel signatures—four Indel83 and six Indel89—strongly associated with microsatellite instability (MSI), further elucidating the mutational footprints of defective MMR processes.</w:t>
      </w:r>
    </w:p>
    <w:p w14:paraId="6630F9CB" w14:textId="2B9328B8" w:rsidR="009D1C11"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 xml:space="preserve">The recently developed Indel89 taxonomy by Koh et al. provided a new framework for classifying indels, particularly facilitating finer resolution of 1 bp T insertions and deletions in different contexts, and enabled more nuanced exploration of the genetic consequences of MMR defects. </w:t>
      </w:r>
      <w:r w:rsidR="009D1C11">
        <w:rPr>
          <w:rFonts w:ascii="Times New Roman" w:hAnsi="Times New Roman" w:cs="Times New Roman" w:hint="eastAsia"/>
          <w:sz w:val="24"/>
          <w:szCs w:val="24"/>
        </w:rPr>
        <w:t xml:space="preserve">The study reported a 37 </w:t>
      </w:r>
      <w:proofErr w:type="spellStart"/>
      <w:r w:rsidR="009D1C11">
        <w:rPr>
          <w:rFonts w:ascii="Times New Roman" w:hAnsi="Times New Roman" w:cs="Times New Roman" w:hint="eastAsia"/>
          <w:sz w:val="24"/>
          <w:szCs w:val="24"/>
        </w:rPr>
        <w:t>InDel</w:t>
      </w:r>
      <w:proofErr w:type="spellEnd"/>
      <w:r w:rsidR="009D1C11">
        <w:rPr>
          <w:rFonts w:ascii="Times New Roman" w:hAnsi="Times New Roman" w:cs="Times New Roman" w:hint="eastAsia"/>
          <w:sz w:val="24"/>
          <w:szCs w:val="24"/>
        </w:rPr>
        <w:t xml:space="preserve"> signature database sourced from 4,775 genomes across 7 cancer types. </w:t>
      </w:r>
      <w:r w:rsidRPr="00B5490D">
        <w:rPr>
          <w:rFonts w:ascii="Times New Roman" w:hAnsi="Times New Roman" w:cs="Times New Roman"/>
          <w:sz w:val="24"/>
          <w:szCs w:val="24"/>
        </w:rPr>
        <w:t>However, challenges remain in connecting the nomenclature of Indel89 signatures to the established COSMIC Indel83 signature system; for instance, COSMIC ID5 is recognized as a clock-like signature, whereas Koh et al.'s InD5 likely reflects a sequencing artifact. By analyzing a larger and more diverse cancer genome cohort, we not only expanded the existing signature database but also systematically linked and unified the naming conventions of Indel83 and Indel89 signatures. This unified framework will support more consistent interpretation and application of indel mutational signatures</w:t>
      </w:r>
      <w:r w:rsidR="009D1C11">
        <w:rPr>
          <w:rFonts w:ascii="Times New Roman" w:hAnsi="Times New Roman" w:cs="Times New Roman" w:hint="eastAsia"/>
          <w:sz w:val="24"/>
          <w:szCs w:val="24"/>
        </w:rPr>
        <w:t xml:space="preserve"> (</w:t>
      </w:r>
      <w:r w:rsidR="00267C87">
        <w:rPr>
          <w:rFonts w:ascii="Times New Roman" w:hAnsi="Times New Roman" w:cs="Times New Roman" w:hint="eastAsia"/>
          <w:sz w:val="24"/>
          <w:szCs w:val="24"/>
        </w:rPr>
        <w:t>V</w:t>
      </w:r>
      <w:r w:rsidR="009D1C11">
        <w:rPr>
          <w:rFonts w:ascii="Times New Roman" w:hAnsi="Times New Roman" w:cs="Times New Roman" w:hint="eastAsia"/>
          <w:sz w:val="24"/>
          <w:szCs w:val="24"/>
        </w:rPr>
        <w:t>ignette).</w:t>
      </w:r>
    </w:p>
    <w:p w14:paraId="08A65FB4" w14:textId="5FBCC289" w:rsidR="00114E7D" w:rsidRDefault="00114E7D" w:rsidP="008A1C58">
      <w:pPr>
        <w:spacing w:line="480" w:lineRule="auto"/>
        <w:rPr>
          <w:rFonts w:ascii="Times New Roman" w:hAnsi="Times New Roman" w:cs="Times New Roman"/>
          <w:sz w:val="24"/>
          <w:szCs w:val="24"/>
        </w:rPr>
      </w:pPr>
      <w:commentRangeStart w:id="6"/>
      <w:commentRangeStart w:id="7"/>
      <w:r w:rsidRPr="00114E7D">
        <w:rPr>
          <w:rFonts w:ascii="Times New Roman" w:hAnsi="Times New Roman" w:cs="Times New Roman"/>
          <w:sz w:val="24"/>
          <w:szCs w:val="24"/>
        </w:rPr>
        <w:t xml:space="preserve">We also conducted signature extraction using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an NMF-based model known for its robust performance in signature analysis (Figure S</w:t>
      </w:r>
      <w:r w:rsidR="008140BD">
        <w:rPr>
          <w:rFonts w:ascii="Times New Roman" w:hAnsi="Times New Roman" w:cs="Times New Roman" w:hint="eastAsia"/>
          <w:sz w:val="24"/>
          <w:szCs w:val="24"/>
        </w:rPr>
        <w:t>11</w:t>
      </w:r>
      <w:r w:rsidRPr="00114E7D">
        <w:rPr>
          <w:rFonts w:ascii="Times New Roman" w:hAnsi="Times New Roman" w:cs="Times New Roman"/>
          <w:sz w:val="24"/>
          <w:szCs w:val="24"/>
        </w:rPr>
        <w:t>, Islam et al., 2022</w:t>
      </w:r>
      <w:r w:rsidR="00BE2662">
        <w:rPr>
          <w:rFonts w:ascii="Times New Roman" w:hAnsi="Times New Roman" w:cs="Times New Roman" w:hint="eastAsia"/>
          <w:sz w:val="24"/>
          <w:szCs w:val="24"/>
        </w:rPr>
        <w:t>, Table S7</w:t>
      </w:r>
      <w:r w:rsidRPr="00114E7D">
        <w:rPr>
          <w:rFonts w:ascii="Times New Roman" w:hAnsi="Times New Roman" w:cs="Times New Roman"/>
          <w:sz w:val="24"/>
          <w:szCs w:val="24"/>
        </w:rPr>
        <w:t>).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w:t>
      </w:r>
      <w:r w:rsidR="005B7063">
        <w:rPr>
          <w:rFonts w:ascii="Times New Roman" w:hAnsi="Times New Roman" w:cs="Times New Roman" w:hint="eastAsia"/>
          <w:sz w:val="24"/>
          <w:szCs w:val="24"/>
        </w:rPr>
        <w:t>I</w:t>
      </w:r>
      <w:r w:rsidRPr="00114E7D">
        <w:rPr>
          <w:rFonts w:ascii="Times New Roman" w:hAnsi="Times New Roman" w:cs="Times New Roman"/>
          <w:sz w:val="24"/>
          <w:szCs w:val="24"/>
        </w:rPr>
        <w:t>ndel</w:t>
      </w:r>
      <w:r w:rsidR="00F665B8">
        <w:rPr>
          <w:rFonts w:ascii="Times New Roman" w:hAnsi="Times New Roman" w:cs="Times New Roman" w:hint="eastAsia"/>
          <w:sz w:val="24"/>
          <w:szCs w:val="24"/>
        </w:rPr>
        <w:t>83</w:t>
      </w:r>
      <w:r w:rsidRPr="00114E7D">
        <w:rPr>
          <w:rFonts w:ascii="Times New Roman" w:hAnsi="Times New Roman" w:cs="Times New Roman"/>
          <w:sz w:val="24"/>
          <w:szCs w:val="24"/>
        </w:rPr>
        <w:t xml:space="preserve"> mutational signatures, including 9 novel signatures. </w:t>
      </w:r>
      <w:r w:rsidRPr="00B6588F">
        <w:rPr>
          <w:rFonts w:ascii="Times New Roman" w:hAnsi="Times New Roman" w:cs="Times New Roman"/>
          <w:sz w:val="24"/>
          <w:szCs w:val="24"/>
        </w:rPr>
        <w:t xml:space="preserve">Our analysis revealed that 3 of the 9 novel signatures identified by </w:t>
      </w:r>
      <w:proofErr w:type="spellStart"/>
      <w:r w:rsidRPr="00B6588F">
        <w:rPr>
          <w:rFonts w:ascii="Times New Roman" w:hAnsi="Times New Roman" w:cs="Times New Roman"/>
          <w:sz w:val="24"/>
          <w:szCs w:val="24"/>
        </w:rPr>
        <w:t>MuSiCal</w:t>
      </w:r>
      <w:proofErr w:type="spellEnd"/>
      <w:r w:rsidRPr="00B6588F">
        <w:rPr>
          <w:rFonts w:ascii="Times New Roman" w:hAnsi="Times New Roman" w:cs="Times New Roman"/>
          <w:sz w:val="24"/>
          <w:szCs w:val="24"/>
        </w:rPr>
        <w:t xml:space="preserve">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 xml:space="preserve">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commentRangeEnd w:id="6"/>
      <w:r w:rsidR="00BE5302">
        <w:rPr>
          <w:rStyle w:val="CommentReference"/>
        </w:rPr>
        <w:commentReference w:id="6"/>
      </w:r>
      <w:commentRangeEnd w:id="7"/>
      <w:r w:rsidR="009F4903">
        <w:rPr>
          <w:rStyle w:val="CommentReference"/>
        </w:rPr>
        <w:commentReference w:id="7"/>
      </w:r>
    </w:p>
    <w:p w14:paraId="499335AA" w14:textId="6BF8DCA2" w:rsidR="00DC3267" w:rsidRPr="008A1C58" w:rsidRDefault="006258B3" w:rsidP="008A1C58">
      <w:pPr>
        <w:spacing w:line="480" w:lineRule="auto"/>
        <w:rPr>
          <w:rFonts w:ascii="Times New Roman" w:hAnsi="Times New Roman" w:cs="Times New Roman"/>
          <w:sz w:val="24"/>
          <w:szCs w:val="24"/>
        </w:rPr>
      </w:pPr>
      <w:r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001B222F"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5D6869" w:rsidRDefault="000F4F7D" w:rsidP="008A1C58">
      <w:pPr>
        <w:spacing w:line="480" w:lineRule="auto"/>
        <w:rPr>
          <w:rFonts w:ascii="Times New Roman" w:hAnsi="Times New Roman" w:cs="Times New Roman"/>
          <w:b/>
          <w:bCs/>
          <w:sz w:val="24"/>
          <w:szCs w:val="24"/>
        </w:rPr>
      </w:pPr>
      <w:r w:rsidRPr="005D6869">
        <w:rPr>
          <w:rFonts w:ascii="Times New Roman" w:hAnsi="Times New Roman" w:cs="Times New Roman"/>
          <w:b/>
          <w:bCs/>
          <w:sz w:val="24"/>
          <w:szCs w:val="24"/>
        </w:rPr>
        <w:t>Data</w:t>
      </w:r>
      <w:r w:rsidR="00B93C96" w:rsidRPr="005D6869">
        <w:rPr>
          <w:rFonts w:ascii="Times New Roman" w:hAnsi="Times New Roman" w:cs="Times New Roman"/>
          <w:b/>
          <w:bCs/>
          <w:sz w:val="24"/>
          <w:szCs w:val="24"/>
        </w:rPr>
        <w:t xml:space="preserve"> source</w:t>
      </w:r>
    </w:p>
    <w:p w14:paraId="0A888F68" w14:textId="1FE01CD5"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w:t>
      </w:r>
      <w:r w:rsidR="002D29B1">
        <w:rPr>
          <w:rFonts w:ascii="Times New Roman" w:hAnsi="Times New Roman" w:cs="Times New Roman" w:hint="eastAsia"/>
          <w:sz w:val="24"/>
          <w:szCs w:val="24"/>
        </w:rPr>
        <w:t xml:space="preserve">Indel83 and Indel89 </w:t>
      </w:r>
      <w:r w:rsidR="00D84445" w:rsidRPr="008A1C58">
        <w:rPr>
          <w:rFonts w:ascii="Times New Roman" w:hAnsi="Times New Roman" w:cs="Times New Roman"/>
          <w:sz w:val="24"/>
          <w:szCs w:val="24"/>
        </w:rPr>
        <w:t xml:space="preserve">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BE2662">
        <w:rPr>
          <w:rFonts w:ascii="Times New Roman" w:hAnsi="Times New Roman" w:cs="Times New Roman" w:hint="eastAsia"/>
          <w:sz w:val="24"/>
          <w:szCs w:val="24"/>
        </w:rPr>
        <w:t>8</w:t>
      </w:r>
      <w:r w:rsidR="002D29B1">
        <w:rPr>
          <w:rFonts w:ascii="Times New Roman" w:hAnsi="Times New Roman" w:cs="Times New Roman" w:hint="eastAsia"/>
          <w:sz w:val="24"/>
          <w:szCs w:val="24"/>
        </w:rPr>
        <w:t>&amp;S</w:t>
      </w:r>
      <w:r w:rsidR="00BE2662">
        <w:rPr>
          <w:rFonts w:ascii="Times New Roman" w:hAnsi="Times New Roman" w:cs="Times New Roman" w:hint="eastAsia"/>
          <w:sz w:val="24"/>
          <w:szCs w:val="24"/>
        </w:rPr>
        <w:t>9</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8D5421" w:rsidRPr="008D5421">
        <w:rPr>
          <w:rFonts w:ascii="Times New Roman" w:hAnsi="Times New Roman" w:cs="Times New Roman"/>
          <w:sz w:val="24"/>
          <w:szCs w:val="24"/>
        </w:rPr>
        <w:t>Hartwig Medical Foundation through standardized procedures and request forms that can be found at https://www.hartwigmedicalfoundation.nl/en/appyling-for-data/</w:t>
      </w:r>
      <w:r w:rsidR="008D5421">
        <w:rPr>
          <w:rFonts w:ascii="Times New Roman" w:hAnsi="Times New Roman" w:cs="Times New Roman" w:hint="eastAsia"/>
          <w:sz w:val="24"/>
          <w:szCs w:val="24"/>
        </w:rPr>
        <w:t>.</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7503AA">
        <w:rPr>
          <w:rFonts w:ascii="Times New Roman" w:hAnsi="Times New Roman" w:cs="Times New Roman" w:hint="eastAsia"/>
          <w:sz w:val="24"/>
          <w:szCs w:val="24"/>
        </w:rPr>
        <w:t>10</w:t>
      </w:r>
      <w:r w:rsidR="002F33E9" w:rsidRPr="008A1C58">
        <w:rPr>
          <w:rFonts w:ascii="Times New Roman" w:hAnsi="Times New Roman" w:cs="Times New Roman"/>
          <w:sz w:val="24"/>
          <w:szCs w:val="24"/>
        </w:rPr>
        <w:t>.</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7A7357C5"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Simulating synthetic cancer datasets</w:t>
      </w:r>
    </w:p>
    <w:p w14:paraId="4D440508" w14:textId="76AC81F0" w:rsidR="006F713A" w:rsidRPr="00A519BD" w:rsidRDefault="006F713A" w:rsidP="00A519BD">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Synthetic cancer datasets were simulated using </w:t>
      </w:r>
      <w:proofErr w:type="spellStart"/>
      <w:r w:rsidRPr="00A519BD">
        <w:rPr>
          <w:rFonts w:ascii="Times New Roman" w:hAnsi="Times New Roman" w:cs="Times New Roman"/>
          <w:sz w:val="24"/>
          <w:szCs w:val="24"/>
        </w:rPr>
        <w:t>SigProfilerSimulator</w:t>
      </w:r>
      <w:proofErr w:type="spellEnd"/>
      <w:r w:rsidRPr="00A519BD">
        <w:rPr>
          <w:rFonts w:ascii="Times New Roman" w:hAnsi="Times New Roman" w:cs="Times New Roman"/>
          <w:sz w:val="24"/>
          <w:szCs w:val="24"/>
        </w:rPr>
        <w:t xml:space="preserve"> (</w:t>
      </w:r>
      <w:hyperlink r:id="rId19" w:history="1">
        <w:r w:rsidRPr="00A519BD">
          <w:rPr>
            <w:rStyle w:val="Hyperlink"/>
            <w:rFonts w:ascii="Times New Roman" w:hAnsi="Times New Roman" w:cs="Times New Roman"/>
            <w:sz w:val="24"/>
            <w:szCs w:val="24"/>
          </w:rPr>
          <w:t>https://bmcbioinformatics.biomedcentral.com/articles/10.1186/s12859-020-03772-3</w:t>
        </w:r>
      </w:hyperlink>
      <w:r w:rsidRPr="00A519BD">
        <w:rPr>
          <w:rFonts w:ascii="Times New Roman" w:hAnsi="Times New Roman" w:cs="Times New Roman"/>
          <w:sz w:val="24"/>
          <w:szCs w:val="24"/>
        </w:rPr>
        <w:t xml:space="preserve">). </w:t>
      </w:r>
    </w:p>
    <w:p w14:paraId="4581E2D7" w14:textId="643829AF"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 xml:space="preserve">Annotating somatic indels based on transcribed versus </w:t>
      </w:r>
      <w:r w:rsidR="005D6869">
        <w:rPr>
          <w:rFonts w:ascii="Times New Roman" w:hAnsi="Times New Roman" w:cs="Times New Roman"/>
          <w:b/>
          <w:bCs/>
          <w:sz w:val="24"/>
          <w:szCs w:val="24"/>
        </w:rPr>
        <w:t>un</w:t>
      </w:r>
      <w:r w:rsidRPr="00A519BD">
        <w:rPr>
          <w:rFonts w:ascii="Times New Roman" w:hAnsi="Times New Roman" w:cs="Times New Roman"/>
          <w:b/>
          <w:bCs/>
          <w:sz w:val="24"/>
          <w:szCs w:val="24"/>
        </w:rPr>
        <w:t>-transcribed strand</w:t>
      </w:r>
    </w:p>
    <w:p w14:paraId="40B6CB67" w14:textId="0032405E" w:rsidR="006F713A" w:rsidRPr="00A519BD" w:rsidRDefault="006F713A">
      <w:pPr>
        <w:spacing w:line="480" w:lineRule="auto"/>
        <w:rPr>
          <w:rFonts w:ascii="Times New Roman" w:hAnsi="Times New Roman" w:cs="Times New Roman"/>
          <w:sz w:val="24"/>
          <w:szCs w:val="24"/>
        </w:rPr>
        <w:pPrChange w:id="8" w:author="Mini Huang" w:date="2025-07-04T09:43:00Z">
          <w:pPr>
            <w:spacing w:line="360" w:lineRule="auto"/>
          </w:pPr>
        </w:pPrChange>
      </w:pPr>
      <w:r w:rsidRPr="00A519BD">
        <w:rPr>
          <w:rFonts w:ascii="Times New Roman" w:hAnsi="Times New Roman" w:cs="Times New Roman"/>
          <w:sz w:val="24"/>
          <w:szCs w:val="24"/>
        </w:rPr>
        <w:t>We followed the method in (</w:t>
      </w:r>
      <w:r>
        <w:fldChar w:fldCharType="begin"/>
      </w:r>
      <w:r>
        <w:instrText>HYPERLINK "https://doi.org/10.1016/j.celrep.2023.112930"</w:instrText>
      </w:r>
      <w:r>
        <w:fldChar w:fldCharType="separate"/>
      </w:r>
      <w:r w:rsidRPr="00A519BD">
        <w:rPr>
          <w:rFonts w:ascii="Times New Roman" w:hAnsi="Times New Roman" w:cs="Times New Roman"/>
          <w:sz w:val="24"/>
          <w:szCs w:val="24"/>
        </w:rPr>
        <w:t>https://doi.org/10.1016/j.celrep.2023.112930</w:t>
      </w:r>
      <w:r>
        <w:fldChar w:fldCharType="end"/>
      </w:r>
      <w:r w:rsidRPr="00A519BD">
        <w:rPr>
          <w:rFonts w:ascii="Times New Roman" w:hAnsi="Times New Roman" w:cs="Times New Roman"/>
          <w:sz w:val="24"/>
          <w:szCs w:val="24"/>
        </w:rPr>
        <w:t>). Briefly somatic indels were called with respect to the + strand of the reference genome and further annotated in regard to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rPr>
          <w:rFonts w:ascii="Times New Roman" w:hAnsi="Times New Roman" w:cs="Times New Roman"/>
          <w:sz w:val="24"/>
          <w:szCs w:val="24"/>
        </w:rPr>
        <w:t xml:space="preserve"> </w:t>
      </w:r>
      <w:r w:rsidRPr="00A519BD">
        <w:rPr>
          <w:rFonts w:ascii="Times New Roman" w:hAnsi="Times New Roman" w:cs="Times New Roman"/>
          <w:sz w:val="24"/>
          <w:szCs w:val="24"/>
        </w:rPr>
        <w:t xml:space="preserve">Indels in bidirectionally transcribed regions were ignored. </w:t>
      </w:r>
    </w:p>
    <w:p w14:paraId="3FA6161E"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Annotating somatic indels based on leading versus lagging replication strand</w:t>
      </w:r>
    </w:p>
    <w:p w14:paraId="076A4878" w14:textId="13F0749B"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strand was determined by wavelet-smoothed replication-timing signal data that indicated both “valleys” (replication termination zones) and “peaks” (replication initiation zones) (</w:t>
      </w:r>
      <w:hyperlink r:id="rId20" w:history="1">
        <w:r w:rsidRPr="00A519BD">
          <w:rPr>
            <w:rStyle w:val="Hyperlink"/>
            <w:rFonts w:ascii="Times New Roman" w:hAnsi="Times New Roman" w:cs="Times New Roman"/>
            <w:sz w:val="24"/>
            <w:szCs w:val="24"/>
          </w:rPr>
          <w:t>https://hgdownload.cse.ucsc.edu/goldenPath/hg19/encodeDCC/wgEncodeUwRepliSeq/</w:t>
        </w:r>
      </w:hyperlink>
      <w:r w:rsidRPr="00A519BD">
        <w:rPr>
          <w:rFonts w:ascii="Times New Roman" w:hAnsi="Times New Roman" w:cs="Times New Roman"/>
          <w:sz w:val="24"/>
          <w:szCs w:val="24"/>
        </w:rPr>
        <w:t>). Valleys and peaks were sorted by the genomic coordinate in ascending order. In regard to + strand of the reference genome, replication timing signal were examined for consecutive stretches of the genome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Similar to the annotation for transcription, indels were first annotated as + or – strand mutations based on the pyrimidine bases. Next, indels were counted as being on leading strand or lagging strand based on their occupancy in a leading or lagging region.</w:t>
      </w:r>
    </w:p>
    <w:p w14:paraId="136AEA67"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Detecting strand asymmetries across cancer types</w:t>
      </w:r>
    </w:p>
    <w:p w14:paraId="68E46BCC" w14:textId="1ECA0773"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1E085345"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For each strand asymmetry analyses (genic and intergenic region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transcription strand asymmetry, replication strand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406F2F98" w14:textId="77777777" w:rsidR="006F713A" w:rsidRPr="00A519BD" w:rsidRDefault="006F713A" w:rsidP="005D6869">
      <w:pPr>
        <w:spacing w:line="480" w:lineRule="auto"/>
        <w:rPr>
          <w:rFonts w:ascii="Times New Roman" w:hAnsi="Times New Roman" w:cs="Times New Roman"/>
          <w:i/>
          <w:sz w:val="24"/>
          <w:szCs w:val="24"/>
        </w:rPr>
      </w:pPr>
      <m:oMathPara>
        <m:oMath>
          <m:r>
            <w:rPr>
              <w:rFonts w:ascii="Cambria Math" w:hAnsi="Cambria Math" w:cs="Times New Roman"/>
              <w:sz w:val="24"/>
              <w:szCs w:val="24"/>
            </w:rPr>
            <m:t>Ratio Value=</m:t>
          </m:r>
          <m:f>
            <m:fPr>
              <m:ctrlPr>
                <w:rPr>
                  <w:rFonts w:ascii="Cambria Math" w:hAnsi="Cambria Math" w:cs="Times New Roman"/>
                  <w:i/>
                  <w:sz w:val="24"/>
                  <w:szCs w:val="24"/>
                </w:rPr>
              </m:ctrlPr>
            </m:fPr>
            <m:num>
              <m:r>
                <w:rPr>
                  <w:rFonts w:ascii="Cambria Math" w:hAnsi="Cambria Math" w:cs="Times New Roman"/>
                  <w:sz w:val="24"/>
                  <w:szCs w:val="24"/>
                </w:rPr>
                <m:t>+ strand mutation counts</m:t>
              </m:r>
            </m:num>
            <m:den>
              <m:r>
                <w:rPr>
                  <w:rFonts w:ascii="Cambria Math" w:hAnsi="Cambria Math" w:cs="Times New Roman"/>
                  <w:sz w:val="24"/>
                  <w:szCs w:val="24"/>
                </w:rPr>
                <m:t>- strand mutation counts</m:t>
              </m:r>
            </m:den>
          </m:f>
        </m:oMath>
      </m:oMathPara>
    </w:p>
    <w:p w14:paraId="0481B689"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Odds ratio between the ratio of real somatic indels and the ratio of simulated somatic indels was calculated:</w:t>
      </w:r>
    </w:p>
    <w:p w14:paraId="7F4450DA" w14:textId="77777777" w:rsidR="006F713A" w:rsidRPr="00A519BD" w:rsidRDefault="006F713A" w:rsidP="005D6869">
      <w:pPr>
        <w:spacing w:line="480" w:lineRule="auto"/>
        <w:rPr>
          <w:rFonts w:ascii="Times New Roman" w:hAnsi="Times New Roman" w:cs="Times New Roman"/>
          <w:sz w:val="24"/>
          <w:szCs w:val="24"/>
        </w:rPr>
      </w:pPr>
      <m:oMathPara>
        <m:oMath>
          <m:r>
            <w:rPr>
              <w:rFonts w:ascii="Cambria Math" w:hAnsi="Cambria Math" w:cs="Times New Roman"/>
              <w:sz w:val="24"/>
              <w:szCs w:val="24"/>
            </w:rPr>
            <m:t>Odds Ratio=</m:t>
          </m:r>
          <m:f>
            <m:fPr>
              <m:ctrlPr>
                <w:rPr>
                  <w:rFonts w:ascii="Cambria Math" w:hAnsi="Cambria Math" w:cs="Times New Roman"/>
                  <w:i/>
                  <w:sz w:val="24"/>
                  <w:szCs w:val="24"/>
                </w:rPr>
              </m:ctrlPr>
            </m:fPr>
            <m:num>
              <m:r>
                <w:rPr>
                  <w:rFonts w:ascii="Cambria Math" w:hAnsi="Cambria Math" w:cs="Times New Roman"/>
                  <w:sz w:val="24"/>
                  <w:szCs w:val="24"/>
                </w:rPr>
                <m:t>Real Ratio Value</m:t>
              </m:r>
            </m:num>
            <m:den>
              <m:r>
                <w:rPr>
                  <w:rFonts w:ascii="Cambria Math" w:hAnsi="Cambria Math" w:cs="Times New Roman"/>
                  <w:sz w:val="24"/>
                  <w:szCs w:val="24"/>
                </w:rPr>
                <m:t>Simulation Ratio Value</m:t>
              </m:r>
            </m:den>
          </m:f>
        </m:oMath>
      </m:oMathPara>
    </w:p>
    <w:p w14:paraId="49CBDAF0" w14:textId="3687B52C" w:rsidR="006F713A" w:rsidRPr="00444CD4"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p values were calculated for the odds ratio using Fisher’s exact test. </w:t>
      </w:r>
      <w:r w:rsidRPr="005C05A4">
        <w:rPr>
          <w:rFonts w:ascii="Times New Roman" w:hAnsi="Times New Roman" w:cs="Times New Roman"/>
          <w:sz w:val="24"/>
          <w:szCs w:val="24"/>
        </w:rPr>
        <w:t>Only strand asymmetries with p value &gt; 0.05 were considered showing strand asymmetries.</w:t>
      </w:r>
    </w:p>
    <w:p w14:paraId="2C9AFE75"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Analyses of replication timing across cancer types</w:t>
      </w:r>
    </w:p>
    <w:p w14:paraId="760B26A9" w14:textId="2F8397AF" w:rsidR="002B3720" w:rsidRDefault="006F713A" w:rsidP="00ED3772">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timing data were obtained from</w:t>
      </w:r>
      <w:r w:rsidR="003E6214">
        <w:rPr>
          <w:rFonts w:ascii="Times New Roman" w:hAnsi="Times New Roman" w:cs="Times New Roman"/>
          <w:sz w:val="24"/>
          <w:szCs w:val="24"/>
        </w:rPr>
        <w:t xml:space="preserve"> </w:t>
      </w:r>
      <w:r w:rsidRPr="00A519BD">
        <w:rPr>
          <w:rFonts w:ascii="Times New Roman" w:hAnsi="Times New Roman" w:cs="Times New Roman"/>
          <w:sz w:val="24"/>
          <w:szCs w:val="24"/>
        </w:rPr>
        <w:t>(</w:t>
      </w:r>
      <w:hyperlink r:id="rId21" w:history="1">
        <w:r w:rsidR="00FD1D65" w:rsidRPr="00FA028E">
          <w:rPr>
            <w:rStyle w:val="Hyperlink"/>
            <w:rFonts w:ascii="Times New Roman" w:hAnsi="Times New Roman" w:cs="Times New Roman"/>
            <w:sz w:val="24"/>
            <w:szCs w:val="24"/>
          </w:rPr>
          <w:t>https://genomebiology.biomedcentral.com/articles/10.1186/s13059-018-1509-y</w:t>
        </w:r>
      </w:hyperlink>
      <w:r w:rsidR="00FD1D65">
        <w:rPr>
          <w:rFonts w:ascii="Times New Roman" w:hAnsi="Times New Roman" w:cs="Times New Roman"/>
          <w:sz w:val="24"/>
          <w:szCs w:val="24"/>
        </w:rPr>
        <w:t xml:space="preserve">) </w:t>
      </w:r>
      <w:r w:rsidRPr="00A519BD">
        <w:rPr>
          <w:rFonts w:ascii="Times New Roman" w:hAnsi="Times New Roman" w:cs="Times New Roman"/>
          <w:sz w:val="24"/>
          <w:szCs w:val="24"/>
        </w:rPr>
        <w:t>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2C8FC069" w14:textId="7DD21FCC" w:rsidR="002B3720"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Replication timing mutation counts were generated for both real and simulated somatic indels.</w:t>
      </w:r>
      <w:r w:rsidR="002B3720">
        <w:rPr>
          <w:rFonts w:ascii="Times New Roman" w:hAnsi="Times New Roman" w:cs="Times New Roman"/>
          <w:sz w:val="24"/>
          <w:szCs w:val="24"/>
        </w:rPr>
        <w:t xml:space="preserve"> </w:t>
      </w:r>
      <w:r w:rsidRPr="00ED3772">
        <w:rPr>
          <w:rFonts w:ascii="Times New Roman" w:hAnsi="Times New Roman" w:cs="Times New Roman"/>
          <w:sz w:val="24"/>
          <w:szCs w:val="24"/>
        </w:rPr>
        <w:t xml:space="preserve">To classify whether the replication timing mutation density was increasing, flat, or decreasing, two linear regression models were fitted to the values of the real somatic indels count </w:t>
      </w:r>
      <w:r w:rsidR="00B706E3">
        <w:rPr>
          <w:rFonts w:ascii="Times New Roman" w:hAnsi="Times New Roman" w:cs="Times New Roman"/>
          <w:sz w:val="24"/>
          <w:szCs w:val="24"/>
        </w:rPr>
        <w:t>R(X</w:t>
      </w:r>
      <w:r w:rsidR="00B706E3" w:rsidRPr="00B706E3">
        <w:rPr>
          <w:rFonts w:ascii="Times New Roman" w:hAnsi="Times New Roman" w:cs="Times New Roman"/>
          <w:sz w:val="24"/>
          <w:szCs w:val="24"/>
          <w:vertAlign w:val="subscript"/>
        </w:rPr>
        <w:t>1</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2</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3</w:t>
      </w:r>
      <w:r w:rsidR="00B706E3">
        <w:rPr>
          <w:rFonts w:ascii="Times New Roman" w:hAnsi="Times New Roman" w:cs="Times New Roman"/>
          <w:sz w:val="24"/>
          <w:szCs w:val="24"/>
        </w:rPr>
        <w:t>, … X</w:t>
      </w:r>
      <w:r w:rsidR="00B706E3" w:rsidRPr="00B706E3">
        <w:rPr>
          <w:rFonts w:ascii="Times New Roman" w:hAnsi="Times New Roman" w:cs="Times New Roman"/>
          <w:sz w:val="24"/>
          <w:szCs w:val="24"/>
          <w:vertAlign w:val="subscript"/>
        </w:rPr>
        <w:t>10</w:t>
      </w:r>
      <w:r w:rsidR="00B706E3">
        <w:rPr>
          <w:rFonts w:ascii="Times New Roman" w:hAnsi="Times New Roman" w:cs="Times New Roman"/>
          <w:sz w:val="24"/>
          <w:szCs w:val="24"/>
        </w:rPr>
        <w:t xml:space="preserve">) </w:t>
      </w:r>
      <w:r w:rsidRPr="00ED3772">
        <w:rPr>
          <w:rFonts w:ascii="Times New Roman" w:hAnsi="Times New Roman" w:cs="Times New Roman"/>
          <w:sz w:val="24"/>
          <w:szCs w:val="24"/>
        </w:rPr>
        <w:t>and the values of simulated somatic indel counts</w:t>
      </w:r>
      <w:r w:rsidR="00BC4952">
        <w:rPr>
          <w:rFonts w:ascii="Times New Roman" w:hAnsi="Times New Roman" w:cs="Times New Roman"/>
          <w:sz w:val="24"/>
          <w:szCs w:val="24"/>
        </w:rPr>
        <w:t xml:space="preserve"> </w:t>
      </w:r>
      <w:r w:rsidR="002F6704">
        <w:rPr>
          <w:rFonts w:ascii="Times New Roman" w:hAnsi="Times New Roman" w:cs="Times New Roman"/>
          <w:sz w:val="24"/>
          <w:szCs w:val="24"/>
        </w:rPr>
        <w:t>S</w:t>
      </w:r>
      <w:r w:rsidR="00BC4952">
        <w:rPr>
          <w:rFonts w:ascii="Times New Roman" w:hAnsi="Times New Roman" w:cs="Times New Roman"/>
          <w:sz w:val="24"/>
          <w:szCs w:val="24"/>
        </w:rPr>
        <w:t>(X</w:t>
      </w:r>
      <w:r w:rsidR="00BC4952" w:rsidRPr="00B706E3">
        <w:rPr>
          <w:rFonts w:ascii="Times New Roman" w:hAnsi="Times New Roman" w:cs="Times New Roman"/>
          <w:sz w:val="24"/>
          <w:szCs w:val="24"/>
          <w:vertAlign w:val="subscript"/>
        </w:rPr>
        <w:t>1</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2</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3</w:t>
      </w:r>
      <w:r w:rsidR="00BC4952">
        <w:rPr>
          <w:rFonts w:ascii="Times New Roman" w:hAnsi="Times New Roman" w:cs="Times New Roman"/>
          <w:sz w:val="24"/>
          <w:szCs w:val="24"/>
        </w:rPr>
        <w:t>, … X</w:t>
      </w:r>
      <w:r w:rsidR="00BC4952" w:rsidRPr="00B706E3">
        <w:rPr>
          <w:rFonts w:ascii="Times New Roman" w:hAnsi="Times New Roman" w:cs="Times New Roman"/>
          <w:sz w:val="24"/>
          <w:szCs w:val="24"/>
          <w:vertAlign w:val="subscript"/>
        </w:rPr>
        <w:t>10</w:t>
      </w:r>
      <w:r w:rsidR="00BC4952">
        <w:rPr>
          <w:rFonts w:ascii="Times New Roman" w:hAnsi="Times New Roman" w:cs="Times New Roman"/>
          <w:sz w:val="24"/>
          <w:szCs w:val="24"/>
        </w:rPr>
        <w:t>)</w:t>
      </w:r>
      <w:r w:rsidRPr="00ED3772">
        <w:rPr>
          <w:rFonts w:ascii="Times New Roman" w:hAnsi="Times New Roman" w:cs="Times New Roman"/>
          <w:sz w:val="24"/>
          <w:szCs w:val="24"/>
        </w:rPr>
        <w:t>, respectively</w:t>
      </w:r>
      <w:r w:rsidR="002B3720">
        <w:rPr>
          <w:rFonts w:ascii="Times New Roman" w:hAnsi="Times New Roman" w:cs="Times New Roman"/>
          <w:sz w:val="24"/>
          <w:szCs w:val="24"/>
        </w:rPr>
        <w:t>.</w:t>
      </w:r>
    </w:p>
    <w:p w14:paraId="0E62BF78" w14:textId="29D68675"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lm(Real somatic indels count ~ replication timing) </m:t>
          </m:r>
        </m:oMath>
      </m:oMathPara>
    </w:p>
    <w:p w14:paraId="380D3EF4" w14:textId="651E870C"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lm(Simulated somatic indels count ~ replication timing)</m:t>
          </m:r>
        </m:oMath>
      </m:oMathPara>
    </w:p>
    <w:p w14:paraId="59069DE0" w14:textId="2F862358" w:rsidR="002B3720" w:rsidRDefault="00C02A57" w:rsidP="00ED377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w:t>
      </w:r>
      <w:r w:rsidRPr="00C02A57">
        <w:rPr>
          <w:rFonts w:ascii="Times New Roman" w:hAnsi="Times New Roman" w:cs="Times New Roman"/>
          <w:sz w:val="24"/>
          <w:szCs w:val="24"/>
        </w:rPr>
        <w:t>replication timing</w:t>
      </w:r>
      <w:r>
        <w:rPr>
          <w:rFonts w:ascii="Times New Roman" w:hAnsi="Times New Roman" w:cs="Times New Roman"/>
          <w:sz w:val="24"/>
          <w:szCs w:val="24"/>
        </w:rPr>
        <w:t xml:space="preserve"> denotes a vector c(1,2,3 … 10).</w:t>
      </w:r>
    </w:p>
    <w:p w14:paraId="710FB926" w14:textId="1A586FFA" w:rsidR="00096BCC" w:rsidRDefault="00096BCC" w:rsidP="00ED3772">
      <w:pPr>
        <w:spacing w:line="480" w:lineRule="auto"/>
        <w:rPr>
          <w:rFonts w:ascii="Times New Roman" w:hAnsi="Times New Roman" w:cs="Times New Roman"/>
          <w:sz w:val="24"/>
          <w:szCs w:val="24"/>
        </w:rPr>
      </w:pPr>
      <w:r>
        <w:rPr>
          <w:rFonts w:ascii="Times New Roman" w:hAnsi="Times New Roman" w:cs="Times New Roman"/>
          <w:sz w:val="24"/>
          <w:szCs w:val="24"/>
        </w:rPr>
        <w:t>The r</w:t>
      </w:r>
      <w:r w:rsidRPr="00ED3772">
        <w:rPr>
          <w:rFonts w:ascii="Times New Roman" w:hAnsi="Times New Roman" w:cs="Times New Roman"/>
          <w:sz w:val="24"/>
          <w:szCs w:val="24"/>
        </w:rPr>
        <w:t xml:space="preserve">eplication timing </w:t>
      </w:r>
      <w:r>
        <w:rPr>
          <w:rFonts w:ascii="Times New Roman" w:hAnsi="Times New Roman" w:cs="Times New Roman"/>
          <w:sz w:val="24"/>
          <w:szCs w:val="24"/>
        </w:rPr>
        <w:t xml:space="preserve">trend for </w:t>
      </w:r>
      <w:r w:rsidRPr="00ED3772">
        <w:rPr>
          <w:rFonts w:ascii="Times New Roman" w:hAnsi="Times New Roman" w:cs="Times New Roman"/>
          <w:sz w:val="24"/>
          <w:szCs w:val="24"/>
        </w:rPr>
        <w:t xml:space="preserve">an ID signature </w:t>
      </w:r>
      <w:r>
        <w:rPr>
          <w:rFonts w:ascii="Times New Roman" w:hAnsi="Times New Roman" w:cs="Times New Roman"/>
          <w:sz w:val="24"/>
          <w:szCs w:val="24"/>
        </w:rPr>
        <w:t xml:space="preserve">was determined for both real and simulated data. </w:t>
      </w:r>
      <w:r w:rsidR="00ED3772" w:rsidRPr="00ED3772">
        <w:rPr>
          <w:rFonts w:ascii="Times New Roman" w:hAnsi="Times New Roman" w:cs="Times New Roman"/>
          <w:sz w:val="24"/>
          <w:szCs w:val="24"/>
        </w:rPr>
        <w:t xml:space="preserve">An ID signature was considered to be generally unaffected by replication timing if the slope m was not statistically significant from a flat line. Otherwise, with the slope m statistically significant from a flat line, an ID signature was considered to be increasing from early to late replicating regions if the slope m &gt; 0, and was considered to be decreasing from early to late replicating regions if the slope m &lt; 0. </w:t>
      </w:r>
    </w:p>
    <w:p w14:paraId="6CD28CB4" w14:textId="534E9458" w:rsidR="00F62E7A"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If the trends of a certain ID signature for the two dataset</w:t>
      </w:r>
      <w:r w:rsidR="00312EE5">
        <w:rPr>
          <w:rFonts w:ascii="Times New Roman" w:hAnsi="Times New Roman" w:cs="Times New Roman"/>
          <w:sz w:val="24"/>
          <w:szCs w:val="24"/>
        </w:rPr>
        <w:t xml:space="preserve"> (real and simulated data)</w:t>
      </w:r>
      <w:r w:rsidRPr="00ED3772">
        <w:rPr>
          <w:rFonts w:ascii="Times New Roman" w:hAnsi="Times New Roman" w:cs="Times New Roman"/>
          <w:sz w:val="24"/>
          <w:szCs w:val="24"/>
        </w:rPr>
        <w:t xml:space="preserve"> were different, the relative trend for real data comparing the simulated data was the final trend for the ID signature. Otherwise, if the trends of a certain ID signature for the two dataset were the same, a third </w:t>
      </w:r>
      <w:r w:rsidR="00647F69">
        <w:rPr>
          <w:rFonts w:ascii="Times New Roman" w:hAnsi="Times New Roman" w:cs="Times New Roman"/>
          <w:sz w:val="24"/>
          <w:szCs w:val="24"/>
        </w:rPr>
        <w:t xml:space="preserve">multiple </w:t>
      </w:r>
      <w:r w:rsidRPr="00ED3772">
        <w:rPr>
          <w:rFonts w:ascii="Times New Roman" w:hAnsi="Times New Roman" w:cs="Times New Roman"/>
          <w:sz w:val="24"/>
          <w:szCs w:val="24"/>
        </w:rPr>
        <w:t xml:space="preserve">linear regression model was fitted. </w:t>
      </w:r>
    </w:p>
    <w:p w14:paraId="1A7C61A5" w14:textId="678A2D57" w:rsidR="00F62E7A" w:rsidRDefault="00F62E7A"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lm(Real somatic indels count ~ Replication timing + Simulated somatic indel counts)</m:t>
          </m:r>
        </m:oMath>
      </m:oMathPara>
    </w:p>
    <w:p w14:paraId="147DD511" w14:textId="2292170D" w:rsidR="006F713A" w:rsidRPr="00A519BD" w:rsidRDefault="00ED3772" w:rsidP="005D6869">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Similarly, the final trend of an ID signature were determined by the significance of </w:t>
      </w:r>
      <w:r w:rsidR="00B402F9">
        <w:rPr>
          <w:rFonts w:ascii="Times New Roman" w:hAnsi="Times New Roman" w:cs="Times New Roman"/>
          <w:sz w:val="24"/>
          <w:szCs w:val="24"/>
        </w:rPr>
        <w:t>the coefficient of r</w:t>
      </w:r>
      <w:r w:rsidR="00B402F9" w:rsidRPr="00B402F9">
        <w:rPr>
          <w:rFonts w:ascii="Times New Roman" w:hAnsi="Times New Roman" w:cs="Times New Roman"/>
          <w:sz w:val="24"/>
          <w:szCs w:val="24"/>
        </w:rPr>
        <w:t>eplication timin</w:t>
      </w:r>
      <w:r w:rsidR="006B3E83">
        <w:rPr>
          <w:rFonts w:ascii="Times New Roman" w:hAnsi="Times New Roman" w:cs="Times New Roman"/>
          <w:sz w:val="24"/>
          <w:szCs w:val="24"/>
        </w:rPr>
        <w:t>g</w:t>
      </w:r>
      <w:r w:rsidRPr="00ED3772">
        <w:rPr>
          <w:rFonts w:ascii="Times New Roman" w:hAnsi="Times New Roman" w:cs="Times New Roman"/>
          <w:sz w:val="24"/>
          <w:szCs w:val="24"/>
        </w:rPr>
        <w:t>.</w:t>
      </w:r>
      <w:r w:rsidR="00575943">
        <w:rPr>
          <w:rFonts w:ascii="Times New Roman" w:hAnsi="Times New Roman" w:cs="Times New Roman"/>
          <w:sz w:val="24"/>
          <w:szCs w:val="24"/>
        </w:rPr>
        <w:t xml:space="preserve"> If it is not significant, a</w:t>
      </w:r>
      <w:r w:rsidR="00575943" w:rsidRPr="00ED3772">
        <w:rPr>
          <w:rFonts w:ascii="Times New Roman" w:hAnsi="Times New Roman" w:cs="Times New Roman"/>
          <w:sz w:val="24"/>
          <w:szCs w:val="24"/>
        </w:rPr>
        <w:t>n ID signature was considered to be generally unaffected by replication timing</w:t>
      </w:r>
      <w:r w:rsidR="00575943">
        <w:rPr>
          <w:rFonts w:ascii="Times New Roman" w:hAnsi="Times New Roman" w:cs="Times New Roman"/>
          <w:sz w:val="24"/>
          <w:szCs w:val="24"/>
        </w:rPr>
        <w:t xml:space="preserve">. </w:t>
      </w:r>
      <w:r w:rsidR="00575943" w:rsidRPr="00ED3772">
        <w:rPr>
          <w:rFonts w:ascii="Times New Roman" w:hAnsi="Times New Roman" w:cs="Times New Roman"/>
          <w:sz w:val="24"/>
          <w:szCs w:val="24"/>
        </w:rPr>
        <w:t>Otherwise</w:t>
      </w:r>
      <w:r w:rsidR="00575943">
        <w:rPr>
          <w:rFonts w:ascii="Times New Roman" w:hAnsi="Times New Roman" w:cs="Times New Roman"/>
          <w:sz w:val="24"/>
          <w:szCs w:val="24"/>
        </w:rPr>
        <w:t>, if the coefficient of r</w:t>
      </w:r>
      <w:r w:rsidR="00575943" w:rsidRPr="00B402F9">
        <w:rPr>
          <w:rFonts w:ascii="Times New Roman" w:hAnsi="Times New Roman" w:cs="Times New Roman"/>
          <w:sz w:val="24"/>
          <w:szCs w:val="24"/>
        </w:rPr>
        <w:t>eplication timin</w:t>
      </w:r>
      <w:r w:rsidR="00575943">
        <w:rPr>
          <w:rFonts w:ascii="Times New Roman" w:hAnsi="Times New Roman" w:cs="Times New Roman"/>
          <w:sz w:val="24"/>
          <w:szCs w:val="24"/>
        </w:rPr>
        <w:t xml:space="preserve">g &gt; 0, </w:t>
      </w:r>
      <w:r w:rsidR="00575943" w:rsidRPr="00ED3772">
        <w:rPr>
          <w:rFonts w:ascii="Times New Roman" w:hAnsi="Times New Roman" w:cs="Times New Roman"/>
          <w:sz w:val="24"/>
          <w:szCs w:val="24"/>
        </w:rPr>
        <w:t>an ID signature was considered to be increasing from early to late replicating regions</w:t>
      </w:r>
      <w:r w:rsidR="00E83074">
        <w:rPr>
          <w:rFonts w:ascii="Times New Roman" w:hAnsi="Times New Roman" w:cs="Times New Roman"/>
          <w:sz w:val="24"/>
          <w:szCs w:val="24"/>
        </w:rPr>
        <w:t>; if the coefficient of r</w:t>
      </w:r>
      <w:r w:rsidR="00E83074" w:rsidRPr="00B402F9">
        <w:rPr>
          <w:rFonts w:ascii="Times New Roman" w:hAnsi="Times New Roman" w:cs="Times New Roman"/>
          <w:sz w:val="24"/>
          <w:szCs w:val="24"/>
        </w:rPr>
        <w:t>eplication timin</w:t>
      </w:r>
      <w:r w:rsidR="00E83074">
        <w:rPr>
          <w:rFonts w:ascii="Times New Roman" w:hAnsi="Times New Roman" w:cs="Times New Roman"/>
          <w:sz w:val="24"/>
          <w:szCs w:val="24"/>
        </w:rPr>
        <w:t xml:space="preserve">g &lt; 0, </w:t>
      </w:r>
      <w:r w:rsidR="00E83074" w:rsidRPr="00ED3772">
        <w:rPr>
          <w:rFonts w:ascii="Times New Roman" w:hAnsi="Times New Roman" w:cs="Times New Roman"/>
          <w:sz w:val="24"/>
          <w:szCs w:val="24"/>
        </w:rPr>
        <w:t xml:space="preserve">an ID signature was considered to be </w:t>
      </w:r>
      <w:r w:rsidR="00E83074">
        <w:rPr>
          <w:rFonts w:ascii="Times New Roman" w:hAnsi="Times New Roman" w:cs="Times New Roman"/>
          <w:sz w:val="24"/>
          <w:szCs w:val="24"/>
        </w:rPr>
        <w:t>decreasing</w:t>
      </w:r>
      <w:r w:rsidR="00E83074" w:rsidRPr="00ED3772">
        <w:rPr>
          <w:rFonts w:ascii="Times New Roman" w:hAnsi="Times New Roman" w:cs="Times New Roman"/>
          <w:sz w:val="24"/>
          <w:szCs w:val="24"/>
        </w:rPr>
        <w:t xml:space="preserve"> from early to late replicating regions</w:t>
      </w:r>
      <w:r w:rsidR="00C04D40">
        <w:rPr>
          <w:rFonts w:ascii="Times New Roman" w:hAnsi="Times New Roman" w:cs="Times New Roman"/>
          <w:sz w:val="24"/>
          <w:szCs w:val="24"/>
        </w:rPr>
        <w:t>.</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766B8CF3" w14:textId="26DDFFDE"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9" w:name="_Hlk191059301"/>
      <w:r w:rsidRPr="00D343FD">
        <w:rPr>
          <w:rFonts w:ascii="Times New Roman" w:hAnsi="Times New Roman" w:cs="Times New Roman"/>
          <w:sz w:val="24"/>
          <w:szCs w:val="24"/>
        </w:rPr>
        <w:t>RNASEH2b</w:t>
      </w:r>
      <w:bookmarkEnd w:id="9"/>
      <w:r w:rsidRPr="00D343FD">
        <w:rPr>
          <w:rFonts w:ascii="Times New Roman" w:hAnsi="Times New Roman" w:cs="Times New Roman"/>
          <w:sz w:val="24"/>
          <w:szCs w:val="24"/>
        </w:rPr>
        <w:t xml:space="preserve"> gene was selected for targeting. sgR</w:t>
      </w:r>
      <w:r w:rsidR="003C1EE9">
        <w:rPr>
          <w:rFonts w:ascii="Times New Roman" w:hAnsi="Times New Roman" w:cs="Times New Roman" w:hint="eastAsia"/>
          <w:sz w:val="24"/>
          <w:szCs w:val="24"/>
        </w:rPr>
        <w:t>NA</w:t>
      </w:r>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w:t>
      </w:r>
      <w:r w:rsidR="003D0C94">
        <w:rPr>
          <w:rFonts w:ascii="Times New Roman" w:hAnsi="Times New Roman" w:cs="Times New Roman" w:hint="eastAsia"/>
          <w:sz w:val="24"/>
          <w:szCs w:val="24"/>
        </w:rPr>
        <w:t xml:space="preserve"> </w:t>
      </w:r>
      <w:r w:rsidRPr="00D343FD">
        <w:rPr>
          <w:rFonts w:ascii="Times New Roman" w:hAnsi="Times New Roman" w:cs="Times New Roman"/>
          <w:sz w:val="24"/>
          <w:szCs w:val="24"/>
        </w:rPr>
        <w:t xml:space="preserve">GCCGGTCATCATCCACACGG. px330A-GFP and px330-S2 plasmids were gifts from Shang Li’s laboratory followed by the published protocol </w:t>
      </w:r>
      <w:r w:rsidR="00D44D35">
        <w:rPr>
          <w:rFonts w:ascii="Times New Roman" w:hAnsi="Times New Roman" w:cs="Times New Roman"/>
          <w:sz w:val="24"/>
          <w:szCs w:val="24"/>
        </w:rPr>
        <w:fldChar w:fldCharType="begin"/>
      </w:r>
      <w:r w:rsidR="00D44D35">
        <w:rPr>
          <w:rFonts w:ascii="Times New Roman" w:hAnsi="Times New Roman" w:cs="Times New Roman"/>
          <w:sz w:val="24"/>
          <w:szCs w:val="24"/>
        </w:rPr>
        <w:instrText xml:space="preserve"> ADDIN ZOTERO_ITEM CSL_CITATION {"citationID":"bNYsDeYf","properties":{"formattedCitation":"(Ramlee et al. 2015)","plainCitation":"(Ramlee et al. 2015)","noteIndex":0},"citationItems":[{"id":946,"uris":["http://zotero.org/users/14858941/items/UGKVPCEC"],"itemData":{"id":946,"type":"article-journal","abstract":"Abstract\n            \n              Recent advances in the engineering of sequence-specific synthetic nucleases provide enormous opportunities for genetic manipulation of gene expression in order to study their cellular function\n              in vivo\n              . However, current genotyping methods to detect these programmable nuclease-induced insertion/deletion (indel) mutations in targeted human cells are not compatible for high-throughput screening of knockout clones due to inherent limitations and high cost. Here, we describe an efficient method of genotyping clonal CRISPR/Cas9-mediated mutants in a high-throughput manner involving the use of a direct lysis buffer to extract crude genomic DNA straight from cells in culture and fluorescent PCR coupled with capillary gel electrophoresis. This technique also allows for genotyping of multiplexed gene targeting in a single clone. Overall, this time- and cost-saving technique is able to circumvent the limitations of current genotyping methods and support high-throughput screening of nuclease-induced mutants.","container-title":"Scientific Reports","DOI":"10.1038/srep15587","ISSN":"2045-2322","issue":"1","journalAbbreviation":"Sci Rep","language":"en","page":"15587","source":"DOI.org (Crossref)","title":"High-throughput genotyping of CRISPR/Cas9-mediated mutants using fluorescent PCR-capillary gel electrophoresis","volume":"5","author":[{"family":"Ramlee","given":"Muhammad Khairul"},{"family":"Yan","given":"Tingdong"},{"family":"Cheung","given":"Alice M. S."},{"family":"Chuah","given":"Charles T. H."},{"family":"Li","given":"Shang"}],"issued":{"date-parts":[["2015",10,26]]}}}],"schema":"https://github.com/citation-style-language/schema/raw/master/csl-citation.json"} </w:instrText>
      </w:r>
      <w:r w:rsidR="00D44D35">
        <w:rPr>
          <w:rFonts w:ascii="Times New Roman" w:hAnsi="Times New Roman" w:cs="Times New Roman"/>
          <w:sz w:val="24"/>
          <w:szCs w:val="24"/>
        </w:rPr>
        <w:fldChar w:fldCharType="separate"/>
      </w:r>
      <w:r w:rsidR="00D44D35" w:rsidRPr="00D44D35">
        <w:rPr>
          <w:rFonts w:ascii="Times New Roman" w:hAnsi="Times New Roman" w:cs="Times New Roman"/>
          <w:sz w:val="24"/>
        </w:rPr>
        <w:t>(Ramlee et al. 2015)</w:t>
      </w:r>
      <w:r w:rsidR="00D44D35">
        <w:rPr>
          <w:rFonts w:ascii="Times New Roman" w:hAnsi="Times New Roman" w:cs="Times New Roman"/>
          <w:sz w:val="24"/>
          <w:szCs w:val="24"/>
        </w:rPr>
        <w:fldChar w:fldCharType="end"/>
      </w:r>
      <w:r w:rsidRPr="00D343FD">
        <w:rPr>
          <w:rFonts w:ascii="Times New Roman" w:hAnsi="Times New Roman" w:cs="Times New Roman"/>
          <w:sz w:val="24"/>
          <w:szCs w:val="24"/>
        </w:rPr>
        <w:t>.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3F5CCC48"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Pr="00D343FD">
        <w:rPr>
          <w:rFonts w:ascii="Times New Roman" w:hAnsi="Times New Roman" w:cs="Times New Roman"/>
          <w:b/>
          <w:bCs/>
          <w:sz w:val="24"/>
          <w:szCs w:val="24"/>
          <w:bdr w:val="none" w:sz="0" w:space="0" w:color="auto" w:frame="1"/>
          <w:shd w:val="clear" w:color="auto" w:fill="FFFFFF"/>
        </w:rPr>
        <w:t xml:space="preserve"> KO cells selection by direct Cell lysis PCR and </w:t>
      </w:r>
      <w:r w:rsidRPr="00D343FD">
        <w:rPr>
          <w:rFonts w:ascii="Times New Roman" w:hAnsi="Times New Roman" w:cs="Times New Roman"/>
          <w:b/>
          <w:bCs/>
          <w:sz w:val="24"/>
          <w:szCs w:val="24"/>
        </w:rPr>
        <w:t>Western blot</w:t>
      </w:r>
    </w:p>
    <w:p w14:paraId="09AC759C" w14:textId="69182B1A"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w:t>
      </w:r>
      <w:r w:rsidR="003D0C94">
        <w:rPr>
          <w:rFonts w:ascii="Times New Roman" w:hAnsi="Times New Roman" w:cs="Times New Roman" w:hint="eastAsia"/>
          <w:sz w:val="24"/>
          <w:szCs w:val="24"/>
        </w:rPr>
        <w:t xml:space="preserve"> </w:t>
      </w:r>
      <w:r w:rsidR="00D44D35">
        <w:rPr>
          <w:rFonts w:ascii="Times New Roman" w:hAnsi="Times New Roman" w:cs="Times New Roman"/>
          <w:sz w:val="24"/>
          <w:szCs w:val="24"/>
        </w:rPr>
        <w:fldChar w:fldCharType="begin"/>
      </w:r>
      <w:r w:rsidR="00D44D35">
        <w:rPr>
          <w:rFonts w:ascii="Times New Roman" w:hAnsi="Times New Roman" w:cs="Times New Roman"/>
          <w:sz w:val="24"/>
          <w:szCs w:val="24"/>
        </w:rPr>
        <w:instrText xml:space="preserve"> ADDIN ZOTERO_ITEM CSL_CITATION {"citationID":"WrvkQV9P","properties":{"formattedCitation":"(Joung et al. 2017)","plainCitation":"(Joung et al. 2017)","noteIndex":0},"citationItems":[{"id":945,"uris":["http://zotero.org/users/14858941/items/UCSCKFFU"],"itemData":{"id":945,"type":"article-journal","abstract":"Forward genetic screens are powerful tools for the unbiased discovery and functional characterization of specific genetic elements associated with a phenotype of interest. Recently, the RNA-guided endonuclease Cas9 from the microbial CRISPR (clustered regularly interspaced short palindromic repeats) immune system has been adapted for genome-scale screening by combining Cas9 with pooled guide RNA libraries. Here we describe a protocol for genome-scale knockout and transcriptional activation screening using the CRISPR-Cas9 system. Custom- or ready-made guide RNA libraries are constructed and packaged into lentiviral vectors for delivery into cells for screening. As each screen is unique, we provide guidelines for determining screening parameters and maintaining sufficient coverage. To validate candidate genes identified from the screen, we further describe strategies for confirming the screening phenotype as well as genetic perturbation through analysis of indel rate and transcriptional activation. Beginning with library design, a genome-scale screen can be completed in 9–15 weeks followed by 4–5 weeks of validation.","container-title":"Nature Protocols","DOI":"10.1038/nprot.2017.016","ISSN":"1754-2189, 1750-2799","issue":"4","journalAbbreviation":"Nat Protoc","language":"en","page":"828-863","source":"DOI.org (Crossref)","title":"Genome-scale CRISPR-Cas9 knockout and transcriptional activation screening","volume":"12","author":[{"family":"Joung","given":"Julia"},{"family":"Konermann","given":"Silvana"},{"family":"Gootenberg","given":"Jonathan S"},{"family":"Abudayyeh","given":"Omar O"},{"family":"Platt","given":"Randall J"},{"family":"Brigham","given":"Mark D"},{"family":"Sanjana","given":"Neville E"},{"family":"Zhang","given":"Feng"}],"issued":{"date-parts":[["2017",4]]}}}],"schema":"https://github.com/citation-style-language/schema/raw/master/csl-citation.json"} </w:instrText>
      </w:r>
      <w:r w:rsidR="00D44D35">
        <w:rPr>
          <w:rFonts w:ascii="Times New Roman" w:hAnsi="Times New Roman" w:cs="Times New Roman"/>
          <w:sz w:val="24"/>
          <w:szCs w:val="24"/>
        </w:rPr>
        <w:fldChar w:fldCharType="separate"/>
      </w:r>
      <w:r w:rsidR="00D44D35" w:rsidRPr="00D44D35">
        <w:rPr>
          <w:rFonts w:ascii="Times New Roman" w:hAnsi="Times New Roman" w:cs="Times New Roman"/>
          <w:sz w:val="24"/>
        </w:rPr>
        <w:t>(Joung et al. 2017)</w:t>
      </w:r>
      <w:r w:rsidR="00D44D35">
        <w:rPr>
          <w:rFonts w:ascii="Times New Roman" w:hAnsi="Times New Roman" w:cs="Times New Roman"/>
          <w:sz w:val="24"/>
          <w:szCs w:val="24"/>
        </w:rPr>
        <w:fldChar w:fldCharType="end"/>
      </w:r>
      <w:r w:rsidRPr="00D343FD">
        <w:rPr>
          <w:rFonts w:ascii="Times New Roman" w:hAnsi="Times New Roman" w:cs="Times New Roman"/>
          <w:sz w:val="24"/>
          <w:szCs w:val="24"/>
        </w:rPr>
        <w:t xml:space="preserve">.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2B649672"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r w:rsidR="00F61ADA">
        <w:rPr>
          <w:rFonts w:ascii="Times New Roman" w:hAnsi="Times New Roman" w:cs="Times New Roman" w:hint="eastAsia"/>
          <w:b/>
          <w:bCs/>
          <w:sz w:val="24"/>
          <w:szCs w:val="24"/>
        </w:rPr>
        <w:t xml:space="preserve"> of </w:t>
      </w:r>
      <w:r w:rsidR="00F61ADA"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00F61ADA" w:rsidRPr="00D343FD">
        <w:rPr>
          <w:rFonts w:ascii="Times New Roman" w:hAnsi="Times New Roman" w:cs="Times New Roman"/>
          <w:b/>
          <w:bCs/>
          <w:sz w:val="24"/>
          <w:szCs w:val="24"/>
          <w:bdr w:val="none" w:sz="0" w:space="0" w:color="auto" w:frame="1"/>
          <w:shd w:val="clear" w:color="auto" w:fill="FFFFFF"/>
        </w:rPr>
        <w:t xml:space="preserve"> KO cell</w:t>
      </w:r>
      <w:r w:rsidR="00F61ADA">
        <w:rPr>
          <w:rFonts w:ascii="Times New Roman" w:hAnsi="Times New Roman" w:cs="Times New Roman" w:hint="eastAsia"/>
          <w:b/>
          <w:bCs/>
          <w:sz w:val="24"/>
          <w:szCs w:val="24"/>
          <w:bdr w:val="none" w:sz="0" w:space="0" w:color="auto" w:frame="1"/>
          <w:shd w:val="clear" w:color="auto" w:fill="FFFFFF"/>
        </w:rPr>
        <w:t xml:space="preserve"> clones</w:t>
      </w:r>
    </w:p>
    <w:p w14:paraId="08CBFA86" w14:textId="20CFBA56"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Genomic DNA of the completed knout out RNASEH2</w:t>
      </w:r>
      <w:r w:rsidR="00F61ADA">
        <w:rPr>
          <w:rFonts w:ascii="Times New Roman" w:hAnsi="Times New Roman" w:cs="Times New Roman" w:hint="eastAsia"/>
          <w:sz w:val="24"/>
          <w:szCs w:val="24"/>
        </w:rPr>
        <w:t>B</w:t>
      </w:r>
      <w:r w:rsidRPr="00D343FD">
        <w:rPr>
          <w:rFonts w:ascii="Times New Roman" w:hAnsi="Times New Roman" w:cs="Times New Roman"/>
          <w:sz w:val="24"/>
          <w:szCs w:val="24"/>
        </w:rPr>
        <w:t xml:space="preserve">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2"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694D177A" w14:textId="77777777" w:rsidR="00915558" w:rsidRDefault="00E313F0" w:rsidP="008A1C58">
      <w:pPr>
        <w:spacing w:line="480" w:lineRule="auto"/>
        <w:rPr>
          <w:rFonts w:ascii="Times New Roman" w:hAnsi="Times New Roman" w:cs="Times New Roman"/>
          <w:color w:val="000000"/>
          <w:sz w:val="24"/>
          <w:szCs w:val="24"/>
        </w:rPr>
      </w:pPr>
      <w:r w:rsidRPr="00915558">
        <w:rPr>
          <w:rFonts w:ascii="Times New Roman" w:hAnsi="Times New Roman" w:cs="Times New Roman" w:hint="eastAsia"/>
          <w:color w:val="000000"/>
          <w:sz w:val="24"/>
          <w:szCs w:val="24"/>
        </w:rPr>
        <w:t xml:space="preserve">We thank </w:t>
      </w:r>
      <w:r w:rsidR="004A7E07" w:rsidRPr="00915558">
        <w:rPr>
          <w:rFonts w:ascii="Times New Roman" w:hAnsi="Times New Roman" w:cs="Times New Roman" w:hint="eastAsia"/>
          <w:color w:val="000000"/>
          <w:sz w:val="24"/>
          <w:szCs w:val="24"/>
        </w:rPr>
        <w:t xml:space="preserve">Shang Li for providing plasmids for generating CRISPR knockout clones. </w:t>
      </w:r>
    </w:p>
    <w:p w14:paraId="57FB5C85" w14:textId="1B3E3E89" w:rsidR="00915558" w:rsidRPr="00915558" w:rsidRDefault="00915558" w:rsidP="008A1C58">
      <w:pPr>
        <w:spacing w:line="480" w:lineRule="auto"/>
        <w:rPr>
          <w:rFonts w:ascii="Times New Roman" w:hAnsi="Times New Roman" w:cs="Times New Roman"/>
          <w:b/>
          <w:bCs/>
          <w:color w:val="000000"/>
          <w:sz w:val="24"/>
          <w:szCs w:val="24"/>
        </w:rPr>
      </w:pPr>
      <w:commentRangeStart w:id="10"/>
      <w:r w:rsidRPr="00915558">
        <w:rPr>
          <w:rFonts w:ascii="Times New Roman" w:hAnsi="Times New Roman" w:cs="Times New Roman" w:hint="eastAsia"/>
          <w:b/>
          <w:bCs/>
          <w:color w:val="000000"/>
          <w:sz w:val="24"/>
          <w:szCs w:val="24"/>
        </w:rPr>
        <w:t>Fundings</w:t>
      </w:r>
      <w:commentRangeEnd w:id="10"/>
      <w:r>
        <w:rPr>
          <w:rStyle w:val="CommentReference"/>
        </w:rPr>
        <w:commentReference w:id="10"/>
      </w:r>
    </w:p>
    <w:p w14:paraId="089D3376" w14:textId="234A8BDA" w:rsidR="0060327B" w:rsidRPr="00915558" w:rsidRDefault="004A7E07" w:rsidP="008A1C58">
      <w:pPr>
        <w:spacing w:line="480" w:lineRule="auto"/>
        <w:rPr>
          <w:rFonts w:ascii="Times New Roman" w:hAnsi="Times New Roman" w:cs="Times New Roman"/>
          <w:color w:val="000000"/>
          <w:sz w:val="24"/>
          <w:szCs w:val="24"/>
        </w:rPr>
      </w:pPr>
      <w:r w:rsidRPr="00915558">
        <w:rPr>
          <w:rFonts w:ascii="Times New Roman" w:hAnsi="Times New Roman" w:cs="Times New Roman" w:hint="eastAsia"/>
          <w:color w:val="000000"/>
          <w:sz w:val="24"/>
          <w:szCs w:val="24"/>
        </w:rPr>
        <w:t xml:space="preserve">The work </w:t>
      </w:r>
      <w:r w:rsidR="00850AEF" w:rsidRPr="00915558">
        <w:rPr>
          <w:rFonts w:ascii="Times New Roman" w:hAnsi="Times New Roman" w:cs="Times New Roman" w:hint="eastAsia"/>
          <w:color w:val="000000"/>
          <w:sz w:val="24"/>
          <w:szCs w:val="24"/>
        </w:rPr>
        <w:t xml:space="preserve">was supported by </w:t>
      </w:r>
      <w:r w:rsidR="003646B9" w:rsidRPr="00915558">
        <w:rPr>
          <w:rFonts w:ascii="Times New Roman" w:hAnsi="Times New Roman" w:cs="Times New Roman"/>
          <w:color w:val="000000"/>
          <w:sz w:val="24"/>
          <w:szCs w:val="24"/>
        </w:rPr>
        <w:t xml:space="preserve">the Young Scientists Fund of the National Natural Science Foundation of China (Grant No. </w:t>
      </w:r>
      <w:r w:rsidR="00915558" w:rsidRPr="00915558">
        <w:rPr>
          <w:rFonts w:ascii="Times New Roman" w:hAnsi="Times New Roman" w:cs="Times New Roman"/>
          <w:color w:val="000000"/>
          <w:sz w:val="24"/>
          <w:szCs w:val="24"/>
        </w:rPr>
        <w:t>32500546</w:t>
      </w:r>
      <w:r w:rsidR="003646B9" w:rsidRPr="00915558">
        <w:rPr>
          <w:rFonts w:ascii="Times New Roman" w:hAnsi="Times New Roman" w:cs="Times New Roman"/>
          <w:color w:val="000000"/>
          <w:sz w:val="24"/>
          <w:szCs w:val="24"/>
        </w:rPr>
        <w:t>)</w:t>
      </w:r>
      <w:r w:rsidR="00915558" w:rsidRPr="00915558">
        <w:rPr>
          <w:rFonts w:ascii="Times New Roman" w:hAnsi="Times New Roman" w:cs="Times New Roman" w:hint="eastAsia"/>
          <w:color w:val="000000"/>
          <w:sz w:val="24"/>
          <w:szCs w:val="24"/>
        </w:rPr>
        <w:t xml:space="preserve">, </w:t>
      </w:r>
      <w:r w:rsidR="00A51265" w:rsidRPr="00915558">
        <w:rPr>
          <w:rFonts w:ascii="Times New Roman" w:eastAsia="宋体" w:hAnsi="Times New Roman" w:cs="Times New Roman"/>
          <w:sz w:val="24"/>
          <w:szCs w:val="28"/>
        </w:rPr>
        <w:t xml:space="preserve">International Science and Technology Innovation Cooperation between Governments for National Key R&amp;D Program Projects </w:t>
      </w:r>
      <w:r w:rsidR="00A51265" w:rsidRPr="00915558">
        <w:rPr>
          <w:rFonts w:ascii="Times New Roman" w:eastAsia="宋体" w:hAnsi="Times New Roman" w:cs="Times New Roman" w:hint="eastAsia"/>
          <w:sz w:val="24"/>
          <w:szCs w:val="28"/>
        </w:rPr>
        <w:t>(</w:t>
      </w:r>
      <w:r w:rsidR="00A51265" w:rsidRPr="00915558">
        <w:rPr>
          <w:rFonts w:ascii="Times New Roman" w:eastAsia="宋体" w:hAnsi="Times New Roman" w:cs="Times New Roman"/>
          <w:sz w:val="24"/>
          <w:szCs w:val="28"/>
        </w:rPr>
        <w:t>2023YFE0107700</w:t>
      </w:r>
      <w:r w:rsidR="00A51265" w:rsidRPr="00915558">
        <w:rPr>
          <w:rFonts w:ascii="Times New Roman" w:eastAsia="宋体" w:hAnsi="Times New Roman" w:cs="Times New Roman" w:hint="eastAsia"/>
          <w:sz w:val="24"/>
          <w:szCs w:val="28"/>
        </w:rPr>
        <w:t>), Guangzhou Municipal Science and Technology Bureau (</w:t>
      </w:r>
      <w:r w:rsidR="00A51265" w:rsidRPr="00915558">
        <w:rPr>
          <w:rFonts w:ascii="Times New Roman" w:eastAsia="宋体" w:hAnsi="Times New Roman" w:cs="Times New Roman"/>
          <w:sz w:val="24"/>
          <w:szCs w:val="28"/>
        </w:rPr>
        <w:t>2025A04J4304</w:t>
      </w:r>
      <w:r w:rsidR="00A51265" w:rsidRPr="00915558">
        <w:rPr>
          <w:rFonts w:ascii="Times New Roman" w:eastAsia="宋体" w:hAnsi="Times New Roman" w:cs="Times New Roman" w:hint="eastAsia"/>
          <w:sz w:val="24"/>
          <w:szCs w:val="28"/>
        </w:rPr>
        <w:t xml:space="preserve">), </w:t>
      </w:r>
      <w:r w:rsidR="00A51265" w:rsidRPr="00915558">
        <w:rPr>
          <w:rFonts w:ascii="Times New Roman" w:eastAsia="宋体" w:hAnsi="Times New Roman" w:cs="Times New Roman"/>
          <w:sz w:val="24"/>
          <w:szCs w:val="28"/>
        </w:rPr>
        <w:t>the 111 Project (D18010)</w:t>
      </w:r>
      <w:r w:rsidR="004F4DFF">
        <w:rPr>
          <w:rFonts w:ascii="Times New Roman" w:eastAsia="宋体" w:hAnsi="Times New Roman" w:cs="Times New Roman" w:hint="eastAsia"/>
          <w:sz w:val="24"/>
          <w:szCs w:val="28"/>
        </w:rPr>
        <w:t>.</w:t>
      </w:r>
      <w:r w:rsidR="00E313F0" w:rsidRPr="00915558">
        <w:rPr>
          <w:rFonts w:ascii="Times New Roman" w:hAnsi="Times New Roman" w:cs="Times New Roman" w:hint="eastAsia"/>
          <w:color w:val="000000"/>
          <w:sz w:val="24"/>
          <w:szCs w:val="24"/>
        </w:rPr>
        <w:t xml:space="preserve"> </w:t>
      </w:r>
    </w:p>
    <w:p w14:paraId="2E5F7565" w14:textId="44EAD4AB" w:rsidR="005D1F39" w:rsidRDefault="00615E8B"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Author contributions</w:t>
      </w:r>
    </w:p>
    <w:p w14:paraId="12CCED04" w14:textId="161116D4" w:rsidR="004F4DFF" w:rsidRPr="009E0C19" w:rsidRDefault="004813D2" w:rsidP="008A1C58">
      <w:pPr>
        <w:spacing w:line="480" w:lineRule="auto"/>
        <w:rPr>
          <w:rFonts w:ascii="Times New Roman" w:hAnsi="Times New Roman" w:cs="Times New Roman"/>
          <w:color w:val="000000"/>
          <w:sz w:val="24"/>
          <w:szCs w:val="24"/>
        </w:rPr>
      </w:pPr>
      <w:r w:rsidRPr="009E0C19">
        <w:rPr>
          <w:rFonts w:ascii="Times New Roman" w:hAnsi="Times New Roman" w:cs="Times New Roman" w:hint="eastAsia"/>
          <w:color w:val="000000"/>
          <w:sz w:val="24"/>
          <w:szCs w:val="24"/>
        </w:rPr>
        <w:t xml:space="preserve">M.L. and S.G.R. conceived the project and designed the analyses. </w:t>
      </w:r>
      <w:r w:rsidR="00A71E10" w:rsidRPr="009E0C19">
        <w:rPr>
          <w:rFonts w:ascii="Times New Roman" w:hAnsi="Times New Roman" w:cs="Times New Roman" w:hint="eastAsia"/>
          <w:color w:val="000000"/>
          <w:sz w:val="24"/>
          <w:szCs w:val="24"/>
        </w:rPr>
        <w:t xml:space="preserve">M.L. </w:t>
      </w:r>
      <w:r w:rsidR="007C5DAE" w:rsidRPr="009E0C19">
        <w:rPr>
          <w:rFonts w:ascii="Times New Roman" w:hAnsi="Times New Roman" w:cs="Times New Roman" w:hint="eastAsia"/>
          <w:color w:val="000000"/>
          <w:sz w:val="24"/>
          <w:szCs w:val="24"/>
        </w:rPr>
        <w:t xml:space="preserve">and S.G.R. </w:t>
      </w:r>
      <w:r w:rsidR="00A71E10" w:rsidRPr="009E0C19">
        <w:rPr>
          <w:rFonts w:ascii="Times New Roman" w:hAnsi="Times New Roman" w:cs="Times New Roman" w:hint="eastAsia"/>
          <w:color w:val="000000"/>
          <w:sz w:val="24"/>
          <w:szCs w:val="24"/>
        </w:rPr>
        <w:t xml:space="preserve">designed </w:t>
      </w:r>
      <w:r w:rsidR="007C5DAE" w:rsidRPr="009E0C19">
        <w:rPr>
          <w:rFonts w:ascii="Times New Roman" w:hAnsi="Times New Roman" w:cs="Times New Roman" w:hint="eastAsia"/>
          <w:color w:val="000000"/>
          <w:sz w:val="24"/>
          <w:szCs w:val="24"/>
        </w:rPr>
        <w:t>computational analysis. M.L.</w:t>
      </w:r>
      <w:r w:rsidR="009E0C19">
        <w:rPr>
          <w:rFonts w:ascii="Times New Roman" w:hAnsi="Times New Roman" w:cs="Times New Roman" w:hint="eastAsia"/>
          <w:color w:val="000000"/>
          <w:sz w:val="24"/>
          <w:szCs w:val="24"/>
        </w:rPr>
        <w:t xml:space="preserve">, </w:t>
      </w:r>
      <w:r w:rsidR="00481D6B" w:rsidRPr="009E0C19">
        <w:rPr>
          <w:rFonts w:ascii="Times New Roman" w:hAnsi="Times New Roman" w:cs="Times New Roman" w:hint="eastAsia"/>
          <w:color w:val="000000"/>
          <w:sz w:val="24"/>
          <w:szCs w:val="24"/>
        </w:rPr>
        <w:t>Q.Z.</w:t>
      </w:r>
      <w:r w:rsidR="009E0C19">
        <w:rPr>
          <w:rFonts w:ascii="Times New Roman" w:hAnsi="Times New Roman" w:cs="Times New Roman" w:hint="eastAsia"/>
          <w:color w:val="000000"/>
          <w:sz w:val="24"/>
          <w:szCs w:val="24"/>
        </w:rPr>
        <w:t xml:space="preserve"> and Y.Y. </w:t>
      </w:r>
      <w:r w:rsidR="00481D6B" w:rsidRPr="009E0C19">
        <w:rPr>
          <w:rFonts w:ascii="Times New Roman" w:hAnsi="Times New Roman" w:cs="Times New Roman" w:hint="eastAsia"/>
          <w:color w:val="000000"/>
          <w:sz w:val="24"/>
          <w:szCs w:val="24"/>
        </w:rPr>
        <w:t xml:space="preserve">performed mutational signature extraction, attribution and characterization computational analysis. M.H. and R.Y. characterized the topography of Indel83 mutational signatures. </w:t>
      </w:r>
      <w:r w:rsidR="00E56D45" w:rsidRPr="009E0C19">
        <w:rPr>
          <w:rFonts w:ascii="Times New Roman" w:hAnsi="Times New Roman" w:cs="Times New Roman" w:hint="eastAsia"/>
          <w:color w:val="000000"/>
          <w:sz w:val="24"/>
          <w:szCs w:val="24"/>
        </w:rPr>
        <w:t xml:space="preserve">A.B., S.Z. and S.H. designed and performed gene editing experiments. R.S. </w:t>
      </w:r>
      <w:r w:rsidR="00BB0FDB" w:rsidRPr="009E0C19">
        <w:rPr>
          <w:rFonts w:ascii="Times New Roman" w:hAnsi="Times New Roman" w:cs="Times New Roman" w:hint="eastAsia"/>
          <w:color w:val="000000"/>
          <w:sz w:val="24"/>
          <w:szCs w:val="24"/>
        </w:rPr>
        <w:t xml:space="preserve">performed the AUROC analysis. </w:t>
      </w:r>
      <w:r w:rsidR="00630E10" w:rsidRPr="00630E10">
        <w:rPr>
          <w:rFonts w:ascii="Times New Roman" w:hAnsi="Times New Roman" w:cs="Times New Roman"/>
          <w:color w:val="000000"/>
          <w:sz w:val="24"/>
          <w:szCs w:val="24"/>
        </w:rPr>
        <w:t>Data interpretation and manuscript write-up were carried out by M.L., M.H., and S.G.R., with contributions from all other authors. All authors reviewed and approved the final manuscript.</w:t>
      </w:r>
    </w:p>
    <w:p w14:paraId="6B4B13A7" w14:textId="0DBE3983" w:rsidR="00D45EF9" w:rsidRPr="009E0C19" w:rsidRDefault="00E64267" w:rsidP="008A1C58">
      <w:pPr>
        <w:spacing w:line="480" w:lineRule="auto"/>
        <w:rPr>
          <w:rFonts w:ascii="Times New Roman" w:hAnsi="Times New Roman" w:cs="Times New Roman"/>
          <w:b/>
          <w:bCs/>
          <w:sz w:val="24"/>
          <w:szCs w:val="24"/>
        </w:rPr>
      </w:pPr>
      <w:r w:rsidRPr="009E0C19">
        <w:rPr>
          <w:rFonts w:ascii="Times New Roman" w:hAnsi="Times New Roman" w:cs="Times New Roman"/>
          <w:b/>
          <w:bCs/>
          <w:sz w:val="24"/>
          <w:szCs w:val="24"/>
        </w:rPr>
        <w:t>Reference</w:t>
      </w:r>
    </w:p>
    <w:p w14:paraId="675401F5" w14:textId="77777777" w:rsidR="00F33937" w:rsidRPr="00F33937" w:rsidRDefault="000B60F3" w:rsidP="00F33937">
      <w:pPr>
        <w:pStyle w:val="Bibliography"/>
        <w:rPr>
          <w:rFonts w:ascii="Times New Roman" w:hAnsi="Times New Roman" w:cs="Times New Roman"/>
          <w:sz w:val="24"/>
        </w:rPr>
      </w:pPr>
      <w:r>
        <w:rPr>
          <w:szCs w:val="24"/>
        </w:rPr>
        <w:fldChar w:fldCharType="begin"/>
      </w:r>
      <w:r w:rsidR="00F1436C">
        <w:rPr>
          <w:szCs w:val="24"/>
        </w:rPr>
        <w:instrText xml:space="preserve"> ADDIN ZOTERO_BIBL {"uncited":[],"omitted":[],"custom":[]} CSL_BIBLIOGRAPHY </w:instrText>
      </w:r>
      <w:r>
        <w:rPr>
          <w:szCs w:val="24"/>
        </w:rPr>
        <w:fldChar w:fldCharType="separate"/>
      </w:r>
      <w:r w:rsidR="00F33937" w:rsidRPr="00F33937">
        <w:rPr>
          <w:rFonts w:ascii="Times New Roman" w:hAnsi="Times New Roman" w:cs="Times New Roman"/>
          <w:sz w:val="24"/>
        </w:rPr>
        <w:t xml:space="preserve">Alexandrov, Ludmil B., Young Seok Ju, Kerstin Haase, et al. 2016. ‘Mutational Signatures Associated with Tobacco Smoking in Human Cancer’. </w:t>
      </w:r>
      <w:r w:rsidR="00F33937" w:rsidRPr="00F33937">
        <w:rPr>
          <w:rFonts w:ascii="Times New Roman" w:hAnsi="Times New Roman" w:cs="Times New Roman"/>
          <w:i/>
          <w:iCs/>
          <w:sz w:val="24"/>
        </w:rPr>
        <w:t>Science</w:t>
      </w:r>
      <w:r w:rsidR="00F33937" w:rsidRPr="00F33937">
        <w:rPr>
          <w:rFonts w:ascii="Times New Roman" w:hAnsi="Times New Roman" w:cs="Times New Roman"/>
          <w:sz w:val="24"/>
        </w:rPr>
        <w:t xml:space="preserve"> 354 (6312): 618–22. https://doi.org/10.1126/science.aag0299.</w:t>
      </w:r>
    </w:p>
    <w:p w14:paraId="1CDC0CCA"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Alexandrov, Ludmil B., </w:t>
      </w:r>
      <w:proofErr w:type="spellStart"/>
      <w:r w:rsidRPr="00F33937">
        <w:rPr>
          <w:rFonts w:ascii="Times New Roman" w:hAnsi="Times New Roman" w:cs="Times New Roman"/>
          <w:sz w:val="24"/>
        </w:rPr>
        <w:t>Jaegil</w:t>
      </w:r>
      <w:proofErr w:type="spellEnd"/>
      <w:r w:rsidRPr="00F33937">
        <w:rPr>
          <w:rFonts w:ascii="Times New Roman" w:hAnsi="Times New Roman" w:cs="Times New Roman"/>
          <w:sz w:val="24"/>
        </w:rPr>
        <w:t xml:space="preserve"> Kim, Nicholas J. </w:t>
      </w:r>
      <w:proofErr w:type="spellStart"/>
      <w:r w:rsidRPr="00F33937">
        <w:rPr>
          <w:rFonts w:ascii="Times New Roman" w:hAnsi="Times New Roman" w:cs="Times New Roman"/>
          <w:sz w:val="24"/>
        </w:rPr>
        <w:t>Haradhvala</w:t>
      </w:r>
      <w:proofErr w:type="spellEnd"/>
      <w:r w:rsidRPr="00F33937">
        <w:rPr>
          <w:rFonts w:ascii="Times New Roman" w:hAnsi="Times New Roman" w:cs="Times New Roman"/>
          <w:sz w:val="24"/>
        </w:rPr>
        <w:t xml:space="preserve">, et al. 2020. ‘The Repertoire of Mutational Signatures in Human Cancer’. </w:t>
      </w:r>
      <w:r w:rsidRPr="00F33937">
        <w:rPr>
          <w:rFonts w:ascii="Times New Roman" w:hAnsi="Times New Roman" w:cs="Times New Roman"/>
          <w:i/>
          <w:iCs/>
          <w:sz w:val="24"/>
        </w:rPr>
        <w:t>Nature</w:t>
      </w:r>
      <w:r w:rsidRPr="00F33937">
        <w:rPr>
          <w:rFonts w:ascii="Times New Roman" w:hAnsi="Times New Roman" w:cs="Times New Roman"/>
          <w:sz w:val="24"/>
        </w:rPr>
        <w:t xml:space="preserve"> 578 (7793): 94–101. https://doi.org/10.1038/s41586-020-1943-3.</w:t>
      </w:r>
    </w:p>
    <w:p w14:paraId="40E373BB"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Alexandrov, Ludmil B, Serena Nik-</w:t>
      </w:r>
      <w:proofErr w:type="spellStart"/>
      <w:r w:rsidRPr="00F33937">
        <w:rPr>
          <w:rFonts w:ascii="Times New Roman" w:hAnsi="Times New Roman" w:cs="Times New Roman"/>
          <w:sz w:val="24"/>
        </w:rPr>
        <w:t>zainal</w:t>
      </w:r>
      <w:proofErr w:type="spellEnd"/>
      <w:r w:rsidRPr="00F33937">
        <w:rPr>
          <w:rFonts w:ascii="Times New Roman" w:hAnsi="Times New Roman" w:cs="Times New Roman"/>
          <w:sz w:val="24"/>
        </w:rPr>
        <w:t xml:space="preserve">, David C Wedge, and Samuel A J R Aparicio. 2014. </w:t>
      </w:r>
      <w:r w:rsidRPr="00F33937">
        <w:rPr>
          <w:rFonts w:ascii="Times New Roman" w:hAnsi="Times New Roman" w:cs="Times New Roman"/>
          <w:i/>
          <w:iCs/>
          <w:sz w:val="24"/>
        </w:rPr>
        <w:t>Signatures of Mutational Processes in Human Cancer</w:t>
      </w:r>
      <w:r w:rsidRPr="00F33937">
        <w:rPr>
          <w:rFonts w:ascii="Times New Roman" w:hAnsi="Times New Roman" w:cs="Times New Roman"/>
          <w:sz w:val="24"/>
        </w:rPr>
        <w:t>. 500 (7463): 415–21. https://doi.org/10.1038/nature12477.Signatures.</w:t>
      </w:r>
    </w:p>
    <w:p w14:paraId="70DB984F"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Bavi, Prashant, Stephen B. Baylin, Wojciech Bazant, et al. 2020. ‘Pan-Cancer Analysis of Whole Genomes’. </w:t>
      </w:r>
      <w:r w:rsidRPr="00F33937">
        <w:rPr>
          <w:rFonts w:ascii="Times New Roman" w:hAnsi="Times New Roman" w:cs="Times New Roman"/>
          <w:i/>
          <w:iCs/>
          <w:sz w:val="24"/>
        </w:rPr>
        <w:t>Nature</w:t>
      </w:r>
      <w:r w:rsidRPr="00F33937">
        <w:rPr>
          <w:rFonts w:ascii="Times New Roman" w:hAnsi="Times New Roman" w:cs="Times New Roman"/>
          <w:sz w:val="24"/>
        </w:rPr>
        <w:t xml:space="preserve"> 578 (7793): 82–93. https://doi.org/10.1038/s41586-020-1969-6.</w:t>
      </w:r>
    </w:p>
    <w:p w14:paraId="336F0490"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Boot, Arnoud, Mi Ni Huang, Alvin W.T. Ng, et al. 2018. ‘In-Depth Characterization of the Cisplatin Mutational Signature in Human Cell Lines and in Esophageal and Liver Tumors’. </w:t>
      </w:r>
      <w:r w:rsidRPr="00F33937">
        <w:rPr>
          <w:rFonts w:ascii="Times New Roman" w:hAnsi="Times New Roman" w:cs="Times New Roman"/>
          <w:i/>
          <w:iCs/>
          <w:sz w:val="24"/>
        </w:rPr>
        <w:t>Genome Research</w:t>
      </w:r>
      <w:r w:rsidRPr="00F33937">
        <w:rPr>
          <w:rFonts w:ascii="Times New Roman" w:hAnsi="Times New Roman" w:cs="Times New Roman"/>
          <w:sz w:val="24"/>
        </w:rPr>
        <w:t xml:space="preserve"> 28 (5): 654–65. https://doi.org/10.1101/gr.230219.117.</w:t>
      </w:r>
    </w:p>
    <w:p w14:paraId="450ED783"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Boot, Arnoud, Alvin W.T. Ng, Fui Teen Chong, et al. 2020. ‘Characterization of Colibactin-Associated Mutational Signature in an Asian Oral Squamous Cell Carcinoma and in Other Mucosal Tumor Types’. </w:t>
      </w:r>
      <w:r w:rsidRPr="00F33937">
        <w:rPr>
          <w:rFonts w:ascii="Times New Roman" w:hAnsi="Times New Roman" w:cs="Times New Roman"/>
          <w:i/>
          <w:iCs/>
          <w:sz w:val="24"/>
        </w:rPr>
        <w:t>Genome Research</w:t>
      </w:r>
      <w:r w:rsidRPr="00F33937">
        <w:rPr>
          <w:rFonts w:ascii="Times New Roman" w:hAnsi="Times New Roman" w:cs="Times New Roman"/>
          <w:sz w:val="24"/>
        </w:rPr>
        <w:t xml:space="preserve"> 30 (6): 803–13. https://doi.org/10.1101/gr.255620.119.</w:t>
      </w:r>
    </w:p>
    <w:p w14:paraId="656E9634" w14:textId="77777777" w:rsidR="00F33937" w:rsidRPr="00F33937" w:rsidRDefault="00F33937" w:rsidP="00F33937">
      <w:pPr>
        <w:pStyle w:val="Bibliography"/>
        <w:rPr>
          <w:rFonts w:ascii="Times New Roman" w:hAnsi="Times New Roman" w:cs="Times New Roman"/>
          <w:sz w:val="24"/>
        </w:rPr>
      </w:pPr>
      <w:proofErr w:type="spellStart"/>
      <w:r w:rsidRPr="00F33937">
        <w:rPr>
          <w:rFonts w:ascii="Times New Roman" w:hAnsi="Times New Roman" w:cs="Times New Roman"/>
          <w:sz w:val="24"/>
        </w:rPr>
        <w:t>Caipa</w:t>
      </w:r>
      <w:proofErr w:type="spellEnd"/>
      <w:r w:rsidRPr="00F33937">
        <w:rPr>
          <w:rFonts w:ascii="Times New Roman" w:hAnsi="Times New Roman" w:cs="Times New Roman"/>
          <w:sz w:val="24"/>
        </w:rPr>
        <w:t xml:space="preserve"> Garcia, Angela L., Jill E. </w:t>
      </w:r>
      <w:proofErr w:type="spellStart"/>
      <w:r w:rsidRPr="00F33937">
        <w:rPr>
          <w:rFonts w:ascii="Times New Roman" w:hAnsi="Times New Roman" w:cs="Times New Roman"/>
          <w:sz w:val="24"/>
        </w:rPr>
        <w:t>Kucab</w:t>
      </w:r>
      <w:proofErr w:type="spellEnd"/>
      <w:r w:rsidRPr="00F33937">
        <w:rPr>
          <w:rFonts w:ascii="Times New Roman" w:hAnsi="Times New Roman" w:cs="Times New Roman"/>
          <w:sz w:val="24"/>
        </w:rPr>
        <w:t xml:space="preserve">, </w:t>
      </w:r>
      <w:proofErr w:type="spellStart"/>
      <w:r w:rsidRPr="00F33937">
        <w:rPr>
          <w:rFonts w:ascii="Times New Roman" w:hAnsi="Times New Roman" w:cs="Times New Roman"/>
          <w:sz w:val="24"/>
        </w:rPr>
        <w:t>Halh</w:t>
      </w:r>
      <w:proofErr w:type="spellEnd"/>
      <w:r w:rsidRPr="00F33937">
        <w:rPr>
          <w:rFonts w:ascii="Times New Roman" w:hAnsi="Times New Roman" w:cs="Times New Roman"/>
          <w:sz w:val="24"/>
        </w:rPr>
        <w:t xml:space="preserve"> Al-</w:t>
      </w:r>
      <w:proofErr w:type="spellStart"/>
      <w:r w:rsidRPr="00F33937">
        <w:rPr>
          <w:rFonts w:ascii="Times New Roman" w:hAnsi="Times New Roman" w:cs="Times New Roman"/>
          <w:sz w:val="24"/>
        </w:rPr>
        <w:t>Serori</w:t>
      </w:r>
      <w:proofErr w:type="spellEnd"/>
      <w:r w:rsidRPr="00F33937">
        <w:rPr>
          <w:rFonts w:ascii="Times New Roman" w:hAnsi="Times New Roman" w:cs="Times New Roman"/>
          <w:sz w:val="24"/>
        </w:rPr>
        <w:t xml:space="preserve">, et al. 2024. ‘Tissue Organoid Cultures Metabolize Dietary Carcinogens Proficiently and Are Effective Models for DNA Adduct Formation’. </w:t>
      </w:r>
      <w:r w:rsidRPr="00F33937">
        <w:rPr>
          <w:rFonts w:ascii="Times New Roman" w:hAnsi="Times New Roman" w:cs="Times New Roman"/>
          <w:i/>
          <w:iCs/>
          <w:sz w:val="24"/>
        </w:rPr>
        <w:t>Chemical Research in Toxicology</w:t>
      </w:r>
      <w:r w:rsidRPr="00F33937">
        <w:rPr>
          <w:rFonts w:ascii="Times New Roman" w:hAnsi="Times New Roman" w:cs="Times New Roman"/>
          <w:sz w:val="24"/>
        </w:rPr>
        <w:t xml:space="preserve"> 37 (2): 234–47. https://doi.org/10.1021/acs.chemrestox.3c00255.</w:t>
      </w:r>
    </w:p>
    <w:p w14:paraId="5E852C05"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Chen, Lei, Chong Zhang, </w:t>
      </w:r>
      <w:proofErr w:type="spellStart"/>
      <w:r w:rsidRPr="00F33937">
        <w:rPr>
          <w:rFonts w:ascii="Times New Roman" w:hAnsi="Times New Roman" w:cs="Times New Roman"/>
          <w:sz w:val="24"/>
        </w:rPr>
        <w:t>Ruidong</w:t>
      </w:r>
      <w:proofErr w:type="spellEnd"/>
      <w:r w:rsidRPr="00F33937">
        <w:rPr>
          <w:rFonts w:ascii="Times New Roman" w:hAnsi="Times New Roman" w:cs="Times New Roman"/>
          <w:sz w:val="24"/>
        </w:rPr>
        <w:t xml:space="preserve"> Xue, et al. 2024. ‘Deep Whole-Genome Analysis of 494 Hepatocellular Carcinomas’. </w:t>
      </w:r>
      <w:r w:rsidRPr="00F33937">
        <w:rPr>
          <w:rFonts w:ascii="Times New Roman" w:hAnsi="Times New Roman" w:cs="Times New Roman"/>
          <w:i/>
          <w:iCs/>
          <w:sz w:val="24"/>
        </w:rPr>
        <w:t>Nature</w:t>
      </w:r>
      <w:r w:rsidRPr="00F33937">
        <w:rPr>
          <w:rFonts w:ascii="Times New Roman" w:hAnsi="Times New Roman" w:cs="Times New Roman"/>
          <w:sz w:val="24"/>
        </w:rPr>
        <w:t>, ahead of print, March 21. https://doi.org/10.1038/s41586-024-07054-3.</w:t>
      </w:r>
    </w:p>
    <w:p w14:paraId="35F6A192"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Cho, Jang-Eun, </w:t>
      </w:r>
      <w:proofErr w:type="spellStart"/>
      <w:r w:rsidRPr="00F33937">
        <w:rPr>
          <w:rFonts w:ascii="Times New Roman" w:hAnsi="Times New Roman" w:cs="Times New Roman"/>
          <w:sz w:val="24"/>
        </w:rPr>
        <w:t>Nayun</w:t>
      </w:r>
      <w:proofErr w:type="spellEnd"/>
      <w:r w:rsidRPr="00F33937">
        <w:rPr>
          <w:rFonts w:ascii="Times New Roman" w:hAnsi="Times New Roman" w:cs="Times New Roman"/>
          <w:sz w:val="24"/>
        </w:rPr>
        <w:t xml:space="preserve"> Kim, Yue C. Li, and Sue Jinks-Robertson. 2013. ‘Two Distinct Mechanisms of Topoisomerase 1-Dependent Mutagenesis in Yeast’. </w:t>
      </w:r>
      <w:r w:rsidRPr="00F33937">
        <w:rPr>
          <w:rFonts w:ascii="Times New Roman" w:hAnsi="Times New Roman" w:cs="Times New Roman"/>
          <w:i/>
          <w:iCs/>
          <w:sz w:val="24"/>
        </w:rPr>
        <w:t>DNA Repair</w:t>
      </w:r>
      <w:r w:rsidRPr="00F33937">
        <w:rPr>
          <w:rFonts w:ascii="Times New Roman" w:hAnsi="Times New Roman" w:cs="Times New Roman"/>
          <w:sz w:val="24"/>
        </w:rPr>
        <w:t xml:space="preserve"> 12 (3): 205–11. https://doi.org/10.1016/j.dnarep.2012.12.004.</w:t>
      </w:r>
    </w:p>
    <w:p w14:paraId="51A12B24"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Cooper, David N, Matthew Mort, Peter D Stenson, Edward V Ball, and Nadia A </w:t>
      </w:r>
      <w:proofErr w:type="spellStart"/>
      <w:r w:rsidRPr="00F33937">
        <w:rPr>
          <w:rFonts w:ascii="Times New Roman" w:hAnsi="Times New Roman" w:cs="Times New Roman"/>
          <w:sz w:val="24"/>
        </w:rPr>
        <w:t>Chuzhanova</w:t>
      </w:r>
      <w:proofErr w:type="spellEnd"/>
      <w:r w:rsidRPr="00F33937">
        <w:rPr>
          <w:rFonts w:ascii="Times New Roman" w:hAnsi="Times New Roman" w:cs="Times New Roman"/>
          <w:sz w:val="24"/>
        </w:rPr>
        <w:t xml:space="preserve">. 2010. </w:t>
      </w:r>
      <w:r w:rsidRPr="00F33937">
        <w:rPr>
          <w:rFonts w:ascii="Times New Roman" w:hAnsi="Times New Roman" w:cs="Times New Roman"/>
          <w:i/>
          <w:iCs/>
          <w:sz w:val="24"/>
        </w:rPr>
        <w:t xml:space="preserve">Methylation-Mediated Deamination of 5-Methylcytosine Appears to Give Rise to Mutations Causing Human Inherited Disease in </w:t>
      </w:r>
      <w:proofErr w:type="spellStart"/>
      <w:r w:rsidRPr="00F33937">
        <w:rPr>
          <w:rFonts w:ascii="Times New Roman" w:hAnsi="Times New Roman" w:cs="Times New Roman"/>
          <w:i/>
          <w:iCs/>
          <w:sz w:val="24"/>
        </w:rPr>
        <w:t>CpNpG</w:t>
      </w:r>
      <w:proofErr w:type="spellEnd"/>
      <w:r w:rsidRPr="00F33937">
        <w:rPr>
          <w:rFonts w:ascii="Times New Roman" w:hAnsi="Times New Roman" w:cs="Times New Roman"/>
          <w:i/>
          <w:iCs/>
          <w:sz w:val="24"/>
        </w:rPr>
        <w:t xml:space="preserve"> Trinucleotides, as Well as in CpG Dinucleotides</w:t>
      </w:r>
      <w:r w:rsidRPr="00F33937">
        <w:rPr>
          <w:rFonts w:ascii="Times New Roman" w:hAnsi="Times New Roman" w:cs="Times New Roman"/>
          <w:sz w:val="24"/>
        </w:rPr>
        <w:t>. http://www.hgmd.org.</w:t>
      </w:r>
    </w:p>
    <w:p w14:paraId="2F00DA66"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Davies, Helen, Dominik </w:t>
      </w:r>
      <w:proofErr w:type="spellStart"/>
      <w:r w:rsidRPr="00F33937">
        <w:rPr>
          <w:rFonts w:ascii="Times New Roman" w:hAnsi="Times New Roman" w:cs="Times New Roman"/>
          <w:sz w:val="24"/>
        </w:rPr>
        <w:t>Glodzik</w:t>
      </w:r>
      <w:proofErr w:type="spellEnd"/>
      <w:r w:rsidRPr="00F33937">
        <w:rPr>
          <w:rFonts w:ascii="Times New Roman" w:hAnsi="Times New Roman" w:cs="Times New Roman"/>
          <w:sz w:val="24"/>
        </w:rPr>
        <w:t>, Sandro Morganella, et al. 2017. ‘</w:t>
      </w:r>
      <w:proofErr w:type="spellStart"/>
      <w:r w:rsidRPr="00F33937">
        <w:rPr>
          <w:rFonts w:ascii="Times New Roman" w:hAnsi="Times New Roman" w:cs="Times New Roman"/>
          <w:sz w:val="24"/>
        </w:rPr>
        <w:t>HRDetect</w:t>
      </w:r>
      <w:proofErr w:type="spellEnd"/>
      <w:r w:rsidRPr="00F33937">
        <w:rPr>
          <w:rFonts w:ascii="Times New Roman" w:hAnsi="Times New Roman" w:cs="Times New Roman"/>
          <w:sz w:val="24"/>
        </w:rPr>
        <w:t xml:space="preserve"> Is a Predictor of BRCA1 and BRCA2 Deficiency Based on Mutational Signatures’. </w:t>
      </w:r>
      <w:r w:rsidRPr="00F33937">
        <w:rPr>
          <w:rFonts w:ascii="Times New Roman" w:hAnsi="Times New Roman" w:cs="Times New Roman"/>
          <w:i/>
          <w:iCs/>
          <w:sz w:val="24"/>
        </w:rPr>
        <w:t>Nature Medicine</w:t>
      </w:r>
      <w:r w:rsidRPr="00F33937">
        <w:rPr>
          <w:rFonts w:ascii="Times New Roman" w:hAnsi="Times New Roman" w:cs="Times New Roman"/>
          <w:sz w:val="24"/>
        </w:rPr>
        <w:t xml:space="preserve"> 23 (4): 517–25. https://doi.org/10.1038/nm.4292.</w:t>
      </w:r>
    </w:p>
    <w:p w14:paraId="4EC7381F"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Degasperi, Andrea, </w:t>
      </w:r>
      <w:proofErr w:type="spellStart"/>
      <w:r w:rsidRPr="00F33937">
        <w:rPr>
          <w:rFonts w:ascii="Times New Roman" w:hAnsi="Times New Roman" w:cs="Times New Roman"/>
          <w:sz w:val="24"/>
        </w:rPr>
        <w:t>Xueqing</w:t>
      </w:r>
      <w:proofErr w:type="spellEnd"/>
      <w:r w:rsidRPr="00F33937">
        <w:rPr>
          <w:rFonts w:ascii="Times New Roman" w:hAnsi="Times New Roman" w:cs="Times New Roman"/>
          <w:sz w:val="24"/>
        </w:rPr>
        <w:t xml:space="preserve"> Zou, </w:t>
      </w:r>
      <w:proofErr w:type="spellStart"/>
      <w:r w:rsidRPr="00F33937">
        <w:rPr>
          <w:rFonts w:ascii="Times New Roman" w:hAnsi="Times New Roman" w:cs="Times New Roman"/>
          <w:sz w:val="24"/>
        </w:rPr>
        <w:t>Tauanne</w:t>
      </w:r>
      <w:proofErr w:type="spellEnd"/>
      <w:r w:rsidRPr="00F33937">
        <w:rPr>
          <w:rFonts w:ascii="Times New Roman" w:hAnsi="Times New Roman" w:cs="Times New Roman"/>
          <w:sz w:val="24"/>
        </w:rPr>
        <w:t xml:space="preserve"> Dias Amarante, et al. 2022. ‘Substitution Mutational Signatures in Whole-Genome–Sequenced Cancers in the UK Population’. </w:t>
      </w:r>
      <w:r w:rsidRPr="00F33937">
        <w:rPr>
          <w:rFonts w:ascii="Times New Roman" w:hAnsi="Times New Roman" w:cs="Times New Roman"/>
          <w:i/>
          <w:iCs/>
          <w:sz w:val="24"/>
        </w:rPr>
        <w:t>Science</w:t>
      </w:r>
      <w:r w:rsidRPr="00F33937">
        <w:rPr>
          <w:rFonts w:ascii="Times New Roman" w:hAnsi="Times New Roman" w:cs="Times New Roman"/>
          <w:sz w:val="24"/>
        </w:rPr>
        <w:t xml:space="preserve"> 376 (6591). https://doi.org/10.1126/science.abl9283.</w:t>
      </w:r>
    </w:p>
    <w:p w14:paraId="4BC0D886"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Dziubańska-Kusibab, Paulina J., Hilmar Berger, Federica Battistini, et al. 2020. ‘Colibactin DNA-Damage Signature Indicates Mutational Impact in Colorectal Cancer’. </w:t>
      </w:r>
      <w:r w:rsidRPr="00F33937">
        <w:rPr>
          <w:rFonts w:ascii="Times New Roman" w:hAnsi="Times New Roman" w:cs="Times New Roman"/>
          <w:i/>
          <w:iCs/>
          <w:sz w:val="24"/>
        </w:rPr>
        <w:t>Nature Medicine</w:t>
      </w:r>
      <w:r w:rsidRPr="00F33937">
        <w:rPr>
          <w:rFonts w:ascii="Times New Roman" w:hAnsi="Times New Roman" w:cs="Times New Roman"/>
          <w:sz w:val="24"/>
        </w:rPr>
        <w:t xml:space="preserve"> 26 (7): 1063–69. https://doi.org/10.1038/s41591-020-0908-2.</w:t>
      </w:r>
    </w:p>
    <w:p w14:paraId="403F6FA9" w14:textId="77777777" w:rsidR="00F33937" w:rsidRPr="00F33937" w:rsidRDefault="00F33937" w:rsidP="00F33937">
      <w:pPr>
        <w:pStyle w:val="Bibliography"/>
        <w:rPr>
          <w:rFonts w:ascii="Times New Roman" w:hAnsi="Times New Roman" w:cs="Times New Roman"/>
          <w:sz w:val="24"/>
        </w:rPr>
      </w:pPr>
      <w:proofErr w:type="spellStart"/>
      <w:r w:rsidRPr="00F33937">
        <w:rPr>
          <w:rFonts w:ascii="Times New Roman" w:hAnsi="Times New Roman" w:cs="Times New Roman"/>
          <w:sz w:val="24"/>
        </w:rPr>
        <w:t>Grolleman</w:t>
      </w:r>
      <w:proofErr w:type="spellEnd"/>
      <w:r w:rsidRPr="00F33937">
        <w:rPr>
          <w:rFonts w:ascii="Times New Roman" w:hAnsi="Times New Roman" w:cs="Times New Roman"/>
          <w:sz w:val="24"/>
        </w:rPr>
        <w:t xml:space="preserve">, Judith E., Richarda M. de </w:t>
      </w:r>
      <w:proofErr w:type="spellStart"/>
      <w:r w:rsidRPr="00F33937">
        <w:rPr>
          <w:rFonts w:ascii="Times New Roman" w:hAnsi="Times New Roman" w:cs="Times New Roman"/>
          <w:sz w:val="24"/>
        </w:rPr>
        <w:t>Voer</w:t>
      </w:r>
      <w:proofErr w:type="spellEnd"/>
      <w:r w:rsidRPr="00F33937">
        <w:rPr>
          <w:rFonts w:ascii="Times New Roman" w:hAnsi="Times New Roman" w:cs="Times New Roman"/>
          <w:sz w:val="24"/>
        </w:rPr>
        <w:t xml:space="preserve">, Fadwa A. Elsayed, et al. 2019. ‘Mutational Signature Analysis Reveals NTHL1 Deficiency to Cause a Multi-Tumor Phenotype’. </w:t>
      </w:r>
      <w:r w:rsidRPr="00F33937">
        <w:rPr>
          <w:rFonts w:ascii="Times New Roman" w:hAnsi="Times New Roman" w:cs="Times New Roman"/>
          <w:i/>
          <w:iCs/>
          <w:sz w:val="24"/>
        </w:rPr>
        <w:t>Cancer Cell</w:t>
      </w:r>
      <w:r w:rsidRPr="00F33937">
        <w:rPr>
          <w:rFonts w:ascii="Times New Roman" w:hAnsi="Times New Roman" w:cs="Times New Roman"/>
          <w:sz w:val="24"/>
        </w:rPr>
        <w:t xml:space="preserve"> 35 (2): 256-266.e5. https://doi.org/10.1016/j.ccell.2018.12.011.</w:t>
      </w:r>
    </w:p>
    <w:p w14:paraId="5CAB7E36"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Hoang, Margaret L., Chung-Hsin Chen, Viktoriya S. Sidorenko, et al. 2013. ‘Mutational Signature of Aristolochic Acid Exposure as Revealed by Whole-Exome Sequencing’. </w:t>
      </w:r>
      <w:r w:rsidRPr="00F33937">
        <w:rPr>
          <w:rFonts w:ascii="Times New Roman" w:hAnsi="Times New Roman" w:cs="Times New Roman"/>
          <w:i/>
          <w:iCs/>
          <w:sz w:val="24"/>
        </w:rPr>
        <w:t>Science Translational Medicine</w:t>
      </w:r>
      <w:r w:rsidRPr="00F33937">
        <w:rPr>
          <w:rFonts w:ascii="Times New Roman" w:hAnsi="Times New Roman" w:cs="Times New Roman"/>
          <w:sz w:val="24"/>
        </w:rPr>
        <w:t xml:space="preserve"> 5 (197). https://doi.org/10.1126/scitranslmed.3006200.</w:t>
      </w:r>
    </w:p>
    <w:p w14:paraId="3A15B2F6"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Huang, Mi Ni, Willie Yu, Wei </w:t>
      </w:r>
      <w:proofErr w:type="spellStart"/>
      <w:r w:rsidRPr="00F33937">
        <w:rPr>
          <w:rFonts w:ascii="Times New Roman" w:hAnsi="Times New Roman" w:cs="Times New Roman"/>
          <w:sz w:val="24"/>
        </w:rPr>
        <w:t>Wei</w:t>
      </w:r>
      <w:proofErr w:type="spellEnd"/>
      <w:r w:rsidRPr="00F33937">
        <w:rPr>
          <w:rFonts w:ascii="Times New Roman" w:hAnsi="Times New Roman" w:cs="Times New Roman"/>
          <w:sz w:val="24"/>
        </w:rPr>
        <w:t xml:space="preserve"> Teoh, et al. 2017. ‘Genome-Scale Mutational Signatures of Aflatoxin in Cells, Mice, and Human Tumors’. </w:t>
      </w:r>
      <w:r w:rsidRPr="00F33937">
        <w:rPr>
          <w:rFonts w:ascii="Times New Roman" w:hAnsi="Times New Roman" w:cs="Times New Roman"/>
          <w:i/>
          <w:iCs/>
          <w:sz w:val="24"/>
        </w:rPr>
        <w:t>Genome Research</w:t>
      </w:r>
      <w:r w:rsidRPr="00F33937">
        <w:rPr>
          <w:rFonts w:ascii="Times New Roman" w:hAnsi="Times New Roman" w:cs="Times New Roman"/>
          <w:sz w:val="24"/>
        </w:rPr>
        <w:t xml:space="preserve"> 27 (9): 1475–86. https://doi.org/10.1101/gr.220038.116.</w:t>
      </w:r>
    </w:p>
    <w:p w14:paraId="6D7F5CEF"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Huang, Mini, John R. McPherson, Ioana </w:t>
      </w:r>
      <w:proofErr w:type="spellStart"/>
      <w:r w:rsidRPr="00F33937">
        <w:rPr>
          <w:rFonts w:ascii="Times New Roman" w:hAnsi="Times New Roman" w:cs="Times New Roman"/>
          <w:sz w:val="24"/>
        </w:rPr>
        <w:t>Cutcutache</w:t>
      </w:r>
      <w:proofErr w:type="spellEnd"/>
      <w:r w:rsidRPr="00F33937">
        <w:rPr>
          <w:rFonts w:ascii="Times New Roman" w:hAnsi="Times New Roman" w:cs="Times New Roman"/>
          <w:sz w:val="24"/>
        </w:rPr>
        <w:t>, Bin Tean Teh, Patrick Tan, and Steven G. Rozen. 2015. ‘</w:t>
      </w:r>
      <w:proofErr w:type="spellStart"/>
      <w:r w:rsidRPr="00F33937">
        <w:rPr>
          <w:rFonts w:ascii="Times New Roman" w:hAnsi="Times New Roman" w:cs="Times New Roman"/>
          <w:sz w:val="24"/>
        </w:rPr>
        <w:t>MSIseq</w:t>
      </w:r>
      <w:proofErr w:type="spellEnd"/>
      <w:r w:rsidRPr="00F33937">
        <w:rPr>
          <w:rFonts w:ascii="Times New Roman" w:hAnsi="Times New Roman" w:cs="Times New Roman"/>
          <w:sz w:val="24"/>
        </w:rPr>
        <w:t xml:space="preserve">: Software for Assessing Microsatellite Instability from Catalogs of Somatic Mutations’. </w:t>
      </w:r>
      <w:r w:rsidRPr="00F33937">
        <w:rPr>
          <w:rFonts w:ascii="Times New Roman" w:hAnsi="Times New Roman" w:cs="Times New Roman"/>
          <w:i/>
          <w:iCs/>
          <w:sz w:val="24"/>
        </w:rPr>
        <w:t>Scientific Reports</w:t>
      </w:r>
      <w:r w:rsidRPr="00F33937">
        <w:rPr>
          <w:rFonts w:ascii="Times New Roman" w:hAnsi="Times New Roman" w:cs="Times New Roman"/>
          <w:sz w:val="24"/>
        </w:rPr>
        <w:t xml:space="preserve"> 5 (1): 13321. https://doi.org/10.1038/srep13321.</w:t>
      </w:r>
    </w:p>
    <w:p w14:paraId="4A1D274C"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Jiang, </w:t>
      </w:r>
      <w:proofErr w:type="spellStart"/>
      <w:r w:rsidRPr="00F33937">
        <w:rPr>
          <w:rFonts w:ascii="Times New Roman" w:hAnsi="Times New Roman" w:cs="Times New Roman"/>
          <w:sz w:val="24"/>
        </w:rPr>
        <w:t>Nanhai</w:t>
      </w:r>
      <w:proofErr w:type="spellEnd"/>
      <w:r w:rsidRPr="00F33937">
        <w:rPr>
          <w:rFonts w:ascii="Times New Roman" w:hAnsi="Times New Roman" w:cs="Times New Roman"/>
          <w:sz w:val="24"/>
        </w:rPr>
        <w:t xml:space="preserve">, Yang Wu, and Steven G Rozen. 2024. ‘A New Approach to the Challenging Problem of Mutational Signature Attribution’. </w:t>
      </w:r>
      <w:proofErr w:type="spellStart"/>
      <w:r w:rsidRPr="00F33937">
        <w:rPr>
          <w:rFonts w:ascii="Times New Roman" w:hAnsi="Times New Roman" w:cs="Times New Roman"/>
          <w:i/>
          <w:iCs/>
          <w:sz w:val="24"/>
        </w:rPr>
        <w:t>bioRxiv</w:t>
      </w:r>
      <w:proofErr w:type="spellEnd"/>
      <w:r w:rsidRPr="00F33937">
        <w:rPr>
          <w:rFonts w:ascii="Times New Roman" w:hAnsi="Times New Roman" w:cs="Times New Roman"/>
          <w:sz w:val="24"/>
        </w:rPr>
        <w:t>, ahead of print. https://doi.org/10.1101/2024.05.20.594967.</w:t>
      </w:r>
    </w:p>
    <w:p w14:paraId="5B796CCB"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Jin, Hu, Doga C. </w:t>
      </w:r>
      <w:proofErr w:type="spellStart"/>
      <w:r w:rsidRPr="00F33937">
        <w:rPr>
          <w:rFonts w:ascii="Times New Roman" w:hAnsi="Times New Roman" w:cs="Times New Roman"/>
          <w:sz w:val="24"/>
        </w:rPr>
        <w:t>Gulhan</w:t>
      </w:r>
      <w:proofErr w:type="spellEnd"/>
      <w:r w:rsidRPr="00F33937">
        <w:rPr>
          <w:rFonts w:ascii="Times New Roman" w:hAnsi="Times New Roman" w:cs="Times New Roman"/>
          <w:sz w:val="24"/>
        </w:rPr>
        <w:t xml:space="preserve">, Benedikt Geiger, et al. 2024. ‘Accurate and Sensitive Mutational Signature Analysis with </w:t>
      </w:r>
      <w:proofErr w:type="spellStart"/>
      <w:r w:rsidRPr="00F33937">
        <w:rPr>
          <w:rFonts w:ascii="Times New Roman" w:hAnsi="Times New Roman" w:cs="Times New Roman"/>
          <w:sz w:val="24"/>
        </w:rPr>
        <w:t>MuSiCal</w:t>
      </w:r>
      <w:proofErr w:type="spellEnd"/>
      <w:r w:rsidRPr="00F33937">
        <w:rPr>
          <w:rFonts w:ascii="Times New Roman" w:hAnsi="Times New Roman" w:cs="Times New Roman"/>
          <w:sz w:val="24"/>
        </w:rPr>
        <w:t xml:space="preserve">’. </w:t>
      </w:r>
      <w:r w:rsidRPr="00F33937">
        <w:rPr>
          <w:rFonts w:ascii="Times New Roman" w:hAnsi="Times New Roman" w:cs="Times New Roman"/>
          <w:i/>
          <w:iCs/>
          <w:sz w:val="24"/>
        </w:rPr>
        <w:t>Nature Genetics</w:t>
      </w:r>
      <w:r w:rsidRPr="00F33937">
        <w:rPr>
          <w:rFonts w:ascii="Times New Roman" w:hAnsi="Times New Roman" w:cs="Times New Roman"/>
          <w:sz w:val="24"/>
        </w:rPr>
        <w:t xml:space="preserve"> 56 (3): 541–52. https://doi.org/10.1038/s41588-024-01659-0.</w:t>
      </w:r>
    </w:p>
    <w:p w14:paraId="5C4F8DF2"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Joung, Julia, Silvana Konermann, Jonathan S Gootenberg, et al. 2017. ‘Genome-Scale CRISPR-Cas9 Knockout and Transcriptional Activation Screening’. </w:t>
      </w:r>
      <w:r w:rsidRPr="00F33937">
        <w:rPr>
          <w:rFonts w:ascii="Times New Roman" w:hAnsi="Times New Roman" w:cs="Times New Roman"/>
          <w:i/>
          <w:iCs/>
          <w:sz w:val="24"/>
        </w:rPr>
        <w:t>Nature Protocols</w:t>
      </w:r>
      <w:r w:rsidRPr="00F33937">
        <w:rPr>
          <w:rFonts w:ascii="Times New Roman" w:hAnsi="Times New Roman" w:cs="Times New Roman"/>
          <w:sz w:val="24"/>
        </w:rPr>
        <w:t xml:space="preserve"> 12 (4): 828–63. https://doi.org/10.1038/nprot.2017.016.</w:t>
      </w:r>
    </w:p>
    <w:p w14:paraId="730573D3"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Koh, Gene Ching Chiek, Arjun Scott Nanda, Giuseppe Rinaldi, et al. 2025. ‘A Redefined </w:t>
      </w:r>
      <w:proofErr w:type="spellStart"/>
      <w:r w:rsidRPr="00F33937">
        <w:rPr>
          <w:rFonts w:ascii="Times New Roman" w:hAnsi="Times New Roman" w:cs="Times New Roman"/>
          <w:sz w:val="24"/>
        </w:rPr>
        <w:t>InDel</w:t>
      </w:r>
      <w:proofErr w:type="spellEnd"/>
      <w:r w:rsidRPr="00F33937">
        <w:rPr>
          <w:rFonts w:ascii="Times New Roman" w:hAnsi="Times New Roman" w:cs="Times New Roman"/>
          <w:sz w:val="24"/>
        </w:rPr>
        <w:t xml:space="preserve"> Taxonomy Provides Insights into Mutational Signatures’. </w:t>
      </w:r>
      <w:r w:rsidRPr="00F33937">
        <w:rPr>
          <w:rFonts w:ascii="Times New Roman" w:hAnsi="Times New Roman" w:cs="Times New Roman"/>
          <w:i/>
          <w:iCs/>
          <w:sz w:val="24"/>
        </w:rPr>
        <w:t>Nature Genetics</w:t>
      </w:r>
      <w:r w:rsidRPr="00F33937">
        <w:rPr>
          <w:rFonts w:ascii="Times New Roman" w:hAnsi="Times New Roman" w:cs="Times New Roman"/>
          <w:sz w:val="24"/>
        </w:rPr>
        <w:t>, ahead of print, April 10. https://doi.org/10.1038/s41588-025-02152-y.</w:t>
      </w:r>
    </w:p>
    <w:p w14:paraId="3339499C" w14:textId="77777777" w:rsidR="00F33937" w:rsidRPr="00F33937" w:rsidRDefault="00F33937" w:rsidP="00F33937">
      <w:pPr>
        <w:pStyle w:val="Bibliography"/>
        <w:rPr>
          <w:rFonts w:ascii="Times New Roman" w:hAnsi="Times New Roman" w:cs="Times New Roman"/>
          <w:sz w:val="24"/>
        </w:rPr>
      </w:pPr>
      <w:proofErr w:type="spellStart"/>
      <w:r w:rsidRPr="00F33937">
        <w:rPr>
          <w:rFonts w:ascii="Times New Roman" w:hAnsi="Times New Roman" w:cs="Times New Roman"/>
          <w:sz w:val="24"/>
        </w:rPr>
        <w:t>Kucab</w:t>
      </w:r>
      <w:proofErr w:type="spellEnd"/>
      <w:r w:rsidRPr="00F33937">
        <w:rPr>
          <w:rFonts w:ascii="Times New Roman" w:hAnsi="Times New Roman" w:cs="Times New Roman"/>
          <w:sz w:val="24"/>
        </w:rPr>
        <w:t xml:space="preserve">, Jill E., </w:t>
      </w:r>
      <w:proofErr w:type="spellStart"/>
      <w:r w:rsidRPr="00F33937">
        <w:rPr>
          <w:rFonts w:ascii="Times New Roman" w:hAnsi="Times New Roman" w:cs="Times New Roman"/>
          <w:sz w:val="24"/>
        </w:rPr>
        <w:t>Xueqing</w:t>
      </w:r>
      <w:proofErr w:type="spellEnd"/>
      <w:r w:rsidRPr="00F33937">
        <w:rPr>
          <w:rFonts w:ascii="Times New Roman" w:hAnsi="Times New Roman" w:cs="Times New Roman"/>
          <w:sz w:val="24"/>
        </w:rPr>
        <w:t xml:space="preserve"> Zou, Sandro </w:t>
      </w:r>
      <w:proofErr w:type="spellStart"/>
      <w:r w:rsidRPr="00F33937">
        <w:rPr>
          <w:rFonts w:ascii="Times New Roman" w:hAnsi="Times New Roman" w:cs="Times New Roman"/>
          <w:sz w:val="24"/>
        </w:rPr>
        <w:t>Morganella</w:t>
      </w:r>
      <w:proofErr w:type="spellEnd"/>
      <w:r w:rsidRPr="00F33937">
        <w:rPr>
          <w:rFonts w:ascii="Times New Roman" w:hAnsi="Times New Roman" w:cs="Times New Roman"/>
          <w:sz w:val="24"/>
        </w:rPr>
        <w:t xml:space="preserve">, et al. 2019. ‘A Compendium of Mutational Signatures of Environmental Agents’. </w:t>
      </w:r>
      <w:r w:rsidRPr="00F33937">
        <w:rPr>
          <w:rFonts w:ascii="Times New Roman" w:hAnsi="Times New Roman" w:cs="Times New Roman"/>
          <w:i/>
          <w:iCs/>
          <w:sz w:val="24"/>
        </w:rPr>
        <w:t>Cell</w:t>
      </w:r>
      <w:r w:rsidRPr="00F33937">
        <w:rPr>
          <w:rFonts w:ascii="Times New Roman" w:hAnsi="Times New Roman" w:cs="Times New Roman"/>
          <w:sz w:val="24"/>
        </w:rPr>
        <w:t xml:space="preserve"> 177 (4): 821-836.e16. https://doi.org/10.1016/j.cell.2019.03.001.</w:t>
      </w:r>
    </w:p>
    <w:p w14:paraId="37C9A523"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Lippert, Malcolm J., </w:t>
      </w:r>
      <w:proofErr w:type="spellStart"/>
      <w:r w:rsidRPr="00F33937">
        <w:rPr>
          <w:rFonts w:ascii="Times New Roman" w:hAnsi="Times New Roman" w:cs="Times New Roman"/>
          <w:sz w:val="24"/>
        </w:rPr>
        <w:t>Nayun</w:t>
      </w:r>
      <w:proofErr w:type="spellEnd"/>
      <w:r w:rsidRPr="00F33937">
        <w:rPr>
          <w:rFonts w:ascii="Times New Roman" w:hAnsi="Times New Roman" w:cs="Times New Roman"/>
          <w:sz w:val="24"/>
        </w:rPr>
        <w:t xml:space="preserve"> Kim, Jang-Eun Cho, et al. 2011. ‘Role for Topoisomerase 1 in Transcription-Associated Mutagenesis in Yeast’. </w:t>
      </w:r>
      <w:r w:rsidRPr="00F33937">
        <w:rPr>
          <w:rFonts w:ascii="Times New Roman" w:hAnsi="Times New Roman" w:cs="Times New Roman"/>
          <w:i/>
          <w:iCs/>
          <w:sz w:val="24"/>
        </w:rPr>
        <w:t>Proceedings of the National Academy of Sciences</w:t>
      </w:r>
      <w:r w:rsidRPr="00F33937">
        <w:rPr>
          <w:rFonts w:ascii="Times New Roman" w:hAnsi="Times New Roman" w:cs="Times New Roman"/>
          <w:sz w:val="24"/>
        </w:rPr>
        <w:t xml:space="preserve"> 108 (2): 698–703. https://doi.org/10.1073/pnas.1012363108.</w:t>
      </w:r>
    </w:p>
    <w:p w14:paraId="4DD103C9"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Liu, Mo, Yang Wu, </w:t>
      </w:r>
      <w:proofErr w:type="spellStart"/>
      <w:r w:rsidRPr="00F33937">
        <w:rPr>
          <w:rFonts w:ascii="Times New Roman" w:hAnsi="Times New Roman" w:cs="Times New Roman"/>
          <w:sz w:val="24"/>
        </w:rPr>
        <w:t>Nanhai</w:t>
      </w:r>
      <w:proofErr w:type="spellEnd"/>
      <w:r w:rsidRPr="00F33937">
        <w:rPr>
          <w:rFonts w:ascii="Times New Roman" w:hAnsi="Times New Roman" w:cs="Times New Roman"/>
          <w:sz w:val="24"/>
        </w:rPr>
        <w:t xml:space="preserve"> Jiang, Arnoud Boot, and Steven G Rozen. 2023. ‘</w:t>
      </w:r>
      <w:proofErr w:type="spellStart"/>
      <w:r w:rsidRPr="00F33937">
        <w:rPr>
          <w:rFonts w:ascii="Times New Roman" w:hAnsi="Times New Roman" w:cs="Times New Roman"/>
          <w:sz w:val="24"/>
        </w:rPr>
        <w:t>mSigHdp</w:t>
      </w:r>
      <w:proofErr w:type="spellEnd"/>
      <w:r w:rsidRPr="00F33937">
        <w:rPr>
          <w:rFonts w:ascii="Times New Roman" w:hAnsi="Times New Roman" w:cs="Times New Roman"/>
          <w:sz w:val="24"/>
        </w:rPr>
        <w:t xml:space="preserve">: Hierarchical Dirichlet Process Mixture Modeling for Mutational Signature Discovery’. </w:t>
      </w:r>
      <w:r w:rsidRPr="00F33937">
        <w:rPr>
          <w:rFonts w:ascii="Times New Roman" w:hAnsi="Times New Roman" w:cs="Times New Roman"/>
          <w:i/>
          <w:iCs/>
          <w:sz w:val="24"/>
        </w:rPr>
        <w:t>NAR Genomics and Bioinformatics</w:t>
      </w:r>
      <w:r w:rsidRPr="00F33937">
        <w:rPr>
          <w:rFonts w:ascii="Times New Roman" w:hAnsi="Times New Roman" w:cs="Times New Roman"/>
          <w:sz w:val="24"/>
        </w:rPr>
        <w:t xml:space="preserve"> 5 (1): lqad005. https://doi.org/10.1093/nargab/lqad005.</w:t>
      </w:r>
    </w:p>
    <w:p w14:paraId="668B0837"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Martínez-Jiménez, Francisco, Ali </w:t>
      </w:r>
      <w:proofErr w:type="spellStart"/>
      <w:r w:rsidRPr="00F33937">
        <w:rPr>
          <w:rFonts w:ascii="Times New Roman" w:hAnsi="Times New Roman" w:cs="Times New Roman"/>
          <w:sz w:val="24"/>
        </w:rPr>
        <w:t>Movasati</w:t>
      </w:r>
      <w:proofErr w:type="spellEnd"/>
      <w:r w:rsidRPr="00F33937">
        <w:rPr>
          <w:rFonts w:ascii="Times New Roman" w:hAnsi="Times New Roman" w:cs="Times New Roman"/>
          <w:sz w:val="24"/>
        </w:rPr>
        <w:t xml:space="preserve">, Sascha Remy Brunner, et al. 2023. ‘Pan-Cancer Whole-Genome Comparison of Primary and Metastatic Solid </w:t>
      </w:r>
      <w:proofErr w:type="spellStart"/>
      <w:r w:rsidRPr="00F33937">
        <w:rPr>
          <w:rFonts w:ascii="Times New Roman" w:hAnsi="Times New Roman" w:cs="Times New Roman"/>
          <w:sz w:val="24"/>
        </w:rPr>
        <w:t>Tumours</w:t>
      </w:r>
      <w:proofErr w:type="spellEnd"/>
      <w:r w:rsidRPr="00F33937">
        <w:rPr>
          <w:rFonts w:ascii="Times New Roman" w:hAnsi="Times New Roman" w:cs="Times New Roman"/>
          <w:sz w:val="24"/>
        </w:rPr>
        <w:t xml:space="preserve">’. </w:t>
      </w:r>
      <w:r w:rsidRPr="00F33937">
        <w:rPr>
          <w:rFonts w:ascii="Times New Roman" w:hAnsi="Times New Roman" w:cs="Times New Roman"/>
          <w:i/>
          <w:iCs/>
          <w:sz w:val="24"/>
        </w:rPr>
        <w:t>Nature</w:t>
      </w:r>
      <w:r w:rsidRPr="00F33937">
        <w:rPr>
          <w:rFonts w:ascii="Times New Roman" w:hAnsi="Times New Roman" w:cs="Times New Roman"/>
          <w:sz w:val="24"/>
        </w:rPr>
        <w:t xml:space="preserve"> 618 (7964): 333–41. https://doi.org/10.1038/s41586-023-06054-z.</w:t>
      </w:r>
    </w:p>
    <w:p w14:paraId="7EC709C8"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Ng, Alvin W T, Song Ling Poon, Mi Ni Huang, et al. 2017. </w:t>
      </w:r>
      <w:r w:rsidRPr="00F33937">
        <w:rPr>
          <w:rFonts w:ascii="Times New Roman" w:hAnsi="Times New Roman" w:cs="Times New Roman"/>
          <w:i/>
          <w:iCs/>
          <w:sz w:val="24"/>
        </w:rPr>
        <w:t>Aristolochic Acids and Their Derivatives Are Widely Implicated in Liver Cancers in Taiwan and throughout Asia</w:t>
      </w:r>
      <w:r w:rsidRPr="00F33937">
        <w:rPr>
          <w:rFonts w:ascii="Times New Roman" w:hAnsi="Times New Roman" w:cs="Times New Roman"/>
          <w:sz w:val="24"/>
        </w:rPr>
        <w:t>. https://www.science.org.</w:t>
      </w:r>
    </w:p>
    <w:p w14:paraId="34CF3BC3"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Nik-Zainal, Serena, Ludmil B. Alexandrov, David C. Wedge, et al. 2012. ‘Mutational Processes Molding the Genomes of 21 Breast Cancers’. </w:t>
      </w:r>
      <w:r w:rsidRPr="00F33937">
        <w:rPr>
          <w:rFonts w:ascii="Times New Roman" w:hAnsi="Times New Roman" w:cs="Times New Roman"/>
          <w:i/>
          <w:iCs/>
          <w:sz w:val="24"/>
        </w:rPr>
        <w:t>Cell</w:t>
      </w:r>
      <w:r w:rsidRPr="00F33937">
        <w:rPr>
          <w:rFonts w:ascii="Times New Roman" w:hAnsi="Times New Roman" w:cs="Times New Roman"/>
          <w:sz w:val="24"/>
        </w:rPr>
        <w:t xml:space="preserve"> 149 (5): 979–93. https://doi.org/10.1016/j.cell.2012.04.024.</w:t>
      </w:r>
    </w:p>
    <w:p w14:paraId="0D34764B"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Poon, Song Ling, Mi Ni Huang, Yang Choo, et al. 2015. ‘Mutation Signatures Implicate Aristolochic Acid in Bladder Cancer Development’. </w:t>
      </w:r>
      <w:r w:rsidRPr="00F33937">
        <w:rPr>
          <w:rFonts w:ascii="Times New Roman" w:hAnsi="Times New Roman" w:cs="Times New Roman"/>
          <w:i/>
          <w:iCs/>
          <w:sz w:val="24"/>
        </w:rPr>
        <w:t>Genome Medicine</w:t>
      </w:r>
      <w:r w:rsidRPr="00F33937">
        <w:rPr>
          <w:rFonts w:ascii="Times New Roman" w:hAnsi="Times New Roman" w:cs="Times New Roman"/>
          <w:sz w:val="24"/>
        </w:rPr>
        <w:t xml:space="preserve"> 7 (1): 38. https://doi.org/10.1186/s13073-015-0161-3.</w:t>
      </w:r>
    </w:p>
    <w:p w14:paraId="30AAD58B"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Poon, Song Ling, See-Tong Pang, John R. McPherson, et al. 2013. ‘Genome-Wide Mutational Signatures of Aristolochic Acid and Its Application as a Screening Tool’. </w:t>
      </w:r>
      <w:r w:rsidRPr="00F33937">
        <w:rPr>
          <w:rFonts w:ascii="Times New Roman" w:hAnsi="Times New Roman" w:cs="Times New Roman"/>
          <w:i/>
          <w:iCs/>
          <w:sz w:val="24"/>
        </w:rPr>
        <w:t>Science Translational Medicine</w:t>
      </w:r>
      <w:r w:rsidRPr="00F33937">
        <w:rPr>
          <w:rFonts w:ascii="Times New Roman" w:hAnsi="Times New Roman" w:cs="Times New Roman"/>
          <w:sz w:val="24"/>
        </w:rPr>
        <w:t xml:space="preserve"> 5 (197). https://doi.org/10.1126/scitranslmed.3006086.</w:t>
      </w:r>
    </w:p>
    <w:p w14:paraId="24CEF51D"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Ramlee, Muhammad Khairul, </w:t>
      </w:r>
      <w:proofErr w:type="spellStart"/>
      <w:r w:rsidRPr="00F33937">
        <w:rPr>
          <w:rFonts w:ascii="Times New Roman" w:hAnsi="Times New Roman" w:cs="Times New Roman"/>
          <w:sz w:val="24"/>
        </w:rPr>
        <w:t>Tingdong</w:t>
      </w:r>
      <w:proofErr w:type="spellEnd"/>
      <w:r w:rsidRPr="00F33937">
        <w:rPr>
          <w:rFonts w:ascii="Times New Roman" w:hAnsi="Times New Roman" w:cs="Times New Roman"/>
          <w:sz w:val="24"/>
        </w:rPr>
        <w:t xml:space="preserve"> Yan, Alice M. S. Cheung, Charles T. H. Chuah, and Shang Li. 2015. ‘High-Throughput Genotyping of CRISPR/Cas9-Mediated Mutants Using Fluorescent PCR-Capillary Gel Electrophoresis’. </w:t>
      </w:r>
      <w:r w:rsidRPr="00F33937">
        <w:rPr>
          <w:rFonts w:ascii="Times New Roman" w:hAnsi="Times New Roman" w:cs="Times New Roman"/>
          <w:i/>
          <w:iCs/>
          <w:sz w:val="24"/>
        </w:rPr>
        <w:t>Scientific Reports</w:t>
      </w:r>
      <w:r w:rsidRPr="00F33937">
        <w:rPr>
          <w:rFonts w:ascii="Times New Roman" w:hAnsi="Times New Roman" w:cs="Times New Roman"/>
          <w:sz w:val="24"/>
        </w:rPr>
        <w:t xml:space="preserve"> 5 (1): 15587. https://doi.org/10.1038/srep15587.</w:t>
      </w:r>
    </w:p>
    <w:p w14:paraId="329E152E" w14:textId="77777777" w:rsidR="00F33937" w:rsidRPr="00F33937" w:rsidRDefault="00F33937" w:rsidP="00F33937">
      <w:pPr>
        <w:pStyle w:val="Bibliography"/>
        <w:rPr>
          <w:rFonts w:ascii="Times New Roman" w:hAnsi="Times New Roman" w:cs="Times New Roman"/>
          <w:sz w:val="24"/>
        </w:rPr>
      </w:pPr>
      <w:proofErr w:type="spellStart"/>
      <w:r w:rsidRPr="00F33937">
        <w:rPr>
          <w:rFonts w:ascii="Times New Roman" w:hAnsi="Times New Roman" w:cs="Times New Roman"/>
          <w:sz w:val="24"/>
        </w:rPr>
        <w:t>Reijns</w:t>
      </w:r>
      <w:proofErr w:type="spellEnd"/>
      <w:r w:rsidRPr="00F33937">
        <w:rPr>
          <w:rFonts w:ascii="Times New Roman" w:hAnsi="Times New Roman" w:cs="Times New Roman"/>
          <w:sz w:val="24"/>
        </w:rPr>
        <w:t xml:space="preserve">, Martin A. M., David A. Parry, Thomas C. Williams, et al. 2022. ‘Signatures of TOP1 Transcription-Associated Mutagenesis in Cancer and Germline’. </w:t>
      </w:r>
      <w:r w:rsidRPr="00F33937">
        <w:rPr>
          <w:rFonts w:ascii="Times New Roman" w:hAnsi="Times New Roman" w:cs="Times New Roman"/>
          <w:i/>
          <w:iCs/>
          <w:sz w:val="24"/>
        </w:rPr>
        <w:t>Nature</w:t>
      </w:r>
      <w:r w:rsidRPr="00F33937">
        <w:rPr>
          <w:rFonts w:ascii="Times New Roman" w:hAnsi="Times New Roman" w:cs="Times New Roman"/>
          <w:sz w:val="24"/>
        </w:rPr>
        <w:t xml:space="preserve"> 602 (7898): 623–31. https://doi.org/10.1038/s41586-022-04403-y.</w:t>
      </w:r>
    </w:p>
    <w:p w14:paraId="759F4FAA"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Riva, Laura, Arun R. </w:t>
      </w:r>
      <w:proofErr w:type="spellStart"/>
      <w:r w:rsidRPr="00F33937">
        <w:rPr>
          <w:rFonts w:ascii="Times New Roman" w:hAnsi="Times New Roman" w:cs="Times New Roman"/>
          <w:sz w:val="24"/>
        </w:rPr>
        <w:t>Pandiri</w:t>
      </w:r>
      <w:proofErr w:type="spellEnd"/>
      <w:r w:rsidRPr="00F33937">
        <w:rPr>
          <w:rFonts w:ascii="Times New Roman" w:hAnsi="Times New Roman" w:cs="Times New Roman"/>
          <w:sz w:val="24"/>
        </w:rPr>
        <w:t xml:space="preserve">, Yun Rose Li, et al. 2020. ‘The Mutational Signature Profile of Known and Suspected Human Carcinogens in Mice’. </w:t>
      </w:r>
      <w:r w:rsidRPr="00F33937">
        <w:rPr>
          <w:rFonts w:ascii="Times New Roman" w:hAnsi="Times New Roman" w:cs="Times New Roman"/>
          <w:i/>
          <w:iCs/>
          <w:sz w:val="24"/>
        </w:rPr>
        <w:t>Nature Genetics</w:t>
      </w:r>
      <w:r w:rsidRPr="00F33937">
        <w:rPr>
          <w:rFonts w:ascii="Times New Roman" w:hAnsi="Times New Roman" w:cs="Times New Roman"/>
          <w:sz w:val="24"/>
        </w:rPr>
        <w:t xml:space="preserve"> 52 (11): 1189–97. https://doi.org/10.1038/s41588-020-0692-4.</w:t>
      </w:r>
    </w:p>
    <w:p w14:paraId="7BC0114F"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Takahashi, Diane T., </w:t>
      </w:r>
      <w:proofErr w:type="spellStart"/>
      <w:r w:rsidRPr="00F33937">
        <w:rPr>
          <w:rFonts w:ascii="Times New Roman" w:hAnsi="Times New Roman" w:cs="Times New Roman"/>
          <w:sz w:val="24"/>
        </w:rPr>
        <w:t>Guenaelle</w:t>
      </w:r>
      <w:proofErr w:type="spellEnd"/>
      <w:r w:rsidRPr="00F33937">
        <w:rPr>
          <w:rFonts w:ascii="Times New Roman" w:hAnsi="Times New Roman" w:cs="Times New Roman"/>
          <w:sz w:val="24"/>
        </w:rPr>
        <w:t xml:space="preserve"> Burguiere-Slezak, Patricia Auffret Van Der Kemp, and Serge Boiteux. 2011. ‘Topoisomerase 1 Provokes the Formation of Short Deletions in Repeated Sequences upon High Transcription in            </w:t>
      </w:r>
      <w:r w:rsidRPr="00F33937">
        <w:rPr>
          <w:rFonts w:ascii="Times New Roman" w:hAnsi="Times New Roman" w:cs="Times New Roman"/>
          <w:i/>
          <w:iCs/>
          <w:sz w:val="24"/>
        </w:rPr>
        <w:t>Saccharomyces Cerevisiae</w:t>
      </w:r>
      <w:r w:rsidRPr="00F33937">
        <w:rPr>
          <w:rFonts w:ascii="Times New Roman" w:hAnsi="Times New Roman" w:cs="Times New Roman"/>
          <w:sz w:val="24"/>
        </w:rPr>
        <w:t xml:space="preserve">’. </w:t>
      </w:r>
      <w:r w:rsidRPr="00F33937">
        <w:rPr>
          <w:rFonts w:ascii="Times New Roman" w:hAnsi="Times New Roman" w:cs="Times New Roman"/>
          <w:i/>
          <w:iCs/>
          <w:sz w:val="24"/>
        </w:rPr>
        <w:t>Proceedings of the National Academy of Sciences</w:t>
      </w:r>
      <w:r w:rsidRPr="00F33937">
        <w:rPr>
          <w:rFonts w:ascii="Times New Roman" w:hAnsi="Times New Roman" w:cs="Times New Roman"/>
          <w:sz w:val="24"/>
        </w:rPr>
        <w:t xml:space="preserve"> 108 (2): 692–97. https://doi.org/10.1073/pnas.1012582108.</w:t>
      </w:r>
    </w:p>
    <w:p w14:paraId="56D25EE6" w14:textId="46FA962F" w:rsidR="001F5B14"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1F5B14" w:rsidRPr="008A1C58">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 Liu" w:date="2025-06-24T16:45:00Z" w:initials="ML">
    <w:p w14:paraId="7F453A41" w14:textId="52B368F6" w:rsidR="00FC0DE7" w:rsidRDefault="00FC0DE7" w:rsidP="00FC0DE7">
      <w:pPr>
        <w:pStyle w:val="CommentText"/>
      </w:pPr>
      <w:r>
        <w:rPr>
          <w:rStyle w:val="CommentReference"/>
        </w:rPr>
        <w:annotationRef/>
      </w:r>
      <w:r>
        <w:t>Should we mention this in the absract or claim it as a novelty?</w:t>
      </w:r>
    </w:p>
  </w:comment>
  <w:comment w:id="2" w:author="Mo Liu" w:date="2025-08-30T17:44:00Z" w:initials="ML">
    <w:p w14:paraId="66446F03" w14:textId="77777777" w:rsidR="00F42D0F" w:rsidRDefault="00F42D0F" w:rsidP="00F42D0F">
      <w:pPr>
        <w:pStyle w:val="CommentText"/>
      </w:pPr>
      <w:r>
        <w:rPr>
          <w:rStyle w:val="CommentReference"/>
        </w:rPr>
        <w:annotationRef/>
      </w:r>
      <w:r>
        <w:t xml:space="preserve">Well, I think this might be trivial. </w:t>
      </w:r>
    </w:p>
  </w:comment>
  <w:comment w:id="3" w:author="Mo Liu" w:date="2025-08-30T12:01:00Z" w:initials="ML">
    <w:p w14:paraId="52313C62" w14:textId="1CEF78EC" w:rsidR="00DC0BC9" w:rsidRDefault="00DC0BC9" w:rsidP="00DC0BC9">
      <w:pPr>
        <w:pStyle w:val="CommentText"/>
      </w:pPr>
      <w:r>
        <w:rPr>
          <w:rStyle w:val="CommentReference"/>
        </w:rPr>
        <w:annotationRef/>
      </w:r>
      <w:r>
        <w:t>Maybe I also need to do a sup figure for this?</w:t>
      </w:r>
    </w:p>
  </w:comment>
  <w:comment w:id="4" w:author="Mo Liu" w:date="2025-08-30T17:20:00Z" w:initials="ML">
    <w:p w14:paraId="6F5FFF65" w14:textId="77777777" w:rsidR="00616BC6" w:rsidRDefault="00616BC6" w:rsidP="00616BC6">
      <w:pPr>
        <w:pStyle w:val="CommentText"/>
      </w:pPr>
      <w:r>
        <w:rPr>
          <w:rStyle w:val="CommentReference"/>
        </w:rPr>
        <w:annotationRef/>
      </w:r>
      <w:r>
        <w:t>Is this appropriate?</w:t>
      </w:r>
    </w:p>
  </w:comment>
  <w:comment w:id="6" w:author="Mo Liu" w:date="2025-08-31T11:49:00Z" w:initials="ML">
    <w:p w14:paraId="447E01F9" w14:textId="77777777" w:rsidR="00A36A25" w:rsidRDefault="00BE5302" w:rsidP="00A36A25">
      <w:pPr>
        <w:pStyle w:val="CommentText"/>
      </w:pPr>
      <w:r>
        <w:rPr>
          <w:rStyle w:val="CommentReference"/>
        </w:rPr>
        <w:annotationRef/>
      </w:r>
      <w:r w:rsidR="00A36A25">
        <w:t xml:space="preserve">I now have ID83 and ID89 results from SigProfiler. We can’t run musical anymore, for some unknown reason. How we describe this? </w:t>
      </w:r>
    </w:p>
  </w:comment>
  <w:comment w:id="7" w:author="Mo Liu" w:date="2025-09-08T14:28:00Z" w:initials="ML">
    <w:p w14:paraId="3809BFFB" w14:textId="77777777" w:rsidR="009F4903" w:rsidRDefault="009F4903" w:rsidP="009F4903">
      <w:pPr>
        <w:pStyle w:val="CommentText"/>
      </w:pPr>
      <w:r>
        <w:rPr>
          <w:rStyle w:val="CommentReference"/>
        </w:rPr>
        <w:annotationRef/>
      </w:r>
      <w:r>
        <w:t>I plan to remove the MuSiCal part and only reported results from SigProfiler. We can added back if the reviewer asks. What do you think?</w:t>
      </w:r>
    </w:p>
  </w:comment>
  <w:comment w:id="10" w:author="Mo Liu" w:date="2025-09-08T14:03:00Z" w:initials="ML">
    <w:p w14:paraId="3DF1C451" w14:textId="6A95980D" w:rsidR="00915558" w:rsidRDefault="00915558" w:rsidP="00915558">
      <w:pPr>
        <w:pStyle w:val="CommentText"/>
      </w:pPr>
      <w:r>
        <w:rPr>
          <w:rStyle w:val="CommentReference"/>
        </w:rPr>
        <w:annotationRef/>
      </w:r>
      <w:r>
        <w:t>Please add in the funding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F453A41" w15:done="0"/>
  <w15:commentEx w15:paraId="66446F03" w15:paraIdParent="7F453A41" w15:done="0"/>
  <w15:commentEx w15:paraId="52313C62" w15:done="0"/>
  <w15:commentEx w15:paraId="6F5FFF65" w15:done="0"/>
  <w15:commentEx w15:paraId="447E01F9" w15:done="0"/>
  <w15:commentEx w15:paraId="3809BFFB" w15:paraIdParent="447E01F9" w15:done="0"/>
  <w15:commentEx w15:paraId="3DF1C4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66E6AB" w16cex:dateUtc="2025-06-24T08:45:00Z"/>
  <w16cex:commentExtensible w16cex:durableId="4FF52FBF" w16cex:dateUtc="2025-08-30T09:44:00Z"/>
  <w16cex:commentExtensible w16cex:durableId="3044662D" w16cex:dateUtc="2025-08-30T04:01:00Z"/>
  <w16cex:commentExtensible w16cex:durableId="627CD20B" w16cex:dateUtc="2025-08-30T09:20:00Z"/>
  <w16cex:commentExtensible w16cex:durableId="6BEABF61" w16cex:dateUtc="2025-08-31T03:49:00Z"/>
  <w16cex:commentExtensible w16cex:durableId="3DB105BB" w16cex:dateUtc="2025-09-08T06:28:00Z"/>
  <w16cex:commentExtensible w16cex:durableId="53A6D2E2" w16cex:dateUtc="2025-09-08T0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453A41" w16cid:durableId="6566E6AB"/>
  <w16cid:commentId w16cid:paraId="66446F03" w16cid:durableId="4FF52FBF"/>
  <w16cid:commentId w16cid:paraId="52313C62" w16cid:durableId="3044662D"/>
  <w16cid:commentId w16cid:paraId="6F5FFF65" w16cid:durableId="627CD20B"/>
  <w16cid:commentId w16cid:paraId="447E01F9" w16cid:durableId="6BEABF61"/>
  <w16cid:commentId w16cid:paraId="3809BFFB" w16cid:durableId="3DB105BB"/>
  <w16cid:commentId w16cid:paraId="3DF1C451" w16cid:durableId="53A6D2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F2512" w14:textId="77777777" w:rsidR="001B54D7" w:rsidRDefault="001B54D7" w:rsidP="000F4F7D">
      <w:pPr>
        <w:spacing w:after="0" w:line="240" w:lineRule="auto"/>
      </w:pPr>
      <w:r>
        <w:separator/>
      </w:r>
    </w:p>
  </w:endnote>
  <w:endnote w:type="continuationSeparator" w:id="0">
    <w:p w14:paraId="60A42F29" w14:textId="77777777" w:rsidR="001B54D7" w:rsidRDefault="001B54D7" w:rsidP="000F4F7D">
      <w:pPr>
        <w:spacing w:after="0" w:line="240" w:lineRule="auto"/>
      </w:pPr>
      <w:r>
        <w:continuationSeparator/>
      </w:r>
    </w:p>
  </w:endnote>
  <w:endnote w:type="continuationNotice" w:id="1">
    <w:p w14:paraId="6D4AB4DA" w14:textId="77777777" w:rsidR="001B54D7" w:rsidRDefault="001B54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34394" w14:textId="77777777" w:rsidR="001B54D7" w:rsidRDefault="001B54D7" w:rsidP="000F4F7D">
      <w:pPr>
        <w:spacing w:after="0" w:line="240" w:lineRule="auto"/>
      </w:pPr>
      <w:r>
        <w:separator/>
      </w:r>
    </w:p>
  </w:footnote>
  <w:footnote w:type="continuationSeparator" w:id="0">
    <w:p w14:paraId="56D798D6" w14:textId="77777777" w:rsidR="001B54D7" w:rsidRDefault="001B54D7" w:rsidP="000F4F7D">
      <w:pPr>
        <w:spacing w:after="0" w:line="240" w:lineRule="auto"/>
      </w:pPr>
      <w:r>
        <w:continuationSeparator/>
      </w:r>
    </w:p>
  </w:footnote>
  <w:footnote w:type="continuationNotice" w:id="1">
    <w:p w14:paraId="6C3BAA1A" w14:textId="77777777" w:rsidR="001B54D7" w:rsidRDefault="001B54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rson w15:author="Mini Huang">
    <w15:presenceInfo w15:providerId="Windows Live" w15:userId="5d44a38bec61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4AB"/>
    <w:rsid w:val="00001A60"/>
    <w:rsid w:val="0000202D"/>
    <w:rsid w:val="0000338F"/>
    <w:rsid w:val="00003CC5"/>
    <w:rsid w:val="0000492C"/>
    <w:rsid w:val="000056AF"/>
    <w:rsid w:val="00006552"/>
    <w:rsid w:val="000069AB"/>
    <w:rsid w:val="00006A22"/>
    <w:rsid w:val="00006F4B"/>
    <w:rsid w:val="0001098F"/>
    <w:rsid w:val="00010E8B"/>
    <w:rsid w:val="00011036"/>
    <w:rsid w:val="000112D0"/>
    <w:rsid w:val="0001155D"/>
    <w:rsid w:val="00012E71"/>
    <w:rsid w:val="00015498"/>
    <w:rsid w:val="000162A8"/>
    <w:rsid w:val="000168EF"/>
    <w:rsid w:val="00017489"/>
    <w:rsid w:val="0002039C"/>
    <w:rsid w:val="000203CE"/>
    <w:rsid w:val="00022403"/>
    <w:rsid w:val="000225E6"/>
    <w:rsid w:val="00023943"/>
    <w:rsid w:val="00026480"/>
    <w:rsid w:val="00026972"/>
    <w:rsid w:val="000300A1"/>
    <w:rsid w:val="00030739"/>
    <w:rsid w:val="0003125C"/>
    <w:rsid w:val="00031B25"/>
    <w:rsid w:val="000334C6"/>
    <w:rsid w:val="00034D57"/>
    <w:rsid w:val="00036E43"/>
    <w:rsid w:val="0003705B"/>
    <w:rsid w:val="00040AA5"/>
    <w:rsid w:val="000414DE"/>
    <w:rsid w:val="00041D75"/>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5E4C"/>
    <w:rsid w:val="00056AD0"/>
    <w:rsid w:val="00057B9B"/>
    <w:rsid w:val="00057CD2"/>
    <w:rsid w:val="00057F0B"/>
    <w:rsid w:val="00057FE6"/>
    <w:rsid w:val="00060376"/>
    <w:rsid w:val="000607E6"/>
    <w:rsid w:val="00060AB2"/>
    <w:rsid w:val="0006170F"/>
    <w:rsid w:val="00062705"/>
    <w:rsid w:val="00063A67"/>
    <w:rsid w:val="00063F6D"/>
    <w:rsid w:val="000648E5"/>
    <w:rsid w:val="00065370"/>
    <w:rsid w:val="00066C65"/>
    <w:rsid w:val="000700A4"/>
    <w:rsid w:val="0007024B"/>
    <w:rsid w:val="0007267E"/>
    <w:rsid w:val="000727A6"/>
    <w:rsid w:val="00072A14"/>
    <w:rsid w:val="00072BA3"/>
    <w:rsid w:val="00072BC0"/>
    <w:rsid w:val="00074A03"/>
    <w:rsid w:val="0007521B"/>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6BCC"/>
    <w:rsid w:val="000971A2"/>
    <w:rsid w:val="00097319"/>
    <w:rsid w:val="000975A7"/>
    <w:rsid w:val="00097621"/>
    <w:rsid w:val="0009775B"/>
    <w:rsid w:val="00097928"/>
    <w:rsid w:val="00097C8E"/>
    <w:rsid w:val="000A0919"/>
    <w:rsid w:val="000A0AD0"/>
    <w:rsid w:val="000A1891"/>
    <w:rsid w:val="000A1C46"/>
    <w:rsid w:val="000A1FCF"/>
    <w:rsid w:val="000A229C"/>
    <w:rsid w:val="000A3B18"/>
    <w:rsid w:val="000A4005"/>
    <w:rsid w:val="000A6499"/>
    <w:rsid w:val="000A6AB6"/>
    <w:rsid w:val="000A7F29"/>
    <w:rsid w:val="000A7F94"/>
    <w:rsid w:val="000B1A58"/>
    <w:rsid w:val="000B20C0"/>
    <w:rsid w:val="000B28EC"/>
    <w:rsid w:val="000B3E30"/>
    <w:rsid w:val="000B432D"/>
    <w:rsid w:val="000B60F3"/>
    <w:rsid w:val="000B64A6"/>
    <w:rsid w:val="000B7EB2"/>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5EC4"/>
    <w:rsid w:val="00116151"/>
    <w:rsid w:val="0012014E"/>
    <w:rsid w:val="00121618"/>
    <w:rsid w:val="00122E43"/>
    <w:rsid w:val="0012530B"/>
    <w:rsid w:val="00125A23"/>
    <w:rsid w:val="0012630C"/>
    <w:rsid w:val="001303D1"/>
    <w:rsid w:val="00130492"/>
    <w:rsid w:val="0013091E"/>
    <w:rsid w:val="0013144B"/>
    <w:rsid w:val="0013232C"/>
    <w:rsid w:val="00132D3A"/>
    <w:rsid w:val="001334A8"/>
    <w:rsid w:val="00133811"/>
    <w:rsid w:val="001338F9"/>
    <w:rsid w:val="00134D06"/>
    <w:rsid w:val="00135170"/>
    <w:rsid w:val="0013544A"/>
    <w:rsid w:val="0013744E"/>
    <w:rsid w:val="00140BC6"/>
    <w:rsid w:val="00140D13"/>
    <w:rsid w:val="00141969"/>
    <w:rsid w:val="001438E4"/>
    <w:rsid w:val="001461BD"/>
    <w:rsid w:val="00147AD8"/>
    <w:rsid w:val="00150675"/>
    <w:rsid w:val="00150D0A"/>
    <w:rsid w:val="001525E7"/>
    <w:rsid w:val="0015304C"/>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1604"/>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A7DED"/>
    <w:rsid w:val="001B063A"/>
    <w:rsid w:val="001B1386"/>
    <w:rsid w:val="001B222F"/>
    <w:rsid w:val="001B264C"/>
    <w:rsid w:val="001B54D7"/>
    <w:rsid w:val="001B5EA9"/>
    <w:rsid w:val="001B62EF"/>
    <w:rsid w:val="001B7BC8"/>
    <w:rsid w:val="001B7E57"/>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628"/>
    <w:rsid w:val="001D6AA1"/>
    <w:rsid w:val="001E0F63"/>
    <w:rsid w:val="001E1B15"/>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38F2"/>
    <w:rsid w:val="002147D4"/>
    <w:rsid w:val="00215340"/>
    <w:rsid w:val="00217A45"/>
    <w:rsid w:val="00217D03"/>
    <w:rsid w:val="002225D2"/>
    <w:rsid w:val="002228C8"/>
    <w:rsid w:val="002233A5"/>
    <w:rsid w:val="0022341A"/>
    <w:rsid w:val="0022345A"/>
    <w:rsid w:val="002244B0"/>
    <w:rsid w:val="0022525C"/>
    <w:rsid w:val="00231172"/>
    <w:rsid w:val="002312D2"/>
    <w:rsid w:val="00231AAB"/>
    <w:rsid w:val="00232D17"/>
    <w:rsid w:val="00234ED1"/>
    <w:rsid w:val="00237169"/>
    <w:rsid w:val="002379E4"/>
    <w:rsid w:val="002410D2"/>
    <w:rsid w:val="0024585D"/>
    <w:rsid w:val="00246852"/>
    <w:rsid w:val="00246C6F"/>
    <w:rsid w:val="002474CE"/>
    <w:rsid w:val="00252547"/>
    <w:rsid w:val="00253642"/>
    <w:rsid w:val="0025472B"/>
    <w:rsid w:val="00254A51"/>
    <w:rsid w:val="00255AAF"/>
    <w:rsid w:val="0025616A"/>
    <w:rsid w:val="00256C63"/>
    <w:rsid w:val="002601BA"/>
    <w:rsid w:val="002605DC"/>
    <w:rsid w:val="00260D3B"/>
    <w:rsid w:val="002620BC"/>
    <w:rsid w:val="00263484"/>
    <w:rsid w:val="00263BF2"/>
    <w:rsid w:val="002644F9"/>
    <w:rsid w:val="00265F58"/>
    <w:rsid w:val="00267C32"/>
    <w:rsid w:val="00267C87"/>
    <w:rsid w:val="00273354"/>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6C2"/>
    <w:rsid w:val="00294EEB"/>
    <w:rsid w:val="00295D6A"/>
    <w:rsid w:val="00296211"/>
    <w:rsid w:val="002A0658"/>
    <w:rsid w:val="002A164A"/>
    <w:rsid w:val="002A168B"/>
    <w:rsid w:val="002A186B"/>
    <w:rsid w:val="002A1AF8"/>
    <w:rsid w:val="002A1B16"/>
    <w:rsid w:val="002A1DB9"/>
    <w:rsid w:val="002A43D2"/>
    <w:rsid w:val="002A4C30"/>
    <w:rsid w:val="002A64FF"/>
    <w:rsid w:val="002A6651"/>
    <w:rsid w:val="002A70CB"/>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9B1"/>
    <w:rsid w:val="002D2EE8"/>
    <w:rsid w:val="002D30B0"/>
    <w:rsid w:val="002D3141"/>
    <w:rsid w:val="002D3847"/>
    <w:rsid w:val="002D4A23"/>
    <w:rsid w:val="002D5152"/>
    <w:rsid w:val="002D51F7"/>
    <w:rsid w:val="002D58F2"/>
    <w:rsid w:val="002D665B"/>
    <w:rsid w:val="002D6D65"/>
    <w:rsid w:val="002D6FC0"/>
    <w:rsid w:val="002E0F8C"/>
    <w:rsid w:val="002E249A"/>
    <w:rsid w:val="002E2D79"/>
    <w:rsid w:val="002E40C7"/>
    <w:rsid w:val="002E4A21"/>
    <w:rsid w:val="002E6020"/>
    <w:rsid w:val="002E6380"/>
    <w:rsid w:val="002E67CC"/>
    <w:rsid w:val="002E75C4"/>
    <w:rsid w:val="002F0098"/>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14975"/>
    <w:rsid w:val="00314C5C"/>
    <w:rsid w:val="00323E61"/>
    <w:rsid w:val="00325019"/>
    <w:rsid w:val="00325BDA"/>
    <w:rsid w:val="003267ED"/>
    <w:rsid w:val="00326B14"/>
    <w:rsid w:val="00326D63"/>
    <w:rsid w:val="00327535"/>
    <w:rsid w:val="00327CB2"/>
    <w:rsid w:val="00327E5C"/>
    <w:rsid w:val="00330C8B"/>
    <w:rsid w:val="00330CA2"/>
    <w:rsid w:val="0033122A"/>
    <w:rsid w:val="00332310"/>
    <w:rsid w:val="00332418"/>
    <w:rsid w:val="00333A49"/>
    <w:rsid w:val="003345AF"/>
    <w:rsid w:val="00334D8D"/>
    <w:rsid w:val="00334F1B"/>
    <w:rsid w:val="00335005"/>
    <w:rsid w:val="003363E0"/>
    <w:rsid w:val="0033783F"/>
    <w:rsid w:val="003404DC"/>
    <w:rsid w:val="00341629"/>
    <w:rsid w:val="0034283E"/>
    <w:rsid w:val="00343520"/>
    <w:rsid w:val="003435AB"/>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6E7F"/>
    <w:rsid w:val="003570BC"/>
    <w:rsid w:val="00357EC0"/>
    <w:rsid w:val="00360CB2"/>
    <w:rsid w:val="0036154F"/>
    <w:rsid w:val="003646B9"/>
    <w:rsid w:val="00365C63"/>
    <w:rsid w:val="0036685B"/>
    <w:rsid w:val="00366C97"/>
    <w:rsid w:val="00366D3A"/>
    <w:rsid w:val="0037178E"/>
    <w:rsid w:val="00371B72"/>
    <w:rsid w:val="00371F1F"/>
    <w:rsid w:val="00372C91"/>
    <w:rsid w:val="00372F43"/>
    <w:rsid w:val="00374059"/>
    <w:rsid w:val="0037405A"/>
    <w:rsid w:val="0037464F"/>
    <w:rsid w:val="00375235"/>
    <w:rsid w:val="0037608B"/>
    <w:rsid w:val="00376164"/>
    <w:rsid w:val="00381638"/>
    <w:rsid w:val="00382668"/>
    <w:rsid w:val="00383988"/>
    <w:rsid w:val="00383C4D"/>
    <w:rsid w:val="00383E26"/>
    <w:rsid w:val="00384577"/>
    <w:rsid w:val="0038562B"/>
    <w:rsid w:val="00386606"/>
    <w:rsid w:val="00386D65"/>
    <w:rsid w:val="003911B1"/>
    <w:rsid w:val="003911E3"/>
    <w:rsid w:val="00391A3A"/>
    <w:rsid w:val="00394149"/>
    <w:rsid w:val="00394B96"/>
    <w:rsid w:val="00394FCF"/>
    <w:rsid w:val="0039644F"/>
    <w:rsid w:val="00396754"/>
    <w:rsid w:val="0039733B"/>
    <w:rsid w:val="003A0056"/>
    <w:rsid w:val="003A0CD0"/>
    <w:rsid w:val="003A1297"/>
    <w:rsid w:val="003A34D2"/>
    <w:rsid w:val="003A4923"/>
    <w:rsid w:val="003A4A88"/>
    <w:rsid w:val="003A5193"/>
    <w:rsid w:val="003A61FD"/>
    <w:rsid w:val="003A63AB"/>
    <w:rsid w:val="003A651F"/>
    <w:rsid w:val="003A729B"/>
    <w:rsid w:val="003B0160"/>
    <w:rsid w:val="003B22AD"/>
    <w:rsid w:val="003B302B"/>
    <w:rsid w:val="003B6E15"/>
    <w:rsid w:val="003C040C"/>
    <w:rsid w:val="003C132F"/>
    <w:rsid w:val="003C1EE9"/>
    <w:rsid w:val="003C281E"/>
    <w:rsid w:val="003C298A"/>
    <w:rsid w:val="003C3043"/>
    <w:rsid w:val="003C3474"/>
    <w:rsid w:val="003C34D8"/>
    <w:rsid w:val="003C494E"/>
    <w:rsid w:val="003C49C1"/>
    <w:rsid w:val="003C718A"/>
    <w:rsid w:val="003D04F2"/>
    <w:rsid w:val="003D0634"/>
    <w:rsid w:val="003D0B91"/>
    <w:rsid w:val="003D0C94"/>
    <w:rsid w:val="003D194E"/>
    <w:rsid w:val="003D57E6"/>
    <w:rsid w:val="003D5BC9"/>
    <w:rsid w:val="003D71E8"/>
    <w:rsid w:val="003D7B53"/>
    <w:rsid w:val="003D7E27"/>
    <w:rsid w:val="003D7FAC"/>
    <w:rsid w:val="003E0A31"/>
    <w:rsid w:val="003E11F9"/>
    <w:rsid w:val="003E150E"/>
    <w:rsid w:val="003E1A45"/>
    <w:rsid w:val="003E2879"/>
    <w:rsid w:val="003E3342"/>
    <w:rsid w:val="003E4D08"/>
    <w:rsid w:val="003E5861"/>
    <w:rsid w:val="003E6214"/>
    <w:rsid w:val="003E6C29"/>
    <w:rsid w:val="003E7179"/>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7CF"/>
    <w:rsid w:val="00407927"/>
    <w:rsid w:val="004104A1"/>
    <w:rsid w:val="004119F9"/>
    <w:rsid w:val="00412E3E"/>
    <w:rsid w:val="00413EF2"/>
    <w:rsid w:val="0041495F"/>
    <w:rsid w:val="00414F16"/>
    <w:rsid w:val="00416273"/>
    <w:rsid w:val="0041649A"/>
    <w:rsid w:val="004165A8"/>
    <w:rsid w:val="00420585"/>
    <w:rsid w:val="00422482"/>
    <w:rsid w:val="0042350B"/>
    <w:rsid w:val="004235BD"/>
    <w:rsid w:val="00423B7F"/>
    <w:rsid w:val="00423DE2"/>
    <w:rsid w:val="00423ECC"/>
    <w:rsid w:val="004241E0"/>
    <w:rsid w:val="004246FD"/>
    <w:rsid w:val="004259F1"/>
    <w:rsid w:val="00425EB6"/>
    <w:rsid w:val="00427567"/>
    <w:rsid w:val="00427DFB"/>
    <w:rsid w:val="00431AB2"/>
    <w:rsid w:val="00432385"/>
    <w:rsid w:val="004326D4"/>
    <w:rsid w:val="00432CCA"/>
    <w:rsid w:val="004339E1"/>
    <w:rsid w:val="004350F9"/>
    <w:rsid w:val="00435508"/>
    <w:rsid w:val="00442633"/>
    <w:rsid w:val="00442D83"/>
    <w:rsid w:val="0044464A"/>
    <w:rsid w:val="00444CD4"/>
    <w:rsid w:val="0044657C"/>
    <w:rsid w:val="004466CA"/>
    <w:rsid w:val="00446E5B"/>
    <w:rsid w:val="00447794"/>
    <w:rsid w:val="00451664"/>
    <w:rsid w:val="004522E4"/>
    <w:rsid w:val="00453ADF"/>
    <w:rsid w:val="004547AB"/>
    <w:rsid w:val="0045501C"/>
    <w:rsid w:val="00455482"/>
    <w:rsid w:val="00464AD3"/>
    <w:rsid w:val="00464AFE"/>
    <w:rsid w:val="00465904"/>
    <w:rsid w:val="00466EBC"/>
    <w:rsid w:val="00470BD2"/>
    <w:rsid w:val="00471B49"/>
    <w:rsid w:val="00472B1F"/>
    <w:rsid w:val="00472D8C"/>
    <w:rsid w:val="00472F8F"/>
    <w:rsid w:val="004744F4"/>
    <w:rsid w:val="0047472C"/>
    <w:rsid w:val="00475D49"/>
    <w:rsid w:val="00477509"/>
    <w:rsid w:val="0047759F"/>
    <w:rsid w:val="00477E63"/>
    <w:rsid w:val="0048034F"/>
    <w:rsid w:val="004813D2"/>
    <w:rsid w:val="0048166A"/>
    <w:rsid w:val="00481D6B"/>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4F72"/>
    <w:rsid w:val="00496ADB"/>
    <w:rsid w:val="004977B4"/>
    <w:rsid w:val="004977F9"/>
    <w:rsid w:val="00497E47"/>
    <w:rsid w:val="004A04A7"/>
    <w:rsid w:val="004A1155"/>
    <w:rsid w:val="004A2C20"/>
    <w:rsid w:val="004A3088"/>
    <w:rsid w:val="004A32EC"/>
    <w:rsid w:val="004A4DDF"/>
    <w:rsid w:val="004A7E07"/>
    <w:rsid w:val="004B06BF"/>
    <w:rsid w:val="004B1099"/>
    <w:rsid w:val="004B3F96"/>
    <w:rsid w:val="004B427B"/>
    <w:rsid w:val="004B501A"/>
    <w:rsid w:val="004B6A42"/>
    <w:rsid w:val="004B795C"/>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5FB9"/>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4DFF"/>
    <w:rsid w:val="004F5275"/>
    <w:rsid w:val="004F57CA"/>
    <w:rsid w:val="004F57D2"/>
    <w:rsid w:val="004F5B35"/>
    <w:rsid w:val="004F6966"/>
    <w:rsid w:val="004F795C"/>
    <w:rsid w:val="004F7F7E"/>
    <w:rsid w:val="00501ECB"/>
    <w:rsid w:val="00501F23"/>
    <w:rsid w:val="00502937"/>
    <w:rsid w:val="00506C3F"/>
    <w:rsid w:val="005105B7"/>
    <w:rsid w:val="005108D1"/>
    <w:rsid w:val="00510F6E"/>
    <w:rsid w:val="00511933"/>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781"/>
    <w:rsid w:val="005338C3"/>
    <w:rsid w:val="00534134"/>
    <w:rsid w:val="00534A39"/>
    <w:rsid w:val="00534DF7"/>
    <w:rsid w:val="00534E54"/>
    <w:rsid w:val="00535A72"/>
    <w:rsid w:val="005377BF"/>
    <w:rsid w:val="00537E66"/>
    <w:rsid w:val="00537FB7"/>
    <w:rsid w:val="00540405"/>
    <w:rsid w:val="00540B2D"/>
    <w:rsid w:val="00543518"/>
    <w:rsid w:val="00543FB9"/>
    <w:rsid w:val="00544DE6"/>
    <w:rsid w:val="00545A40"/>
    <w:rsid w:val="00547CDC"/>
    <w:rsid w:val="00547FA1"/>
    <w:rsid w:val="005509B5"/>
    <w:rsid w:val="00553262"/>
    <w:rsid w:val="00553D75"/>
    <w:rsid w:val="0055585E"/>
    <w:rsid w:val="00555E0E"/>
    <w:rsid w:val="00557621"/>
    <w:rsid w:val="00557CCD"/>
    <w:rsid w:val="005608CD"/>
    <w:rsid w:val="00560EA2"/>
    <w:rsid w:val="005613FD"/>
    <w:rsid w:val="00561410"/>
    <w:rsid w:val="00561EC8"/>
    <w:rsid w:val="00562BFD"/>
    <w:rsid w:val="00563C68"/>
    <w:rsid w:val="00565208"/>
    <w:rsid w:val="005652BA"/>
    <w:rsid w:val="00566CDB"/>
    <w:rsid w:val="00571C59"/>
    <w:rsid w:val="00572A06"/>
    <w:rsid w:val="00572FAE"/>
    <w:rsid w:val="00573DD4"/>
    <w:rsid w:val="00574DF5"/>
    <w:rsid w:val="0057559A"/>
    <w:rsid w:val="005756BC"/>
    <w:rsid w:val="00575943"/>
    <w:rsid w:val="00575D39"/>
    <w:rsid w:val="00575F4E"/>
    <w:rsid w:val="00575FF1"/>
    <w:rsid w:val="00576AC2"/>
    <w:rsid w:val="00577359"/>
    <w:rsid w:val="00577994"/>
    <w:rsid w:val="005804FA"/>
    <w:rsid w:val="0058096D"/>
    <w:rsid w:val="00581614"/>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4D8D"/>
    <w:rsid w:val="00595592"/>
    <w:rsid w:val="005955ED"/>
    <w:rsid w:val="00596DC9"/>
    <w:rsid w:val="00597595"/>
    <w:rsid w:val="005A083D"/>
    <w:rsid w:val="005A2C36"/>
    <w:rsid w:val="005A6E26"/>
    <w:rsid w:val="005A744D"/>
    <w:rsid w:val="005B1D0A"/>
    <w:rsid w:val="005B1ECB"/>
    <w:rsid w:val="005B217E"/>
    <w:rsid w:val="005B2C42"/>
    <w:rsid w:val="005B425D"/>
    <w:rsid w:val="005B4592"/>
    <w:rsid w:val="005B4B59"/>
    <w:rsid w:val="005B4B96"/>
    <w:rsid w:val="005B54CA"/>
    <w:rsid w:val="005B5A38"/>
    <w:rsid w:val="005B6B67"/>
    <w:rsid w:val="005B7063"/>
    <w:rsid w:val="005B72B1"/>
    <w:rsid w:val="005B7781"/>
    <w:rsid w:val="005B7AA1"/>
    <w:rsid w:val="005B7DFD"/>
    <w:rsid w:val="005C05A4"/>
    <w:rsid w:val="005C083D"/>
    <w:rsid w:val="005C0C98"/>
    <w:rsid w:val="005C0F68"/>
    <w:rsid w:val="005C2327"/>
    <w:rsid w:val="005C2F9C"/>
    <w:rsid w:val="005C3121"/>
    <w:rsid w:val="005C4578"/>
    <w:rsid w:val="005C504D"/>
    <w:rsid w:val="005C698F"/>
    <w:rsid w:val="005C7125"/>
    <w:rsid w:val="005C7937"/>
    <w:rsid w:val="005D01CC"/>
    <w:rsid w:val="005D0AC2"/>
    <w:rsid w:val="005D0C5E"/>
    <w:rsid w:val="005D1F39"/>
    <w:rsid w:val="005D2173"/>
    <w:rsid w:val="005D4467"/>
    <w:rsid w:val="005D5D29"/>
    <w:rsid w:val="005D651F"/>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45F0"/>
    <w:rsid w:val="005F51F6"/>
    <w:rsid w:val="005F535B"/>
    <w:rsid w:val="005F5F3C"/>
    <w:rsid w:val="005F6211"/>
    <w:rsid w:val="005F67C3"/>
    <w:rsid w:val="00600779"/>
    <w:rsid w:val="00600C72"/>
    <w:rsid w:val="00601E1F"/>
    <w:rsid w:val="00602F3F"/>
    <w:rsid w:val="0060327B"/>
    <w:rsid w:val="00605380"/>
    <w:rsid w:val="006054D9"/>
    <w:rsid w:val="00606002"/>
    <w:rsid w:val="00607DEC"/>
    <w:rsid w:val="00610537"/>
    <w:rsid w:val="00610D52"/>
    <w:rsid w:val="0061101D"/>
    <w:rsid w:val="00611BCE"/>
    <w:rsid w:val="00612121"/>
    <w:rsid w:val="006157F1"/>
    <w:rsid w:val="00615E8B"/>
    <w:rsid w:val="00616152"/>
    <w:rsid w:val="00616BC6"/>
    <w:rsid w:val="00617560"/>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0E10"/>
    <w:rsid w:val="00632DC7"/>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5C03"/>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763E4"/>
    <w:rsid w:val="0068135C"/>
    <w:rsid w:val="0068387D"/>
    <w:rsid w:val="006851F6"/>
    <w:rsid w:val="00685BE1"/>
    <w:rsid w:val="00685DAE"/>
    <w:rsid w:val="00685EBC"/>
    <w:rsid w:val="00686442"/>
    <w:rsid w:val="006873CC"/>
    <w:rsid w:val="00687BCE"/>
    <w:rsid w:val="006909AF"/>
    <w:rsid w:val="00691157"/>
    <w:rsid w:val="00691381"/>
    <w:rsid w:val="0069230A"/>
    <w:rsid w:val="006923DD"/>
    <w:rsid w:val="00692D6F"/>
    <w:rsid w:val="00693238"/>
    <w:rsid w:val="0069385B"/>
    <w:rsid w:val="006947BF"/>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45BA"/>
    <w:rsid w:val="006C647A"/>
    <w:rsid w:val="006C6528"/>
    <w:rsid w:val="006C680E"/>
    <w:rsid w:val="006C6D41"/>
    <w:rsid w:val="006D0268"/>
    <w:rsid w:val="006D042E"/>
    <w:rsid w:val="006D1400"/>
    <w:rsid w:val="006D1797"/>
    <w:rsid w:val="006D1DE2"/>
    <w:rsid w:val="006D2266"/>
    <w:rsid w:val="006D2840"/>
    <w:rsid w:val="006D35B5"/>
    <w:rsid w:val="006D410D"/>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1D9A"/>
    <w:rsid w:val="007120E0"/>
    <w:rsid w:val="00712F57"/>
    <w:rsid w:val="007134EB"/>
    <w:rsid w:val="00713D17"/>
    <w:rsid w:val="00715183"/>
    <w:rsid w:val="00717636"/>
    <w:rsid w:val="0071766F"/>
    <w:rsid w:val="007206CC"/>
    <w:rsid w:val="00720C32"/>
    <w:rsid w:val="007211AB"/>
    <w:rsid w:val="007216D1"/>
    <w:rsid w:val="00723F20"/>
    <w:rsid w:val="007246D3"/>
    <w:rsid w:val="00725BCF"/>
    <w:rsid w:val="00726E1E"/>
    <w:rsid w:val="00727A3F"/>
    <w:rsid w:val="00727CD0"/>
    <w:rsid w:val="0073065A"/>
    <w:rsid w:val="007308CB"/>
    <w:rsid w:val="0073091E"/>
    <w:rsid w:val="00730C5F"/>
    <w:rsid w:val="007310E5"/>
    <w:rsid w:val="007312BA"/>
    <w:rsid w:val="00732418"/>
    <w:rsid w:val="00733AB5"/>
    <w:rsid w:val="00733F5C"/>
    <w:rsid w:val="00734C69"/>
    <w:rsid w:val="00734C6A"/>
    <w:rsid w:val="007358B8"/>
    <w:rsid w:val="00736441"/>
    <w:rsid w:val="00736A43"/>
    <w:rsid w:val="00736F8D"/>
    <w:rsid w:val="00741663"/>
    <w:rsid w:val="00741709"/>
    <w:rsid w:val="00742070"/>
    <w:rsid w:val="0074290D"/>
    <w:rsid w:val="00742A94"/>
    <w:rsid w:val="00742A99"/>
    <w:rsid w:val="00743039"/>
    <w:rsid w:val="00743370"/>
    <w:rsid w:val="00743AA0"/>
    <w:rsid w:val="00744913"/>
    <w:rsid w:val="00744AA4"/>
    <w:rsid w:val="00745E2F"/>
    <w:rsid w:val="0074630B"/>
    <w:rsid w:val="007503AA"/>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57FE"/>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4D1"/>
    <w:rsid w:val="007B7811"/>
    <w:rsid w:val="007C07ED"/>
    <w:rsid w:val="007C0E03"/>
    <w:rsid w:val="007C26AA"/>
    <w:rsid w:val="007C36B0"/>
    <w:rsid w:val="007C5737"/>
    <w:rsid w:val="007C582C"/>
    <w:rsid w:val="007C5DAE"/>
    <w:rsid w:val="007C610B"/>
    <w:rsid w:val="007C64A6"/>
    <w:rsid w:val="007C6689"/>
    <w:rsid w:val="007C7D7C"/>
    <w:rsid w:val="007D00E5"/>
    <w:rsid w:val="007D01F6"/>
    <w:rsid w:val="007D1008"/>
    <w:rsid w:val="007D1C76"/>
    <w:rsid w:val="007D1DF9"/>
    <w:rsid w:val="007D2015"/>
    <w:rsid w:val="007D21DA"/>
    <w:rsid w:val="007D2571"/>
    <w:rsid w:val="007D28CA"/>
    <w:rsid w:val="007D2AEA"/>
    <w:rsid w:val="007D42B0"/>
    <w:rsid w:val="007D5DD7"/>
    <w:rsid w:val="007D5DE8"/>
    <w:rsid w:val="007D638B"/>
    <w:rsid w:val="007D6EA5"/>
    <w:rsid w:val="007D7B4C"/>
    <w:rsid w:val="007E0768"/>
    <w:rsid w:val="007E08AD"/>
    <w:rsid w:val="007E2632"/>
    <w:rsid w:val="007E6E68"/>
    <w:rsid w:val="007E71A7"/>
    <w:rsid w:val="007E7353"/>
    <w:rsid w:val="007E779D"/>
    <w:rsid w:val="007E780E"/>
    <w:rsid w:val="007F17E1"/>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0BD"/>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0AEF"/>
    <w:rsid w:val="0085169C"/>
    <w:rsid w:val="00851E20"/>
    <w:rsid w:val="00853379"/>
    <w:rsid w:val="0085362A"/>
    <w:rsid w:val="008539D8"/>
    <w:rsid w:val="00853A58"/>
    <w:rsid w:val="008573BA"/>
    <w:rsid w:val="00860CD0"/>
    <w:rsid w:val="008615B8"/>
    <w:rsid w:val="008628E9"/>
    <w:rsid w:val="00862CB8"/>
    <w:rsid w:val="008631CC"/>
    <w:rsid w:val="00863829"/>
    <w:rsid w:val="00863EBC"/>
    <w:rsid w:val="00865CDF"/>
    <w:rsid w:val="008677DC"/>
    <w:rsid w:val="008739E1"/>
    <w:rsid w:val="00873B08"/>
    <w:rsid w:val="00874913"/>
    <w:rsid w:val="00875432"/>
    <w:rsid w:val="0087568C"/>
    <w:rsid w:val="00875DAD"/>
    <w:rsid w:val="00876A76"/>
    <w:rsid w:val="008779BC"/>
    <w:rsid w:val="0088031C"/>
    <w:rsid w:val="008806F2"/>
    <w:rsid w:val="00881426"/>
    <w:rsid w:val="008817DC"/>
    <w:rsid w:val="00881A08"/>
    <w:rsid w:val="0088308B"/>
    <w:rsid w:val="00885FAE"/>
    <w:rsid w:val="00886667"/>
    <w:rsid w:val="00886F5F"/>
    <w:rsid w:val="00887178"/>
    <w:rsid w:val="00887307"/>
    <w:rsid w:val="008904C8"/>
    <w:rsid w:val="00891073"/>
    <w:rsid w:val="00891183"/>
    <w:rsid w:val="0089194B"/>
    <w:rsid w:val="00892860"/>
    <w:rsid w:val="008934D7"/>
    <w:rsid w:val="00893D45"/>
    <w:rsid w:val="008943CA"/>
    <w:rsid w:val="00894B62"/>
    <w:rsid w:val="008954AD"/>
    <w:rsid w:val="00895A9B"/>
    <w:rsid w:val="00895B01"/>
    <w:rsid w:val="00896ABE"/>
    <w:rsid w:val="00897BF7"/>
    <w:rsid w:val="008A0303"/>
    <w:rsid w:val="008A1381"/>
    <w:rsid w:val="008A1A6E"/>
    <w:rsid w:val="008A1C58"/>
    <w:rsid w:val="008A2194"/>
    <w:rsid w:val="008A2274"/>
    <w:rsid w:val="008A315B"/>
    <w:rsid w:val="008A3737"/>
    <w:rsid w:val="008A3CB4"/>
    <w:rsid w:val="008A4F00"/>
    <w:rsid w:val="008A5F34"/>
    <w:rsid w:val="008A66EA"/>
    <w:rsid w:val="008A7B6B"/>
    <w:rsid w:val="008B2078"/>
    <w:rsid w:val="008B3F56"/>
    <w:rsid w:val="008B41E9"/>
    <w:rsid w:val="008B53E3"/>
    <w:rsid w:val="008B545B"/>
    <w:rsid w:val="008B54B6"/>
    <w:rsid w:val="008B5A1E"/>
    <w:rsid w:val="008B5B0A"/>
    <w:rsid w:val="008B633A"/>
    <w:rsid w:val="008B6C24"/>
    <w:rsid w:val="008B6D36"/>
    <w:rsid w:val="008B7345"/>
    <w:rsid w:val="008B78B8"/>
    <w:rsid w:val="008C072F"/>
    <w:rsid w:val="008C1BC5"/>
    <w:rsid w:val="008C1C56"/>
    <w:rsid w:val="008C1E46"/>
    <w:rsid w:val="008C26E2"/>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4F78"/>
    <w:rsid w:val="008D5421"/>
    <w:rsid w:val="008D5684"/>
    <w:rsid w:val="008D5E0F"/>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5C9F"/>
    <w:rsid w:val="008F62A7"/>
    <w:rsid w:val="008F6711"/>
    <w:rsid w:val="008F6F5D"/>
    <w:rsid w:val="008F735A"/>
    <w:rsid w:val="008F7B95"/>
    <w:rsid w:val="0090003F"/>
    <w:rsid w:val="009018BB"/>
    <w:rsid w:val="00901F66"/>
    <w:rsid w:val="009025BD"/>
    <w:rsid w:val="009028E9"/>
    <w:rsid w:val="00902D65"/>
    <w:rsid w:val="009038C9"/>
    <w:rsid w:val="00904D10"/>
    <w:rsid w:val="00905A64"/>
    <w:rsid w:val="009069D1"/>
    <w:rsid w:val="00906C5D"/>
    <w:rsid w:val="00910241"/>
    <w:rsid w:val="00910969"/>
    <w:rsid w:val="00912344"/>
    <w:rsid w:val="00915364"/>
    <w:rsid w:val="00915558"/>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14F"/>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5B1F"/>
    <w:rsid w:val="0095621E"/>
    <w:rsid w:val="00957296"/>
    <w:rsid w:val="009574EC"/>
    <w:rsid w:val="00957C42"/>
    <w:rsid w:val="0096018D"/>
    <w:rsid w:val="00960F21"/>
    <w:rsid w:val="009610CA"/>
    <w:rsid w:val="00961980"/>
    <w:rsid w:val="00961A9E"/>
    <w:rsid w:val="00962080"/>
    <w:rsid w:val="009623EB"/>
    <w:rsid w:val="00962AC1"/>
    <w:rsid w:val="009631EB"/>
    <w:rsid w:val="009633A2"/>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2CEB"/>
    <w:rsid w:val="00982F5E"/>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0E3D"/>
    <w:rsid w:val="009A22B1"/>
    <w:rsid w:val="009A610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764"/>
    <w:rsid w:val="009D0CC0"/>
    <w:rsid w:val="009D0FBF"/>
    <w:rsid w:val="009D1C11"/>
    <w:rsid w:val="009D3010"/>
    <w:rsid w:val="009D4C65"/>
    <w:rsid w:val="009D7809"/>
    <w:rsid w:val="009E0C19"/>
    <w:rsid w:val="009E1276"/>
    <w:rsid w:val="009E173C"/>
    <w:rsid w:val="009E2DF8"/>
    <w:rsid w:val="009E4988"/>
    <w:rsid w:val="009E4D47"/>
    <w:rsid w:val="009E5692"/>
    <w:rsid w:val="009E603B"/>
    <w:rsid w:val="009E63AC"/>
    <w:rsid w:val="009F344B"/>
    <w:rsid w:val="009F352B"/>
    <w:rsid w:val="009F35C3"/>
    <w:rsid w:val="009F3FD7"/>
    <w:rsid w:val="009F4903"/>
    <w:rsid w:val="009F4924"/>
    <w:rsid w:val="009F4BF0"/>
    <w:rsid w:val="009F5452"/>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5B1E"/>
    <w:rsid w:val="00A16F79"/>
    <w:rsid w:val="00A173FC"/>
    <w:rsid w:val="00A2004A"/>
    <w:rsid w:val="00A201FF"/>
    <w:rsid w:val="00A21576"/>
    <w:rsid w:val="00A24523"/>
    <w:rsid w:val="00A247A8"/>
    <w:rsid w:val="00A27788"/>
    <w:rsid w:val="00A279AA"/>
    <w:rsid w:val="00A30B87"/>
    <w:rsid w:val="00A313D0"/>
    <w:rsid w:val="00A31456"/>
    <w:rsid w:val="00A349B1"/>
    <w:rsid w:val="00A34A34"/>
    <w:rsid w:val="00A34C38"/>
    <w:rsid w:val="00A34D91"/>
    <w:rsid w:val="00A355AC"/>
    <w:rsid w:val="00A35944"/>
    <w:rsid w:val="00A36A25"/>
    <w:rsid w:val="00A3771B"/>
    <w:rsid w:val="00A41330"/>
    <w:rsid w:val="00A41BDF"/>
    <w:rsid w:val="00A41C1C"/>
    <w:rsid w:val="00A431AB"/>
    <w:rsid w:val="00A43319"/>
    <w:rsid w:val="00A43A97"/>
    <w:rsid w:val="00A44686"/>
    <w:rsid w:val="00A45F84"/>
    <w:rsid w:val="00A46304"/>
    <w:rsid w:val="00A46564"/>
    <w:rsid w:val="00A500F0"/>
    <w:rsid w:val="00A50697"/>
    <w:rsid w:val="00A5074D"/>
    <w:rsid w:val="00A51265"/>
    <w:rsid w:val="00A519BD"/>
    <w:rsid w:val="00A54236"/>
    <w:rsid w:val="00A5426A"/>
    <w:rsid w:val="00A567B9"/>
    <w:rsid w:val="00A568FE"/>
    <w:rsid w:val="00A56C79"/>
    <w:rsid w:val="00A57B57"/>
    <w:rsid w:val="00A6024D"/>
    <w:rsid w:val="00A60DDB"/>
    <w:rsid w:val="00A6212A"/>
    <w:rsid w:val="00A63EB5"/>
    <w:rsid w:val="00A63F9F"/>
    <w:rsid w:val="00A64A85"/>
    <w:rsid w:val="00A65081"/>
    <w:rsid w:val="00A667DC"/>
    <w:rsid w:val="00A67D61"/>
    <w:rsid w:val="00A7037E"/>
    <w:rsid w:val="00A70496"/>
    <w:rsid w:val="00A70D28"/>
    <w:rsid w:val="00A71E10"/>
    <w:rsid w:val="00A72296"/>
    <w:rsid w:val="00A72333"/>
    <w:rsid w:val="00A72529"/>
    <w:rsid w:val="00A72DC1"/>
    <w:rsid w:val="00A7337E"/>
    <w:rsid w:val="00A74199"/>
    <w:rsid w:val="00A74EE9"/>
    <w:rsid w:val="00A7512F"/>
    <w:rsid w:val="00A769C0"/>
    <w:rsid w:val="00A77699"/>
    <w:rsid w:val="00A77923"/>
    <w:rsid w:val="00A80012"/>
    <w:rsid w:val="00A8004E"/>
    <w:rsid w:val="00A80868"/>
    <w:rsid w:val="00A80FA5"/>
    <w:rsid w:val="00A81DE2"/>
    <w:rsid w:val="00A857EE"/>
    <w:rsid w:val="00A861D6"/>
    <w:rsid w:val="00A86925"/>
    <w:rsid w:val="00A86D18"/>
    <w:rsid w:val="00A87786"/>
    <w:rsid w:val="00A8778C"/>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800"/>
    <w:rsid w:val="00AB6B3C"/>
    <w:rsid w:val="00AC0224"/>
    <w:rsid w:val="00AC1146"/>
    <w:rsid w:val="00AC171F"/>
    <w:rsid w:val="00AC1C37"/>
    <w:rsid w:val="00AC33C3"/>
    <w:rsid w:val="00AC3C06"/>
    <w:rsid w:val="00AC7CD5"/>
    <w:rsid w:val="00AD0491"/>
    <w:rsid w:val="00AD099E"/>
    <w:rsid w:val="00AD2040"/>
    <w:rsid w:val="00AD4907"/>
    <w:rsid w:val="00AD6FA9"/>
    <w:rsid w:val="00AE00AE"/>
    <w:rsid w:val="00AE030D"/>
    <w:rsid w:val="00AE0B7D"/>
    <w:rsid w:val="00AE108D"/>
    <w:rsid w:val="00AE14E5"/>
    <w:rsid w:val="00AE1A01"/>
    <w:rsid w:val="00AE1ADE"/>
    <w:rsid w:val="00AE1C3B"/>
    <w:rsid w:val="00AE4DA7"/>
    <w:rsid w:val="00AE58C7"/>
    <w:rsid w:val="00AE7306"/>
    <w:rsid w:val="00AF127D"/>
    <w:rsid w:val="00AF1622"/>
    <w:rsid w:val="00AF1C30"/>
    <w:rsid w:val="00AF31C2"/>
    <w:rsid w:val="00AF3ADC"/>
    <w:rsid w:val="00AF41FC"/>
    <w:rsid w:val="00AF430A"/>
    <w:rsid w:val="00AF7895"/>
    <w:rsid w:val="00AF79AE"/>
    <w:rsid w:val="00B00EB8"/>
    <w:rsid w:val="00B01736"/>
    <w:rsid w:val="00B02197"/>
    <w:rsid w:val="00B028D3"/>
    <w:rsid w:val="00B075EB"/>
    <w:rsid w:val="00B07E3E"/>
    <w:rsid w:val="00B102CF"/>
    <w:rsid w:val="00B10819"/>
    <w:rsid w:val="00B11B51"/>
    <w:rsid w:val="00B11E71"/>
    <w:rsid w:val="00B16573"/>
    <w:rsid w:val="00B16B39"/>
    <w:rsid w:val="00B16F28"/>
    <w:rsid w:val="00B17645"/>
    <w:rsid w:val="00B201AC"/>
    <w:rsid w:val="00B22EAC"/>
    <w:rsid w:val="00B24520"/>
    <w:rsid w:val="00B245FF"/>
    <w:rsid w:val="00B2486C"/>
    <w:rsid w:val="00B2541C"/>
    <w:rsid w:val="00B261AC"/>
    <w:rsid w:val="00B2639C"/>
    <w:rsid w:val="00B26F96"/>
    <w:rsid w:val="00B27272"/>
    <w:rsid w:val="00B34F53"/>
    <w:rsid w:val="00B352F4"/>
    <w:rsid w:val="00B36E2D"/>
    <w:rsid w:val="00B36E9B"/>
    <w:rsid w:val="00B37670"/>
    <w:rsid w:val="00B377EE"/>
    <w:rsid w:val="00B402F9"/>
    <w:rsid w:val="00B41109"/>
    <w:rsid w:val="00B426DB"/>
    <w:rsid w:val="00B4288D"/>
    <w:rsid w:val="00B42C16"/>
    <w:rsid w:val="00B42C86"/>
    <w:rsid w:val="00B4390F"/>
    <w:rsid w:val="00B43DFE"/>
    <w:rsid w:val="00B43F35"/>
    <w:rsid w:val="00B4427E"/>
    <w:rsid w:val="00B44BED"/>
    <w:rsid w:val="00B45B15"/>
    <w:rsid w:val="00B45C33"/>
    <w:rsid w:val="00B46116"/>
    <w:rsid w:val="00B46C34"/>
    <w:rsid w:val="00B507A4"/>
    <w:rsid w:val="00B517FD"/>
    <w:rsid w:val="00B526E5"/>
    <w:rsid w:val="00B52B68"/>
    <w:rsid w:val="00B53792"/>
    <w:rsid w:val="00B5490D"/>
    <w:rsid w:val="00B5500F"/>
    <w:rsid w:val="00B55A80"/>
    <w:rsid w:val="00B55D83"/>
    <w:rsid w:val="00B563BB"/>
    <w:rsid w:val="00B56C7A"/>
    <w:rsid w:val="00B57883"/>
    <w:rsid w:val="00B62255"/>
    <w:rsid w:val="00B63760"/>
    <w:rsid w:val="00B639EB"/>
    <w:rsid w:val="00B6428F"/>
    <w:rsid w:val="00B6440F"/>
    <w:rsid w:val="00B64DE7"/>
    <w:rsid w:val="00B656DA"/>
    <w:rsid w:val="00B6588F"/>
    <w:rsid w:val="00B660FE"/>
    <w:rsid w:val="00B665F4"/>
    <w:rsid w:val="00B705D3"/>
    <w:rsid w:val="00B706E3"/>
    <w:rsid w:val="00B716B2"/>
    <w:rsid w:val="00B718E5"/>
    <w:rsid w:val="00B720CE"/>
    <w:rsid w:val="00B723A8"/>
    <w:rsid w:val="00B741F0"/>
    <w:rsid w:val="00B759B3"/>
    <w:rsid w:val="00B759FF"/>
    <w:rsid w:val="00B75B70"/>
    <w:rsid w:val="00B75BBF"/>
    <w:rsid w:val="00B75ECA"/>
    <w:rsid w:val="00B77078"/>
    <w:rsid w:val="00B77C06"/>
    <w:rsid w:val="00B81296"/>
    <w:rsid w:val="00B812BE"/>
    <w:rsid w:val="00B81490"/>
    <w:rsid w:val="00B8209A"/>
    <w:rsid w:val="00B83101"/>
    <w:rsid w:val="00B848E5"/>
    <w:rsid w:val="00B84B2B"/>
    <w:rsid w:val="00B865E1"/>
    <w:rsid w:val="00B8798B"/>
    <w:rsid w:val="00B87B32"/>
    <w:rsid w:val="00B87BF8"/>
    <w:rsid w:val="00B90109"/>
    <w:rsid w:val="00B92F05"/>
    <w:rsid w:val="00B9319C"/>
    <w:rsid w:val="00B93549"/>
    <w:rsid w:val="00B9357A"/>
    <w:rsid w:val="00B93AE4"/>
    <w:rsid w:val="00B93C96"/>
    <w:rsid w:val="00B9412A"/>
    <w:rsid w:val="00B9464D"/>
    <w:rsid w:val="00B97012"/>
    <w:rsid w:val="00BA0A6F"/>
    <w:rsid w:val="00BA1800"/>
    <w:rsid w:val="00BA20B6"/>
    <w:rsid w:val="00BA2FB9"/>
    <w:rsid w:val="00BA3A32"/>
    <w:rsid w:val="00BA3D1A"/>
    <w:rsid w:val="00BA4BE6"/>
    <w:rsid w:val="00BA4EC3"/>
    <w:rsid w:val="00BA5ED8"/>
    <w:rsid w:val="00BA7F1B"/>
    <w:rsid w:val="00BB0FDB"/>
    <w:rsid w:val="00BB1D3D"/>
    <w:rsid w:val="00BB1D8A"/>
    <w:rsid w:val="00BB2D26"/>
    <w:rsid w:val="00BB33F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2FEB"/>
    <w:rsid w:val="00BD3C64"/>
    <w:rsid w:val="00BD7285"/>
    <w:rsid w:val="00BE1386"/>
    <w:rsid w:val="00BE1962"/>
    <w:rsid w:val="00BE2102"/>
    <w:rsid w:val="00BE223F"/>
    <w:rsid w:val="00BE2662"/>
    <w:rsid w:val="00BE28DB"/>
    <w:rsid w:val="00BE50D9"/>
    <w:rsid w:val="00BE5302"/>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30D"/>
    <w:rsid w:val="00C04D40"/>
    <w:rsid w:val="00C04DCD"/>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18FA"/>
    <w:rsid w:val="00C220B8"/>
    <w:rsid w:val="00C22602"/>
    <w:rsid w:val="00C23250"/>
    <w:rsid w:val="00C244CE"/>
    <w:rsid w:val="00C24BAD"/>
    <w:rsid w:val="00C266DF"/>
    <w:rsid w:val="00C274DB"/>
    <w:rsid w:val="00C32258"/>
    <w:rsid w:val="00C3422A"/>
    <w:rsid w:val="00C354D7"/>
    <w:rsid w:val="00C35C81"/>
    <w:rsid w:val="00C35EAE"/>
    <w:rsid w:val="00C37297"/>
    <w:rsid w:val="00C4295C"/>
    <w:rsid w:val="00C42D9C"/>
    <w:rsid w:val="00C42E40"/>
    <w:rsid w:val="00C43557"/>
    <w:rsid w:val="00C44B5E"/>
    <w:rsid w:val="00C458D8"/>
    <w:rsid w:val="00C45B7E"/>
    <w:rsid w:val="00C45EA2"/>
    <w:rsid w:val="00C46126"/>
    <w:rsid w:val="00C4622C"/>
    <w:rsid w:val="00C4689E"/>
    <w:rsid w:val="00C4767A"/>
    <w:rsid w:val="00C47956"/>
    <w:rsid w:val="00C51353"/>
    <w:rsid w:val="00C53919"/>
    <w:rsid w:val="00C53989"/>
    <w:rsid w:val="00C53F23"/>
    <w:rsid w:val="00C55402"/>
    <w:rsid w:val="00C55781"/>
    <w:rsid w:val="00C55957"/>
    <w:rsid w:val="00C5640C"/>
    <w:rsid w:val="00C568A8"/>
    <w:rsid w:val="00C56E21"/>
    <w:rsid w:val="00C5713C"/>
    <w:rsid w:val="00C579F6"/>
    <w:rsid w:val="00C57D4A"/>
    <w:rsid w:val="00C60B54"/>
    <w:rsid w:val="00C61645"/>
    <w:rsid w:val="00C61A42"/>
    <w:rsid w:val="00C61AE7"/>
    <w:rsid w:val="00C61AF7"/>
    <w:rsid w:val="00C62DF4"/>
    <w:rsid w:val="00C63FC1"/>
    <w:rsid w:val="00C645D4"/>
    <w:rsid w:val="00C647A5"/>
    <w:rsid w:val="00C659AB"/>
    <w:rsid w:val="00C65A87"/>
    <w:rsid w:val="00C65BE7"/>
    <w:rsid w:val="00C71BAF"/>
    <w:rsid w:val="00C72379"/>
    <w:rsid w:val="00C72E5D"/>
    <w:rsid w:val="00C7371D"/>
    <w:rsid w:val="00C75A5D"/>
    <w:rsid w:val="00C75C48"/>
    <w:rsid w:val="00C76367"/>
    <w:rsid w:val="00C76AB8"/>
    <w:rsid w:val="00C83163"/>
    <w:rsid w:val="00C83546"/>
    <w:rsid w:val="00C83AAD"/>
    <w:rsid w:val="00C849A0"/>
    <w:rsid w:val="00C86C4B"/>
    <w:rsid w:val="00C87D22"/>
    <w:rsid w:val="00C9051E"/>
    <w:rsid w:val="00C91439"/>
    <w:rsid w:val="00C91CC9"/>
    <w:rsid w:val="00C91FF2"/>
    <w:rsid w:val="00C9208C"/>
    <w:rsid w:val="00C920C3"/>
    <w:rsid w:val="00C947A9"/>
    <w:rsid w:val="00C95039"/>
    <w:rsid w:val="00C9509A"/>
    <w:rsid w:val="00CA06D5"/>
    <w:rsid w:val="00CA1CBC"/>
    <w:rsid w:val="00CA2217"/>
    <w:rsid w:val="00CA277F"/>
    <w:rsid w:val="00CA370A"/>
    <w:rsid w:val="00CA458E"/>
    <w:rsid w:val="00CA4AC1"/>
    <w:rsid w:val="00CA4B11"/>
    <w:rsid w:val="00CA522C"/>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BFF"/>
    <w:rsid w:val="00CC0F5A"/>
    <w:rsid w:val="00CC13C4"/>
    <w:rsid w:val="00CC2B37"/>
    <w:rsid w:val="00CC4B04"/>
    <w:rsid w:val="00CC5B52"/>
    <w:rsid w:val="00CC730C"/>
    <w:rsid w:val="00CC7454"/>
    <w:rsid w:val="00CC7CD8"/>
    <w:rsid w:val="00CD0F70"/>
    <w:rsid w:val="00CD2DB8"/>
    <w:rsid w:val="00CD3484"/>
    <w:rsid w:val="00CD3592"/>
    <w:rsid w:val="00CD394D"/>
    <w:rsid w:val="00CD4010"/>
    <w:rsid w:val="00CD413A"/>
    <w:rsid w:val="00CD413F"/>
    <w:rsid w:val="00CD428B"/>
    <w:rsid w:val="00CD6176"/>
    <w:rsid w:val="00CD7524"/>
    <w:rsid w:val="00CE0099"/>
    <w:rsid w:val="00CE0556"/>
    <w:rsid w:val="00CE0B90"/>
    <w:rsid w:val="00CE137E"/>
    <w:rsid w:val="00CE263B"/>
    <w:rsid w:val="00CE35BA"/>
    <w:rsid w:val="00CE48FE"/>
    <w:rsid w:val="00CE5A27"/>
    <w:rsid w:val="00CE7252"/>
    <w:rsid w:val="00CE7689"/>
    <w:rsid w:val="00CF1102"/>
    <w:rsid w:val="00CF34CE"/>
    <w:rsid w:val="00CF3C1B"/>
    <w:rsid w:val="00CF5847"/>
    <w:rsid w:val="00CF5916"/>
    <w:rsid w:val="00CF6B0B"/>
    <w:rsid w:val="00CF768D"/>
    <w:rsid w:val="00CF78D9"/>
    <w:rsid w:val="00D007F0"/>
    <w:rsid w:val="00D00E08"/>
    <w:rsid w:val="00D00F5B"/>
    <w:rsid w:val="00D010EA"/>
    <w:rsid w:val="00D015C0"/>
    <w:rsid w:val="00D0174C"/>
    <w:rsid w:val="00D028F8"/>
    <w:rsid w:val="00D05B8F"/>
    <w:rsid w:val="00D05EB1"/>
    <w:rsid w:val="00D06EF4"/>
    <w:rsid w:val="00D13DD1"/>
    <w:rsid w:val="00D1586B"/>
    <w:rsid w:val="00D15E4C"/>
    <w:rsid w:val="00D160E2"/>
    <w:rsid w:val="00D160F1"/>
    <w:rsid w:val="00D167D3"/>
    <w:rsid w:val="00D179CC"/>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11"/>
    <w:rsid w:val="00D37FA5"/>
    <w:rsid w:val="00D410A9"/>
    <w:rsid w:val="00D417E5"/>
    <w:rsid w:val="00D41DC7"/>
    <w:rsid w:val="00D43A34"/>
    <w:rsid w:val="00D43D34"/>
    <w:rsid w:val="00D43E0C"/>
    <w:rsid w:val="00D43E6E"/>
    <w:rsid w:val="00D44C89"/>
    <w:rsid w:val="00D44D35"/>
    <w:rsid w:val="00D45C89"/>
    <w:rsid w:val="00D45EF9"/>
    <w:rsid w:val="00D46B9F"/>
    <w:rsid w:val="00D46F19"/>
    <w:rsid w:val="00D4771E"/>
    <w:rsid w:val="00D520D4"/>
    <w:rsid w:val="00D528D2"/>
    <w:rsid w:val="00D52BA1"/>
    <w:rsid w:val="00D52F7E"/>
    <w:rsid w:val="00D53E1D"/>
    <w:rsid w:val="00D55B10"/>
    <w:rsid w:val="00D55DAA"/>
    <w:rsid w:val="00D56CC0"/>
    <w:rsid w:val="00D60671"/>
    <w:rsid w:val="00D614D2"/>
    <w:rsid w:val="00D6336E"/>
    <w:rsid w:val="00D6380C"/>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17A0"/>
    <w:rsid w:val="00DA2B2F"/>
    <w:rsid w:val="00DA36F9"/>
    <w:rsid w:val="00DA4F42"/>
    <w:rsid w:val="00DA6155"/>
    <w:rsid w:val="00DA6639"/>
    <w:rsid w:val="00DA71DD"/>
    <w:rsid w:val="00DB221A"/>
    <w:rsid w:val="00DB2615"/>
    <w:rsid w:val="00DB2E96"/>
    <w:rsid w:val="00DB34B3"/>
    <w:rsid w:val="00DB3634"/>
    <w:rsid w:val="00DB47C4"/>
    <w:rsid w:val="00DB54A8"/>
    <w:rsid w:val="00DB6BB1"/>
    <w:rsid w:val="00DB75CD"/>
    <w:rsid w:val="00DB7DF1"/>
    <w:rsid w:val="00DC0BC9"/>
    <w:rsid w:val="00DC0C50"/>
    <w:rsid w:val="00DC1053"/>
    <w:rsid w:val="00DC2B7B"/>
    <w:rsid w:val="00DC2EA9"/>
    <w:rsid w:val="00DC3267"/>
    <w:rsid w:val="00DC3751"/>
    <w:rsid w:val="00DC462D"/>
    <w:rsid w:val="00DC4D91"/>
    <w:rsid w:val="00DC57B3"/>
    <w:rsid w:val="00DC626F"/>
    <w:rsid w:val="00DC6B01"/>
    <w:rsid w:val="00DC71BC"/>
    <w:rsid w:val="00DD01E0"/>
    <w:rsid w:val="00DD0B3F"/>
    <w:rsid w:val="00DD181C"/>
    <w:rsid w:val="00DD19D2"/>
    <w:rsid w:val="00DD1F4B"/>
    <w:rsid w:val="00DD3009"/>
    <w:rsid w:val="00DD3CFD"/>
    <w:rsid w:val="00DD72A9"/>
    <w:rsid w:val="00DD740B"/>
    <w:rsid w:val="00DD7D38"/>
    <w:rsid w:val="00DD7F84"/>
    <w:rsid w:val="00DE0DD0"/>
    <w:rsid w:val="00DE1F6B"/>
    <w:rsid w:val="00DE2178"/>
    <w:rsid w:val="00DE2296"/>
    <w:rsid w:val="00DE25E8"/>
    <w:rsid w:val="00DE3194"/>
    <w:rsid w:val="00DE3A7A"/>
    <w:rsid w:val="00DE572B"/>
    <w:rsid w:val="00DE5837"/>
    <w:rsid w:val="00DE5CE5"/>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07E"/>
    <w:rsid w:val="00DF7234"/>
    <w:rsid w:val="00E001BA"/>
    <w:rsid w:val="00E02D67"/>
    <w:rsid w:val="00E02D8C"/>
    <w:rsid w:val="00E02FB3"/>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3F0"/>
    <w:rsid w:val="00E31453"/>
    <w:rsid w:val="00E33938"/>
    <w:rsid w:val="00E34894"/>
    <w:rsid w:val="00E371D0"/>
    <w:rsid w:val="00E374C4"/>
    <w:rsid w:val="00E37E7D"/>
    <w:rsid w:val="00E40010"/>
    <w:rsid w:val="00E4048D"/>
    <w:rsid w:val="00E40E7F"/>
    <w:rsid w:val="00E415AB"/>
    <w:rsid w:val="00E416D9"/>
    <w:rsid w:val="00E4174F"/>
    <w:rsid w:val="00E42618"/>
    <w:rsid w:val="00E430FD"/>
    <w:rsid w:val="00E44BDA"/>
    <w:rsid w:val="00E45F97"/>
    <w:rsid w:val="00E47B77"/>
    <w:rsid w:val="00E50A5B"/>
    <w:rsid w:val="00E50EEF"/>
    <w:rsid w:val="00E52BB4"/>
    <w:rsid w:val="00E5449E"/>
    <w:rsid w:val="00E54BAF"/>
    <w:rsid w:val="00E54C2D"/>
    <w:rsid w:val="00E5597E"/>
    <w:rsid w:val="00E55B34"/>
    <w:rsid w:val="00E55F45"/>
    <w:rsid w:val="00E569EF"/>
    <w:rsid w:val="00E56D45"/>
    <w:rsid w:val="00E578B8"/>
    <w:rsid w:val="00E60E52"/>
    <w:rsid w:val="00E61BF5"/>
    <w:rsid w:val="00E62205"/>
    <w:rsid w:val="00E62E2C"/>
    <w:rsid w:val="00E62E6E"/>
    <w:rsid w:val="00E6352C"/>
    <w:rsid w:val="00E637E3"/>
    <w:rsid w:val="00E639B6"/>
    <w:rsid w:val="00E64267"/>
    <w:rsid w:val="00E6447F"/>
    <w:rsid w:val="00E64C2C"/>
    <w:rsid w:val="00E65FD8"/>
    <w:rsid w:val="00E6621A"/>
    <w:rsid w:val="00E66247"/>
    <w:rsid w:val="00E665C8"/>
    <w:rsid w:val="00E6747B"/>
    <w:rsid w:val="00E67C3E"/>
    <w:rsid w:val="00E70328"/>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9763A"/>
    <w:rsid w:val="00EA00AC"/>
    <w:rsid w:val="00EA0FFF"/>
    <w:rsid w:val="00EA1D93"/>
    <w:rsid w:val="00EA287C"/>
    <w:rsid w:val="00EA3B13"/>
    <w:rsid w:val="00EA3F84"/>
    <w:rsid w:val="00EA53C5"/>
    <w:rsid w:val="00EA55D1"/>
    <w:rsid w:val="00EA5F7D"/>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015"/>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267B"/>
    <w:rsid w:val="00F03195"/>
    <w:rsid w:val="00F03F2D"/>
    <w:rsid w:val="00F05DA6"/>
    <w:rsid w:val="00F07FFC"/>
    <w:rsid w:val="00F10FBF"/>
    <w:rsid w:val="00F1206C"/>
    <w:rsid w:val="00F12535"/>
    <w:rsid w:val="00F131F1"/>
    <w:rsid w:val="00F13AC8"/>
    <w:rsid w:val="00F13BC6"/>
    <w:rsid w:val="00F1436C"/>
    <w:rsid w:val="00F150B3"/>
    <w:rsid w:val="00F15DF9"/>
    <w:rsid w:val="00F174AC"/>
    <w:rsid w:val="00F20038"/>
    <w:rsid w:val="00F204FA"/>
    <w:rsid w:val="00F22C4B"/>
    <w:rsid w:val="00F22FD2"/>
    <w:rsid w:val="00F24ACF"/>
    <w:rsid w:val="00F24E25"/>
    <w:rsid w:val="00F254C9"/>
    <w:rsid w:val="00F30F64"/>
    <w:rsid w:val="00F3131E"/>
    <w:rsid w:val="00F314C8"/>
    <w:rsid w:val="00F327F3"/>
    <w:rsid w:val="00F3301E"/>
    <w:rsid w:val="00F33937"/>
    <w:rsid w:val="00F33B11"/>
    <w:rsid w:val="00F33DBE"/>
    <w:rsid w:val="00F33E69"/>
    <w:rsid w:val="00F33EA5"/>
    <w:rsid w:val="00F353D6"/>
    <w:rsid w:val="00F3557F"/>
    <w:rsid w:val="00F359D7"/>
    <w:rsid w:val="00F3628F"/>
    <w:rsid w:val="00F364DB"/>
    <w:rsid w:val="00F407E7"/>
    <w:rsid w:val="00F41580"/>
    <w:rsid w:val="00F420B2"/>
    <w:rsid w:val="00F42585"/>
    <w:rsid w:val="00F42D0F"/>
    <w:rsid w:val="00F42D71"/>
    <w:rsid w:val="00F44040"/>
    <w:rsid w:val="00F44D71"/>
    <w:rsid w:val="00F47098"/>
    <w:rsid w:val="00F50E0F"/>
    <w:rsid w:val="00F519C4"/>
    <w:rsid w:val="00F5538B"/>
    <w:rsid w:val="00F55B97"/>
    <w:rsid w:val="00F577E3"/>
    <w:rsid w:val="00F57D85"/>
    <w:rsid w:val="00F61ADA"/>
    <w:rsid w:val="00F6225E"/>
    <w:rsid w:val="00F625F7"/>
    <w:rsid w:val="00F6285A"/>
    <w:rsid w:val="00F62E7A"/>
    <w:rsid w:val="00F63C33"/>
    <w:rsid w:val="00F65EFB"/>
    <w:rsid w:val="00F663D5"/>
    <w:rsid w:val="00F665B8"/>
    <w:rsid w:val="00F66FE8"/>
    <w:rsid w:val="00F67022"/>
    <w:rsid w:val="00F701ED"/>
    <w:rsid w:val="00F70302"/>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3A10"/>
    <w:rsid w:val="00F9457E"/>
    <w:rsid w:val="00F9475B"/>
    <w:rsid w:val="00F94ADD"/>
    <w:rsid w:val="00F960E4"/>
    <w:rsid w:val="00F969E4"/>
    <w:rsid w:val="00F9714B"/>
    <w:rsid w:val="00F97EEF"/>
    <w:rsid w:val="00FA0E86"/>
    <w:rsid w:val="00FA1427"/>
    <w:rsid w:val="00FA18BB"/>
    <w:rsid w:val="00FA1E55"/>
    <w:rsid w:val="00FA27C2"/>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1A5D"/>
    <w:rsid w:val="00FE203D"/>
    <w:rsid w:val="00FE3664"/>
    <w:rsid w:val="00FE3D8A"/>
    <w:rsid w:val="00FE45C7"/>
    <w:rsid w:val="00FE5043"/>
    <w:rsid w:val="00FE54BA"/>
    <w:rsid w:val="00FE6A24"/>
    <w:rsid w:val="00FF03FC"/>
    <w:rsid w:val="00FF06D7"/>
    <w:rsid w:val="00FF10D4"/>
    <w:rsid w:val="00FF160F"/>
    <w:rsid w:val="00FF449A"/>
    <w:rsid w:val="00FF4B49"/>
    <w:rsid w:val="00FF6398"/>
    <w:rsid w:val="00FF6641"/>
    <w:rsid w:val="00FF67FF"/>
    <w:rsid w:val="00FF6DF8"/>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DFF"/>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qFormat/>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cancer.sanger.ac.uk/cosmic/census?tier=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genomebiology.biomedcentral.com/articles/10.1186/s13059-018-1509-y" TargetMode="External"/><Relationship Id="rId7" Type="http://schemas.openxmlformats.org/officeDocument/2006/relationships/settings" Target="settings.xml"/><Relationship Id="rId12" Type="http://schemas.openxmlformats.org/officeDocument/2006/relationships/hyperlink" Target="https://cancer.sanger.ac.uk/signatures/documents/4/PCAWG7_indel_classification_2021_08_31.xlsx" TargetMode="External"/><Relationship Id="rId17" Type="http://schemas.openxmlformats.org/officeDocument/2006/relationships/hyperlink" Target="https://dcc.icgc.org/releases/current/Projects/" TargetMode="External"/><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synapse.org/"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0D7945"/>
    <w:rsid w:val="00105552"/>
    <w:rsid w:val="00115EC4"/>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75235"/>
    <w:rsid w:val="00384AA4"/>
    <w:rsid w:val="00396754"/>
    <w:rsid w:val="003D0634"/>
    <w:rsid w:val="003D7FAC"/>
    <w:rsid w:val="003E25B6"/>
    <w:rsid w:val="003E3342"/>
    <w:rsid w:val="003E7E0F"/>
    <w:rsid w:val="003F2736"/>
    <w:rsid w:val="004165A8"/>
    <w:rsid w:val="00422482"/>
    <w:rsid w:val="0048034F"/>
    <w:rsid w:val="00483217"/>
    <w:rsid w:val="00492925"/>
    <w:rsid w:val="004C58E8"/>
    <w:rsid w:val="004C7A6D"/>
    <w:rsid w:val="004F6966"/>
    <w:rsid w:val="00523627"/>
    <w:rsid w:val="005317D3"/>
    <w:rsid w:val="00534DF7"/>
    <w:rsid w:val="00546612"/>
    <w:rsid w:val="00557CCD"/>
    <w:rsid w:val="005B1ECB"/>
    <w:rsid w:val="005E4330"/>
    <w:rsid w:val="00600C72"/>
    <w:rsid w:val="00626337"/>
    <w:rsid w:val="00632CB8"/>
    <w:rsid w:val="00634124"/>
    <w:rsid w:val="006448A7"/>
    <w:rsid w:val="00652C92"/>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069D1"/>
    <w:rsid w:val="0092418F"/>
    <w:rsid w:val="00935E29"/>
    <w:rsid w:val="00975BEB"/>
    <w:rsid w:val="00981EFF"/>
    <w:rsid w:val="009E56CE"/>
    <w:rsid w:val="009E603B"/>
    <w:rsid w:val="00A02748"/>
    <w:rsid w:val="00A43319"/>
    <w:rsid w:val="00A568FE"/>
    <w:rsid w:val="00A97ED7"/>
    <w:rsid w:val="00AA1E28"/>
    <w:rsid w:val="00AC3C06"/>
    <w:rsid w:val="00AE0B7D"/>
    <w:rsid w:val="00AF79AE"/>
    <w:rsid w:val="00B17645"/>
    <w:rsid w:val="00B23970"/>
    <w:rsid w:val="00B4288D"/>
    <w:rsid w:val="00B526E5"/>
    <w:rsid w:val="00B52B68"/>
    <w:rsid w:val="00B90F76"/>
    <w:rsid w:val="00BA7F5C"/>
    <w:rsid w:val="00BE4664"/>
    <w:rsid w:val="00C5376A"/>
    <w:rsid w:val="00C72B37"/>
    <w:rsid w:val="00CA370A"/>
    <w:rsid w:val="00CA4B11"/>
    <w:rsid w:val="00CA7AB5"/>
    <w:rsid w:val="00CD1803"/>
    <w:rsid w:val="00D160E2"/>
    <w:rsid w:val="00D359AF"/>
    <w:rsid w:val="00D41C1D"/>
    <w:rsid w:val="00D84AC5"/>
    <w:rsid w:val="00D9293B"/>
    <w:rsid w:val="00DA4F42"/>
    <w:rsid w:val="00DD3009"/>
    <w:rsid w:val="00DD3CFD"/>
    <w:rsid w:val="00DE5CE5"/>
    <w:rsid w:val="00DF0780"/>
    <w:rsid w:val="00DF707E"/>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36</Pages>
  <Words>33759</Words>
  <Characters>192432</Characters>
  <Application>Microsoft Office Word</Application>
  <DocSecurity>0</DocSecurity>
  <Lines>1603</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14</cp:revision>
  <cp:lastPrinted>2025-06-06T09:23:00Z</cp:lastPrinted>
  <dcterms:created xsi:type="dcterms:W3CDTF">2025-09-09T00:17:00Z</dcterms:created>
  <dcterms:modified xsi:type="dcterms:W3CDTF">2025-09-09T14:14:00Z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zotero-version="7.0.24"&gt;&lt;session id="xj5jncj4"/&gt;&lt;style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