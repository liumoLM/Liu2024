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26CB73B7"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extended sequence investigation 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E5920AA"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296969C6" w:rsidR="00FA5CA0" w:rsidRDefault="0039733B" w:rsidP="008A1C58">
      <w:pPr>
        <w:spacing w:line="480" w:lineRule="auto"/>
        <w:rPr>
          <w:ins w:id="1" w:author="Mo Liu" w:date="2025-05-20T13:06:00Z" w16du:dateUtc="2025-05-20T05:06:00Z"/>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in</w:t>
      </w:r>
      <w:r w:rsidR="009E5692" w:rsidRPr="00FA5CA0">
        <w:rPr>
          <w:rFonts w:ascii="Times New Roman" w:hAnsi="Times New Roman" w:cs="Times New Roman"/>
          <w:sz w:val="24"/>
          <w:szCs w:val="24"/>
        </w:rPr>
        <w:t xml:space="preserve"> </w:t>
      </w:r>
      <w:r w:rsidR="00FA5CA0" w:rsidRPr="00FA5CA0">
        <w:rPr>
          <w:rFonts w:ascii="Times New Roman" w:hAnsi="Times New Roman" w:cs="Times New Roman"/>
          <w:sz w:val="24"/>
          <w:szCs w:val="24"/>
        </w:rPr>
        <w:t xml:space="preserve">two </w:t>
      </w:r>
      <w:r w:rsidR="009E5692">
        <w:rPr>
          <w:rFonts w:ascii="Times New Roman" w:hAnsi="Times New Roman" w:cs="Times New Roman"/>
          <w:sz w:val="24"/>
          <w:szCs w:val="24"/>
        </w:rPr>
        <w:t>ways</w:t>
      </w:r>
      <w:r w:rsidR="00FA5CA0" w:rsidRPr="00FA5CA0">
        <w:rPr>
          <w:rFonts w:ascii="Times New Roman" w:hAnsi="Times New Roman" w:cs="Times New Roman"/>
          <w:sz w:val="24"/>
          <w:szCs w:val="24"/>
        </w:rPr>
        <w:t xml:space="preserve">: (1)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9E5692">
        <w:rPr>
          <w:rFonts w:ascii="Times New Roman" w:hAnsi="Times New Roman" w:cs="Times New Roman"/>
          <w:sz w:val="24"/>
          <w:szCs w:val="24"/>
        </w:rPr>
        <w:t>,</w:t>
      </w:r>
      <w:r w:rsidR="00FA5CA0" w:rsidRPr="00FA5CA0">
        <w:rPr>
          <w:rFonts w:ascii="Times New Roman" w:hAnsi="Times New Roman" w:cs="Times New Roman"/>
          <w:sz w:val="24"/>
          <w:szCs w:val="24"/>
        </w:rPr>
        <w:t xml:space="preserve"> or (2)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E371D0">
        <w:rPr>
          <w:rFonts w:ascii="Times New Roman" w:hAnsi="Times New Roman" w:cs="Times New Roman" w:hint="eastAsia"/>
          <w:sz w:val="24"/>
          <w:szCs w:val="24"/>
        </w:rPr>
        <w:instrText> </w:instrText>
      </w:r>
      <w:r w:rsidR="00E371D0">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in addition to its SBS signature, AA also small insertion-and-deletion (ID) </w:t>
      </w:r>
      <w:r w:rsidR="00200278">
        <w:rPr>
          <w:rFonts w:ascii="Times New Roman" w:hAnsi="Times New Roman" w:cs="Times New Roman"/>
          <w:sz w:val="24"/>
          <w:szCs w:val="24"/>
        </w:rPr>
        <w:t>and generates double-base-</w:t>
      </w:r>
      <w:r w:rsidR="00200278">
        <w:rPr>
          <w:rFonts w:ascii="Times New Roman" w:hAnsi="Times New Roman" w:cs="Times New Roman"/>
          <w:sz w:val="24"/>
          <w:szCs w:val="24"/>
        </w:rPr>
        <w:lastRenderedPageBreak/>
        <w:t xml:space="preserv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w:t>
      </w:r>
      <w:r w:rsidR="00736F8D">
        <w:rPr>
          <w:rFonts w:ascii="Times New Roman" w:hAnsi="Times New Roman" w:cs="Times New Roman"/>
          <w:sz w:val="24"/>
          <w:szCs w:val="24"/>
        </w:rPr>
        <w:t>These signatures</w:t>
      </w:r>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confirmed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7B6E79C" w14:textId="3AF55D5A" w:rsidR="00CA73E4" w:rsidRDefault="00CA73E4" w:rsidP="008A1C58">
      <w:pPr>
        <w:spacing w:line="480" w:lineRule="auto"/>
        <w:rPr>
          <w:rFonts w:ascii="Times New Roman" w:hAnsi="Times New Roman" w:cs="Times New Roman"/>
          <w:sz w:val="24"/>
          <w:szCs w:val="24"/>
        </w:rPr>
      </w:pPr>
      <w:commentRangeStart w:id="2"/>
      <w:r w:rsidRPr="00CA73E4">
        <w:rPr>
          <w:rFonts w:ascii="Times New Roman" w:hAnsi="Times New Roman" w:cs="Times New Roman"/>
          <w:sz w:val="24"/>
          <w:szCs w:val="24"/>
        </w:rPr>
        <w:t xml:space="preserve">While the majority of mutational signature research has focused on single base substitutions (SBSs), indel (ID) signatures also yield critical insights into mutagenic mechanisms. In particular, the characterization of indel signatures has evolved, with two main classifications now in use: ID83, the classical COSMIC indel taxonomy, and ID89, a recently refined classification that incorporates </w:t>
      </w:r>
      <w:r>
        <w:rPr>
          <w:rFonts w:ascii="Times New Roman" w:hAnsi="Times New Roman" w:cs="Times New Roman" w:hint="eastAsia"/>
          <w:sz w:val="24"/>
          <w:szCs w:val="24"/>
        </w:rPr>
        <w:t>the surrounding</w:t>
      </w:r>
      <w:r w:rsidRPr="00CA73E4">
        <w:rPr>
          <w:rFonts w:ascii="Times New Roman" w:hAnsi="Times New Roman" w:cs="Times New Roman"/>
          <w:sz w:val="24"/>
          <w:szCs w:val="24"/>
        </w:rPr>
        <w:t xml:space="preserve"> sequence context</w:t>
      </w:r>
      <w:r w:rsidR="00B8798B">
        <w:rPr>
          <w:rFonts w:ascii="Times New Roman" w:hAnsi="Times New Roman" w:cs="Times New Roman" w:hint="eastAsia"/>
          <w:sz w:val="24"/>
          <w:szCs w:val="24"/>
        </w:rPr>
        <w:t xml:space="preserve"> ()</w:t>
      </w:r>
      <w:r w:rsidRPr="00CA73E4">
        <w:rPr>
          <w:rFonts w:ascii="Times New Roman" w:hAnsi="Times New Roman" w:cs="Times New Roman"/>
          <w:sz w:val="24"/>
          <w:szCs w:val="24"/>
        </w:rPr>
        <w:t>. In this study, we employ both ID83 and ID89 to comprehensively interpret indel mutational processes.</w:t>
      </w:r>
    </w:p>
    <w:p w14:paraId="60479F4D" w14:textId="77777777"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7D09F441"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ID89 classification extends this framework by incorporating a more granular analysis of the sequence context, significantly enhancing our ability to resolve 1 bp T insertions and deletions in diverse sequence environments. For instance, the ID83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w:t>
      </w:r>
      <w:r w:rsidR="00596DC9">
        <w:rPr>
          <w:rFonts w:ascii="Times New Roman" w:hAnsi="Times New Roman" w:cs="Times New Roman" w:hint="eastAsia"/>
          <w:sz w:val="24"/>
          <w:szCs w:val="24"/>
        </w:rPr>
        <w:lastRenderedPageBreak/>
        <w:t>1C)</w:t>
      </w:r>
      <w:r w:rsidRPr="00B8798B">
        <w:rPr>
          <w:rFonts w:ascii="Times New Roman" w:hAnsi="Times New Roman" w:cs="Times New Roman"/>
          <w:sz w:val="24"/>
          <w:szCs w:val="24"/>
        </w:rPr>
        <w:t>. In contrast, the ID89 signature InsDel23 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6DEDC9BF"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Pr="00B8798B">
        <w:rPr>
          <w:rFonts w:ascii="Times New Roman" w:hAnsi="Times New Roman" w:cs="Times New Roman"/>
          <w:sz w:val="24"/>
          <w:szCs w:val="24"/>
        </w:rPr>
        <w:t xml:space="preserve"> signatures.</w:t>
      </w:r>
      <w:commentRangeEnd w:id="2"/>
      <w:r w:rsidR="008D39A4">
        <w:rPr>
          <w:rStyle w:val="CommentReference"/>
        </w:rPr>
        <w:commentReference w:id="2"/>
      </w:r>
    </w:p>
    <w:p w14:paraId="2229B932" w14:textId="2454681E"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w:t>
      </w:r>
      <w:r w:rsidR="00FA18BB">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{"citationID":"eO7IcHKk","properties":{"formattedCitation":"(The ICGC/TCGA Pan-Cancer Analysis of Whole Genomes Consortium et al. 2020)","plainCitation":"(The ICGC/TCGA Pan-Cancer Analysis of Whole Genomes Consortium et al. 2020)","noteIndex":0},"citationItems":[{"id":895,"uris":["http://zotero.org/users/14858941/items/UMJQ2CDR"],"itemData":{"id":895,"type":"article-journal","abstract":"Abstract\n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w:instrText>
      </w:r>
      <w:r w:rsidR="00FA18BB">
        <w:rPr>
          <w:rFonts w:ascii="Times New Roman" w:hAnsi="Times New Roman" w:cs="Times New Roman" w:hint="eastAsia"/>
          <w:sz w:val="24"/>
          <w:szCs w:val="24"/>
        </w:rPr>
        <w:instrText>á</w:instrText>
      </w:r>
      <w:r w:rsidR="00FA18BB">
        <w:rPr>
          <w:rFonts w:ascii="Times New Roman" w:hAnsi="Times New Roman" w:cs="Times New Roman"/>
          <w:sz w:val="24"/>
          <w:szCs w:val="24"/>
        </w:rPr>
        <w:instrText xml:space="preserve">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Mering","given":"Christian"}],"issued":{"date-parts":[["2020",2,6]]}}}],"schema":"https://github.com/citation-style-language/schema/raw/master/csl-citation.json"} </w:instrText>
      </w:r>
      <w:r w:rsidR="00FA18BB">
        <w:rPr>
          <w:rFonts w:ascii="Times New Roman" w:hAnsi="Times New Roman" w:cs="Times New Roman"/>
          <w:sz w:val="24"/>
          <w:szCs w:val="24"/>
        </w:rPr>
        <w:fldChar w:fldCharType="separate"/>
      </w:r>
      <w:r w:rsidR="00FA18BB" w:rsidRPr="00FA18BB">
        <w:rPr>
          <w:rFonts w:ascii="Times New Roman" w:hAnsi="Times New Roman" w:cs="Times New Roman"/>
          <w:sz w:val="24"/>
        </w:rPr>
        <w:t>(The ICGC/TCGA Pan-Cancer Analysis of Whole Genomes Consortium et al. 2020)</w:t>
      </w:r>
      <w:r w:rsidR="00FA18BB">
        <w:rPr>
          <w:rFonts w:ascii="Times New Roman" w:hAnsi="Times New Roman" w:cs="Times New Roman"/>
          <w:sz w:val="24"/>
          <w:szCs w:val="24"/>
        </w:rPr>
        <w:fldChar w:fldCharType="end"/>
      </w:r>
      <w:r w:rsidRPr="00B517FD">
        <w:rPr>
          <w:rFonts w:ascii="Times New Roman" w:hAnsi="Times New Roman" w:cs="Times New Roman"/>
          <w:sz w:val="24"/>
          <w:szCs w:val="24"/>
        </w:rPr>
        <w:t xml:space="preserve"> and HMF (Hartwig Medical Foundation)</w:t>
      </w:r>
      <w:r w:rsidR="00CD413A">
        <w:rPr>
          <w:rFonts w:ascii="Times New Roman" w:hAnsi="Times New Roman" w:cs="Times New Roman" w:hint="eastAsia"/>
          <w:sz w:val="24"/>
          <w:szCs w:val="24"/>
        </w:rPr>
        <w:t xml:space="preserve"> </w:t>
      </w:r>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{"citationID":"7bxpe1Lc","properties":{"formattedCitation":"(Priestley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CD413A">
        <w:rPr>
          <w:rFonts w:ascii="Times New Roman" w:hAnsi="Times New Roman" w:cs="Times New Roman"/>
          <w:sz w:val="24"/>
          <w:szCs w:val="24"/>
        </w:rPr>
        <w:fldChar w:fldCharType="separate"/>
      </w:r>
      <w:r w:rsidR="00CD413A" w:rsidRPr="00CD413A">
        <w:rPr>
          <w:rFonts w:ascii="Times New Roman" w:hAnsi="Times New Roman" w:cs="Times New Roman"/>
          <w:sz w:val="24"/>
        </w:rPr>
        <w:t>(Priestley et al. 2019)</w:t>
      </w:r>
      <w:r w:rsidR="00CD413A">
        <w:rPr>
          <w:rFonts w:ascii="Times New Roman" w:hAnsi="Times New Roman" w:cs="Times New Roman"/>
          <w:sz w:val="24"/>
          <w:szCs w:val="24"/>
        </w:rPr>
        <w:fldChar w:fldCharType="end"/>
      </w:r>
      <w:r w:rsidRPr="00B517FD">
        <w:rPr>
          <w:rFonts w:ascii="Times New Roman" w:hAnsi="Times New Roman" w:cs="Times New Roman"/>
          <w:sz w:val="24"/>
          <w:szCs w:val="24"/>
        </w:rPr>
        <w:t xml:space="preserve">. </w:t>
      </w:r>
      <w:r w:rsidR="00531896">
        <w:rPr>
          <w:rFonts w:ascii="Times New Roman" w:hAnsi="Times New Roman" w:cs="Times New Roman"/>
          <w:sz w:val="24"/>
          <w:szCs w:val="24"/>
        </w:rPr>
        <w:t>A</w:t>
      </w:r>
      <w:r w:rsidRPr="00B517FD">
        <w:rPr>
          <w:rFonts w:ascii="Times New Roman" w:hAnsi="Times New Roman" w:cs="Times New Roman"/>
          <w:sz w:val="24"/>
          <w:szCs w:val="24"/>
        </w:rPr>
        <w:t>naly</w:t>
      </w:r>
      <w:r w:rsidR="00531896">
        <w:rPr>
          <w:rFonts w:ascii="Times New Roman" w:hAnsi="Times New Roman" w:cs="Times New Roman"/>
          <w:sz w:val="24"/>
          <w:szCs w:val="24"/>
        </w:rPr>
        <w:t>sis of</w:t>
      </w:r>
      <w:r w:rsidRPr="00B517FD">
        <w:rPr>
          <w:rFonts w:ascii="Times New Roman" w:hAnsi="Times New Roman" w:cs="Times New Roman"/>
          <w:sz w:val="24"/>
          <w:szCs w:val="24"/>
        </w:rPr>
        <w:t xml:space="preserve"> ID mutational signatures in these cancer genomes using </w:t>
      </w:r>
      <w:r w:rsidR="004D0D4F">
        <w:rPr>
          <w:rFonts w:ascii="Times New Roman" w:hAnsi="Times New Roman" w:cs="Times New Roman"/>
          <w:sz w:val="24"/>
          <w:szCs w:val="24"/>
        </w:rPr>
        <w:t>h</w:t>
      </w:r>
      <w:r w:rsidRPr="00B517FD">
        <w:rPr>
          <w:rFonts w:ascii="Times New Roman" w:hAnsi="Times New Roman" w:cs="Times New Roman"/>
          <w:sz w:val="24"/>
          <w:szCs w:val="24"/>
        </w:rPr>
        <w:t>ierarchical</w:t>
      </w:r>
      <w:r w:rsidR="000527C5">
        <w:rPr>
          <w:rFonts w:ascii="Times New Roman" w:hAnsi="Times New Roman" w:cs="Times New Roman"/>
          <w:sz w:val="24"/>
          <w:szCs w:val="24"/>
        </w:rPr>
        <w:t>-</w:t>
      </w:r>
      <w:r w:rsidRPr="00B517FD">
        <w:rPr>
          <w:rFonts w:ascii="Times New Roman" w:hAnsi="Times New Roman" w:cs="Times New Roman"/>
          <w:sz w:val="24"/>
          <w:szCs w:val="24"/>
        </w:rPr>
        <w:t>Dirichlet</w:t>
      </w:r>
      <w:r w:rsidR="000527C5">
        <w:rPr>
          <w:rFonts w:ascii="Times New Roman" w:hAnsi="Times New Roman" w:cs="Times New Roman"/>
          <w:sz w:val="24"/>
          <w:szCs w:val="24"/>
        </w:rPr>
        <w:t>-</w:t>
      </w:r>
      <w:r w:rsidR="004D0D4F">
        <w:rPr>
          <w:rFonts w:ascii="Times New Roman" w:hAnsi="Times New Roman" w:cs="Times New Roman"/>
          <w:sz w:val="24"/>
          <w:szCs w:val="24"/>
        </w:rPr>
        <w:t>p</w:t>
      </w:r>
      <w:r w:rsidRPr="00B517FD">
        <w:rPr>
          <w:rFonts w:ascii="Times New Roman" w:hAnsi="Times New Roman" w:cs="Times New Roman"/>
          <w:sz w:val="24"/>
          <w:szCs w:val="24"/>
        </w:rPr>
        <w:t>rocess</w:t>
      </w:r>
      <w:r w:rsidR="000527C5">
        <w:rPr>
          <w:rFonts w:ascii="Times New Roman" w:hAnsi="Times New Roman" w:cs="Times New Roman"/>
          <w:sz w:val="24"/>
          <w:szCs w:val="24"/>
        </w:rPr>
        <w:t xml:space="preserve"> approach</w:t>
      </w:r>
      <w:r w:rsidR="00566CDB">
        <w:rPr>
          <w:rFonts w:ascii="Times New Roman" w:hAnsi="Times New Roman" w:cs="Times New Roman" w:hint="eastAsia"/>
          <w:sz w:val="24"/>
          <w:szCs w:val="24"/>
        </w:rPr>
        <w:t xml:space="preserve"> and negative matrix factorization based approaches (SigProfilerExtractor and MuSiCal)</w:t>
      </w:r>
      <w:r w:rsidRPr="00B517FD">
        <w:rPr>
          <w:rFonts w:ascii="Times New Roman" w:hAnsi="Times New Roman" w:cs="Times New Roman"/>
          <w:sz w:val="24"/>
          <w:szCs w:val="24"/>
        </w:rPr>
        <w:t xml:space="preserve">, </w:t>
      </w:r>
      <w:r w:rsidR="00531896">
        <w:rPr>
          <w:rFonts w:ascii="Times New Roman" w:hAnsi="Times New Roman" w:cs="Times New Roman"/>
          <w:sz w:val="24"/>
          <w:szCs w:val="24"/>
        </w:rPr>
        <w:t>revealed</w:t>
      </w:r>
      <w:r w:rsidRPr="00B517FD">
        <w:rPr>
          <w:rFonts w:ascii="Times New Roman" w:hAnsi="Times New Roman" w:cs="Times New Roman"/>
          <w:sz w:val="24"/>
          <w:szCs w:val="24"/>
        </w:rPr>
        <w:t xml:space="preserve"> 33 ID</w:t>
      </w:r>
      <w:r w:rsidR="004C0329">
        <w:rPr>
          <w:rFonts w:ascii="Times New Roman" w:hAnsi="Times New Roman" w:cs="Times New Roman" w:hint="eastAsia"/>
          <w:sz w:val="24"/>
          <w:szCs w:val="24"/>
        </w:rPr>
        <w:t>83</w:t>
      </w:r>
      <w:r w:rsidRPr="00B517FD">
        <w:rPr>
          <w:rFonts w:ascii="Times New Roman" w:hAnsi="Times New Roman" w:cs="Times New Roman"/>
          <w:sz w:val="24"/>
          <w:szCs w:val="24"/>
        </w:rPr>
        <w:t xml:space="preserve"> mutational signatures</w:t>
      </w:r>
      <w:r w:rsidR="004C0329">
        <w:rPr>
          <w:rFonts w:ascii="Times New Roman" w:hAnsi="Times New Roman" w:cs="Times New Roman" w:hint="eastAsia"/>
          <w:sz w:val="24"/>
          <w:szCs w:val="24"/>
        </w:rPr>
        <w:t xml:space="preserve"> and </w:t>
      </w:r>
      <w:r w:rsidR="00B6428F">
        <w:rPr>
          <w:rFonts w:ascii="Times New Roman" w:hAnsi="Times New Roman" w:cs="Times New Roman" w:hint="eastAsia"/>
          <w:sz w:val="24"/>
          <w:szCs w:val="24"/>
        </w:rPr>
        <w:t>41 ID89 mutational signatures</w:t>
      </w:r>
      <w:r w:rsidR="005B6B67">
        <w:rPr>
          <w:rFonts w:ascii="Times New Roman" w:hAnsi="Times New Roman" w:cs="Times New Roman" w:hint="eastAsia"/>
          <w:sz w:val="24"/>
          <w:szCs w:val="24"/>
        </w:rPr>
        <w:t xml:space="preserve">. </w:t>
      </w:r>
      <w:r w:rsidRPr="00B517FD">
        <w:rPr>
          <w:rFonts w:ascii="Times New Roman" w:hAnsi="Times New Roman" w:cs="Times New Roman"/>
          <w:sz w:val="24"/>
          <w:szCs w:val="24"/>
        </w:rPr>
        <w:t xml:space="preserve"> </w:t>
      </w:r>
      <w:r w:rsidR="00017489">
        <w:rPr>
          <w:rFonts w:ascii="Times New Roman" w:hAnsi="Times New Roman" w:cs="Times New Roman" w:hint="eastAsia"/>
          <w:sz w:val="24"/>
          <w:szCs w:val="24"/>
        </w:rPr>
        <w:t xml:space="preserve">A novel ID signature </w:t>
      </w:r>
      <w:r w:rsidR="00E91EA7">
        <w:rPr>
          <w:rFonts w:ascii="Times New Roman" w:hAnsi="Times New Roman" w:cs="Times New Roman" w:hint="eastAsia"/>
          <w:sz w:val="24"/>
          <w:szCs w:val="24"/>
        </w:rPr>
        <w:t xml:space="preserve">was determined if it is not similar to any known ID signature </w:t>
      </w:r>
      <w:r w:rsidR="00F12535">
        <w:rPr>
          <w:rFonts w:ascii="Times New Roman" w:hAnsi="Times New Roman" w:cs="Times New Roman" w:hint="eastAsia"/>
          <w:sz w:val="24"/>
          <w:szCs w:val="24"/>
        </w:rPr>
        <w:t xml:space="preserve">or can not be reconstructed by </w:t>
      </w:r>
      <w:r w:rsidR="00420585">
        <w:rPr>
          <w:rFonts w:ascii="Times New Roman" w:hAnsi="Times New Roman" w:cs="Times New Roman" w:hint="eastAsia"/>
          <w:sz w:val="24"/>
          <w:szCs w:val="24"/>
        </w:rPr>
        <w:t>known signatures.</w:t>
      </w:r>
      <w:r w:rsidR="00E91EA7">
        <w:rPr>
          <w:rFonts w:ascii="Times New Roman" w:hAnsi="Times New Roman" w:cs="Times New Roman" w:hint="eastAsia"/>
          <w:sz w:val="24"/>
          <w:szCs w:val="24"/>
        </w:rPr>
        <w:t xml:space="preserve"> </w:t>
      </w:r>
      <w:r w:rsidRPr="00B517FD">
        <w:rPr>
          <w:rFonts w:ascii="Times New Roman" w:hAnsi="Times New Roman" w:cs="Times New Roman"/>
          <w:sz w:val="24"/>
          <w:szCs w:val="24"/>
        </w:rPr>
        <w:t xml:space="preserve">We </w:t>
      </w:r>
      <w:r w:rsidR="00531896">
        <w:rPr>
          <w:rFonts w:ascii="Times New Roman" w:hAnsi="Times New Roman" w:cs="Times New Roman"/>
          <w:sz w:val="24"/>
          <w:szCs w:val="24"/>
        </w:rPr>
        <w:t xml:space="preserve">also </w:t>
      </w:r>
      <w:r w:rsidR="004D0D4F">
        <w:rPr>
          <w:rFonts w:ascii="Times New Roman" w:hAnsi="Times New Roman" w:cs="Times New Roman"/>
          <w:sz w:val="24"/>
          <w:szCs w:val="24"/>
        </w:rPr>
        <w:t xml:space="preserve">confirmed </w:t>
      </w:r>
      <w:r w:rsidR="00531896">
        <w:rPr>
          <w:rFonts w:ascii="Times New Roman" w:hAnsi="Times New Roman" w:cs="Times New Roman"/>
          <w:sz w:val="24"/>
          <w:szCs w:val="24"/>
        </w:rPr>
        <w:t xml:space="preserve">by cell-culture experiments </w:t>
      </w:r>
      <w:r w:rsidR="004D0D4F">
        <w:rPr>
          <w:rFonts w:ascii="Times New Roman" w:hAnsi="Times New Roman" w:cs="Times New Roman"/>
          <w:sz w:val="24"/>
          <w:szCs w:val="24"/>
        </w:rPr>
        <w:t xml:space="preserve">that one of the </w:t>
      </w:r>
      <w:r w:rsidRPr="00B517FD">
        <w:rPr>
          <w:rFonts w:ascii="Times New Roman" w:hAnsi="Times New Roman" w:cs="Times New Roman"/>
          <w:sz w:val="24"/>
          <w:szCs w:val="24"/>
        </w:rPr>
        <w:t>novel ID mutational signature</w:t>
      </w:r>
      <w:r w:rsidR="004D0D4F">
        <w:rPr>
          <w:rFonts w:ascii="Times New Roman" w:hAnsi="Times New Roman" w:cs="Times New Roman"/>
          <w:sz w:val="24"/>
          <w:szCs w:val="24"/>
        </w:rPr>
        <w:t>s</w:t>
      </w:r>
      <w:r w:rsidRPr="00B517FD">
        <w:rPr>
          <w:rFonts w:ascii="Times New Roman" w:hAnsi="Times New Roman" w:cs="Times New Roman"/>
          <w:sz w:val="24"/>
          <w:szCs w:val="24"/>
        </w:rPr>
        <w:t xml:space="preserve"> </w:t>
      </w:r>
      <w:r w:rsidR="004D0D4F">
        <w:rPr>
          <w:rFonts w:ascii="Times New Roman" w:hAnsi="Times New Roman" w:cs="Times New Roman"/>
          <w:sz w:val="24"/>
          <w:szCs w:val="24"/>
        </w:rPr>
        <w:t xml:space="preserve">is </w:t>
      </w:r>
      <w:r w:rsidRPr="00B517FD">
        <w:rPr>
          <w:rFonts w:ascii="Times New Roman" w:hAnsi="Times New Roman" w:cs="Times New Roman"/>
          <w:sz w:val="24"/>
          <w:szCs w:val="24"/>
        </w:rPr>
        <w:t xml:space="preserve">associated with </w:t>
      </w:r>
      <w:r w:rsidR="004D0D4F">
        <w:rPr>
          <w:rFonts w:ascii="Times New Roman" w:hAnsi="Times New Roman" w:cs="Times New Roman"/>
          <w:sz w:val="24"/>
          <w:szCs w:val="24"/>
        </w:rPr>
        <w:t>the consequence of t</w:t>
      </w:r>
      <w:r w:rsidRPr="00B517FD">
        <w:rPr>
          <w:rFonts w:ascii="Times New Roman" w:hAnsi="Times New Roman" w:cs="Times New Roman"/>
          <w:sz w:val="24"/>
          <w:szCs w:val="24"/>
        </w:rPr>
        <w:t>opoisomerase</w:t>
      </w:r>
      <w:r w:rsidR="004D0D4F">
        <w:rPr>
          <w:rFonts w:ascii="Times New Roman" w:hAnsi="Times New Roman" w:cs="Times New Roman"/>
          <w:sz w:val="24"/>
          <w:szCs w:val="24"/>
        </w:rPr>
        <w:t>-</w:t>
      </w:r>
      <w:r w:rsidRPr="00B517FD">
        <w:rPr>
          <w:rFonts w:ascii="Times New Roman" w:hAnsi="Times New Roman" w:cs="Times New Roman"/>
          <w:sz w:val="24"/>
          <w:szCs w:val="24"/>
        </w:rPr>
        <w:t xml:space="preserve">1-transcription-associated mutagenesis within </w:t>
      </w:r>
      <w:r w:rsidRPr="00B517FD">
        <w:rPr>
          <w:rFonts w:ascii="Times New Roman" w:hAnsi="Times New Roman" w:cs="Times New Roman"/>
          <w:sz w:val="24"/>
          <w:szCs w:val="24"/>
        </w:rPr>
        <w:lastRenderedPageBreak/>
        <w:t>the context of RNASEH2B deficiency. Additionally,</w:t>
      </w:r>
      <w:r w:rsidR="004D0D4F">
        <w:rPr>
          <w:rFonts w:ascii="Times New Roman" w:hAnsi="Times New Roman" w:cs="Times New Roman"/>
          <w:sz w:val="24"/>
          <w:szCs w:val="24"/>
        </w:rPr>
        <w:t xml:space="preserve"> four of the novel signatures</w:t>
      </w:r>
      <w:r w:rsidRPr="00B517FD">
        <w:rPr>
          <w:rFonts w:ascii="Times New Roman" w:hAnsi="Times New Roman" w:cs="Times New Roman"/>
          <w:sz w:val="24"/>
          <w:szCs w:val="24"/>
        </w:rPr>
        <w:t xml:space="preserve"> </w:t>
      </w:r>
      <w:r w:rsidR="00531896">
        <w:rPr>
          <w:rFonts w:ascii="Times New Roman" w:hAnsi="Times New Roman" w:cs="Times New Roman"/>
          <w:sz w:val="24"/>
          <w:szCs w:val="24"/>
        </w:rPr>
        <w:t xml:space="preserve">were detectable </w:t>
      </w:r>
      <w:r w:rsidR="004D0D4F">
        <w:rPr>
          <w:rFonts w:ascii="Times New Roman" w:hAnsi="Times New Roman" w:cs="Times New Roman"/>
          <w:sz w:val="24"/>
          <w:szCs w:val="24"/>
        </w:rPr>
        <w:t xml:space="preserve">because of </w:t>
      </w:r>
      <w:r w:rsidR="00531896">
        <w:rPr>
          <w:rFonts w:ascii="Times New Roman" w:hAnsi="Times New Roman" w:cs="Times New Roman"/>
          <w:sz w:val="24"/>
          <w:szCs w:val="24"/>
        </w:rPr>
        <w:t>the HMF data had many more</w:t>
      </w:r>
      <w:r w:rsidR="004D0D4F">
        <w:rPr>
          <w:rFonts w:ascii="Times New Roman" w:hAnsi="Times New Roman" w:cs="Times New Roman"/>
          <w:sz w:val="24"/>
          <w:szCs w:val="24"/>
        </w:rPr>
        <w:t xml:space="preserve"> tumors with</w:t>
      </w:r>
      <w:r w:rsidRPr="00B517FD">
        <w:rPr>
          <w:rFonts w:ascii="Times New Roman" w:hAnsi="Times New Roman" w:cs="Times New Roman"/>
          <w:sz w:val="24"/>
          <w:szCs w:val="24"/>
        </w:rPr>
        <w:t xml:space="preserve"> microsatellite instability (MSI)</w:t>
      </w:r>
      <w:r w:rsidR="00531896">
        <w:rPr>
          <w:rFonts w:ascii="Times New Roman" w:hAnsi="Times New Roman" w:cs="Times New Roman"/>
          <w:sz w:val="24"/>
          <w:szCs w:val="24"/>
        </w:rPr>
        <w:t xml:space="preserve"> then</w:t>
      </w:r>
      <w:r w:rsidR="0010286A">
        <w:rPr>
          <w:rFonts w:ascii="Times New Roman" w:hAnsi="Times New Roman" w:cs="Times New Roman"/>
          <w:sz w:val="24"/>
          <w:szCs w:val="24"/>
        </w:rPr>
        <w:t xml:space="preserve"> were</w:t>
      </w:r>
      <w:r w:rsidR="00531896">
        <w:rPr>
          <w:rFonts w:ascii="Times New Roman" w:hAnsi="Times New Roman" w:cs="Times New Roman"/>
          <w:sz w:val="24"/>
          <w:szCs w:val="24"/>
        </w:rPr>
        <w:t xml:space="preserve"> available in the PCAWG data</w:t>
      </w:r>
      <w:r w:rsidRPr="00B517FD">
        <w:rPr>
          <w:rFonts w:ascii="Times New Roman" w:hAnsi="Times New Roman" w:cs="Times New Roman"/>
          <w:sz w:val="24"/>
          <w:szCs w:val="24"/>
        </w:rPr>
        <w:t>.</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w:t>
      </w:r>
      <w:r w:rsidR="004D0D4F">
        <w:rPr>
          <w:rFonts w:ascii="Times New Roman" w:hAnsi="Times New Roman" w:cs="Times New Roman"/>
          <w:sz w:val="24"/>
          <w:szCs w:val="24"/>
        </w:rPr>
        <w:t xml:space="preserve">further delineated the </w:t>
      </w:r>
      <w:r w:rsidR="00D56CC0" w:rsidRPr="00D56CC0">
        <w:rPr>
          <w:rFonts w:ascii="Times New Roman" w:hAnsi="Times New Roman" w:cs="Times New Roman"/>
          <w:sz w:val="24"/>
          <w:szCs w:val="24"/>
        </w:rPr>
        <w:t>clinical characteristics, extended sequence contexts, and contributions</w:t>
      </w:r>
      <w:r w:rsidR="00D56CC0">
        <w:rPr>
          <w:rFonts w:ascii="Times New Roman" w:hAnsi="Times New Roman" w:cs="Times New Roman" w:hint="eastAsia"/>
          <w:sz w:val="24"/>
          <w:szCs w:val="24"/>
        </w:rPr>
        <w:t xml:space="preserve"> to key cancer genes</w:t>
      </w:r>
      <w:r w:rsidR="004D0D4F">
        <w:rPr>
          <w:rFonts w:ascii="Times New Roman" w:hAnsi="Times New Roman" w:cs="Times New Roman"/>
          <w:sz w:val="24"/>
          <w:szCs w:val="24"/>
        </w:rPr>
        <w:t xml:space="preserve"> of ID signatures to provide</w:t>
      </w:r>
      <w:r w:rsidR="00D56CC0" w:rsidRPr="00D56CC0">
        <w:rPr>
          <w:rFonts w:ascii="Times New Roman" w:hAnsi="Times New Roman" w:cs="Times New Roman"/>
          <w:sz w:val="24"/>
          <w:szCs w:val="24"/>
        </w:rPr>
        <w:t xml:space="preserve"> a comprehensive characterization of ID mutational signatures.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7B45FD8B"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637985">
        <w:rPr>
          <w:rFonts w:ascii="Times New Roman" w:hAnsi="Times New Roman" w:cs="Times New Roman"/>
          <w:sz w:val="24"/>
          <w:szCs w:val="24"/>
        </w:rPr>
        <w:t>.</w:t>
      </w:r>
    </w:p>
    <w:p w14:paraId="1718213E" w14:textId="0AD95FC8" w:rsidR="009E1276" w:rsidRDefault="00637985" w:rsidP="008A1C58">
      <w:pPr>
        <w:spacing w:line="480" w:lineRule="auto"/>
        <w:rPr>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mSigHdp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consortium and 4,233 from the Hartwig Medical Foundation collection</w:t>
      </w:r>
      <w:r w:rsidR="000D7DC7">
        <w:rPr>
          <w:rFonts w:ascii="Times New Roman" w:hAnsi="Times New Roman" w:cs="Times New Roman" w:hint="eastAsia"/>
          <w:sz w:val="24"/>
          <w:szCs w:val="24"/>
        </w:rPr>
        <w:t xml:space="preserve"> </w:t>
      </w:r>
      <w:r w:rsidR="000D7DC7">
        <w:rPr>
          <w:rFonts w:ascii="Times New Roman" w:hAnsi="Times New Roman" w:cs="Times New Roman"/>
          <w:sz w:val="24"/>
          <w:szCs w:val="24"/>
        </w:rPr>
        <w:fldChar w:fldCharType="begin"/>
      </w:r>
      <w:r w:rsidR="000D7DC7">
        <w:rPr>
          <w:rFonts w:ascii="Times New Roman" w:hAnsi="Times New Roman" w:cs="Times New Roman"/>
          <w:sz w:val="24"/>
          <w:szCs w:val="24"/>
        </w:rPr>
        <w:instrText xml:space="preserve"> ADDIN ZOTERO_ITEM CSL_CITATION {"citationID":"7zm3P8Py","properties":{"formattedCitation":"(The ICGC/TCGA Pan-Cancer Analysis of Whole Genomes Consortium et al. 2020; Priestley et al. 2019)","plainCitation":"(The ICGC/TCGA Pan-Cancer Analysis of Whole Genomes Consortium et al. 2020; Priestley et al. 2019)","noteIndex":0},"citationItems":[{"id":895,"uris":["http://zotero.org/users/14858941/items/UMJQ2CDR"],"itemData":{"id":895,"type":"article-journal","abstract":"Abstract\n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0D7DC7">
        <w:rPr>
          <w:rFonts w:ascii="Times New Roman" w:hAnsi="Times New Roman" w:cs="Times New Roman"/>
          <w:sz w:val="24"/>
          <w:szCs w:val="24"/>
        </w:rPr>
        <w:fldChar w:fldCharType="separate"/>
      </w:r>
      <w:r w:rsidR="000D7DC7" w:rsidRPr="000D7DC7">
        <w:rPr>
          <w:rFonts w:ascii="Times New Roman" w:hAnsi="Times New Roman" w:cs="Times New Roman"/>
          <w:sz w:val="24"/>
        </w:rPr>
        <w:t>(The ICGC/TCGA Pan-Cancer Analysis of Whole Genomes Consortium et al. 2020; Priestley et al. 2019)</w:t>
      </w:r>
      <w:r w:rsidR="000D7DC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4054EA6" w14:textId="3E602F96" w:rsidR="00543FB9" w:rsidRDefault="009E1276"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extracted ID signatures </w:t>
      </w:r>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r w:rsidR="00D614D2" w:rsidRPr="00D614D2">
        <w:rPr>
          <w:rFonts w:ascii="Times New Roman" w:hAnsi="Times New Roman" w:cs="Times New Roman"/>
          <w:sz w:val="24"/>
          <w:szCs w:val="24"/>
        </w:rPr>
        <w:t>We then consolidated highly similar signatures from all extractions and removed those that c</w:t>
      </w:r>
      <w:r>
        <w:rPr>
          <w:rFonts w:ascii="Times New Roman" w:hAnsi="Times New Roman" w:cs="Times New Roman"/>
          <w:sz w:val="24"/>
          <w:szCs w:val="24"/>
        </w:rPr>
        <w:t>ould</w:t>
      </w:r>
      <w:r w:rsidR="00D614D2" w:rsidRPr="00D614D2">
        <w:rPr>
          <w:rFonts w:ascii="Times New Roman" w:hAnsi="Times New Roman" w:cs="Times New Roman"/>
          <w:sz w:val="24"/>
          <w:szCs w:val="24"/>
        </w:rPr>
        <w:t xml:space="preserve"> be reconstructed by </w:t>
      </w:r>
      <w:r w:rsidR="00D614D2" w:rsidRPr="00D614D2">
        <w:rPr>
          <w:rFonts w:ascii="Times New Roman" w:hAnsi="Times New Roman" w:cs="Times New Roman"/>
          <w:sz w:val="24"/>
          <w:szCs w:val="24"/>
        </w:rPr>
        <w:lastRenderedPageBreak/>
        <w:t xml:space="preserve">other signatures. Next, we compared </w:t>
      </w:r>
      <w:r>
        <w:rPr>
          <w:rFonts w:ascii="Times New Roman" w:hAnsi="Times New Roman" w:cs="Times New Roman"/>
          <w:sz w:val="24"/>
          <w:szCs w:val="24"/>
        </w:rPr>
        <w:t>the</w:t>
      </w:r>
      <w:r w:rsidRPr="00D614D2">
        <w:rPr>
          <w:rFonts w:ascii="Times New Roman" w:hAnsi="Times New Roman" w:cs="Times New Roman"/>
          <w:sz w:val="24"/>
          <w:szCs w:val="24"/>
        </w:rPr>
        <w:t xml:space="preserve"> </w:t>
      </w:r>
      <w:r w:rsidR="00D614D2" w:rsidRPr="00D614D2">
        <w:rPr>
          <w:rFonts w:ascii="Times New Roman" w:hAnsi="Times New Roman" w:cs="Times New Roman"/>
          <w:sz w:val="24"/>
          <w:szCs w:val="24"/>
        </w:rPr>
        <w:t>mSigHdp-extracted signatures to those in COSMIC v3.4 and categorized the</w:t>
      </w:r>
      <w:r>
        <w:rPr>
          <w:rFonts w:ascii="Times New Roman" w:hAnsi="Times New Roman" w:cs="Times New Roman"/>
          <w:sz w:val="24"/>
          <w:szCs w:val="24"/>
        </w:rPr>
        <w:t xml:space="preserve"> mSigHdp extracted signatures</w:t>
      </w:r>
      <w:r w:rsidR="00D614D2" w:rsidRPr="00D614D2">
        <w:rPr>
          <w:rFonts w:ascii="Times New Roman" w:hAnsi="Times New Roman" w:cs="Times New Roman"/>
          <w:sz w:val="24"/>
          <w:szCs w:val="24"/>
        </w:rPr>
        <w:t xml:space="preserve"> into three groups: (1) </w:t>
      </w:r>
      <w:r w:rsidR="000C7E8B">
        <w:rPr>
          <w:rFonts w:ascii="Times New Roman" w:hAnsi="Times New Roman" w:cs="Times New Roman"/>
          <w:sz w:val="24"/>
          <w:szCs w:val="24"/>
        </w:rPr>
        <w:t>18 s</w:t>
      </w:r>
      <w:r w:rsidR="00D614D2" w:rsidRPr="00D614D2">
        <w:rPr>
          <w:rFonts w:ascii="Times New Roman" w:hAnsi="Times New Roman" w:cs="Times New Roman"/>
          <w:sz w:val="24"/>
          <w:szCs w:val="24"/>
        </w:rPr>
        <w:t xml:space="preserve">ignatures </w:t>
      </w:r>
      <w:r w:rsidR="000C7E8B">
        <w:rPr>
          <w:rFonts w:ascii="Times New Roman" w:hAnsi="Times New Roman" w:cs="Times New Roman"/>
          <w:sz w:val="24"/>
          <w:szCs w:val="24"/>
        </w:rPr>
        <w:t xml:space="preserve">that </w:t>
      </w:r>
      <w:r w:rsidR="00D614D2" w:rsidRPr="00D614D2">
        <w:rPr>
          <w:rFonts w:ascii="Times New Roman" w:hAnsi="Times New Roman" w:cs="Times New Roman"/>
          <w:sz w:val="24"/>
          <w:szCs w:val="24"/>
        </w:rPr>
        <w:t>match</w:t>
      </w:r>
      <w:r w:rsidR="000C7E8B">
        <w:rPr>
          <w:rFonts w:ascii="Times New Roman" w:hAnsi="Times New Roman" w:cs="Times New Roman"/>
          <w:sz w:val="24"/>
          <w:szCs w:val="24"/>
        </w:rPr>
        <w:t>ed</w:t>
      </w:r>
      <w:r w:rsidR="00D614D2" w:rsidRPr="00D614D2">
        <w:rPr>
          <w:rFonts w:ascii="Times New Roman" w:hAnsi="Times New Roman" w:cs="Times New Roman"/>
          <w:sz w:val="24"/>
          <w:szCs w:val="24"/>
        </w:rPr>
        <w:t xml:space="preserve"> COSMIC v3.4 </w:t>
      </w:r>
      <w:r>
        <w:rPr>
          <w:rFonts w:ascii="Times New Roman" w:hAnsi="Times New Roman" w:cs="Times New Roman"/>
          <w:sz w:val="24"/>
          <w:szCs w:val="24"/>
        </w:rPr>
        <w:t xml:space="preserve">signatures </w:t>
      </w:r>
      <w:r w:rsidR="00D614D2" w:rsidRPr="00D614D2">
        <w:rPr>
          <w:rFonts w:ascii="Times New Roman" w:hAnsi="Times New Roman" w:cs="Times New Roman"/>
          <w:sz w:val="24"/>
          <w:szCs w:val="24"/>
        </w:rPr>
        <w:t>with cosine similarity &gt; 0.85</w:t>
      </w:r>
      <w:r>
        <w:rPr>
          <w:rFonts w:ascii="Times New Roman" w:hAnsi="Times New Roman" w:cs="Times New Roman"/>
          <w:sz w:val="24"/>
          <w:szCs w:val="24"/>
        </w:rPr>
        <w:t xml:space="preserve"> &lt;</w:t>
      </w:r>
      <w:commentRangeStart w:id="3"/>
      <w:r>
        <w:rPr>
          <w:rFonts w:ascii="Times New Roman" w:hAnsi="Times New Roman" w:cs="Times New Roman"/>
          <w:sz w:val="24"/>
          <w:szCs w:val="24"/>
        </w:rPr>
        <w:t>we need to provide a rationale for this number, it looks very low compared to what we have used in SBS</w:t>
      </w:r>
      <w:commentRangeEnd w:id="3"/>
      <w:r w:rsidR="00AE1A01">
        <w:rPr>
          <w:rStyle w:val="CommentReference"/>
        </w:rPr>
        <w:commentReference w:id="3"/>
      </w:r>
      <w:r w:rsidR="00114462">
        <w:rPr>
          <w:rFonts w:ascii="Times New Roman" w:hAnsi="Times New Roman" w:cs="Times New Roman"/>
          <w:sz w:val="24"/>
          <w:szCs w:val="24"/>
        </w:rPr>
        <w:t>&gt;</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which we designate</w:t>
      </w:r>
      <w:r w:rsidR="00D614D2" w:rsidRPr="00D614D2">
        <w:rPr>
          <w:rFonts w:ascii="Times New Roman" w:hAnsi="Times New Roman" w:cs="Times New Roman"/>
          <w:sz w:val="24"/>
          <w:szCs w:val="24"/>
        </w:rPr>
        <w:t xml:space="preserve"> "C_ID</w:t>
      </w:r>
      <w:r w:rsidRPr="008459EC">
        <w:rPr>
          <w:rFonts w:ascii="Times New Roman" w:hAnsi="Times New Roman" w:cs="Times New Roman"/>
          <w:i/>
          <w:iCs/>
          <w:sz w:val="24"/>
          <w:szCs w:val="24"/>
        </w:rPr>
        <w:t>x</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 xml:space="preserve">, where </w:t>
      </w:r>
      <w:r w:rsidRPr="008459EC">
        <w:rPr>
          <w:rFonts w:ascii="Times New Roman" w:hAnsi="Times New Roman" w:cs="Times New Roman"/>
          <w:i/>
          <w:iCs/>
          <w:sz w:val="24"/>
          <w:szCs w:val="24"/>
        </w:rPr>
        <w:t>x</w:t>
      </w:r>
      <w:r>
        <w:rPr>
          <w:rFonts w:ascii="Times New Roman" w:hAnsi="Times New Roman" w:cs="Times New Roman"/>
          <w:sz w:val="24"/>
          <w:szCs w:val="24"/>
        </w:rPr>
        <w:t xml:space="preserve"> is the ID number of the matching COSMIC signature </w:t>
      </w:r>
      <w:r w:rsidR="00D614D2"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00D614D2" w:rsidRPr="00D614D2">
        <w:rPr>
          <w:rFonts w:ascii="Times New Roman" w:hAnsi="Times New Roman" w:cs="Times New Roman"/>
          <w:sz w:val="24"/>
          <w:szCs w:val="24"/>
        </w:rPr>
        <w:t xml:space="preserve">B, Figure S1); (2) </w:t>
      </w:r>
      <w:r w:rsidR="00114462" w:rsidRPr="004D282F">
        <w:rPr>
          <w:rFonts w:ascii="Times New Roman" w:hAnsi="Times New Roman" w:cs="Times New Roman"/>
          <w:sz w:val="24"/>
          <w:szCs w:val="24"/>
          <w:highlight w:val="yellow"/>
        </w:rPr>
        <w:t>S</w:t>
      </w:r>
      <w:r w:rsidR="00D614D2" w:rsidRPr="004D282F">
        <w:rPr>
          <w:rFonts w:ascii="Times New Roman" w:hAnsi="Times New Roman" w:cs="Times New Roman"/>
          <w:sz w:val="24"/>
          <w:szCs w:val="24"/>
          <w:highlight w:val="yellow"/>
        </w:rPr>
        <w:t>ignatures</w:t>
      </w:r>
      <w:r w:rsidR="00114462" w:rsidRPr="004D282F">
        <w:rPr>
          <w:rFonts w:ascii="Times New Roman" w:hAnsi="Times New Roman" w:cs="Times New Roman"/>
          <w:sz w:val="24"/>
          <w:szCs w:val="24"/>
          <w:highlight w:val="yellow"/>
        </w:rPr>
        <w:t xml:space="preserve"> that can be reconstructed as combinations of several</w:t>
      </w:r>
      <w:r w:rsidR="00D614D2" w:rsidRPr="004D282F">
        <w:rPr>
          <w:rFonts w:ascii="Times New Roman" w:hAnsi="Times New Roman" w:cs="Times New Roman"/>
          <w:sz w:val="24"/>
          <w:szCs w:val="24"/>
          <w:highlight w:val="yellow"/>
        </w:rPr>
        <w:t xml:space="preserve"> COSMIC signatures</w:t>
      </w:r>
      <w:r w:rsidR="00114462" w:rsidRPr="004D282F">
        <w:rPr>
          <w:rFonts w:ascii="Times New Roman" w:hAnsi="Times New Roman" w:cs="Times New Roman"/>
          <w:sz w:val="24"/>
          <w:szCs w:val="24"/>
          <w:highlight w:val="yellow"/>
        </w:rPr>
        <w:t xml:space="preserve"> (see Methods</w:t>
      </w:r>
      <w:r w:rsidR="00AB6B3C" w:rsidRPr="004D282F">
        <w:rPr>
          <w:rFonts w:ascii="Times New Roman" w:hAnsi="Times New Roman" w:cs="Times New Roman"/>
          <w:sz w:val="24"/>
          <w:szCs w:val="24"/>
          <w:highlight w:val="yellow"/>
        </w:rPr>
        <w:t>? Where are these shown?</w:t>
      </w:r>
      <w:r w:rsidR="00114462" w:rsidRPr="004D282F">
        <w:rPr>
          <w:rFonts w:ascii="Times New Roman" w:hAnsi="Times New Roman" w:cs="Times New Roman"/>
          <w:sz w:val="24"/>
          <w:szCs w:val="24"/>
          <w:highlight w:val="yellow"/>
        </w:rPr>
        <w:t>)</w:t>
      </w:r>
      <w:r w:rsidR="00D614D2" w:rsidRPr="004D282F">
        <w:rPr>
          <w:rFonts w:ascii="Times New Roman" w:hAnsi="Times New Roman" w:cs="Times New Roman"/>
          <w:sz w:val="24"/>
          <w:szCs w:val="24"/>
          <w:highlight w:val="yellow"/>
        </w:rPr>
        <w:t xml:space="preserve"> (3) </w:t>
      </w:r>
      <w:r w:rsidR="000C7E8B" w:rsidRPr="004D282F">
        <w:rPr>
          <w:rFonts w:ascii="Times New Roman" w:hAnsi="Times New Roman" w:cs="Times New Roman"/>
          <w:sz w:val="24"/>
          <w:szCs w:val="24"/>
          <w:highlight w:val="yellow"/>
        </w:rPr>
        <w:t>15(?) n</w:t>
      </w:r>
      <w:r w:rsidR="00D614D2" w:rsidRPr="004D282F">
        <w:rPr>
          <w:rFonts w:ascii="Times New Roman" w:hAnsi="Times New Roman" w:cs="Times New Roman"/>
          <w:sz w:val="24"/>
          <w:szCs w:val="24"/>
          <w:highlight w:val="yellow"/>
        </w:rPr>
        <w:t xml:space="preserve">ovel signatures not fitting the previous categories, </w:t>
      </w:r>
      <w:r w:rsidR="00114462" w:rsidRPr="004D282F">
        <w:rPr>
          <w:rFonts w:ascii="Times New Roman" w:hAnsi="Times New Roman" w:cs="Times New Roman"/>
          <w:sz w:val="24"/>
          <w:szCs w:val="24"/>
          <w:highlight w:val="yellow"/>
        </w:rPr>
        <w:t xml:space="preserve">designated </w:t>
      </w:r>
      <w:r w:rsidR="00D614D2" w:rsidRPr="004D282F">
        <w:rPr>
          <w:rFonts w:ascii="Times New Roman" w:hAnsi="Times New Roman" w:cs="Times New Roman"/>
          <w:sz w:val="24"/>
          <w:szCs w:val="24"/>
          <w:highlight w:val="yellow"/>
        </w:rPr>
        <w:t>"H_</w:t>
      </w:r>
      <w:r w:rsidR="00114462" w:rsidRPr="004D282F">
        <w:rPr>
          <w:rFonts w:ascii="Times New Roman" w:hAnsi="Times New Roman" w:cs="Times New Roman"/>
          <w:sz w:val="24"/>
          <w:szCs w:val="24"/>
          <w:highlight w:val="yellow"/>
        </w:rPr>
        <w:t>ID</w:t>
      </w:r>
      <w:r w:rsidR="00114462" w:rsidRPr="004D282F">
        <w:rPr>
          <w:rFonts w:ascii="Times New Roman" w:hAnsi="Times New Roman" w:cs="Times New Roman"/>
          <w:i/>
          <w:iCs/>
          <w:sz w:val="24"/>
          <w:szCs w:val="24"/>
          <w:highlight w:val="yellow"/>
        </w:rPr>
        <w:t>x</w:t>
      </w:r>
      <w:r w:rsidR="00D614D2" w:rsidRPr="004D282F">
        <w:rPr>
          <w:rFonts w:ascii="Times New Roman" w:hAnsi="Times New Roman" w:cs="Times New Roman"/>
          <w:sz w:val="24"/>
          <w:szCs w:val="24"/>
          <w:highlight w:val="yellow"/>
        </w:rPr>
        <w:t>"</w:t>
      </w:r>
      <w:r w:rsidR="00114462" w:rsidRPr="004D282F">
        <w:rPr>
          <w:rFonts w:ascii="Times New Roman" w:hAnsi="Times New Roman" w:cs="Times New Roman"/>
          <w:sz w:val="24"/>
          <w:szCs w:val="24"/>
          <w:highlight w:val="yellow"/>
        </w:rPr>
        <w:t xml:space="preserve">, with an ID number &gt; …. </w:t>
      </w:r>
      <w:r w:rsidR="00D614D2" w:rsidRPr="004D282F">
        <w:rPr>
          <w:rFonts w:ascii="Times New Roman" w:hAnsi="Times New Roman" w:cs="Times New Roman"/>
          <w:sz w:val="24"/>
          <w:szCs w:val="24"/>
          <w:highlight w:val="yellow"/>
        </w:rPr>
        <w:t xml:space="preserve"> (Figure </w:t>
      </w:r>
      <w:r w:rsidR="00BC4206" w:rsidRPr="004D282F">
        <w:rPr>
          <w:rFonts w:ascii="Times New Roman" w:hAnsi="Times New Roman" w:cs="Times New Roman" w:hint="eastAsia"/>
          <w:sz w:val="24"/>
          <w:szCs w:val="24"/>
          <w:highlight w:val="yellow"/>
        </w:rPr>
        <w:t>2</w:t>
      </w:r>
      <w:r w:rsidR="00D614D2" w:rsidRPr="004D282F">
        <w:rPr>
          <w:rFonts w:ascii="Times New Roman" w:hAnsi="Times New Roman" w:cs="Times New Roman"/>
          <w:sz w:val="24"/>
          <w:szCs w:val="24"/>
          <w:highlight w:val="yellow"/>
        </w:rPr>
        <w:t xml:space="preserve">C). Notably, all </w:t>
      </w:r>
      <w:r w:rsidR="00114462" w:rsidRPr="004D282F">
        <w:rPr>
          <w:rFonts w:ascii="Times New Roman" w:hAnsi="Times New Roman" w:cs="Times New Roman"/>
          <w:sz w:val="24"/>
          <w:szCs w:val="24"/>
          <w:highlight w:val="yellow"/>
        </w:rPr>
        <w:t xml:space="preserve">novel </w:t>
      </w:r>
      <w:r w:rsidR="00D614D2" w:rsidRPr="004D282F">
        <w:rPr>
          <w:rFonts w:ascii="Times New Roman" w:hAnsi="Times New Roman" w:cs="Times New Roman"/>
          <w:sz w:val="24"/>
          <w:szCs w:val="24"/>
          <w:highlight w:val="yellow"/>
        </w:rPr>
        <w:t>signatures reported here are supported by at least one sample</w:t>
      </w:r>
      <w:r w:rsidR="0010286A">
        <w:rPr>
          <w:rFonts w:ascii="Times New Roman" w:hAnsi="Times New Roman" w:cs="Times New Roman"/>
          <w:sz w:val="24"/>
          <w:szCs w:val="24"/>
          <w:highlight w:val="yellow"/>
        </w:rPr>
        <w:t>, providing additional evidence that they correspond to a particular mutational process [maybe hark back to mike’s model]</w:t>
      </w:r>
      <w:r w:rsidR="00543FB9" w:rsidRPr="004D282F">
        <w:rPr>
          <w:rFonts w:ascii="Times New Roman" w:hAnsi="Times New Roman" w:cs="Times New Roman" w:hint="eastAsia"/>
          <w:sz w:val="24"/>
          <w:szCs w:val="24"/>
          <w:highlight w:val="yellow"/>
        </w:rPr>
        <w:t xml:space="preserve"> (Figure S2</w:t>
      </w:r>
      <w:r w:rsidR="00AB6B3C" w:rsidRPr="004D282F">
        <w:rPr>
          <w:rFonts w:ascii="Times New Roman" w:hAnsi="Times New Roman" w:cs="Times New Roman"/>
          <w:sz w:val="24"/>
          <w:szCs w:val="24"/>
          <w:highlight w:val="yellow"/>
        </w:rPr>
        <w:t xml:space="preserve"> &lt;</w:t>
      </w:r>
      <w:r w:rsidR="000C7E8B" w:rsidRPr="004D282F">
        <w:rPr>
          <w:rFonts w:ascii="Times New Roman" w:hAnsi="Times New Roman" w:cs="Times New Roman"/>
          <w:sz w:val="24"/>
          <w:szCs w:val="24"/>
          <w:highlight w:val="yellow"/>
        </w:rPr>
        <w:t xml:space="preserve">A few </w:t>
      </w:r>
      <w:r w:rsidR="00AB6B3C" w:rsidRPr="004D282F">
        <w:rPr>
          <w:rFonts w:ascii="Times New Roman" w:hAnsi="Times New Roman" w:cs="Times New Roman"/>
          <w:sz w:val="24"/>
          <w:szCs w:val="24"/>
          <w:highlight w:val="yellow"/>
        </w:rPr>
        <w:t>of these do not look good at all, let’s review&gt;</w:t>
      </w:r>
      <w:r w:rsidR="00543FB9" w:rsidRPr="004D282F">
        <w:rPr>
          <w:rFonts w:ascii="Times New Roman" w:hAnsi="Times New Roman" w:cs="Times New Roman" w:hint="eastAsia"/>
          <w:sz w:val="24"/>
          <w:szCs w:val="24"/>
          <w:highlight w:val="yellow"/>
        </w:rPr>
        <w:t>)</w:t>
      </w:r>
      <w:r w:rsidR="00D614D2" w:rsidRPr="004D282F">
        <w:rPr>
          <w:rFonts w:ascii="Times New Roman" w:hAnsi="Times New Roman" w:cs="Times New Roman"/>
          <w:sz w:val="24"/>
          <w:szCs w:val="24"/>
          <w:highlight w:val="yellow"/>
        </w:rPr>
        <w:t>. Our analysis focuses on groups (1) and (3). In total, we identified 33 distinct mutational signatures</w:t>
      </w:r>
      <w:r w:rsidR="00AB6B3C" w:rsidRPr="004D282F">
        <w:rPr>
          <w:rFonts w:ascii="Times New Roman" w:hAnsi="Times New Roman" w:cs="Times New Roman"/>
          <w:sz w:val="24"/>
          <w:szCs w:val="24"/>
          <w:highlight w:val="yellow"/>
        </w:rPr>
        <w:t xml:space="preserve"> &lt;can we put details above?&gt;</w:t>
      </w:r>
      <w:r w:rsidR="00D614D2" w:rsidRPr="004D282F">
        <w:rPr>
          <w:rFonts w:ascii="Times New Roman" w:hAnsi="Times New Roman" w:cs="Times New Roman"/>
          <w:sz w:val="24"/>
          <w:szCs w:val="24"/>
          <w:highlight w:val="yellow"/>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7C6777E5" w:rsidR="00743039"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The mSigHdp</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r w:rsidR="00A74EE9">
        <w:rPr>
          <w:rFonts w:ascii="Times New Roman" w:hAnsi="Times New Roman" w:cs="Times New Roman"/>
          <w:sz w:val="24"/>
          <w:szCs w:val="24"/>
        </w:rPr>
        <w:t xml:space="preserve">signature similar to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r w:rsidR="00A74EE9">
        <w:rPr>
          <w:rFonts w:ascii="Times New Roman" w:hAnsi="Times New Roman" w:cs="Times New Roman"/>
          <w:sz w:val="24"/>
          <w:szCs w:val="24"/>
        </w:rPr>
        <w:t xml:space="preserve">the (?) </w:t>
      </w:r>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r>
        <w:rPr>
          <w:rFonts w:ascii="Times New Roman" w:hAnsi="Times New Roman" w:cs="Times New Roman"/>
          <w:sz w:val="24"/>
          <w:szCs w:val="24"/>
        </w:rPr>
        <w:t xml:space="preserve">detected </w:t>
      </w:r>
      <w:r w:rsidR="003063D3">
        <w:rPr>
          <w:rFonts w:ascii="Times New Roman" w:hAnsi="Times New Roman" w:cs="Times New Roman"/>
          <w:sz w:val="24"/>
          <w:szCs w:val="24"/>
        </w:rPr>
        <w:t xml:space="preserve">&lt;can we say were not not present in the PCAWG data?&gt; </w:t>
      </w:r>
      <w:r>
        <w:rPr>
          <w:rFonts w:ascii="Times New Roman" w:hAnsi="Times New Roman" w:cs="Times New Roman"/>
          <w:sz w:val="24"/>
          <w:szCs w:val="24"/>
        </w:rPr>
        <w:t>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mSigHdp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r w:rsidR="00A74EE9">
        <w:rPr>
          <w:rFonts w:ascii="Times New Roman" w:hAnsi="Times New Roman" w:cs="Times New Roman"/>
          <w:sz w:val="24"/>
          <w:szCs w:val="24"/>
        </w:rPr>
        <w:t xml:space="preserve">&lt;find better wording?&gt; </w:t>
      </w:r>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r>
        <w:rPr>
          <w:rFonts w:ascii="Times New Roman" w:hAnsi="Times New Roman" w:cs="Times New Roman"/>
          <w:sz w:val="24"/>
          <w:szCs w:val="24"/>
        </w:rPr>
        <w:t>&lt;Which ones are nearly identical?&gt;</w:t>
      </w:r>
    </w:p>
    <w:p w14:paraId="36D65A6F" w14:textId="286F8833" w:rsidR="00A74EE9"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r w:rsidR="00743039" w:rsidRPr="008A1C58">
        <w:rPr>
          <w:rFonts w:ascii="Times New Roman" w:hAnsi="Times New Roman" w:cs="Times New Roman"/>
          <w:sz w:val="24"/>
          <w:szCs w:val="24"/>
        </w:rPr>
        <w:t xml:space="preserve">mSigHdp provides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26C42E1A" w14:textId="361C91CF" w:rsidR="00A74EE9" w:rsidRDefault="00A74EE9" w:rsidP="00A70D28">
      <w:pPr>
        <w:spacing w:line="480" w:lineRule="auto"/>
        <w:rPr>
          <w:rFonts w:ascii="Times New Roman" w:hAnsi="Times New Roman" w:cs="Times New Roman"/>
          <w:sz w:val="24"/>
          <w:szCs w:val="24"/>
        </w:rPr>
      </w:pPr>
      <w:r>
        <w:rPr>
          <w:rFonts w:ascii="Times New Roman" w:hAnsi="Times New Roman" w:cs="Times New Roman"/>
          <w:sz w:val="24"/>
          <w:szCs w:val="24"/>
        </w:rPr>
        <w:t xml:space="preserve">&lt;we need </w:t>
      </w:r>
      <w:r w:rsidR="00E6352C">
        <w:rPr>
          <w:rFonts w:ascii="Times New Roman" w:hAnsi="Times New Roman" w:cs="Times New Roman"/>
          <w:sz w:val="24"/>
          <w:szCs w:val="24"/>
        </w:rPr>
        <w:t>a</w:t>
      </w:r>
      <w:r>
        <w:rPr>
          <w:rFonts w:ascii="Times New Roman" w:hAnsi="Times New Roman" w:cs="Times New Roman"/>
          <w:sz w:val="24"/>
          <w:szCs w:val="24"/>
        </w:rPr>
        <w:t xml:space="preserve"> paragraph for each signature&gt;</w:t>
      </w:r>
    </w:p>
    <w:p w14:paraId="6607694E" w14:textId="4C1FC3B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In contrast to C_ID9 identified in our extraction, the COSMIC ID9 signature exhibits a near-depletion of the INS:1:T:5+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Pr="008A1C58">
        <w:rPr>
          <w:rFonts w:ascii="Times New Roman" w:hAnsi="Times New Roman" w:cs="Times New Roman"/>
          <w:sz w:val="24"/>
          <w:szCs w:val="24"/>
        </w:rPr>
        <w:t xml:space="preserve"> This discrepancy</w:t>
      </w:r>
      <w:r w:rsidR="00641FFD" w:rsidRPr="00641FFD">
        <w:rPr>
          <w:rFonts w:ascii="Times New Roman" w:hAnsi="Times New Roman" w:cs="Times New Roman"/>
          <w:sz w:val="24"/>
          <w:szCs w:val="24"/>
        </w:rPr>
        <w:t xml:space="preserve"> </w:t>
      </w:r>
      <w:r w:rsidRPr="008A1C58">
        <w:rPr>
          <w:rFonts w:ascii="Times New Roman" w:hAnsi="Times New Roman" w:cs="Times New Roman"/>
          <w:sz w:val="24"/>
          <w:szCs w:val="24"/>
        </w:rPr>
        <w:t>may arise from the prevalence of the INS:1:T:5+ peak in almost all tumors</w:t>
      </w:r>
      <w:r w:rsidR="00A74EE9">
        <w:rPr>
          <w:rFonts w:ascii="Times New Roman" w:hAnsi="Times New Roman" w:cs="Times New Roman"/>
          <w:sz w:val="24"/>
          <w:szCs w:val="24"/>
        </w:rPr>
        <w:t xml:space="preserve"> &lt;this is not clear, maybe: However, the INS:1:T:5+5 mutations are prevalent in all ? all tumors with ID9 ?  what light does Serena’s analysis shed on this?</w:t>
      </w:r>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p>
    <w:p w14:paraId="16B6A1A1" w14:textId="77777777"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w:t>
      </w:r>
      <w:r w:rsidRPr="00E07F96">
        <w:rPr>
          <w:rFonts w:ascii="Times New Roman" w:hAnsi="Times New Roman" w:cs="Times New Roman"/>
          <w:sz w:val="24"/>
          <w:szCs w:val="24"/>
        </w:rPr>
        <w:lastRenderedPageBreak/>
        <w:t xml:space="preserve">generally active in fewer cancer types compared to COSMIC signatures, with the exception of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commentRangeStart w:id="4"/>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commentRangeEnd w:id="4"/>
      <w:r w:rsidR="003C298A">
        <w:rPr>
          <w:rStyle w:val="CommentReference"/>
        </w:rPr>
        <w:commentReference w:id="4"/>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C, D). </w:t>
      </w:r>
      <w:r w:rsidRPr="00706990">
        <w:rPr>
          <w:rFonts w:ascii="Times New Roman" w:hAnsi="Times New Roman" w:cs="Times New Roman"/>
          <w:sz w:val="24"/>
          <w:szCs w:val="24"/>
        </w:rPr>
        <w:lastRenderedPageBreak/>
        <w:t xml:space="preserve">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w:t>
      </w:r>
      <w:r w:rsidRPr="00442D83">
        <w:rPr>
          <w:rFonts w:ascii="Times New Roman" w:hAnsi="Times New Roman" w:cs="Times New Roman"/>
          <w:sz w:val="24"/>
          <w:szCs w:val="24"/>
        </w:rPr>
        <w:lastRenderedPageBreak/>
        <w:t xml:space="preserve">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A, B). Notably, two PCAWG samples displayed significant H_ID29 activity: a skin melanoma </w:t>
      </w:r>
      <w:r w:rsidRPr="00744AA4">
        <w:rPr>
          <w:rFonts w:ascii="Times New Roman" w:hAnsi="Times New Roman" w:cs="Times New Roman"/>
          <w:sz w:val="24"/>
          <w:szCs w:val="24"/>
        </w:rPr>
        <w:lastRenderedPageBreak/>
        <w:t>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w:t>
      </w:r>
      <w:r w:rsidRPr="00744AA4">
        <w:rPr>
          <w:rFonts w:ascii="Times New Roman" w:hAnsi="Times New Roman" w:cs="Times New Roman"/>
          <w:sz w:val="24"/>
          <w:szCs w:val="24"/>
        </w:rPr>
        <w:lastRenderedPageBreak/>
        <w:t>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w:t>
      </w:r>
      <w:r w:rsidRPr="00C46126">
        <w:rPr>
          <w:rFonts w:ascii="Times New Roman" w:hAnsi="Times New Roman" w:cs="Times New Roman"/>
          <w:sz w:val="24"/>
          <w:szCs w:val="24"/>
        </w:rPr>
        <w:lastRenderedPageBreak/>
        <w:t>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5" w:name="_Hlk190965870"/>
      <w:r w:rsidRPr="00C46126">
        <w:rPr>
          <w:rFonts w:ascii="Times New Roman" w:hAnsi="Times New Roman" w:cs="Times New Roman"/>
          <w:sz w:val="24"/>
          <w:szCs w:val="24"/>
        </w:rPr>
        <w:t>Fisher's exact tests</w:t>
      </w:r>
      <w:bookmarkEnd w:id="5"/>
      <w:r w:rsidRPr="00C46126">
        <w:rPr>
          <w:rFonts w:ascii="Times New Roman" w:hAnsi="Times New Roman" w:cs="Times New Roman"/>
          <w:sz w:val="24"/>
          <w:szCs w:val="24"/>
        </w:rPr>
        <w:t xml:space="preserve"> </w:t>
      </w:r>
      <w:bookmarkStart w:id="6" w:name="_Hlk190965885"/>
      <w:r w:rsidRPr="00C46126">
        <w:rPr>
          <w:rFonts w:ascii="Times New Roman" w:hAnsi="Times New Roman" w:cs="Times New Roman"/>
          <w:sz w:val="24"/>
          <w:szCs w:val="24"/>
        </w:rPr>
        <w:t>within each cancer type</w:t>
      </w:r>
      <w:bookmarkEnd w:id="6"/>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lastRenderedPageBreak/>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expand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is most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lastRenderedPageBreak/>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006258B3" w:rsidRPr="006258B3">
        <w:rPr>
          <w:rFonts w:ascii="Times New Roman" w:hAnsi="Times New Roman" w:cs="Times New Roman"/>
          <w:sz w:val="24"/>
          <w:szCs w:val="24"/>
        </w:rPr>
        <w:lastRenderedPageBreak/>
        <w:t>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Variant calls for 3417 WGS samples from the HMF cohort were obtained from xxxx</w:t>
      </w:r>
      <w:commentRangeEnd w:id="7"/>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t>
      </w:r>
      <w:r w:rsidR="000E0C06" w:rsidRPr="008A1C58">
        <w:rPr>
          <w:rFonts w:ascii="Times New Roman" w:hAnsi="Times New Roman" w:cs="Times New Roman"/>
          <w:sz w:val="24"/>
          <w:szCs w:val="24"/>
        </w:rPr>
        <w:lastRenderedPageBreak/>
        <w:t xml:space="preserve">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Exon 1 human </w:t>
      </w:r>
      <w:bookmarkStart w:id="8" w:name="_Hlk191059301"/>
      <w:r w:rsidRPr="00D343FD">
        <w:rPr>
          <w:rFonts w:ascii="Times New Roman" w:hAnsi="Times New Roman" w:cs="Times New Roman"/>
          <w:sz w:val="24"/>
          <w:szCs w:val="24"/>
        </w:rPr>
        <w:t>RNASEH2b</w:t>
      </w:r>
      <w:bookmarkEnd w:id="8"/>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59FCBE51" w14:textId="77777777" w:rsidR="00E371D0" w:rsidRPr="00E371D0" w:rsidRDefault="000B60F3" w:rsidP="00E371D0">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E371D0" w:rsidRPr="00E371D0">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E371D0" w:rsidRPr="00E371D0">
        <w:rPr>
          <w:rFonts w:ascii="Times New Roman" w:hAnsi="Times New Roman" w:cs="Times New Roman"/>
          <w:i/>
          <w:iCs/>
          <w:sz w:val="24"/>
        </w:rPr>
        <w:t>Science</w:t>
      </w:r>
      <w:r w:rsidR="00E371D0" w:rsidRPr="00E371D0">
        <w:rPr>
          <w:rFonts w:ascii="Times New Roman" w:hAnsi="Times New Roman" w:cs="Times New Roman"/>
          <w:sz w:val="24"/>
        </w:rPr>
        <w:t xml:space="preserve"> 354 (6312): 618–22. https://doi.org/10.1126/science.aag0299.</w:t>
      </w:r>
    </w:p>
    <w:p w14:paraId="501E126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94–101. https://doi.org/10.1038/s41586-020-1943-3.</w:t>
      </w:r>
    </w:p>
    <w:p w14:paraId="2CB4BF4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D19DF2E"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28 (5): 654–65. https://doi.org/10.1101/gr.230219.117.</w:t>
      </w:r>
    </w:p>
    <w:p w14:paraId="5493B4E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30 (6): 803–13. https://doi.org/10.1101/gr.255620.119.</w:t>
      </w:r>
    </w:p>
    <w:p w14:paraId="418F45C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E371D0">
        <w:rPr>
          <w:rFonts w:ascii="Times New Roman" w:hAnsi="Times New Roman" w:cs="Times New Roman"/>
          <w:i/>
          <w:iCs/>
          <w:sz w:val="24"/>
        </w:rPr>
        <w:t>Chemical Research in Toxicology</w:t>
      </w:r>
      <w:r w:rsidRPr="00E371D0">
        <w:rPr>
          <w:rFonts w:ascii="Times New Roman" w:hAnsi="Times New Roman" w:cs="Times New Roman"/>
          <w:sz w:val="24"/>
        </w:rPr>
        <w:t xml:space="preserve"> 37 (2): 234–47. https://doi.org/10.1021/acs.chemrestox.3c00255.</w:t>
      </w:r>
    </w:p>
    <w:p w14:paraId="3073B60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Chen, Lei, Chong Zhang, Ruidong Xue, Mo Liu, Jian Bai, Jinxia Bao, Yin Wang, et al. 2024. ‘Deep Whole-Genome Analysis of 494 Hepatocellular Carcinomas’. </w:t>
      </w:r>
      <w:r w:rsidRPr="00E371D0">
        <w:rPr>
          <w:rFonts w:ascii="Times New Roman" w:hAnsi="Times New Roman" w:cs="Times New Roman"/>
          <w:i/>
          <w:iCs/>
          <w:sz w:val="24"/>
        </w:rPr>
        <w:t>Nature</w:t>
      </w:r>
      <w:r w:rsidRPr="00E371D0">
        <w:rPr>
          <w:rFonts w:ascii="Times New Roman" w:hAnsi="Times New Roman" w:cs="Times New Roman"/>
          <w:sz w:val="24"/>
        </w:rPr>
        <w:t>, March. https://doi.org/10.1038/s41586-024-07054-3.</w:t>
      </w:r>
    </w:p>
    <w:p w14:paraId="621C391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6FC6E07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23 (4): 517–25. https://doi.org/10.1038/nm.4292.</w:t>
      </w:r>
    </w:p>
    <w:p w14:paraId="3B9D855A"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E371D0">
        <w:rPr>
          <w:rFonts w:ascii="Times New Roman" w:hAnsi="Times New Roman" w:cs="Times New Roman"/>
          <w:i/>
          <w:iCs/>
          <w:sz w:val="24"/>
        </w:rPr>
        <w:t>Science</w:t>
      </w:r>
      <w:r w:rsidRPr="00E371D0">
        <w:rPr>
          <w:rFonts w:ascii="Times New Roman" w:hAnsi="Times New Roman" w:cs="Times New Roman"/>
          <w:sz w:val="24"/>
        </w:rPr>
        <w:t xml:space="preserve"> 376 (6591). https://doi.org/10.1126/science.abl9283.</w:t>
      </w:r>
    </w:p>
    <w:p w14:paraId="2511A4FD"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lastRenderedPageBreak/>
        <w:t xml:space="preserve">Dziubańska-Kusibab, Paulina J., Hilmar Berger, Federica Battistini, Britta A.M. Bouwman, Amina Iftekhar, Riku Katainen, Tatiana Cajuso, et al. 2020. ‘Colibactin DNA-Damage Signature Indicates Mutational Impact in Colorectal Cancer’.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26 (7): 1063–69. https://doi.org/10.1038/s41591-020-0908-2.</w:t>
      </w:r>
    </w:p>
    <w:p w14:paraId="30F348D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E371D0">
        <w:rPr>
          <w:rFonts w:ascii="Times New Roman" w:hAnsi="Times New Roman" w:cs="Times New Roman"/>
          <w:i/>
          <w:iCs/>
          <w:sz w:val="24"/>
        </w:rPr>
        <w:t>Cancer Cell</w:t>
      </w:r>
      <w:r w:rsidRPr="00E371D0">
        <w:rPr>
          <w:rFonts w:ascii="Times New Roman" w:hAnsi="Times New Roman" w:cs="Times New Roman"/>
          <w:sz w:val="24"/>
        </w:rPr>
        <w:t xml:space="preserve"> 35 (2): 256-266.e5. https://doi.org/10.1016/j.ccell.2018.12.011.</w:t>
      </w:r>
    </w:p>
    <w:p w14:paraId="003E2C29"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E371D0">
        <w:rPr>
          <w:rFonts w:ascii="Times New Roman" w:hAnsi="Times New Roman" w:cs="Times New Roman"/>
          <w:i/>
          <w:iCs/>
          <w:sz w:val="24"/>
        </w:rPr>
        <w:t>Science Translational Medicine</w:t>
      </w:r>
      <w:r w:rsidRPr="00E371D0">
        <w:rPr>
          <w:rFonts w:ascii="Times New Roman" w:hAnsi="Times New Roman" w:cs="Times New Roman"/>
          <w:sz w:val="24"/>
        </w:rPr>
        <w:t xml:space="preserve"> 5 (197). https://doi.org/10.1126/scitranslmed.3006200.</w:t>
      </w:r>
    </w:p>
    <w:p w14:paraId="6C30E26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27 (9): 1475–86. https://doi.org/10.1101/gr.220038.116.</w:t>
      </w:r>
    </w:p>
    <w:p w14:paraId="2A699A0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Jiang, Nanhai, Yang Wu, and Steven G Rozen. 2024. ‘A New Approach to the Challenging Problem of Mutational Signature Attribution’. </w:t>
      </w:r>
      <w:r w:rsidRPr="00E371D0">
        <w:rPr>
          <w:rFonts w:ascii="Times New Roman" w:hAnsi="Times New Roman" w:cs="Times New Roman"/>
          <w:i/>
          <w:iCs/>
          <w:sz w:val="24"/>
        </w:rPr>
        <w:t>bioRxiv</w:t>
      </w:r>
      <w:r w:rsidRPr="00E371D0">
        <w:rPr>
          <w:rFonts w:ascii="Times New Roman" w:hAnsi="Times New Roman" w:cs="Times New Roman"/>
          <w:sz w:val="24"/>
        </w:rPr>
        <w:t>. https://doi.org/10.1101/2024.05.20.594967.</w:t>
      </w:r>
    </w:p>
    <w:p w14:paraId="3045D67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56 (3): 541–52. https://doi.org/10.1038/s41588-024-01659-0.</w:t>
      </w:r>
    </w:p>
    <w:p w14:paraId="0241F66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E371D0">
        <w:rPr>
          <w:rFonts w:ascii="Times New Roman" w:hAnsi="Times New Roman" w:cs="Times New Roman"/>
          <w:i/>
          <w:iCs/>
          <w:sz w:val="24"/>
        </w:rPr>
        <w:t>Nature Genetics</w:t>
      </w:r>
      <w:r w:rsidRPr="00E371D0">
        <w:rPr>
          <w:rFonts w:ascii="Times New Roman" w:hAnsi="Times New Roman" w:cs="Times New Roman"/>
          <w:sz w:val="24"/>
        </w:rPr>
        <w:t>, April. https://doi.org/10.1038/s41588-025-02152-y.</w:t>
      </w:r>
    </w:p>
    <w:p w14:paraId="3797102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E371D0">
        <w:rPr>
          <w:rFonts w:ascii="Times New Roman" w:hAnsi="Times New Roman" w:cs="Times New Roman"/>
          <w:i/>
          <w:iCs/>
          <w:sz w:val="24"/>
        </w:rPr>
        <w:t>Cell</w:t>
      </w:r>
      <w:r w:rsidRPr="00E371D0">
        <w:rPr>
          <w:rFonts w:ascii="Times New Roman" w:hAnsi="Times New Roman" w:cs="Times New Roman"/>
          <w:sz w:val="24"/>
        </w:rPr>
        <w:t xml:space="preserve"> 177 (4): 821-836.e16. https://doi.org/10.1016/j.cell.2019.03.001.</w:t>
      </w:r>
    </w:p>
    <w:p w14:paraId="3953AB9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E371D0">
        <w:rPr>
          <w:rFonts w:ascii="Times New Roman" w:hAnsi="Times New Roman" w:cs="Times New Roman"/>
          <w:i/>
          <w:iCs/>
          <w:sz w:val="24"/>
        </w:rPr>
        <w:t>NAR Genomics and Bioinformatics</w:t>
      </w:r>
      <w:r w:rsidRPr="00E371D0">
        <w:rPr>
          <w:rFonts w:ascii="Times New Roman" w:hAnsi="Times New Roman" w:cs="Times New Roman"/>
          <w:sz w:val="24"/>
        </w:rPr>
        <w:t xml:space="preserve"> 5 (1): lqad005. https://doi.org/10.1093/nargab/lqad005.</w:t>
      </w:r>
    </w:p>
    <w:p w14:paraId="59EAC7A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1EF9241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E371D0">
        <w:rPr>
          <w:rFonts w:ascii="Times New Roman" w:hAnsi="Times New Roman" w:cs="Times New Roman"/>
          <w:i/>
          <w:iCs/>
          <w:sz w:val="24"/>
        </w:rPr>
        <w:t>Cell</w:t>
      </w:r>
      <w:r w:rsidRPr="00E371D0">
        <w:rPr>
          <w:rFonts w:ascii="Times New Roman" w:hAnsi="Times New Roman" w:cs="Times New Roman"/>
          <w:sz w:val="24"/>
        </w:rPr>
        <w:t xml:space="preserve"> 149 (5): 979–93. https://doi.org/10.1016/j.cell.2012.04.024.</w:t>
      </w:r>
    </w:p>
    <w:p w14:paraId="56E9329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E371D0">
        <w:rPr>
          <w:rFonts w:ascii="Times New Roman" w:hAnsi="Times New Roman" w:cs="Times New Roman"/>
          <w:i/>
          <w:iCs/>
          <w:sz w:val="24"/>
        </w:rPr>
        <w:t>Genome Medicine</w:t>
      </w:r>
      <w:r w:rsidRPr="00E371D0">
        <w:rPr>
          <w:rFonts w:ascii="Times New Roman" w:hAnsi="Times New Roman" w:cs="Times New Roman"/>
          <w:sz w:val="24"/>
        </w:rPr>
        <w:t xml:space="preserve"> 7 (1): 38. https://doi.org/10.1186/s13073-015-0161-3.</w:t>
      </w:r>
    </w:p>
    <w:p w14:paraId="4B47585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Priestley, Peter, Jonathan Baber, Martijn P. Lolkema, Neeltje Steeghs, Ewart de Bruijn, Charles Shale, Korneel Duyvesteyn, et al. 2019. ‘Pan-Cancer Whole-Genome Analyses of </w:t>
      </w:r>
      <w:r w:rsidRPr="00E371D0">
        <w:rPr>
          <w:rFonts w:ascii="Times New Roman" w:hAnsi="Times New Roman" w:cs="Times New Roman"/>
          <w:sz w:val="24"/>
        </w:rPr>
        <w:lastRenderedPageBreak/>
        <w:t xml:space="preserve">Metastatic Solid Tumours’. </w:t>
      </w:r>
      <w:r w:rsidRPr="00E371D0">
        <w:rPr>
          <w:rFonts w:ascii="Times New Roman" w:hAnsi="Times New Roman" w:cs="Times New Roman"/>
          <w:i/>
          <w:iCs/>
          <w:sz w:val="24"/>
        </w:rPr>
        <w:t>Nature</w:t>
      </w:r>
      <w:r w:rsidRPr="00E371D0">
        <w:rPr>
          <w:rFonts w:ascii="Times New Roman" w:hAnsi="Times New Roman" w:cs="Times New Roman"/>
          <w:sz w:val="24"/>
        </w:rPr>
        <w:t xml:space="preserve"> 575 (7781): 210–16. https://doi.org/10.1038/s41586-019-1689-y.</w:t>
      </w:r>
    </w:p>
    <w:p w14:paraId="0B161C3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52 (11): 1189–97. https://doi.org/10.1038/s41588-020-0692-4.</w:t>
      </w:r>
    </w:p>
    <w:p w14:paraId="6A452C7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The ICGC/TCGA Pan-Cancer Analysis of Whole Genomes Consortium, Lauri A. Aaltonen, Federico Abascal, Adam Abeshouse, Hiroyuki Aburatani, David J. Adams, Nishant Agrawal, et al. 2020. ‘Pan-Cancer Analysis of Whole Genomes’.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82–93. https://doi.org/10.1038/s41586-020-1969-6.</w:t>
      </w:r>
    </w:p>
    <w:p w14:paraId="038B8379" w14:textId="3725C8DF"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8"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o Liu" w:date="2025-05-20T16:10:00Z" w:initials="ML">
    <w:p w14:paraId="51E17DCA" w14:textId="77777777" w:rsidR="008D39A4" w:rsidRDefault="008D39A4" w:rsidP="008D39A4">
      <w:pPr>
        <w:pStyle w:val="CommentText"/>
      </w:pPr>
      <w:r>
        <w:rPr>
          <w:rStyle w:val="CommentReference"/>
        </w:rPr>
        <w:annotationRef/>
      </w:r>
      <w:r>
        <w:t>I reorganized the paragraphs by adding in ID89 informations, for AA, tobacco smoking and UV</w:t>
      </w:r>
    </w:p>
  </w:comment>
  <w:comment w:id="3" w:author="Mo Liu" w:date="2025-04-17T19:46:00Z" w:initials="ML">
    <w:p w14:paraId="2C16E805" w14:textId="70DE772A" w:rsidR="00AE1A01" w:rsidRDefault="00AE1A01" w:rsidP="00AE1A01">
      <w:pPr>
        <w:pStyle w:val="CommentText"/>
      </w:pPr>
      <w:r>
        <w:rPr>
          <w:rStyle w:val="CommentReference"/>
        </w:rPr>
        <w:annotationRef/>
      </w:r>
      <w:r>
        <w:t>We chose a lower cosine similarity because ID signatures usually with high sparsity</w:t>
      </w:r>
    </w:p>
  </w:comment>
  <w:comment w:id="4" w:author="Mo Liu" w:date="2025-03-24T17:00:00Z" w:initials="ML">
    <w:p w14:paraId="141C9E19" w14:textId="5AF356CD"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7"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E17DCA" w15:done="0"/>
  <w15:commentEx w15:paraId="2C16E805"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C158E5" w16cex:dateUtc="2025-05-20T08:10:00Z"/>
  <w16cex:commentExtensible w16cex:durableId="0220F082" w16cex:dateUtc="2025-04-17T11:46: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E17DCA" w16cid:durableId="76C158E5"/>
  <w16cid:commentId w16cid:paraId="2C16E805" w16cid:durableId="0220F082"/>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78878" w14:textId="77777777" w:rsidR="001F5979" w:rsidRDefault="001F5979" w:rsidP="000F4F7D">
      <w:pPr>
        <w:spacing w:after="0" w:line="240" w:lineRule="auto"/>
      </w:pPr>
      <w:r>
        <w:separator/>
      </w:r>
    </w:p>
  </w:endnote>
  <w:endnote w:type="continuationSeparator" w:id="0">
    <w:p w14:paraId="3455B099" w14:textId="77777777" w:rsidR="001F5979" w:rsidRDefault="001F5979" w:rsidP="000F4F7D">
      <w:pPr>
        <w:spacing w:after="0" w:line="240" w:lineRule="auto"/>
      </w:pPr>
      <w:r>
        <w:continuationSeparator/>
      </w:r>
    </w:p>
  </w:endnote>
  <w:endnote w:type="continuationNotice" w:id="1">
    <w:p w14:paraId="700025DD" w14:textId="77777777" w:rsidR="001F5979" w:rsidRDefault="001F59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F4B57" w14:textId="77777777" w:rsidR="001F5979" w:rsidRDefault="001F5979" w:rsidP="000F4F7D">
      <w:pPr>
        <w:spacing w:after="0" w:line="240" w:lineRule="auto"/>
      </w:pPr>
      <w:r>
        <w:separator/>
      </w:r>
    </w:p>
  </w:footnote>
  <w:footnote w:type="continuationSeparator" w:id="0">
    <w:p w14:paraId="0E8800C6" w14:textId="77777777" w:rsidR="001F5979" w:rsidRDefault="001F5979" w:rsidP="000F4F7D">
      <w:pPr>
        <w:spacing w:after="0" w:line="240" w:lineRule="auto"/>
      </w:pPr>
      <w:r>
        <w:continuationSeparator/>
      </w:r>
    </w:p>
  </w:footnote>
  <w:footnote w:type="continuationNotice" w:id="1">
    <w:p w14:paraId="16263627" w14:textId="77777777" w:rsidR="001F5979" w:rsidRDefault="001F5979">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7489"/>
    <w:rsid w:val="0002039C"/>
    <w:rsid w:val="000203CE"/>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D38"/>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979"/>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60C"/>
    <w:rsid w:val="00276B71"/>
    <w:rsid w:val="002774AC"/>
    <w:rsid w:val="00280D5C"/>
    <w:rsid w:val="00281C42"/>
    <w:rsid w:val="00282308"/>
    <w:rsid w:val="00286AAA"/>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063D3"/>
    <w:rsid w:val="00311A57"/>
    <w:rsid w:val="003128DC"/>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0BC"/>
    <w:rsid w:val="00357EC0"/>
    <w:rsid w:val="00360CB2"/>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59F1"/>
    <w:rsid w:val="00427567"/>
    <w:rsid w:val="00431AB2"/>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1155"/>
    <w:rsid w:val="004A2C20"/>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66CDB"/>
    <w:rsid w:val="00572A06"/>
    <w:rsid w:val="00572FAE"/>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6DC9"/>
    <w:rsid w:val="00597595"/>
    <w:rsid w:val="005A083D"/>
    <w:rsid w:val="005A6E26"/>
    <w:rsid w:val="005B1D0A"/>
    <w:rsid w:val="005B1ECB"/>
    <w:rsid w:val="005B217E"/>
    <w:rsid w:val="005B2C42"/>
    <w:rsid w:val="005B425D"/>
    <w:rsid w:val="005B4B96"/>
    <w:rsid w:val="005B54CA"/>
    <w:rsid w:val="005B6B67"/>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4BD1"/>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35276"/>
    <w:rsid w:val="00841471"/>
    <w:rsid w:val="008414E5"/>
    <w:rsid w:val="00843162"/>
    <w:rsid w:val="00844EF2"/>
    <w:rsid w:val="008450B2"/>
    <w:rsid w:val="008459A8"/>
    <w:rsid w:val="008459EC"/>
    <w:rsid w:val="00846270"/>
    <w:rsid w:val="0084785D"/>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4B62"/>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829"/>
    <w:rsid w:val="008C5654"/>
    <w:rsid w:val="008C6B7C"/>
    <w:rsid w:val="008C74F4"/>
    <w:rsid w:val="008C753F"/>
    <w:rsid w:val="008D1C17"/>
    <w:rsid w:val="008D2281"/>
    <w:rsid w:val="008D2B4C"/>
    <w:rsid w:val="008D39A4"/>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A97"/>
    <w:rsid w:val="00A44686"/>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4EE9"/>
    <w:rsid w:val="00A7512F"/>
    <w:rsid w:val="00A769C0"/>
    <w:rsid w:val="00A77699"/>
    <w:rsid w:val="00A80012"/>
    <w:rsid w:val="00A8004E"/>
    <w:rsid w:val="00A80FA5"/>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3F42"/>
    <w:rsid w:val="00AB5B7B"/>
    <w:rsid w:val="00AB6B3C"/>
    <w:rsid w:val="00AC1146"/>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20C3"/>
    <w:rsid w:val="00C947A9"/>
    <w:rsid w:val="00C95039"/>
    <w:rsid w:val="00CA06D5"/>
    <w:rsid w:val="00CA277F"/>
    <w:rsid w:val="00CA370A"/>
    <w:rsid w:val="00CA4AC1"/>
    <w:rsid w:val="00CA4B11"/>
    <w:rsid w:val="00CA73E4"/>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A"/>
    <w:rsid w:val="00CD413F"/>
    <w:rsid w:val="00CD6176"/>
    <w:rsid w:val="00CD7524"/>
    <w:rsid w:val="00CE0556"/>
    <w:rsid w:val="00CE0B90"/>
    <w:rsid w:val="00CE263B"/>
    <w:rsid w:val="00CE35BA"/>
    <w:rsid w:val="00CE48FE"/>
    <w:rsid w:val="00CF1102"/>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5D8"/>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2BB4"/>
    <w:rsid w:val="00E54C2D"/>
    <w:rsid w:val="00E5597E"/>
    <w:rsid w:val="00E55B34"/>
    <w:rsid w:val="00E55F45"/>
    <w:rsid w:val="00E578B8"/>
    <w:rsid w:val="00E60E52"/>
    <w:rsid w:val="00E61BF5"/>
    <w:rsid w:val="00E62205"/>
    <w:rsid w:val="00E6352C"/>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19C4"/>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doi.org/10.1038/srep15587"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23" Type="http://schemas.openxmlformats.org/officeDocument/2006/relationships/theme" Target="theme/theme1.xml"/><Relationship Id="rId10" Type="http://schemas.openxmlformats.org/officeDocument/2006/relationships/hyperlink" Target="mailto:mo.liu@gzhmu.edu.cn" TargetMode="Externa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07378"/>
    <w:rsid w:val="00822DF7"/>
    <w:rsid w:val="00835276"/>
    <w:rsid w:val="008629B8"/>
    <w:rsid w:val="008731E2"/>
    <w:rsid w:val="008D2C2E"/>
    <w:rsid w:val="008F3341"/>
    <w:rsid w:val="00903844"/>
    <w:rsid w:val="0092418F"/>
    <w:rsid w:val="00935E29"/>
    <w:rsid w:val="00975BEB"/>
    <w:rsid w:val="009E56CE"/>
    <w:rsid w:val="009E603B"/>
    <w:rsid w:val="00A02748"/>
    <w:rsid w:val="00A568FE"/>
    <w:rsid w:val="00A97ED7"/>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74567"/>
    <w:rsid w:val="00EA1D1B"/>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27</Pages>
  <Words>34984</Words>
  <Characters>199409</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9</cp:revision>
  <dcterms:created xsi:type="dcterms:W3CDTF">2025-05-20T08:36:00Z</dcterms:created>
  <dcterms:modified xsi:type="dcterms:W3CDTF">2025-05-27T09:09:00Z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id="5sPCNcz1"/&gt;&lt;style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