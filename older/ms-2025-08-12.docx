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284CC4C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proofErr w:type="spellStart"/>
      <w:r w:rsidR="00A60DDB">
        <w:rPr>
          <w:rFonts w:ascii="Times New Roman" w:hAnsi="Times New Roman" w:cs="Times New Roman"/>
          <w:sz w:val="24"/>
          <w:szCs w:val="24"/>
        </w:rPr>
        <w:t>Runtian</w:t>
      </w:r>
      <w:proofErr w:type="spellEnd"/>
      <w:r w:rsidR="00A60DDB">
        <w:rPr>
          <w:rFonts w:ascii="Times New Roman" w:hAnsi="Times New Roman" w:cs="Times New Roman"/>
          <w:sz w:val="24"/>
          <w:szCs w:val="24"/>
        </w:rPr>
        <w:t xml:space="preserve"> Yao</w:t>
      </w:r>
      <w:r w:rsidR="00A60DDB" w:rsidRPr="00DD0B3F">
        <w:rPr>
          <w:rFonts w:ascii="Times New Roman" w:hAnsi="Times New Roman" w:cs="Times New Roman" w:hint="eastAsia"/>
          <w:sz w:val="24"/>
          <w:szCs w:val="24"/>
          <w:vertAlign w:val="superscript"/>
        </w:rPr>
        <w:t>4</w:t>
      </w:r>
      <w:r w:rsidR="00A60DDB">
        <w:rPr>
          <w:rFonts w:ascii="Times New Roman" w:hAnsi="Times New Roman" w:cs="Times New Roman"/>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19FE75AA"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and we re-identi</w:t>
      </w:r>
      <w:r w:rsidR="00A81DE2" w:rsidRPr="005B5A38">
        <w:rPr>
          <w:rFonts w:ascii="Times New Roman" w:hAnsi="Times New Roman" w:cs="Times New Roman"/>
          <w:sz w:val="24"/>
          <w:szCs w:val="24"/>
        </w:rPr>
        <w:t xml:space="preserve">fied </w:t>
      </w:r>
      <w:r w:rsidRPr="005B5A38">
        <w:rPr>
          <w:rFonts w:ascii="Times New Roman" w:hAnsi="Times New Roman" w:cs="Times New Roman"/>
          <w:sz w:val="24"/>
          <w:szCs w:val="24"/>
        </w:rPr>
        <w:t xml:space="preserve">23 </w:t>
      </w:r>
      <w:r w:rsidR="00A81DE2" w:rsidRPr="005B5A38">
        <w:rPr>
          <w:rFonts w:ascii="Times New Roman" w:hAnsi="Times New Roman" w:cs="Times New Roman"/>
          <w:sz w:val="24"/>
          <w:szCs w:val="24"/>
        </w:rPr>
        <w:t>signatures in the classification system used in the</w:t>
      </w:r>
      <w:r w:rsidRPr="005B5A38">
        <w:rPr>
          <w:rFonts w:ascii="Times New Roman" w:hAnsi="Times New Roman" w:cs="Times New Roman"/>
          <w:sz w:val="24"/>
          <w:szCs w:val="24"/>
        </w:rPr>
        <w:t xml:space="preserve"> COSMIC</w:t>
      </w:r>
      <w:r w:rsidR="00AF127D" w:rsidRPr="005B5A38">
        <w:rPr>
          <w:rFonts w:ascii="Times New Roman" w:hAnsi="Times New Roman" w:cs="Times New Roman" w:hint="eastAsia"/>
          <w:sz w:val="24"/>
          <w:szCs w:val="24"/>
        </w:rPr>
        <w:t xml:space="preserve"> reference database of signatures</w:t>
      </w:r>
      <w:r w:rsidRPr="005B5A38">
        <w:rPr>
          <w:rFonts w:ascii="Times New Roman" w:hAnsi="Times New Roman" w:cs="Times New Roman"/>
          <w:sz w:val="24"/>
          <w:szCs w:val="24"/>
        </w:rPr>
        <w:t xml:space="preserve">. </w:t>
      </w:r>
      <w:r w:rsidR="00280D5C" w:rsidRPr="005B5A38">
        <w:rPr>
          <w:rFonts w:ascii="Times New Roman" w:hAnsi="Times New Roman" w:cs="Times New Roman" w:hint="eastAsia"/>
          <w:sz w:val="24"/>
          <w:szCs w:val="24"/>
        </w:rPr>
        <w:t>Of note</w:t>
      </w:r>
      <w:r w:rsidR="00374059" w:rsidRPr="005B5A38">
        <w:rPr>
          <w:rFonts w:ascii="Times New Roman" w:hAnsi="Times New Roman" w:cs="Times New Roman" w:hint="eastAsia"/>
          <w:sz w:val="24"/>
          <w:szCs w:val="24"/>
        </w:rPr>
        <w:t xml:space="preserve">, </w:t>
      </w:r>
      <w:r w:rsidR="00AC0224" w:rsidRPr="005B5A38">
        <w:rPr>
          <w:rFonts w:ascii="Times New Roman" w:hAnsi="Times New Roman" w:cs="Times New Roman"/>
          <w:sz w:val="24"/>
          <w:szCs w:val="24"/>
        </w:rPr>
        <w:t xml:space="preserve">in cell-line experiments </w:t>
      </w:r>
      <w:r w:rsidR="00374059" w:rsidRPr="005B5A38">
        <w:rPr>
          <w:rFonts w:ascii="Times New Roman" w:hAnsi="Times New Roman" w:cs="Times New Roman" w:hint="eastAsia"/>
          <w:sz w:val="24"/>
          <w:szCs w:val="24"/>
        </w:rPr>
        <w:t>w</w:t>
      </w:r>
      <w:r w:rsidRPr="005B5A38">
        <w:rPr>
          <w:rFonts w:ascii="Times New Roman" w:hAnsi="Times New Roman" w:cs="Times New Roman"/>
          <w:sz w:val="24"/>
          <w:szCs w:val="24"/>
        </w:rPr>
        <w:t>e</w:t>
      </w:r>
      <w:r w:rsidR="00814D3A" w:rsidRPr="005B5A38">
        <w:rPr>
          <w:rFonts w:ascii="Times New Roman" w:hAnsi="Times New Roman" w:cs="Times New Roman" w:hint="eastAsia"/>
          <w:sz w:val="24"/>
          <w:szCs w:val="24"/>
        </w:rPr>
        <w:t xml:space="preserve"> showed that </w:t>
      </w:r>
      <w:r w:rsidRPr="005B5A38">
        <w:rPr>
          <w:rFonts w:ascii="Times New Roman" w:hAnsi="Times New Roman" w:cs="Times New Roman"/>
          <w:sz w:val="24"/>
          <w:szCs w:val="24"/>
        </w:rPr>
        <w:t>one</w:t>
      </w:r>
      <w:r w:rsidR="00761EAE" w:rsidRPr="005B5A38">
        <w:rPr>
          <w:rFonts w:ascii="Times New Roman" w:hAnsi="Times New Roman" w:cs="Times New Roman" w:hint="eastAsia"/>
          <w:sz w:val="24"/>
          <w:szCs w:val="24"/>
        </w:rPr>
        <w:t xml:space="preserve"> </w:t>
      </w:r>
      <w:r w:rsidR="00057B9B">
        <w:rPr>
          <w:rFonts w:ascii="Times New Roman" w:hAnsi="Times New Roman" w:cs="Times New Roman" w:hint="eastAsia"/>
          <w:sz w:val="24"/>
          <w:szCs w:val="24"/>
        </w:rPr>
        <w:t xml:space="preserve">pair of </w:t>
      </w:r>
      <w:r w:rsidRPr="005B5A38">
        <w:rPr>
          <w:rFonts w:ascii="Times New Roman" w:hAnsi="Times New Roman" w:cs="Times New Roman"/>
          <w:sz w:val="24"/>
          <w:szCs w:val="24"/>
        </w:rPr>
        <w:t xml:space="preserve">novel </w:t>
      </w:r>
      <w:proofErr w:type="gramStart"/>
      <w:r w:rsidRPr="005B5A38">
        <w:rPr>
          <w:rFonts w:ascii="Times New Roman" w:hAnsi="Times New Roman" w:cs="Times New Roman"/>
          <w:sz w:val="24"/>
          <w:szCs w:val="24"/>
        </w:rPr>
        <w:t>signature</w:t>
      </w:r>
      <w:proofErr w:type="gramEnd"/>
      <w:r w:rsidRPr="005B5A38">
        <w:rPr>
          <w:rFonts w:ascii="Times New Roman" w:hAnsi="Times New Roman" w:cs="Times New Roman"/>
          <w:sz w:val="24"/>
          <w:szCs w:val="24"/>
        </w:rPr>
        <w:t>, H_ID29</w:t>
      </w:r>
      <w:r w:rsidR="00057B9B">
        <w:rPr>
          <w:rFonts w:ascii="Times New Roman" w:hAnsi="Times New Roman" w:cs="Times New Roman" w:hint="eastAsia"/>
          <w:sz w:val="24"/>
          <w:szCs w:val="24"/>
        </w:rPr>
        <w:t xml:space="preserve"> and InsDel29, </w:t>
      </w:r>
      <w:r w:rsidR="005509B5" w:rsidRPr="005B5A38">
        <w:rPr>
          <w:rFonts w:ascii="Times New Roman" w:hAnsi="Times New Roman" w:cs="Times New Roman"/>
          <w:sz w:val="24"/>
          <w:szCs w:val="24"/>
        </w:rPr>
        <w:t>reflects</w:t>
      </w:r>
      <w:r w:rsidRPr="005B5A38">
        <w:rPr>
          <w:rFonts w:ascii="Times New Roman" w:hAnsi="Times New Roman" w:cs="Times New Roman"/>
          <w:sz w:val="24"/>
          <w:szCs w:val="24"/>
        </w:rPr>
        <w:t xml:space="preserve"> </w:t>
      </w:r>
      <w:r w:rsidR="008C790A" w:rsidRPr="005B5A38">
        <w:rPr>
          <w:rFonts w:ascii="Times New Roman" w:hAnsi="Times New Roman" w:cs="Times New Roman"/>
          <w:sz w:val="24"/>
          <w:szCs w:val="24"/>
        </w:rPr>
        <w:t>transcription-associated mutagenesis by topoisomerase 1 at sites of ribonucleotides incorporated in genomic DNA</w:t>
      </w:r>
      <w:r w:rsidRPr="005B5A38">
        <w:rPr>
          <w:rFonts w:ascii="Times New Roman" w:hAnsi="Times New Roman" w:cs="Times New Roman"/>
          <w:sz w:val="24"/>
          <w:szCs w:val="24"/>
        </w:rPr>
        <w:t xml:space="preserve">. </w:t>
      </w:r>
      <w:r w:rsidR="00A81DE2" w:rsidRPr="005B5A38">
        <w:rPr>
          <w:rFonts w:ascii="Times New Roman" w:hAnsi="Times New Roman" w:cs="Times New Roman"/>
          <w:sz w:val="24"/>
          <w:szCs w:val="24"/>
        </w:rPr>
        <w:t>Among the nove</w:t>
      </w:r>
      <w:r w:rsidR="00A81DE2">
        <w:rPr>
          <w:rFonts w:ascii="Times New Roman" w:hAnsi="Times New Roman" w:cs="Times New Roman"/>
          <w:sz w:val="24"/>
          <w:szCs w:val="24"/>
        </w:rPr>
        <w:t>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xml:space="preserve">, which were analyzed more extensively </w:t>
      </w:r>
      <w:r w:rsidR="005B5A38">
        <w:rPr>
          <w:rFonts w:ascii="Times New Roman" w:hAnsi="Times New Roman" w:cs="Times New Roman" w:hint="eastAsia"/>
          <w:sz w:val="24"/>
          <w:szCs w:val="24"/>
        </w:rPr>
        <w:t>in this stu</w:t>
      </w:r>
      <w:r w:rsidR="005B5A38" w:rsidRPr="00181604">
        <w:rPr>
          <w:rFonts w:ascii="Times New Roman" w:hAnsi="Times New Roman" w:cs="Times New Roman" w:hint="eastAsia"/>
          <w:sz w:val="24"/>
          <w:szCs w:val="24"/>
        </w:rPr>
        <w:t>dy</w:t>
      </w:r>
      <w:r w:rsidRPr="00181604">
        <w:rPr>
          <w:rFonts w:ascii="Times New Roman" w:hAnsi="Times New Roman" w:cs="Times New Roman"/>
          <w:sz w:val="24"/>
          <w:szCs w:val="24"/>
        </w:rPr>
        <w:t xml:space="preserve">. Notably, </w:t>
      </w:r>
      <w:r w:rsidR="00A81DE2" w:rsidRPr="00181604">
        <w:rPr>
          <w:rFonts w:ascii="Times New Roman" w:hAnsi="Times New Roman" w:cs="Times New Roman"/>
          <w:sz w:val="24"/>
          <w:szCs w:val="24"/>
        </w:rPr>
        <w:t xml:space="preserve">the prevalences of </w:t>
      </w:r>
      <w:r w:rsidR="001338F9" w:rsidRPr="00181604">
        <w:rPr>
          <w:rFonts w:ascii="Times New Roman" w:hAnsi="Times New Roman" w:cs="Times New Roman" w:hint="eastAsia"/>
          <w:sz w:val="24"/>
          <w:szCs w:val="24"/>
        </w:rPr>
        <w:t>9</w:t>
      </w:r>
      <w:r w:rsidR="001338F9" w:rsidRPr="00181604">
        <w:rPr>
          <w:rFonts w:ascii="Times New Roman" w:hAnsi="Times New Roman" w:cs="Times New Roman"/>
          <w:sz w:val="24"/>
          <w:szCs w:val="24"/>
        </w:rPr>
        <w:t xml:space="preserve"> </w:t>
      </w:r>
      <w:r w:rsidR="006B26E7" w:rsidRPr="00181604">
        <w:rPr>
          <w:rFonts w:ascii="Times New Roman" w:hAnsi="Times New Roman" w:cs="Times New Roman" w:hint="eastAsia"/>
          <w:sz w:val="24"/>
          <w:szCs w:val="24"/>
        </w:rPr>
        <w:t>Indel</w:t>
      </w:r>
      <w:r w:rsidRPr="00181604">
        <w:rPr>
          <w:rFonts w:ascii="Times New Roman" w:hAnsi="Times New Roman" w:cs="Times New Roman"/>
          <w:sz w:val="24"/>
          <w:szCs w:val="24"/>
        </w:rPr>
        <w:t xml:space="preserve"> signatures </w:t>
      </w:r>
      <w:r w:rsidR="00814D3A" w:rsidRPr="00181604">
        <w:rPr>
          <w:rFonts w:ascii="Times New Roman" w:hAnsi="Times New Roman" w:cs="Times New Roman"/>
          <w:sz w:val="24"/>
          <w:szCs w:val="24"/>
        </w:rPr>
        <w:t>differe</w:t>
      </w:r>
      <w:r w:rsidR="00A81DE2" w:rsidRPr="00181604">
        <w:rPr>
          <w:rFonts w:ascii="Times New Roman" w:hAnsi="Times New Roman" w:cs="Times New Roman"/>
          <w:sz w:val="24"/>
          <w:szCs w:val="24"/>
        </w:rPr>
        <w:t>d significantly</w:t>
      </w:r>
      <w:r w:rsidR="00814D3A" w:rsidRPr="00181604">
        <w:rPr>
          <w:rFonts w:ascii="Times New Roman" w:hAnsi="Times New Roman" w:cs="Times New Roman" w:hint="eastAsia"/>
          <w:sz w:val="24"/>
          <w:szCs w:val="24"/>
        </w:rPr>
        <w:t xml:space="preserve"> by </w:t>
      </w:r>
      <w:r w:rsidRPr="00181604">
        <w:rPr>
          <w:rFonts w:ascii="Times New Roman" w:hAnsi="Times New Roman" w:cs="Times New Roman"/>
          <w:sz w:val="24"/>
          <w:szCs w:val="24"/>
        </w:rPr>
        <w:t>gender</w:t>
      </w:r>
      <w:r w:rsidR="00814D3A" w:rsidRPr="00181604">
        <w:rPr>
          <w:rFonts w:ascii="Times New Roman" w:hAnsi="Times New Roman" w:cs="Times New Roman" w:hint="eastAsia"/>
          <w:sz w:val="24"/>
          <w:szCs w:val="24"/>
        </w:rPr>
        <w:t xml:space="preserve"> within particular cancer types</w:t>
      </w:r>
      <w:r w:rsidRPr="00181604">
        <w:rPr>
          <w:rFonts w:ascii="Times New Roman" w:hAnsi="Times New Roman" w:cs="Times New Roman"/>
          <w:sz w:val="24"/>
          <w:szCs w:val="24"/>
        </w:rPr>
        <w:t xml:space="preserve">. </w:t>
      </w:r>
      <w:r w:rsidR="00814D3A" w:rsidRPr="00181604">
        <w:rPr>
          <w:rFonts w:ascii="Times New Roman" w:hAnsi="Times New Roman" w:cs="Times New Roman" w:hint="eastAsia"/>
          <w:sz w:val="24"/>
          <w:szCs w:val="24"/>
        </w:rPr>
        <w:t>E</w:t>
      </w:r>
      <w:r w:rsidRPr="00181604">
        <w:rPr>
          <w:rFonts w:ascii="Times New Roman" w:hAnsi="Times New Roman" w:cs="Times New Roman"/>
          <w:sz w:val="24"/>
          <w:szCs w:val="24"/>
        </w:rPr>
        <w:t>xam</w:t>
      </w:r>
      <w:r w:rsidRPr="006E1387">
        <w:rPr>
          <w:rFonts w:ascii="Times New Roman" w:hAnsi="Times New Roman" w:cs="Times New Roman"/>
          <w:sz w:val="24"/>
          <w:szCs w:val="24"/>
        </w:rPr>
        <w:t xml:space="preserve">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w:t>
      </w:r>
      <w:r w:rsidR="006D410D">
        <w:rPr>
          <w:rFonts w:ascii="Times New Roman" w:hAnsi="Times New Roman" w:cs="Times New Roman" w:hint="eastAsia"/>
          <w:sz w:val="24"/>
          <w:szCs w:val="24"/>
        </w:rPr>
        <w:t xml:space="preserve"> and InsDel3</w:t>
      </w:r>
      <w:r w:rsidRPr="006E1387">
        <w:rPr>
          <w:rFonts w:ascii="Times New Roman" w:hAnsi="Times New Roman" w:cs="Times New Roman"/>
          <w:sz w:val="24"/>
          <w:szCs w:val="24"/>
        </w:rPr>
        <w:t>,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00181604">
        <w:rPr>
          <w:rFonts w:ascii="Times New Roman" w:hAnsi="Times New Roman" w:cs="Times New Roman" w:hint="eastAsia"/>
          <w:sz w:val="24"/>
          <w:szCs w:val="24"/>
        </w:rPr>
        <w:t xml:space="preserve"> in Lung and L</w:t>
      </w:r>
      <w:r w:rsidR="00181604">
        <w:rPr>
          <w:rFonts w:ascii="Times New Roman" w:hAnsi="Times New Roman" w:cs="Times New Roman"/>
          <w:sz w:val="24"/>
          <w:szCs w:val="24"/>
        </w:rPr>
        <w:t>i</w:t>
      </w:r>
      <w:r w:rsidR="00181604">
        <w:rPr>
          <w:rFonts w:ascii="Times New Roman" w:hAnsi="Times New Roman" w:cs="Times New Roman" w:hint="eastAsia"/>
          <w:sz w:val="24"/>
          <w:szCs w:val="24"/>
        </w:rPr>
        <w:t>ver cancers</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w:t>
      </w:r>
      <w:r w:rsidR="000D57D3">
        <w:rPr>
          <w:rFonts w:ascii="Times New Roman" w:hAnsi="Times New Roman" w:cs="Times New Roman" w:hint="eastAsia"/>
          <w:sz w:val="24"/>
          <w:szCs w:val="24"/>
        </w:rPr>
        <w:t xml:space="preserve">indel signatures left by </w:t>
      </w:r>
      <w:r w:rsidR="0098046D">
        <w:rPr>
          <w:rFonts w:ascii="Times New Roman" w:hAnsi="Times New Roman" w:cs="Times New Roman" w:hint="eastAsia"/>
          <w:sz w:val="24"/>
          <w:szCs w:val="24"/>
        </w:rPr>
        <w:t>defective MMR</w:t>
      </w:r>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6175ACF7"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8201EF" w:rsidRPr="008201EF">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8201EF">
        <w:rPr>
          <w:rFonts w:ascii="Times New Roman" w:hAnsi="Times New Roman" w:cs="Times New Roman" w:hint="eastAsia"/>
          <w:sz w:val="24"/>
          <w:szCs w:val="24"/>
        </w:rPr>
        <w:instrText> </w:instrText>
      </w:r>
      <w:r w:rsidR="008201EF">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 xml:space="preserve">double-base-substitution (DBS) signatures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085CF658" w14:textId="50EB0CD9" w:rsidR="00F57D85" w:rsidRPr="00B8798B" w:rsidRDefault="00CA73E4" w:rsidP="00F57D85">
      <w:pPr>
        <w:spacing w:line="480" w:lineRule="auto"/>
        <w:rPr>
          <w:ins w:id="1" w:author="Steve Rozen, Ph.D." w:date="2025-07-17T19:00:00Z" w16du:dateUtc="2025-07-17T23:00:00Z"/>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The 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classifies 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ins w:id="2" w:author="Steve Rozen, Ph.D." w:date="2025-07-17T19:00:00Z" w16du:dateUtc="2025-07-17T23:00:00Z">
        <w:r w:rsidR="00F57D85">
          <w:rPr>
            <w:rFonts w:ascii="Times New Roman" w:hAnsi="Times New Roman" w:cs="Times New Roman"/>
            <w:sz w:val="24"/>
            <w:szCs w:val="24"/>
          </w:rPr>
          <w:t xml:space="preserve">In this paper we have followed the convention of designating Indel83 signatures with the prefix ID (e.g. </w:t>
        </w:r>
      </w:ins>
      <w:ins w:id="3" w:author="Steve Rozen, Ph.D." w:date="2025-07-17T19:01:00Z" w16du:dateUtc="2025-07-17T23:01:00Z">
        <w:r w:rsidR="00F57D85">
          <w:rPr>
            <w:rFonts w:ascii="Times New Roman" w:hAnsi="Times New Roman" w:cs="Times New Roman"/>
            <w:sz w:val="24"/>
            <w:szCs w:val="24"/>
          </w:rPr>
          <w:t>ID23 in Figure 1A)</w:t>
        </w:r>
      </w:ins>
      <w:ins w:id="4" w:author="Steve Rozen, Ph.D." w:date="2025-07-17T19:00:00Z" w16du:dateUtc="2025-07-17T23:00:00Z">
        <w:r w:rsidR="00F57D85">
          <w:rPr>
            <w:rFonts w:ascii="Times New Roman" w:hAnsi="Times New Roman" w:cs="Times New Roman"/>
            <w:sz w:val="24"/>
            <w:szCs w:val="24"/>
          </w:rPr>
          <w:t xml:space="preserve">, and Indel89 signatures with the prefix </w:t>
        </w:r>
        <w:proofErr w:type="spellStart"/>
        <w:r w:rsidR="00F57D85">
          <w:rPr>
            <w:rFonts w:ascii="Times New Roman" w:hAnsi="Times New Roman" w:cs="Times New Roman"/>
            <w:sz w:val="24"/>
            <w:szCs w:val="24"/>
          </w:rPr>
          <w:t>InsDel</w:t>
        </w:r>
      </w:ins>
      <w:proofErr w:type="spellEnd"/>
      <w:ins w:id="5" w:author="Steve Rozen, Ph.D." w:date="2025-07-17T19:01:00Z" w16du:dateUtc="2025-07-17T23:01:00Z">
        <w:r w:rsidR="00F57D85">
          <w:rPr>
            <w:rFonts w:ascii="Times New Roman" w:hAnsi="Times New Roman" w:cs="Times New Roman"/>
            <w:sz w:val="24"/>
            <w:szCs w:val="24"/>
          </w:rPr>
          <w:t xml:space="preserve"> (e.g. InsDel23 in Figure 1B)</w:t>
        </w:r>
      </w:ins>
      <w:ins w:id="6" w:author="Steve Rozen, Ph.D." w:date="2025-07-17T19:00:00Z" w16du:dateUtc="2025-07-17T23:00:00Z">
        <w:r w:rsidR="00F57D85">
          <w:rPr>
            <w:rFonts w:ascii="Times New Roman" w:hAnsi="Times New Roman" w:cs="Times New Roman"/>
            <w:sz w:val="24"/>
            <w:szCs w:val="24"/>
          </w:rPr>
          <w:t>. We have based the numbering of signatures on the number in &lt;ref cosmic&gt;, and when a single Indel83 signature maps to several Indel89 signatures, we distinguish them by single-letter suffixes: for example, ID1 is subdivided into InsDel1a, InsDel1b, InsDel1c, and InsDel1d.</w:t>
        </w:r>
      </w:ins>
    </w:p>
    <w:p w14:paraId="4C1458A5" w14:textId="4D0861D6" w:rsidR="0081479B" w:rsidDel="00C218FA" w:rsidRDefault="0081479B" w:rsidP="008A1C58">
      <w:pPr>
        <w:spacing w:line="480" w:lineRule="auto"/>
        <w:rPr>
          <w:del w:id="7" w:author="Steve Rozen, Ph.D." w:date="2025-07-17T20:18:00Z" w16du:dateUtc="2025-07-18T00:18:00Z"/>
          <w:rFonts w:ascii="Times New Roman" w:hAnsi="Times New Roman" w:cs="Times New Roman"/>
          <w:sz w:val="24"/>
          <w:szCs w:val="24"/>
        </w:rPr>
      </w:pPr>
    </w:p>
    <w:p w14:paraId="60479F4D" w14:textId="1394E37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w:t>
      </w:r>
      <w:ins w:id="8" w:author="Steve Rozen, Ph.D." w:date="2025-07-17T17:34:00Z" w16du:dateUtc="2025-07-17T21:34:00Z">
        <w:r w:rsidR="00B93AE4">
          <w:rPr>
            <w:rFonts w:ascii="Times New Roman" w:hAnsi="Times New Roman" w:cs="Times New Roman"/>
            <w:sz w:val="24"/>
            <w:szCs w:val="24"/>
          </w:rPr>
          <w:t xml:space="preserve">deleted or inserted </w:t>
        </w:r>
      </w:ins>
      <w:r w:rsidRPr="00B8798B">
        <w:rPr>
          <w:rFonts w:ascii="Times New Roman" w:hAnsi="Times New Roman" w:cs="Times New Roman"/>
          <w:sz w:val="24"/>
          <w:szCs w:val="24"/>
        </w:rPr>
        <w:t>base (conventionally shown as pyrimidines, C or T), and the sequence context, including the number of flanking C or T residues</w:t>
      </w:r>
      <w:ins w:id="9" w:author="Steve Rozen, Ph.D." w:date="2025-07-17T17:35:00Z" w16du:dateUtc="2025-07-17T21:35:00Z">
        <w:r w:rsidR="00B93AE4">
          <w:rPr>
            <w:rFonts w:ascii="Times New Roman" w:hAnsi="Times New Roman" w:cs="Times New Roman"/>
            <w:sz w:val="24"/>
            <w:szCs w:val="24"/>
          </w:rPr>
          <w:t xml:space="preserve"> (Figure </w:t>
        </w:r>
      </w:ins>
      <w:ins w:id="10" w:author="Steve Rozen, Ph.D." w:date="2025-07-17T17:37:00Z" w16du:dateUtc="2025-07-17T21:37:00Z">
        <w:r w:rsidR="00B93AE4">
          <w:rPr>
            <w:rFonts w:ascii="Times New Roman" w:hAnsi="Times New Roman" w:cs="Times New Roman"/>
            <w:sz w:val="24"/>
            <w:szCs w:val="24"/>
          </w:rPr>
          <w:t>1</w:t>
        </w:r>
      </w:ins>
      <w:ins w:id="11" w:author="Steve Rozen, Ph.D." w:date="2025-07-17T17:35:00Z" w16du:dateUtc="2025-07-17T21:35:00Z">
        <w:r w:rsidR="00B93AE4">
          <w:rPr>
            <w:rFonts w:ascii="Times New Roman" w:hAnsi="Times New Roman" w:cs="Times New Roman"/>
            <w:sz w:val="24"/>
            <w:szCs w:val="24"/>
          </w:rPr>
          <w:t>A)</w:t>
        </w:r>
      </w:ins>
      <w:r w:rsidRPr="00B8798B">
        <w:rPr>
          <w:rFonts w:ascii="Times New Roman" w:hAnsi="Times New Roman" w:cs="Times New Roman"/>
          <w:sz w:val="24"/>
          <w:szCs w:val="24"/>
        </w:rPr>
        <w:t>. Larger indels are further classified by their occu</w:t>
      </w:r>
      <w:r w:rsidRPr="00B8798B">
        <w:rPr>
          <w:rFonts w:ascii="Times New Roman" w:hAnsi="Times New Roman" w:cs="Times New Roman" w:hint="eastAsia"/>
          <w:sz w:val="24"/>
          <w:szCs w:val="24"/>
        </w:rPr>
        <w:t xml:space="preserve">rrence within repetitive sequences </w:t>
      </w:r>
      <w:ins w:id="12" w:author="Steve Rozen, Ph.D." w:date="2025-07-17T17:39:00Z" w16du:dateUtc="2025-07-17T21:39:00Z">
        <w:r w:rsidR="00B93AE4">
          <w:rPr>
            <w:rFonts w:ascii="Times New Roman" w:hAnsi="Times New Roman" w:cs="Times New Roman"/>
            <w:sz w:val="24"/>
            <w:szCs w:val="24"/>
          </w:rPr>
          <w:t xml:space="preserve">(i.e. microsatellite, simple tandem repeat) </w:t>
        </w:r>
      </w:ins>
      <w:r w:rsidRPr="00B8798B">
        <w:rPr>
          <w:rFonts w:ascii="Times New Roman" w:hAnsi="Times New Roman" w:cs="Times New Roman" w:hint="eastAsia"/>
          <w:sz w:val="24"/>
          <w:szCs w:val="24"/>
        </w:rPr>
        <w:t xml:space="preserve">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w:t>
      </w:r>
      <w:ins w:id="13" w:author="Steve Rozen, Ph.D." w:date="2025-07-17T17:40:00Z" w16du:dateUtc="2025-07-17T21:40:00Z">
        <w:r w:rsidR="00B93AE4">
          <w:rPr>
            <w:rFonts w:ascii="Times New Roman" w:hAnsi="Times New Roman" w:cs="Times New Roman"/>
            <w:sz w:val="24"/>
            <w:szCs w:val="24"/>
          </w:rPr>
          <w:t xml:space="preserve"> in length</w:t>
        </w:r>
      </w:ins>
      <w:r w:rsidRPr="00B8798B">
        <w:rPr>
          <w:rFonts w:ascii="Times New Roman" w:hAnsi="Times New Roman" w:cs="Times New Roman" w:hint="eastAsia"/>
          <w:sz w:val="24"/>
          <w:szCs w:val="24"/>
        </w:rPr>
        <w:t xml:space="preserve"> </w:t>
      </w:r>
      <w:del w:id="14" w:author="Steve Rozen, Ph.D." w:date="2025-07-17T17:40:00Z" w16du:dateUtc="2025-07-17T21:40:00Z">
        <w:r w:rsidRPr="00B8798B" w:rsidDel="00CD0F70">
          <w:rPr>
            <w:rFonts w:ascii="Times New Roman" w:hAnsi="Times New Roman" w:cs="Times New Roman" w:hint="eastAsia"/>
            <w:sz w:val="24"/>
            <w:szCs w:val="24"/>
          </w:rPr>
          <w:delText>in non-</w:delText>
        </w:r>
      </w:del>
      <w:ins w:id="15" w:author="Steve Rozen, Ph.D." w:date="2025-07-17T17:40:00Z" w16du:dateUtc="2025-07-17T21:40:00Z">
        <w:r w:rsidR="00CD0F70">
          <w:rPr>
            <w:rFonts w:ascii="Times New Roman" w:hAnsi="Times New Roman" w:cs="Times New Roman"/>
            <w:sz w:val="24"/>
            <w:szCs w:val="24"/>
          </w:rPr>
          <w:t xml:space="preserve">outside of </w:t>
        </w:r>
      </w:ins>
      <w:r w:rsidRPr="00B8798B">
        <w:rPr>
          <w:rFonts w:ascii="Times New Roman" w:hAnsi="Times New Roman" w:cs="Times New Roman" w:hint="eastAsia"/>
          <w:sz w:val="24"/>
          <w:szCs w:val="24"/>
        </w:rPr>
        <w:t xml:space="preserve">repetitive </w:t>
      </w:r>
      <w:del w:id="16" w:author="Steve Rozen, Ph.D." w:date="2025-07-17T17:40:00Z" w16du:dateUtc="2025-07-17T21:40:00Z">
        <w:r w:rsidRPr="00B8798B" w:rsidDel="00CD0F70">
          <w:rPr>
            <w:rFonts w:ascii="Times New Roman" w:hAnsi="Times New Roman" w:cs="Times New Roman" w:hint="eastAsia"/>
            <w:sz w:val="24"/>
            <w:szCs w:val="24"/>
          </w:rPr>
          <w:delText>regions</w:delText>
        </w:r>
      </w:del>
      <w:ins w:id="17" w:author="Steve Rozen, Ph.D." w:date="2025-07-17T17:40:00Z" w16du:dateUtc="2025-07-17T21:40:00Z">
        <w:r w:rsidR="00CD0F70">
          <w:rPr>
            <w:rFonts w:ascii="Times New Roman" w:hAnsi="Times New Roman" w:cs="Times New Roman"/>
            <w:sz w:val="24"/>
            <w:szCs w:val="24"/>
          </w:rPr>
          <w:t>sequences</w:t>
        </w:r>
      </w:ins>
      <w:r w:rsidRPr="00B8798B">
        <w:rPr>
          <w:rFonts w:ascii="Times New Roman" w:hAnsi="Times New Roman" w:cs="Times New Roman" w:hint="eastAsia"/>
          <w:sz w:val="24"/>
          <w:szCs w:val="24"/>
        </w:rPr>
        <w:t>, by the presence of microhomology</w:t>
      </w:r>
      <w:ins w:id="18" w:author="Steve Rozen, Ph.D." w:date="2025-07-17T17:40:00Z" w16du:dateUtc="2025-07-17T21:40:00Z">
        <w:r w:rsidR="00CD0F70">
          <w:rPr>
            <w:rFonts w:ascii="Times New Roman" w:hAnsi="Times New Roman" w:cs="Times New Roman"/>
            <w:sz w:val="24"/>
            <w:szCs w:val="24"/>
          </w:rPr>
          <w:t xml:space="preserve">. </w:t>
        </w:r>
      </w:ins>
      <w:ins w:id="19" w:author="Steve Rozen, Ph.D." w:date="2025-07-17T17:42:00Z" w16du:dateUtc="2025-07-17T21:42:00Z">
        <w:r w:rsidR="00CD0F70">
          <w:rPr>
            <w:rFonts w:ascii="Times New Roman" w:hAnsi="Times New Roman" w:cs="Times New Roman"/>
            <w:sz w:val="24"/>
            <w:szCs w:val="24"/>
          </w:rPr>
          <w:t>M</w:t>
        </w:r>
      </w:ins>
      <w:ins w:id="20" w:author="Steve Rozen, Ph.D." w:date="2025-07-17T17:40:00Z" w16du:dateUtc="2025-07-17T21:40:00Z">
        <w:r w:rsidR="00CD0F70">
          <w:rPr>
            <w:rFonts w:ascii="Times New Roman" w:hAnsi="Times New Roman" w:cs="Times New Roman"/>
            <w:sz w:val="24"/>
            <w:szCs w:val="24"/>
          </w:rPr>
          <w:t>icrohomology</w:t>
        </w:r>
      </w:ins>
      <w:ins w:id="21" w:author="Steve Rozen, Ph.D." w:date="2025-07-17T17:56:00Z" w16du:dateUtc="2025-07-17T21:56:00Z">
        <w:r w:rsidR="004077CF">
          <w:rPr>
            <w:rFonts w:ascii="Times New Roman" w:hAnsi="Times New Roman" w:cs="Times New Roman"/>
            <w:sz w:val="24"/>
            <w:szCs w:val="24"/>
          </w:rPr>
          <w:t>, which is</w:t>
        </w:r>
      </w:ins>
      <w:del w:id="22" w:author="Steve Rozen, Ph.D." w:date="2025-07-17T17:41:00Z" w16du:dateUtc="2025-07-17T21:41:00Z">
        <w:r w:rsidRPr="00B8798B" w:rsidDel="00CD0F70">
          <w:rPr>
            <w:rFonts w:ascii="Times New Roman" w:hAnsi="Times New Roman" w:cs="Times New Roman" w:hint="eastAsia"/>
            <w:sz w:val="24"/>
            <w:szCs w:val="24"/>
          </w:rPr>
          <w:delText>—</w:delText>
        </w:r>
      </w:del>
      <w:ins w:id="23" w:author="Steve Rozen, Ph.D." w:date="2025-07-17T17:41:00Z" w16du:dateUtc="2025-07-17T21:41:00Z">
        <w:r w:rsidR="00CD0F70">
          <w:rPr>
            <w:rFonts w:ascii="Times New Roman" w:hAnsi="Times New Roman" w:cs="Times New Roman"/>
            <w:sz w:val="24"/>
            <w:szCs w:val="24"/>
          </w:rPr>
          <w:t xml:space="preserve"> </w:t>
        </w:r>
      </w:ins>
      <w:r w:rsidRPr="00B8798B">
        <w:rPr>
          <w:rFonts w:ascii="Times New Roman" w:hAnsi="Times New Roman" w:cs="Times New Roman" w:hint="eastAsia"/>
          <w:sz w:val="24"/>
          <w:szCs w:val="24"/>
        </w:rPr>
        <w:t xml:space="preserve">a hallmark of non-homologous end-joining repair, particularly in BRCA-deficient tumors. For </w:t>
      </w:r>
      <w:r w:rsidRPr="00B8798B">
        <w:rPr>
          <w:rFonts w:ascii="Times New Roman" w:hAnsi="Times New Roman" w:cs="Times New Roman" w:hint="eastAsia"/>
          <w:sz w:val="24"/>
          <w:szCs w:val="24"/>
        </w:rPr>
        <w:lastRenderedPageBreak/>
        <w:t>example, a 3-bp deletion (A</w:t>
      </w:r>
      <w:r w:rsidRPr="00CD0F70">
        <w:rPr>
          <w:rFonts w:ascii="Times New Roman" w:hAnsi="Times New Roman" w:cs="Times New Roman"/>
          <w:b/>
          <w:bCs/>
          <w:sz w:val="24"/>
          <w:szCs w:val="24"/>
          <w:rPrChange w:id="24"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|T</w:t>
      </w:r>
      <w:r w:rsidRPr="00CD0F70">
        <w:rPr>
          <w:rFonts w:ascii="Times New Roman" w:hAnsi="Times New Roman" w:cs="Times New Roman"/>
          <w:b/>
          <w:bCs/>
          <w:sz w:val="24"/>
          <w:szCs w:val="24"/>
          <w:rPrChange w:id="25"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w:t>
      </w:r>
      <w:r w:rsidRPr="00CD0F70">
        <w:rPr>
          <w:rFonts w:ascii="Times New Roman" w:hAnsi="Times New Roman" w:cs="Times New Roman"/>
          <w:b/>
          <w:bCs/>
          <w:sz w:val="24"/>
          <w:szCs w:val="24"/>
          <w:rPrChange w:id="26" w:author="Steve Rozen, Ph.D." w:date="2025-07-17T17:41:00Z" w16du:dateUtc="2025-07-17T21:41:00Z">
            <w:rPr>
              <w:rFonts w:ascii="Times New Roman" w:hAnsi="Times New Roman" w:cs="Times New Roman"/>
              <w:sz w:val="24"/>
              <w:szCs w:val="24"/>
            </w:rPr>
          </w:rPrChange>
        </w:rPr>
        <w:t>CA</w:t>
      </w:r>
      <w:r w:rsidRPr="00B8798B">
        <w:rPr>
          <w:rFonts w:ascii="Times New Roman" w:hAnsi="Times New Roman" w:cs="Times New Roman" w:hint="eastAsia"/>
          <w:sz w:val="24"/>
          <w:szCs w:val="24"/>
        </w:rPr>
        <w:t xml:space="preserve">GG) exhibits a 2-bp microhomology </w:t>
      </w:r>
      <w:proofErr w:type="gramStart"/>
      <w:r w:rsidRPr="00B8798B">
        <w:rPr>
          <w:rFonts w:ascii="Times New Roman" w:hAnsi="Times New Roman" w:cs="Times New Roman" w:hint="eastAsia"/>
          <w:sz w:val="24"/>
          <w:szCs w:val="24"/>
        </w:rPr>
        <w:t>(CA)</w:t>
      </w:r>
      <w:proofErr w:type="gramEnd"/>
      <w:ins w:id="27" w:author="Steve Rozen, Ph.D." w:date="2025-07-17T17:41:00Z" w16du:dateUtc="2025-07-17T21:41:00Z">
        <w:r w:rsidR="00CD0F70">
          <w:rPr>
            <w:rFonts w:ascii="Times New Roman" w:hAnsi="Times New Roman" w:cs="Times New Roman"/>
            <w:sz w:val="24"/>
            <w:szCs w:val="24"/>
          </w:rPr>
          <w:t xml:space="preserve">. </w:t>
        </w:r>
      </w:ins>
      <w:del w:id="28" w:author="Steve Rozen, Ph.D." w:date="2025-07-17T17:42:00Z" w16du:dateUtc="2025-07-17T21:42:00Z">
        <w:r w:rsidRPr="00B8798B" w:rsidDel="00CD0F70">
          <w:rPr>
            <w:rFonts w:ascii="Times New Roman" w:hAnsi="Times New Roman" w:cs="Times New Roman" w:hint="eastAsia"/>
            <w:sz w:val="24"/>
            <w:szCs w:val="24"/>
          </w:rPr>
          <w:delText xml:space="preserve">, </w:delText>
        </w:r>
      </w:del>
      <w:ins w:id="29" w:author="Steve Rozen, Ph.D." w:date="2025-07-17T17:42:00Z" w16du:dateUtc="2025-07-17T21:42:00Z">
        <w:r w:rsidR="00CD0F70">
          <w:rPr>
            <w:rFonts w:ascii="Times New Roman" w:hAnsi="Times New Roman" w:cs="Times New Roman"/>
            <w:sz w:val="24"/>
            <w:szCs w:val="24"/>
          </w:rPr>
          <w:t xml:space="preserve">This </w:t>
        </w:r>
      </w:ins>
      <w:ins w:id="30" w:author="Steve Rozen, Ph.D." w:date="2025-07-17T17:43:00Z" w16du:dateUtc="2025-07-17T21:43:00Z">
        <w:r w:rsidR="00CD0F70">
          <w:rPr>
            <w:rFonts w:ascii="Times New Roman" w:hAnsi="Times New Roman" w:cs="Times New Roman"/>
            <w:sz w:val="24"/>
            <w:szCs w:val="24"/>
          </w:rPr>
          <w:t>kind of microhomology can stem from error-prone non-homologous end</w:t>
        </w:r>
      </w:ins>
      <w:ins w:id="31" w:author="Steve Rozen, Ph.D." w:date="2025-07-17T17:44:00Z" w16du:dateUtc="2025-07-17T21:44:00Z">
        <w:r w:rsidR="00CD0F70">
          <w:rPr>
            <w:rFonts w:ascii="Times New Roman" w:hAnsi="Times New Roman" w:cs="Times New Roman"/>
            <w:sz w:val="24"/>
            <w:szCs w:val="24"/>
          </w:rPr>
          <w:t xml:space="preserve"> joining</w:t>
        </w:r>
      </w:ins>
      <w:ins w:id="32" w:author="Steve Rozen, Ph.D." w:date="2025-07-17T18:28:00Z" w16du:dateUtc="2025-07-17T22:28:00Z">
        <w:r w:rsidR="00FF10D4">
          <w:rPr>
            <w:rFonts w:ascii="Times New Roman" w:hAnsi="Times New Roman" w:cs="Times New Roman"/>
            <w:sz w:val="24"/>
            <w:szCs w:val="24"/>
          </w:rPr>
          <w:t>,</w:t>
        </w:r>
      </w:ins>
      <w:ins w:id="33" w:author="Steve Rozen, Ph.D." w:date="2025-07-17T17:44:00Z" w16du:dateUtc="2025-07-17T21:44:00Z">
        <w:r w:rsidR="00CD0F70">
          <w:rPr>
            <w:rFonts w:ascii="Times New Roman" w:hAnsi="Times New Roman" w:cs="Times New Roman"/>
            <w:sz w:val="24"/>
            <w:szCs w:val="24"/>
          </w:rPr>
          <w:t xml:space="preserve"> </w:t>
        </w:r>
      </w:ins>
      <w:ins w:id="34" w:author="Steve Rozen, Ph.D." w:date="2025-07-17T18:28:00Z" w16du:dateUtc="2025-07-17T22:28:00Z">
        <w:r w:rsidR="00FF10D4">
          <w:rPr>
            <w:rFonts w:ascii="Times New Roman" w:hAnsi="Times New Roman" w:cs="Times New Roman"/>
            <w:sz w:val="24"/>
            <w:szCs w:val="24"/>
          </w:rPr>
          <w:t>which</w:t>
        </w:r>
      </w:ins>
      <w:ins w:id="35" w:author="Steve Rozen, Ph.D." w:date="2025-07-17T17:44:00Z" w16du:dateUtc="2025-07-17T21:44:00Z">
        <w:r w:rsidR="00CD0F70">
          <w:rPr>
            <w:rFonts w:ascii="Times New Roman" w:hAnsi="Times New Roman" w:cs="Times New Roman"/>
            <w:sz w:val="24"/>
            <w:szCs w:val="24"/>
          </w:rPr>
          <w:t xml:space="preserve"> operates when repair by homologous recombination is not available</w:t>
        </w:r>
      </w:ins>
      <w:del w:id="36" w:author="Steve Rozen, Ph.D." w:date="2025-07-17T17:43:00Z" w16du:dateUtc="2025-07-17T21:43:00Z">
        <w:r w:rsidRPr="00B8798B" w:rsidDel="00CD0F70">
          <w:rPr>
            <w:rFonts w:ascii="Times New Roman" w:hAnsi="Times New Roman" w:cs="Times New Roman" w:hint="eastAsia"/>
            <w:sz w:val="24"/>
            <w:szCs w:val="24"/>
          </w:rPr>
          <w:delText>which guides DNA repair via annealing of complementary sequences</w:delText>
        </w:r>
      </w:del>
      <w:del w:id="37" w:author="Steve Rozen, Ph.D." w:date="2025-07-17T19:00:00Z" w16du:dateUtc="2025-07-17T23:00:00Z">
        <w:r w:rsidRPr="00B8798B" w:rsidDel="00F57D85">
          <w:rPr>
            <w:rFonts w:ascii="Times New Roman" w:hAnsi="Times New Roman" w:cs="Times New Roman" w:hint="eastAsia"/>
            <w:sz w:val="24"/>
            <w:szCs w:val="24"/>
          </w:rPr>
          <w:delText>.</w:delText>
        </w:r>
      </w:del>
    </w:p>
    <w:p w14:paraId="3C98B4D1" w14:textId="3D967295" w:rsidR="00B8798B" w:rsidRPr="00B8798B" w:rsidRDefault="00B8798B" w:rsidP="00DF2858">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w:t>
      </w:r>
      <w:del w:id="38" w:author="Steve Rozen, Ph.D." w:date="2025-07-17T17:59:00Z" w16du:dateUtc="2025-07-17T21:59:00Z">
        <w:r w:rsidRPr="00B8798B" w:rsidDel="004077CF">
          <w:rPr>
            <w:rFonts w:ascii="Times New Roman" w:hAnsi="Times New Roman" w:cs="Times New Roman"/>
            <w:sz w:val="24"/>
            <w:szCs w:val="24"/>
          </w:rPr>
          <w:delText>a more granular</w:delText>
        </w:r>
      </w:del>
      <w:r w:rsidRPr="00B8798B">
        <w:rPr>
          <w:rFonts w:ascii="Times New Roman" w:hAnsi="Times New Roman" w:cs="Times New Roman"/>
          <w:sz w:val="24"/>
          <w:szCs w:val="24"/>
        </w:rPr>
        <w:t xml:space="preserve"> </w:t>
      </w:r>
      <w:ins w:id="39" w:author="Steve Rozen, Ph.D." w:date="2025-07-17T18:00:00Z" w16du:dateUtc="2025-07-17T22:00:00Z">
        <w:r w:rsidR="004077CF">
          <w:rPr>
            <w:rFonts w:ascii="Times New Roman" w:hAnsi="Times New Roman" w:cs="Times New Roman"/>
            <w:sz w:val="24"/>
            <w:szCs w:val="24"/>
          </w:rPr>
          <w:t xml:space="preserve">different kind of </w:t>
        </w:r>
      </w:ins>
      <w:r w:rsidRPr="00B8798B">
        <w:rPr>
          <w:rFonts w:ascii="Times New Roman" w:hAnsi="Times New Roman" w:cs="Times New Roman"/>
          <w:sz w:val="24"/>
          <w:szCs w:val="24"/>
        </w:rPr>
        <w:t>analysis of the sequence context</w:t>
      </w:r>
      <w:r w:rsidR="00793B7C">
        <w:rPr>
          <w:rFonts w:ascii="Times New Roman" w:hAnsi="Times New Roman" w:cs="Times New Roman"/>
          <w:sz w:val="24"/>
          <w:szCs w:val="24"/>
        </w:rPr>
        <w:t xml:space="preserve"> </w:t>
      </w:r>
      <w:del w:id="40" w:author="Steve Rozen, Ph.D." w:date="2025-07-17T17:59:00Z" w16du:dateUtc="2025-07-17T21:59:00Z">
        <w:r w:rsidR="00793B7C" w:rsidDel="004077CF">
          <w:rPr>
            <w:rFonts w:ascii="Times New Roman" w:hAnsi="Times New Roman" w:cs="Times New Roman"/>
            <w:sz w:val="24"/>
            <w:szCs w:val="24"/>
          </w:rPr>
          <w:delText xml:space="preserve">for </w:delText>
        </w:r>
      </w:del>
      <w:ins w:id="41" w:author="Steve Rozen, Ph.D." w:date="2025-07-17T17:59:00Z" w16du:dateUtc="2025-07-17T21:59:00Z">
        <w:r w:rsidR="004077CF">
          <w:rPr>
            <w:rFonts w:ascii="Times New Roman" w:hAnsi="Times New Roman" w:cs="Times New Roman"/>
            <w:sz w:val="24"/>
            <w:szCs w:val="24"/>
          </w:rPr>
          <w:t xml:space="preserve">in which </w:t>
        </w:r>
      </w:ins>
      <w:ins w:id="42" w:author="Steve Rozen, Ph.D." w:date="2025-07-17T18:00:00Z" w16du:dateUtc="2025-07-17T22:00:00Z">
        <w:r w:rsidR="004077CF">
          <w:rPr>
            <w:rFonts w:ascii="Times New Roman" w:hAnsi="Times New Roman" w:cs="Times New Roman"/>
            <w:sz w:val="24"/>
            <w:szCs w:val="24"/>
          </w:rPr>
          <w:t xml:space="preserve">the </w:t>
        </w:r>
      </w:ins>
      <w:ins w:id="43" w:author="Steve Rozen, Ph.D." w:date="2025-07-17T17:59:00Z" w16du:dateUtc="2025-07-17T21:59:00Z">
        <w:r w:rsidR="004077CF">
          <w:rPr>
            <w:rFonts w:ascii="Times New Roman" w:hAnsi="Times New Roman" w:cs="Times New Roman"/>
            <w:sz w:val="24"/>
            <w:szCs w:val="24"/>
          </w:rPr>
          <w:t xml:space="preserve">deletion </w:t>
        </w:r>
      </w:ins>
      <w:ins w:id="44" w:author="Steve Rozen, Ph.D." w:date="2025-07-17T18:11:00Z" w16du:dateUtc="2025-07-17T22:11:00Z">
        <w:r w:rsidR="0071766F">
          <w:rPr>
            <w:rFonts w:ascii="Times New Roman" w:hAnsi="Times New Roman" w:cs="Times New Roman"/>
            <w:sz w:val="24"/>
            <w:szCs w:val="24"/>
          </w:rPr>
          <w:t xml:space="preserve">or insertion </w:t>
        </w:r>
      </w:ins>
      <w:ins w:id="45" w:author="Steve Rozen, Ph.D." w:date="2025-07-17T17:59:00Z" w16du:dateUtc="2025-07-17T21:59:00Z">
        <w:r w:rsidR="004077CF">
          <w:rPr>
            <w:rFonts w:ascii="Times New Roman" w:hAnsi="Times New Roman" w:cs="Times New Roman"/>
            <w:sz w:val="24"/>
            <w:szCs w:val="24"/>
          </w:rPr>
          <w:t>of a single T or C</w:t>
        </w:r>
      </w:ins>
      <w:ins w:id="46" w:author="Steve Rozen, Ph.D." w:date="2025-07-17T18:00:00Z" w16du:dateUtc="2025-07-17T22:00:00Z">
        <w:r w:rsidR="004077CF">
          <w:rPr>
            <w:rFonts w:ascii="Times New Roman" w:hAnsi="Times New Roman" w:cs="Times New Roman"/>
            <w:sz w:val="24"/>
            <w:szCs w:val="24"/>
          </w:rPr>
          <w:t xml:space="preserve"> occurs</w:t>
        </w:r>
      </w:ins>
      <w:ins w:id="47" w:author="Steve Rozen, Ph.D." w:date="2025-07-17T18:04:00Z" w16du:dateUtc="2025-07-17T22:04:00Z">
        <w:r w:rsidR="004077CF">
          <w:rPr>
            <w:rFonts w:ascii="Times New Roman" w:hAnsi="Times New Roman" w:cs="Times New Roman"/>
            <w:sz w:val="24"/>
            <w:szCs w:val="24"/>
          </w:rPr>
          <w:t xml:space="preserve"> (Figure 1B)</w:t>
        </w:r>
      </w:ins>
      <w:ins w:id="48" w:author="Steve Rozen, Ph.D." w:date="2025-07-17T18:10:00Z" w16du:dateUtc="2025-07-17T22:10:00Z">
        <w:r w:rsidR="0071766F">
          <w:rPr>
            <w:rFonts w:ascii="Times New Roman" w:hAnsi="Times New Roman" w:cs="Times New Roman"/>
            <w:sz w:val="24"/>
            <w:szCs w:val="24"/>
          </w:rPr>
          <w:t xml:space="preserve">. For example, for </w:t>
        </w:r>
      </w:ins>
      <w:ins w:id="49" w:author="Steve Rozen, Ph.D." w:date="2025-07-17T18:11:00Z" w16du:dateUtc="2025-07-17T22:11:00Z">
        <w:r w:rsidR="0071766F">
          <w:rPr>
            <w:rFonts w:ascii="Times New Roman" w:hAnsi="Times New Roman" w:cs="Times New Roman"/>
            <w:sz w:val="24"/>
            <w:szCs w:val="24"/>
          </w:rPr>
          <w:t xml:space="preserve">deletions of a single T, the Indel89 classification </w:t>
        </w:r>
      </w:ins>
      <w:ins w:id="50" w:author="Steve Rozen, Ph.D." w:date="2025-07-17T18:12:00Z" w16du:dateUtc="2025-07-17T22:12:00Z">
        <w:r w:rsidR="0071766F">
          <w:rPr>
            <w:rFonts w:ascii="Times New Roman" w:hAnsi="Times New Roman" w:cs="Times New Roman"/>
            <w:sz w:val="24"/>
            <w:szCs w:val="24"/>
          </w:rPr>
          <w:t>groups together deletions of a single T in isolation along with deletion</w:t>
        </w:r>
      </w:ins>
      <w:ins w:id="51" w:author="Steve Rozen, Ph.D." w:date="2025-07-17T18:28:00Z" w16du:dateUtc="2025-07-17T22:28:00Z">
        <w:r w:rsidR="00725BCF">
          <w:rPr>
            <w:rFonts w:ascii="Times New Roman" w:hAnsi="Times New Roman" w:cs="Times New Roman"/>
            <w:sz w:val="24"/>
            <w:szCs w:val="24"/>
          </w:rPr>
          <w:t>s</w:t>
        </w:r>
      </w:ins>
      <w:ins w:id="52" w:author="Steve Rozen, Ph.D." w:date="2025-07-17T18:12:00Z" w16du:dateUtc="2025-07-17T22:12:00Z">
        <w:r w:rsidR="0071766F">
          <w:rPr>
            <w:rFonts w:ascii="Times New Roman" w:hAnsi="Times New Roman" w:cs="Times New Roman"/>
            <w:sz w:val="24"/>
            <w:szCs w:val="24"/>
          </w:rPr>
          <w:t xml:space="preserve"> of a single T from repeats of 2 to 4 T</w:t>
        </w:r>
      </w:ins>
      <w:ins w:id="53" w:author="Steve Rozen, Ph.D." w:date="2025-07-17T18:15:00Z" w16du:dateUtc="2025-07-17T22:15:00Z">
        <w:r w:rsidR="00D00E08">
          <w:rPr>
            <w:rFonts w:ascii="Times New Roman" w:hAnsi="Times New Roman" w:cs="Times New Roman"/>
            <w:sz w:val="24"/>
            <w:szCs w:val="24"/>
          </w:rPr>
          <w:t>s, a distinction that Indel83 makes (comp</w:t>
        </w:r>
      </w:ins>
      <w:ins w:id="54" w:author="Steve Rozen, Ph.D." w:date="2025-07-17T18:16:00Z" w16du:dateUtc="2025-07-17T22:16:00Z">
        <w:r w:rsidR="00D00E08">
          <w:rPr>
            <w:rFonts w:ascii="Times New Roman" w:hAnsi="Times New Roman" w:cs="Times New Roman"/>
            <w:sz w:val="24"/>
            <w:szCs w:val="24"/>
          </w:rPr>
          <w:t xml:space="preserve">are Figure 1B to Figure 1C). At the same time, however, the Indel89 classification </w:t>
        </w:r>
      </w:ins>
      <w:ins w:id="55" w:author="Steve Rozen, Ph.D." w:date="2025-07-17T18:13:00Z" w16du:dateUtc="2025-07-17T22:13:00Z">
        <w:r w:rsidR="0071766F">
          <w:rPr>
            <w:rFonts w:ascii="Times New Roman" w:hAnsi="Times New Roman" w:cs="Times New Roman"/>
            <w:sz w:val="24"/>
            <w:szCs w:val="24"/>
          </w:rPr>
          <w:t>distinguis</w:t>
        </w:r>
      </w:ins>
      <w:ins w:id="56" w:author="Steve Rozen, Ph.D." w:date="2025-07-17T18:16:00Z" w16du:dateUtc="2025-07-17T22:16:00Z">
        <w:r w:rsidR="00D00E08">
          <w:rPr>
            <w:rFonts w:ascii="Times New Roman" w:hAnsi="Times New Roman" w:cs="Times New Roman"/>
            <w:sz w:val="24"/>
            <w:szCs w:val="24"/>
          </w:rPr>
          <w:t xml:space="preserve">hes </w:t>
        </w:r>
      </w:ins>
      <w:ins w:id="57" w:author="Steve Rozen, Ph.D." w:date="2025-07-17T18:13:00Z" w16du:dateUtc="2025-07-17T22:13:00Z">
        <w:r w:rsidR="0071766F">
          <w:rPr>
            <w:rFonts w:ascii="Times New Roman" w:hAnsi="Times New Roman" w:cs="Times New Roman"/>
            <w:sz w:val="24"/>
            <w:szCs w:val="24"/>
          </w:rPr>
          <w:t>between deletions a T in which the preceding base is A, C, or G</w:t>
        </w:r>
      </w:ins>
      <w:ins w:id="58" w:author="Steve Rozen, Ph.D." w:date="2025-07-17T18:17:00Z" w16du:dateUtc="2025-07-17T22:17:00Z">
        <w:r w:rsidR="00D00E08">
          <w:rPr>
            <w:rFonts w:ascii="Times New Roman" w:hAnsi="Times New Roman" w:cs="Times New Roman"/>
            <w:sz w:val="24"/>
            <w:szCs w:val="24"/>
          </w:rPr>
          <w:t xml:space="preserve"> (</w:t>
        </w:r>
        <w:r w:rsidR="00150D0A">
          <w:rPr>
            <w:rFonts w:ascii="Times New Roman" w:hAnsi="Times New Roman" w:cs="Times New Roman"/>
            <w:sz w:val="24"/>
            <w:szCs w:val="24"/>
          </w:rPr>
          <w:t>for example</w:t>
        </w:r>
      </w:ins>
      <w:ins w:id="59" w:author="Steve Rozen, Ph.D." w:date="2025-07-17T18:22:00Z" w16du:dateUtc="2025-07-17T22:22:00Z">
        <w:r w:rsidR="00150D0A">
          <w:rPr>
            <w:rFonts w:ascii="Times New Roman" w:hAnsi="Times New Roman" w:cs="Times New Roman"/>
            <w:sz w:val="24"/>
            <w:szCs w:val="24"/>
          </w:rPr>
          <w:t>, in signature InsDel</w:t>
        </w:r>
      </w:ins>
      <w:ins w:id="60" w:author="Steve Rozen, Ph.D." w:date="2025-07-17T18:23:00Z" w16du:dateUtc="2025-07-17T22:23:00Z">
        <w:r w:rsidR="00150D0A">
          <w:rPr>
            <w:rFonts w:ascii="Times New Roman" w:hAnsi="Times New Roman" w:cs="Times New Roman"/>
            <w:sz w:val="24"/>
            <w:szCs w:val="24"/>
          </w:rPr>
          <w:t xml:space="preserve">23, </w:t>
        </w:r>
      </w:ins>
      <w:ins w:id="61" w:author="Steve Rozen, Ph.D." w:date="2025-07-17T18:17:00Z" w16du:dateUtc="2025-07-17T22:17:00Z">
        <w:r w:rsidR="00150D0A">
          <w:rPr>
            <w:rFonts w:ascii="Times New Roman" w:hAnsi="Times New Roman" w:cs="Times New Roman"/>
            <w:sz w:val="24"/>
            <w:szCs w:val="24"/>
          </w:rPr>
          <w:t>deletions of ATA&gt;AA or ATTA&gt;ATA and CTA&gt;CA or CTTA&gt;C</w:t>
        </w:r>
      </w:ins>
      <w:ins w:id="62" w:author="Steve Rozen, Ph.D." w:date="2025-07-17T18:18:00Z" w16du:dateUtc="2025-07-17T22:18:00Z">
        <w:r w:rsidR="00150D0A">
          <w:rPr>
            <w:rFonts w:ascii="Times New Roman" w:hAnsi="Times New Roman" w:cs="Times New Roman"/>
            <w:sz w:val="24"/>
            <w:szCs w:val="24"/>
          </w:rPr>
          <w:t>T in Figure 1B)</w:t>
        </w:r>
      </w:ins>
      <w:ins w:id="63" w:author="Steve Rozen, Ph.D." w:date="2025-07-17T18:13:00Z" w16du:dateUtc="2025-07-17T22:13:00Z">
        <w:r w:rsidR="0071766F">
          <w:rPr>
            <w:rFonts w:ascii="Times New Roman" w:hAnsi="Times New Roman" w:cs="Times New Roman"/>
            <w:sz w:val="24"/>
            <w:szCs w:val="24"/>
          </w:rPr>
          <w:t>, d</w:t>
        </w:r>
      </w:ins>
      <w:ins w:id="64" w:author="Steve Rozen, Ph.D." w:date="2025-07-17T18:14:00Z" w16du:dateUtc="2025-07-17T22:14:00Z">
        <w:r w:rsidR="0071766F">
          <w:rPr>
            <w:rFonts w:ascii="Times New Roman" w:hAnsi="Times New Roman" w:cs="Times New Roman"/>
            <w:sz w:val="24"/>
            <w:szCs w:val="24"/>
          </w:rPr>
          <w:t xml:space="preserve">istinctions </w:t>
        </w:r>
      </w:ins>
      <w:ins w:id="65" w:author="Steve Rozen, Ph.D." w:date="2025-07-17T18:18:00Z" w16du:dateUtc="2025-07-17T22:18:00Z">
        <w:r w:rsidR="00150D0A">
          <w:rPr>
            <w:rFonts w:ascii="Times New Roman" w:hAnsi="Times New Roman" w:cs="Times New Roman"/>
            <w:sz w:val="24"/>
            <w:szCs w:val="24"/>
          </w:rPr>
          <w:t>in the identity of the flanking based (in the e</w:t>
        </w:r>
      </w:ins>
      <w:ins w:id="66" w:author="Steve Rozen, Ph.D." w:date="2025-07-17T18:19:00Z" w16du:dateUtc="2025-07-17T22:19:00Z">
        <w:r w:rsidR="00150D0A">
          <w:rPr>
            <w:rFonts w:ascii="Times New Roman" w:hAnsi="Times New Roman" w:cs="Times New Roman"/>
            <w:sz w:val="24"/>
            <w:szCs w:val="24"/>
          </w:rPr>
          <w:t xml:space="preserve">xample, A and C) </w:t>
        </w:r>
      </w:ins>
      <w:ins w:id="67" w:author="Steve Rozen, Ph.D." w:date="2025-07-17T18:14:00Z" w16du:dateUtc="2025-07-17T22:14:00Z">
        <w:r w:rsidR="0071766F">
          <w:rPr>
            <w:rFonts w:ascii="Times New Roman" w:hAnsi="Times New Roman" w:cs="Times New Roman"/>
            <w:sz w:val="24"/>
            <w:szCs w:val="24"/>
          </w:rPr>
          <w:t xml:space="preserve">that the Indel83 classification does not </w:t>
        </w:r>
        <w:proofErr w:type="gramStart"/>
        <w:r w:rsidR="0071766F">
          <w:rPr>
            <w:rFonts w:ascii="Times New Roman" w:hAnsi="Times New Roman" w:cs="Times New Roman"/>
            <w:sz w:val="24"/>
            <w:szCs w:val="24"/>
          </w:rPr>
          <w:t>capture</w:t>
        </w:r>
      </w:ins>
      <w:ins w:id="68" w:author="Steve Rozen, Ph.D." w:date="2025-07-17T18:15:00Z" w16du:dateUtc="2025-07-17T22:15:00Z">
        <w:r w:rsidR="00D00E08">
          <w:rPr>
            <w:rFonts w:ascii="Times New Roman" w:hAnsi="Times New Roman" w:cs="Times New Roman"/>
            <w:sz w:val="24"/>
            <w:szCs w:val="24"/>
          </w:rPr>
          <w:t xml:space="preserve"> </w:t>
        </w:r>
      </w:ins>
      <w:ins w:id="69" w:author="Steve Rozen, Ph.D." w:date="2025-07-17T18:14:00Z" w16du:dateUtc="2025-07-17T22:14:00Z">
        <w:r w:rsidR="0071766F">
          <w:rPr>
            <w:rFonts w:ascii="Times New Roman" w:hAnsi="Times New Roman" w:cs="Times New Roman"/>
            <w:sz w:val="24"/>
            <w:szCs w:val="24"/>
          </w:rPr>
          <w:t>.</w:t>
        </w:r>
        <w:proofErr w:type="gramEnd"/>
        <w:r w:rsidR="0071766F">
          <w:rPr>
            <w:rFonts w:ascii="Times New Roman" w:hAnsi="Times New Roman" w:cs="Times New Roman"/>
            <w:sz w:val="24"/>
            <w:szCs w:val="24"/>
          </w:rPr>
          <w:t xml:space="preserve"> </w:t>
        </w:r>
      </w:ins>
      <w:del w:id="70" w:author="Steve Rozen, Ph.D." w:date="2025-07-17T18:14:00Z" w16du:dateUtc="2025-07-17T22:14:00Z">
        <w:r w:rsidR="00793B7C" w:rsidDel="0071766F">
          <w:rPr>
            <w:rFonts w:ascii="Times New Roman" w:hAnsi="Times New Roman" w:cs="Times New Roman"/>
            <w:sz w:val="24"/>
            <w:szCs w:val="24"/>
          </w:rPr>
          <w:delText xml:space="preserve">some </w:delText>
        </w:r>
        <w:r w:rsidR="00D6391F" w:rsidDel="0071766F">
          <w:rPr>
            <w:rFonts w:ascii="Times New Roman" w:hAnsi="Times New Roman" w:cs="Times New Roman"/>
            <w:sz w:val="24"/>
            <w:szCs w:val="24"/>
          </w:rPr>
          <w:delText>single</w:delText>
        </w:r>
        <w:r w:rsidR="00793B7C" w:rsidDel="0071766F">
          <w:rPr>
            <w:rFonts w:ascii="Times New Roman" w:hAnsi="Times New Roman" w:cs="Times New Roman"/>
            <w:sz w:val="24"/>
            <w:szCs w:val="24"/>
          </w:rPr>
          <w:delText xml:space="preserve">-base-pair indels, which </w:delText>
        </w:r>
        <w:r w:rsidR="00D6391F" w:rsidDel="0071766F">
          <w:rPr>
            <w:rFonts w:ascii="Times New Roman" w:hAnsi="Times New Roman" w:cs="Times New Roman"/>
            <w:sz w:val="24"/>
            <w:szCs w:val="24"/>
          </w:rPr>
          <w:delText>lets it</w:delText>
        </w:r>
        <w:r w:rsidRPr="00B8798B" w:rsidDel="0071766F">
          <w:rPr>
            <w:rFonts w:ascii="Times New Roman" w:hAnsi="Times New Roman" w:cs="Times New Roman"/>
            <w:sz w:val="24"/>
            <w:szCs w:val="24"/>
          </w:rPr>
          <w:delText xml:space="preserve"> resolve 1 bp T insertions and deletions in diverse sequence </w:delText>
        </w:r>
        <w:r w:rsidR="008904C8" w:rsidDel="0071766F">
          <w:rPr>
            <w:rFonts w:ascii="Times New Roman" w:hAnsi="Times New Roman" w:cs="Times New Roman" w:hint="eastAsia"/>
            <w:sz w:val="24"/>
            <w:szCs w:val="24"/>
          </w:rPr>
          <w:delText>contexts</w:delText>
        </w:r>
        <w:r w:rsidRPr="00B8798B" w:rsidDel="0071766F">
          <w:rPr>
            <w:rFonts w:ascii="Times New Roman" w:hAnsi="Times New Roman" w:cs="Times New Roman"/>
            <w:sz w:val="24"/>
            <w:szCs w:val="24"/>
          </w:rPr>
          <w:delText xml:space="preserve">. </w:delText>
        </w:r>
      </w:del>
      <w:ins w:id="71" w:author="Steve Rozen, Ph.D." w:date="2025-07-17T18:19:00Z" w16du:dateUtc="2025-07-17T22:19:00Z">
        <w:r w:rsidR="00150D0A">
          <w:rPr>
            <w:rFonts w:ascii="Times New Roman" w:hAnsi="Times New Roman" w:cs="Times New Roman"/>
            <w:sz w:val="24"/>
            <w:szCs w:val="24"/>
          </w:rPr>
          <w:t>The Indel89 cla</w:t>
        </w:r>
      </w:ins>
      <w:ins w:id="72" w:author="Steve Rozen, Ph.D." w:date="2025-07-17T18:20:00Z" w16du:dateUtc="2025-07-17T22:20:00Z">
        <w:r w:rsidR="00150D0A">
          <w:rPr>
            <w:rFonts w:ascii="Times New Roman" w:hAnsi="Times New Roman" w:cs="Times New Roman"/>
            <w:sz w:val="24"/>
            <w:szCs w:val="24"/>
          </w:rPr>
          <w:t>ssification of longer deletions and insertions is generally less granular than that of the Indel83 classification. &lt;adv</w:t>
        </w:r>
      </w:ins>
      <w:ins w:id="73" w:author="Steve Rozen, Ph.D." w:date="2025-07-17T18:21:00Z" w16du:dateUtc="2025-07-17T22:21:00Z">
        <w:r w:rsidR="00150D0A">
          <w:rPr>
            <w:rFonts w:ascii="Times New Roman" w:hAnsi="Times New Roman" w:cs="Times New Roman"/>
            <w:sz w:val="24"/>
            <w:szCs w:val="24"/>
          </w:rPr>
          <w:t>antages and disadvantages&gt;</w:t>
        </w:r>
      </w:ins>
      <w:ins w:id="74" w:author="Steve Rozen, Ph.D." w:date="2025-07-17T18:22:00Z" w16du:dateUtc="2025-07-17T22:22:00Z">
        <w:r w:rsidR="00150D0A">
          <w:rPr>
            <w:rFonts w:ascii="Times New Roman" w:hAnsi="Times New Roman" w:cs="Times New Roman"/>
            <w:sz w:val="24"/>
            <w:szCs w:val="24"/>
          </w:rPr>
          <w:t>. Return</w:t>
        </w:r>
      </w:ins>
      <w:ins w:id="75" w:author="Steve Rozen, Ph.D." w:date="2025-07-17T18:49:00Z" w16du:dateUtc="2025-07-17T22:49:00Z">
        <w:r w:rsidR="00E34894">
          <w:rPr>
            <w:rFonts w:ascii="Times New Roman" w:hAnsi="Times New Roman" w:cs="Times New Roman"/>
            <w:sz w:val="24"/>
            <w:szCs w:val="24"/>
          </w:rPr>
          <w:t>ing</w:t>
        </w:r>
      </w:ins>
      <w:ins w:id="76" w:author="Steve Rozen, Ph.D." w:date="2025-07-17T18:22:00Z" w16du:dateUtc="2025-07-17T22:22:00Z">
        <w:r w:rsidR="00150D0A">
          <w:rPr>
            <w:rFonts w:ascii="Times New Roman" w:hAnsi="Times New Roman" w:cs="Times New Roman"/>
            <w:sz w:val="24"/>
            <w:szCs w:val="24"/>
          </w:rPr>
          <w:t xml:space="preserve"> to the example</w:t>
        </w:r>
      </w:ins>
      <w:ins w:id="77" w:author="Steve Rozen, Ph.D." w:date="2025-07-17T18:23:00Z" w16du:dateUtc="2025-07-17T22:23:00Z">
        <w:r w:rsidR="00150D0A">
          <w:rPr>
            <w:rFonts w:ascii="Times New Roman" w:hAnsi="Times New Roman" w:cs="Times New Roman"/>
            <w:sz w:val="24"/>
            <w:szCs w:val="24"/>
          </w:rPr>
          <w:t>s</w:t>
        </w:r>
      </w:ins>
      <w:ins w:id="78" w:author="Steve Rozen, Ph.D." w:date="2025-07-17T18:22:00Z" w16du:dateUtc="2025-07-17T22:22:00Z">
        <w:r w:rsidR="00150D0A">
          <w:rPr>
            <w:rFonts w:ascii="Times New Roman" w:hAnsi="Times New Roman" w:cs="Times New Roman"/>
            <w:sz w:val="24"/>
            <w:szCs w:val="24"/>
          </w:rPr>
          <w:t xml:space="preserve"> of single base deletions</w:t>
        </w:r>
      </w:ins>
      <w:ins w:id="79" w:author="Steve Rozen, Ph.D." w:date="2025-07-17T18:23:00Z" w16du:dateUtc="2025-07-17T22:23:00Z">
        <w:r w:rsidR="00150D0A">
          <w:rPr>
            <w:rFonts w:ascii="Times New Roman" w:hAnsi="Times New Roman" w:cs="Times New Roman"/>
            <w:sz w:val="24"/>
            <w:szCs w:val="24"/>
          </w:rPr>
          <w:t xml:space="preserve"> associated with </w:t>
        </w:r>
      </w:ins>
      <w:ins w:id="80" w:author="Steve Rozen, Ph.D." w:date="2025-07-17T18:24:00Z" w16du:dateUtc="2025-07-17T22:24:00Z">
        <w:r w:rsidR="00150D0A">
          <w:rPr>
            <w:rFonts w:ascii="Times New Roman" w:hAnsi="Times New Roman" w:cs="Times New Roman"/>
            <w:sz w:val="24"/>
            <w:szCs w:val="24"/>
          </w:rPr>
          <w:t xml:space="preserve">AA, in Indel83 signature ID23 and the corresponding Indel89 signature InsDel23 </w:t>
        </w:r>
      </w:ins>
      <w:del w:id="81" w:author="Steve Rozen, Ph.D." w:date="2025-07-17T18:24:00Z" w16du:dateUtc="2025-07-17T22:24:00Z">
        <w:r w:rsidRPr="00B8798B" w:rsidDel="00150D0A">
          <w:rPr>
            <w:rFonts w:ascii="Times New Roman" w:hAnsi="Times New Roman" w:cs="Times New Roman"/>
            <w:sz w:val="24"/>
            <w:szCs w:val="24"/>
          </w:rPr>
          <w:delText xml:space="preserve">For instance, the </w:delText>
        </w:r>
        <w:r w:rsidR="008904C8" w:rsidDel="00150D0A">
          <w:rPr>
            <w:rFonts w:ascii="Times New Roman" w:hAnsi="Times New Roman" w:cs="Times New Roman" w:hint="eastAsia"/>
            <w:sz w:val="24"/>
            <w:szCs w:val="24"/>
          </w:rPr>
          <w:delText>Indel83</w:delText>
        </w:r>
        <w:r w:rsidRPr="00B8798B" w:rsidDel="00150D0A">
          <w:rPr>
            <w:rFonts w:ascii="Times New Roman" w:hAnsi="Times New Roman" w:cs="Times New Roman"/>
            <w:sz w:val="24"/>
            <w:szCs w:val="24"/>
          </w:rPr>
          <w:delText xml:space="preserve"> signature </w:delText>
        </w:r>
      </w:del>
      <w:r w:rsidRPr="00B8798B">
        <w:rPr>
          <w:rFonts w:ascii="Times New Roman" w:hAnsi="Times New Roman" w:cs="Times New Roman"/>
          <w:sz w:val="24"/>
          <w:szCs w:val="24"/>
        </w:rPr>
        <w:t xml:space="preserve">ID23 </w:t>
      </w:r>
      <w:ins w:id="82" w:author="Steve Rozen, Ph.D." w:date="2025-07-17T18:24:00Z" w16du:dateUtc="2025-07-17T22:24:00Z">
        <w:r w:rsidR="00150D0A">
          <w:rPr>
            <w:rFonts w:ascii="Times New Roman" w:hAnsi="Times New Roman" w:cs="Times New Roman"/>
            <w:sz w:val="24"/>
            <w:szCs w:val="24"/>
          </w:rPr>
          <w:t>shows that the most common deletio</w:t>
        </w:r>
      </w:ins>
      <w:ins w:id="83" w:author="Steve Rozen, Ph.D." w:date="2025-07-17T18:25:00Z" w16du:dateUtc="2025-07-17T22:25:00Z">
        <w:r w:rsidR="00150D0A">
          <w:rPr>
            <w:rFonts w:ascii="Times New Roman" w:hAnsi="Times New Roman" w:cs="Times New Roman"/>
            <w:sz w:val="24"/>
            <w:szCs w:val="24"/>
          </w:rPr>
          <w:t>n of a single T occurs as V</w:t>
        </w:r>
      </w:ins>
      <w:ins w:id="84" w:author="Steve Rozen, Ph.D." w:date="2025-07-17T18:26:00Z" w16du:dateUtc="2025-07-17T22:26:00Z">
        <w:r w:rsidR="00150D0A">
          <w:rPr>
            <w:rFonts w:ascii="Times New Roman" w:hAnsi="Times New Roman" w:cs="Times New Roman"/>
            <w:sz w:val="24"/>
            <w:szCs w:val="24"/>
          </w:rPr>
          <w:t>TV</w:t>
        </w:r>
      </w:ins>
      <w:ins w:id="85" w:author="Steve Rozen, Ph.D." w:date="2025-07-17T18:25:00Z" w16du:dateUtc="2025-07-17T22:25:00Z">
        <w:r w:rsidR="00150D0A">
          <w:rPr>
            <w:rFonts w:ascii="Times New Roman" w:hAnsi="Times New Roman" w:cs="Times New Roman"/>
            <w:sz w:val="24"/>
            <w:szCs w:val="24"/>
          </w:rPr>
          <w:t xml:space="preserve"> &gt; </w:t>
        </w:r>
      </w:ins>
      <w:ins w:id="86" w:author="Steve Rozen, Ph.D." w:date="2025-07-17T18:26:00Z" w16du:dateUtc="2025-07-17T22:26:00Z">
        <w:r w:rsidR="00150D0A">
          <w:rPr>
            <w:rFonts w:ascii="Times New Roman" w:hAnsi="Times New Roman" w:cs="Times New Roman"/>
            <w:sz w:val="24"/>
            <w:szCs w:val="24"/>
          </w:rPr>
          <w:t>VV (</w:t>
        </w:r>
      </w:ins>
      <w:ins w:id="87" w:author="Steve Rozen, Ph.D." w:date="2025-07-17T18:25:00Z" w16du:dateUtc="2025-07-17T22:25:00Z">
        <w:r w:rsidR="00150D0A">
          <w:rPr>
            <w:rFonts w:ascii="Times New Roman" w:hAnsi="Times New Roman" w:cs="Times New Roman"/>
            <w:sz w:val="24"/>
            <w:szCs w:val="24"/>
          </w:rPr>
          <w:t xml:space="preserve">where </w:t>
        </w:r>
      </w:ins>
      <w:ins w:id="88" w:author="Steve Rozen, Ph.D." w:date="2025-07-17T18:26:00Z" w16du:dateUtc="2025-07-17T22:26:00Z">
        <w:r w:rsidR="00150D0A">
          <w:rPr>
            <w:rFonts w:ascii="Times New Roman" w:hAnsi="Times New Roman" w:cs="Times New Roman"/>
            <w:sz w:val="24"/>
            <w:szCs w:val="24"/>
          </w:rPr>
          <w:t>V</w:t>
        </w:r>
      </w:ins>
      <w:ins w:id="89" w:author="Steve Rozen, Ph.D." w:date="2025-07-17T18:25:00Z" w16du:dateUtc="2025-07-17T22:25:00Z">
        <w:r w:rsidR="00150D0A">
          <w:rPr>
            <w:rFonts w:ascii="Times New Roman" w:hAnsi="Times New Roman" w:cs="Times New Roman"/>
            <w:sz w:val="24"/>
            <w:szCs w:val="24"/>
          </w:rPr>
          <w:t xml:space="preserve"> indicates any base other than </w:t>
        </w:r>
      </w:ins>
      <w:ins w:id="90" w:author="Steve Rozen, Ph.D." w:date="2025-07-17T18:26:00Z" w16du:dateUtc="2025-07-17T22:26:00Z">
        <w:r w:rsidR="00150D0A">
          <w:rPr>
            <w:rFonts w:ascii="Times New Roman" w:hAnsi="Times New Roman" w:cs="Times New Roman"/>
            <w:sz w:val="24"/>
            <w:szCs w:val="24"/>
          </w:rPr>
          <w:t>V and the two V need not be the same base</w:t>
        </w:r>
      </w:ins>
      <w:ins w:id="91" w:author="Steve Rozen, Ph.D." w:date="2025-07-17T18:25:00Z" w16du:dateUtc="2025-07-17T22:25:00Z">
        <w:r w:rsidR="00150D0A">
          <w:rPr>
            <w:rFonts w:ascii="Times New Roman" w:hAnsi="Times New Roman" w:cs="Times New Roman"/>
            <w:sz w:val="24"/>
            <w:szCs w:val="24"/>
          </w:rPr>
          <w:t>)</w:t>
        </w:r>
      </w:ins>
      <w:ins w:id="92" w:author="Steve Rozen, Ph.D." w:date="2025-07-17T18:26:00Z" w16du:dateUtc="2025-07-17T22:26:00Z">
        <w:r w:rsidR="00150D0A">
          <w:rPr>
            <w:rFonts w:ascii="Times New Roman" w:hAnsi="Times New Roman" w:cs="Times New Roman"/>
            <w:sz w:val="24"/>
            <w:szCs w:val="24"/>
          </w:rPr>
          <w:t>, a distinction that Indel8</w:t>
        </w:r>
      </w:ins>
      <w:ins w:id="93" w:author="Steve Rozen, Ph.D." w:date="2025-07-17T18:27:00Z" w16du:dateUtc="2025-07-17T22:27:00Z">
        <w:r w:rsidR="00150D0A">
          <w:rPr>
            <w:rFonts w:ascii="Times New Roman" w:hAnsi="Times New Roman" w:cs="Times New Roman"/>
            <w:sz w:val="24"/>
            <w:szCs w:val="24"/>
          </w:rPr>
          <w:t>3’s signature In</w:t>
        </w:r>
        <w:r w:rsidR="00DD7D38">
          <w:rPr>
            <w:rFonts w:ascii="Times New Roman" w:hAnsi="Times New Roman" w:cs="Times New Roman"/>
            <w:sz w:val="24"/>
            <w:szCs w:val="24"/>
          </w:rPr>
          <w:t>s</w:t>
        </w:r>
        <w:r w:rsidR="00150D0A">
          <w:rPr>
            <w:rFonts w:ascii="Times New Roman" w:hAnsi="Times New Roman" w:cs="Times New Roman"/>
            <w:sz w:val="24"/>
            <w:szCs w:val="24"/>
          </w:rPr>
          <w:t>Del23 does not capture. But InsDel23</w:t>
        </w:r>
      </w:ins>
      <w:ins w:id="94" w:author="Steve Rozen, Ph.D." w:date="2025-07-17T18:50:00Z" w16du:dateUtc="2025-07-17T22:50:00Z">
        <w:r w:rsidR="000168EF">
          <w:rPr>
            <w:rFonts w:ascii="Times New Roman" w:hAnsi="Times New Roman" w:cs="Times New Roman"/>
            <w:sz w:val="24"/>
            <w:szCs w:val="24"/>
          </w:rPr>
          <w:t xml:space="preserve"> we can see that deletions of </w:t>
        </w:r>
      </w:ins>
      <w:ins w:id="95" w:author="Steve Rozen, Ph.D." w:date="2025-07-17T18:51:00Z" w16du:dateUtc="2025-07-17T22:51:00Z">
        <w:r w:rsidR="000168EF">
          <w:rPr>
            <w:rFonts w:ascii="Times New Roman" w:hAnsi="Times New Roman" w:cs="Times New Roman"/>
            <w:sz w:val="24"/>
            <w:szCs w:val="24"/>
          </w:rPr>
          <w:t xml:space="preserve">T is usually associated with a flanking A, which </w:t>
        </w:r>
      </w:ins>
      <w:ins w:id="96" w:author="Steve Rozen, Ph.D." w:date="2025-07-17T18:52:00Z" w16du:dateUtc="2025-07-17T22:52:00Z">
        <w:r w:rsidR="000168EF">
          <w:rPr>
            <w:rFonts w:ascii="Times New Roman" w:hAnsi="Times New Roman" w:cs="Times New Roman"/>
            <w:sz w:val="24"/>
            <w:szCs w:val="24"/>
          </w:rPr>
          <w:t>one might hypothesize is related to the adenine adducts caused by AA</w:t>
        </w:r>
      </w:ins>
      <w:ins w:id="97" w:author="Steve Rozen, Ph.D." w:date="2025-07-17T18:57:00Z" w16du:dateUtc="2025-07-17T22:57:00Z">
        <w:r w:rsidR="008A1A6E">
          <w:rPr>
            <w:rFonts w:ascii="Times New Roman" w:hAnsi="Times New Roman" w:cs="Times New Roman"/>
            <w:sz w:val="24"/>
            <w:szCs w:val="24"/>
          </w:rPr>
          <w:t xml:space="preserve">, which are also </w:t>
        </w:r>
      </w:ins>
      <w:ins w:id="98" w:author="Steve Rozen, Ph.D." w:date="2025-07-17T18:58:00Z" w16du:dateUtc="2025-07-17T22:58:00Z">
        <w:r w:rsidR="00F57D85">
          <w:rPr>
            <w:rFonts w:ascii="Times New Roman" w:hAnsi="Times New Roman" w:cs="Times New Roman"/>
            <w:sz w:val="24"/>
            <w:szCs w:val="24"/>
          </w:rPr>
          <w:t xml:space="preserve">thought to be </w:t>
        </w:r>
      </w:ins>
      <w:ins w:id="99" w:author="Steve Rozen, Ph.D." w:date="2025-07-17T18:57:00Z" w16du:dateUtc="2025-07-17T22:57:00Z">
        <w:r w:rsidR="008A1A6E">
          <w:rPr>
            <w:rFonts w:ascii="Times New Roman" w:hAnsi="Times New Roman" w:cs="Times New Roman"/>
            <w:sz w:val="24"/>
            <w:szCs w:val="24"/>
          </w:rPr>
          <w:t xml:space="preserve">responsible for the predominance of A&gt;T single base substitutions in SBB22 (Figure 1C) and </w:t>
        </w:r>
      </w:ins>
      <w:ins w:id="100" w:author="Steve Rozen, Ph.D." w:date="2025-07-17T18:58:00Z" w16du:dateUtc="2025-07-17T22:58:00Z">
        <w:r w:rsidR="00F57D85">
          <w:rPr>
            <w:rFonts w:ascii="Times New Roman" w:hAnsi="Times New Roman" w:cs="Times New Roman"/>
            <w:sz w:val="24"/>
            <w:szCs w:val="24"/>
          </w:rPr>
          <w:t xml:space="preserve">the dinucleotide </w:t>
        </w:r>
        <w:r w:rsidR="00F57D85">
          <w:rPr>
            <w:rFonts w:ascii="Times New Roman" w:hAnsi="Times New Roman" w:cs="Times New Roman"/>
            <w:sz w:val="24"/>
            <w:szCs w:val="24"/>
          </w:rPr>
          <w:lastRenderedPageBreak/>
          <w:t>mutations in</w:t>
        </w:r>
      </w:ins>
      <w:ins w:id="101" w:author="Steve Rozen, Ph.D." w:date="2025-07-17T18:59:00Z" w16du:dateUtc="2025-07-17T22:59:00Z">
        <w:r w:rsidR="00F57D85">
          <w:rPr>
            <w:rFonts w:ascii="Times New Roman" w:hAnsi="Times New Roman" w:cs="Times New Roman"/>
            <w:sz w:val="24"/>
            <w:szCs w:val="24"/>
          </w:rPr>
          <w:t xml:space="preserve">volving A and T in </w:t>
        </w:r>
      </w:ins>
      <w:ins w:id="102" w:author="Steve Rozen, Ph.D." w:date="2025-07-17T18:58:00Z" w16du:dateUtc="2025-07-17T22:58:00Z">
        <w:r w:rsidR="00F57D85">
          <w:rPr>
            <w:rFonts w:ascii="Times New Roman" w:hAnsi="Times New Roman" w:cs="Times New Roman"/>
            <w:sz w:val="24"/>
            <w:szCs w:val="24"/>
          </w:rPr>
          <w:t>DBS20 (Figure 1D).</w:t>
        </w:r>
      </w:ins>
      <w:ins w:id="103" w:author="Steve Rozen, Ph.D." w:date="2025-07-17T18:52:00Z" w16du:dateUtc="2025-07-17T22:52:00Z">
        <w:r w:rsidR="008A1A6E">
          <w:rPr>
            <w:rFonts w:ascii="Times New Roman" w:hAnsi="Times New Roman" w:cs="Times New Roman"/>
            <w:sz w:val="24"/>
            <w:szCs w:val="24"/>
          </w:rPr>
          <w:t xml:space="preserve"> </w:t>
        </w:r>
      </w:ins>
      <w:del w:id="104" w:author="Steve Rozen, Ph.D." w:date="2025-07-17T18:52:00Z" w16du:dateUtc="2025-07-17T22:52:00Z">
        <w:r w:rsidRPr="00B8798B" w:rsidDel="000168EF">
          <w:rPr>
            <w:rFonts w:ascii="Times New Roman" w:hAnsi="Times New Roman" w:cs="Times New Roman"/>
            <w:sz w:val="24"/>
            <w:szCs w:val="24"/>
          </w:rPr>
          <w:delText>reflects the removal of single-base Cs from dinucleotide Cs or single-base Ts from mono- or dinucleotide Ts</w:delText>
        </w:r>
        <w:r w:rsidR="00596DC9" w:rsidDel="000168EF">
          <w:rPr>
            <w:rFonts w:ascii="Times New Roman" w:hAnsi="Times New Roman" w:cs="Times New Roman" w:hint="eastAsia"/>
            <w:sz w:val="24"/>
            <w:szCs w:val="24"/>
          </w:rPr>
          <w:delText xml:space="preserve"> (Figure 1C)</w:delText>
        </w:r>
        <w:r w:rsidRPr="00B8798B" w:rsidDel="000168EF">
          <w:rPr>
            <w:rFonts w:ascii="Times New Roman" w:hAnsi="Times New Roman" w:cs="Times New Roman"/>
            <w:sz w:val="24"/>
            <w:szCs w:val="24"/>
          </w:rPr>
          <w:delText>. In contrast, the I</w:delText>
        </w:r>
        <w:r w:rsidR="008904C8" w:rsidDel="000168EF">
          <w:rPr>
            <w:rFonts w:ascii="Times New Roman" w:hAnsi="Times New Roman" w:cs="Times New Roman" w:hint="eastAsia"/>
            <w:sz w:val="24"/>
            <w:szCs w:val="24"/>
          </w:rPr>
          <w:delText>ndel</w:delText>
        </w:r>
        <w:r w:rsidRPr="00B8798B" w:rsidDel="000168EF">
          <w:rPr>
            <w:rFonts w:ascii="Times New Roman" w:hAnsi="Times New Roman" w:cs="Times New Roman"/>
            <w:sz w:val="24"/>
            <w:szCs w:val="24"/>
          </w:rPr>
          <w:delText xml:space="preserve">89 signature InsDel23 </w:delText>
        </w:r>
        <w:r w:rsidR="00620F7A" w:rsidDel="000168EF">
          <w:rPr>
            <w:rFonts w:ascii="Times New Roman" w:hAnsi="Times New Roman" w:cs="Times New Roman" w:hint="eastAsia"/>
            <w:sz w:val="24"/>
            <w:szCs w:val="24"/>
          </w:rPr>
          <w:delText>(</w:delText>
        </w:r>
        <w:r w:rsidR="00FF449A" w:rsidDel="000168EF">
          <w:rPr>
            <w:rFonts w:ascii="Times New Roman" w:hAnsi="Times New Roman" w:cs="Times New Roman" w:hint="eastAsia"/>
            <w:sz w:val="24"/>
            <w:szCs w:val="24"/>
          </w:rPr>
          <w:delText xml:space="preserve">identified in this study) </w:delText>
        </w:r>
        <w:r w:rsidRPr="00B8798B" w:rsidDel="000168EF">
          <w:rPr>
            <w:rFonts w:ascii="Times New Roman" w:hAnsi="Times New Roman" w:cs="Times New Roman"/>
            <w:sz w:val="24"/>
            <w:szCs w:val="24"/>
          </w:rPr>
          <w:delText>predominantly characterizes the removal of 1 bp C from CCA ([C2]A) and 1 bp T from AXA, CXA, and GXA contexts, where X represents poly-T tracts of varying lengths (1–4 bp)</w:delText>
        </w:r>
        <w:r w:rsidR="00894B62" w:rsidDel="000168EF">
          <w:rPr>
            <w:rFonts w:ascii="Times New Roman" w:hAnsi="Times New Roman" w:cs="Times New Roman" w:hint="eastAsia"/>
            <w:sz w:val="24"/>
            <w:szCs w:val="24"/>
          </w:rPr>
          <w:delText xml:space="preserve"> (Figure 1D)</w:delText>
        </w:r>
        <w:r w:rsidRPr="00B8798B" w:rsidDel="000168EF">
          <w:rPr>
            <w:rFonts w:ascii="Times New Roman" w:hAnsi="Times New Roman" w:cs="Times New Roman"/>
            <w:sz w:val="24"/>
            <w:szCs w:val="24"/>
          </w:rPr>
          <w:delText>.</w:delText>
        </w:r>
      </w:del>
      <w:r w:rsidRPr="00B8798B">
        <w:rPr>
          <w:rFonts w:ascii="Times New Roman" w:hAnsi="Times New Roman" w:cs="Times New Roman"/>
          <w:sz w:val="24"/>
          <w:szCs w:val="24"/>
        </w:rPr>
        <w:t xml:space="preserve"> </w:t>
      </w:r>
      <w:del w:id="105" w:author="Steve Rozen, Ph.D." w:date="2025-07-17T20:19:00Z" w16du:dateUtc="2025-07-18T00:19:00Z">
        <w:r w:rsidRPr="00B8798B" w:rsidDel="00C218FA">
          <w:rPr>
            <w:rFonts w:ascii="Times New Roman" w:hAnsi="Times New Roman" w:cs="Times New Roman"/>
            <w:sz w:val="24"/>
            <w:szCs w:val="24"/>
          </w:rPr>
          <w:delText>Collectively, these indel signatures consistently demonstrate that AA exposure preferentially removes 1 bp T from ATA, CTA, and GTA contexts, mirroring the strong SBS22 signal observed genome-wide</w:delText>
        </w:r>
        <w:r w:rsidR="00894B62" w:rsidDel="00C218FA">
          <w:rPr>
            <w:rFonts w:ascii="Times New Roman" w:hAnsi="Times New Roman" w:cs="Times New Roman" w:hint="eastAsia"/>
            <w:sz w:val="24"/>
            <w:szCs w:val="24"/>
          </w:rPr>
          <w:delText xml:space="preserve"> (Figure 1A)</w:delText>
        </w:r>
        <w:r w:rsidRPr="00B8798B" w:rsidDel="00C218FA">
          <w:rPr>
            <w:rFonts w:ascii="Times New Roman" w:hAnsi="Times New Roman" w:cs="Times New Roman"/>
            <w:sz w:val="24"/>
            <w:szCs w:val="24"/>
          </w:rPr>
          <w:delText xml:space="preserve">. </w:delText>
        </w:r>
      </w:del>
      <w:r w:rsidRPr="00C218FA">
        <w:rPr>
          <w:rFonts w:ascii="Times New Roman" w:hAnsi="Times New Roman" w:cs="Times New Roman"/>
          <w:sz w:val="24"/>
          <w:szCs w:val="24"/>
          <w:highlight w:val="yellow"/>
          <w:rPrChange w:id="106" w:author="Steve Rozen, Ph.D." w:date="2025-07-17T20:19:00Z" w16du:dateUtc="2025-07-18T00:19:00Z">
            <w:rPr>
              <w:rFonts w:ascii="Times New Roman" w:hAnsi="Times New Roman" w:cs="Times New Roman"/>
              <w:sz w:val="24"/>
              <w:szCs w:val="24"/>
            </w:rPr>
          </w:rPrChange>
        </w:rPr>
        <w:t>Nevertheless, despite their mechanistic importance, indel signatures have historically received less attention: as of COSMIC v3.4, 99 SBS signatures are catalogued, compared to only 23 ID</w:t>
      </w:r>
      <w:r w:rsidR="00C119C1" w:rsidRPr="00C218FA">
        <w:rPr>
          <w:rFonts w:ascii="Times New Roman" w:hAnsi="Times New Roman" w:cs="Times New Roman"/>
          <w:sz w:val="24"/>
          <w:szCs w:val="24"/>
          <w:highlight w:val="yellow"/>
          <w:rPrChange w:id="107" w:author="Steve Rozen, Ph.D." w:date="2025-07-17T20:19:00Z" w16du:dateUtc="2025-07-18T00:19:00Z">
            <w:rPr>
              <w:rFonts w:ascii="Times New Roman" w:hAnsi="Times New Roman" w:cs="Times New Roman"/>
              <w:sz w:val="24"/>
              <w:szCs w:val="24"/>
            </w:rPr>
          </w:rPrChange>
        </w:rPr>
        <w:t>83</w:t>
      </w:r>
      <w:r w:rsidRPr="00C218FA">
        <w:rPr>
          <w:rFonts w:ascii="Times New Roman" w:hAnsi="Times New Roman" w:cs="Times New Roman"/>
          <w:sz w:val="24"/>
          <w:szCs w:val="24"/>
          <w:highlight w:val="yellow"/>
          <w:rPrChange w:id="108" w:author="Steve Rozen, Ph.D." w:date="2025-07-17T20:19:00Z" w16du:dateUtc="2025-07-18T00:19:00Z">
            <w:rPr>
              <w:rFonts w:ascii="Times New Roman" w:hAnsi="Times New Roman" w:cs="Times New Roman"/>
              <w:sz w:val="24"/>
              <w:szCs w:val="24"/>
            </w:rPr>
          </w:rPrChange>
        </w:rPr>
        <w:t xml:space="preserve"> signatures.</w:t>
      </w:r>
    </w:p>
    <w:p w14:paraId="2229B932" w14:textId="4B41E4C6"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w:t>
      </w:r>
      <w:proofErr w:type="spellStart"/>
      <w:r w:rsidRPr="008D60CC">
        <w:rPr>
          <w:rFonts w:ascii="Times New Roman" w:hAnsi="Times New Roman" w:cs="Times New Roman"/>
          <w:sz w:val="24"/>
          <w:szCs w:val="24"/>
        </w:rPr>
        <w:t>SigProfilerExtractor</w:t>
      </w:r>
      <w:proofErr w:type="spellEnd"/>
      <w:r w:rsidRPr="008D60CC">
        <w:rPr>
          <w:rFonts w:ascii="Times New Roman" w:hAnsi="Times New Roman" w:cs="Times New Roman"/>
          <w:sz w:val="24"/>
          <w:szCs w:val="24"/>
        </w:rPr>
        <w:t xml:space="preserve"> and </w:t>
      </w:r>
      <w:proofErr w:type="spellStart"/>
      <w:r w:rsidRPr="008D60CC">
        <w:rPr>
          <w:rFonts w:ascii="Times New Roman" w:hAnsi="Times New Roman" w:cs="Times New Roman"/>
          <w:sz w:val="24"/>
          <w:szCs w:val="24"/>
        </w:rPr>
        <w:t>MuSiCal</w:t>
      </w:r>
      <w:proofErr w:type="spellEnd"/>
      <w:r w:rsidRPr="008D60CC">
        <w:rPr>
          <w:rFonts w:ascii="Times New Roman" w:hAnsi="Times New Roman" w:cs="Times New Roman"/>
          <w:sz w:val="24"/>
          <w:szCs w:val="24"/>
        </w:rPr>
        <w:t>),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similar to any known </w:t>
      </w:r>
      <w:r w:rsidR="003A4A88">
        <w:rPr>
          <w:rFonts w:ascii="Times New Roman" w:hAnsi="Times New Roman" w:cs="Times New Roman" w:hint="eastAsia"/>
          <w:sz w:val="24"/>
          <w:szCs w:val="24"/>
        </w:rPr>
        <w:t>Indel</w:t>
      </w:r>
      <w:r w:rsidRPr="008D60CC">
        <w:rPr>
          <w:rFonts w:ascii="Times New Roman" w:hAnsi="Times New Roman" w:cs="Times New Roman"/>
          <w:sz w:val="24"/>
          <w:szCs w:val="24"/>
        </w:rPr>
        <w:t xml:space="preserve">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r w:rsidR="00573DD4">
        <w:rPr>
          <w:rFonts w:ascii="Times New Roman" w:hAnsi="Times New Roman" w:cs="Times New Roman"/>
          <w:sz w:val="24"/>
          <w:szCs w:val="24"/>
        </w:rPr>
        <w:t xml:space="preserve"> in a cells with deficient </w:t>
      </w:r>
      <w:r w:rsidR="00EB4AAF" w:rsidRPr="00EB4AAF">
        <w:rPr>
          <w:rFonts w:ascii="Times New Roman" w:hAnsi="Times New Roman" w:cs="Times New Roman"/>
          <w:sz w:val="24"/>
          <w:szCs w:val="24"/>
        </w:rPr>
        <w:t xml:space="preserve"> </w:t>
      </w:r>
      <w:r w:rsidR="00573DD4" w:rsidRPr="00573DD4">
        <w:rPr>
          <w:rFonts w:ascii="Times New Roman" w:hAnsi="Times New Roman" w:cs="Times New Roman"/>
          <w:sz w:val="24"/>
          <w:szCs w:val="24"/>
        </w:rPr>
        <w:lastRenderedPageBreak/>
        <w:t xml:space="preserve">ribonucleotide excision repair </w:t>
      </w:r>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generates previously unreported</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r w:rsidR="00573DD4">
        <w:rPr>
          <w:rFonts w:ascii="Times New Roman" w:hAnsi="Times New Roman" w:cs="Times New Roman"/>
          <w:sz w:val="24"/>
          <w:szCs w:val="24"/>
        </w:rPr>
        <w:t>s</w:t>
      </w:r>
      <w:r w:rsidR="00EB4AAF"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that we </w:t>
      </w:r>
      <w:r w:rsidR="00EB4AAF" w:rsidRPr="00EB4AAF">
        <w:rPr>
          <w:rFonts w:ascii="Times New Roman" w:hAnsi="Times New Roman" w:cs="Times New Roman"/>
          <w:sz w:val="24"/>
          <w:szCs w:val="24"/>
        </w:rPr>
        <w:t xml:space="preserve">identified </w:t>
      </w:r>
      <w:r w:rsidR="00573DD4">
        <w:rPr>
          <w:rFonts w:ascii="Times New Roman" w:hAnsi="Times New Roman" w:cs="Times New Roman"/>
          <w:sz w:val="24"/>
          <w:szCs w:val="24"/>
        </w:rPr>
        <w:t>independently in both indel classification systems</w:t>
      </w:r>
      <w:r w:rsidR="00573DD4" w:rsidRPr="00EB4AAF">
        <w:rPr>
          <w:rFonts w:ascii="Times New Roman" w:hAnsi="Times New Roman" w:cs="Times New Roman"/>
          <w:sz w:val="24"/>
          <w:szCs w:val="24"/>
        </w:rPr>
        <w:t xml:space="preserve"> </w:t>
      </w:r>
      <w:r w:rsidR="008201EF">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w:instrText>
      </w:r>
      <w:r w:rsidR="008201EF">
        <w:rPr>
          <w:rFonts w:ascii="Times New Roman" w:hAnsi="Times New Roman" w:cs="Times New Roman" w:hint="eastAsia"/>
          <w:sz w:val="24"/>
          <w:szCs w:val="24"/>
        </w:rPr>
        <w:instrText>vel of transcription. This mutation type, characteristic of TAM, is sequence dependent, occurring prefentially at di- and trinucleotides repeats, notably at two mutational hotspots encompassing the same 5</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-ACATAT-3</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 xml:space="preserve"> sequence. To explore the mechanisms und</w:instrText>
      </w:r>
      <w:r w:rsidR="008201EF">
        <w:rPr>
          <w:rFonts w:ascii="Times New Roman" w:hAnsi="Times New Roman" w:cs="Times New Roman"/>
          <w:sz w:val="24"/>
          <w:szCs w:val="24"/>
        </w:rPr>
        <w:instrText>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w:instrText>
      </w:r>
      <w:r w:rsidR="008201EF">
        <w:rPr>
          <w:rFonts w:ascii="Times New Roman" w:hAnsi="Times New Roman" w:cs="Times New Roman" w:hint="eastAsia"/>
          <w:sz w:val="24"/>
          <w:szCs w:val="24"/>
        </w:rPr>
        <w:instrText xml:space="preserve"> mutation assay for studying transcription-associated mutagenesis (TAM) in yeast. In a wild-type background with no alterations in DNA repair capacity, </w:instrText>
      </w:r>
      <w:r w:rsidR="008201EF">
        <w:rPr>
          <w:rFonts w:ascii="Times New Roman" w:hAnsi="Times New Roman" w:cs="Times New Roman" w:hint="eastAsia"/>
          <w:sz w:val="24"/>
          <w:szCs w:val="24"/>
        </w:rPr>
        <w:instrText>≈</w:instrText>
      </w:r>
      <w:r w:rsidR="008201EF">
        <w:rPr>
          <w:rFonts w:ascii="Times New Roman" w:hAnsi="Times New Roman" w:cs="Times New Roman" w:hint="eastAsia"/>
          <w:sz w:val="24"/>
          <w:szCs w:val="24"/>
        </w:rPr>
        <w:instrText>50% of forward mutations that arise in the            CAN1            gene under high-transcription co</w:instrText>
      </w:r>
      <w:r w:rsidR="008201EF">
        <w:rPr>
          <w:rFonts w:ascii="Times New Roman" w:hAnsi="Times New Roman" w:cs="Times New Roman"/>
          <w:sz w:val="24"/>
          <w:szCs w:val="24"/>
        </w:rPr>
        <w:instrText xml:space="preserve">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sidR="008201EF">
        <w:rPr>
          <w:rFonts w:ascii="Times New Roman" w:hAnsi="Times New Roman" w:cs="Times New Roman"/>
          <w:sz w:val="24"/>
          <w:szCs w:val="24"/>
        </w:rPr>
        <w:fldChar w:fldCharType="separate"/>
      </w:r>
      <w:r w:rsidR="008201EF" w:rsidRPr="008201EF">
        <w:rPr>
          <w:rFonts w:ascii="Times New Roman" w:hAnsi="Times New Roman" w:cs="Times New Roman"/>
          <w:sz w:val="24"/>
        </w:rPr>
        <w:t>(Cho et al. 2013; Takahashi et al. 2011; Lippert et al. 2011)</w:t>
      </w:r>
      <w:r w:rsidR="008201EF">
        <w:rPr>
          <w:rFonts w:ascii="Times New Roman" w:hAnsi="Times New Roman" w:cs="Times New Roman"/>
          <w:sz w:val="24"/>
          <w:szCs w:val="24"/>
        </w:rPr>
        <w:fldChar w:fldCharType="end"/>
      </w:r>
      <w:r w:rsidR="00EB4AAF" w:rsidRPr="00EB4AAF">
        <w:rPr>
          <w:rFonts w:ascii="Times New Roman" w:hAnsi="Times New Roman" w:cs="Times New Roman"/>
          <w:sz w:val="24"/>
          <w:szCs w:val="24"/>
        </w:rPr>
        <w:t xml:space="preserve"> Additionally, four novel signatures from both </w:t>
      </w:r>
      <w:r w:rsidR="00573DD4">
        <w:rPr>
          <w:rFonts w:ascii="Times New Roman" w:hAnsi="Times New Roman" w:cs="Times New Roman"/>
          <w:sz w:val="24"/>
          <w:szCs w:val="24"/>
        </w:rPr>
        <w:t>indel</w:t>
      </w:r>
      <w:r w:rsidR="00EB4AAF" w:rsidRPr="00EB4AAF">
        <w:rPr>
          <w:rFonts w:ascii="Times New Roman" w:hAnsi="Times New Roman" w:cs="Times New Roman"/>
          <w:sz w:val="24"/>
          <w:szCs w:val="24"/>
        </w:rPr>
        <w:t xml:space="preserve"> </w:t>
      </w:r>
      <w:r w:rsidR="00AF31C2">
        <w:rPr>
          <w:rFonts w:ascii="Times New Roman" w:hAnsi="Times New Roman" w:cs="Times New Roman"/>
          <w:sz w:val="24"/>
          <w:szCs w:val="24"/>
        </w:rPr>
        <w:t>classifications</w:t>
      </w:r>
      <w:r w:rsidR="00573DD4">
        <w:rPr>
          <w:rFonts w:ascii="Times New Roman" w:hAnsi="Times New Roman" w:cs="Times New Roman"/>
          <w:sz w:val="24"/>
          <w:szCs w:val="24"/>
        </w:rPr>
        <w:t xml:space="preserve"> systems</w:t>
      </w:r>
      <w:r w:rsidR="00AF31C2">
        <w:rPr>
          <w:rFonts w:ascii="Times New Roman" w:hAnsi="Times New Roman" w:cs="Times New Roman"/>
          <w:sz w:val="24"/>
          <w:szCs w:val="24"/>
        </w:rPr>
        <w:t xml:space="preserve"> </w:t>
      </w:r>
      <w:r w:rsidR="00573DD4">
        <w:rPr>
          <w:rFonts w:ascii="Times New Roman" w:hAnsi="Times New Roman" w:cs="Times New Roman"/>
          <w:sz w:val="24"/>
          <w:szCs w:val="24"/>
        </w:rPr>
        <w:t>occurred</w:t>
      </w:r>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w:t>
      </w:r>
      <w:proofErr w:type="spellStart"/>
      <w:r w:rsidR="00637985">
        <w:rPr>
          <w:rFonts w:ascii="Times New Roman" w:hAnsi="Times New Roman" w:cs="Times New Roman"/>
          <w:sz w:val="24"/>
          <w:szCs w:val="24"/>
        </w:rPr>
        <w:t>mSigHdp</w:t>
      </w:r>
      <w:proofErr w:type="spellEnd"/>
      <w:r w:rsidR="00637985">
        <w:rPr>
          <w:rFonts w:ascii="Times New Roman" w:hAnsi="Times New Roman" w:cs="Times New Roman"/>
          <w:sz w:val="24"/>
          <w:szCs w:val="24"/>
        </w:rPr>
        <w:t xml:space="preserve">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addition, </w:t>
      </w:r>
      <w:proofErr w:type="spellStart"/>
      <w:r w:rsidR="00637985">
        <w:rPr>
          <w:rFonts w:ascii="Times New Roman" w:hAnsi="Times New Roman" w:cs="Times New Roman"/>
          <w:sz w:val="24"/>
          <w:szCs w:val="24"/>
        </w:rPr>
        <w:t>mSigHdp’s</w:t>
      </w:r>
      <w:proofErr w:type="spellEnd"/>
      <w:r w:rsidR="00637985">
        <w:rPr>
          <w:rFonts w:ascii="Times New Roman" w:hAnsi="Times New Roman" w:cs="Times New Roman"/>
          <w:sz w:val="24"/>
          <w:szCs w:val="24"/>
        </w:rPr>
        <w:t xml:space="preserve">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to identify mutational signatures from whole-genome somatic mutations across 7,013 tumors, including 2,780 from the PCAWG consortium and 4,233 from the Hartwig Medical Foundation collection (The ICGC/TCGA Pan-Cancer Analysis of Whole </w:t>
      </w:r>
      <w:r w:rsidRPr="00BF36B6">
        <w:rPr>
          <w:rFonts w:ascii="Times New Roman" w:hAnsi="Times New Roman" w:cs="Times New Roman"/>
          <w:sz w:val="24"/>
          <w:szCs w:val="24"/>
        </w:rPr>
        <w:lastRenderedPageBreak/>
        <w:t xml:space="preserve">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09"/>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109"/>
      <w:r w:rsidR="00FC0DE7">
        <w:rPr>
          <w:rStyle w:val="CommentReference"/>
        </w:rPr>
        <w:commentReference w:id="109"/>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01D0C79"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 xml:space="preserve">Figure </w:t>
      </w:r>
      <w:proofErr w:type="spellStart"/>
      <w:r w:rsidR="00986700" w:rsidRPr="00986700">
        <w:rPr>
          <w:rFonts w:ascii="Times New Roman" w:hAnsi="Times New Roman" w:cs="Times New Roman" w:hint="eastAsia"/>
          <w:sz w:val="24"/>
          <w:szCs w:val="24"/>
          <w:highlight w:val="lightGray"/>
        </w:rPr>
        <w:t>S_vignettes</w:t>
      </w:r>
      <w:proofErr w:type="spellEnd"/>
      <w:r w:rsidR="00986700" w:rsidRPr="00986700">
        <w:rPr>
          <w:rFonts w:ascii="Times New Roman" w:hAnsi="Times New Roman" w:cs="Times New Roman" w:hint="eastAsia"/>
          <w:sz w:val="24"/>
          <w:szCs w:val="24"/>
          <w:highlight w:val="lightGray"/>
        </w:rPr>
        <w:t>?</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418ABF9D"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xml:space="preserve">.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0B3C26E1"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(see Methods and Table S).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(Sup Figure)</w:t>
      </w:r>
      <w:r w:rsidRPr="00FD1165">
        <w:rPr>
          <w:rFonts w:ascii="Times New Roman" w:hAnsi="Times New Roman" w:cs="Times New Roman"/>
          <w:sz w:val="24"/>
          <w:szCs w:val="24"/>
        </w:rPr>
        <w:t>.</w:t>
      </w:r>
    </w:p>
    <w:p w14:paraId="36D65A6F" w14:textId="52E1B4DD" w:rsidR="00A74EE9" w:rsidRDefault="00FD1165" w:rsidP="00FD1165">
      <w:pPr>
        <w:spacing w:line="480" w:lineRule="auto"/>
        <w:rPr>
          <w:rFonts w:ascii="Times New Roman" w:hAnsi="Times New Roman" w:cs="Times New Roman"/>
          <w:sz w:val="24"/>
          <w:szCs w:val="24"/>
        </w:rPr>
      </w:pPr>
      <w:commentRangeStart w:id="110"/>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commentRangeEnd w:id="110"/>
      <w:r w:rsidR="003435AB">
        <w:rPr>
          <w:rStyle w:val="CommentReference"/>
        </w:rPr>
        <w:commentReference w:id="110"/>
      </w:r>
    </w:p>
    <w:p w14:paraId="6607694E" w14:textId="4EEEB6C2"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w:t>
      </w:r>
      <w:r w:rsidR="00C65A87" w:rsidRPr="00C65A87">
        <w:rPr>
          <w:rFonts w:ascii="Times New Roman" w:hAnsi="Times New Roman" w:cs="Times New Roman"/>
          <w:sz w:val="24"/>
          <w:szCs w:val="24"/>
        </w:rPr>
        <w:lastRenderedPageBreak/>
        <w:t xml:space="preserve">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5A8D2D"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68C324EF"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the majority of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with the exception of H_ID24 and H_ID25, which were prevalent across a wide range of cancers (Figure 3).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64DE05CA"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proofErr w:type="spellStart"/>
      <w:r w:rsidR="00344529">
        <w:rPr>
          <w:rFonts w:ascii="Times New Roman" w:hAnsi="Times New Roman" w:cs="Times New Roman" w:hint="eastAsia"/>
          <w:sz w:val="24"/>
          <w:szCs w:val="24"/>
        </w:rPr>
        <w:t>InDel</w:t>
      </w:r>
      <w:proofErr w:type="spellEnd"/>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w:t>
      </w:r>
      <w:proofErr w:type="spellStart"/>
      <w:r w:rsidR="00535A72">
        <w:rPr>
          <w:rFonts w:ascii="Times New Roman" w:hAnsi="Times New Roman" w:cs="Times New Roman" w:hint="eastAsia"/>
          <w:sz w:val="24"/>
          <w:szCs w:val="24"/>
        </w:rPr>
        <w:t>dHR</w:t>
      </w:r>
      <w:proofErr w:type="spellEnd"/>
      <w:r w:rsidR="00535A72">
        <w:rPr>
          <w:rFonts w:ascii="Times New Roman" w:hAnsi="Times New Roman" w:cs="Times New Roman" w:hint="eastAsia"/>
          <w:sz w:val="24"/>
          <w:szCs w:val="24"/>
        </w:rPr>
        <w:t xml:space="preserve">(SBS3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 xml:space="preserve">We also observed strong correlations within a </w:t>
      </w:r>
      <w:proofErr w:type="spellStart"/>
      <w:r w:rsidR="00982CEB" w:rsidRPr="0096596C">
        <w:rPr>
          <w:rFonts w:ascii="Times New Roman" w:hAnsi="Times New Roman" w:cs="Times New Roman"/>
          <w:sz w:val="24"/>
          <w:szCs w:val="24"/>
        </w:rPr>
        <w:t>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w:t>
      </w:r>
      <w:proofErr w:type="spellEnd"/>
      <w:r w:rsidR="00904D10">
        <w:rPr>
          <w:rFonts w:ascii="Times New Roman" w:hAnsi="Times New Roman" w:cs="Times New Roman" w:hint="eastAsia"/>
          <w:sz w:val="24"/>
          <w:szCs w:val="24"/>
        </w:rPr>
        <w: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 xml:space="preserve">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 xml:space="preserve">similarly, the ROS cluster include SBS17 and SBS18 (ROS), </w:t>
      </w:r>
      <w:r w:rsidR="00BC093A">
        <w:rPr>
          <w:rFonts w:ascii="Times New Roman" w:hAnsi="Times New Roman" w:cs="Times New Roman" w:hint="eastAsia"/>
          <w:sz w:val="24"/>
          <w:szCs w:val="24"/>
        </w:rPr>
        <w:lastRenderedPageBreak/>
        <w:t>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7F9B6251"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608CD5F7"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X, Table X).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w:t>
      </w:r>
      <w:r>
        <w:rPr>
          <w:rFonts w:ascii="Times New Roman" w:hAnsi="Times New Roman" w:cs="Times New Roman"/>
          <w:sz w:val="24"/>
          <w:szCs w:val="24"/>
        </w:rPr>
        <w:lastRenderedPageBreak/>
        <w:t xml:space="preserve">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1935126F"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 xml:space="preserve">enrichment in genic regions.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37804079"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6B8D7E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w:t>
      </w:r>
      <w:r w:rsidR="008A7B6B">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7BE2FEAF"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 xml:space="preserve">we observed that H_ID33, H_ID37, and C_ID7 all display &gt;1 bp </w:t>
      </w:r>
      <w:r w:rsidR="00820C17" w:rsidRPr="00995E34">
        <w:rPr>
          <w:rFonts w:ascii="Times New Roman" w:hAnsi="Times New Roman" w:cs="Times New Roman"/>
          <w:sz w:val="24"/>
          <w:szCs w:val="24"/>
        </w:rPr>
        <w:lastRenderedPageBreak/>
        <w:t>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Both InsDel33 and InsDel7 also share peaks reflecting 1 bp T deletions from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tracts of 5–9 bp and the same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w:t>
      </w:r>
      <w:proofErr w:type="spellStart"/>
      <w:r w:rsidRPr="00995E34">
        <w:rPr>
          <w:rFonts w:ascii="Times New Roman" w:hAnsi="Times New Roman" w:cs="Times New Roman"/>
          <w:sz w:val="24"/>
          <w:szCs w:val="24"/>
        </w:rPr>
        <w:t>polyT</w:t>
      </w:r>
      <w:proofErr w:type="spellEnd"/>
      <w:r w:rsidRPr="00995E34">
        <w:rPr>
          <w:rFonts w:ascii="Times New Roman" w:hAnsi="Times New Roman" w:cs="Times New Roman"/>
          <w:sz w:val="24"/>
          <w:szCs w:val="24"/>
        </w:rPr>
        <w:t xml:space="preserve">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2E2C9DF7"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w:t>
      </w:r>
      <w:proofErr w:type="spellStart"/>
      <w:r w:rsidRPr="00995E34">
        <w:rPr>
          <w:rFonts w:ascii="Times New Roman" w:hAnsi="Times New Roman" w:cs="Times New Roman"/>
          <w:sz w:val="24"/>
          <w:szCs w:val="24"/>
        </w:rPr>
        <w:t>MSISeq</w:t>
      </w:r>
      <w:proofErr w:type="spellEnd"/>
      <w:r w:rsidRPr="00995E34">
        <w:rPr>
          <w:rFonts w:ascii="Times New Roman" w:hAnsi="Times New Roman" w:cs="Times New Roman"/>
          <w:sz w:val="24"/>
          <w:szCs w:val="24"/>
        </w:rPr>
        <w:t xml:space="preserve">-derived status (Figure S). In both cases, the AUROC exceeded 0.9, demonstrating high predictive accuracy for MSI detection using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C11032">
        <w:rPr>
          <w:rFonts w:ascii="Times New Roman" w:hAnsi="Times New Roman" w:cs="Times New Roman" w:hint="eastAsia"/>
          <w:sz w:val="24"/>
          <w:szCs w:val="24"/>
        </w:rPr>
        <w:t xml:space="preserve">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173A022"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 xml:space="preserve">Compared to C_ID4, H_ID29 </w:t>
      </w:r>
      <w:r w:rsidR="008F14CF" w:rsidRPr="008F14CF">
        <w:rPr>
          <w:rFonts w:ascii="Times New Roman" w:hAnsi="Times New Roman" w:cs="Times New Roman"/>
          <w:sz w:val="24"/>
          <w:szCs w:val="24"/>
        </w:rPr>
        <w:lastRenderedPageBreak/>
        <w:t>(corresponding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9 representations: InsDel4a and InsDel4b show a higher proportion of peaks at L(3,</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(3,</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(2,9)</w:t>
      </w:r>
      <w:r w:rsidRPr="0034283E">
        <w:rPr>
          <w:rFonts w:ascii="Times New Roman" w:hAnsi="Times New Roman" w:cs="Times New Roman"/>
          <w:sz w:val="24"/>
          <w:szCs w:val="24"/>
        </w:rPr>
        <w:t>, while InsDel29 is dominated by the peak at L(2,8</w:t>
      </w:r>
      <w:proofErr w:type="gramStart"/>
      <w:r w:rsidRPr="0034283E">
        <w:rPr>
          <w:rFonts w:ascii="Times New Roman" w:hAnsi="Times New Roman" w:cs="Times New Roman"/>
          <w:sz w:val="24"/>
          <w:szCs w:val="24"/>
        </w:rPr>
        <w:t>):</w:t>
      </w:r>
      <w:r w:rsidRPr="008F14CF">
        <w:rPr>
          <w:rFonts w:ascii="Times New Roman" w:hAnsi="Times New Roman" w:cs="Times New Roman"/>
          <w:i/>
          <w:iCs/>
          <w:sz w:val="24"/>
          <w:szCs w:val="24"/>
        </w:rPr>
        <w:t>U</w:t>
      </w:r>
      <w:proofErr w:type="gramEnd"/>
      <w:r w:rsidRPr="008F14CF">
        <w:rPr>
          <w:rFonts w:ascii="Times New Roman" w:hAnsi="Times New Roman" w:cs="Times New Roman"/>
          <w:i/>
          <w:iCs/>
          <w:sz w:val="24"/>
          <w:szCs w:val="24"/>
        </w:rPr>
        <w:t>(1,2</w:t>
      </w:r>
      <w:proofErr w:type="gramStart"/>
      <w:r w:rsidRPr="008F14CF">
        <w:rPr>
          <w:rFonts w:ascii="Times New Roman" w:hAnsi="Times New Roman" w:cs="Times New Roman"/>
          <w:i/>
          <w:iCs/>
          <w:sz w:val="24"/>
          <w:szCs w:val="24"/>
        </w:rPr>
        <w:t>)</w:t>
      </w:r>
      <w:r w:rsidRPr="0034283E">
        <w:rPr>
          <w:rFonts w:ascii="Times New Roman" w:hAnsi="Times New Roman" w:cs="Times New Roman"/>
          <w:sz w:val="24"/>
          <w:szCs w:val="24"/>
        </w:rPr>
        <w:t>:</w:t>
      </w:r>
      <w:r w:rsidRPr="008F14CF">
        <w:rPr>
          <w:rFonts w:ascii="Times New Roman" w:hAnsi="Times New Roman" w:cs="Times New Roman"/>
          <w:i/>
          <w:iCs/>
          <w:sz w:val="24"/>
          <w:szCs w:val="24"/>
        </w:rPr>
        <w:t>R</w:t>
      </w:r>
      <w:proofErr w:type="gramEnd"/>
      <w:r w:rsidRPr="008F14CF">
        <w:rPr>
          <w:rFonts w:ascii="Times New Roman" w:hAnsi="Times New Roman" w:cs="Times New Roman"/>
          <w:i/>
          <w:iCs/>
          <w:sz w:val="24"/>
          <w:szCs w:val="24"/>
        </w:rPr>
        <w:t>(2,4)</w:t>
      </w:r>
      <w:r w:rsidRPr="0034283E">
        <w:rPr>
          <w:rFonts w:ascii="Times New Roman" w:hAnsi="Times New Roman" w:cs="Times New Roman"/>
          <w:sz w:val="24"/>
          <w:szCs w:val="24"/>
        </w:rPr>
        <w:t>.</w:t>
      </w:r>
    </w:p>
    <w:p w14:paraId="0B07F063" w14:textId="2660758C" w:rsidR="00744AA4" w:rsidRPr="00744AA4" w:rsidRDefault="004F5B35" w:rsidP="00744AA4">
      <w:pPr>
        <w:spacing w:line="480" w:lineRule="auto"/>
        <w:rPr>
          <w:rFonts w:ascii="Times New Roman" w:hAnsi="Times New Roman" w:cs="Times New Roman"/>
          <w:sz w:val="24"/>
          <w:szCs w:val="24"/>
        </w:rPr>
      </w:pPr>
      <w:commentRangeStart w:id="111"/>
      <w:commentRangeEnd w:id="111"/>
      <w:r>
        <w:rPr>
          <w:rStyle w:val="CommentReference"/>
        </w:rPr>
        <w:commentReference w:id="111"/>
      </w:r>
      <w:r w:rsidR="0088308B" w:rsidRPr="0088308B">
        <w:t xml:space="preserve"> </w:t>
      </w:r>
      <w:r w:rsidR="0088308B"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0088308B"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4FC117FA" w:rsidR="008954AD" w:rsidRDefault="00895A9B" w:rsidP="00744AA4">
      <w:pPr>
        <w:spacing w:line="480" w:lineRule="auto"/>
        <w:rPr>
          <w:rFonts w:ascii="Times New Roman" w:hAnsi="Times New Roman" w:cs="Times New Roman"/>
          <w:sz w:val="24"/>
          <w:szCs w:val="24"/>
        </w:rPr>
      </w:pPr>
      <w:r>
        <w:rPr>
          <w:rFonts w:ascii="Times New Roman" w:hAnsi="Times New Roman" w:cs="Times New Roman" w:hint="eastAsia"/>
          <w:sz w:val="24"/>
          <w:szCs w:val="24"/>
        </w:rPr>
        <w:t>The</w:t>
      </w:r>
      <w:ins w:id="112" w:author="Mo Liu" w:date="2025-08-12T15:11:00Z" w16du:dateUtc="2025-08-12T07:11:00Z">
        <w:r>
          <w:rPr>
            <w:rFonts w:ascii="Times New Roman" w:hAnsi="Times New Roman" w:cs="Times New Roman" w:hint="eastAsia"/>
            <w:sz w:val="24"/>
            <w:szCs w:val="24"/>
          </w:rPr>
          <w:t xml:space="preserve"> </w:t>
        </w:r>
      </w:ins>
      <w:r w:rsidR="008954AD" w:rsidRPr="008954AD">
        <w:rPr>
          <w:rFonts w:ascii="Times New Roman" w:hAnsi="Times New Roman" w:cs="Times New Roman"/>
          <w:sz w:val="24"/>
          <w:szCs w:val="24"/>
        </w:rPr>
        <w:t xml:space="preserve">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008954AD"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008954AD" w:rsidRPr="008954AD">
        <w:rPr>
          <w:rFonts w:ascii="Times New Roman" w:hAnsi="Times New Roman" w:cs="Times New Roman"/>
          <w:sz w:val="24"/>
          <w:szCs w:val="24"/>
        </w:rPr>
        <w:t xml:space="preserve">B-D). In contrast, </w:t>
      </w:r>
      <w:r w:rsidR="008954AD"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008954AD" w:rsidRPr="008954AD">
        <w:rPr>
          <w:rFonts w:ascii="Times New Roman" w:hAnsi="Times New Roman" w:cs="Times New Roman"/>
          <w:sz w:val="24"/>
          <w:szCs w:val="24"/>
        </w:rPr>
        <w:t>E).</w:t>
      </w:r>
    </w:p>
    <w:p w14:paraId="3A9B82A9" w14:textId="6A5460A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w:t>
      </w:r>
      <w:proofErr w:type="gramStart"/>
      <w:r w:rsidRPr="00744AA4">
        <w:rPr>
          <w:rFonts w:ascii="Times New Roman" w:hAnsi="Times New Roman" w:cs="Times New Roman"/>
          <w:sz w:val="24"/>
          <w:szCs w:val="24"/>
        </w:rPr>
        <w:t>novel</w:t>
      </w:r>
      <w:proofErr w:type="gramEnd"/>
      <w:r w:rsidRPr="00744AA4">
        <w:rPr>
          <w:rFonts w:ascii="Times New Roman" w:hAnsi="Times New Roman" w:cs="Times New Roman"/>
          <w:sz w:val="24"/>
          <w:szCs w:val="24"/>
        </w:rPr>
        <w:t xml:space="preserve"> mutational </w:t>
      </w:r>
      <w:del w:id="113" w:author="Mo Liu" w:date="2025-08-12T15:11:00Z" w16du:dateUtc="2025-08-12T07:11:00Z">
        <w:r w:rsidRPr="00744AA4" w:rsidDel="00895A9B">
          <w:rPr>
            <w:rFonts w:ascii="Times New Roman" w:hAnsi="Times New Roman" w:cs="Times New Roman"/>
            <w:sz w:val="24"/>
            <w:szCs w:val="24"/>
          </w:rPr>
          <w:delText>signature</w:delText>
        </w:r>
      </w:del>
      <w:ins w:id="114" w:author="Mo Liu" w:date="2025-08-12T15:11:00Z" w16du:dateUtc="2025-08-12T07:11:00Z">
        <w:r w:rsidR="00895A9B" w:rsidRPr="00744AA4">
          <w:rPr>
            <w:rFonts w:ascii="Times New Roman" w:hAnsi="Times New Roman" w:cs="Times New Roman"/>
            <w:sz w:val="24"/>
            <w:szCs w:val="24"/>
          </w:rPr>
          <w:t>signatures</w:t>
        </w:r>
      </w:ins>
      <w:r w:rsidRPr="00744AA4">
        <w:rPr>
          <w:rFonts w:ascii="Times New Roman" w:hAnsi="Times New Roman" w:cs="Times New Roman"/>
          <w:sz w:val="24"/>
          <w:szCs w:val="24"/>
        </w:rPr>
        <w:t xml:space="preserv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w:t>
      </w:r>
      <w:proofErr w:type="gramStart"/>
      <w:r w:rsidR="00E7187E">
        <w:rPr>
          <w:rFonts w:ascii="Times New Roman" w:hAnsi="Times New Roman" w:cs="Times New Roman" w:hint="eastAsia"/>
          <w:sz w:val="24"/>
          <w:szCs w:val="24"/>
        </w:rPr>
        <w:t>(deletion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proofErr w:type="gramEnd"/>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w:t>
      </w:r>
      <w:proofErr w:type="gramStart"/>
      <w:r w:rsidR="00E7187E">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proofErr w:type="gramEnd"/>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77777777"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lastRenderedPageBreak/>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 (Figure 9C).</w:t>
      </w:r>
    </w:p>
    <w:p w14:paraId="687C39E3" w14:textId="2F518084" w:rsidR="00A857EE" w:rsidRDefault="00063A67" w:rsidP="00063A67">
      <w:pPr>
        <w:spacing w:line="480" w:lineRule="auto"/>
        <w:rPr>
          <w:ins w:id="115" w:author="Mo Liu" w:date="2025-08-12T15:20:00Z" w16du:dateUtc="2025-08-12T07:20:00Z"/>
          <w:rFonts w:ascii="Times New Roman" w:hAnsi="Times New Roman" w:cs="Times New Roman"/>
          <w:sz w:val="24"/>
          <w:szCs w:val="24"/>
        </w:rPr>
      </w:pPr>
      <w:r w:rsidRPr="00063A67">
        <w:rPr>
          <w:rFonts w:ascii="Times New Roman" w:hAnsi="Times New Roman" w:cs="Times New Roman"/>
          <w:sz w:val="24"/>
          <w:szCs w:val="24"/>
        </w:rPr>
        <w:t xml:space="preserve">Deletions were most prevalent in ACVR2A, ARID1A, ATM, BAX, BCL11B, EBF1, ESR1, HNRNPA2B1, KAT6B, KMT2C, MECOM, NFIB, PBX1, PTPRK, QKI, RNF43, RPL22, TCF7L2, TPM4, and TP53.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w:t>
      </w:r>
      <w:proofErr w:type="spellStart"/>
      <w:proofErr w:type="gramStart"/>
      <w:r w:rsidRPr="00063A67">
        <w:rPr>
          <w:rFonts w:ascii="Times New Roman" w:hAnsi="Times New Roman" w:cs="Times New Roman"/>
          <w:sz w:val="24"/>
          <w:szCs w:val="24"/>
        </w:rPr>
        <w:t>activity.</w:t>
      </w:r>
      <w:r w:rsidR="00524A21" w:rsidRPr="00524A21">
        <w:rPr>
          <w:rFonts w:ascii="Times New Roman" w:hAnsi="Times New Roman" w:cs="Times New Roman"/>
          <w:sz w:val="24"/>
          <w:szCs w:val="24"/>
        </w:rPr>
        <w:t>We</w:t>
      </w:r>
      <w:proofErr w:type="spellEnd"/>
      <w:proofErr w:type="gramEnd"/>
      <w:r w:rsidR="00524A21" w:rsidRPr="00524A21">
        <w:rPr>
          <w:rFonts w:ascii="Times New Roman" w:hAnsi="Times New Roman" w:cs="Times New Roman"/>
          <w:sz w:val="24"/>
          <w:szCs w:val="24"/>
        </w:rPr>
        <w:t xml:space="preserv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5FEE7BBD"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SX</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w:t>
      </w:r>
      <w:r w:rsidRPr="00B5490D">
        <w:rPr>
          <w:rFonts w:ascii="Times New Roman" w:hAnsi="Times New Roman" w:cs="Times New Roman"/>
          <w:sz w:val="24"/>
          <w:szCs w:val="24"/>
        </w:rPr>
        <w:lastRenderedPageBreak/>
        <w:t>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7371BC8A"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(vignette).</w:t>
      </w:r>
    </w:p>
    <w:p w14:paraId="08A65FB4" w14:textId="7E47CD4D"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w:t>
      </w:r>
      <w:r w:rsidRPr="00114E7D">
        <w:rPr>
          <w:rFonts w:ascii="Times New Roman" w:hAnsi="Times New Roman" w:cs="Times New Roman"/>
          <w:sz w:val="24"/>
          <w:szCs w:val="24"/>
        </w:rPr>
        <w:lastRenderedPageBreak/>
        <w:t xml:space="preserve">novel signatures. </w:t>
      </w:r>
      <w:r w:rsidRPr="00B6588F">
        <w:rPr>
          <w:rFonts w:ascii="Times New Roman" w:hAnsi="Times New Roman" w:cs="Times New Roman"/>
          <w:sz w:val="24"/>
          <w:szCs w:val="24"/>
        </w:rPr>
        <w:t xml:space="preserve">Our analysis revealed that 3 of the 9 novel signatures identified by </w:t>
      </w:r>
      <w:proofErr w:type="spellStart"/>
      <w:r w:rsidRPr="00B6588F">
        <w:rPr>
          <w:rFonts w:ascii="Times New Roman" w:hAnsi="Times New Roman" w:cs="Times New Roman"/>
          <w:sz w:val="24"/>
          <w:szCs w:val="24"/>
        </w:rPr>
        <w:t>MuSiCal</w:t>
      </w:r>
      <w:proofErr w:type="spellEnd"/>
      <w:r w:rsidRPr="00B6588F">
        <w:rPr>
          <w:rFonts w:ascii="Times New Roman" w:hAnsi="Times New Roman" w:cs="Times New Roman"/>
          <w:sz w:val="24"/>
          <w:szCs w:val="24"/>
        </w:rPr>
        <w:t xml:space="preserve">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 xml:space="preserve">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68140CB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 xml:space="preserve">Hartwig Medical Foundation through standardized procedures and </w:t>
      </w:r>
      <w:r w:rsidR="008D5421" w:rsidRPr="008D5421">
        <w:rPr>
          <w:rFonts w:ascii="Times New Roman" w:hAnsi="Times New Roman" w:cs="Times New Roman"/>
          <w:sz w:val="24"/>
          <w:szCs w:val="24"/>
        </w:rPr>
        <w:lastRenderedPageBreak/>
        <w:t>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w:t>
      </w:r>
      <w:r w:rsidR="00AE1ADE" w:rsidRPr="008A1C58">
        <w:rPr>
          <w:rFonts w:ascii="Times New Roman" w:hAnsi="Times New Roman" w:cs="Times New Roman"/>
          <w:sz w:val="24"/>
          <w:szCs w:val="24"/>
        </w:rPr>
        <w:lastRenderedPageBreak/>
        <w:t>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Synthetic cancer datasets were simulated using </w:t>
      </w:r>
      <w:proofErr w:type="spellStart"/>
      <w:r w:rsidRPr="00A519BD">
        <w:rPr>
          <w:rFonts w:ascii="Times New Roman" w:hAnsi="Times New Roman" w:cs="Times New Roman"/>
          <w:sz w:val="24"/>
          <w:szCs w:val="24"/>
        </w:rPr>
        <w:t>SigProfilerSimulator</w:t>
      </w:r>
      <w:proofErr w:type="spellEnd"/>
      <w:r w:rsidRPr="00A519BD">
        <w:rPr>
          <w:rFonts w:ascii="Times New Roman" w:hAnsi="Times New Roman" w:cs="Times New Roman"/>
          <w:sz w:val="24"/>
          <w:szCs w:val="24"/>
        </w:rPr>
        <w:t xml:space="preserve">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116"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w:t>
      </w:r>
      <w:r w:rsidRPr="00A519BD">
        <w:rPr>
          <w:rFonts w:ascii="Times New Roman" w:hAnsi="Times New Roman" w:cs="Times New Roman"/>
          <w:sz w:val="24"/>
          <w:szCs w:val="24"/>
        </w:rPr>
        <w:lastRenderedPageBreak/>
        <w:t>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lastRenderedPageBreak/>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7" w:name="_Hlk191059301"/>
      <w:r w:rsidRPr="00D343FD">
        <w:rPr>
          <w:rFonts w:ascii="Times New Roman" w:hAnsi="Times New Roman" w:cs="Times New Roman"/>
          <w:sz w:val="24"/>
          <w:szCs w:val="24"/>
        </w:rPr>
        <w:t>RNASEH2b</w:t>
      </w:r>
      <w:bookmarkEnd w:id="117"/>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w:t>
      </w:r>
      <w:proofErr w:type="gramStart"/>
      <w:r w:rsidRPr="00D343FD">
        <w:rPr>
          <w:rFonts w:ascii="Times New Roman" w:hAnsi="Times New Roman" w:cs="Times New Roman"/>
          <w:sz w:val="24"/>
          <w:szCs w:val="24"/>
        </w:rPr>
        <w:t>min(</w:t>
      </w:r>
      <w:proofErr w:type="gramEnd"/>
      <w:r w:rsidRPr="00D343FD">
        <w:rPr>
          <w:rFonts w:ascii="Times New Roman" w:hAnsi="Times New Roman" w:cs="Times New Roman"/>
          <w:sz w:val="24"/>
          <w:szCs w:val="24"/>
        </w:rPr>
        <w:t xml:space="preserve">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73CCCCA" w14:textId="77777777" w:rsidR="008201EF" w:rsidRPr="008201EF" w:rsidRDefault="000B60F3" w:rsidP="008201EF">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8201EF" w:rsidRPr="008201EF">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8201EF" w:rsidRPr="008201EF">
        <w:rPr>
          <w:rFonts w:ascii="Times New Roman" w:hAnsi="Times New Roman" w:cs="Times New Roman"/>
          <w:i/>
          <w:iCs/>
          <w:sz w:val="24"/>
        </w:rPr>
        <w:t>Science</w:t>
      </w:r>
      <w:r w:rsidR="008201EF" w:rsidRPr="008201EF">
        <w:rPr>
          <w:rFonts w:ascii="Times New Roman" w:hAnsi="Times New Roman" w:cs="Times New Roman"/>
          <w:sz w:val="24"/>
        </w:rPr>
        <w:t xml:space="preserve"> 354 (6312): 618–22. https://doi.org/10.1126/science.aag0299.</w:t>
      </w:r>
    </w:p>
    <w:p w14:paraId="428917B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94–101. https://doi.org/10.1038/s41586-020-1943-3.</w:t>
      </w:r>
    </w:p>
    <w:p w14:paraId="20608AA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B30DC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8201EF">
        <w:rPr>
          <w:rFonts w:ascii="Times New Roman" w:hAnsi="Times New Roman" w:cs="Times New Roman"/>
          <w:i/>
          <w:iCs/>
          <w:sz w:val="24"/>
        </w:rPr>
        <w:t>Nature</w:t>
      </w:r>
      <w:r w:rsidRPr="008201EF">
        <w:rPr>
          <w:rFonts w:ascii="Times New Roman" w:hAnsi="Times New Roman" w:cs="Times New Roman"/>
          <w:sz w:val="24"/>
        </w:rPr>
        <w:t xml:space="preserve"> 578 (7793): 82–93. https://doi.org/10.1038/s41586-020-1969-6.</w:t>
      </w:r>
    </w:p>
    <w:p w14:paraId="1A24ED4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28 (5): 654–65. https://doi.org/10.1101/gr.230219.117.</w:t>
      </w:r>
    </w:p>
    <w:p w14:paraId="15AF900B"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30 (6): 803–13. https://doi.org/10.1101/gr.255620.119.</w:t>
      </w:r>
    </w:p>
    <w:p w14:paraId="0B35A1E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8201EF">
        <w:rPr>
          <w:rFonts w:ascii="Times New Roman" w:hAnsi="Times New Roman" w:cs="Times New Roman"/>
          <w:i/>
          <w:iCs/>
          <w:sz w:val="24"/>
        </w:rPr>
        <w:t>Chemical Research in Toxicology</w:t>
      </w:r>
      <w:r w:rsidRPr="008201EF">
        <w:rPr>
          <w:rFonts w:ascii="Times New Roman" w:hAnsi="Times New Roman" w:cs="Times New Roman"/>
          <w:sz w:val="24"/>
        </w:rPr>
        <w:t xml:space="preserve"> 37 (2): 234–47. https://doi.org/10.1021/acs.chemrestox.3c00255.</w:t>
      </w:r>
    </w:p>
    <w:p w14:paraId="239105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Chen, Lei, Chong Zhang, Ruidong Xue, Mo Liu, Jian Bai, Jinxia Bao, Yin Wang, et al. 2024. ‘Deep Whole-Genome Analysis of 494 Hepatocellular Carcinomas’. </w:t>
      </w:r>
      <w:r w:rsidRPr="008201EF">
        <w:rPr>
          <w:rFonts w:ascii="Times New Roman" w:hAnsi="Times New Roman" w:cs="Times New Roman"/>
          <w:i/>
          <w:iCs/>
          <w:sz w:val="24"/>
        </w:rPr>
        <w:t>Nature</w:t>
      </w:r>
      <w:r w:rsidRPr="008201EF">
        <w:rPr>
          <w:rFonts w:ascii="Times New Roman" w:hAnsi="Times New Roman" w:cs="Times New Roman"/>
          <w:sz w:val="24"/>
        </w:rPr>
        <w:t>, March. https://doi.org/10.1038/s41586-024-07054-3.</w:t>
      </w:r>
    </w:p>
    <w:p w14:paraId="0D942AE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Cho, Jang-Eun, Nayun Kim, Yue C. Li, and Sue Jinks-Robertson. 2013. ‘Two Distinct Mechanisms of Topoisomerase 1-Dependent Mutagenesis in Yeast’. </w:t>
      </w:r>
      <w:r w:rsidRPr="008201EF">
        <w:rPr>
          <w:rFonts w:ascii="Times New Roman" w:hAnsi="Times New Roman" w:cs="Times New Roman"/>
          <w:i/>
          <w:iCs/>
          <w:sz w:val="24"/>
        </w:rPr>
        <w:t>DNA Repair</w:t>
      </w:r>
      <w:r w:rsidRPr="008201EF">
        <w:rPr>
          <w:rFonts w:ascii="Times New Roman" w:hAnsi="Times New Roman" w:cs="Times New Roman"/>
          <w:sz w:val="24"/>
        </w:rPr>
        <w:t xml:space="preserve"> 12 (3): 205–11. https://doi.org/10.1016/j.dnarep.2012.12.004.</w:t>
      </w:r>
    </w:p>
    <w:p w14:paraId="083F6E7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47E613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8201EF">
        <w:rPr>
          <w:rFonts w:ascii="Times New Roman" w:hAnsi="Times New Roman" w:cs="Times New Roman"/>
          <w:sz w:val="24"/>
        </w:rPr>
        <w:lastRenderedPageBreak/>
        <w:t xml:space="preserve">Deficiency Based on Mutational Signatures’.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23 (4): 517–25. https://doi.org/10.1038/nm.4292.</w:t>
      </w:r>
    </w:p>
    <w:p w14:paraId="7F64507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8201EF">
        <w:rPr>
          <w:rFonts w:ascii="Times New Roman" w:hAnsi="Times New Roman" w:cs="Times New Roman"/>
          <w:i/>
          <w:iCs/>
          <w:sz w:val="24"/>
        </w:rPr>
        <w:t>Science</w:t>
      </w:r>
      <w:r w:rsidRPr="008201EF">
        <w:rPr>
          <w:rFonts w:ascii="Times New Roman" w:hAnsi="Times New Roman" w:cs="Times New Roman"/>
          <w:sz w:val="24"/>
        </w:rPr>
        <w:t xml:space="preserve"> 376 (6591). https://doi.org/10.1126/science.abl9283.</w:t>
      </w:r>
    </w:p>
    <w:p w14:paraId="4670157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8201EF">
        <w:rPr>
          <w:rFonts w:ascii="Times New Roman" w:hAnsi="Times New Roman" w:cs="Times New Roman"/>
          <w:i/>
          <w:iCs/>
          <w:sz w:val="24"/>
        </w:rPr>
        <w:t>Nature Medicine</w:t>
      </w:r>
      <w:r w:rsidRPr="008201EF">
        <w:rPr>
          <w:rFonts w:ascii="Times New Roman" w:hAnsi="Times New Roman" w:cs="Times New Roman"/>
          <w:sz w:val="24"/>
        </w:rPr>
        <w:t xml:space="preserve"> 26 (7): 1063–69. https://doi.org/10.1038/s41591-020-0908-2.</w:t>
      </w:r>
    </w:p>
    <w:p w14:paraId="54F4321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8201EF">
        <w:rPr>
          <w:rFonts w:ascii="Times New Roman" w:hAnsi="Times New Roman" w:cs="Times New Roman"/>
          <w:i/>
          <w:iCs/>
          <w:sz w:val="24"/>
        </w:rPr>
        <w:t>Cancer Cell</w:t>
      </w:r>
      <w:r w:rsidRPr="008201EF">
        <w:rPr>
          <w:rFonts w:ascii="Times New Roman" w:hAnsi="Times New Roman" w:cs="Times New Roman"/>
          <w:sz w:val="24"/>
        </w:rPr>
        <w:t xml:space="preserve"> 35 (2): 256-266.e5. https://doi.org/10.1016/j.ccell.2018.12.011.</w:t>
      </w:r>
    </w:p>
    <w:p w14:paraId="3732C7F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8201EF">
        <w:rPr>
          <w:rFonts w:ascii="Times New Roman" w:hAnsi="Times New Roman" w:cs="Times New Roman"/>
          <w:i/>
          <w:iCs/>
          <w:sz w:val="24"/>
        </w:rPr>
        <w:t>Science Translational Medicine</w:t>
      </w:r>
      <w:r w:rsidRPr="008201EF">
        <w:rPr>
          <w:rFonts w:ascii="Times New Roman" w:hAnsi="Times New Roman" w:cs="Times New Roman"/>
          <w:sz w:val="24"/>
        </w:rPr>
        <w:t xml:space="preserve"> 5 (197). https://doi.org/10.1126/scitranslmed.3006200.</w:t>
      </w:r>
    </w:p>
    <w:p w14:paraId="322D40BE"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8201EF">
        <w:rPr>
          <w:rFonts w:ascii="Times New Roman" w:hAnsi="Times New Roman" w:cs="Times New Roman"/>
          <w:i/>
          <w:iCs/>
          <w:sz w:val="24"/>
        </w:rPr>
        <w:t>Genome Research</w:t>
      </w:r>
      <w:r w:rsidRPr="008201EF">
        <w:rPr>
          <w:rFonts w:ascii="Times New Roman" w:hAnsi="Times New Roman" w:cs="Times New Roman"/>
          <w:sz w:val="24"/>
        </w:rPr>
        <w:t xml:space="preserve"> 27 (9): 1475–86. https://doi.org/10.1101/gr.220038.116.</w:t>
      </w:r>
    </w:p>
    <w:p w14:paraId="0D198AD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8201EF">
        <w:rPr>
          <w:rFonts w:ascii="Times New Roman" w:hAnsi="Times New Roman" w:cs="Times New Roman"/>
          <w:i/>
          <w:iCs/>
          <w:sz w:val="24"/>
        </w:rPr>
        <w:t>Scientific Reports</w:t>
      </w:r>
      <w:r w:rsidRPr="008201EF">
        <w:rPr>
          <w:rFonts w:ascii="Times New Roman" w:hAnsi="Times New Roman" w:cs="Times New Roman"/>
          <w:sz w:val="24"/>
        </w:rPr>
        <w:t xml:space="preserve"> 5 (1): 13321. https://doi.org/10.1038/srep13321.</w:t>
      </w:r>
    </w:p>
    <w:p w14:paraId="27F067C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Jiang, Nanhai, Yang Wu, and Steven G Rozen. 2024. ‘A New Approach to the Challenging Problem of Mutational Signature Attribution’. </w:t>
      </w:r>
      <w:r w:rsidRPr="008201EF">
        <w:rPr>
          <w:rFonts w:ascii="Times New Roman" w:hAnsi="Times New Roman" w:cs="Times New Roman"/>
          <w:i/>
          <w:iCs/>
          <w:sz w:val="24"/>
        </w:rPr>
        <w:t>bioRxiv</w:t>
      </w:r>
      <w:r w:rsidRPr="008201EF">
        <w:rPr>
          <w:rFonts w:ascii="Times New Roman" w:hAnsi="Times New Roman" w:cs="Times New Roman"/>
          <w:sz w:val="24"/>
        </w:rPr>
        <w:t>. https://doi.org/10.1101/2024.05.20.594967.</w:t>
      </w:r>
    </w:p>
    <w:p w14:paraId="4CCAC318"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56 (3): 541–52. https://doi.org/10.1038/s41588-024-01659-0.</w:t>
      </w:r>
    </w:p>
    <w:p w14:paraId="19AB3C3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8201EF">
        <w:rPr>
          <w:rFonts w:ascii="Times New Roman" w:hAnsi="Times New Roman" w:cs="Times New Roman"/>
          <w:i/>
          <w:iCs/>
          <w:sz w:val="24"/>
        </w:rPr>
        <w:t>Nature Genetics</w:t>
      </w:r>
      <w:r w:rsidRPr="008201EF">
        <w:rPr>
          <w:rFonts w:ascii="Times New Roman" w:hAnsi="Times New Roman" w:cs="Times New Roman"/>
          <w:sz w:val="24"/>
        </w:rPr>
        <w:t>, April. https://doi.org/10.1038/s41588-025-02152-y.</w:t>
      </w:r>
    </w:p>
    <w:p w14:paraId="59321BA4"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8201EF">
        <w:rPr>
          <w:rFonts w:ascii="Times New Roman" w:hAnsi="Times New Roman" w:cs="Times New Roman"/>
          <w:i/>
          <w:iCs/>
          <w:sz w:val="24"/>
        </w:rPr>
        <w:t>Cell</w:t>
      </w:r>
      <w:r w:rsidRPr="008201EF">
        <w:rPr>
          <w:rFonts w:ascii="Times New Roman" w:hAnsi="Times New Roman" w:cs="Times New Roman"/>
          <w:sz w:val="24"/>
        </w:rPr>
        <w:t xml:space="preserve"> 177 (4): 821-836.e16. https://doi.org/10.1016/j.cell.2019.03.001.</w:t>
      </w:r>
    </w:p>
    <w:p w14:paraId="725B409C"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Lippert, Malcolm J., Nayun Kim, Jang-Eun Cho, Ryan P. Larson, Nathan E. Schoenly, Shannon H. O’Shea, and Sue Jinks-Robertson. 2011. ‘Role for Topoisomerase 1 in Transcription-Associated Mutagenesis in Yeast’.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698–703. https://doi.org/10.1073/pnas.1012363108.</w:t>
      </w:r>
    </w:p>
    <w:p w14:paraId="31CA9F4D"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8201EF">
        <w:rPr>
          <w:rFonts w:ascii="Times New Roman" w:hAnsi="Times New Roman" w:cs="Times New Roman"/>
          <w:i/>
          <w:iCs/>
          <w:sz w:val="24"/>
        </w:rPr>
        <w:t>NAR Genomics and Bioinformatics</w:t>
      </w:r>
      <w:r w:rsidRPr="008201EF">
        <w:rPr>
          <w:rFonts w:ascii="Times New Roman" w:hAnsi="Times New Roman" w:cs="Times New Roman"/>
          <w:sz w:val="24"/>
        </w:rPr>
        <w:t xml:space="preserve"> 5 (1): lqad005. https://doi.org/10.1093/nargab/lqad005.</w:t>
      </w:r>
    </w:p>
    <w:p w14:paraId="454E25E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lastRenderedPageBreak/>
        <w:t xml:space="preserve">Martínez-Jiménez, Francisco, Ali Movasati, Sascha Remy Brunner, Luan Nguyen, Peter Priestley, Edwin Cuppen, and Arne Van Hoeck. 2023. ‘Pan-Cancer Whole-Genome Comparison of Primary and Metastatic Solid Tumours’. </w:t>
      </w:r>
      <w:r w:rsidRPr="008201EF">
        <w:rPr>
          <w:rFonts w:ascii="Times New Roman" w:hAnsi="Times New Roman" w:cs="Times New Roman"/>
          <w:i/>
          <w:iCs/>
          <w:sz w:val="24"/>
        </w:rPr>
        <w:t>Nature</w:t>
      </w:r>
      <w:r w:rsidRPr="008201EF">
        <w:rPr>
          <w:rFonts w:ascii="Times New Roman" w:hAnsi="Times New Roman" w:cs="Times New Roman"/>
          <w:sz w:val="24"/>
        </w:rPr>
        <w:t xml:space="preserve"> 618 (7964): 333–41. https://doi.org/10.1038/s41586-023-06054-z.</w:t>
      </w:r>
    </w:p>
    <w:p w14:paraId="62114CC9"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CBB9F7F"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8201EF">
        <w:rPr>
          <w:rFonts w:ascii="Times New Roman" w:hAnsi="Times New Roman" w:cs="Times New Roman"/>
          <w:i/>
          <w:iCs/>
          <w:sz w:val="24"/>
        </w:rPr>
        <w:t>Cell</w:t>
      </w:r>
      <w:r w:rsidRPr="008201EF">
        <w:rPr>
          <w:rFonts w:ascii="Times New Roman" w:hAnsi="Times New Roman" w:cs="Times New Roman"/>
          <w:sz w:val="24"/>
        </w:rPr>
        <w:t xml:space="preserve"> 149 (5): 979–93. https://doi.org/10.1016/j.cell.2012.04.024.</w:t>
      </w:r>
    </w:p>
    <w:p w14:paraId="54E2BB3A"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8201EF">
        <w:rPr>
          <w:rFonts w:ascii="Times New Roman" w:hAnsi="Times New Roman" w:cs="Times New Roman"/>
          <w:i/>
          <w:iCs/>
          <w:sz w:val="24"/>
        </w:rPr>
        <w:t>Genome Medicine</w:t>
      </w:r>
      <w:r w:rsidRPr="008201EF">
        <w:rPr>
          <w:rFonts w:ascii="Times New Roman" w:hAnsi="Times New Roman" w:cs="Times New Roman"/>
          <w:sz w:val="24"/>
        </w:rPr>
        <w:t xml:space="preserve"> 7 (1): 38. https://doi.org/10.1186/s13073-015-0161-3.</w:t>
      </w:r>
    </w:p>
    <w:p w14:paraId="19359616"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8201EF">
        <w:rPr>
          <w:rFonts w:ascii="Times New Roman" w:hAnsi="Times New Roman" w:cs="Times New Roman"/>
          <w:i/>
          <w:iCs/>
          <w:sz w:val="24"/>
        </w:rPr>
        <w:t>Nature</w:t>
      </w:r>
      <w:r w:rsidRPr="008201EF">
        <w:rPr>
          <w:rFonts w:ascii="Times New Roman" w:hAnsi="Times New Roman" w:cs="Times New Roman"/>
          <w:sz w:val="24"/>
        </w:rPr>
        <w:t xml:space="preserve"> 602 (7898): 623–31. https://doi.org/10.1038/s41586-022-04403-y.</w:t>
      </w:r>
    </w:p>
    <w:p w14:paraId="37CB80B1"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8201EF">
        <w:rPr>
          <w:rFonts w:ascii="Times New Roman" w:hAnsi="Times New Roman" w:cs="Times New Roman"/>
          <w:i/>
          <w:iCs/>
          <w:sz w:val="24"/>
        </w:rPr>
        <w:t>Nature Genetics</w:t>
      </w:r>
      <w:r w:rsidRPr="008201EF">
        <w:rPr>
          <w:rFonts w:ascii="Times New Roman" w:hAnsi="Times New Roman" w:cs="Times New Roman"/>
          <w:sz w:val="24"/>
        </w:rPr>
        <w:t xml:space="preserve"> 52 (11): 1189–97. https://doi.org/10.1038/s41588-020-0692-4.</w:t>
      </w:r>
    </w:p>
    <w:p w14:paraId="1514D0B5" w14:textId="77777777" w:rsidR="008201EF" w:rsidRPr="008201EF" w:rsidRDefault="008201EF" w:rsidP="008201EF">
      <w:pPr>
        <w:pStyle w:val="Bibliography"/>
        <w:rPr>
          <w:rFonts w:ascii="Times New Roman" w:hAnsi="Times New Roman" w:cs="Times New Roman"/>
          <w:sz w:val="24"/>
        </w:rPr>
      </w:pPr>
      <w:r w:rsidRPr="008201EF">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8201EF">
        <w:rPr>
          <w:rFonts w:ascii="Times New Roman" w:hAnsi="Times New Roman" w:cs="Times New Roman"/>
          <w:i/>
          <w:iCs/>
          <w:sz w:val="24"/>
        </w:rPr>
        <w:t>Saccharomyces Cerevisiae</w:t>
      </w:r>
      <w:r w:rsidRPr="008201EF">
        <w:rPr>
          <w:rFonts w:ascii="Times New Roman" w:hAnsi="Times New Roman" w:cs="Times New Roman"/>
          <w:sz w:val="24"/>
        </w:rPr>
        <w:t xml:space="preserve">’. </w:t>
      </w:r>
      <w:r w:rsidRPr="008201EF">
        <w:rPr>
          <w:rFonts w:ascii="Times New Roman" w:hAnsi="Times New Roman" w:cs="Times New Roman"/>
          <w:i/>
          <w:iCs/>
          <w:sz w:val="24"/>
        </w:rPr>
        <w:t>Proceedings of the National Academy of Sciences</w:t>
      </w:r>
      <w:r w:rsidRPr="008201EF">
        <w:rPr>
          <w:rFonts w:ascii="Times New Roman" w:hAnsi="Times New Roman" w:cs="Times New Roman"/>
          <w:sz w:val="24"/>
        </w:rPr>
        <w:t xml:space="preserve"> 108 (2): 692–97. https://doi.org/10.1073/pnas.1012582108.</w:t>
      </w:r>
    </w:p>
    <w:p w14:paraId="038B8379" w14:textId="7EE5E7A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9"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110" w:author="Mo Liu" w:date="2025-08-30T12:00:00Z" w:initials="ML">
    <w:p w14:paraId="2E548B63" w14:textId="77777777" w:rsidR="003435AB" w:rsidRDefault="003435AB" w:rsidP="003435AB">
      <w:pPr>
        <w:pStyle w:val="CommentText"/>
      </w:pPr>
      <w:r>
        <w:rPr>
          <w:rStyle w:val="CommentReference"/>
        </w:rPr>
        <w:annotationRef/>
      </w:r>
      <w:r>
        <w:t>I should have some sup figures for these. mark</w:t>
      </w:r>
    </w:p>
  </w:comment>
  <w:comment w:id="111" w:author="Mo Liu" w:date="2025-06-20T14:24:00Z" w:initials="ML">
    <w:p w14:paraId="5BDE848F" w14:textId="4996EEB3"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2E548B63"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294A44D4" w16cex:dateUtc="2025-08-30T04:00: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2E548B63" w16cid:durableId="294A44D4"/>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CFCB2" w14:textId="77777777" w:rsidR="007B5C9B" w:rsidRDefault="007B5C9B" w:rsidP="000F4F7D">
      <w:pPr>
        <w:spacing w:after="0" w:line="240" w:lineRule="auto"/>
      </w:pPr>
      <w:r>
        <w:separator/>
      </w:r>
    </w:p>
  </w:endnote>
  <w:endnote w:type="continuationSeparator" w:id="0">
    <w:p w14:paraId="274D9154" w14:textId="77777777" w:rsidR="007B5C9B" w:rsidRDefault="007B5C9B" w:rsidP="000F4F7D">
      <w:pPr>
        <w:spacing w:after="0" w:line="240" w:lineRule="auto"/>
      </w:pPr>
      <w:r>
        <w:continuationSeparator/>
      </w:r>
    </w:p>
  </w:endnote>
  <w:endnote w:type="continuationNotice" w:id="1">
    <w:p w14:paraId="07CF6A8A" w14:textId="77777777" w:rsidR="007B5C9B" w:rsidRDefault="007B5C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1B6D6" w14:textId="77777777" w:rsidR="007B5C9B" w:rsidRDefault="007B5C9B" w:rsidP="000F4F7D">
      <w:pPr>
        <w:spacing w:after="0" w:line="240" w:lineRule="auto"/>
      </w:pPr>
      <w:r>
        <w:separator/>
      </w:r>
    </w:p>
  </w:footnote>
  <w:footnote w:type="continuationSeparator" w:id="0">
    <w:p w14:paraId="2A93F0B3" w14:textId="77777777" w:rsidR="007B5C9B" w:rsidRDefault="007B5C9B" w:rsidP="000F4F7D">
      <w:pPr>
        <w:spacing w:after="0" w:line="240" w:lineRule="auto"/>
      </w:pPr>
      <w:r>
        <w:continuationSeparator/>
      </w:r>
    </w:p>
  </w:footnote>
  <w:footnote w:type="continuationNotice" w:id="1">
    <w:p w14:paraId="0FD94075" w14:textId="77777777" w:rsidR="007B5C9B" w:rsidRDefault="007B5C9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3705B"/>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B9B"/>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621"/>
    <w:rsid w:val="0009775B"/>
    <w:rsid w:val="00097928"/>
    <w:rsid w:val="00097C8E"/>
    <w:rsid w:val="000A0919"/>
    <w:rsid w:val="000A0AD0"/>
    <w:rsid w:val="000A1891"/>
    <w:rsid w:val="000A1C46"/>
    <w:rsid w:val="000A1FCF"/>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F9"/>
    <w:rsid w:val="00134D06"/>
    <w:rsid w:val="00135170"/>
    <w:rsid w:val="0013544A"/>
    <w:rsid w:val="0013744E"/>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141"/>
    <w:rsid w:val="002D3847"/>
    <w:rsid w:val="002D4A23"/>
    <w:rsid w:val="002D5152"/>
    <w:rsid w:val="002D51F7"/>
    <w:rsid w:val="002D58F2"/>
    <w:rsid w:val="002D665B"/>
    <w:rsid w:val="002D6FC0"/>
    <w:rsid w:val="002E0F8C"/>
    <w:rsid w:val="002E249A"/>
    <w:rsid w:val="002E2D79"/>
    <w:rsid w:val="002E40C7"/>
    <w:rsid w:val="002E4A21"/>
    <w:rsid w:val="002E6020"/>
    <w:rsid w:val="002E67CC"/>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23E61"/>
    <w:rsid w:val="00325BDA"/>
    <w:rsid w:val="003267ED"/>
    <w:rsid w:val="00326B14"/>
    <w:rsid w:val="00326D63"/>
    <w:rsid w:val="00327535"/>
    <w:rsid w:val="00327E5C"/>
    <w:rsid w:val="00330C8B"/>
    <w:rsid w:val="00330CA2"/>
    <w:rsid w:val="0033122A"/>
    <w:rsid w:val="00332310"/>
    <w:rsid w:val="00332418"/>
    <w:rsid w:val="00333A49"/>
    <w:rsid w:val="003345AF"/>
    <w:rsid w:val="00334F1B"/>
    <w:rsid w:val="003363E0"/>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5235"/>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4F2"/>
    <w:rsid w:val="003D0634"/>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4CD4"/>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943"/>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B1D0A"/>
    <w:rsid w:val="005B1ECB"/>
    <w:rsid w:val="005B217E"/>
    <w:rsid w:val="005B2C42"/>
    <w:rsid w:val="005B425D"/>
    <w:rsid w:val="005B4592"/>
    <w:rsid w:val="005B4B59"/>
    <w:rsid w:val="005B4B96"/>
    <w:rsid w:val="005B54CA"/>
    <w:rsid w:val="005B5A38"/>
    <w:rsid w:val="005B6B67"/>
    <w:rsid w:val="005B72B1"/>
    <w:rsid w:val="005B7781"/>
    <w:rsid w:val="005B7AA1"/>
    <w:rsid w:val="005B7DFD"/>
    <w:rsid w:val="005C05A4"/>
    <w:rsid w:val="005C083D"/>
    <w:rsid w:val="005C0C98"/>
    <w:rsid w:val="005C0F68"/>
    <w:rsid w:val="005C2327"/>
    <w:rsid w:val="005C2F9C"/>
    <w:rsid w:val="005C3121"/>
    <w:rsid w:val="005C4578"/>
    <w:rsid w:val="005C504D"/>
    <w:rsid w:val="005C7125"/>
    <w:rsid w:val="005C7937"/>
    <w:rsid w:val="005D01CC"/>
    <w:rsid w:val="005D0AC2"/>
    <w:rsid w:val="005D0C5E"/>
    <w:rsid w:val="005D1F39"/>
    <w:rsid w:val="005D2173"/>
    <w:rsid w:val="005D4467"/>
    <w:rsid w:val="005D5D29"/>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135C"/>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90D"/>
    <w:rsid w:val="00742A94"/>
    <w:rsid w:val="00742A99"/>
    <w:rsid w:val="00743039"/>
    <w:rsid w:val="00743370"/>
    <w:rsid w:val="00743AA0"/>
    <w:rsid w:val="00744913"/>
    <w:rsid w:val="00744AA4"/>
    <w:rsid w:val="00745E2F"/>
    <w:rsid w:val="0074630B"/>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C9B"/>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353"/>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6A76"/>
    <w:rsid w:val="008779BC"/>
    <w:rsid w:val="0088031C"/>
    <w:rsid w:val="008806F2"/>
    <w:rsid w:val="00881426"/>
    <w:rsid w:val="00881A08"/>
    <w:rsid w:val="0088308B"/>
    <w:rsid w:val="00885FAE"/>
    <w:rsid w:val="00886667"/>
    <w:rsid w:val="00886F5F"/>
    <w:rsid w:val="00887178"/>
    <w:rsid w:val="00887307"/>
    <w:rsid w:val="008904C8"/>
    <w:rsid w:val="00891073"/>
    <w:rsid w:val="00891183"/>
    <w:rsid w:val="0089194B"/>
    <w:rsid w:val="00892860"/>
    <w:rsid w:val="008934D7"/>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06C5D"/>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1C11"/>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19BD"/>
    <w:rsid w:val="00A54236"/>
    <w:rsid w:val="00A5426A"/>
    <w:rsid w:val="00A567B9"/>
    <w:rsid w:val="00A568FE"/>
    <w:rsid w:val="00A57B57"/>
    <w:rsid w:val="00A6024D"/>
    <w:rsid w:val="00A60DDB"/>
    <w:rsid w:val="00A6212A"/>
    <w:rsid w:val="00A63EB5"/>
    <w:rsid w:val="00A63F9F"/>
    <w:rsid w:val="00A64A85"/>
    <w:rsid w:val="00A65081"/>
    <w:rsid w:val="00A667DC"/>
    <w:rsid w:val="00A67D61"/>
    <w:rsid w:val="00A7037E"/>
    <w:rsid w:val="00A70496"/>
    <w:rsid w:val="00A70D28"/>
    <w:rsid w:val="00A72296"/>
    <w:rsid w:val="00A72333"/>
    <w:rsid w:val="00A72529"/>
    <w:rsid w:val="00A72DC1"/>
    <w:rsid w:val="00A7337E"/>
    <w:rsid w:val="00A74199"/>
    <w:rsid w:val="00A74EE9"/>
    <w:rsid w:val="00A7512F"/>
    <w:rsid w:val="00A769C0"/>
    <w:rsid w:val="00A77699"/>
    <w:rsid w:val="00A80012"/>
    <w:rsid w:val="00A8004E"/>
    <w:rsid w:val="00A80868"/>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02F9"/>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490D"/>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06E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422A"/>
    <w:rsid w:val="00C354D7"/>
    <w:rsid w:val="00C35C81"/>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4F42"/>
    <w:rsid w:val="00DA6155"/>
    <w:rsid w:val="00DA6639"/>
    <w:rsid w:val="00DA71DD"/>
    <w:rsid w:val="00DB2615"/>
    <w:rsid w:val="00DB2E96"/>
    <w:rsid w:val="00DB34B3"/>
    <w:rsid w:val="00DB3634"/>
    <w:rsid w:val="00DB47C4"/>
    <w:rsid w:val="00DB54A8"/>
    <w:rsid w:val="00DB6BB1"/>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4894"/>
    <w:rsid w:val="00E371D0"/>
    <w:rsid w:val="00E374C4"/>
    <w:rsid w:val="00E37E7D"/>
    <w:rsid w:val="00E40010"/>
    <w:rsid w:val="00E4048D"/>
    <w:rsid w:val="00E40E7F"/>
    <w:rsid w:val="00E416D9"/>
    <w:rsid w:val="00E4174F"/>
    <w:rsid w:val="00E430FD"/>
    <w:rsid w:val="00E45F97"/>
    <w:rsid w:val="00E47B77"/>
    <w:rsid w:val="00E50A5B"/>
    <w:rsid w:val="00E50EEF"/>
    <w:rsid w:val="00E52BB4"/>
    <w:rsid w:val="00E5449E"/>
    <w:rsid w:val="00E54BAF"/>
    <w:rsid w:val="00E54C2D"/>
    <w:rsid w:val="00E5597E"/>
    <w:rsid w:val="00E55B34"/>
    <w:rsid w:val="00E55F45"/>
    <w:rsid w:val="00E578B8"/>
    <w:rsid w:val="00E60E52"/>
    <w:rsid w:val="00E61BF5"/>
    <w:rsid w:val="00E62205"/>
    <w:rsid w:val="00E62E2C"/>
    <w:rsid w:val="00E62E6E"/>
    <w:rsid w:val="00E6352C"/>
    <w:rsid w:val="00E637E3"/>
    <w:rsid w:val="00E639B6"/>
    <w:rsid w:val="00E64267"/>
    <w:rsid w:val="00E64C2C"/>
    <w:rsid w:val="00E65FD8"/>
    <w:rsid w:val="00E66247"/>
    <w:rsid w:val="00E665C8"/>
    <w:rsid w:val="00E6747B"/>
    <w:rsid w:val="00E67C3E"/>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535"/>
    <w:rsid w:val="00F131F1"/>
    <w:rsid w:val="00F13AC8"/>
    <w:rsid w:val="00F13BC6"/>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47098"/>
    <w:rsid w:val="00F50E0F"/>
    <w:rsid w:val="00F519C4"/>
    <w:rsid w:val="00F5538B"/>
    <w:rsid w:val="00F55B97"/>
    <w:rsid w:val="00F577E3"/>
    <w:rsid w:val="00F57D85"/>
    <w:rsid w:val="00F6225E"/>
    <w:rsid w:val="00F625F7"/>
    <w:rsid w:val="00F6285A"/>
    <w:rsid w:val="00F62E7A"/>
    <w:rsid w:val="00F63C33"/>
    <w:rsid w:val="00F65EFB"/>
    <w:rsid w:val="00F663D5"/>
    <w:rsid w:val="00F665B8"/>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239F1"/>
    <w:rsid w:val="00175A6B"/>
    <w:rsid w:val="001925AB"/>
    <w:rsid w:val="001B7519"/>
    <w:rsid w:val="001C6FF4"/>
    <w:rsid w:val="001F555B"/>
    <w:rsid w:val="0025125E"/>
    <w:rsid w:val="00263BF2"/>
    <w:rsid w:val="002A168B"/>
    <w:rsid w:val="003020F3"/>
    <w:rsid w:val="00341629"/>
    <w:rsid w:val="00357EC0"/>
    <w:rsid w:val="00361F99"/>
    <w:rsid w:val="00363FD3"/>
    <w:rsid w:val="0037481A"/>
    <w:rsid w:val="00375235"/>
    <w:rsid w:val="00384AA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E0B7D"/>
    <w:rsid w:val="00AF79AE"/>
    <w:rsid w:val="00B23970"/>
    <w:rsid w:val="00B4288D"/>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35</Pages>
  <Words>32080</Words>
  <Characters>182862</Characters>
  <Application>Microsoft Office Word</Application>
  <DocSecurity>0</DocSecurity>
  <Lines>1523</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51</cp:revision>
  <cp:lastPrinted>2025-06-06T09:23:00Z</cp:lastPrinted>
  <dcterms:created xsi:type="dcterms:W3CDTF">2025-08-12T07:15:00Z</dcterms:created>
  <dcterms:modified xsi:type="dcterms:W3CDTF">2025-08-30T04:00:00Z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zotero-version="7.0.20"&gt;&lt;session id="dgQYQsIS"/&gt;&lt;style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