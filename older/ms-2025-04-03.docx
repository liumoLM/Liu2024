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715750B5"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1"/>
      <w:r w:rsidR="00280D5C">
        <w:rPr>
          <w:rFonts w:ascii="Times New Roman" w:hAnsi="Times New Roman" w:cs="Times New Roman" w:hint="eastAsia"/>
          <w:sz w:val="24"/>
          <w:szCs w:val="24"/>
        </w:rPr>
        <w:t xml:space="preserve"> note</w:t>
      </w:r>
      <w:commentRangeEnd w:id="1"/>
      <w:r w:rsidR="00280D5C">
        <w:rPr>
          <w:rStyle w:val="CommentReference"/>
        </w:rPr>
        <w:commentReference w:id="1"/>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del w:id="2" w:author="Mo Liu" w:date="2025-03-20T20:53:00Z" w16du:dateUtc="2025-03-20T12:53:00Z">
        <w:r w:rsidRPr="006E1387" w:rsidDel="001049D3">
          <w:rPr>
            <w:rFonts w:ascii="Times New Roman" w:hAnsi="Times New Roman" w:cs="Times New Roman"/>
            <w:sz w:val="24"/>
            <w:szCs w:val="24"/>
          </w:rPr>
          <w:delText>50</w:delText>
        </w:r>
      </w:del>
      <w:ins w:id="3" w:author="Mo Liu" w:date="2025-03-20T20:53:00Z" w16du:dateUtc="2025-03-20T12:53:00Z">
        <w:r w:rsidR="001049D3">
          <w:rPr>
            <w:rFonts w:ascii="Times New Roman" w:hAnsi="Times New Roman" w:cs="Times New Roman" w:hint="eastAsia"/>
            <w:sz w:val="24"/>
            <w:szCs w:val="24"/>
          </w:rPr>
          <w:t>80</w:t>
        </w:r>
      </w:ins>
      <w:r w:rsidRPr="006E1387">
        <w:rPr>
          <w:rFonts w:ascii="Times New Roman" w:hAnsi="Times New Roman" w:cs="Times New Roman"/>
          <w:sz w:val="24"/>
          <w:szCs w:val="24"/>
        </w:rPr>
        <w:t xml:space="preserve">% of </w:t>
      </w:r>
      <w:proofErr w:type="spellStart"/>
      <w:ins w:id="4" w:author="Mo Liu" w:date="2025-03-20T20:54:00Z" w16du:dateUtc="2025-03-20T12:54:00Z">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ins>
      <w:r w:rsidRPr="006E1387">
        <w:rPr>
          <w:rFonts w:ascii="Times New Roman" w:hAnsi="Times New Roman" w:cs="Times New Roman"/>
          <w:sz w:val="24"/>
          <w:szCs w:val="24"/>
        </w:rPr>
        <w:t xml:space="preserve">IDs in </w:t>
      </w:r>
      <w:del w:id="5" w:author="Mo Liu" w:date="2025-03-20T20:53:00Z" w16du:dateUtc="2025-03-20T12:53:00Z">
        <w:r w:rsidRPr="006E1387" w:rsidDel="001049D3">
          <w:rPr>
            <w:rFonts w:ascii="Times New Roman" w:hAnsi="Times New Roman" w:cs="Times New Roman" w:hint="eastAsia"/>
            <w:sz w:val="24"/>
            <w:szCs w:val="24"/>
          </w:rPr>
          <w:delText>LRP1B</w:delText>
        </w:r>
      </w:del>
      <w:ins w:id="6" w:author="Mo Liu" w:date="2025-03-20T20:53:00Z" w16du:dateUtc="2025-03-20T12:53:00Z">
        <w:r w:rsidR="001049D3">
          <w:rPr>
            <w:rFonts w:ascii="Times New Roman" w:hAnsi="Times New Roman" w:cs="Times New Roman" w:hint="eastAsia"/>
            <w:sz w:val="24"/>
            <w:szCs w:val="24"/>
          </w:rPr>
          <w:t>TP53</w:t>
        </w:r>
      </w:ins>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7"/>
      <w:commentRangeStart w:id="8"/>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7"/>
      <w:r w:rsidR="00814D3A">
        <w:rPr>
          <w:rStyle w:val="CommentReference"/>
        </w:rPr>
        <w:commentReference w:id="7"/>
      </w:r>
      <w:commentRangeEnd w:id="8"/>
      <w:r w:rsidR="006D2266">
        <w:rPr>
          <w:rStyle w:val="CommentReference"/>
        </w:rPr>
        <w:commentReference w:id="8"/>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9"/>
      <w:commentRangeStart w:id="10"/>
      <w:r w:rsidRPr="00065370">
        <w:rPr>
          <w:rFonts w:ascii="Times New Roman" w:hAnsi="Times New Roman" w:cs="Times New Roman"/>
          <w:sz w:val="24"/>
          <w:szCs w:val="24"/>
        </w:rPr>
        <w:t xml:space="preserve">extended sequence investigation </w:t>
      </w:r>
      <w:commentRangeEnd w:id="9"/>
      <w:r w:rsidR="00761EAE">
        <w:rPr>
          <w:rStyle w:val="CommentReference"/>
        </w:rPr>
        <w:commentReference w:id="9"/>
      </w:r>
      <w:commentRangeEnd w:id="10"/>
      <w:r w:rsidR="006D2266">
        <w:rPr>
          <w:rStyle w:val="CommentReference"/>
        </w:rPr>
        <w:commentReference w:id="10"/>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2AD2C71D"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del w:id="11" w:author="Steve Rozen, Ph.D." w:date="2025-04-03T12:39:00Z" w16du:dateUtc="2025-04-03T16:39:00Z">
        <w:r w:rsidR="00D255BC" w:rsidRPr="00D255BC" w:rsidDel="00736F8D">
          <w:rPr>
            <w:rFonts w:ascii="Times New Roman" w:hAnsi="Times New Roman" w:cs="Times New Roman"/>
            <w:sz w:val="24"/>
            <w:szCs w:val="24"/>
          </w:rPr>
          <w:delText xml:space="preserve">both </w:delText>
        </w:r>
      </w:del>
      <w:ins w:id="12" w:author="Steve Rozen, Ph.D." w:date="2025-04-03T12:39:00Z" w16du:dateUtc="2025-04-03T16:39:00Z">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ins>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del w:id="13" w:author="Steve Rozen, Ph.D." w:date="2025-04-03T12:39:00Z" w16du:dateUtc="2025-04-03T16:39:00Z">
        <w:r w:rsidR="00D255BC" w:rsidRPr="00D255BC" w:rsidDel="00736F8D">
          <w:rPr>
            <w:rFonts w:ascii="Times New Roman" w:hAnsi="Times New Roman" w:cs="Times New Roman"/>
            <w:sz w:val="24"/>
            <w:szCs w:val="24"/>
          </w:rPr>
          <w:delText xml:space="preserve">and </w:delText>
        </w:r>
      </w:del>
      <w:ins w:id="14" w:author="Steve Rozen, Ph.D." w:date="2025-04-03T12:39:00Z" w16du:dateUtc="2025-04-03T16:39:00Z">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ins>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commentRangeStart w:id="15"/>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commentRangeEnd w:id="15"/>
      <w:r w:rsidR="00736F8D">
        <w:rPr>
          <w:rStyle w:val="CommentReference"/>
        </w:rPr>
        <w:commentReference w:id="15"/>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4E13EA1E"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commentRangeStart w:id="16"/>
      <w:commentRangeStart w:id="17"/>
      <w:r w:rsidR="001461BD">
        <w:rPr>
          <w:rFonts w:ascii="Times New Roman" w:hAnsi="Times New Roman" w:cs="Times New Roman" w:hint="eastAsia"/>
          <w:sz w:val="24"/>
          <w:szCs w:val="24"/>
        </w:rPr>
        <w:t xml:space="preserve">Poon et al., 2013, </w:t>
      </w:r>
      <w:r w:rsidR="002C1A3E">
        <w:rPr>
          <w:rFonts w:ascii="Times New Roman" w:hAnsi="Times New Roman" w:cs="Times New Roman" w:hint="eastAsia"/>
          <w:sz w:val="24"/>
          <w:szCs w:val="24"/>
        </w:rPr>
        <w:t>Poon et al., 2015</w:t>
      </w:r>
      <w:commentRangeEnd w:id="16"/>
      <w:r w:rsidR="002C1A3E">
        <w:rPr>
          <w:rStyle w:val="CommentReference"/>
        </w:rPr>
        <w:commentReference w:id="16"/>
      </w:r>
      <w:commentRangeEnd w:id="17"/>
      <w:r w:rsidR="00736F8D">
        <w:rPr>
          <w:rStyle w:val="CommentReference"/>
        </w:rPr>
        <w:commentReference w:id="17"/>
      </w:r>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xml:space="preserve">. Subsequent attribution analysis revealed that this signature was also present in </w:t>
      </w:r>
      <w:ins w:id="18" w:author="Steve Rozen, Ph.D." w:date="2025-04-03T12:46:00Z" w16du:dateUtc="2025-04-03T16:46:00Z">
        <w:r w:rsidR="00736F8D">
          <w:rPr>
            <w:rFonts w:ascii="Times New Roman" w:hAnsi="Times New Roman" w:cs="Times New Roman"/>
            <w:sz w:val="24"/>
            <w:szCs w:val="24"/>
          </w:rPr>
          <w:t>bladder</w:t>
        </w:r>
      </w:ins>
      <w:ins w:id="19" w:author="Steve Rozen, Ph.D." w:date="2025-04-03T12:56:00Z" w16du:dateUtc="2025-04-03T16:56:00Z">
        <w:r w:rsidR="00200278">
          <w:rPr>
            <w:rFonts w:ascii="Times New Roman" w:hAnsi="Times New Roman" w:cs="Times New Roman"/>
            <w:sz w:val="24"/>
            <w:szCs w:val="24"/>
          </w:rPr>
          <w:t>, kidney,</w:t>
        </w:r>
      </w:ins>
      <w:ins w:id="20" w:author="Steve Rozen, Ph.D." w:date="2025-04-03T12:46:00Z" w16du:dateUtc="2025-04-03T16:46:00Z">
        <w:r w:rsidR="00736F8D">
          <w:rPr>
            <w:rFonts w:ascii="Times New Roman" w:hAnsi="Times New Roman" w:cs="Times New Roman"/>
            <w:sz w:val="24"/>
            <w:szCs w:val="24"/>
          </w:rPr>
          <w:t xml:space="preserve"> and </w:t>
        </w:r>
      </w:ins>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C83546">
        <w:rPr>
          <w:rFonts w:ascii="Times New Roman" w:hAnsi="Times New Roman" w:cs="Times New Roman" w:hint="eastAsia"/>
          <w:sz w:val="24"/>
          <w:szCs w:val="24"/>
        </w:rPr>
        <w:t xml:space="preserve">Ng et al., </w:t>
      </w:r>
      <w:commentRangeStart w:id="21"/>
      <w:r w:rsidR="00C83546">
        <w:rPr>
          <w:rFonts w:ascii="Times New Roman" w:hAnsi="Times New Roman" w:cs="Times New Roman" w:hint="eastAsia"/>
          <w:sz w:val="24"/>
          <w:szCs w:val="24"/>
        </w:rPr>
        <w:t>2017</w:t>
      </w:r>
      <w:commentRangeEnd w:id="21"/>
      <w:r w:rsidR="00200278">
        <w:rPr>
          <w:rStyle w:val="CommentReference"/>
        </w:rPr>
        <w:commentReference w:id="21"/>
      </w:r>
      <w:r w:rsidR="00E86C49">
        <w:rPr>
          <w:rFonts w:ascii="Times New Roman" w:hAnsi="Times New Roman" w:cs="Times New Roman" w:hint="eastAsia"/>
          <w:sz w:val="24"/>
          <w:szCs w:val="24"/>
        </w:rPr>
        <w:t>)</w:t>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ins w:id="22" w:author="Steve Rozen, Ph.D." w:date="2025-04-03T12:47:00Z" w16du:dateUtc="2025-04-03T16:47:00Z">
        <w:r w:rsidR="00736F8D">
          <w:rPr>
            <w:rFonts w:ascii="Times New Roman" w:hAnsi="Times New Roman" w:cs="Times New Roman"/>
            <w:sz w:val="24"/>
            <w:szCs w:val="24"/>
          </w:rPr>
          <w:t xml:space="preserve">that in addition to its SBS signature, AA also </w:t>
        </w:r>
      </w:ins>
      <w:ins w:id="23" w:author="Steve Rozen, Ph.D." w:date="2025-04-03T12:48:00Z" w16du:dateUtc="2025-04-03T16:48:00Z">
        <w:r w:rsidR="00736F8D">
          <w:rPr>
            <w:rFonts w:ascii="Times New Roman" w:hAnsi="Times New Roman" w:cs="Times New Roman"/>
            <w:sz w:val="24"/>
            <w:szCs w:val="24"/>
          </w:rPr>
          <w:t xml:space="preserve">small insertion-and-deletion (ID) </w:t>
        </w:r>
      </w:ins>
      <w:ins w:id="24" w:author="Steve Rozen, Ph.D." w:date="2025-04-03T13:02:00Z" w16du:dateUtc="2025-04-03T17:02:00Z">
        <w:r w:rsidR="00200278">
          <w:rPr>
            <w:rFonts w:ascii="Times New Roman" w:hAnsi="Times New Roman" w:cs="Times New Roman"/>
            <w:sz w:val="24"/>
            <w:szCs w:val="24"/>
          </w:rPr>
          <w:t>and generates double-base-</w:t>
        </w:r>
        <w:r w:rsidR="00200278">
          <w:rPr>
            <w:rFonts w:ascii="Times New Roman" w:hAnsi="Times New Roman" w:cs="Times New Roman"/>
            <w:sz w:val="24"/>
            <w:szCs w:val="24"/>
          </w:rPr>
          <w:lastRenderedPageBreak/>
          <w:t xml:space="preserve">substitution (DBS) </w:t>
        </w:r>
      </w:ins>
      <w:ins w:id="25" w:author="Steve Rozen, Ph.D." w:date="2025-04-03T12:48:00Z" w16du:dateUtc="2025-04-03T16:48:00Z">
        <w:r w:rsidR="00736F8D">
          <w:rPr>
            <w:rFonts w:ascii="Times New Roman" w:hAnsi="Times New Roman" w:cs="Times New Roman"/>
            <w:sz w:val="24"/>
            <w:szCs w:val="24"/>
          </w:rPr>
          <w:t>signatures</w:t>
        </w:r>
      </w:ins>
      <w:ins w:id="26" w:author="Steve Rozen, Ph.D." w:date="2025-04-03T13:02:00Z" w16du:dateUtc="2025-04-03T17:02:00Z">
        <w:r w:rsidR="00200278">
          <w:rPr>
            <w:rFonts w:ascii="Times New Roman" w:hAnsi="Times New Roman" w:cs="Times New Roman"/>
            <w:sz w:val="24"/>
            <w:szCs w:val="24"/>
          </w:rPr>
          <w:t xml:space="preserve"> (Figure 1)</w:t>
        </w:r>
      </w:ins>
      <w:del w:id="27" w:author="Steve Rozen, Ph.D." w:date="2025-04-03T12:48:00Z" w16du:dateUtc="2025-04-03T16:48:00Z">
        <w:r w:rsidR="00540405" w:rsidDel="00736F8D">
          <w:rPr>
            <w:rFonts w:ascii="Times New Roman" w:hAnsi="Times New Roman" w:cs="Times New Roman" w:hint="eastAsia"/>
            <w:sz w:val="24"/>
            <w:szCs w:val="24"/>
          </w:rPr>
          <w:delText>several types of mutational signature</w:delText>
        </w:r>
        <w:r w:rsidR="00801732" w:rsidDel="00736F8D">
          <w:rPr>
            <w:rFonts w:ascii="Times New Roman" w:hAnsi="Times New Roman" w:cs="Times New Roman" w:hint="eastAsia"/>
            <w:sz w:val="24"/>
            <w:szCs w:val="24"/>
          </w:rPr>
          <w:delText>s</w:delText>
        </w:r>
        <w:r w:rsidR="00540405" w:rsidDel="00736F8D">
          <w:rPr>
            <w:rFonts w:ascii="Times New Roman" w:hAnsi="Times New Roman" w:cs="Times New Roman" w:hint="eastAsia"/>
            <w:sz w:val="24"/>
            <w:szCs w:val="24"/>
          </w:rPr>
          <w:delText xml:space="preserve"> due to </w:delText>
        </w:r>
        <w:r w:rsidR="00801732" w:rsidDel="00736F8D">
          <w:rPr>
            <w:rFonts w:ascii="Times New Roman" w:hAnsi="Times New Roman" w:cs="Times New Roman" w:hint="eastAsia"/>
            <w:sz w:val="24"/>
            <w:szCs w:val="24"/>
          </w:rPr>
          <w:delText>AA</w:delText>
        </w:r>
        <w:r w:rsidR="00540405" w:rsidDel="00736F8D">
          <w:rPr>
            <w:rFonts w:ascii="Times New Roman" w:hAnsi="Times New Roman" w:cs="Times New Roman" w:hint="eastAsia"/>
            <w:sz w:val="24"/>
            <w:szCs w:val="24"/>
          </w:rPr>
          <w:delText xml:space="preserve"> exposure</w:delText>
        </w:r>
      </w:del>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del w:id="28" w:author="Steve Rozen, Ph.D." w:date="2025-04-03T12:49:00Z" w16du:dateUtc="2025-04-03T16:49:00Z">
        <w:r w:rsidR="00540405" w:rsidDel="00736F8D">
          <w:rPr>
            <w:rFonts w:ascii="Times New Roman" w:hAnsi="Times New Roman" w:cs="Times New Roman" w:hint="eastAsia"/>
            <w:sz w:val="24"/>
            <w:szCs w:val="24"/>
          </w:rPr>
          <w:delText xml:space="preserve">These consisted of </w:delText>
        </w:r>
        <w:r w:rsidR="00FA5CA0" w:rsidRPr="00FA5CA0" w:rsidDel="00736F8D">
          <w:rPr>
            <w:rFonts w:ascii="Times New Roman" w:hAnsi="Times New Roman" w:cs="Times New Roman"/>
            <w:sz w:val="24"/>
            <w:szCs w:val="24"/>
          </w:rPr>
          <w:delText>SBS,</w:delText>
        </w:r>
        <w:r w:rsidR="00540405" w:rsidDel="00736F8D">
          <w:rPr>
            <w:rFonts w:ascii="Times New Roman" w:hAnsi="Times New Roman" w:cs="Times New Roman" w:hint="eastAsia"/>
            <w:sz w:val="24"/>
            <w:szCs w:val="24"/>
          </w:rPr>
          <w:delText xml:space="preserve"> double-base-</w:delText>
        </w:r>
        <w:r w:rsidR="00540405" w:rsidDel="00736F8D">
          <w:rPr>
            <w:rFonts w:ascii="Times New Roman" w:hAnsi="Times New Roman" w:cs="Times New Roman"/>
            <w:sz w:val="24"/>
            <w:szCs w:val="24"/>
          </w:rPr>
          <w:delText>substitution</w:delText>
        </w:r>
        <w:r w:rsidR="00540405" w:rsidDel="00736F8D">
          <w:rPr>
            <w:rFonts w:ascii="Times New Roman" w:hAnsi="Times New Roman" w:cs="Times New Roman" w:hint="eastAsia"/>
            <w:sz w:val="24"/>
            <w:szCs w:val="24"/>
          </w:rPr>
          <w:delText xml:space="preserve"> (</w:delText>
        </w:r>
        <w:r w:rsidR="00FA5CA0" w:rsidRPr="00FA5CA0" w:rsidDel="00736F8D">
          <w:rPr>
            <w:rFonts w:ascii="Times New Roman" w:hAnsi="Times New Roman" w:cs="Times New Roman"/>
            <w:sz w:val="24"/>
            <w:szCs w:val="24"/>
          </w:rPr>
          <w:delText>DBS</w:delText>
        </w:r>
        <w:r w:rsidR="00540405" w:rsidDel="00736F8D">
          <w:rPr>
            <w:rFonts w:ascii="Times New Roman" w:hAnsi="Times New Roman" w:cs="Times New Roman" w:hint="eastAsia"/>
            <w:sz w:val="24"/>
            <w:szCs w:val="24"/>
          </w:rPr>
          <w:delText>)</w:delText>
        </w:r>
        <w:r w:rsidR="00FA5CA0" w:rsidRPr="00FA5CA0" w:rsidDel="00736F8D">
          <w:rPr>
            <w:rFonts w:ascii="Times New Roman" w:hAnsi="Times New Roman" w:cs="Times New Roman"/>
            <w:sz w:val="24"/>
            <w:szCs w:val="24"/>
          </w:rPr>
          <w:delText>, and</w:delText>
        </w:r>
        <w:r w:rsidR="00540405" w:rsidDel="00736F8D">
          <w:rPr>
            <w:rFonts w:ascii="Times New Roman" w:hAnsi="Times New Roman" w:cs="Times New Roman" w:hint="eastAsia"/>
            <w:sz w:val="24"/>
            <w:szCs w:val="24"/>
          </w:rPr>
          <w:delText xml:space="preserve"> insertion-and-deletion (</w:delText>
        </w:r>
        <w:r w:rsidR="00FA5CA0" w:rsidRPr="00FA5CA0" w:rsidDel="00736F8D">
          <w:rPr>
            <w:rFonts w:ascii="Times New Roman" w:hAnsi="Times New Roman" w:cs="Times New Roman"/>
            <w:sz w:val="24"/>
            <w:szCs w:val="24"/>
          </w:rPr>
          <w:delText>I</w:delText>
        </w:r>
        <w:r w:rsidR="00540405" w:rsidDel="00736F8D">
          <w:rPr>
            <w:rFonts w:ascii="Times New Roman" w:hAnsi="Times New Roman" w:cs="Times New Roman" w:hint="eastAsia"/>
            <w:sz w:val="24"/>
            <w:szCs w:val="24"/>
          </w:rPr>
          <w:delText>D</w:delText>
        </w:r>
        <w:r w:rsidR="00374059" w:rsidDel="00736F8D">
          <w:rPr>
            <w:rFonts w:ascii="Times New Roman" w:hAnsi="Times New Roman" w:cs="Times New Roman" w:hint="eastAsia"/>
            <w:sz w:val="24"/>
            <w:szCs w:val="24"/>
          </w:rPr>
          <w:delText>/indels</w:delText>
        </w:r>
        <w:r w:rsidR="00540405" w:rsidDel="00736F8D">
          <w:rPr>
            <w:rFonts w:ascii="Times New Roman" w:hAnsi="Times New Roman" w:cs="Times New Roman" w:hint="eastAsia"/>
            <w:sz w:val="24"/>
            <w:szCs w:val="24"/>
          </w:rPr>
          <w:delText>)</w:delText>
        </w:r>
        <w:r w:rsidR="00FA5CA0" w:rsidRPr="00FA5CA0" w:rsidDel="00736F8D">
          <w:rPr>
            <w:rFonts w:ascii="Times New Roman" w:hAnsi="Times New Roman" w:cs="Times New Roman"/>
            <w:sz w:val="24"/>
            <w:szCs w:val="24"/>
          </w:rPr>
          <w:delText xml:space="preserve"> signatures</w:delText>
        </w:r>
        <w:r w:rsidR="00112E7A" w:rsidDel="00736F8D">
          <w:rPr>
            <w:rFonts w:ascii="Times New Roman" w:hAnsi="Times New Roman" w:cs="Times New Roman" w:hint="eastAsia"/>
            <w:sz w:val="24"/>
            <w:szCs w:val="24"/>
          </w:rPr>
          <w:delText>,</w:delText>
        </w:r>
      </w:del>
      <w:ins w:id="29" w:author="Mo Liu" w:date="2025-03-21T08:02:00Z" w16du:dateUtc="2025-03-21T00:02:00Z">
        <w:del w:id="30" w:author="Steve Rozen, Ph.D." w:date="2025-04-03T12:49:00Z" w16du:dateUtc="2025-04-03T16:49:00Z">
          <w:r w:rsidR="002F5393" w:rsidDel="00736F8D">
            <w:rPr>
              <w:rFonts w:ascii="Times New Roman" w:hAnsi="Times New Roman" w:cs="Times New Roman" w:hint="eastAsia"/>
              <w:sz w:val="24"/>
              <w:szCs w:val="24"/>
            </w:rPr>
            <w:delText xml:space="preserve"> </w:delText>
          </w:r>
        </w:del>
      </w:ins>
      <w:del w:id="31" w:author="Steve Rozen, Ph.D." w:date="2025-04-03T12:49:00Z" w16du:dateUtc="2025-04-03T16:49:00Z">
        <w:r w:rsidR="00112E7A" w:rsidDel="00736F8D">
          <w:rPr>
            <w:rFonts w:ascii="Times New Roman" w:hAnsi="Times New Roman" w:cs="Times New Roman" w:hint="eastAsia"/>
            <w:sz w:val="24"/>
            <w:szCs w:val="24"/>
          </w:rPr>
          <w:delText>that</w:delText>
        </w:r>
      </w:del>
      <w:ins w:id="32" w:author="Steve Rozen, Ph.D." w:date="2025-04-03T12:49:00Z" w16du:dateUtc="2025-04-03T16:49:00Z">
        <w:r w:rsidR="00736F8D">
          <w:rPr>
            <w:rFonts w:ascii="Times New Roman" w:hAnsi="Times New Roman" w:cs="Times New Roman"/>
            <w:sz w:val="24"/>
            <w:szCs w:val="24"/>
          </w:rPr>
          <w:t>These signatures</w:t>
        </w:r>
      </w:ins>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del w:id="33" w:author="Steve Rozen, Ph.D." w:date="2025-04-03T12:49:00Z" w16du:dateUtc="2025-04-03T16:49:00Z">
        <w:r w:rsidR="00FA5CA0" w:rsidRPr="00FA5CA0" w:rsidDel="00736F8D">
          <w:rPr>
            <w:rFonts w:ascii="Times New Roman" w:hAnsi="Times New Roman" w:cs="Times New Roman"/>
            <w:sz w:val="24"/>
            <w:szCs w:val="24"/>
          </w:rPr>
          <w:delText>further validat</w:delText>
        </w:r>
        <w:r w:rsidR="00162BA6" w:rsidDel="00736F8D">
          <w:rPr>
            <w:rFonts w:ascii="Times New Roman" w:hAnsi="Times New Roman" w:cs="Times New Roman" w:hint="eastAsia"/>
            <w:sz w:val="24"/>
            <w:szCs w:val="24"/>
          </w:rPr>
          <w:delText>ed</w:delText>
        </w:r>
      </w:del>
      <w:ins w:id="34" w:author="Steve Rozen, Ph.D." w:date="2025-04-03T12:49:00Z" w16du:dateUtc="2025-04-03T16:49:00Z">
        <w:r w:rsidR="00736F8D">
          <w:rPr>
            <w:rFonts w:ascii="Times New Roman" w:hAnsi="Times New Roman" w:cs="Times New Roman"/>
            <w:sz w:val="24"/>
            <w:szCs w:val="24"/>
          </w:rPr>
          <w:t>confirmed</w:t>
        </w:r>
      </w:ins>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del w:id="35" w:author="Steve Rozen, Ph.D." w:date="2025-04-03T13:02:00Z" w16du:dateUtc="2025-04-03T17:02:00Z">
        <w:r w:rsidR="00EF0041" w:rsidDel="00200278">
          <w:rPr>
            <w:rFonts w:ascii="Times New Roman" w:hAnsi="Times New Roman" w:cs="Times New Roman" w:hint="eastAsia"/>
            <w:sz w:val="24"/>
            <w:szCs w:val="24"/>
          </w:rPr>
          <w:delText xml:space="preserve"> (Figure 1)</w:delText>
        </w:r>
      </w:del>
      <w:r w:rsidR="00FA5CA0" w:rsidRPr="00FA5CA0">
        <w:rPr>
          <w:rFonts w:ascii="Times New Roman" w:hAnsi="Times New Roman" w:cs="Times New Roman"/>
          <w:sz w:val="24"/>
          <w:szCs w:val="24"/>
        </w:rPr>
        <w:t>.</w:t>
      </w:r>
    </w:p>
    <w:p w14:paraId="266417E6" w14:textId="7F69B4D4"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w:t>
      </w:r>
      <w:commentRangeStart w:id="36"/>
      <w:r w:rsidRPr="00594AAB">
        <w:rPr>
          <w:rFonts w:ascii="Times New Roman" w:hAnsi="Times New Roman" w:cs="Times New Roman"/>
          <w:sz w:val="24"/>
          <w:szCs w:val="24"/>
        </w:rPr>
        <w:t>insights into mutagenic mechanisms</w:t>
      </w:r>
      <w:commentRangeEnd w:id="36"/>
      <w:r w:rsidR="00200278">
        <w:rPr>
          <w:rStyle w:val="CommentReference"/>
        </w:rPr>
        <w:commentReference w:id="36"/>
      </w:r>
      <w:r w:rsidRPr="00594AAB">
        <w:rPr>
          <w:rFonts w:ascii="Times New Roman" w:hAnsi="Times New Roman" w:cs="Times New Roman"/>
          <w:sz w:val="24"/>
          <w:szCs w:val="24"/>
        </w:rPr>
        <w:t>.</w:t>
      </w:r>
      <w:ins w:id="37" w:author="Mo Liu" w:date="2025-03-24T15:46:00Z" w16du:dateUtc="2025-03-24T07:46:00Z">
        <w:r w:rsidR="00F710DA">
          <w:rPr>
            <w:rFonts w:ascii="Times New Roman" w:hAnsi="Times New Roman" w:cs="Times New Roman" w:hint="eastAsia"/>
            <w:sz w:val="24"/>
            <w:szCs w:val="24"/>
          </w:rPr>
          <w:t xml:space="preserve"> The AA SBS and DBS signatures </w:t>
        </w:r>
        <w:del w:id="38" w:author="Steve Rozen, Ph.D." w:date="2025-04-03T12:51:00Z" w16du:dateUtc="2025-04-03T16:51:00Z">
          <w:r w:rsidR="00FF702C" w:rsidDel="00E37E7D">
            <w:rPr>
              <w:rFonts w:ascii="Times New Roman" w:hAnsi="Times New Roman" w:cs="Times New Roman"/>
              <w:sz w:val="24"/>
              <w:szCs w:val="24"/>
            </w:rPr>
            <w:delText>descr</w:delText>
          </w:r>
          <w:r w:rsidR="00FF702C" w:rsidDel="00E37E7D">
            <w:rPr>
              <w:rFonts w:ascii="Times New Roman" w:hAnsi="Times New Roman" w:cs="Times New Roman" w:hint="eastAsia"/>
              <w:sz w:val="24"/>
              <w:szCs w:val="24"/>
            </w:rPr>
            <w:delText>ibe t</w:delText>
          </w:r>
        </w:del>
        <w:del w:id="39" w:author="Steve Rozen, Ph.D." w:date="2025-04-03T12:50:00Z" w16du:dateUtc="2025-04-03T16:50:00Z">
          <w:r w:rsidR="00FF702C" w:rsidDel="00E37E7D">
            <w:rPr>
              <w:rFonts w:ascii="Times New Roman" w:hAnsi="Times New Roman" w:cs="Times New Roman" w:hint="eastAsia"/>
              <w:sz w:val="24"/>
              <w:szCs w:val="24"/>
            </w:rPr>
            <w:delText>he</w:delText>
          </w:r>
        </w:del>
        <w:del w:id="40" w:author="Steve Rozen, Ph.D." w:date="2025-04-03T12:51:00Z" w16du:dateUtc="2025-04-03T16:51:00Z">
          <w:r w:rsidR="00FF702C" w:rsidDel="00E37E7D">
            <w:rPr>
              <w:rFonts w:ascii="Times New Roman" w:hAnsi="Times New Roman" w:cs="Times New Roman" w:hint="eastAsia"/>
              <w:sz w:val="24"/>
              <w:szCs w:val="24"/>
            </w:rPr>
            <w:delText xml:space="preserve"> substitution </w:delText>
          </w:r>
        </w:del>
      </w:ins>
      <w:ins w:id="41" w:author="Mo Liu" w:date="2025-03-24T15:48:00Z" w16du:dateUtc="2025-03-24T07:48:00Z">
        <w:del w:id="42" w:author="Steve Rozen, Ph.D." w:date="2025-04-03T12:51:00Z" w16du:dateUtc="2025-04-03T16:51:00Z">
          <w:r w:rsidR="00413EF2" w:rsidDel="00E37E7D">
            <w:rPr>
              <w:rFonts w:ascii="Times New Roman" w:hAnsi="Times New Roman" w:cs="Times New Roman"/>
              <w:sz w:val="24"/>
              <w:szCs w:val="24"/>
            </w:rPr>
            <w:delText>surrounding</w:delText>
          </w:r>
        </w:del>
      </w:ins>
      <w:ins w:id="43" w:author="Steve Rozen, Ph.D." w:date="2025-04-03T12:51:00Z" w16du:dateUtc="2025-04-03T16:51:00Z">
        <w:r w:rsidR="00E37E7D">
          <w:rPr>
            <w:rFonts w:ascii="Times New Roman" w:hAnsi="Times New Roman" w:cs="Times New Roman"/>
            <w:sz w:val="24"/>
            <w:szCs w:val="24"/>
          </w:rPr>
          <w:t>involving</w:t>
        </w:r>
      </w:ins>
      <w:ins w:id="44" w:author="Mo Liu" w:date="2025-03-24T15:48:00Z" w16du:dateUtc="2025-03-24T07:48:00Z">
        <w:r w:rsidR="00413EF2">
          <w:rPr>
            <w:rFonts w:ascii="Times New Roman" w:hAnsi="Times New Roman" w:cs="Times New Roman" w:hint="eastAsia"/>
            <w:sz w:val="24"/>
            <w:szCs w:val="24"/>
          </w:rPr>
          <w:t xml:space="preserve"> T</w:t>
        </w:r>
      </w:ins>
      <w:ins w:id="45" w:author="Steve Rozen, Ph.D." w:date="2025-04-03T12:51:00Z" w16du:dateUtc="2025-04-03T16:51:00Z">
        <w:r w:rsidR="00E37E7D">
          <w:rPr>
            <w:rFonts w:ascii="Times New Roman" w:hAnsi="Times New Roman" w:cs="Times New Roman"/>
            <w:sz w:val="24"/>
            <w:szCs w:val="24"/>
          </w:rPr>
          <w:t xml:space="preserve"> to</w:t>
        </w:r>
      </w:ins>
      <w:ins w:id="46" w:author="Mo Liu" w:date="2025-03-24T15:48:00Z" w16du:dateUtc="2025-03-24T07:48:00Z">
        <w:del w:id="47" w:author="Steve Rozen, Ph.D." w:date="2025-04-03T12:51:00Z" w16du:dateUtc="2025-04-03T16:51:00Z">
          <w:r w:rsidR="00413EF2" w:rsidDel="00E37E7D">
            <w:rPr>
              <w:rFonts w:ascii="Times New Roman" w:hAnsi="Times New Roman" w:cs="Times New Roman" w:hint="eastAsia"/>
              <w:sz w:val="24"/>
              <w:szCs w:val="24"/>
            </w:rPr>
            <w:delText>&gt;</w:delText>
          </w:r>
        </w:del>
      </w:ins>
      <w:ins w:id="48" w:author="Steve Rozen, Ph.D." w:date="2025-04-03T12:51:00Z" w16du:dateUtc="2025-04-03T16:51:00Z">
        <w:r w:rsidR="00E37E7D">
          <w:rPr>
            <w:rFonts w:ascii="Times New Roman" w:hAnsi="Times New Roman" w:cs="Times New Roman"/>
            <w:sz w:val="24"/>
            <w:szCs w:val="24"/>
          </w:rPr>
          <w:t xml:space="preserve"> </w:t>
        </w:r>
      </w:ins>
      <w:ins w:id="49" w:author="Mo Liu" w:date="2025-03-24T15:48:00Z" w16du:dateUtc="2025-03-24T07:48:00Z">
        <w:r w:rsidR="00413EF2">
          <w:rPr>
            <w:rFonts w:ascii="Times New Roman" w:hAnsi="Times New Roman" w:cs="Times New Roman" w:hint="eastAsia"/>
            <w:sz w:val="24"/>
            <w:szCs w:val="24"/>
          </w:rPr>
          <w:t>A</w:t>
        </w:r>
        <w:r w:rsidR="000B3E30">
          <w:rPr>
            <w:rFonts w:ascii="Times New Roman" w:hAnsi="Times New Roman" w:cs="Times New Roman" w:hint="eastAsia"/>
            <w:sz w:val="24"/>
            <w:szCs w:val="24"/>
          </w:rPr>
          <w:t xml:space="preserve"> </w:t>
        </w:r>
      </w:ins>
      <w:ins w:id="50" w:author="Steve Rozen, Ph.D." w:date="2025-04-03T12:51:00Z" w16du:dateUtc="2025-04-03T16:51:00Z">
        <w:r w:rsidR="00E37E7D">
          <w:rPr>
            <w:rFonts w:ascii="Times New Roman" w:hAnsi="Times New Roman" w:cs="Times New Roman"/>
            <w:sz w:val="24"/>
            <w:szCs w:val="24"/>
          </w:rPr>
          <w:t xml:space="preserve">substitutions </w:t>
        </w:r>
      </w:ins>
      <w:ins w:id="51" w:author="Mo Liu" w:date="2025-03-24T15:48:00Z" w16du:dateUtc="2025-03-24T07:48:00Z">
        <w:r w:rsidR="000B3E30">
          <w:rPr>
            <w:rFonts w:ascii="Times New Roman" w:hAnsi="Times New Roman" w:cs="Times New Roman" w:hint="eastAsia"/>
            <w:sz w:val="24"/>
            <w:szCs w:val="24"/>
          </w:rPr>
          <w:t>(e.g., SBS22, C</w:t>
        </w:r>
        <w:r w:rsidR="000B3E30" w:rsidRPr="000B3E30">
          <w:rPr>
            <w:rFonts w:ascii="Times New Roman" w:hAnsi="Times New Roman" w:cs="Times New Roman"/>
            <w:sz w:val="24"/>
            <w:szCs w:val="24"/>
            <w:u w:val="single"/>
            <w:rPrChange w:id="52" w:author="Mo Liu" w:date="2025-03-24T15:49:00Z" w16du:dateUtc="2025-03-24T07:49:00Z">
              <w:rPr>
                <w:rFonts w:ascii="Times New Roman" w:hAnsi="Times New Roman" w:cs="Times New Roman"/>
                <w:sz w:val="24"/>
                <w:szCs w:val="24"/>
              </w:rPr>
            </w:rPrChange>
          </w:rPr>
          <w:t>T</w:t>
        </w:r>
        <w:r w:rsidR="000B3E30">
          <w:rPr>
            <w:rFonts w:ascii="Times New Roman" w:hAnsi="Times New Roman" w:cs="Times New Roman" w:hint="eastAsia"/>
            <w:sz w:val="24"/>
            <w:szCs w:val="24"/>
          </w:rPr>
          <w:t>G&gt;C</w:t>
        </w:r>
        <w:r w:rsidR="000B3E30" w:rsidRPr="000B3E30">
          <w:rPr>
            <w:rFonts w:ascii="Times New Roman" w:hAnsi="Times New Roman" w:cs="Times New Roman"/>
            <w:sz w:val="24"/>
            <w:szCs w:val="24"/>
            <w:u w:val="single"/>
            <w:rPrChange w:id="53" w:author="Mo Liu" w:date="2025-03-24T15:49:00Z" w16du:dateUtc="2025-03-24T07:49:00Z">
              <w:rPr>
                <w:rFonts w:ascii="Times New Roman" w:hAnsi="Times New Roman" w:cs="Times New Roman"/>
                <w:sz w:val="24"/>
                <w:szCs w:val="24"/>
              </w:rPr>
            </w:rPrChange>
          </w:rPr>
          <w:t>A</w:t>
        </w:r>
        <w:r w:rsidR="000B3E30">
          <w:rPr>
            <w:rFonts w:ascii="Times New Roman" w:hAnsi="Times New Roman" w:cs="Times New Roman" w:hint="eastAsia"/>
            <w:sz w:val="24"/>
            <w:szCs w:val="24"/>
          </w:rPr>
          <w:t xml:space="preserve">G; DBS20, </w:t>
        </w:r>
      </w:ins>
      <w:ins w:id="54" w:author="Mo Liu" w:date="2025-03-24T15:49:00Z" w16du:dateUtc="2025-03-24T07:49:00Z">
        <w:r w:rsidR="000B3E30" w:rsidRPr="000B3E30">
          <w:rPr>
            <w:rFonts w:ascii="Times New Roman" w:hAnsi="Times New Roman" w:cs="Times New Roman"/>
            <w:sz w:val="24"/>
            <w:szCs w:val="24"/>
            <w:u w:val="single"/>
            <w:rPrChange w:id="55" w:author="Mo Liu" w:date="2025-03-24T15:49:00Z" w16du:dateUtc="2025-03-24T07:49:00Z">
              <w:rPr>
                <w:rFonts w:ascii="Times New Roman" w:hAnsi="Times New Roman" w:cs="Times New Roman"/>
                <w:sz w:val="24"/>
                <w:szCs w:val="24"/>
              </w:rPr>
            </w:rPrChange>
          </w:rPr>
          <w:t>T</w:t>
        </w:r>
        <w:r w:rsidR="000B3E30">
          <w:rPr>
            <w:rFonts w:ascii="Times New Roman" w:hAnsi="Times New Roman" w:cs="Times New Roman" w:hint="eastAsia"/>
            <w:sz w:val="24"/>
            <w:szCs w:val="24"/>
          </w:rPr>
          <w:t>C&gt;</w:t>
        </w:r>
        <w:r w:rsidR="000B3E30" w:rsidRPr="000B3E30">
          <w:rPr>
            <w:rFonts w:ascii="Times New Roman" w:hAnsi="Times New Roman" w:cs="Times New Roman"/>
            <w:sz w:val="24"/>
            <w:szCs w:val="24"/>
            <w:u w:val="single"/>
            <w:rPrChange w:id="56" w:author="Mo Liu" w:date="2025-03-24T15:49:00Z" w16du:dateUtc="2025-03-24T07:49:00Z">
              <w:rPr>
                <w:rFonts w:ascii="Times New Roman" w:hAnsi="Times New Roman" w:cs="Times New Roman"/>
                <w:sz w:val="24"/>
                <w:szCs w:val="24"/>
              </w:rPr>
            </w:rPrChange>
          </w:rPr>
          <w:t>A</w:t>
        </w:r>
        <w:r w:rsidR="000B3E30">
          <w:rPr>
            <w:rFonts w:ascii="Times New Roman" w:hAnsi="Times New Roman" w:cs="Times New Roman" w:hint="eastAsia"/>
            <w:sz w:val="24"/>
            <w:szCs w:val="24"/>
          </w:rPr>
          <w:t xml:space="preserve">A). </w:t>
        </w:r>
      </w:ins>
      <w:ins w:id="57" w:author="Mo Liu" w:date="2025-03-24T15:52:00Z" w16du:dateUtc="2025-03-24T07:52:00Z">
        <w:r w:rsidR="004547AB" w:rsidRPr="004547AB">
          <w:rPr>
            <w:rFonts w:ascii="Times New Roman" w:hAnsi="Times New Roman" w:cs="Times New Roman"/>
            <w:sz w:val="24"/>
            <w:szCs w:val="24"/>
          </w:rPr>
          <w:t>Similarly, the ID signature ID23 reflects a propensity for removing single-base Cs or Ts across the genome</w:t>
        </w:r>
      </w:ins>
      <w:ins w:id="58" w:author="Mo Liu" w:date="2025-03-24T15:53:00Z" w16du:dateUtc="2025-03-24T07:53:00Z">
        <w:r w:rsidR="004547AB">
          <w:rPr>
            <w:rFonts w:ascii="Times New Roman" w:hAnsi="Times New Roman" w:cs="Times New Roman" w:hint="eastAsia"/>
            <w:sz w:val="24"/>
            <w:szCs w:val="24"/>
          </w:rPr>
          <w:t xml:space="preserve"> (Figure 1)</w:t>
        </w:r>
      </w:ins>
      <w:ins w:id="59" w:author="Mo Liu" w:date="2025-03-24T15:52:00Z" w16du:dateUtc="2025-03-24T07:52:00Z">
        <w:r w:rsidR="004547AB" w:rsidRPr="004547AB">
          <w:rPr>
            <w:rFonts w:ascii="Times New Roman" w:hAnsi="Times New Roman" w:cs="Times New Roman"/>
            <w:sz w:val="24"/>
            <w:szCs w:val="24"/>
          </w:rPr>
          <w:t xml:space="preserve">. </w:t>
        </w:r>
        <w:commentRangeStart w:id="60"/>
        <w:commentRangeStart w:id="61"/>
        <w:r w:rsidR="004547AB" w:rsidRPr="004547AB">
          <w:rPr>
            <w:rFonts w:ascii="Times New Roman" w:hAnsi="Times New Roman" w:cs="Times New Roman"/>
            <w:sz w:val="24"/>
            <w:szCs w:val="24"/>
          </w:rPr>
          <w:t xml:space="preserve">Furthermore, tobacco smoking not only promotes C&gt;A (SBS4) and CC&gt;AA (DBS2) mutations but also induces the removal of 1 bp C from </w:t>
        </w:r>
        <w:proofErr w:type="spellStart"/>
        <w:r w:rsidR="004547AB" w:rsidRPr="004547AB">
          <w:rPr>
            <w:rFonts w:ascii="Times New Roman" w:hAnsi="Times New Roman" w:cs="Times New Roman"/>
            <w:sz w:val="24"/>
            <w:szCs w:val="24"/>
          </w:rPr>
          <w:t>polyC</w:t>
        </w:r>
        <w:proofErr w:type="spellEnd"/>
        <w:r w:rsidR="004547AB" w:rsidRPr="004547AB">
          <w:rPr>
            <w:rFonts w:ascii="Times New Roman" w:hAnsi="Times New Roman" w:cs="Times New Roman"/>
            <w:sz w:val="24"/>
            <w:szCs w:val="24"/>
          </w:rPr>
          <w:t xml:space="preserve"> sequences of lengths 1-5, as captured by ID3. </w:t>
        </w:r>
      </w:ins>
      <w:del w:id="62" w:author="Mo Liu" w:date="2025-03-21T08:03:00Z" w16du:dateUtc="2025-03-21T00:03:00Z">
        <w:r w:rsidRPr="00594AAB" w:rsidDel="006443FB">
          <w:rPr>
            <w:rFonts w:ascii="Times New Roman" w:hAnsi="Times New Roman" w:cs="Times New Roman"/>
            <w:sz w:val="24"/>
            <w:szCs w:val="24"/>
          </w:rPr>
          <w:delText xml:space="preserve"> </w:delText>
        </w:r>
      </w:del>
      <w:commentRangeEnd w:id="60"/>
      <w:r w:rsidR="00475D49">
        <w:rPr>
          <w:rStyle w:val="CommentReference"/>
        </w:rPr>
        <w:commentReference w:id="60"/>
      </w:r>
      <w:commentRangeEnd w:id="61"/>
      <w:r w:rsidR="00B9464D">
        <w:rPr>
          <w:rStyle w:val="CommentReference"/>
        </w:rPr>
        <w:commentReference w:id="61"/>
      </w:r>
      <w:del w:id="63" w:author="Mo Liu" w:date="2025-03-21T08:03:00Z" w16du:dateUtc="2025-03-21T00:03:00Z">
        <w:r w:rsidRPr="00594AAB" w:rsidDel="006443FB">
          <w:rPr>
            <w:rFonts w:ascii="Times New Roman" w:hAnsi="Times New Roman" w:cs="Times New Roman"/>
            <w:sz w:val="24"/>
            <w:szCs w:val="24"/>
          </w:rPr>
          <w:delText xml:space="preserve">For instance, the tobacco smoking not only </w:delText>
        </w:r>
        <w:r w:rsidR="005146ED" w:rsidDel="006443FB">
          <w:rPr>
            <w:rFonts w:ascii="Times New Roman" w:hAnsi="Times New Roman" w:cs="Times New Roman"/>
            <w:sz w:val="24"/>
            <w:szCs w:val="24"/>
          </w:rPr>
          <w:delText>promotes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C&gt;A (SBS4) and CC&gt;AA (DBS2) </w:delText>
        </w:r>
        <w:r w:rsidR="005146ED" w:rsidDel="006443FB">
          <w:rPr>
            <w:rFonts w:ascii="Times New Roman" w:hAnsi="Times New Roman" w:cs="Times New Roman"/>
            <w:sz w:val="24"/>
            <w:szCs w:val="24"/>
          </w:rPr>
          <w:delText>mutations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but also involves the </w:delText>
        </w:r>
        <w:commentRangeStart w:id="64"/>
        <w:commentRangeStart w:id="65"/>
        <w:r w:rsidRPr="00594AAB" w:rsidDel="006443FB">
          <w:rPr>
            <w:rFonts w:ascii="Times New Roman" w:hAnsi="Times New Roman" w:cs="Times New Roman"/>
            <w:sz w:val="24"/>
            <w:szCs w:val="24"/>
          </w:rPr>
          <w:delText xml:space="preserve">removal of 1 bp </w:delText>
        </w:r>
        <w:r w:rsidR="00212500" w:rsidDel="006443FB">
          <w:rPr>
            <w:rFonts w:ascii="Times New Roman" w:hAnsi="Times New Roman" w:cs="Times New Roman" w:hint="eastAsia"/>
            <w:sz w:val="24"/>
            <w:szCs w:val="24"/>
          </w:rPr>
          <w:delText>C</w:delText>
        </w:r>
        <w:r w:rsidRPr="00594AAB" w:rsidDel="006443FB">
          <w:rPr>
            <w:rFonts w:ascii="Times New Roman" w:hAnsi="Times New Roman" w:cs="Times New Roman"/>
            <w:sz w:val="24"/>
            <w:szCs w:val="24"/>
          </w:rPr>
          <w:delText xml:space="preserve"> from polyC sequences of lengths 1-5, </w:delText>
        </w:r>
        <w:commentRangeEnd w:id="64"/>
        <w:r w:rsidR="005146ED" w:rsidDel="006443FB">
          <w:rPr>
            <w:rStyle w:val="CommentReference"/>
          </w:rPr>
          <w:commentReference w:id="64"/>
        </w:r>
        <w:commentRangeEnd w:id="65"/>
        <w:r w:rsidR="007570CA" w:rsidDel="006443FB">
          <w:rPr>
            <w:rStyle w:val="CommentReference"/>
          </w:rPr>
          <w:commentReference w:id="65"/>
        </w:r>
        <w:r w:rsidRPr="00594AAB" w:rsidDel="006443FB">
          <w:rPr>
            <w:rFonts w:ascii="Times New Roman" w:hAnsi="Times New Roman" w:cs="Times New Roman"/>
            <w:sz w:val="24"/>
            <w:szCs w:val="24"/>
          </w:rPr>
          <w:delText>as indicated by ID3</w:delText>
        </w:r>
      </w:del>
      <w:del w:id="66" w:author="Mo Liu" w:date="2025-03-24T15:52:00Z" w16du:dateUtc="2025-03-24T07:52:00Z">
        <w:r w:rsidRPr="00594AAB" w:rsidDel="004547AB">
          <w:rPr>
            <w:rFonts w:ascii="Times New Roman" w:hAnsi="Times New Roman" w:cs="Times New Roman"/>
            <w:sz w:val="24"/>
            <w:szCs w:val="24"/>
          </w:rPr>
          <w:delText>.</w:delText>
        </w:r>
      </w:del>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346B6A26" w:rsidR="00756A7C" w:rsidRPr="008A1C58" w:rsidRDefault="00DE2178" w:rsidP="008A1C58">
      <w:pPr>
        <w:spacing w:line="480" w:lineRule="auto"/>
        <w:rPr>
          <w:rFonts w:ascii="Times New Roman" w:hAnsi="Times New Roman" w:cs="Times New Roman"/>
          <w:sz w:val="24"/>
          <w:szCs w:val="24"/>
        </w:rPr>
      </w:pPr>
      <w:ins w:id="67" w:author="Steve Rozen, Ph.D." w:date="2025-04-03T13:07:00Z" w16du:dateUtc="2025-04-03T17:07:00Z">
        <w:r>
          <w:rPr>
            <w:rFonts w:ascii="Times New Roman" w:hAnsi="Times New Roman" w:cs="Times New Roman"/>
            <w:sz w:val="24"/>
            <w:szCs w:val="24"/>
          </w:rPr>
          <w:t>For the current study, we used t</w:t>
        </w:r>
      </w:ins>
      <w:del w:id="68" w:author="Steve Rozen, Ph.D." w:date="2025-04-03T13:07:00Z" w16du:dateUtc="2025-04-03T17:07:00Z">
        <w:r w:rsidR="00756A7C" w:rsidRPr="008A1C58" w:rsidDel="00DE2178">
          <w:rPr>
            <w:rFonts w:ascii="Times New Roman" w:hAnsi="Times New Roman" w:cs="Times New Roman"/>
            <w:sz w:val="24"/>
            <w:szCs w:val="24"/>
          </w:rPr>
          <w:delText>T</w:delText>
        </w:r>
      </w:del>
      <w:r w:rsidR="00756A7C" w:rsidRPr="008A1C58">
        <w:rPr>
          <w:rFonts w:ascii="Times New Roman" w:hAnsi="Times New Roman" w:cs="Times New Roman"/>
          <w:sz w:val="24"/>
          <w:szCs w:val="24"/>
        </w:rPr>
        <w:t xml:space="preserve">he </w:t>
      </w:r>
      <w:r w:rsidR="006403B8">
        <w:rPr>
          <w:rFonts w:ascii="Times New Roman" w:hAnsi="Times New Roman" w:cs="Times New Roman"/>
          <w:sz w:val="24"/>
          <w:szCs w:val="24"/>
        </w:rPr>
        <w:t xml:space="preserve">most common </w:t>
      </w:r>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ins w:id="69" w:author="Steve Rozen, Ph.D." w:date="2025-04-03T13:07:00Z" w16du:dateUtc="2025-04-03T17:07:00Z">
        <w:r>
          <w:rPr>
            <w:rFonts w:ascii="Times New Roman" w:hAnsi="Times New Roman" w:cs="Times New Roman"/>
            <w:sz w:val="24"/>
            <w:szCs w:val="24"/>
          </w:rPr>
          <w:t>. This classification</w:t>
        </w:r>
      </w:ins>
      <w:del w:id="70" w:author="Steve Rozen, Ph.D." w:date="2025-04-03T13:07:00Z" w16du:dateUtc="2025-04-03T17:07:00Z">
        <w:r w:rsidR="000A6AB6" w:rsidDel="00DE2178">
          <w:rPr>
            <w:rFonts w:ascii="Times New Roman" w:hAnsi="Times New Roman" w:cs="Times New Roman"/>
            <w:sz w:val="24"/>
            <w:szCs w:val="24"/>
          </w:rPr>
          <w:delText xml:space="preserve">, </w:delText>
        </w:r>
      </w:del>
      <w:del w:id="71" w:author="Steve Rozen, Ph.D." w:date="2025-04-03T13:06:00Z" w16du:dateUtc="2025-04-03T17:06:00Z">
        <w:r w:rsidR="000A6AB6" w:rsidDel="00DE2178">
          <w:rPr>
            <w:rFonts w:ascii="Times New Roman" w:hAnsi="Times New Roman" w:cs="Times New Roman"/>
            <w:sz w:val="24"/>
            <w:szCs w:val="24"/>
          </w:rPr>
          <w:delText>and</w:delText>
        </w:r>
      </w:del>
      <w:del w:id="72" w:author="Steve Rozen, Ph.D." w:date="2025-04-03T13:07:00Z" w16du:dateUtc="2025-04-03T17:07:00Z">
        <w:r w:rsidR="000A6AB6" w:rsidDel="00DE2178">
          <w:rPr>
            <w:rFonts w:ascii="Times New Roman" w:hAnsi="Times New Roman" w:cs="Times New Roman"/>
            <w:sz w:val="24"/>
            <w:szCs w:val="24"/>
          </w:rPr>
          <w:delText xml:space="preserve"> the one we used for this study</w:delText>
        </w:r>
      </w:del>
      <w:r w:rsidR="006403B8">
        <w:rPr>
          <w:rFonts w:ascii="Times New Roman" w:hAnsi="Times New Roman" w:cs="Times New Roman"/>
          <w:sz w:val="24"/>
          <w:szCs w:val="24"/>
        </w:rPr>
        <w:t xml:space="preserve"> depends</w:t>
      </w:r>
      <w:r w:rsidR="00756A7C"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w:t>
      </w:r>
      <w:ins w:id="73" w:author="Steve Rozen, Ph.D." w:date="2025-04-03T13:08:00Z" w16du:dateUtc="2025-04-03T17:08:00Z">
        <w:r>
          <w:rPr>
            <w:rFonts w:ascii="Times New Roman" w:hAnsi="Times New Roman" w:cs="Times New Roman"/>
            <w:sz w:val="24"/>
            <w:szCs w:val="24"/>
          </w:rPr>
          <w:t xml:space="preserve">some aspects of </w:t>
        </w:r>
      </w:ins>
      <w:r w:rsidR="006403B8">
        <w:rPr>
          <w:rFonts w:ascii="Times New Roman" w:hAnsi="Times New Roman" w:cs="Times New Roman"/>
          <w:sz w:val="24"/>
          <w:szCs w:val="24"/>
        </w:rPr>
        <w:t xml:space="preserve">the </w:t>
      </w:r>
      <w:r w:rsidR="00756A7C" w:rsidRPr="008A1C58">
        <w:rPr>
          <w:rFonts w:ascii="Times New Roman" w:hAnsi="Times New Roman" w:cs="Times New Roman"/>
          <w:sz w:val="24"/>
          <w:szCs w:val="24"/>
        </w:rPr>
        <w:t>sequence context</w:t>
      </w:r>
      <w:r w:rsidR="00147AD8">
        <w:rPr>
          <w:rFonts w:ascii="Times New Roman" w:hAnsi="Times New Roman" w:cs="Times New Roman" w:hint="eastAsia"/>
          <w:sz w:val="24"/>
          <w:szCs w:val="24"/>
        </w:rPr>
        <w:t xml:space="preserve"> (Alexandrov et al., 2020</w:t>
      </w:r>
      <w:ins w:id="74" w:author="Steve Rozen, Ph.D." w:date="2025-04-03T13:08:00Z" w16du:dateUtc="2025-04-03T17:08:00Z">
        <w:r>
          <w:rPr>
            <w:rFonts w:ascii="Times New Roman" w:hAnsi="Times New Roman" w:cs="Times New Roman"/>
            <w:sz w:val="24"/>
            <w:szCs w:val="24"/>
          </w:rPr>
          <w:t>)</w:t>
        </w:r>
      </w:ins>
      <w:del w:id="75" w:author="Steve Rozen, Ph.D." w:date="2025-04-03T13:09:00Z" w16du:dateUtc="2025-04-03T17:09:00Z">
        <w:r w:rsidR="00147AD8" w:rsidDel="00DE2178">
          <w:rPr>
            <w:rFonts w:ascii="Times New Roman" w:hAnsi="Times New Roman" w:cs="Times New Roman" w:hint="eastAsia"/>
            <w:sz w:val="24"/>
            <w:szCs w:val="24"/>
          </w:rPr>
          <w:delText xml:space="preserve">; </w:delText>
        </w:r>
        <w:r w:rsidR="00A11668" w:rsidDel="00DE2178">
          <w:rPr>
            <w:rFonts w:ascii="Times New Roman" w:hAnsi="Times New Roman" w:cs="Times New Roman" w:hint="eastAsia"/>
            <w:sz w:val="24"/>
            <w:szCs w:val="24"/>
          </w:rPr>
          <w:delText xml:space="preserve">more details can be found at </w:delText>
        </w:r>
        <w:r w:rsidR="00072A14" w:rsidRPr="00072A14" w:rsidDel="00DE2178">
          <w:rPr>
            <w:rFonts w:ascii="Times New Roman" w:hAnsi="Times New Roman" w:cs="Times New Roman"/>
            <w:sz w:val="24"/>
            <w:szCs w:val="24"/>
          </w:rPr>
          <w:delText>https://cancer.sanger.ac.uk/signatures/documents/4/PCAWG7_indel_classification_2021_08_31.xlsx</w:delText>
        </w:r>
        <w:r w:rsidR="00147AD8" w:rsidDel="00DE2178">
          <w:rPr>
            <w:rFonts w:ascii="Times New Roman" w:hAnsi="Times New Roman" w:cs="Times New Roman" w:hint="eastAsia"/>
            <w:sz w:val="24"/>
            <w:szCs w:val="24"/>
          </w:rPr>
          <w:delText>)</w:delText>
        </w:r>
      </w:del>
      <w:r w:rsidR="00756A7C" w:rsidRPr="008A1C58">
        <w:rPr>
          <w:rFonts w:ascii="Times New Roman" w:hAnsi="Times New Roman" w:cs="Times New Roman"/>
          <w:sz w:val="24"/>
          <w:szCs w:val="24"/>
        </w:rPr>
        <w:t xml:space="preserve">. </w:t>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w:t>
      </w:r>
      <w:r w:rsidR="000A6AB6">
        <w:rPr>
          <w:rFonts w:ascii="Times New Roman" w:hAnsi="Times New Roman" w:cs="Times New Roman"/>
          <w:sz w:val="24"/>
          <w:szCs w:val="24"/>
        </w:rPr>
        <w:lastRenderedPageBreak/>
        <w:t xml:space="preserve">repeat (for example deletion of CA in </w:t>
      </w:r>
      <w:ins w:id="76" w:author="Steve Rozen, Ph.D." w:date="2025-04-03T13:09:00Z" w16du:dateUtc="2025-04-03T17:09:00Z">
        <w:r>
          <w:rPr>
            <w:rFonts w:ascii="Times New Roman" w:hAnsi="Times New Roman" w:cs="Times New Roman"/>
            <w:sz w:val="24"/>
            <w:szCs w:val="24"/>
          </w:rPr>
          <w:t xml:space="preserve">a </w:t>
        </w:r>
      </w:ins>
      <w:del w:id="77" w:author="Mo Liu" w:date="2025-03-24T15:54:00Z" w16du:dateUtc="2025-03-24T07:54:00Z">
        <w:r w:rsidR="000A6AB6" w:rsidDel="006923DD">
          <w:rPr>
            <w:rFonts w:ascii="Times New Roman" w:hAnsi="Times New Roman" w:cs="Times New Roman"/>
            <w:sz w:val="24"/>
            <w:szCs w:val="24"/>
          </w:rPr>
          <w:delText xml:space="preserve">Can </w:delText>
        </w:r>
      </w:del>
      <w:ins w:id="78" w:author="Mo Liu" w:date="2025-03-24T15:54:00Z" w16du:dateUtc="2025-03-24T07:54:00Z">
        <w:r w:rsidR="006923DD">
          <w:rPr>
            <w:rFonts w:ascii="Times New Roman" w:hAnsi="Times New Roman" w:cs="Times New Roman" w:hint="eastAsia"/>
            <w:sz w:val="24"/>
            <w:szCs w:val="24"/>
          </w:rPr>
          <w:t>CACA</w:t>
        </w:r>
      </w:ins>
      <w:ins w:id="79" w:author="Steve Rozen, Ph.D." w:date="2025-04-03T13:09:00Z" w16du:dateUtc="2025-04-03T17:09:00Z">
        <w:r>
          <w:rPr>
            <w:rFonts w:ascii="Times New Roman" w:hAnsi="Times New Roman" w:cs="Times New Roman"/>
            <w:sz w:val="24"/>
            <w:szCs w:val="24"/>
          </w:rPr>
          <w:t>…</w:t>
        </w:r>
      </w:ins>
      <w:ins w:id="80" w:author="Mo Liu" w:date="2025-03-24T15:54:00Z" w16du:dateUtc="2025-03-24T07:54:00Z">
        <w:r w:rsidR="006923DD">
          <w:rPr>
            <w:rFonts w:ascii="Times New Roman" w:hAnsi="Times New Roman" w:cs="Times New Roman"/>
            <w:sz w:val="24"/>
            <w:szCs w:val="24"/>
          </w:rPr>
          <w:t xml:space="preserve"> </w:t>
        </w:r>
      </w:ins>
      <w:r w:rsidR="000A6AB6">
        <w:rPr>
          <w:rFonts w:ascii="Times New Roman" w:hAnsi="Times New Roman" w:cs="Times New Roman"/>
          <w:sz w:val="24"/>
          <w:szCs w:val="24"/>
        </w:rPr>
        <w:t xml:space="preserve">repeat). </w:t>
      </w:r>
      <w:ins w:id="81" w:author="Mo Liu" w:date="2025-03-24T16:52:00Z" w16du:dateUtc="2025-03-24T08:52:00Z">
        <w:r w:rsidR="00CA7AD4" w:rsidRPr="00CA7AD4">
          <w:rPr>
            <w:rFonts w:ascii="Times New Roman" w:hAnsi="Times New Roman" w:cs="Times New Roman" w:hint="eastAsia"/>
            <w:sz w:val="24"/>
            <w:szCs w:val="24"/>
          </w:rPr>
          <w:t xml:space="preserve">In contrast, microhomology-mediated deletions </w:t>
        </w:r>
      </w:ins>
      <w:ins w:id="82" w:author="Steve Rozen, Ph.D." w:date="2025-04-03T13:09:00Z" w16du:dateUtc="2025-04-03T17:09:00Z">
        <w:r>
          <w:rPr>
            <w:rFonts w:ascii="Times New Roman" w:hAnsi="Times New Roman" w:cs="Times New Roman"/>
            <w:sz w:val="24"/>
            <w:szCs w:val="24"/>
          </w:rPr>
          <w:t xml:space="preserve">of </w:t>
        </w:r>
      </w:ins>
      <w:ins w:id="83" w:author="Mo Liu" w:date="2025-03-24T16:52:00Z" w16du:dateUtc="2025-03-24T08:52:00Z">
        <w:del w:id="84" w:author="Steve Rozen, Ph.D." w:date="2025-04-03T13:09:00Z" w16du:dateUtc="2025-04-03T17:09:00Z">
          <w:r w:rsidR="00CA7AD4" w:rsidRPr="00CA7AD4" w:rsidDel="00DE2178">
            <w:rPr>
              <w:rFonts w:ascii="Times New Roman" w:hAnsi="Times New Roman" w:cs="Times New Roman" w:hint="eastAsia"/>
              <w:sz w:val="24"/>
              <w:szCs w:val="24"/>
            </w:rPr>
            <w:delText>(</w:delText>
          </w:r>
        </w:del>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2 bases</w:t>
        </w:r>
        <w:del w:id="85" w:author="Steve Rozen, Ph.D." w:date="2025-04-03T13:09:00Z" w16du:dateUtc="2025-04-03T17:09:00Z">
          <w:r w:rsidR="00CA7AD4" w:rsidRPr="00CA7AD4" w:rsidDel="00DE2178">
            <w:rPr>
              <w:rFonts w:ascii="Times New Roman" w:hAnsi="Times New Roman" w:cs="Times New Roman" w:hint="eastAsia"/>
              <w:sz w:val="24"/>
              <w:szCs w:val="24"/>
            </w:rPr>
            <w:delText>)</w:delText>
          </w:r>
        </w:del>
        <w:r w:rsidR="00CA7AD4" w:rsidRPr="00CA7AD4">
          <w:rPr>
            <w:rFonts w:ascii="Times New Roman" w:hAnsi="Times New Roman" w:cs="Times New Roman" w:hint="eastAsia"/>
            <w:sz w:val="24"/>
            <w:szCs w:val="24"/>
          </w:rPr>
          <w:t xml:space="preserve"> arise in non-repetitive regions via short homologous sequences (2</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5 bp) that guide erroneous repair during DNA damage. For example, a </w:t>
        </w:r>
        <w:r w:rsidR="00B426DB">
          <w:rPr>
            <w:rFonts w:ascii="Times New Roman" w:hAnsi="Times New Roman" w:cs="Times New Roman" w:hint="eastAsia"/>
            <w:sz w:val="24"/>
            <w:szCs w:val="24"/>
          </w:rPr>
          <w:t>2</w:t>
        </w:r>
        <w:r w:rsidR="00CA7AD4" w:rsidRPr="00CA7AD4">
          <w:rPr>
            <w:rFonts w:ascii="Times New Roman" w:hAnsi="Times New Roman" w:cs="Times New Roman" w:hint="eastAsia"/>
            <w:sz w:val="24"/>
            <w:szCs w:val="24"/>
          </w:rPr>
          <w:t xml:space="preserve"> bp deletion (e.g., AGTCTAG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 AG</w:t>
        </w:r>
      </w:ins>
      <w:ins w:id="86" w:author="Mo Liu" w:date="2025-03-24T16:53:00Z" w16du:dateUtc="2025-03-24T08:53:00Z">
        <w:r w:rsidR="00B426DB">
          <w:rPr>
            <w:rFonts w:ascii="Times New Roman" w:hAnsi="Times New Roman" w:cs="Times New Roman" w:hint="eastAsia"/>
            <w:sz w:val="24"/>
            <w:szCs w:val="24"/>
          </w:rPr>
          <w:t>T</w:t>
        </w:r>
      </w:ins>
      <w:ins w:id="87" w:author="Mo Liu" w:date="2025-03-24T16:52:00Z" w16du:dateUtc="2025-03-24T08:52:00Z">
        <w:r w:rsidR="00CA7AD4" w:rsidRPr="00CA7AD4">
          <w:rPr>
            <w:rFonts w:ascii="Times New Roman" w:hAnsi="Times New Roman" w:cs="Times New Roman" w:hint="eastAsia"/>
            <w:sz w:val="24"/>
            <w:szCs w:val="24"/>
          </w:rPr>
          <w:t>AG) may utilize a 2 bp microhomology (</w:t>
        </w:r>
      </w:ins>
      <w:ins w:id="88" w:author="Mo Liu" w:date="2025-03-24T16:55:00Z" w16du:dateUtc="2025-03-24T08:55:00Z">
        <w:r w:rsidR="00EA55D1">
          <w:rPr>
            <w:rFonts w:ascii="Times New Roman" w:hAnsi="Times New Roman" w:cs="Times New Roman" w:hint="eastAsia"/>
            <w:sz w:val="24"/>
            <w:szCs w:val="24"/>
          </w:rPr>
          <w:t>AG</w:t>
        </w:r>
      </w:ins>
      <w:ins w:id="89" w:author="Mo Liu" w:date="2025-03-24T16:52:00Z" w16du:dateUtc="2025-03-24T08:52:00Z">
        <w:r w:rsidR="00CA7AD4" w:rsidRPr="00CA7AD4">
          <w:rPr>
            <w:rFonts w:ascii="Times New Roman" w:hAnsi="Times New Roman" w:cs="Times New Roman" w:hint="eastAsia"/>
            <w:sz w:val="24"/>
            <w:szCs w:val="24"/>
          </w:rPr>
          <w:t xml:space="preserve">) during non-homologous end joining (NHEJ), where the repair machinery aligns mismatched ends using shared flanking sequences. </w:t>
        </w:r>
      </w:ins>
      <w:del w:id="90" w:author="Mo Liu" w:date="2025-03-24T16:55:00Z" w16du:dateUtc="2025-03-24T08:55:00Z">
        <w:r w:rsidR="000A6AB6" w:rsidDel="004259F1">
          <w:rPr>
            <w:rFonts w:ascii="Times New Roman" w:hAnsi="Times New Roman" w:cs="Times New Roman"/>
            <w:sz w:val="24"/>
            <w:szCs w:val="24"/>
          </w:rPr>
          <w:delText xml:space="preserve">Finally, some deletions of &gt;= 2 bases do not occur in a repeat, but involve microhomology &lt;add mechanism, example&gt;. </w:delText>
        </w:r>
      </w:del>
      <w:del w:id="91" w:author="Steve Rozen, Ph.D." w:date="2025-04-03T13:10:00Z" w16du:dateUtc="2025-04-03T17:10:00Z">
        <w:r w:rsidR="000A6AB6" w:rsidDel="00DE2178">
          <w:rPr>
            <w:rFonts w:ascii="Times New Roman" w:hAnsi="Times New Roman" w:cs="Times New Roman"/>
            <w:sz w:val="24"/>
            <w:szCs w:val="24"/>
          </w:rPr>
          <w:delText>In total</w:delText>
        </w:r>
      </w:del>
      <w:ins w:id="92" w:author="Steve Rozen, Ph.D." w:date="2025-04-03T13:10:00Z" w16du:dateUtc="2025-04-03T17:10:00Z">
        <w:r>
          <w:rPr>
            <w:rFonts w:ascii="Times New Roman" w:hAnsi="Times New Roman" w:cs="Times New Roman"/>
            <w:sz w:val="24"/>
            <w:szCs w:val="24"/>
          </w:rPr>
          <w:t>In this classification there</w:t>
        </w:r>
      </w:ins>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83 indel types</w:t>
      </w:r>
      <w:del w:id="93" w:author="Steve Rozen, Ph.D." w:date="2025-04-03T13:10:00Z" w16du:dateUtc="2025-04-03T17:10:00Z">
        <w:r w:rsidR="000A6AB6" w:rsidRPr="008A1C58" w:rsidDel="00DE2178">
          <w:rPr>
            <w:rFonts w:ascii="Times New Roman" w:hAnsi="Times New Roman" w:cs="Times New Roman"/>
            <w:sz w:val="24"/>
            <w:szCs w:val="24"/>
          </w:rPr>
          <w:delText xml:space="preserve"> (ID83)</w:delText>
        </w:r>
      </w:del>
      <w:ins w:id="94" w:author="Steve Rozen, Ph.D." w:date="2025-04-03T13:10:00Z" w16du:dateUtc="2025-04-03T17:10:00Z">
        <w:r>
          <w:rPr>
            <w:rFonts w:ascii="Times New Roman" w:hAnsi="Times New Roman" w:cs="Times New Roman"/>
            <w:sz w:val="24"/>
            <w:szCs w:val="24"/>
          </w:rPr>
          <w:t xml:space="preserve"> (</w:t>
        </w:r>
      </w:ins>
      <w:ins w:id="95" w:author="Steve Rozen, Ph.D." w:date="2025-04-03T13:11:00Z" w16du:dateUtc="2025-04-03T17:11:00Z">
        <w:r>
          <w:rPr>
            <w:rFonts w:ascii="Times New Roman" w:hAnsi="Times New Roman" w:cs="Times New Roman"/>
            <w:sz w:val="24"/>
            <w:szCs w:val="24"/>
          </w:rPr>
          <w:t>full details at</w:t>
        </w:r>
      </w:ins>
      <w:ins w:id="96" w:author="Steve Rozen, Ph.D." w:date="2025-04-03T13:10:00Z" w16du:dateUtc="2025-04-03T17:10:00Z">
        <w:r>
          <w:rPr>
            <w:rFonts w:ascii="Times New Roman" w:hAnsi="Times New Roman" w:cs="Times New Roman" w:hint="eastAsia"/>
            <w:sz w:val="24"/>
            <w:szCs w:val="24"/>
          </w:rPr>
          <w:t xml:space="preserve"> </w:t>
        </w:r>
        <w:commentRangeStart w:id="97"/>
        <w:r w:rsidRPr="00072A14">
          <w:rPr>
            <w:rFonts w:ascii="Times New Roman" w:hAnsi="Times New Roman" w:cs="Times New Roman"/>
            <w:sz w:val="24"/>
            <w:szCs w:val="24"/>
          </w:rPr>
          <w:t>https://cancer</w:t>
        </w:r>
      </w:ins>
      <w:commentRangeEnd w:id="97"/>
      <w:ins w:id="98" w:author="Steve Rozen, Ph.D." w:date="2025-04-03T13:29:00Z" w16du:dateUtc="2025-04-03T17:29:00Z">
        <w:r w:rsidR="004D0D4F">
          <w:rPr>
            <w:rStyle w:val="CommentReference"/>
          </w:rPr>
          <w:commentReference w:id="97"/>
        </w:r>
      </w:ins>
      <w:ins w:id="99" w:author="Steve Rozen, Ph.D." w:date="2025-04-03T13:10:00Z" w16du:dateUtc="2025-04-03T17:10:00Z">
        <w:r w:rsidRPr="00072A14">
          <w:rPr>
            <w:rFonts w:ascii="Times New Roman" w:hAnsi="Times New Roman" w:cs="Times New Roman"/>
            <w:sz w:val="24"/>
            <w:szCs w:val="24"/>
          </w:rPr>
          <w:t>.sanger.ac.uk/signatures/documents/4/PCAWG7_indel_classification_2021_08_31.xlsx</w:t>
        </w:r>
        <w:r>
          <w:rPr>
            <w:rFonts w:ascii="Times New Roman" w:hAnsi="Times New Roman" w:cs="Times New Roman" w:hint="eastAsia"/>
            <w:sz w:val="24"/>
            <w:szCs w:val="24"/>
          </w:rPr>
          <w:t>)</w:t>
        </w:r>
      </w:ins>
      <w:r w:rsidR="000A6AB6">
        <w:rPr>
          <w:rFonts w:ascii="Times New Roman" w:hAnsi="Times New Roman" w:cs="Times New Roman"/>
          <w:sz w:val="24"/>
          <w:szCs w:val="24"/>
        </w:rPr>
        <w:t xml:space="preserve">. </w:t>
      </w:r>
    </w:p>
    <w:p w14:paraId="2229B932" w14:textId="268E708B"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w:t>
      </w:r>
      <w:commentRangeStart w:id="100"/>
      <w:commentRangeStart w:id="101"/>
      <w:r w:rsidRPr="00B517FD">
        <w:rPr>
          <w:rFonts w:ascii="Times New Roman" w:hAnsi="Times New Roman" w:cs="Times New Roman"/>
          <w:sz w:val="24"/>
          <w:szCs w:val="24"/>
        </w:rPr>
        <w:t>) [</w:t>
      </w:r>
      <w:ins w:id="102" w:author="Steve Rozen, Ph.D." w:date="2025-04-03T13:49:00Z">
        <w:r w:rsidR="00AA5B5D" w:rsidRPr="00AA5B5D">
          <w:rPr>
            <w:rFonts w:ascii="Times New Roman" w:hAnsi="Times New Roman" w:cs="Times New Roman"/>
            <w:sz w:val="24"/>
            <w:szCs w:val="24"/>
          </w:rPr>
          <w:t>The ICGC/TCGA Pan-Cancer Analysis of Whole Genomes Consortium. Pan-cancer analysis of whole genomes. </w:t>
        </w:r>
        <w:r w:rsidR="00AA5B5D" w:rsidRPr="00AA5B5D">
          <w:rPr>
            <w:rFonts w:ascii="Times New Roman" w:hAnsi="Times New Roman" w:cs="Times New Roman"/>
            <w:i/>
            <w:iCs/>
            <w:sz w:val="24"/>
            <w:szCs w:val="24"/>
          </w:rPr>
          <w:t>Nature</w:t>
        </w:r>
        <w:r w:rsidR="00AA5B5D" w:rsidRPr="00AA5B5D">
          <w:rPr>
            <w:rFonts w:ascii="Times New Roman" w:hAnsi="Times New Roman" w:cs="Times New Roman"/>
            <w:sz w:val="24"/>
            <w:szCs w:val="24"/>
          </w:rPr>
          <w:t> </w:t>
        </w:r>
        <w:r w:rsidR="00AA5B5D" w:rsidRPr="00AA5B5D">
          <w:rPr>
            <w:rFonts w:ascii="Times New Roman" w:hAnsi="Times New Roman" w:cs="Times New Roman"/>
            <w:b/>
            <w:bCs/>
            <w:sz w:val="24"/>
            <w:szCs w:val="24"/>
          </w:rPr>
          <w:t>578</w:t>
        </w:r>
        <w:r w:rsidR="00AA5B5D" w:rsidRPr="00AA5B5D">
          <w:rPr>
            <w:rFonts w:ascii="Times New Roman" w:hAnsi="Times New Roman" w:cs="Times New Roman"/>
            <w:sz w:val="24"/>
            <w:szCs w:val="24"/>
          </w:rPr>
          <w:t>, 82–93 (2020). https://doi.org/10.1038/s41586-020-1969-6</w:t>
        </w:r>
      </w:ins>
      <w:del w:id="103" w:author="Steve Rozen, Ph.D." w:date="2025-04-03T13:49:00Z" w16du:dateUtc="2025-04-03T17:49:00Z">
        <w:r w:rsidRPr="00B517FD" w:rsidDel="00AA5B5D">
          <w:rPr>
            <w:rFonts w:ascii="Times New Roman" w:hAnsi="Times New Roman" w:cs="Times New Roman"/>
            <w:sz w:val="24"/>
            <w:szCs w:val="24"/>
          </w:rPr>
          <w:delText>Alexandrov, Ally, et al. 2020</w:delText>
        </w:r>
      </w:del>
      <w:r w:rsidRPr="00B517FD">
        <w:rPr>
          <w:rFonts w:ascii="Times New Roman" w:hAnsi="Times New Roman" w:cs="Times New Roman"/>
          <w:sz w:val="24"/>
          <w:szCs w:val="24"/>
        </w:rPr>
        <w:t xml:space="preserve">] and HMF (Hartwig Medical Foundation) [Priestley et al. 2019]. </w:t>
      </w:r>
      <w:commentRangeEnd w:id="100"/>
      <w:r w:rsidR="004D0D4F">
        <w:rPr>
          <w:rStyle w:val="CommentReference"/>
        </w:rPr>
        <w:commentReference w:id="100"/>
      </w:r>
      <w:commentRangeEnd w:id="101"/>
      <w:r w:rsidR="00B9464D">
        <w:rPr>
          <w:rStyle w:val="CommentReference"/>
        </w:rPr>
        <w:commentReference w:id="101"/>
      </w:r>
      <w:r w:rsidRPr="00B517FD">
        <w:rPr>
          <w:rFonts w:ascii="Times New Roman" w:hAnsi="Times New Roman" w:cs="Times New Roman"/>
          <w:sz w:val="24"/>
          <w:szCs w:val="24"/>
        </w:rPr>
        <w:t xml:space="preserve">By systematically analyzing and classifying ID mutational signatures in these cancer genomes using a </w:t>
      </w:r>
      <w:ins w:id="104" w:author="Steve Rozen, Ph.D." w:date="2025-04-03T13:31:00Z" w16du:dateUtc="2025-04-03T17:31:00Z">
        <w:r w:rsidR="004D0D4F">
          <w:rPr>
            <w:rFonts w:ascii="Times New Roman" w:hAnsi="Times New Roman" w:cs="Times New Roman"/>
            <w:sz w:val="24"/>
            <w:szCs w:val="24"/>
          </w:rPr>
          <w:t>h</w:t>
        </w:r>
      </w:ins>
      <w:del w:id="105" w:author="Steve Rozen, Ph.D." w:date="2025-04-03T13:31:00Z" w16du:dateUtc="2025-04-03T17:31:00Z">
        <w:r w:rsidRPr="00B517FD" w:rsidDel="004D0D4F">
          <w:rPr>
            <w:rFonts w:ascii="Times New Roman" w:hAnsi="Times New Roman" w:cs="Times New Roman"/>
            <w:sz w:val="24"/>
            <w:szCs w:val="24"/>
          </w:rPr>
          <w:delText>H</w:delText>
        </w:r>
      </w:del>
      <w:r w:rsidRPr="00B517FD">
        <w:rPr>
          <w:rFonts w:ascii="Times New Roman" w:hAnsi="Times New Roman" w:cs="Times New Roman"/>
          <w:sz w:val="24"/>
          <w:szCs w:val="24"/>
        </w:rPr>
        <w:t xml:space="preserve">ierarchical Dirichlet </w:t>
      </w:r>
      <w:ins w:id="106" w:author="Steve Rozen, Ph.D." w:date="2025-04-03T13:31:00Z" w16du:dateUtc="2025-04-03T17:31:00Z">
        <w:r w:rsidR="004D0D4F">
          <w:rPr>
            <w:rFonts w:ascii="Times New Roman" w:hAnsi="Times New Roman" w:cs="Times New Roman"/>
            <w:sz w:val="24"/>
            <w:szCs w:val="24"/>
          </w:rPr>
          <w:t>p</w:t>
        </w:r>
      </w:ins>
      <w:del w:id="107" w:author="Steve Rozen, Ph.D." w:date="2025-04-03T13:31:00Z" w16du:dateUtc="2025-04-03T17:31:00Z">
        <w:r w:rsidRPr="00B517FD" w:rsidDel="004D0D4F">
          <w:rPr>
            <w:rFonts w:ascii="Times New Roman" w:hAnsi="Times New Roman" w:cs="Times New Roman"/>
            <w:sz w:val="24"/>
            <w:szCs w:val="24"/>
          </w:rPr>
          <w:delText>P</w:delText>
        </w:r>
      </w:del>
      <w:r w:rsidRPr="00B517FD">
        <w:rPr>
          <w:rFonts w:ascii="Times New Roman" w:hAnsi="Times New Roman" w:cs="Times New Roman"/>
          <w:sz w:val="24"/>
          <w:szCs w:val="24"/>
        </w:rPr>
        <w:t xml:space="preserve">rocess-based tool, we established a repertoire of 33 ID mutational signatures, including 15 novel signatures and several updated known signatures. We </w:t>
      </w:r>
      <w:del w:id="108" w:author="Steve Rozen, Ph.D." w:date="2025-04-03T13:36:00Z" w16du:dateUtc="2025-04-03T17:36:00Z">
        <w:r w:rsidRPr="00B517FD" w:rsidDel="004D0D4F">
          <w:rPr>
            <w:rFonts w:ascii="Times New Roman" w:hAnsi="Times New Roman" w:cs="Times New Roman"/>
            <w:sz w:val="24"/>
            <w:szCs w:val="24"/>
          </w:rPr>
          <w:delText xml:space="preserve">validated a </w:delText>
        </w:r>
      </w:del>
      <w:ins w:id="109" w:author="Steve Rozen, Ph.D." w:date="2025-04-03T13:36:00Z" w16du:dateUtc="2025-04-03T17:36:00Z">
        <w:r w:rsidR="004D0D4F">
          <w:rPr>
            <w:rFonts w:ascii="Times New Roman" w:hAnsi="Times New Roman" w:cs="Times New Roman"/>
            <w:sz w:val="24"/>
            <w:szCs w:val="24"/>
          </w:rPr>
          <w:t xml:space="preserve">confirmed that one of the </w:t>
        </w:r>
      </w:ins>
      <w:r w:rsidRPr="00B517FD">
        <w:rPr>
          <w:rFonts w:ascii="Times New Roman" w:hAnsi="Times New Roman" w:cs="Times New Roman"/>
          <w:sz w:val="24"/>
          <w:szCs w:val="24"/>
        </w:rPr>
        <w:t>novel ID mutational signature</w:t>
      </w:r>
      <w:ins w:id="110" w:author="Steve Rozen, Ph.D." w:date="2025-04-03T13:36:00Z" w16du:dateUtc="2025-04-03T17:36:00Z">
        <w:r w:rsidR="004D0D4F">
          <w:rPr>
            <w:rFonts w:ascii="Times New Roman" w:hAnsi="Times New Roman" w:cs="Times New Roman"/>
            <w:sz w:val="24"/>
            <w:szCs w:val="24"/>
          </w:rPr>
          <w:t>s</w:t>
        </w:r>
      </w:ins>
      <w:r w:rsidRPr="00B517FD">
        <w:rPr>
          <w:rFonts w:ascii="Times New Roman" w:hAnsi="Times New Roman" w:cs="Times New Roman"/>
          <w:sz w:val="24"/>
          <w:szCs w:val="24"/>
        </w:rPr>
        <w:t xml:space="preserve"> </w:t>
      </w:r>
      <w:ins w:id="111" w:author="Steve Rozen, Ph.D." w:date="2025-04-03T13:36:00Z" w16du:dateUtc="2025-04-03T17:36:00Z">
        <w:r w:rsidR="004D0D4F">
          <w:rPr>
            <w:rFonts w:ascii="Times New Roman" w:hAnsi="Times New Roman" w:cs="Times New Roman"/>
            <w:sz w:val="24"/>
            <w:szCs w:val="24"/>
          </w:rPr>
          <w:t xml:space="preserve">is </w:t>
        </w:r>
      </w:ins>
      <w:r w:rsidRPr="00B517FD">
        <w:rPr>
          <w:rFonts w:ascii="Times New Roman" w:hAnsi="Times New Roman" w:cs="Times New Roman"/>
          <w:sz w:val="24"/>
          <w:szCs w:val="24"/>
        </w:rPr>
        <w:t xml:space="preserve">associated with </w:t>
      </w:r>
      <w:ins w:id="112" w:author="Steve Rozen, Ph.D." w:date="2025-04-03T13:37:00Z" w16du:dateUtc="2025-04-03T17:37:00Z">
        <w:r w:rsidR="004D0D4F">
          <w:rPr>
            <w:rFonts w:ascii="Times New Roman" w:hAnsi="Times New Roman" w:cs="Times New Roman"/>
            <w:sz w:val="24"/>
            <w:szCs w:val="24"/>
          </w:rPr>
          <w:t xml:space="preserve">&lt;the consequence of?&gt; </w:t>
        </w:r>
      </w:ins>
      <w:del w:id="113" w:author="Steve Rozen, Ph.D." w:date="2025-04-03T13:37:00Z" w16du:dateUtc="2025-04-03T17:37:00Z">
        <w:r w:rsidRPr="00B517FD" w:rsidDel="004D0D4F">
          <w:rPr>
            <w:rFonts w:ascii="Times New Roman" w:hAnsi="Times New Roman" w:cs="Times New Roman"/>
            <w:sz w:val="24"/>
            <w:szCs w:val="24"/>
          </w:rPr>
          <w:delText>TOP1-TAM (T</w:delText>
        </w:r>
      </w:del>
      <w:ins w:id="114" w:author="Steve Rozen, Ph.D." w:date="2025-04-03T13:37:00Z" w16du:dateUtc="2025-04-03T17:37:00Z">
        <w:r w:rsidR="004D0D4F">
          <w:rPr>
            <w:rFonts w:ascii="Times New Roman" w:hAnsi="Times New Roman" w:cs="Times New Roman"/>
            <w:sz w:val="24"/>
            <w:szCs w:val="24"/>
          </w:rPr>
          <w:t>t</w:t>
        </w:r>
      </w:ins>
      <w:r w:rsidRPr="00B517FD">
        <w:rPr>
          <w:rFonts w:ascii="Times New Roman" w:hAnsi="Times New Roman" w:cs="Times New Roman"/>
          <w:sz w:val="24"/>
          <w:szCs w:val="24"/>
        </w:rPr>
        <w:t>opoisomerase</w:t>
      </w:r>
      <w:ins w:id="115" w:author="Steve Rozen, Ph.D." w:date="2025-04-03T13:37:00Z" w16du:dateUtc="2025-04-03T17:37:00Z">
        <w:r w:rsidR="004D0D4F">
          <w:rPr>
            <w:rFonts w:ascii="Times New Roman" w:hAnsi="Times New Roman" w:cs="Times New Roman"/>
            <w:sz w:val="24"/>
            <w:szCs w:val="24"/>
          </w:rPr>
          <w:t>-</w:t>
        </w:r>
      </w:ins>
      <w:del w:id="116" w:author="Steve Rozen, Ph.D." w:date="2025-04-03T13:37:00Z" w16du:dateUtc="2025-04-03T17:37:00Z">
        <w:r w:rsidRPr="00B517FD" w:rsidDel="004D0D4F">
          <w:rPr>
            <w:rFonts w:ascii="Times New Roman" w:hAnsi="Times New Roman" w:cs="Times New Roman"/>
            <w:sz w:val="24"/>
            <w:szCs w:val="24"/>
          </w:rPr>
          <w:delText xml:space="preserve"> </w:delText>
        </w:r>
      </w:del>
      <w:r w:rsidRPr="00B517FD">
        <w:rPr>
          <w:rFonts w:ascii="Times New Roman" w:hAnsi="Times New Roman" w:cs="Times New Roman"/>
          <w:sz w:val="24"/>
          <w:szCs w:val="24"/>
        </w:rPr>
        <w:t>1-transcription-associated mutagenesis</w:t>
      </w:r>
      <w:del w:id="117" w:author="Steve Rozen, Ph.D." w:date="2025-04-03T13:37:00Z" w16du:dateUtc="2025-04-03T17:37:00Z">
        <w:r w:rsidRPr="00B517FD" w:rsidDel="004D0D4F">
          <w:rPr>
            <w:rFonts w:ascii="Times New Roman" w:hAnsi="Times New Roman" w:cs="Times New Roman"/>
            <w:sz w:val="24"/>
            <w:szCs w:val="24"/>
          </w:rPr>
          <w:delText>)</w:delText>
        </w:r>
      </w:del>
      <w:r w:rsidRPr="00B517FD">
        <w:rPr>
          <w:rFonts w:ascii="Times New Roman" w:hAnsi="Times New Roman" w:cs="Times New Roman"/>
          <w:sz w:val="24"/>
          <w:szCs w:val="24"/>
        </w:rPr>
        <w:t xml:space="preserve"> within the context of RNASEH2B deficiency by investigating the genetic background </w:t>
      </w:r>
      <w:ins w:id="118" w:author="Steve Rozen, Ph.D." w:date="2025-04-03T13:37:00Z" w16du:dateUtc="2025-04-03T17:37:00Z">
        <w:r w:rsidR="004D0D4F">
          <w:rPr>
            <w:rFonts w:ascii="Times New Roman" w:hAnsi="Times New Roman" w:cs="Times New Roman"/>
            <w:sz w:val="24"/>
            <w:szCs w:val="24"/>
          </w:rPr>
          <w:t>of &lt;</w:t>
        </w:r>
      </w:ins>
      <w:ins w:id="119" w:author="Steve Rozen, Ph.D." w:date="2025-04-03T13:38:00Z" w16du:dateUtc="2025-04-03T17:38:00Z">
        <w:r w:rsidR="004D0D4F">
          <w:rPr>
            <w:rFonts w:ascii="Times New Roman" w:hAnsi="Times New Roman" w:cs="Times New Roman"/>
            <w:sz w:val="24"/>
            <w:szCs w:val="24"/>
          </w:rPr>
          <w:t xml:space="preserve">tumor with the signature?&gt; </w:t>
        </w:r>
      </w:ins>
      <w:r w:rsidRPr="00B517FD">
        <w:rPr>
          <w:rFonts w:ascii="Times New Roman" w:hAnsi="Times New Roman" w:cs="Times New Roman"/>
          <w:sz w:val="24"/>
          <w:szCs w:val="24"/>
        </w:rPr>
        <w:t xml:space="preserve">and </w:t>
      </w:r>
      <w:del w:id="120" w:author="Steve Rozen, Ph.D." w:date="2025-04-03T13:38:00Z" w16du:dateUtc="2025-04-03T17:38:00Z">
        <w:r w:rsidRPr="00B517FD" w:rsidDel="004D0D4F">
          <w:rPr>
            <w:rFonts w:ascii="Times New Roman" w:hAnsi="Times New Roman" w:cs="Times New Roman"/>
            <w:sz w:val="24"/>
            <w:szCs w:val="24"/>
          </w:rPr>
          <w:delText>conducting in vitr</w:delText>
        </w:r>
      </w:del>
      <w:ins w:id="121" w:author="Steve Rozen, Ph.D." w:date="2025-04-03T13:38:00Z" w16du:dateUtc="2025-04-03T17:38:00Z">
        <w:r w:rsidR="004D0D4F">
          <w:rPr>
            <w:rFonts w:ascii="Times New Roman" w:hAnsi="Times New Roman" w:cs="Times New Roman"/>
            <w:sz w:val="24"/>
            <w:szCs w:val="24"/>
          </w:rPr>
          <w:t>by</w:t>
        </w:r>
      </w:ins>
      <w:del w:id="122" w:author="Steve Rozen, Ph.D." w:date="2025-04-03T13:38:00Z" w16du:dateUtc="2025-04-03T17:38:00Z">
        <w:r w:rsidRPr="00B517FD" w:rsidDel="004D0D4F">
          <w:rPr>
            <w:rFonts w:ascii="Times New Roman" w:hAnsi="Times New Roman" w:cs="Times New Roman"/>
            <w:sz w:val="24"/>
            <w:szCs w:val="24"/>
          </w:rPr>
          <w:delText>o</w:delText>
        </w:r>
      </w:del>
      <w:r w:rsidRPr="00B517FD">
        <w:rPr>
          <w:rFonts w:ascii="Times New Roman" w:hAnsi="Times New Roman" w:cs="Times New Roman"/>
          <w:sz w:val="24"/>
          <w:szCs w:val="24"/>
        </w:rPr>
        <w:t xml:space="preserve"> experiments</w:t>
      </w:r>
      <w:r w:rsidR="004D0D4F">
        <w:rPr>
          <w:rFonts w:ascii="Times New Roman" w:hAnsi="Times New Roman" w:cs="Times New Roman"/>
          <w:sz w:val="24"/>
          <w:szCs w:val="24"/>
        </w:rPr>
        <w:t xml:space="preserve"> in cell cultu</w:t>
      </w:r>
      <w:del w:id="123" w:author="Mo Liu" w:date="2025-04-04T08:48:00Z" w16du:dateUtc="2025-04-04T00:48:00Z">
        <w:r w:rsidR="004D0D4F" w:rsidDel="00622B2D">
          <w:rPr>
            <w:rFonts w:ascii="Times New Roman" w:hAnsi="Times New Roman" w:cs="Times New Roman"/>
            <w:sz w:val="24"/>
            <w:szCs w:val="24"/>
          </w:rPr>
          <w:delText>i</w:delText>
        </w:r>
      </w:del>
      <w:r w:rsidR="004D0D4F">
        <w:rPr>
          <w:rFonts w:ascii="Times New Roman" w:hAnsi="Times New Roman" w:cs="Times New Roman"/>
          <w:sz w:val="24"/>
          <w:szCs w:val="24"/>
        </w:rPr>
        <w:t>re</w:t>
      </w:r>
      <w:r w:rsidRPr="00B517FD">
        <w:rPr>
          <w:rFonts w:ascii="Times New Roman" w:hAnsi="Times New Roman" w:cs="Times New Roman"/>
          <w:sz w:val="24"/>
          <w:szCs w:val="24"/>
        </w:rPr>
        <w:t>. Additionally,</w:t>
      </w:r>
      <w:ins w:id="124" w:author="Steve Rozen, Ph.D." w:date="2025-04-03T13:39:00Z" w16du:dateUtc="2025-04-03T17:39:00Z">
        <w:r w:rsidR="004D0D4F">
          <w:rPr>
            <w:rFonts w:ascii="Times New Roman" w:hAnsi="Times New Roman" w:cs="Times New Roman"/>
            <w:sz w:val="24"/>
            <w:szCs w:val="24"/>
          </w:rPr>
          <w:t xml:space="preserve"> we were able to detect four of t</w:t>
        </w:r>
      </w:ins>
      <w:ins w:id="125" w:author="Steve Rozen, Ph.D." w:date="2025-04-03T13:40:00Z" w16du:dateUtc="2025-04-03T17:40:00Z">
        <w:r w:rsidR="004D0D4F">
          <w:rPr>
            <w:rFonts w:ascii="Times New Roman" w:hAnsi="Times New Roman" w:cs="Times New Roman"/>
            <w:sz w:val="24"/>
            <w:szCs w:val="24"/>
          </w:rPr>
          <w:t>he novel signatures</w:t>
        </w:r>
      </w:ins>
      <w:r w:rsidRPr="00B517FD">
        <w:rPr>
          <w:rFonts w:ascii="Times New Roman" w:hAnsi="Times New Roman" w:cs="Times New Roman"/>
          <w:sz w:val="24"/>
          <w:szCs w:val="24"/>
        </w:rPr>
        <w:t xml:space="preserve"> </w:t>
      </w:r>
      <w:del w:id="126" w:author="Steve Rozen, Ph.D." w:date="2025-04-03T13:38:00Z" w16du:dateUtc="2025-04-03T17:38:00Z">
        <w:r w:rsidRPr="00B517FD" w:rsidDel="004D0D4F">
          <w:rPr>
            <w:rFonts w:ascii="Times New Roman" w:hAnsi="Times New Roman" w:cs="Times New Roman"/>
            <w:sz w:val="24"/>
            <w:szCs w:val="24"/>
          </w:rPr>
          <w:delText>leveraging the higher rate of</w:delText>
        </w:r>
      </w:del>
      <w:ins w:id="127" w:author="Steve Rozen, Ph.D." w:date="2025-04-03T13:38:00Z" w16du:dateUtc="2025-04-03T17:38:00Z">
        <w:r w:rsidR="004D0D4F">
          <w:rPr>
            <w:rFonts w:ascii="Times New Roman" w:hAnsi="Times New Roman" w:cs="Times New Roman"/>
            <w:sz w:val="24"/>
            <w:szCs w:val="24"/>
          </w:rPr>
          <w:t xml:space="preserve">because of the large </w:t>
        </w:r>
        <w:r w:rsidR="004D0D4F">
          <w:rPr>
            <w:rFonts w:ascii="Times New Roman" w:hAnsi="Times New Roman" w:cs="Times New Roman"/>
            <w:sz w:val="24"/>
            <w:szCs w:val="24"/>
          </w:rPr>
          <w:lastRenderedPageBreak/>
          <w:t>n</w:t>
        </w:r>
      </w:ins>
      <w:ins w:id="128" w:author="Steve Rozen, Ph.D." w:date="2025-04-03T13:39:00Z" w16du:dateUtc="2025-04-03T17:39:00Z">
        <w:r w:rsidR="004D0D4F">
          <w:rPr>
            <w:rFonts w:ascii="Times New Roman" w:hAnsi="Times New Roman" w:cs="Times New Roman"/>
            <w:sz w:val="24"/>
            <w:szCs w:val="24"/>
          </w:rPr>
          <w:t>umber of tumors with</w:t>
        </w:r>
      </w:ins>
      <w:r w:rsidRPr="00B517FD">
        <w:rPr>
          <w:rFonts w:ascii="Times New Roman" w:hAnsi="Times New Roman" w:cs="Times New Roman"/>
          <w:sz w:val="24"/>
          <w:szCs w:val="24"/>
        </w:rPr>
        <w:t xml:space="preserve"> microsatellite instability (MSI) in the HMF dataset</w:t>
      </w:r>
      <w:del w:id="129" w:author="Steve Rozen, Ph.D." w:date="2025-04-03T13:40:00Z" w16du:dateUtc="2025-04-03T17:40:00Z">
        <w:r w:rsidRPr="00B517FD" w:rsidDel="004D0D4F">
          <w:rPr>
            <w:rFonts w:ascii="Times New Roman" w:hAnsi="Times New Roman" w:cs="Times New Roman"/>
            <w:sz w:val="24"/>
            <w:szCs w:val="24"/>
          </w:rPr>
          <w:delText xml:space="preserve">, we identified </w:delText>
        </w:r>
        <w:commentRangeStart w:id="130"/>
        <w:r w:rsidR="00D41DC7" w:rsidDel="004D0D4F">
          <w:rPr>
            <w:rFonts w:ascii="Times New Roman" w:hAnsi="Times New Roman" w:cs="Times New Roman" w:hint="eastAsia"/>
            <w:sz w:val="24"/>
            <w:szCs w:val="24"/>
          </w:rPr>
          <w:delText>four</w:delText>
        </w:r>
        <w:r w:rsidRPr="00B517FD" w:rsidDel="004D0D4F">
          <w:rPr>
            <w:rFonts w:ascii="Times New Roman" w:hAnsi="Times New Roman" w:cs="Times New Roman"/>
            <w:sz w:val="24"/>
            <w:szCs w:val="24"/>
          </w:rPr>
          <w:delText xml:space="preserve"> novel </w:delText>
        </w:r>
        <w:commentRangeEnd w:id="130"/>
        <w:r w:rsidR="004D0D4F" w:rsidDel="004D0D4F">
          <w:rPr>
            <w:rStyle w:val="CommentReference"/>
          </w:rPr>
          <w:commentReference w:id="130"/>
        </w:r>
        <w:r w:rsidRPr="00B517FD" w:rsidDel="004D0D4F">
          <w:rPr>
            <w:rFonts w:ascii="Times New Roman" w:hAnsi="Times New Roman" w:cs="Times New Roman"/>
            <w:sz w:val="24"/>
            <w:szCs w:val="24"/>
          </w:rPr>
          <w:delText>ID signatures significantly associated with MSI status</w:delText>
        </w:r>
      </w:del>
      <w:r w:rsidRPr="00B517FD">
        <w:rPr>
          <w:rFonts w:ascii="Times New Roman" w:hAnsi="Times New Roman" w:cs="Times New Roman"/>
          <w:sz w:val="24"/>
          <w:szCs w:val="24"/>
        </w:rPr>
        <w:t>.</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w:t>
      </w:r>
      <w:del w:id="131" w:author="Steve Rozen, Ph.D." w:date="2025-04-03T13:33:00Z" w16du:dateUtc="2025-04-03T17:33:00Z">
        <w:r w:rsidR="00D56CC0" w:rsidRPr="00D56CC0" w:rsidDel="004D0D4F">
          <w:rPr>
            <w:rFonts w:ascii="Times New Roman" w:hAnsi="Times New Roman" w:cs="Times New Roman"/>
            <w:sz w:val="24"/>
            <w:szCs w:val="24"/>
          </w:rPr>
          <w:delText xml:space="preserve">encompassed </w:delText>
        </w:r>
      </w:del>
      <w:ins w:id="132" w:author="Steve Rozen, Ph.D." w:date="2025-04-03T13:33:00Z" w16du:dateUtc="2025-04-03T17:33:00Z">
        <w:r w:rsidR="004D0D4F">
          <w:rPr>
            <w:rFonts w:ascii="Times New Roman" w:hAnsi="Times New Roman" w:cs="Times New Roman"/>
            <w:sz w:val="24"/>
            <w:szCs w:val="24"/>
          </w:rPr>
          <w:t xml:space="preserve">further </w:t>
        </w:r>
      </w:ins>
      <w:ins w:id="133" w:author="Steve Rozen, Ph.D." w:date="2025-04-03T13:34:00Z" w16du:dateUtc="2025-04-03T17:34:00Z">
        <w:r w:rsidR="004D0D4F">
          <w:rPr>
            <w:rFonts w:ascii="Times New Roman" w:hAnsi="Times New Roman" w:cs="Times New Roman"/>
            <w:sz w:val="24"/>
            <w:szCs w:val="24"/>
          </w:rPr>
          <w:t xml:space="preserve">delineated the </w:t>
        </w:r>
      </w:ins>
      <w:r w:rsidR="00D56CC0" w:rsidRPr="00D56CC0">
        <w:rPr>
          <w:rFonts w:ascii="Times New Roman" w:hAnsi="Times New Roman" w:cs="Times New Roman"/>
          <w:sz w:val="24"/>
          <w:szCs w:val="24"/>
        </w:rPr>
        <w:t>clinical characteristics, extended sequence contexts, and contributions</w:t>
      </w:r>
      <w:r w:rsidR="00D56CC0">
        <w:rPr>
          <w:rFonts w:ascii="Times New Roman" w:hAnsi="Times New Roman" w:cs="Times New Roman" w:hint="eastAsia"/>
          <w:sz w:val="24"/>
          <w:szCs w:val="24"/>
        </w:rPr>
        <w:t xml:space="preserve"> to key cancer genes</w:t>
      </w:r>
      <w:ins w:id="134" w:author="Steve Rozen, Ph.D." w:date="2025-04-03T13:35:00Z" w16du:dateUtc="2025-04-03T17:35:00Z">
        <w:r w:rsidR="004D0D4F">
          <w:rPr>
            <w:rFonts w:ascii="Times New Roman" w:hAnsi="Times New Roman" w:cs="Times New Roman"/>
            <w:sz w:val="24"/>
            <w:szCs w:val="24"/>
          </w:rPr>
          <w:t xml:space="preserve"> of ID signatures</w:t>
        </w:r>
      </w:ins>
      <w:del w:id="135" w:author="Steve Rozen, Ph.D." w:date="2025-04-03T13:35:00Z" w16du:dateUtc="2025-04-03T17:35:00Z">
        <w:r w:rsidR="00D56CC0" w:rsidRPr="00D56CC0" w:rsidDel="004D0D4F">
          <w:rPr>
            <w:rFonts w:ascii="Times New Roman" w:hAnsi="Times New Roman" w:cs="Times New Roman"/>
            <w:sz w:val="24"/>
            <w:szCs w:val="24"/>
          </w:rPr>
          <w:delText>, providing</w:delText>
        </w:r>
      </w:del>
      <w:ins w:id="136" w:author="Steve Rozen, Ph.D." w:date="2025-04-03T13:35:00Z" w16du:dateUtc="2025-04-03T17:35:00Z">
        <w:r w:rsidR="004D0D4F">
          <w:rPr>
            <w:rFonts w:ascii="Times New Roman" w:hAnsi="Times New Roman" w:cs="Times New Roman"/>
            <w:sz w:val="24"/>
            <w:szCs w:val="24"/>
          </w:rPr>
          <w:t xml:space="preserve"> to provide</w:t>
        </w:r>
      </w:ins>
      <w:r w:rsidR="00D56CC0" w:rsidRPr="00D56CC0">
        <w:rPr>
          <w:rFonts w:ascii="Times New Roman" w:hAnsi="Times New Roman" w:cs="Times New Roman"/>
          <w:sz w:val="24"/>
          <w:szCs w:val="24"/>
        </w:rPr>
        <w:t xml:space="preserve"> a comprehensive characterization of ID mutational signatures.</w:t>
      </w:r>
    </w:p>
    <w:p w14:paraId="62CA85ED" w14:textId="19F3E2B4" w:rsidR="003E7179" w:rsidRPr="003E7179" w:rsidRDefault="003E7179" w:rsidP="008A1C58">
      <w:pPr>
        <w:spacing w:line="480" w:lineRule="auto"/>
        <w:rPr>
          <w:ins w:id="137" w:author="Steve Rozen, Ph.D." w:date="2025-04-03T14:28:00Z" w16du:dateUtc="2025-04-03T18:28:00Z"/>
          <w:rFonts w:ascii="Times New Roman" w:hAnsi="Times New Roman" w:cs="Times New Roman"/>
          <w:sz w:val="24"/>
          <w:szCs w:val="24"/>
          <w:rPrChange w:id="138" w:author="Steve Rozen, Ph.D." w:date="2025-04-03T14:28:00Z" w16du:dateUtc="2025-04-03T18:28:00Z">
            <w:rPr>
              <w:ins w:id="139" w:author="Steve Rozen, Ph.D." w:date="2025-04-03T14:28:00Z" w16du:dateUtc="2025-04-03T18:28:00Z"/>
              <w:rFonts w:ascii="Times New Roman" w:hAnsi="Times New Roman" w:cs="Times New Roman"/>
              <w:b/>
              <w:bCs/>
              <w:sz w:val="24"/>
              <w:szCs w:val="24"/>
            </w:rPr>
          </w:rPrChange>
        </w:rPr>
      </w:pPr>
      <w:ins w:id="140" w:author="Steve Rozen, Ph.D." w:date="2025-04-03T14:28:00Z" w16du:dateUtc="2025-04-03T18:28:00Z">
        <w:r w:rsidRPr="000D2EB7">
          <w:rPr>
            <w:rFonts w:ascii="Times New Roman" w:hAnsi="Times New Roman" w:cs="Times New Roman"/>
            <w:sz w:val="24"/>
            <w:szCs w:val="24"/>
            <w:highlight w:val="yellow"/>
            <w:rPrChange w:id="141" w:author="Mo Liu" w:date="2025-04-04T08:50:00Z" w16du:dateUtc="2025-04-04T00:50:00Z">
              <w:rPr>
                <w:rFonts w:ascii="Times New Roman" w:hAnsi="Times New Roman" w:cs="Times New Roman"/>
                <w:b/>
                <w:bCs/>
                <w:sz w:val="24"/>
                <w:szCs w:val="24"/>
              </w:rPr>
            </w:rPrChange>
          </w:rPr>
          <w:t>&lt;Where do we acknowledge the MuSiCal analysis?&gt;</w:t>
        </w:r>
      </w:ins>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22EF6485"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ins w:id="142" w:author="Steve Rozen, Ph.D." w:date="2025-04-03T13:40:00Z" w16du:dateUtc="2025-04-03T17:40:00Z">
        <w:r w:rsidR="0063062F">
          <w:rPr>
            <w:rFonts w:ascii="Times New Roman" w:hAnsi="Times New Roman" w:cs="Times New Roman"/>
            <w:sz w:val="24"/>
            <w:szCs w:val="24"/>
          </w:rPr>
          <w:t xml:space="preserve"> </w:t>
        </w:r>
      </w:ins>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ins w:id="143" w:author="Steve Rozen, Ph.D." w:date="2025-04-03T13:43:00Z" w16du:dateUtc="2025-04-03T17:43:00Z">
        <w:r w:rsidR="00AA5B5D">
          <w:rPr>
            <w:rFonts w:ascii="Times New Roman" w:hAnsi="Times New Roman" w:cs="Times New Roman"/>
            <w:sz w:val="24"/>
            <w:szCs w:val="24"/>
          </w:rPr>
          <w:t xml:space="preserve"> directly</w:t>
        </w:r>
      </w:ins>
      <w:r w:rsidR="00637985">
        <w:rPr>
          <w:rFonts w:ascii="Times New Roman" w:hAnsi="Times New Roman" w:cs="Times New Roman"/>
          <w:sz w:val="24"/>
          <w:szCs w:val="24"/>
        </w:rPr>
        <w:t xml:space="preserve"> infers a posterior distribution of the number of signatures</w:t>
      </w:r>
      <w:ins w:id="144" w:author="Steve Rozen, Ph.D." w:date="2025-04-03T13:41:00Z" w16du:dateUtc="2025-04-03T17:41:00Z">
        <w:r w:rsidR="0063062F">
          <w:rPr>
            <w:rFonts w:ascii="Times New Roman" w:hAnsi="Times New Roman" w:cs="Times New Roman"/>
            <w:sz w:val="24"/>
            <w:szCs w:val="24"/>
          </w:rPr>
          <w:t xml:space="preserve"> present in a </w:t>
        </w:r>
      </w:ins>
      <w:ins w:id="145" w:author="Steve Rozen, Ph.D." w:date="2025-04-03T13:42:00Z" w16du:dateUtc="2025-04-03T17:42:00Z">
        <w:r w:rsidR="0063062F">
          <w:rPr>
            <w:rFonts w:ascii="Times New Roman" w:hAnsi="Times New Roman" w:cs="Times New Roman"/>
            <w:sz w:val="24"/>
            <w:szCs w:val="24"/>
          </w:rPr>
          <w:t>data set</w:t>
        </w:r>
      </w:ins>
      <w:r w:rsidR="00637985">
        <w:rPr>
          <w:rFonts w:ascii="Times New Roman" w:hAnsi="Times New Roman" w:cs="Times New Roman"/>
          <w:sz w:val="24"/>
          <w:szCs w:val="24"/>
        </w:rPr>
        <w:t xml:space="preserve">, </w:t>
      </w:r>
      <w:del w:id="146" w:author="Steve Rozen, Ph.D." w:date="2025-04-03T13:42:00Z" w16du:dateUtc="2025-04-03T17:42:00Z">
        <w:r w:rsidR="00637985" w:rsidDel="0063062F">
          <w:rPr>
            <w:rFonts w:ascii="Times New Roman" w:hAnsi="Times New Roman" w:cs="Times New Roman"/>
            <w:sz w:val="24"/>
            <w:szCs w:val="24"/>
          </w:rPr>
          <w:delText xml:space="preserve">which </w:delText>
        </w:r>
      </w:del>
      <w:ins w:id="147" w:author="Steve Rozen, Ph.D." w:date="2025-04-03T13:42:00Z" w16du:dateUtc="2025-04-03T17:42:00Z">
        <w:r w:rsidR="0063062F">
          <w:rPr>
            <w:rFonts w:ascii="Times New Roman" w:hAnsi="Times New Roman" w:cs="Times New Roman"/>
            <w:sz w:val="24"/>
            <w:szCs w:val="24"/>
          </w:rPr>
          <w:t>while</w:t>
        </w:r>
      </w:ins>
      <w:ins w:id="148" w:author="Steve Rozen, Ph.D." w:date="2025-04-03T13:44:00Z" w16du:dateUtc="2025-04-03T17:44:00Z">
        <w:r w:rsidR="00AA5B5D">
          <w:rPr>
            <w:rFonts w:ascii="Times New Roman" w:hAnsi="Times New Roman" w:cs="Times New Roman"/>
            <w:sz w:val="24"/>
            <w:szCs w:val="24"/>
          </w:rPr>
          <w:t xml:space="preserve"> by contrast,</w:t>
        </w:r>
      </w:ins>
      <w:ins w:id="149" w:author="Steve Rozen, Ph.D." w:date="2025-04-03T13:42:00Z" w16du:dateUtc="2025-04-03T17:42:00Z">
        <w:r w:rsidR="0063062F">
          <w:rPr>
            <w:rFonts w:ascii="Times New Roman" w:hAnsi="Times New Roman" w:cs="Times New Roman"/>
            <w:sz w:val="24"/>
            <w:szCs w:val="24"/>
          </w:rPr>
          <w:t xml:space="preserve"> </w:t>
        </w:r>
      </w:ins>
      <w:r w:rsidR="00637985">
        <w:rPr>
          <w:rFonts w:ascii="Times New Roman" w:hAnsi="Times New Roman" w:cs="Times New Roman"/>
          <w:sz w:val="24"/>
          <w:szCs w:val="24"/>
        </w:rPr>
        <w:t>NMF based approaches sometimes struggle with</w:t>
      </w:r>
      <w:ins w:id="150" w:author="Steve Rozen, Ph.D." w:date="2025-04-03T13:42:00Z" w16du:dateUtc="2025-04-03T17:42:00Z">
        <w:r w:rsidR="0063062F">
          <w:rPr>
            <w:rFonts w:ascii="Times New Roman" w:hAnsi="Times New Roman" w:cs="Times New Roman"/>
            <w:sz w:val="24"/>
            <w:szCs w:val="24"/>
          </w:rPr>
          <w:t xml:space="preserve"> determining </w:t>
        </w:r>
      </w:ins>
      <w:ins w:id="151" w:author="Steve Rozen, Ph.D." w:date="2025-04-03T13:43:00Z" w16du:dateUtc="2025-04-03T17:43:00Z">
        <w:r w:rsidR="0063062F">
          <w:rPr>
            <w:rFonts w:ascii="Times New Roman" w:hAnsi="Times New Roman" w:cs="Times New Roman"/>
            <w:sz w:val="24"/>
            <w:szCs w:val="24"/>
          </w:rPr>
          <w:t>th</w:t>
        </w:r>
        <w:r w:rsidR="00AA5B5D">
          <w:rPr>
            <w:rFonts w:ascii="Times New Roman" w:hAnsi="Times New Roman" w:cs="Times New Roman"/>
            <w:sz w:val="24"/>
            <w:szCs w:val="24"/>
          </w:rPr>
          <w:t>e number of signatures present</w:t>
        </w:r>
      </w:ins>
      <w:r w:rsidR="00637985">
        <w:rPr>
          <w:rFonts w:ascii="Times New Roman" w:hAnsi="Times New Roman" w:cs="Times New Roman"/>
          <w:sz w:val="24"/>
          <w:szCs w:val="24"/>
        </w:rPr>
        <w:t>.</w:t>
      </w:r>
    </w:p>
    <w:p w14:paraId="1718213E" w14:textId="77777777" w:rsidR="009E1276" w:rsidRDefault="00637985" w:rsidP="008A1C58">
      <w:pPr>
        <w:spacing w:line="480" w:lineRule="auto"/>
        <w:rPr>
          <w:ins w:id="152" w:author="Steve Rozen, Ph.D." w:date="2025-04-03T13:51:00Z" w16du:dateUtc="2025-04-03T17:51:00Z"/>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mSigHdp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consortium&lt;ref</w:t>
      </w:r>
      <w:ins w:id="153" w:author="Steve Rozen, Ph.D." w:date="2025-04-03T13:50:00Z" w16du:dateUtc="2025-04-03T17:50:00Z">
        <w:r w:rsidR="00AA5B5D">
          <w:rPr>
            <w:rFonts w:ascii="Times New Roman" w:hAnsi="Times New Roman" w:cs="Times New Roman"/>
            <w:sz w:val="24"/>
            <w:szCs w:val="24"/>
          </w:rPr>
          <w:t xml:space="preserve"> </w:t>
        </w:r>
      </w:ins>
      <w:ins w:id="154" w:author="Steve Rozen, Ph.D." w:date="2025-04-03T13:50:00Z">
        <w:r w:rsidR="00AA5B5D" w:rsidRPr="00AA5B5D">
          <w:rPr>
            <w:rFonts w:ascii="Times New Roman" w:hAnsi="Times New Roman" w:cs="Times New Roman"/>
            <w:sz w:val="24"/>
            <w:szCs w:val="24"/>
          </w:rPr>
          <w:t>The ICGC/TCGA Pan-Cancer Analysis of Whole Genomes Consortium. Pan-cancer analysis of whole genomes. </w:t>
        </w:r>
        <w:r w:rsidR="00AA5B5D" w:rsidRPr="00AA5B5D">
          <w:rPr>
            <w:rFonts w:ascii="Times New Roman" w:hAnsi="Times New Roman" w:cs="Times New Roman"/>
            <w:i/>
            <w:iCs/>
            <w:sz w:val="24"/>
            <w:szCs w:val="24"/>
          </w:rPr>
          <w:t>Nature</w:t>
        </w:r>
        <w:r w:rsidR="00AA5B5D" w:rsidRPr="00AA5B5D">
          <w:rPr>
            <w:rFonts w:ascii="Times New Roman" w:hAnsi="Times New Roman" w:cs="Times New Roman"/>
            <w:sz w:val="24"/>
            <w:szCs w:val="24"/>
          </w:rPr>
          <w:t> </w:t>
        </w:r>
        <w:r w:rsidR="00AA5B5D" w:rsidRPr="00AA5B5D">
          <w:rPr>
            <w:rFonts w:ascii="Times New Roman" w:hAnsi="Times New Roman" w:cs="Times New Roman"/>
            <w:b/>
            <w:bCs/>
            <w:sz w:val="24"/>
            <w:szCs w:val="24"/>
          </w:rPr>
          <w:t>578</w:t>
        </w:r>
        <w:r w:rsidR="00AA5B5D" w:rsidRPr="00AA5B5D">
          <w:rPr>
            <w:rFonts w:ascii="Times New Roman" w:hAnsi="Times New Roman" w:cs="Times New Roman"/>
            <w:sz w:val="24"/>
            <w:szCs w:val="24"/>
          </w:rPr>
          <w:t>, 82–93 (2020). https://doi.org/10.1038/s41586-020-1969-6</w:t>
        </w:r>
      </w:ins>
      <w:r>
        <w:rPr>
          <w:rFonts w:ascii="Times New Roman" w:hAnsi="Times New Roman" w:cs="Times New Roman"/>
          <w:sz w:val="24"/>
          <w:szCs w:val="24"/>
        </w:rPr>
        <w:t>&gt; and 4,233 from the Hartwig Medical Foundation collection</w:t>
      </w:r>
      <w:ins w:id="155" w:author="Steve Rozen, Ph.D." w:date="2025-04-03T13:50:00Z" w16du:dateUtc="2025-04-03T17:50:00Z">
        <w:r w:rsidR="00AA5B5D">
          <w:rPr>
            <w:rFonts w:ascii="Times New Roman" w:hAnsi="Times New Roman" w:cs="Times New Roman"/>
            <w:sz w:val="24"/>
            <w:szCs w:val="24"/>
          </w:rPr>
          <w:t xml:space="preserve"> </w:t>
        </w:r>
        <w:r w:rsidR="00AA5B5D" w:rsidRPr="00AA5B5D">
          <w:rPr>
            <w:rFonts w:ascii="Times New Roman" w:hAnsi="Times New Roman" w:cs="Times New Roman"/>
            <w:sz w:val="24"/>
            <w:szCs w:val="24"/>
            <w:highlight w:val="yellow"/>
          </w:rPr>
          <w:t>&lt;ref&gt;</w:t>
        </w:r>
      </w:ins>
      <w:r>
        <w:rPr>
          <w:rFonts w:ascii="Times New Roman" w:hAnsi="Times New Roman" w:cs="Times New Roman"/>
          <w:sz w:val="24"/>
          <w:szCs w:val="24"/>
        </w:rPr>
        <w:t xml:space="preserve">. </w:t>
      </w:r>
    </w:p>
    <w:p w14:paraId="274DCAAB" w14:textId="3EA5224C" w:rsidR="005B7AA1" w:rsidRPr="008A1C58" w:rsidDel="009E1276" w:rsidRDefault="009E1276" w:rsidP="008A1C58">
      <w:pPr>
        <w:spacing w:line="480" w:lineRule="auto"/>
        <w:rPr>
          <w:del w:id="156" w:author="Steve Rozen, Ph.D." w:date="2025-04-03T13:52:00Z" w16du:dateUtc="2025-04-03T17:52:00Z"/>
          <w:rFonts w:ascii="Times New Roman" w:hAnsi="Times New Roman" w:cs="Times New Roman"/>
          <w:sz w:val="24"/>
          <w:szCs w:val="24"/>
        </w:rPr>
      </w:pPr>
      <w:ins w:id="157" w:author="Steve Rozen, Ph.D." w:date="2025-04-03T13:51:00Z" w16du:dateUtc="2025-04-03T17:51:00Z">
        <w:r>
          <w:rPr>
            <w:rFonts w:ascii="Times New Roman" w:hAnsi="Times New Roman" w:cs="Times New Roman"/>
            <w:sz w:val="24"/>
            <w:szCs w:val="24"/>
          </w:rPr>
          <w:t xml:space="preserve">We first </w:t>
        </w:r>
      </w:ins>
      <w:del w:id="158" w:author="Steve Rozen, Ph.D." w:date="2025-04-03T13:52:00Z" w16du:dateUtc="2025-04-03T17:52:00Z">
        <w:r w:rsidR="00523CE5" w:rsidRPr="008A1C58" w:rsidDel="009E1276">
          <w:rPr>
            <w:rFonts w:ascii="Times New Roman" w:hAnsi="Times New Roman" w:cs="Times New Roman"/>
            <w:sz w:val="24"/>
            <w:szCs w:val="24"/>
          </w:rPr>
          <w:delText xml:space="preserve">The extraction </w:delText>
        </w:r>
      </w:del>
      <w:ins w:id="159" w:author="Steve Rozen, Ph.D." w:date="2025-04-03T13:52:00Z" w16du:dateUtc="2025-04-03T17:52:00Z">
        <w:r>
          <w:rPr>
            <w:rFonts w:ascii="Times New Roman" w:hAnsi="Times New Roman" w:cs="Times New Roman"/>
            <w:sz w:val="24"/>
            <w:szCs w:val="24"/>
          </w:rPr>
          <w:t xml:space="preserve">extracted ID signatures </w:t>
        </w:r>
      </w:ins>
      <w:del w:id="160" w:author="Steve Rozen, Ph.D." w:date="2025-04-03T13:52:00Z" w16du:dateUtc="2025-04-03T17:52:00Z">
        <w:r w:rsidR="00523CE5" w:rsidRPr="008A1C58" w:rsidDel="009E1276">
          <w:rPr>
            <w:rFonts w:ascii="Times New Roman" w:hAnsi="Times New Roman" w:cs="Times New Roman"/>
            <w:sz w:val="24"/>
            <w:szCs w:val="24"/>
          </w:rPr>
          <w:delText xml:space="preserve">was </w:delText>
        </w:r>
        <w:r w:rsidR="00CA4AC1" w:rsidRPr="008A1C58" w:rsidDel="009E1276">
          <w:rPr>
            <w:rFonts w:ascii="Times New Roman" w:hAnsi="Times New Roman" w:cs="Times New Roman"/>
            <w:sz w:val="24"/>
            <w:szCs w:val="24"/>
          </w:rPr>
          <w:delText>performed</w:delText>
        </w:r>
        <w:r w:rsidR="00523CE5" w:rsidRPr="008A1C58" w:rsidDel="009E1276">
          <w:rPr>
            <w:rFonts w:ascii="Times New Roman" w:hAnsi="Times New Roman" w:cs="Times New Roman"/>
            <w:sz w:val="24"/>
            <w:szCs w:val="24"/>
          </w:rPr>
          <w:delText xml:space="preserve"> </w:delText>
        </w:r>
      </w:del>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del w:id="161" w:author="Steve Rozen, Ph.D." w:date="2025-04-03T13:50:00Z" w16du:dateUtc="2025-04-03T17:50:00Z">
        <w:r w:rsidR="00523CE5" w:rsidRPr="008A1C58" w:rsidDel="00AA5B5D">
          <w:rPr>
            <w:rFonts w:ascii="Times New Roman" w:hAnsi="Times New Roman" w:cs="Times New Roman"/>
            <w:sz w:val="24"/>
            <w:szCs w:val="24"/>
          </w:rPr>
          <w:delText xml:space="preserve">samples </w:delText>
        </w:r>
      </w:del>
      <w:ins w:id="162" w:author="Steve Rozen, Ph.D." w:date="2025-04-03T13:50:00Z" w16du:dateUtc="2025-04-03T17:50:00Z">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ins>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del w:id="163" w:author="Steve Rozen, Ph.D." w:date="2025-04-03T13:50:00Z" w16du:dateUtc="2025-04-03T17:50:00Z">
        <w:r w:rsidR="009C6EB6" w:rsidDel="00AA5B5D">
          <w:rPr>
            <w:rFonts w:ascii="Times New Roman" w:hAnsi="Times New Roman" w:cs="Times New Roman" w:hint="eastAsia"/>
            <w:sz w:val="24"/>
            <w:szCs w:val="24"/>
          </w:rPr>
          <w:delText>samples</w:delText>
        </w:r>
        <w:r w:rsidR="00394149" w:rsidDel="00AA5B5D">
          <w:rPr>
            <w:rFonts w:ascii="Times New Roman" w:hAnsi="Times New Roman" w:cs="Times New Roman" w:hint="eastAsia"/>
            <w:sz w:val="24"/>
            <w:szCs w:val="24"/>
          </w:rPr>
          <w:delText xml:space="preserve"> </w:delText>
        </w:r>
      </w:del>
      <w:ins w:id="164" w:author="Steve Rozen, Ph.D." w:date="2025-04-03T13:50:00Z" w16du:dateUtc="2025-04-03T17:50:00Z">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ins>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w:t>
      </w:r>
      <w:r w:rsidR="00394149">
        <w:rPr>
          <w:rFonts w:ascii="Times New Roman" w:hAnsi="Times New Roman" w:cs="Times New Roman" w:hint="eastAsia"/>
          <w:sz w:val="24"/>
          <w:szCs w:val="24"/>
        </w:rPr>
        <w:lastRenderedPageBreak/>
        <w:t xml:space="preserve">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p>
    <w:p w14:paraId="54054EA6" w14:textId="29BE9119"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We then consolidated highly similar signatures from all extractions and removed those that c</w:t>
      </w:r>
      <w:ins w:id="165" w:author="Steve Rozen, Ph.D." w:date="2025-04-03T13:52:00Z" w16du:dateUtc="2025-04-03T17:52:00Z">
        <w:r w:rsidR="009E1276">
          <w:rPr>
            <w:rFonts w:ascii="Times New Roman" w:hAnsi="Times New Roman" w:cs="Times New Roman"/>
            <w:sz w:val="24"/>
            <w:szCs w:val="24"/>
          </w:rPr>
          <w:t>ould</w:t>
        </w:r>
      </w:ins>
      <w:del w:id="166" w:author="Steve Rozen, Ph.D." w:date="2025-04-03T13:52:00Z" w16du:dateUtc="2025-04-03T17:52:00Z">
        <w:r w:rsidRPr="00D614D2" w:rsidDel="009E1276">
          <w:rPr>
            <w:rFonts w:ascii="Times New Roman" w:hAnsi="Times New Roman" w:cs="Times New Roman"/>
            <w:sz w:val="24"/>
            <w:szCs w:val="24"/>
          </w:rPr>
          <w:delText>an</w:delText>
        </w:r>
      </w:del>
      <w:r w:rsidRPr="00D614D2">
        <w:rPr>
          <w:rFonts w:ascii="Times New Roman" w:hAnsi="Times New Roman" w:cs="Times New Roman"/>
          <w:sz w:val="24"/>
          <w:szCs w:val="24"/>
        </w:rPr>
        <w:t xml:space="preserve"> be reconstructed by other signatures. Next, we compared </w:t>
      </w:r>
      <w:del w:id="167" w:author="Steve Rozen, Ph.D." w:date="2025-04-03T13:52:00Z" w16du:dateUtc="2025-04-03T17:52:00Z">
        <w:r w:rsidRPr="00D614D2" w:rsidDel="009E1276">
          <w:rPr>
            <w:rFonts w:ascii="Times New Roman" w:hAnsi="Times New Roman" w:cs="Times New Roman"/>
            <w:sz w:val="24"/>
            <w:szCs w:val="24"/>
          </w:rPr>
          <w:delText xml:space="preserve">our </w:delText>
        </w:r>
      </w:del>
      <w:ins w:id="168" w:author="Steve Rozen, Ph.D." w:date="2025-04-03T13:52:00Z" w16du:dateUtc="2025-04-03T17:52:00Z">
        <w:r w:rsidR="009E1276">
          <w:rPr>
            <w:rFonts w:ascii="Times New Roman" w:hAnsi="Times New Roman" w:cs="Times New Roman"/>
            <w:sz w:val="24"/>
            <w:szCs w:val="24"/>
          </w:rPr>
          <w:t>the</w:t>
        </w:r>
        <w:r w:rsidR="009E1276" w:rsidRPr="00D614D2">
          <w:rPr>
            <w:rFonts w:ascii="Times New Roman" w:hAnsi="Times New Roman" w:cs="Times New Roman"/>
            <w:sz w:val="24"/>
            <w:szCs w:val="24"/>
          </w:rPr>
          <w:t xml:space="preserve"> </w:t>
        </w:r>
      </w:ins>
      <w:r w:rsidRPr="00D614D2">
        <w:rPr>
          <w:rFonts w:ascii="Times New Roman" w:hAnsi="Times New Roman" w:cs="Times New Roman"/>
          <w:sz w:val="24"/>
          <w:szCs w:val="24"/>
        </w:rPr>
        <w:t>mSigHdp-extracted signatures to those in COSMIC v3.4 and categorized the</w:t>
      </w:r>
      <w:ins w:id="169" w:author="Steve Rozen, Ph.D." w:date="2025-04-03T13:53:00Z" w16du:dateUtc="2025-04-03T17:53:00Z">
        <w:r w:rsidR="009E1276">
          <w:rPr>
            <w:rFonts w:ascii="Times New Roman" w:hAnsi="Times New Roman" w:cs="Times New Roman"/>
            <w:sz w:val="24"/>
            <w:szCs w:val="24"/>
          </w:rPr>
          <w:t xml:space="preserve"> mSigHdp extracted signatures</w:t>
        </w:r>
      </w:ins>
      <w:del w:id="170" w:author="Steve Rozen, Ph.D." w:date="2025-04-03T13:53:00Z" w16du:dateUtc="2025-04-03T17:53:00Z">
        <w:r w:rsidRPr="00D614D2" w:rsidDel="009E1276">
          <w:rPr>
            <w:rFonts w:ascii="Times New Roman" w:hAnsi="Times New Roman" w:cs="Times New Roman"/>
            <w:sz w:val="24"/>
            <w:szCs w:val="24"/>
          </w:rPr>
          <w:delText>m</w:delText>
        </w:r>
      </w:del>
      <w:r w:rsidRPr="00D614D2">
        <w:rPr>
          <w:rFonts w:ascii="Times New Roman" w:hAnsi="Times New Roman" w:cs="Times New Roman"/>
          <w:sz w:val="24"/>
          <w:szCs w:val="24"/>
        </w:rPr>
        <w:t xml:space="preserve"> into three groups: (1) </w:t>
      </w:r>
      <w:del w:id="171" w:author="Steve Rozen, Ph.D." w:date="2025-04-03T13:54:00Z" w16du:dateUtc="2025-04-03T17:54:00Z">
        <w:r w:rsidRPr="00D614D2" w:rsidDel="009E1276">
          <w:rPr>
            <w:rFonts w:ascii="Times New Roman" w:hAnsi="Times New Roman" w:cs="Times New Roman"/>
            <w:sz w:val="24"/>
            <w:szCs w:val="24"/>
          </w:rPr>
          <w:delText>previously reported s</w:delText>
        </w:r>
      </w:del>
      <w:ins w:id="172" w:author="Steve Rozen, Ph.D." w:date="2025-04-03T14:16:00Z" w16du:dateUtc="2025-04-03T18:16:00Z">
        <w:r w:rsidR="000C7E8B">
          <w:rPr>
            <w:rFonts w:ascii="Times New Roman" w:hAnsi="Times New Roman" w:cs="Times New Roman"/>
            <w:sz w:val="24"/>
            <w:szCs w:val="24"/>
          </w:rPr>
          <w:t>18 s</w:t>
        </w:r>
      </w:ins>
      <w:r w:rsidRPr="00D614D2">
        <w:rPr>
          <w:rFonts w:ascii="Times New Roman" w:hAnsi="Times New Roman" w:cs="Times New Roman"/>
          <w:sz w:val="24"/>
          <w:szCs w:val="24"/>
        </w:rPr>
        <w:t xml:space="preserve">ignatures </w:t>
      </w:r>
      <w:ins w:id="173" w:author="Steve Rozen, Ph.D." w:date="2025-04-03T14:16:00Z" w16du:dateUtc="2025-04-03T18:16:00Z">
        <w:r w:rsidR="000C7E8B">
          <w:rPr>
            <w:rFonts w:ascii="Times New Roman" w:hAnsi="Times New Roman" w:cs="Times New Roman"/>
            <w:sz w:val="24"/>
            <w:szCs w:val="24"/>
          </w:rPr>
          <w:t xml:space="preserve">that </w:t>
        </w:r>
      </w:ins>
      <w:del w:id="174" w:author="Steve Rozen, Ph.D." w:date="2025-04-03T13:54:00Z" w16du:dateUtc="2025-04-03T17:54:00Z">
        <w:r w:rsidRPr="00D614D2" w:rsidDel="009E1276">
          <w:rPr>
            <w:rFonts w:ascii="Times New Roman" w:hAnsi="Times New Roman" w:cs="Times New Roman"/>
            <w:sz w:val="24"/>
            <w:szCs w:val="24"/>
          </w:rPr>
          <w:delText>(</w:delText>
        </w:r>
      </w:del>
      <w:r w:rsidRPr="00D614D2">
        <w:rPr>
          <w:rFonts w:ascii="Times New Roman" w:hAnsi="Times New Roman" w:cs="Times New Roman"/>
          <w:sz w:val="24"/>
          <w:szCs w:val="24"/>
        </w:rPr>
        <w:t>match</w:t>
      </w:r>
      <w:ins w:id="175" w:author="Steve Rozen, Ph.D." w:date="2025-04-03T14:16:00Z" w16du:dateUtc="2025-04-03T18:16:00Z">
        <w:r w:rsidR="000C7E8B">
          <w:rPr>
            <w:rFonts w:ascii="Times New Roman" w:hAnsi="Times New Roman" w:cs="Times New Roman"/>
            <w:sz w:val="24"/>
            <w:szCs w:val="24"/>
          </w:rPr>
          <w:t>ed</w:t>
        </w:r>
      </w:ins>
      <w:del w:id="176" w:author="Steve Rozen, Ph.D." w:date="2025-04-03T14:16:00Z" w16du:dateUtc="2025-04-03T18:16:00Z">
        <w:r w:rsidRPr="00D614D2" w:rsidDel="000C7E8B">
          <w:rPr>
            <w:rFonts w:ascii="Times New Roman" w:hAnsi="Times New Roman" w:cs="Times New Roman"/>
            <w:sz w:val="24"/>
            <w:szCs w:val="24"/>
          </w:rPr>
          <w:delText>ing</w:delText>
        </w:r>
      </w:del>
      <w:r w:rsidRPr="00D614D2">
        <w:rPr>
          <w:rFonts w:ascii="Times New Roman" w:hAnsi="Times New Roman" w:cs="Times New Roman"/>
          <w:sz w:val="24"/>
          <w:szCs w:val="24"/>
        </w:rPr>
        <w:t xml:space="preserve"> COSMIC v3.4 </w:t>
      </w:r>
      <w:ins w:id="177" w:author="Steve Rozen, Ph.D." w:date="2025-04-03T13:55:00Z" w16du:dateUtc="2025-04-03T17:55:00Z">
        <w:r w:rsidR="009E1276">
          <w:rPr>
            <w:rFonts w:ascii="Times New Roman" w:hAnsi="Times New Roman" w:cs="Times New Roman"/>
            <w:sz w:val="24"/>
            <w:szCs w:val="24"/>
          </w:rPr>
          <w:t xml:space="preserve">signatures </w:t>
        </w:r>
      </w:ins>
      <w:r w:rsidRPr="00D614D2">
        <w:rPr>
          <w:rFonts w:ascii="Times New Roman" w:hAnsi="Times New Roman" w:cs="Times New Roman"/>
          <w:sz w:val="24"/>
          <w:szCs w:val="24"/>
        </w:rPr>
        <w:t>with cosine similarity &gt; 0.85</w:t>
      </w:r>
      <w:ins w:id="178" w:author="Steve Rozen, Ph.D." w:date="2025-04-03T13:53:00Z" w16du:dateUtc="2025-04-03T17:53:00Z">
        <w:r w:rsidR="009E1276">
          <w:rPr>
            <w:rFonts w:ascii="Times New Roman" w:hAnsi="Times New Roman" w:cs="Times New Roman"/>
            <w:sz w:val="24"/>
            <w:szCs w:val="24"/>
          </w:rPr>
          <w:t xml:space="preserve"> &lt;we need to provide a rationale for this number,</w:t>
        </w:r>
      </w:ins>
      <w:ins w:id="179" w:author="Steve Rozen, Ph.D." w:date="2025-04-03T13:54:00Z" w16du:dateUtc="2025-04-03T17:54:00Z">
        <w:r w:rsidR="009E1276">
          <w:rPr>
            <w:rFonts w:ascii="Times New Roman" w:hAnsi="Times New Roman" w:cs="Times New Roman"/>
            <w:sz w:val="24"/>
            <w:szCs w:val="24"/>
          </w:rPr>
          <w:t xml:space="preserve"> it looks very low compared to what we have used in SBS</w:t>
        </w:r>
      </w:ins>
      <w:ins w:id="180" w:author="Steve Rozen, Ph.D." w:date="2025-04-03T14:02:00Z" w16du:dateUtc="2025-04-03T18:02:00Z">
        <w:r w:rsidR="00114462">
          <w:rPr>
            <w:rFonts w:ascii="Times New Roman" w:hAnsi="Times New Roman" w:cs="Times New Roman"/>
            <w:sz w:val="24"/>
            <w:szCs w:val="24"/>
          </w:rPr>
          <w:t>&gt;</w:t>
        </w:r>
      </w:ins>
      <w:r w:rsidRPr="00D614D2">
        <w:rPr>
          <w:rFonts w:ascii="Times New Roman" w:hAnsi="Times New Roman" w:cs="Times New Roman"/>
          <w:sz w:val="24"/>
          <w:szCs w:val="24"/>
        </w:rPr>
        <w:t xml:space="preserve">), </w:t>
      </w:r>
      <w:ins w:id="181" w:author="Steve Rozen, Ph.D." w:date="2025-04-03T13:55:00Z" w16du:dateUtc="2025-04-03T17:55:00Z">
        <w:r w:rsidR="009E1276">
          <w:rPr>
            <w:rFonts w:ascii="Times New Roman" w:hAnsi="Times New Roman" w:cs="Times New Roman"/>
            <w:sz w:val="24"/>
            <w:szCs w:val="24"/>
          </w:rPr>
          <w:t>which we designate</w:t>
        </w:r>
      </w:ins>
      <w:del w:id="182" w:author="Steve Rozen, Ph.D." w:date="2025-04-03T13:55:00Z" w16du:dateUtc="2025-04-03T17:55:00Z">
        <w:r w:rsidRPr="00D614D2" w:rsidDel="009E1276">
          <w:rPr>
            <w:rFonts w:ascii="Times New Roman" w:hAnsi="Times New Roman" w:cs="Times New Roman"/>
            <w:sz w:val="24"/>
            <w:szCs w:val="24"/>
          </w:rPr>
          <w:delText>labeled</w:delText>
        </w:r>
      </w:del>
      <w:r w:rsidRPr="00D614D2">
        <w:rPr>
          <w:rFonts w:ascii="Times New Roman" w:hAnsi="Times New Roman" w:cs="Times New Roman"/>
          <w:sz w:val="24"/>
          <w:szCs w:val="24"/>
        </w:rPr>
        <w:t xml:space="preserve"> "</w:t>
      </w:r>
      <w:proofErr w:type="spellStart"/>
      <w:r w:rsidRPr="00D614D2">
        <w:rPr>
          <w:rFonts w:ascii="Times New Roman" w:hAnsi="Times New Roman" w:cs="Times New Roman"/>
          <w:sz w:val="24"/>
          <w:szCs w:val="24"/>
        </w:rPr>
        <w:t>C_ID</w:t>
      </w:r>
      <w:ins w:id="183" w:author="Steve Rozen, Ph.D." w:date="2025-04-03T13:55:00Z" w16du:dateUtc="2025-04-03T17:55:00Z">
        <w:r w:rsidR="009E1276" w:rsidRPr="009E1276">
          <w:rPr>
            <w:rFonts w:ascii="Times New Roman" w:hAnsi="Times New Roman" w:cs="Times New Roman"/>
            <w:i/>
            <w:iCs/>
            <w:sz w:val="24"/>
            <w:szCs w:val="24"/>
            <w:rPrChange w:id="184" w:author="Steve Rozen, Ph.D." w:date="2025-04-03T13:55:00Z" w16du:dateUtc="2025-04-03T17:55:00Z">
              <w:rPr>
                <w:rFonts w:ascii="Times New Roman" w:hAnsi="Times New Roman" w:cs="Times New Roman"/>
                <w:sz w:val="24"/>
                <w:szCs w:val="24"/>
              </w:rPr>
            </w:rPrChange>
          </w:rPr>
          <w:t>x</w:t>
        </w:r>
      </w:ins>
      <w:proofErr w:type="spellEnd"/>
      <w:del w:id="185" w:author="Steve Rozen, Ph.D." w:date="2025-04-03T13:55:00Z" w16du:dateUtc="2025-04-03T17:55:00Z">
        <w:r w:rsidRPr="00D614D2" w:rsidDel="009E1276">
          <w:rPr>
            <w:rFonts w:ascii="Times New Roman" w:hAnsi="Times New Roman" w:cs="Times New Roman"/>
            <w:sz w:val="24"/>
            <w:szCs w:val="24"/>
          </w:rPr>
          <w:delText>X</w:delText>
        </w:r>
      </w:del>
      <w:r w:rsidRPr="00D614D2">
        <w:rPr>
          <w:rFonts w:ascii="Times New Roman" w:hAnsi="Times New Roman" w:cs="Times New Roman"/>
          <w:sz w:val="24"/>
          <w:szCs w:val="24"/>
        </w:rPr>
        <w:t xml:space="preserve">" </w:t>
      </w:r>
      <w:ins w:id="186" w:author="Steve Rozen, Ph.D." w:date="2025-04-03T13:55:00Z" w16du:dateUtc="2025-04-03T17:55:00Z">
        <w:r w:rsidR="009E1276">
          <w:rPr>
            <w:rFonts w:ascii="Times New Roman" w:hAnsi="Times New Roman" w:cs="Times New Roman"/>
            <w:sz w:val="24"/>
            <w:szCs w:val="24"/>
          </w:rPr>
          <w:t xml:space="preserve">, where </w:t>
        </w:r>
        <w:r w:rsidR="009E1276" w:rsidRPr="009E1276">
          <w:rPr>
            <w:rFonts w:ascii="Times New Roman" w:hAnsi="Times New Roman" w:cs="Times New Roman"/>
            <w:i/>
            <w:iCs/>
            <w:sz w:val="24"/>
            <w:szCs w:val="24"/>
            <w:rPrChange w:id="187" w:author="Steve Rozen, Ph.D." w:date="2025-04-03T13:56:00Z" w16du:dateUtc="2025-04-03T17:56:00Z">
              <w:rPr>
                <w:rFonts w:ascii="Times New Roman" w:hAnsi="Times New Roman" w:cs="Times New Roman"/>
                <w:sz w:val="24"/>
                <w:szCs w:val="24"/>
              </w:rPr>
            </w:rPrChange>
          </w:rPr>
          <w:t>x</w:t>
        </w:r>
        <w:r w:rsidR="009E1276">
          <w:rPr>
            <w:rFonts w:ascii="Times New Roman" w:hAnsi="Times New Roman" w:cs="Times New Roman"/>
            <w:sz w:val="24"/>
            <w:szCs w:val="24"/>
          </w:rPr>
          <w:t xml:space="preserve"> is the ID number of the</w:t>
        </w:r>
      </w:ins>
      <w:ins w:id="188" w:author="Steve Rozen, Ph.D." w:date="2025-04-03T13:56:00Z" w16du:dateUtc="2025-04-03T17:56:00Z">
        <w:r w:rsidR="009E1276">
          <w:rPr>
            <w:rFonts w:ascii="Times New Roman" w:hAnsi="Times New Roman" w:cs="Times New Roman"/>
            <w:sz w:val="24"/>
            <w:szCs w:val="24"/>
          </w:rPr>
          <w:t xml:space="preserve"> matching COSMIC signature </w:t>
        </w:r>
      </w:ins>
      <w:r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Pr="00D614D2">
        <w:rPr>
          <w:rFonts w:ascii="Times New Roman" w:hAnsi="Times New Roman" w:cs="Times New Roman"/>
          <w:sz w:val="24"/>
          <w:szCs w:val="24"/>
        </w:rPr>
        <w:t xml:space="preserve">B, Figure S1); (2) </w:t>
      </w:r>
      <w:ins w:id="189" w:author="Steve Rozen, Ph.D." w:date="2025-04-03T14:03:00Z" w16du:dateUtc="2025-04-03T18:03:00Z">
        <w:r w:rsidR="00114462">
          <w:rPr>
            <w:rFonts w:ascii="Times New Roman" w:hAnsi="Times New Roman" w:cs="Times New Roman"/>
            <w:sz w:val="24"/>
            <w:szCs w:val="24"/>
          </w:rPr>
          <w:t>S</w:t>
        </w:r>
      </w:ins>
      <w:del w:id="190" w:author="Steve Rozen, Ph.D." w:date="2025-04-03T13:56:00Z" w16du:dateUtc="2025-04-03T17:56:00Z">
        <w:r w:rsidRPr="00D614D2" w:rsidDel="009E1276">
          <w:rPr>
            <w:rFonts w:ascii="Times New Roman" w:hAnsi="Times New Roman" w:cs="Times New Roman"/>
            <w:sz w:val="24"/>
            <w:szCs w:val="24"/>
          </w:rPr>
          <w:delText>m</w:delText>
        </w:r>
      </w:del>
      <w:del w:id="191" w:author="Steve Rozen, Ph.D." w:date="2025-04-03T14:03:00Z" w16du:dateUtc="2025-04-03T18:03:00Z">
        <w:r w:rsidRPr="00D614D2" w:rsidDel="00114462">
          <w:rPr>
            <w:rFonts w:ascii="Times New Roman" w:hAnsi="Times New Roman" w:cs="Times New Roman"/>
            <w:sz w:val="24"/>
            <w:szCs w:val="24"/>
          </w:rPr>
          <w:delText>erged s</w:delText>
        </w:r>
      </w:del>
      <w:r w:rsidRPr="00D614D2">
        <w:rPr>
          <w:rFonts w:ascii="Times New Roman" w:hAnsi="Times New Roman" w:cs="Times New Roman"/>
          <w:sz w:val="24"/>
          <w:szCs w:val="24"/>
        </w:rPr>
        <w:t>ignatures</w:t>
      </w:r>
      <w:ins w:id="192" w:author="Steve Rozen, Ph.D." w:date="2025-04-03T14:03:00Z" w16du:dateUtc="2025-04-03T18:03:00Z">
        <w:r w:rsidR="00114462">
          <w:rPr>
            <w:rFonts w:ascii="Times New Roman" w:hAnsi="Times New Roman" w:cs="Times New Roman"/>
            <w:sz w:val="24"/>
            <w:szCs w:val="24"/>
          </w:rPr>
          <w:t xml:space="preserve"> that can be reconstructed as combinations of </w:t>
        </w:r>
      </w:ins>
      <w:del w:id="193" w:author="Steve Rozen, Ph.D." w:date="2025-04-03T14:03:00Z" w16du:dateUtc="2025-04-03T18:03:00Z">
        <w:r w:rsidRPr="00D614D2" w:rsidDel="00114462">
          <w:rPr>
            <w:rFonts w:ascii="Times New Roman" w:hAnsi="Times New Roman" w:cs="Times New Roman"/>
            <w:sz w:val="24"/>
            <w:szCs w:val="24"/>
          </w:rPr>
          <w:delText xml:space="preserve"> combining multiple</w:delText>
        </w:r>
      </w:del>
      <w:ins w:id="194" w:author="Steve Rozen, Ph.D." w:date="2025-04-03T14:03:00Z" w16du:dateUtc="2025-04-03T18:03:00Z">
        <w:r w:rsidR="00114462">
          <w:rPr>
            <w:rFonts w:ascii="Times New Roman" w:hAnsi="Times New Roman" w:cs="Times New Roman"/>
            <w:sz w:val="24"/>
            <w:szCs w:val="24"/>
          </w:rPr>
          <w:t>several</w:t>
        </w:r>
      </w:ins>
      <w:r w:rsidRPr="00D614D2">
        <w:rPr>
          <w:rFonts w:ascii="Times New Roman" w:hAnsi="Times New Roman" w:cs="Times New Roman"/>
          <w:sz w:val="24"/>
          <w:szCs w:val="24"/>
        </w:rPr>
        <w:t xml:space="preserve"> COSMIC</w:t>
      </w:r>
      <w:del w:id="195" w:author="Steve Rozen, Ph.D." w:date="2025-04-03T14:03:00Z" w16du:dateUtc="2025-04-03T18:03:00Z">
        <w:r w:rsidRPr="00D614D2" w:rsidDel="00114462">
          <w:rPr>
            <w:rFonts w:ascii="Times New Roman" w:hAnsi="Times New Roman" w:cs="Times New Roman"/>
            <w:sz w:val="24"/>
            <w:szCs w:val="24"/>
          </w:rPr>
          <w:delText xml:space="preserve"> v3.4</w:delText>
        </w:r>
      </w:del>
      <w:r w:rsidRPr="00D614D2">
        <w:rPr>
          <w:rFonts w:ascii="Times New Roman" w:hAnsi="Times New Roman" w:cs="Times New Roman"/>
          <w:sz w:val="24"/>
          <w:szCs w:val="24"/>
        </w:rPr>
        <w:t xml:space="preserve"> signatures</w:t>
      </w:r>
      <w:ins w:id="196" w:author="Steve Rozen, Ph.D." w:date="2025-04-03T14:03:00Z" w16du:dateUtc="2025-04-03T18:03:00Z">
        <w:r w:rsidR="00114462">
          <w:rPr>
            <w:rFonts w:ascii="Times New Roman" w:hAnsi="Times New Roman" w:cs="Times New Roman"/>
            <w:sz w:val="24"/>
            <w:szCs w:val="24"/>
          </w:rPr>
          <w:t xml:space="preserve"> (see Methods</w:t>
        </w:r>
      </w:ins>
      <w:ins w:id="197" w:author="Steve Rozen, Ph.D." w:date="2025-04-03T14:13:00Z" w16du:dateUtc="2025-04-03T18:13:00Z">
        <w:r w:rsidR="00AB6B3C">
          <w:rPr>
            <w:rFonts w:ascii="Times New Roman" w:hAnsi="Times New Roman" w:cs="Times New Roman"/>
            <w:sz w:val="24"/>
            <w:szCs w:val="24"/>
          </w:rPr>
          <w:t>? Where are these shown?</w:t>
        </w:r>
      </w:ins>
      <w:ins w:id="198" w:author="Steve Rozen, Ph.D." w:date="2025-04-03T14:03:00Z" w16du:dateUtc="2025-04-03T18:03:00Z">
        <w:r w:rsidR="00114462">
          <w:rPr>
            <w:rFonts w:ascii="Times New Roman" w:hAnsi="Times New Roman" w:cs="Times New Roman"/>
            <w:sz w:val="24"/>
            <w:szCs w:val="24"/>
          </w:rPr>
          <w:t>)</w:t>
        </w:r>
      </w:ins>
      <w:del w:id="199" w:author="Steve Rozen, Ph.D." w:date="2025-04-03T14:04:00Z" w16du:dateUtc="2025-04-03T18:04:00Z">
        <w:r w:rsidRPr="00D614D2" w:rsidDel="00114462">
          <w:rPr>
            <w:rFonts w:ascii="Times New Roman" w:hAnsi="Times New Roman" w:cs="Times New Roman"/>
            <w:sz w:val="24"/>
            <w:szCs w:val="24"/>
          </w:rPr>
          <w:delText>; and</w:delText>
        </w:r>
      </w:del>
      <w:r w:rsidRPr="00D614D2">
        <w:rPr>
          <w:rFonts w:ascii="Times New Roman" w:hAnsi="Times New Roman" w:cs="Times New Roman"/>
          <w:sz w:val="24"/>
          <w:szCs w:val="24"/>
        </w:rPr>
        <w:t xml:space="preserve"> (3) </w:t>
      </w:r>
      <w:ins w:id="200" w:author="Steve Rozen, Ph.D." w:date="2025-04-03T14:17:00Z" w16du:dateUtc="2025-04-03T18:17:00Z">
        <w:r w:rsidR="000C7E8B">
          <w:rPr>
            <w:rFonts w:ascii="Times New Roman" w:hAnsi="Times New Roman" w:cs="Times New Roman"/>
            <w:sz w:val="24"/>
            <w:szCs w:val="24"/>
          </w:rPr>
          <w:t>15(?) n</w:t>
        </w:r>
      </w:ins>
      <w:del w:id="201" w:author="Steve Rozen, Ph.D." w:date="2025-04-03T14:04:00Z" w16du:dateUtc="2025-04-03T18:04:00Z">
        <w:r w:rsidRPr="00D614D2" w:rsidDel="00114462">
          <w:rPr>
            <w:rFonts w:ascii="Times New Roman" w:hAnsi="Times New Roman" w:cs="Times New Roman"/>
            <w:sz w:val="24"/>
            <w:szCs w:val="24"/>
          </w:rPr>
          <w:delText>n</w:delText>
        </w:r>
      </w:del>
      <w:r w:rsidRPr="00D614D2">
        <w:rPr>
          <w:rFonts w:ascii="Times New Roman" w:hAnsi="Times New Roman" w:cs="Times New Roman"/>
          <w:sz w:val="24"/>
          <w:szCs w:val="24"/>
        </w:rPr>
        <w:t xml:space="preserve">ovel signatures not fitting the previous categories, </w:t>
      </w:r>
      <w:ins w:id="202" w:author="Steve Rozen, Ph.D." w:date="2025-04-03T14:04:00Z" w16du:dateUtc="2025-04-03T18:04:00Z">
        <w:r w:rsidR="00114462">
          <w:rPr>
            <w:rFonts w:ascii="Times New Roman" w:hAnsi="Times New Roman" w:cs="Times New Roman"/>
            <w:sz w:val="24"/>
            <w:szCs w:val="24"/>
          </w:rPr>
          <w:t xml:space="preserve">designated </w:t>
        </w:r>
      </w:ins>
      <w:del w:id="203" w:author="Steve Rozen, Ph.D." w:date="2025-04-03T14:04:00Z" w16du:dateUtc="2025-04-03T18:04:00Z">
        <w:r w:rsidRPr="00D614D2" w:rsidDel="00114462">
          <w:rPr>
            <w:rFonts w:ascii="Times New Roman" w:hAnsi="Times New Roman" w:cs="Times New Roman"/>
            <w:sz w:val="24"/>
            <w:szCs w:val="24"/>
          </w:rPr>
          <w:delText xml:space="preserve">labeled </w:delText>
        </w:r>
      </w:del>
      <w:r w:rsidRPr="00D614D2">
        <w:rPr>
          <w:rFonts w:ascii="Times New Roman" w:hAnsi="Times New Roman" w:cs="Times New Roman"/>
          <w:sz w:val="24"/>
          <w:szCs w:val="24"/>
        </w:rPr>
        <w:t>"</w:t>
      </w:r>
      <w:proofErr w:type="spellStart"/>
      <w:r w:rsidRPr="00D614D2">
        <w:rPr>
          <w:rFonts w:ascii="Times New Roman" w:hAnsi="Times New Roman" w:cs="Times New Roman"/>
          <w:sz w:val="24"/>
          <w:szCs w:val="24"/>
        </w:rPr>
        <w:t>H_</w:t>
      </w:r>
      <w:del w:id="204" w:author="Steve Rozen, Ph.D." w:date="2025-04-03T14:04:00Z" w16du:dateUtc="2025-04-03T18:04:00Z">
        <w:r w:rsidRPr="00D614D2" w:rsidDel="00114462">
          <w:rPr>
            <w:rFonts w:ascii="Times New Roman" w:hAnsi="Times New Roman" w:cs="Times New Roman"/>
            <w:sz w:val="24"/>
            <w:szCs w:val="24"/>
          </w:rPr>
          <w:delText>IDX</w:delText>
        </w:r>
      </w:del>
      <w:ins w:id="205" w:author="Steve Rozen, Ph.D." w:date="2025-04-03T14:04:00Z" w16du:dateUtc="2025-04-03T18:04:00Z">
        <w:r w:rsidR="00114462" w:rsidRPr="00D614D2">
          <w:rPr>
            <w:rFonts w:ascii="Times New Roman" w:hAnsi="Times New Roman" w:cs="Times New Roman"/>
            <w:sz w:val="24"/>
            <w:szCs w:val="24"/>
          </w:rPr>
          <w:t>ID</w:t>
        </w:r>
        <w:r w:rsidR="00114462" w:rsidRPr="00114462">
          <w:rPr>
            <w:rFonts w:ascii="Times New Roman" w:hAnsi="Times New Roman" w:cs="Times New Roman"/>
            <w:i/>
            <w:iCs/>
            <w:sz w:val="24"/>
            <w:szCs w:val="24"/>
            <w:rPrChange w:id="206" w:author="Steve Rozen, Ph.D." w:date="2025-04-03T14:04:00Z" w16du:dateUtc="2025-04-03T18:04:00Z">
              <w:rPr>
                <w:rFonts w:ascii="Times New Roman" w:hAnsi="Times New Roman" w:cs="Times New Roman"/>
                <w:sz w:val="24"/>
                <w:szCs w:val="24"/>
              </w:rPr>
            </w:rPrChange>
          </w:rPr>
          <w:t>x</w:t>
        </w:r>
      </w:ins>
      <w:proofErr w:type="spellEnd"/>
      <w:r w:rsidRPr="00D614D2">
        <w:rPr>
          <w:rFonts w:ascii="Times New Roman" w:hAnsi="Times New Roman" w:cs="Times New Roman"/>
          <w:sz w:val="24"/>
          <w:szCs w:val="24"/>
        </w:rPr>
        <w:t>"</w:t>
      </w:r>
      <w:ins w:id="207" w:author="Steve Rozen, Ph.D." w:date="2025-04-03T14:05:00Z" w16du:dateUtc="2025-04-03T18:05:00Z">
        <w:r w:rsidR="00114462">
          <w:rPr>
            <w:rFonts w:ascii="Times New Roman" w:hAnsi="Times New Roman" w:cs="Times New Roman"/>
            <w:sz w:val="24"/>
            <w:szCs w:val="24"/>
          </w:rPr>
          <w:t xml:space="preserve">, with an ID number &gt; …. </w:t>
        </w:r>
      </w:ins>
      <w:r w:rsidRPr="00D614D2">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Pr="00D614D2">
        <w:rPr>
          <w:rFonts w:ascii="Times New Roman" w:hAnsi="Times New Roman" w:cs="Times New Roman"/>
          <w:sz w:val="24"/>
          <w:szCs w:val="24"/>
        </w:rPr>
        <w:t xml:space="preserve">C). Notably, all </w:t>
      </w:r>
      <w:ins w:id="208" w:author="Steve Rozen, Ph.D." w:date="2025-04-03T14:06:00Z" w16du:dateUtc="2025-04-03T18:06:00Z">
        <w:r w:rsidR="00114462">
          <w:rPr>
            <w:rFonts w:ascii="Times New Roman" w:hAnsi="Times New Roman" w:cs="Times New Roman"/>
            <w:sz w:val="24"/>
            <w:szCs w:val="24"/>
          </w:rPr>
          <w:t xml:space="preserve">novel </w:t>
        </w:r>
      </w:ins>
      <w:r w:rsidRPr="00D614D2">
        <w:rPr>
          <w:rFonts w:ascii="Times New Roman" w:hAnsi="Times New Roman" w:cs="Times New Roman"/>
          <w:sz w:val="24"/>
          <w:szCs w:val="24"/>
        </w:rPr>
        <w:t>signatures reported here are supported by at least one sample, ensuring their presence in our dataset</w:t>
      </w:r>
      <w:r w:rsidR="00543FB9">
        <w:rPr>
          <w:rFonts w:ascii="Times New Roman" w:hAnsi="Times New Roman" w:cs="Times New Roman" w:hint="eastAsia"/>
          <w:sz w:val="24"/>
          <w:szCs w:val="24"/>
        </w:rPr>
        <w:t xml:space="preserve"> (Figure S2</w:t>
      </w:r>
      <w:ins w:id="209" w:author="Steve Rozen, Ph.D." w:date="2025-04-03T14:13:00Z" w16du:dateUtc="2025-04-03T18:13:00Z">
        <w:r w:rsidR="00AB6B3C">
          <w:rPr>
            <w:rFonts w:ascii="Times New Roman" w:hAnsi="Times New Roman" w:cs="Times New Roman"/>
            <w:sz w:val="24"/>
            <w:szCs w:val="24"/>
          </w:rPr>
          <w:t xml:space="preserve"> &lt;</w:t>
        </w:r>
      </w:ins>
      <w:ins w:id="210" w:author="Steve Rozen, Ph.D." w:date="2025-04-03T14:17:00Z" w16du:dateUtc="2025-04-03T18:17:00Z">
        <w:r w:rsidR="000C7E8B">
          <w:rPr>
            <w:rFonts w:ascii="Times New Roman" w:hAnsi="Times New Roman" w:cs="Times New Roman"/>
            <w:sz w:val="24"/>
            <w:szCs w:val="24"/>
          </w:rPr>
          <w:t xml:space="preserve">A few </w:t>
        </w:r>
      </w:ins>
      <w:ins w:id="211" w:author="Steve Rozen, Ph.D." w:date="2025-04-03T14:13:00Z" w16du:dateUtc="2025-04-03T18:13:00Z">
        <w:r w:rsidR="00AB6B3C">
          <w:rPr>
            <w:rFonts w:ascii="Times New Roman" w:hAnsi="Times New Roman" w:cs="Times New Roman"/>
            <w:sz w:val="24"/>
            <w:szCs w:val="24"/>
          </w:rPr>
          <w:t xml:space="preserve">of these do not look good at all, </w:t>
        </w:r>
      </w:ins>
      <w:ins w:id="212" w:author="Steve Rozen, Ph.D." w:date="2025-04-03T14:14:00Z" w16du:dateUtc="2025-04-03T18:14:00Z">
        <w:r w:rsidR="00AB6B3C">
          <w:rPr>
            <w:rFonts w:ascii="Times New Roman" w:hAnsi="Times New Roman" w:cs="Times New Roman"/>
            <w:sz w:val="24"/>
            <w:szCs w:val="24"/>
          </w:rPr>
          <w:t>let’s</w:t>
        </w:r>
      </w:ins>
      <w:ins w:id="213" w:author="Steve Rozen, Ph.D." w:date="2025-04-03T14:13:00Z" w16du:dateUtc="2025-04-03T18:13:00Z">
        <w:r w:rsidR="00AB6B3C">
          <w:rPr>
            <w:rFonts w:ascii="Times New Roman" w:hAnsi="Times New Roman" w:cs="Times New Roman"/>
            <w:sz w:val="24"/>
            <w:szCs w:val="24"/>
          </w:rPr>
          <w:t xml:space="preserve"> review&gt;</w:t>
        </w:r>
      </w:ins>
      <w:r w:rsidR="00543FB9">
        <w:rPr>
          <w:rFonts w:ascii="Times New Roman" w:hAnsi="Times New Roman" w:cs="Times New Roman" w:hint="eastAsia"/>
          <w:sz w:val="24"/>
          <w:szCs w:val="24"/>
        </w:rPr>
        <w:t>)</w:t>
      </w:r>
      <w:r w:rsidRPr="00D614D2">
        <w:rPr>
          <w:rFonts w:ascii="Times New Roman" w:hAnsi="Times New Roman" w:cs="Times New Roman"/>
          <w:sz w:val="24"/>
          <w:szCs w:val="24"/>
        </w:rPr>
        <w:t>. Our analysis focuses on groups (1) and (3)</w:t>
      </w:r>
      <w:del w:id="214" w:author="Steve Rozen, Ph.D." w:date="2025-04-03T14:14:00Z" w16du:dateUtc="2025-04-03T18:14:00Z">
        <w:r w:rsidRPr="00D614D2" w:rsidDel="00AB6B3C">
          <w:rPr>
            <w:rFonts w:ascii="Times New Roman" w:hAnsi="Times New Roman" w:cs="Times New Roman"/>
            <w:sz w:val="24"/>
            <w:szCs w:val="24"/>
          </w:rPr>
          <w:delText>, omitting merged signatures as they are explicable by known signatures from (1)</w:delText>
        </w:r>
      </w:del>
      <w:r w:rsidRPr="00D614D2">
        <w:rPr>
          <w:rFonts w:ascii="Times New Roman" w:hAnsi="Times New Roman" w:cs="Times New Roman"/>
          <w:sz w:val="24"/>
          <w:szCs w:val="24"/>
        </w:rPr>
        <w:t>. In total, we identified 33 distinct mutational signatures</w:t>
      </w:r>
      <w:ins w:id="215" w:author="Steve Rozen, Ph.D." w:date="2025-04-03T14:15:00Z" w16du:dateUtc="2025-04-03T18:15:00Z">
        <w:r w:rsidR="00AB6B3C">
          <w:rPr>
            <w:rFonts w:ascii="Times New Roman" w:hAnsi="Times New Roman" w:cs="Times New Roman"/>
            <w:sz w:val="24"/>
            <w:szCs w:val="24"/>
          </w:rPr>
          <w:t xml:space="preserve"> &lt;can we put details above?&gt;</w:t>
        </w:r>
      </w:ins>
      <w:r w:rsidRPr="00D614D2">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4E5E62C0" w:rsidR="00743039" w:rsidRPr="008A1C58" w:rsidRDefault="00587F85" w:rsidP="008A1C58">
      <w:pPr>
        <w:spacing w:line="480" w:lineRule="auto"/>
        <w:rPr>
          <w:rFonts w:ascii="Times New Roman" w:hAnsi="Times New Roman" w:cs="Times New Roman"/>
          <w:sz w:val="24"/>
          <w:szCs w:val="24"/>
        </w:rPr>
      </w:pPr>
      <w:del w:id="216" w:author="Steve Rozen, Ph.D." w:date="2025-04-03T14:20:00Z" w16du:dateUtc="2025-04-03T18:20:00Z">
        <w:r w:rsidRPr="008A1C58" w:rsidDel="000C7E8B">
          <w:rPr>
            <w:rFonts w:ascii="Times New Roman" w:hAnsi="Times New Roman" w:cs="Times New Roman"/>
            <w:sz w:val="24"/>
            <w:szCs w:val="24"/>
          </w:rPr>
          <w:delText xml:space="preserve">Our </w:delText>
        </w:r>
      </w:del>
      <w:ins w:id="217" w:author="Steve Rozen, Ph.D." w:date="2025-04-03T14:20:00Z" w16du:dateUtc="2025-04-03T18:20:00Z">
        <w:r w:rsidR="000C7E8B">
          <w:rPr>
            <w:rFonts w:ascii="Times New Roman" w:hAnsi="Times New Roman" w:cs="Times New Roman"/>
            <w:sz w:val="24"/>
            <w:szCs w:val="24"/>
          </w:rPr>
          <w:t>The mSigHdp</w:t>
        </w:r>
        <w:r w:rsidR="000C7E8B" w:rsidRPr="008A1C58">
          <w:rPr>
            <w:rFonts w:ascii="Times New Roman" w:hAnsi="Times New Roman" w:cs="Times New Roman"/>
            <w:sz w:val="24"/>
            <w:szCs w:val="24"/>
          </w:rPr>
          <w:t xml:space="preserve"> </w:t>
        </w:r>
      </w:ins>
      <w:r w:rsidRPr="008A1C58">
        <w:rPr>
          <w:rFonts w:ascii="Times New Roman" w:hAnsi="Times New Roman" w:cs="Times New Roman"/>
          <w:sz w:val="24"/>
          <w:szCs w:val="24"/>
        </w:rPr>
        <w:t xml:space="preserve">analysis </w:t>
      </w:r>
      <w:del w:id="218" w:author="Steve Rozen, Ph.D." w:date="2025-04-03T14:18:00Z" w16du:dateUtc="2025-04-03T18:18:00Z">
        <w:r w:rsidRPr="008A1C58" w:rsidDel="000C7E8B">
          <w:rPr>
            <w:rFonts w:ascii="Times New Roman" w:hAnsi="Times New Roman" w:cs="Times New Roman"/>
            <w:sz w:val="24"/>
            <w:szCs w:val="24"/>
          </w:rPr>
          <w:delText xml:space="preserve">successfully </w:delText>
        </w:r>
      </w:del>
      <w:ins w:id="219" w:author="Steve Rozen, Ph.D." w:date="2025-04-03T14:18:00Z" w16du:dateUtc="2025-04-03T18:18:00Z">
        <w:r w:rsidR="000C7E8B">
          <w:rPr>
            <w:rFonts w:ascii="Times New Roman" w:hAnsi="Times New Roman" w:cs="Times New Roman"/>
            <w:sz w:val="24"/>
            <w:szCs w:val="24"/>
          </w:rPr>
          <w:t>recapitulated</w:t>
        </w:r>
        <w:r w:rsidR="000C7E8B" w:rsidRPr="008A1C58">
          <w:rPr>
            <w:rFonts w:ascii="Times New Roman" w:hAnsi="Times New Roman" w:cs="Times New Roman"/>
            <w:sz w:val="24"/>
            <w:szCs w:val="24"/>
          </w:rPr>
          <w:t xml:space="preserve"> </w:t>
        </w:r>
      </w:ins>
      <w:del w:id="220" w:author="Steve Rozen, Ph.D." w:date="2025-04-03T14:18:00Z" w16du:dateUtc="2025-04-03T18:18:00Z">
        <w:r w:rsidRPr="008A1C58" w:rsidDel="000C7E8B">
          <w:rPr>
            <w:rFonts w:ascii="Times New Roman" w:hAnsi="Times New Roman" w:cs="Times New Roman"/>
            <w:sz w:val="24"/>
            <w:szCs w:val="24"/>
          </w:rPr>
          <w:delText xml:space="preserve">reproduced </w:delText>
        </w:r>
      </w:del>
      <w:r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w:t>
      </w:r>
      <w:ins w:id="221" w:author="Steve Rozen, Ph.D." w:date="2025-04-03T14:18:00Z" w16du:dateUtc="2025-04-03T18:18:00Z">
        <w:r w:rsidR="000C7E8B">
          <w:rPr>
            <w:rFonts w:ascii="Times New Roman" w:hAnsi="Times New Roman" w:cs="Times New Roman"/>
            <w:sz w:val="24"/>
            <w:szCs w:val="24"/>
          </w:rPr>
          <w:t xml:space="preserve">COSMIC </w:t>
        </w:r>
      </w:ins>
      <w:r w:rsidRPr="008A1C58">
        <w:rPr>
          <w:rFonts w:ascii="Times New Roman" w:hAnsi="Times New Roman" w:cs="Times New Roman"/>
          <w:sz w:val="24"/>
          <w:szCs w:val="24"/>
        </w:rPr>
        <w:t xml:space="preserve">signatures </w:t>
      </w:r>
      <w:ins w:id="222" w:author="Steve Rozen, Ph.D." w:date="2025-04-03T14:19:00Z" w16du:dateUtc="2025-04-03T18:19:00Z">
        <w:r w:rsidR="000C7E8B">
          <w:rPr>
            <w:rFonts w:ascii="Times New Roman" w:hAnsi="Times New Roman" w:cs="Times New Roman"/>
            <w:sz w:val="24"/>
            <w:szCs w:val="24"/>
          </w:rPr>
          <w:t xml:space="preserve">(ID15, ID16, ID20, ID21 ID22) </w:t>
        </w:r>
      </w:ins>
      <w:r w:rsidRPr="008A1C58">
        <w:rPr>
          <w:rFonts w:ascii="Times New Roman" w:hAnsi="Times New Roman" w:cs="Times New Roman"/>
          <w:sz w:val="24"/>
          <w:szCs w:val="24"/>
        </w:rPr>
        <w:t xml:space="preserve">were </w:t>
      </w:r>
      <w:ins w:id="223" w:author="Steve Rozen, Ph.D." w:date="2025-04-03T14:19:00Z" w16du:dateUtc="2025-04-03T18:19:00Z">
        <w:r w:rsidR="000C7E8B">
          <w:rPr>
            <w:rFonts w:ascii="Times New Roman" w:hAnsi="Times New Roman" w:cs="Times New Roman"/>
            <w:sz w:val="24"/>
            <w:szCs w:val="24"/>
          </w:rPr>
          <w:t xml:space="preserve">detected in </w:t>
        </w:r>
      </w:ins>
      <w:del w:id="224" w:author="Steve Rozen, Ph.D." w:date="2025-04-03T14:20:00Z" w16du:dateUtc="2025-04-03T18:20:00Z">
        <w:r w:rsidRPr="008A1C58" w:rsidDel="000C7E8B">
          <w:rPr>
            <w:rFonts w:ascii="Times New Roman" w:hAnsi="Times New Roman" w:cs="Times New Roman"/>
            <w:sz w:val="24"/>
            <w:szCs w:val="24"/>
          </w:rPr>
          <w:delText xml:space="preserve">either derived from whole-exome sequencing </w:delText>
        </w:r>
      </w:del>
      <w:del w:id="225" w:author="Steve Rozen, Ph.D." w:date="2025-04-03T14:19:00Z" w16du:dateUtc="2025-04-03T18:19:00Z">
        <w:r w:rsidRPr="008A1C58" w:rsidDel="000C7E8B">
          <w:rPr>
            <w:rFonts w:ascii="Times New Roman" w:hAnsi="Times New Roman" w:cs="Times New Roman"/>
            <w:sz w:val="24"/>
            <w:szCs w:val="24"/>
          </w:rPr>
          <w:delText xml:space="preserve">(WES) </w:delText>
        </w:r>
      </w:del>
      <w:del w:id="226" w:author="Steve Rozen, Ph.D." w:date="2025-04-03T14:20:00Z" w16du:dateUtc="2025-04-03T18:20:00Z">
        <w:r w:rsidRPr="008A1C58" w:rsidDel="000C7E8B">
          <w:rPr>
            <w:rFonts w:ascii="Times New Roman" w:hAnsi="Times New Roman" w:cs="Times New Roman"/>
            <w:sz w:val="24"/>
            <w:szCs w:val="24"/>
          </w:rPr>
          <w:delText>data (</w:delText>
        </w:r>
      </w:del>
      <w:del w:id="227" w:author="Steve Rozen, Ph.D." w:date="2025-04-03T14:18:00Z" w16du:dateUtc="2025-04-03T18:18:00Z">
        <w:r w:rsidRPr="008A1C58" w:rsidDel="000C7E8B">
          <w:rPr>
            <w:rFonts w:ascii="Times New Roman" w:hAnsi="Times New Roman" w:cs="Times New Roman"/>
            <w:sz w:val="24"/>
            <w:szCs w:val="24"/>
          </w:rPr>
          <w:delText>e.g.,</w:delText>
        </w:r>
      </w:del>
      <w:del w:id="228" w:author="Steve Rozen, Ph.D." w:date="2025-04-03T14:20:00Z" w16du:dateUtc="2025-04-03T18:20:00Z">
        <w:r w:rsidRPr="008A1C58" w:rsidDel="000C7E8B">
          <w:rPr>
            <w:rFonts w:ascii="Times New Roman" w:hAnsi="Times New Roman" w:cs="Times New Roman"/>
            <w:sz w:val="24"/>
            <w:szCs w:val="24"/>
          </w:rPr>
          <w:delText xml:space="preserve"> ID15 and ID16) or from studies</w:delText>
        </w:r>
      </w:del>
      <w:ins w:id="229" w:author="Steve Rozen, Ph.D." w:date="2025-04-03T14:20:00Z" w16du:dateUtc="2025-04-03T18:20:00Z">
        <w:r w:rsidR="000C7E8B">
          <w:rPr>
            <w:rFonts w:ascii="Times New Roman" w:hAnsi="Times New Roman" w:cs="Times New Roman"/>
            <w:sz w:val="24"/>
            <w:szCs w:val="24"/>
          </w:rPr>
          <w:t>data set</w:t>
        </w:r>
      </w:ins>
      <w:ins w:id="230" w:author="Steve Rozen, Ph.D." w:date="2025-04-03T14:22:00Z" w16du:dateUtc="2025-04-03T18:22:00Z">
        <w:r w:rsidR="003E7179">
          <w:rPr>
            <w:rFonts w:ascii="Times New Roman" w:hAnsi="Times New Roman" w:cs="Times New Roman"/>
            <w:sz w:val="24"/>
            <w:szCs w:val="24"/>
          </w:rPr>
          <w:t>s</w:t>
        </w:r>
      </w:ins>
      <w:r w:rsidRPr="008A1C58">
        <w:rPr>
          <w:rFonts w:ascii="Times New Roman" w:hAnsi="Times New Roman" w:cs="Times New Roman"/>
          <w:sz w:val="24"/>
          <w:szCs w:val="24"/>
        </w:rPr>
        <w:t xml:space="preserve"> </w:t>
      </w:r>
      <w:del w:id="231" w:author="Steve Rozen, Ph.D." w:date="2025-04-03T14:20:00Z" w16du:dateUtc="2025-04-03T18:20:00Z">
        <w:r w:rsidRPr="008A1C58" w:rsidDel="000C7E8B">
          <w:rPr>
            <w:rFonts w:ascii="Times New Roman" w:hAnsi="Times New Roman" w:cs="Times New Roman"/>
            <w:sz w:val="24"/>
            <w:szCs w:val="24"/>
          </w:rPr>
          <w:delText>not utilizing</w:delText>
        </w:r>
      </w:del>
      <w:ins w:id="232" w:author="Steve Rozen, Ph.D." w:date="2025-04-03T14:20:00Z" w16du:dateUtc="2025-04-03T18:20:00Z">
        <w:r w:rsidR="000C7E8B">
          <w:rPr>
            <w:rFonts w:ascii="Times New Roman" w:hAnsi="Times New Roman" w:cs="Times New Roman"/>
            <w:sz w:val="24"/>
            <w:szCs w:val="24"/>
          </w:rPr>
          <w:t>other than</w:t>
        </w:r>
      </w:ins>
      <w:r w:rsidRPr="008A1C58">
        <w:rPr>
          <w:rFonts w:ascii="Times New Roman" w:hAnsi="Times New Roman" w:cs="Times New Roman"/>
          <w:sz w:val="24"/>
          <w:szCs w:val="24"/>
        </w:rPr>
        <w:t xml:space="preserve"> PCAWG</w:t>
      </w:r>
      <w:del w:id="233" w:author="Steve Rozen, Ph.D." w:date="2025-04-03T14:22:00Z" w16du:dateUtc="2025-04-03T18:22:00Z">
        <w:r w:rsidRPr="008A1C58" w:rsidDel="003E7179">
          <w:rPr>
            <w:rFonts w:ascii="Times New Roman" w:hAnsi="Times New Roman" w:cs="Times New Roman"/>
            <w:sz w:val="24"/>
            <w:szCs w:val="24"/>
          </w:rPr>
          <w:delText xml:space="preserve"> or HMF</w:delText>
        </w:r>
      </w:del>
      <w:del w:id="234" w:author="Steve Rozen, Ph.D." w:date="2025-04-03T14:20:00Z" w16du:dateUtc="2025-04-03T18:20:00Z">
        <w:r w:rsidRPr="008A1C58" w:rsidDel="000C7E8B">
          <w:rPr>
            <w:rFonts w:ascii="Times New Roman" w:hAnsi="Times New Roman" w:cs="Times New Roman"/>
            <w:sz w:val="24"/>
            <w:szCs w:val="24"/>
          </w:rPr>
          <w:delText xml:space="preserve"> data (e.g., ID20, ID21, ID22)</w:delText>
        </w:r>
      </w:del>
      <w:r w:rsidRPr="008A1C58">
        <w:rPr>
          <w:rFonts w:ascii="Times New Roman" w:hAnsi="Times New Roman" w:cs="Times New Roman"/>
          <w:sz w:val="24"/>
          <w:szCs w:val="24"/>
        </w:rPr>
        <w:t>.</w:t>
      </w:r>
      <w:r w:rsidR="00CE35BA" w:rsidRPr="00CE35BA">
        <w:t xml:space="preserve"> </w:t>
      </w:r>
      <w:del w:id="235" w:author="Steve Rozen, Ph.D." w:date="2025-04-03T14:20:00Z" w16du:dateUtc="2025-04-03T18:20:00Z">
        <w:r w:rsidR="00CE35BA" w:rsidRPr="00CE35BA" w:rsidDel="000C7E8B">
          <w:rPr>
            <w:rFonts w:ascii="Times New Roman" w:hAnsi="Times New Roman" w:cs="Times New Roman"/>
            <w:sz w:val="24"/>
            <w:szCs w:val="24"/>
          </w:rPr>
          <w:delText>In summary,</w:delText>
        </w:r>
      </w:del>
      <w:ins w:id="236" w:author="Steve Rozen, Ph.D." w:date="2025-04-03T14:22:00Z" w16du:dateUtc="2025-04-03T18:22:00Z">
        <w:r w:rsidR="003E7179">
          <w:rPr>
            <w:rFonts w:ascii="Times New Roman" w:hAnsi="Times New Roman" w:cs="Times New Roman"/>
            <w:sz w:val="24"/>
            <w:szCs w:val="24"/>
          </w:rPr>
          <w:t>The ability of</w:t>
        </w:r>
      </w:ins>
      <w:r w:rsidR="00CE35BA" w:rsidRPr="00CE35BA">
        <w:rPr>
          <w:rFonts w:ascii="Times New Roman" w:hAnsi="Times New Roman" w:cs="Times New Roman"/>
          <w:sz w:val="24"/>
          <w:szCs w:val="24"/>
        </w:rPr>
        <w:t xml:space="preserve"> mSigHdp</w:t>
      </w:r>
      <w:del w:id="237" w:author="Steve Rozen, Ph.D." w:date="2025-04-03T14:22:00Z" w16du:dateUtc="2025-04-03T18:22:00Z">
        <w:r w:rsidR="00CE35BA" w:rsidRPr="00CE35BA" w:rsidDel="003E7179">
          <w:rPr>
            <w:rFonts w:ascii="Times New Roman" w:hAnsi="Times New Roman" w:cs="Times New Roman"/>
            <w:sz w:val="24"/>
            <w:szCs w:val="24"/>
          </w:rPr>
          <w:delText>'s capability</w:delText>
        </w:r>
      </w:del>
      <w:r w:rsidR="00CE35BA" w:rsidRPr="00CE35BA">
        <w:rPr>
          <w:rFonts w:ascii="Times New Roman" w:hAnsi="Times New Roman" w:cs="Times New Roman"/>
          <w:sz w:val="24"/>
          <w:szCs w:val="24"/>
        </w:rPr>
        <w:t xml:space="preserve"> to identify </w:t>
      </w:r>
      <w:ins w:id="238" w:author="Steve Rozen, Ph.D." w:date="2025-04-03T14:22:00Z" w16du:dateUtc="2025-04-03T18:22:00Z">
        <w:r w:rsidR="003E7179">
          <w:rPr>
            <w:rFonts w:ascii="Times New Roman" w:hAnsi="Times New Roman" w:cs="Times New Roman"/>
            <w:sz w:val="24"/>
            <w:szCs w:val="24"/>
          </w:rPr>
          <w:t xml:space="preserve">all </w:t>
        </w:r>
      </w:ins>
      <w:del w:id="239" w:author="Steve Rozen, Ph.D." w:date="2025-04-03T14:22:00Z" w16du:dateUtc="2025-04-03T18:22:00Z">
        <w:r w:rsidR="00CE35BA" w:rsidRPr="00CE35BA" w:rsidDel="003E7179">
          <w:rPr>
            <w:rFonts w:ascii="Times New Roman" w:hAnsi="Times New Roman" w:cs="Times New Roman"/>
            <w:sz w:val="24"/>
            <w:szCs w:val="24"/>
          </w:rPr>
          <w:delText xml:space="preserve">nearly all </w:delText>
        </w:r>
      </w:del>
      <w:r w:rsidR="00CE35BA" w:rsidRPr="00CE35BA">
        <w:rPr>
          <w:rFonts w:ascii="Times New Roman" w:hAnsi="Times New Roman" w:cs="Times New Roman"/>
          <w:sz w:val="24"/>
          <w:szCs w:val="24"/>
        </w:rPr>
        <w:t xml:space="preserve">COSMIC signatures </w:t>
      </w:r>
      <w:ins w:id="240" w:author="Steve Rozen, Ph.D." w:date="2025-04-03T14:22:00Z" w16du:dateUtc="2025-04-03T18:22:00Z">
        <w:r w:rsidR="003E7179">
          <w:rPr>
            <w:rFonts w:ascii="Times New Roman" w:hAnsi="Times New Roman" w:cs="Times New Roman"/>
            <w:sz w:val="24"/>
            <w:szCs w:val="24"/>
          </w:rPr>
          <w:lastRenderedPageBreak/>
          <w:t>present in PCAWG (? We need to double check this</w:t>
        </w:r>
      </w:ins>
      <w:ins w:id="241" w:author="Steve Rozen, Ph.D." w:date="2025-04-03T14:23:00Z" w16du:dateUtc="2025-04-03T18:23:00Z">
        <w:r w:rsidR="003E7179">
          <w:rPr>
            <w:rFonts w:ascii="Times New Roman" w:hAnsi="Times New Roman" w:cs="Times New Roman"/>
            <w:sz w:val="24"/>
            <w:szCs w:val="24"/>
          </w:rPr>
          <w:t xml:space="preserve"> based on the PCAWG paper; HMF was not used as input for the 2020 paper</w:t>
        </w:r>
      </w:ins>
      <w:ins w:id="242" w:author="Steve Rozen, Ph.D." w:date="2025-04-03T14:22:00Z" w16du:dateUtc="2025-04-03T18:22:00Z">
        <w:r w:rsidR="003E7179">
          <w:rPr>
            <w:rFonts w:ascii="Times New Roman" w:hAnsi="Times New Roman" w:cs="Times New Roman"/>
            <w:sz w:val="24"/>
            <w:szCs w:val="24"/>
          </w:rPr>
          <w:t xml:space="preserve">) </w:t>
        </w:r>
      </w:ins>
      <w:ins w:id="243" w:author="Mo Liu" w:date="2025-04-04T09:01:00Z" w16du:dateUtc="2025-04-04T01:01:00Z">
        <w:r w:rsidR="009610CA">
          <w:rPr>
            <w:rFonts w:ascii="Times New Roman" w:hAnsi="Times New Roman" w:cs="Times New Roman" w:hint="eastAsia"/>
            <w:sz w:val="24"/>
            <w:szCs w:val="24"/>
          </w:rPr>
          <w:t xml:space="preserve">(check attribution of ID20-21-22 in </w:t>
        </w:r>
        <w:proofErr w:type="gramStart"/>
        <w:r w:rsidR="009610CA">
          <w:rPr>
            <w:rFonts w:ascii="Times New Roman" w:hAnsi="Times New Roman" w:cs="Times New Roman" w:hint="eastAsia"/>
            <w:sz w:val="24"/>
            <w:szCs w:val="24"/>
          </w:rPr>
          <w:t>PCAWG)</w:t>
        </w:r>
      </w:ins>
      <w:r w:rsidR="00CE35BA" w:rsidRPr="00CE35BA">
        <w:rPr>
          <w:rFonts w:ascii="Times New Roman" w:hAnsi="Times New Roman" w:cs="Times New Roman"/>
          <w:sz w:val="24"/>
          <w:szCs w:val="24"/>
        </w:rPr>
        <w:t>underscores</w:t>
      </w:r>
      <w:proofErr w:type="gramEnd"/>
      <w:r w:rsidR="00CE35BA" w:rsidRPr="00CE35BA">
        <w:rPr>
          <w:rFonts w:ascii="Times New Roman" w:hAnsi="Times New Roman" w:cs="Times New Roman"/>
          <w:sz w:val="24"/>
          <w:szCs w:val="24"/>
        </w:rPr>
        <w:t xml:space="preserve"> its reliability in mutational signature analysis.</w:t>
      </w:r>
    </w:p>
    <w:p w14:paraId="70E0A810" w14:textId="71B47CB3" w:rsidR="00995F4D" w:rsidRPr="008A1C58" w:rsidRDefault="003E7179" w:rsidP="00A70D28">
      <w:pPr>
        <w:spacing w:line="480" w:lineRule="auto"/>
        <w:rPr>
          <w:rFonts w:ascii="Times New Roman" w:hAnsi="Times New Roman" w:cs="Times New Roman"/>
          <w:sz w:val="24"/>
          <w:szCs w:val="24"/>
        </w:rPr>
      </w:pPr>
      <w:ins w:id="244" w:author="Steve Rozen, Ph.D." w:date="2025-04-03T14:23:00Z" w16du:dateUtc="2025-04-03T18:23:00Z">
        <w:r>
          <w:rPr>
            <w:rFonts w:ascii="Times New Roman" w:hAnsi="Times New Roman" w:cs="Times New Roman"/>
            <w:sz w:val="24"/>
            <w:szCs w:val="24"/>
          </w:rPr>
          <w:t>However, there</w:t>
        </w:r>
      </w:ins>
      <w:ins w:id="245" w:author="Steve Rozen, Ph.D." w:date="2025-04-03T14:24:00Z" w16du:dateUtc="2025-04-03T18:24:00Z">
        <w:r>
          <w:rPr>
            <w:rFonts w:ascii="Times New Roman" w:hAnsi="Times New Roman" w:cs="Times New Roman"/>
            <w:sz w:val="24"/>
            <w:szCs w:val="24"/>
          </w:rPr>
          <w:t xml:space="preserve"> were some</w:t>
        </w:r>
      </w:ins>
      <w:del w:id="246" w:author="Steve Rozen, Ph.D." w:date="2025-04-03T14:23:00Z" w16du:dateUtc="2025-04-03T18:23:00Z">
        <w:r w:rsidR="00743039" w:rsidRPr="008A1C58" w:rsidDel="003E7179">
          <w:rPr>
            <w:rFonts w:ascii="Times New Roman" w:hAnsi="Times New Roman" w:cs="Times New Roman"/>
            <w:sz w:val="24"/>
            <w:szCs w:val="24"/>
          </w:rPr>
          <w:delText>Furthermore, several noteworthy</w:delText>
        </w:r>
      </w:del>
      <w:r w:rsidR="00743039" w:rsidRPr="008A1C58">
        <w:rPr>
          <w:rFonts w:ascii="Times New Roman" w:hAnsi="Times New Roman" w:cs="Times New Roman"/>
          <w:sz w:val="24"/>
          <w:szCs w:val="24"/>
        </w:rPr>
        <w:t xml:space="preserve"> differences </w:t>
      </w:r>
      <w:del w:id="247" w:author="Steve Rozen, Ph.D." w:date="2025-04-03T14:24:00Z" w16du:dateUtc="2025-04-03T18:24:00Z">
        <w:r w:rsidR="00743039" w:rsidRPr="008A1C58" w:rsidDel="003E7179">
          <w:rPr>
            <w:rFonts w:ascii="Times New Roman" w:hAnsi="Times New Roman" w:cs="Times New Roman"/>
            <w:sz w:val="24"/>
            <w:szCs w:val="24"/>
          </w:rPr>
          <w:delText>were observed</w:delText>
        </w:r>
      </w:del>
      <w:ins w:id="248" w:author="Steve Rozen, Ph.D." w:date="2025-04-03T14:24:00Z" w16du:dateUtc="2025-04-03T18:24:00Z">
        <w:r>
          <w:rPr>
            <w:rFonts w:ascii="Times New Roman" w:hAnsi="Times New Roman" w:cs="Times New Roman"/>
            <w:sz w:val="24"/>
            <w:szCs w:val="24"/>
          </w:rPr>
          <w:t xml:space="preserve">between the COSMIC signatures and similar signatures extracted by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w:t>
        </w:r>
      </w:ins>
      <w:del w:id="249" w:author="Steve Rozen, Ph.D." w:date="2025-04-03T14:24:00Z" w16du:dateUtc="2025-04-03T18:24:00Z">
        <w:r w:rsidR="00743039" w:rsidRPr="008A1C58" w:rsidDel="003E7179">
          <w:rPr>
            <w:rFonts w:ascii="Times New Roman" w:hAnsi="Times New Roman" w:cs="Times New Roman"/>
            <w:sz w:val="24"/>
            <w:szCs w:val="24"/>
          </w:rPr>
          <w:delText>, and w</w:delText>
        </w:r>
      </w:del>
      <w:ins w:id="250" w:author="Steve Rozen, Ph.D." w:date="2025-04-03T14:24:00Z" w16du:dateUtc="2025-04-03T18:24:00Z">
        <w:r>
          <w:rPr>
            <w:rFonts w:ascii="Times New Roman" w:hAnsi="Times New Roman" w:cs="Times New Roman"/>
            <w:sz w:val="24"/>
            <w:szCs w:val="24"/>
          </w:rPr>
          <w:t>W</w:t>
        </w:r>
      </w:ins>
      <w:r w:rsidR="00743039" w:rsidRPr="008A1C58">
        <w:rPr>
          <w:rFonts w:ascii="Times New Roman" w:hAnsi="Times New Roman" w:cs="Times New Roman"/>
          <w:sz w:val="24"/>
          <w:szCs w:val="24"/>
        </w:rPr>
        <w:t xml:space="preserve">e believe that </w:t>
      </w:r>
      <w:ins w:id="251" w:author="Steve Rozen, Ph.D." w:date="2025-04-03T14:24:00Z" w16du:dateUtc="2025-04-03T18:24:00Z">
        <w:r>
          <w:rPr>
            <w:rFonts w:ascii="Times New Roman" w:hAnsi="Times New Roman" w:cs="Times New Roman"/>
            <w:sz w:val="24"/>
            <w:szCs w:val="24"/>
          </w:rPr>
          <w:t xml:space="preserve">for these </w:t>
        </w:r>
      </w:ins>
      <w:r w:rsidR="00743039" w:rsidRPr="008A1C58">
        <w:rPr>
          <w:rFonts w:ascii="Times New Roman" w:hAnsi="Times New Roman" w:cs="Times New Roman"/>
          <w:sz w:val="24"/>
          <w:szCs w:val="24"/>
        </w:rPr>
        <w:t xml:space="preserve">mSigHdp provides a more biologically </w:t>
      </w:r>
      <w:ins w:id="252" w:author="Steve Rozen, Ph.D." w:date="2025-04-03T14:35:00Z" w16du:dateUtc="2025-04-03T18:35:00Z">
        <w:r w:rsidR="001D4FEC">
          <w:rPr>
            <w:rFonts w:ascii="Times New Roman" w:hAnsi="Times New Roman" w:cs="Times New Roman"/>
            <w:sz w:val="24"/>
            <w:szCs w:val="24"/>
          </w:rPr>
          <w:t>plausible</w:t>
        </w:r>
      </w:ins>
      <w:del w:id="253" w:author="Steve Rozen, Ph.D." w:date="2025-04-03T14:35:00Z" w16du:dateUtc="2025-04-03T18:35:00Z">
        <w:r w:rsidR="00743039" w:rsidRPr="008A1C58" w:rsidDel="001D4FEC">
          <w:rPr>
            <w:rFonts w:ascii="Times New Roman" w:hAnsi="Times New Roman" w:cs="Times New Roman"/>
            <w:sz w:val="24"/>
            <w:szCs w:val="24"/>
          </w:rPr>
          <w:delText>reasonable</w:delText>
        </w:r>
      </w:del>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ins w:id="254" w:author="Steve Rozen, Ph.D." w:date="2025-04-03T14:35:00Z" w16du:dateUtc="2025-04-03T18:35:00Z">
        <w:r w:rsidR="001D4FEC">
          <w:rPr>
            <w:rFonts w:ascii="Times New Roman" w:hAnsi="Times New Roman" w:cs="Times New Roman"/>
            <w:sz w:val="24"/>
            <w:szCs w:val="24"/>
          </w:rPr>
          <w:t>e</w:t>
        </w:r>
      </w:ins>
      <w:del w:id="255" w:author="Steve Rozen, Ph.D." w:date="2025-04-03T14:35:00Z" w16du:dateUtc="2025-04-03T18:35:00Z">
        <w:r w:rsidR="00EF6F4B" w:rsidRPr="008A1C58" w:rsidDel="001D4FEC">
          <w:rPr>
            <w:rFonts w:ascii="Times New Roman" w:hAnsi="Times New Roman" w:cs="Times New Roman"/>
            <w:sz w:val="24"/>
            <w:szCs w:val="24"/>
          </w:rPr>
          <w:delText>i</w:delText>
        </w:r>
      </w:del>
      <w:r w:rsidR="00EF6F4B" w:rsidRPr="008A1C58">
        <w:rPr>
          <w:rFonts w:ascii="Times New Roman" w:hAnsi="Times New Roman" w:cs="Times New Roman"/>
          <w:sz w:val="24"/>
          <w:szCs w:val="24"/>
        </w:rPr>
        <w:t>s</w:t>
      </w:r>
      <w:ins w:id="256" w:author="Steve Rozen, Ph.D." w:date="2025-04-03T14:24:00Z" w16du:dateUtc="2025-04-03T18:24:00Z">
        <w:r>
          <w:rPr>
            <w:rFonts w:ascii="Times New Roman" w:hAnsi="Times New Roman" w:cs="Times New Roman"/>
            <w:sz w:val="24"/>
            <w:szCs w:val="24"/>
          </w:rPr>
          <w:t>.</w:t>
        </w:r>
      </w:ins>
      <w:del w:id="257" w:author="Steve Rozen, Ph.D." w:date="2025-04-03T14:24:00Z" w16du:dateUtc="2025-04-03T18:24:00Z">
        <w:r w:rsidR="00743039" w:rsidRPr="008A1C58" w:rsidDel="003E7179">
          <w:rPr>
            <w:rFonts w:ascii="Times New Roman" w:hAnsi="Times New Roman" w:cs="Times New Roman"/>
            <w:sz w:val="24"/>
            <w:szCs w:val="24"/>
          </w:rPr>
          <w:delText>:</w:delText>
        </w:r>
      </w:del>
      <w:r w:rsidR="00743039" w:rsidRPr="008A1C58">
        <w:rPr>
          <w:rFonts w:ascii="Times New Roman" w:hAnsi="Times New Roman" w:cs="Times New Roman"/>
          <w:sz w:val="24"/>
          <w:szCs w:val="24"/>
        </w:rPr>
        <w:t xml:space="preserve"> (1) </w:t>
      </w:r>
      <w:ins w:id="258" w:author="Steve Rozen, Ph.D." w:date="2025-04-03T14:24:00Z" w16du:dateUtc="2025-04-03T18:24:00Z">
        <w:r>
          <w:rPr>
            <w:rFonts w:ascii="Times New Roman" w:hAnsi="Times New Roman" w:cs="Times New Roman"/>
            <w:sz w:val="24"/>
            <w:szCs w:val="24"/>
          </w:rPr>
          <w:t>ID</w:t>
        </w:r>
      </w:ins>
      <w:ins w:id="259" w:author="Steve Rozen, Ph.D." w:date="2025-04-03T14:25:00Z" w16du:dateUtc="2025-04-03T18:25:00Z">
        <w:r>
          <w:rPr>
            <w:rFonts w:ascii="Times New Roman" w:hAnsi="Times New Roman" w:cs="Times New Roman"/>
            <w:sz w:val="24"/>
            <w:szCs w:val="24"/>
          </w:rPr>
          <w:t xml:space="preserve">9: </w:t>
        </w:r>
      </w:ins>
      <w:r w:rsidR="00743039" w:rsidRPr="008A1C58">
        <w:rPr>
          <w:rFonts w:ascii="Times New Roman" w:hAnsi="Times New Roman" w:cs="Times New Roman"/>
          <w:sz w:val="24"/>
          <w:szCs w:val="24"/>
        </w:rPr>
        <w:t>In contrast to</w:t>
      </w:r>
      <w:del w:id="260" w:author="Steve Rozen, Ph.D." w:date="2025-04-03T14:38:00Z" w16du:dateUtc="2025-04-03T18:38:00Z">
        <w:r w:rsidR="00743039" w:rsidRPr="008A1C58" w:rsidDel="0037178E">
          <w:rPr>
            <w:rFonts w:ascii="Times New Roman" w:hAnsi="Times New Roman" w:cs="Times New Roman"/>
            <w:sz w:val="24"/>
            <w:szCs w:val="24"/>
          </w:rPr>
          <w:delText xml:space="preserve"> the</w:delText>
        </w:r>
      </w:del>
      <w:r w:rsidR="00743039" w:rsidRPr="008A1C58">
        <w:rPr>
          <w:rFonts w:ascii="Times New Roman" w:hAnsi="Times New Roman" w:cs="Times New Roman"/>
          <w:sz w:val="24"/>
          <w:szCs w:val="24"/>
        </w:rPr>
        <w:t xml:space="preserve"> C_ID9 identified in our extraction, the COSMIC ID9 signature exhibits a near-depletion of the INS:</w:t>
      </w:r>
      <w:proofErr w:type="gramStart"/>
      <w:r w:rsidR="00743039" w:rsidRPr="008A1C58">
        <w:rPr>
          <w:rFonts w:ascii="Times New Roman" w:hAnsi="Times New Roman" w:cs="Times New Roman"/>
          <w:sz w:val="24"/>
          <w:szCs w:val="24"/>
        </w:rPr>
        <w:t>1:T</w:t>
      </w:r>
      <w:proofErr w:type="gramEnd"/>
      <w:r w:rsidR="00743039" w:rsidRPr="008A1C58">
        <w:rPr>
          <w:rFonts w:ascii="Times New Roman" w:hAnsi="Times New Roman" w:cs="Times New Roman"/>
          <w:sz w:val="24"/>
          <w:szCs w:val="24"/>
        </w:rPr>
        <w:t>:5+ motif</w:t>
      </w:r>
      <w:ins w:id="261" w:author="Steve Rozen, Ph.D." w:date="2025-04-03T14:37:00Z" w16du:dateUtc="2025-04-03T18:37:00Z">
        <w:r w:rsidR="0037178E">
          <w:rPr>
            <w:rFonts w:ascii="Times New Roman" w:hAnsi="Times New Roman" w:cs="Times New Roman"/>
            <w:sz w:val="24"/>
            <w:szCs w:val="24"/>
          </w:rPr>
          <w:t xml:space="preserve"> </w:t>
        </w:r>
        <w:r w:rsidR="0037178E" w:rsidRPr="005E5096">
          <w:rPr>
            <w:rFonts w:ascii="Times New Roman" w:hAnsi="Times New Roman" w:cs="Times New Roman"/>
            <w:sz w:val="24"/>
            <w:szCs w:val="24"/>
            <w:highlight w:val="yellow"/>
            <w:rPrChange w:id="262" w:author="Mo Liu" w:date="2025-04-04T09:00:00Z" w16du:dateUtc="2025-04-04T01:00:00Z">
              <w:rPr>
                <w:rFonts w:ascii="Times New Roman" w:hAnsi="Times New Roman" w:cs="Times New Roman"/>
                <w:sz w:val="24"/>
                <w:szCs w:val="24"/>
              </w:rPr>
            </w:rPrChange>
          </w:rPr>
          <w:t xml:space="preserve">(Sup Fig </w:t>
        </w:r>
        <w:proofErr w:type="spellStart"/>
        <w:r w:rsidR="0037178E" w:rsidRPr="005E5096">
          <w:rPr>
            <w:rFonts w:ascii="Times New Roman" w:hAnsi="Times New Roman" w:cs="Times New Roman"/>
            <w:sz w:val="24"/>
            <w:szCs w:val="24"/>
            <w:highlight w:val="yellow"/>
            <w:rPrChange w:id="263" w:author="Mo Liu" w:date="2025-04-04T09:00:00Z" w16du:dateUtc="2025-04-04T01:00:00Z">
              <w:rPr>
                <w:rFonts w:ascii="Times New Roman" w:hAnsi="Times New Roman" w:cs="Times New Roman"/>
                <w:sz w:val="24"/>
                <w:szCs w:val="24"/>
              </w:rPr>
            </w:rPrChange>
          </w:rPr>
          <w:t>Sxxx</w:t>
        </w:r>
        <w:proofErr w:type="spellEnd"/>
        <w:r w:rsidR="0037178E" w:rsidRPr="005E5096">
          <w:rPr>
            <w:rFonts w:ascii="Times New Roman" w:hAnsi="Times New Roman" w:cs="Times New Roman"/>
            <w:sz w:val="24"/>
            <w:szCs w:val="24"/>
            <w:highlight w:val="yellow"/>
            <w:rPrChange w:id="264" w:author="Mo Liu" w:date="2025-04-04T09:00:00Z" w16du:dateUtc="2025-04-04T01:00:00Z">
              <w:rPr>
                <w:rFonts w:ascii="Times New Roman" w:hAnsi="Times New Roman" w:cs="Times New Roman"/>
                <w:sz w:val="24"/>
                <w:szCs w:val="24"/>
              </w:rPr>
            </w:rPrChange>
          </w:rPr>
          <w:t>)</w:t>
        </w:r>
      </w:ins>
      <w:r w:rsidR="00743039" w:rsidRPr="005E5096">
        <w:rPr>
          <w:rFonts w:ascii="Times New Roman" w:hAnsi="Times New Roman" w:cs="Times New Roman"/>
          <w:sz w:val="24"/>
          <w:szCs w:val="24"/>
          <w:highlight w:val="yellow"/>
          <w:rPrChange w:id="265" w:author="Mo Liu" w:date="2025-04-04T09:00:00Z" w16du:dateUtc="2025-04-04T01:00:00Z">
            <w:rPr>
              <w:rFonts w:ascii="Times New Roman" w:hAnsi="Times New Roman" w:cs="Times New Roman"/>
              <w:sz w:val="24"/>
              <w:szCs w:val="24"/>
            </w:rPr>
          </w:rPrChange>
        </w:rPr>
        <w:t>.</w:t>
      </w:r>
      <w:r w:rsidR="00743039" w:rsidRPr="008A1C58">
        <w:rPr>
          <w:rFonts w:ascii="Times New Roman" w:hAnsi="Times New Roman" w:cs="Times New Roman"/>
          <w:sz w:val="24"/>
          <w:szCs w:val="24"/>
        </w:rPr>
        <w:t xml:space="preserve"> This discrepancy may arise from the prevalence of the INS:</w:t>
      </w:r>
      <w:proofErr w:type="gramStart"/>
      <w:r w:rsidR="00743039" w:rsidRPr="008A1C58">
        <w:rPr>
          <w:rFonts w:ascii="Times New Roman" w:hAnsi="Times New Roman" w:cs="Times New Roman"/>
          <w:sz w:val="24"/>
          <w:szCs w:val="24"/>
        </w:rPr>
        <w:t>1:T</w:t>
      </w:r>
      <w:proofErr w:type="gramEnd"/>
      <w:r w:rsidR="00743039"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00743039" w:rsidRPr="008A1C58">
        <w:rPr>
          <w:rFonts w:ascii="Times New Roman" w:hAnsi="Times New Roman" w:cs="Times New Roman"/>
          <w:sz w:val="24"/>
          <w:szCs w:val="24"/>
        </w:rPr>
        <w:t xml:space="preserve"> (2) </w:t>
      </w:r>
      <w:ins w:id="266" w:author="Steve Rozen, Ph.D." w:date="2025-04-03T14:37:00Z" w16du:dateUtc="2025-04-03T18:37:00Z">
        <w:r w:rsidR="0037178E">
          <w:rPr>
            <w:rFonts w:ascii="Times New Roman" w:hAnsi="Times New Roman" w:cs="Times New Roman"/>
            <w:sz w:val="24"/>
            <w:szCs w:val="24"/>
          </w:rPr>
          <w:t xml:space="preserve">ID5: </w:t>
        </w:r>
      </w:ins>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 xml:space="preserve">C_ID17 signature </w:t>
      </w:r>
      <w:r w:rsidR="00995F4D" w:rsidRPr="008A1C58">
        <w:rPr>
          <w:rFonts w:ascii="Times New Roman" w:hAnsi="Times New Roman" w:cs="Times New Roman"/>
          <w:sz w:val="24"/>
          <w:szCs w:val="24"/>
        </w:rPr>
        <w:lastRenderedPageBreak/>
        <w:t>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w:t>
      </w:r>
      <w:r w:rsidRPr="00E07F96">
        <w:rPr>
          <w:rFonts w:ascii="Times New Roman" w:hAnsi="Times New Roman" w:cs="Times New Roman"/>
          <w:sz w:val="24"/>
          <w:szCs w:val="24"/>
        </w:rPr>
        <w:lastRenderedPageBreak/>
        <w:t xml:space="preserve">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ins w:id="267" w:author="Mo Liu" w:date="2025-03-24T16:59:00Z" w16du:dateUtc="2025-03-24T08:59:00Z">
        <w:r w:rsidR="000F3B41" w:rsidRPr="000F3B41">
          <w:t xml:space="preserve"> </w:t>
        </w:r>
        <w:commentRangeStart w:id="268"/>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ins>
      <w:commentRangeEnd w:id="268"/>
      <w:ins w:id="269" w:author="Mo Liu" w:date="2025-03-24T17:00:00Z" w16du:dateUtc="2025-03-24T09:00:00Z">
        <w:r w:rsidR="003C298A">
          <w:rPr>
            <w:rStyle w:val="CommentReference"/>
          </w:rPr>
          <w:commentReference w:id="268"/>
        </w:r>
      </w:ins>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w:t>
      </w:r>
      <w:r w:rsidRPr="00706990">
        <w:rPr>
          <w:rFonts w:ascii="Times New Roman" w:hAnsi="Times New Roman" w:cs="Times New Roman"/>
          <w:sz w:val="24"/>
          <w:szCs w:val="24"/>
        </w:rPr>
        <w:lastRenderedPageBreak/>
        <w:t>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w:t>
      </w:r>
      <w:r w:rsidRPr="00442D83">
        <w:rPr>
          <w:rFonts w:ascii="Times New Roman" w:hAnsi="Times New Roman" w:cs="Times New Roman"/>
          <w:sz w:val="24"/>
          <w:szCs w:val="24"/>
        </w:rPr>
        <w:lastRenderedPageBreak/>
        <w:t xml:space="preserve">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A, B). Notably, two PCAWG samples displayed significant H_ID29 activity: a skin melanoma </w:t>
      </w:r>
      <w:r w:rsidRPr="00744AA4">
        <w:rPr>
          <w:rFonts w:ascii="Times New Roman" w:hAnsi="Times New Roman" w:cs="Times New Roman"/>
          <w:sz w:val="24"/>
          <w:szCs w:val="24"/>
        </w:rPr>
        <w:lastRenderedPageBreak/>
        <w:t>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w:t>
      </w:r>
      <w:r w:rsidRPr="00744AA4">
        <w:rPr>
          <w:rFonts w:ascii="Times New Roman" w:hAnsi="Times New Roman" w:cs="Times New Roman"/>
          <w:sz w:val="24"/>
          <w:szCs w:val="24"/>
        </w:rPr>
        <w:lastRenderedPageBreak/>
        <w:t xml:space="preserve">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w:t>
      </w:r>
      <w:r w:rsidRPr="00C46126">
        <w:rPr>
          <w:rFonts w:ascii="Times New Roman" w:hAnsi="Times New Roman" w:cs="Times New Roman"/>
          <w:sz w:val="24"/>
          <w:szCs w:val="24"/>
        </w:rPr>
        <w:lastRenderedPageBreak/>
        <w:t>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70" w:name="_Hlk190965870"/>
      <w:r w:rsidRPr="00C46126">
        <w:rPr>
          <w:rFonts w:ascii="Times New Roman" w:hAnsi="Times New Roman" w:cs="Times New Roman"/>
          <w:sz w:val="24"/>
          <w:szCs w:val="24"/>
        </w:rPr>
        <w:t>Fisher's exact tests</w:t>
      </w:r>
      <w:bookmarkEnd w:id="270"/>
      <w:r w:rsidRPr="00C46126">
        <w:rPr>
          <w:rFonts w:ascii="Times New Roman" w:hAnsi="Times New Roman" w:cs="Times New Roman"/>
          <w:sz w:val="24"/>
          <w:szCs w:val="24"/>
        </w:rPr>
        <w:t xml:space="preserve"> </w:t>
      </w:r>
      <w:bookmarkStart w:id="271" w:name="_Hlk190965885"/>
      <w:r w:rsidRPr="00C46126">
        <w:rPr>
          <w:rFonts w:ascii="Times New Roman" w:hAnsi="Times New Roman" w:cs="Times New Roman"/>
          <w:sz w:val="24"/>
          <w:szCs w:val="24"/>
        </w:rPr>
        <w:t>within each cancer type</w:t>
      </w:r>
      <w:bookmarkEnd w:id="271"/>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ins w:id="272" w:author="Mo Liu" w:date="2025-03-19T17:31:00Z" w16du:dateUtc="2025-03-19T09:31:00Z"/>
          <w:rFonts w:ascii="Times New Roman" w:hAnsi="Times New Roman" w:cs="Times New Roman"/>
          <w:sz w:val="24"/>
          <w:szCs w:val="24"/>
        </w:rPr>
      </w:pPr>
      <w:ins w:id="273" w:author="Mo Liu" w:date="2025-03-19T17:32:00Z" w16du:dateUtc="2025-03-19T09:32:00Z">
        <w:r>
          <w:rPr>
            <w:rFonts w:ascii="Times New Roman" w:hAnsi="Times New Roman" w:cs="Times New Roman" w:hint="eastAsia"/>
            <w:sz w:val="24"/>
            <w:szCs w:val="24"/>
          </w:rPr>
          <w:t>T</w:t>
        </w:r>
      </w:ins>
      <w:ins w:id="274" w:author="Mo Liu" w:date="2025-03-19T17:31:00Z" w16du:dateUtc="2025-03-19T09:31:00Z">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ins>
      <w:r w:rsidR="008A2194">
        <w:rPr>
          <w:rFonts w:ascii="Times New Roman" w:hAnsi="Times New Roman" w:cs="Times New Roman" w:hint="eastAsia"/>
          <w:sz w:val="24"/>
          <w:szCs w:val="24"/>
        </w:rPr>
        <w:t>9</w:t>
      </w:r>
      <w:ins w:id="275" w:author="Mo Liu" w:date="2025-03-19T17:31:00Z" w16du:dateUtc="2025-03-19T09:31:00Z">
        <w:r w:rsidRPr="00524A21">
          <w:rPr>
            <w:rFonts w:ascii="Times New Roman" w:hAnsi="Times New Roman" w:cs="Times New Roman"/>
            <w:sz w:val="24"/>
            <w:szCs w:val="24"/>
          </w:rPr>
          <w:t>C).</w:t>
        </w:r>
      </w:ins>
    </w:p>
    <w:p w14:paraId="26D899E6" w14:textId="739B78A2" w:rsidR="00524A21" w:rsidRPr="00524A21" w:rsidRDefault="00524A21" w:rsidP="00524A21">
      <w:pPr>
        <w:spacing w:line="480" w:lineRule="auto"/>
        <w:rPr>
          <w:ins w:id="276" w:author="Mo Liu" w:date="2025-03-19T17:31:00Z" w16du:dateUtc="2025-03-19T09:31:00Z"/>
          <w:rFonts w:ascii="Times New Roman" w:hAnsi="Times New Roman" w:cs="Times New Roman"/>
          <w:sz w:val="24"/>
          <w:szCs w:val="24"/>
        </w:rPr>
      </w:pPr>
      <w:ins w:id="277" w:author="Mo Liu" w:date="2025-03-19T17:31:00Z" w16du:dateUtc="2025-03-19T09:31:00Z">
        <w:r w:rsidRPr="00524A21">
          <w:rPr>
            <w:rFonts w:ascii="Times New Roman" w:hAnsi="Times New Roman" w:cs="Times New Roman"/>
            <w:sz w:val="24"/>
            <w:szCs w:val="24"/>
          </w:rPr>
          <w:lastRenderedPageBreak/>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278" w:author="Mo Liu" w:date="2025-03-19T17:31:00Z" w16du:dateUtc="2025-03-19T09:31:00Z"/>
          <w:rFonts w:ascii="Times New Roman" w:hAnsi="Times New Roman" w:cs="Times New Roman"/>
          <w:sz w:val="24"/>
          <w:szCs w:val="24"/>
        </w:rPr>
      </w:pPr>
      <w:ins w:id="279"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ins>
      <w:ins w:id="280" w:author="Mo Liu" w:date="2025-03-19T17:32:00Z" w16du:dateUtc="2025-03-19T09:32:00Z">
        <w:r w:rsidR="00B723A8">
          <w:rPr>
            <w:rFonts w:ascii="Times New Roman" w:hAnsi="Times New Roman" w:cs="Times New Roman" w:hint="eastAsia"/>
            <w:sz w:val="24"/>
            <w:szCs w:val="24"/>
          </w:rPr>
          <w:t xml:space="preserve">drive the key gene mutations in different type of </w:t>
        </w:r>
        <w:proofErr w:type="spellStart"/>
        <w:r w:rsidR="00B723A8">
          <w:rPr>
            <w:rFonts w:ascii="Times New Roman" w:hAnsi="Times New Roman" w:cs="Times New Roman" w:hint="eastAsia"/>
            <w:sz w:val="24"/>
            <w:szCs w:val="24"/>
          </w:rPr>
          <w:t>cancers</w:t>
        </w:r>
      </w:ins>
      <w:del w:id="281"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roofErr w:type="spellEnd"/>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ins w:id="282" w:author="Mo Liu" w:date="2025-03-20T20:56:00Z" w16du:dateUtc="2025-03-20T12:56:00Z">
        <w:r w:rsidR="00865CDF">
          <w:rPr>
            <w:rFonts w:ascii="Times New Roman" w:hAnsi="Times New Roman" w:cs="Times New Roman" w:hint="eastAsia"/>
            <w:sz w:val="24"/>
            <w:szCs w:val="24"/>
          </w:rPr>
          <w:t xml:space="preserve">and MuSiCal </w:t>
        </w:r>
      </w:ins>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5F998FC7" w:rsidR="00DC3267" w:rsidRPr="008A1C58" w:rsidRDefault="001B222F" w:rsidP="008A1C58">
      <w:pPr>
        <w:spacing w:line="480" w:lineRule="auto"/>
        <w:rPr>
          <w:rFonts w:ascii="Times New Roman" w:hAnsi="Times New Roman" w:cs="Times New Roman"/>
          <w:sz w:val="24"/>
          <w:szCs w:val="24"/>
        </w:rPr>
      </w:pPr>
      <w:del w:id="283" w:author="Mo Liu" w:date="2025-03-20T20:58:00Z" w16du:dateUtc="2025-03-20T12:58:00Z">
        <w:r w:rsidRPr="008A1C58" w:rsidDel="002D0342">
          <w:rPr>
            <w:rFonts w:ascii="Times New Roman" w:hAnsi="Times New Roman" w:cs="Times New Roman"/>
            <w:sz w:val="24"/>
            <w:szCs w:val="24"/>
          </w:rPr>
          <w:delText>As sequencing technology advances, numerous national cancer research initiatives are underway. Mutational signatures have proven valuable in predicting cancer treatment efficacy and tracing disease etiology</w:delText>
        </w:r>
      </w:del>
      <w:r w:rsidRPr="008A1C58">
        <w:rPr>
          <w:rFonts w:ascii="Times New Roman" w:hAnsi="Times New Roman" w:cs="Times New Roman"/>
          <w:sz w:val="24"/>
          <w:szCs w:val="24"/>
        </w:rPr>
        <w:t xml:space="preserve">. </w:t>
      </w:r>
      <w:ins w:id="284" w:author="Mo Liu" w:date="2025-03-20T21:12:00Z" w16du:dateUtc="2025-03-20T13:12:00Z">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ins>
      <w:del w:id="285" w:author="Mo Liu" w:date="2025-03-20T21:12:00Z" w16du:dateUtc="2025-03-20T13:12:00Z">
        <w:r w:rsidRPr="008A1C58" w:rsidDel="006258B3">
          <w:rPr>
            <w:rFonts w:ascii="Times New Roman" w:hAnsi="Times New Roman" w:cs="Times New Roman"/>
            <w:sz w:val="24"/>
            <w:szCs w:val="24"/>
          </w:rPr>
          <w:delText xml:space="preserve">By integrating more data into mutational signature analysis, we anticipate discovering additional signatures that characterize </w:delText>
        </w:r>
        <w:r w:rsidRPr="008A1C58" w:rsidDel="006258B3">
          <w:rPr>
            <w:rFonts w:ascii="Times New Roman" w:hAnsi="Times New Roman" w:cs="Times New Roman"/>
            <w:sz w:val="24"/>
            <w:szCs w:val="24"/>
          </w:rPr>
          <w:lastRenderedPageBreak/>
          <w:delText xml:space="preserve">genomic mutational processes. </w:delText>
        </w:r>
      </w:del>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86"/>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286"/>
      <w:proofErr w:type="spellEnd"/>
      <w:r w:rsidR="00706990">
        <w:rPr>
          <w:rStyle w:val="CommentReference"/>
        </w:rPr>
        <w:commentReference w:id="286"/>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t>
      </w:r>
      <w:r w:rsidR="000E0C06" w:rsidRPr="008A1C58">
        <w:rPr>
          <w:rFonts w:ascii="Times New Roman" w:hAnsi="Times New Roman" w:cs="Times New Roman"/>
          <w:sz w:val="24"/>
          <w:szCs w:val="24"/>
        </w:rPr>
        <w:lastRenderedPageBreak/>
        <w:t xml:space="preserve">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287" w:name="_Hlk191059301"/>
      <w:r w:rsidRPr="00D343FD">
        <w:rPr>
          <w:rFonts w:ascii="Times New Roman" w:hAnsi="Times New Roman" w:cs="Times New Roman"/>
          <w:sz w:val="24"/>
          <w:szCs w:val="24"/>
        </w:rPr>
        <w:t>RNASEH2b</w:t>
      </w:r>
      <w:bookmarkEnd w:id="287"/>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w:t>
      </w:r>
      <w:r w:rsidRPr="0052001A">
        <w:rPr>
          <w:rFonts w:ascii="Times New Roman" w:hAnsi="Times New Roman" w:cs="Times New Roman"/>
          <w:sz w:val="24"/>
        </w:rPr>
        <w:lastRenderedPageBreak/>
        <w:t xml:space="preserve">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7"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8"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9"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0" w:author="Mo Liu" w:date="2025-03-12T17:17:00Z" w:initials="ML">
    <w:p w14:paraId="7C255D55" w14:textId="77777777" w:rsidR="006D2266" w:rsidRDefault="006D2266" w:rsidP="006D2266">
      <w:pPr>
        <w:pStyle w:val="CommentText"/>
      </w:pPr>
      <w:r>
        <w:rPr>
          <w:rStyle w:val="CommentReference"/>
        </w:rPr>
        <w:annotationRef/>
      </w:r>
      <w:r>
        <w:t>yes</w:t>
      </w:r>
    </w:p>
  </w:comment>
  <w:comment w:id="15" w:author="Steve Rozen, Ph.D." w:date="2025-04-03T12:40:00Z" w:initials="SR">
    <w:p w14:paraId="6A1B3CCF" w14:textId="399DCEC0" w:rsidR="00736F8D" w:rsidRDefault="00736F8D">
      <w:pPr>
        <w:pStyle w:val="CommentText"/>
      </w:pPr>
      <w:r>
        <w:rPr>
          <w:rStyle w:val="CommentReference"/>
        </w:rPr>
        <w:annotationRef/>
      </w:r>
      <w:r>
        <w:t xml:space="preserve">please add the </w:t>
      </w:r>
      <w:r w:rsidR="00AA5B5D">
        <w:t xml:space="preserve">colibactin paper reference here: </w:t>
      </w:r>
      <w:r w:rsidR="00AA5B5D" w:rsidRPr="00AA5B5D">
        <w:t>https://genome.cshlp.org/content/30/6/803.short</w:t>
      </w:r>
    </w:p>
  </w:comment>
  <w:comment w:id="16" w:author="Mo Liu" w:date="2025-03-24T17:28:00Z" w:initials="ML">
    <w:p w14:paraId="0D512CF8" w14:textId="77777777" w:rsidR="002C1A3E" w:rsidRDefault="002C1A3E" w:rsidP="002C1A3E">
      <w:pPr>
        <w:pStyle w:val="CommentText"/>
      </w:pPr>
      <w:r>
        <w:rPr>
          <w:rStyle w:val="CommentReference"/>
        </w:rPr>
        <w:annotationRef/>
      </w:r>
      <w:r>
        <w:t>You mentioned two papers, Poon 2013 and Huang 2013 on STM, but I failed to find Huang 2013 on STM, but Poon et al., 2015 on Genome Medicine about AA in bladder cancer. Did I cite the correct ones?</w:t>
      </w:r>
    </w:p>
  </w:comment>
  <w:comment w:id="17" w:author="Steve Rozen, Ph.D." w:date="2025-04-03T12:43:00Z" w:initials="SR">
    <w:p w14:paraId="23289554" w14:textId="4974411F" w:rsidR="00736F8D" w:rsidRDefault="00736F8D">
      <w:pPr>
        <w:pStyle w:val="CommentText"/>
      </w:pPr>
      <w:r>
        <w:rPr>
          <w:rStyle w:val="CommentReference"/>
        </w:rPr>
        <w:annotationRef/>
      </w:r>
      <w:r>
        <w:t xml:space="preserve">Sorry, that should be Hoang 2013, </w:t>
      </w:r>
      <w:r w:rsidR="00200278" w:rsidRPr="00200278">
        <w:t>doi: 10.1126/scitranslmed.3006200.</w:t>
      </w:r>
      <w:r w:rsidR="00200278">
        <w:t xml:space="preserve"> </w:t>
      </w:r>
      <w:r>
        <w:t>can remove the 2015 bladder paper from here and put it with Ng et al 2017</w:t>
      </w:r>
    </w:p>
  </w:comment>
  <w:comment w:id="21" w:author="Steve Rozen, Ph.D." w:date="2025-04-03T12:55:00Z" w:initials="SR">
    <w:p w14:paraId="52B9B074" w14:textId="76243548" w:rsidR="00200278" w:rsidRDefault="00200278">
      <w:pPr>
        <w:pStyle w:val="CommentText"/>
      </w:pPr>
      <w:r>
        <w:rPr>
          <w:rStyle w:val="CommentReference"/>
        </w:rPr>
        <w:annotationRef/>
      </w:r>
      <w:r>
        <w:t xml:space="preserve">Add the Poon bladder cancer here and add Hoang 2016 </w:t>
      </w:r>
      <w:r w:rsidRPr="00736F8D">
        <w:t>10.1158/1055-9965.EPI-16-0219</w:t>
      </w:r>
      <w:r>
        <w:t>;</w:t>
      </w:r>
    </w:p>
  </w:comment>
  <w:comment w:id="36" w:author="Steve Rozen, Ph.D." w:date="2025-04-03T13:03:00Z" w:initials="SR">
    <w:p w14:paraId="59C88B23" w14:textId="2362BD33" w:rsidR="00200278" w:rsidRDefault="00200278">
      <w:pPr>
        <w:pStyle w:val="CommentText"/>
      </w:pPr>
      <w:r>
        <w:rPr>
          <w:rStyle w:val="CommentReference"/>
        </w:rPr>
        <w:annotationRef/>
      </w:r>
      <w:r>
        <w:t>Ther examples below are not very convincing regarding important info in ID signatures. Do we have any analysis of the N’s in NTN-&gt;N and NCCN-&gt;NCN?</w:t>
      </w:r>
    </w:p>
  </w:comment>
  <w:comment w:id="60" w:author="Mo Liu" w:date="2025-03-24T15:54:00Z" w:initials="ML">
    <w:p w14:paraId="79DCB02B" w14:textId="77777777" w:rsidR="00475D49" w:rsidRDefault="00475D49" w:rsidP="00475D49">
      <w:pPr>
        <w:pStyle w:val="CommentText"/>
      </w:pPr>
      <w:r>
        <w:rPr>
          <w:rStyle w:val="CommentReference"/>
        </w:rPr>
        <w:annotationRef/>
      </w:r>
      <w:r>
        <w:t xml:space="preserve">I kept the example of tobacco smoking. But I think it also can be removed. </w:t>
      </w:r>
    </w:p>
  </w:comment>
  <w:comment w:id="61" w:author="Mo Liu" w:date="2025-04-04T08:47:00Z" w:initials="ML">
    <w:p w14:paraId="423B2A57" w14:textId="77777777" w:rsidR="00B9464D" w:rsidRDefault="00B9464D" w:rsidP="00B9464D">
      <w:pPr>
        <w:pStyle w:val="CommentText"/>
      </w:pPr>
      <w:r>
        <w:rPr>
          <w:rStyle w:val="CommentReference"/>
        </w:rPr>
        <w:annotationRef/>
      </w:r>
      <w:r>
        <w:t>UV?</w:t>
      </w:r>
    </w:p>
  </w:comment>
  <w:comment w:id="64" w:author="Steve Rozen, Ph.D." w:date="2025-03-10T20:40:00Z" w:initials="SR">
    <w:p w14:paraId="36ADBB6A" w14:textId="25DD4D85"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65"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97" w:author="Steve Rozen, Ph.D." w:date="2025-04-03T13:29:00Z" w:initials="SR">
    <w:p w14:paraId="25FEF004" w14:textId="4BDF26E1" w:rsidR="004D0D4F" w:rsidRDefault="004D0D4F">
      <w:pPr>
        <w:pStyle w:val="CommentText"/>
      </w:pPr>
      <w:r>
        <w:rPr>
          <w:rStyle w:val="CommentReference"/>
        </w:rPr>
        <w:annotationRef/>
      </w:r>
      <w:r>
        <w:t xml:space="preserve">Give this a </w:t>
      </w:r>
      <w:r>
        <w:t>doi at zenodo</w:t>
      </w:r>
    </w:p>
  </w:comment>
  <w:comment w:id="100" w:author="Steve Rozen, Ph.D." w:date="2025-04-03T13:31:00Z" w:initials="SR">
    <w:p w14:paraId="3962E58C" w14:textId="7F86BDFC" w:rsidR="004D0D4F" w:rsidRDefault="004D0D4F">
      <w:pPr>
        <w:pStyle w:val="CommentText"/>
      </w:pPr>
      <w:r>
        <w:rPr>
          <w:rStyle w:val="CommentReference"/>
        </w:rPr>
        <w:annotationRef/>
      </w:r>
      <w:r>
        <w:t>Make these real references</w:t>
      </w:r>
    </w:p>
  </w:comment>
  <w:comment w:id="101" w:author="Mo Liu" w:date="2025-04-04T08:47:00Z" w:initials="ML">
    <w:p w14:paraId="1681084C" w14:textId="77777777" w:rsidR="00B9464D" w:rsidRDefault="00B9464D" w:rsidP="00B9464D">
      <w:pPr>
        <w:pStyle w:val="CommentText"/>
      </w:pPr>
      <w:r>
        <w:rPr>
          <w:rStyle w:val="CommentReference"/>
        </w:rPr>
        <w:annotationRef/>
      </w:r>
      <w:r>
        <w:t>The ICGC/TCGA Pan-Cancer Analysis of Whole Genomes Consortium</w:t>
      </w:r>
    </w:p>
  </w:comment>
  <w:comment w:id="130" w:author="Steve Rozen, Ph.D." w:date="2025-04-03T13:32:00Z" w:initials="SR">
    <w:p w14:paraId="23726703" w14:textId="493004FC" w:rsidR="004D0D4F" w:rsidRDefault="004D0D4F">
      <w:pPr>
        <w:pStyle w:val="CommentText"/>
      </w:pPr>
      <w:r>
        <w:rPr>
          <w:rStyle w:val="CommentReference"/>
        </w:rPr>
        <w:annotationRef/>
      </w:r>
      <w:r>
        <w:t>Are these subsumed among the 15 novel signatures?</w:t>
      </w:r>
    </w:p>
  </w:comment>
  <w:comment w:id="268" w:author="Mo Liu" w:date="2025-03-24T17:00:00Z" w:initials="ML">
    <w:p w14:paraId="141C9E19" w14:textId="77777777"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286"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A4D8C1" w15:done="1"/>
  <w15:commentEx w15:paraId="34CFA318" w15:done="0"/>
  <w15:commentEx w15:paraId="61A07FC4" w15:paraIdParent="34CFA318" w15:done="0"/>
  <w15:commentEx w15:paraId="40987358" w15:done="0"/>
  <w15:commentEx w15:paraId="7C255D55" w15:paraIdParent="40987358" w15:done="0"/>
  <w15:commentEx w15:paraId="6A1B3CCF" w15:done="0"/>
  <w15:commentEx w15:paraId="0D512CF8" w15:done="0"/>
  <w15:commentEx w15:paraId="23289554" w15:paraIdParent="0D512CF8" w15:done="0"/>
  <w15:commentEx w15:paraId="52B9B074" w15:done="0"/>
  <w15:commentEx w15:paraId="59C88B23" w15:done="0"/>
  <w15:commentEx w15:paraId="79DCB02B" w15:done="0"/>
  <w15:commentEx w15:paraId="423B2A57" w15:paraIdParent="79DCB02B" w15:done="0"/>
  <w15:commentEx w15:paraId="36ADBB6A" w15:done="1"/>
  <w15:commentEx w15:paraId="2E1A0E00" w15:paraIdParent="36ADBB6A" w15:done="1"/>
  <w15:commentEx w15:paraId="25FEF004" w15:done="0"/>
  <w15:commentEx w15:paraId="3962E58C" w15:done="0"/>
  <w15:commentEx w15:paraId="1681084C" w15:paraIdParent="3962E58C" w15:done="0"/>
  <w15:commentEx w15:paraId="23726703"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33362" w16cex:dateUtc="2025-03-10T13:43: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C3847BE" w16cex:dateUtc="2025-04-03T16:40:00Z"/>
  <w16cex:commentExtensible w16cex:durableId="47478215" w16cex:dateUtc="2025-03-24T09:28:00Z"/>
  <w16cex:commentExtensible w16cex:durableId="2E5B080C" w16cex:dateUtc="2025-04-03T16:43:00Z"/>
  <w16cex:commentExtensible w16cex:durableId="4DC517C2" w16cex:dateUtc="2025-04-03T16:55:00Z"/>
  <w16cex:commentExtensible w16cex:durableId="6098E1FD" w16cex:dateUtc="2025-04-03T17:03:00Z"/>
  <w16cex:commentExtensible w16cex:durableId="58266212" w16cex:dateUtc="2025-03-24T07:54:00Z"/>
  <w16cex:commentExtensible w16cex:durableId="455E97C2" w16cex:dateUtc="2025-04-04T00:47:00Z"/>
  <w16cex:commentExtensible w16cex:durableId="6E0C111F" w16cex:dateUtc="2025-03-11T00:40:00Z"/>
  <w16cex:commentExtensible w16cex:durableId="73247482" w16cex:dateUtc="2025-03-14T00:42:00Z"/>
  <w16cex:commentExtensible w16cex:durableId="10943102" w16cex:dateUtc="2025-04-03T17:29:00Z"/>
  <w16cex:commentExtensible w16cex:durableId="5D9F84AC" w16cex:dateUtc="2025-04-03T17:31:00Z"/>
  <w16cex:commentExtensible w16cex:durableId="500E904F" w16cex:dateUtc="2025-04-04T00:47:00Z"/>
  <w16cex:commentExtensible w16cex:durableId="6B4B14C1" w16cex:dateUtc="2025-04-03T17:32: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A4D8C1" w16cid:durableId="28C33362"/>
  <w16cid:commentId w16cid:paraId="34CFA318" w16cid:durableId="077EC710"/>
  <w16cid:commentId w16cid:paraId="61A07FC4" w16cid:durableId="13E241A0"/>
  <w16cid:commentId w16cid:paraId="40987358" w16cid:durableId="64488732"/>
  <w16cid:commentId w16cid:paraId="7C255D55" w16cid:durableId="3520ECF5"/>
  <w16cid:commentId w16cid:paraId="6A1B3CCF" w16cid:durableId="0C3847BE"/>
  <w16cid:commentId w16cid:paraId="0D512CF8" w16cid:durableId="47478215"/>
  <w16cid:commentId w16cid:paraId="23289554" w16cid:durableId="2E5B080C"/>
  <w16cid:commentId w16cid:paraId="52B9B074" w16cid:durableId="4DC517C2"/>
  <w16cid:commentId w16cid:paraId="59C88B23" w16cid:durableId="6098E1FD"/>
  <w16cid:commentId w16cid:paraId="79DCB02B" w16cid:durableId="58266212"/>
  <w16cid:commentId w16cid:paraId="423B2A57" w16cid:durableId="455E97C2"/>
  <w16cid:commentId w16cid:paraId="36ADBB6A" w16cid:durableId="6E0C111F"/>
  <w16cid:commentId w16cid:paraId="2E1A0E00" w16cid:durableId="73247482"/>
  <w16cid:commentId w16cid:paraId="25FEF004" w16cid:durableId="10943102"/>
  <w16cid:commentId w16cid:paraId="3962E58C" w16cid:durableId="5D9F84AC"/>
  <w16cid:commentId w16cid:paraId="1681084C" w16cid:durableId="500E904F"/>
  <w16cid:commentId w16cid:paraId="23726703" w16cid:durableId="6B4B14C1"/>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4A75C" w14:textId="77777777" w:rsidR="00DC1CE8" w:rsidRDefault="00DC1CE8" w:rsidP="000F4F7D">
      <w:pPr>
        <w:spacing w:after="0" w:line="240" w:lineRule="auto"/>
      </w:pPr>
      <w:r>
        <w:separator/>
      </w:r>
    </w:p>
  </w:endnote>
  <w:endnote w:type="continuationSeparator" w:id="0">
    <w:p w14:paraId="08076F2C" w14:textId="77777777" w:rsidR="00DC1CE8" w:rsidRDefault="00DC1CE8" w:rsidP="000F4F7D">
      <w:pPr>
        <w:spacing w:after="0" w:line="240" w:lineRule="auto"/>
      </w:pPr>
      <w:r>
        <w:continuationSeparator/>
      </w:r>
    </w:p>
  </w:endnote>
  <w:endnote w:type="continuationNotice" w:id="1">
    <w:p w14:paraId="67E3FF5E" w14:textId="77777777" w:rsidR="00DC1CE8" w:rsidRDefault="00DC1C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BEB19" w14:textId="77777777" w:rsidR="00DC1CE8" w:rsidRDefault="00DC1CE8" w:rsidP="000F4F7D">
      <w:pPr>
        <w:spacing w:after="0" w:line="240" w:lineRule="auto"/>
      </w:pPr>
      <w:r>
        <w:separator/>
      </w:r>
    </w:p>
  </w:footnote>
  <w:footnote w:type="continuationSeparator" w:id="0">
    <w:p w14:paraId="7F04CA46" w14:textId="77777777" w:rsidR="00DC1CE8" w:rsidRDefault="00DC1CE8" w:rsidP="000F4F7D">
      <w:pPr>
        <w:spacing w:after="0" w:line="240" w:lineRule="auto"/>
      </w:pPr>
      <w:r>
        <w:continuationSeparator/>
      </w:r>
    </w:p>
  </w:footnote>
  <w:footnote w:type="continuationNotice" w:id="1">
    <w:p w14:paraId="6873A35B" w14:textId="77777777" w:rsidR="00DC1CE8" w:rsidRDefault="00DC1CE8">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78E"/>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35BD"/>
    <w:rsid w:val="004241E0"/>
    <w:rsid w:val="004259F1"/>
    <w:rsid w:val="00431AB2"/>
    <w:rsid w:val="004326D4"/>
    <w:rsid w:val="00432CCA"/>
    <w:rsid w:val="004350F9"/>
    <w:rsid w:val="00435508"/>
    <w:rsid w:val="00442D83"/>
    <w:rsid w:val="0044464A"/>
    <w:rsid w:val="0044657C"/>
    <w:rsid w:val="00446E5B"/>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0D4F"/>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0C5F"/>
    <w:rsid w:val="007310E5"/>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4686"/>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71F"/>
    <w:rsid w:val="00AC1C37"/>
    <w:rsid w:val="00AC3C06"/>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47A9"/>
    <w:rsid w:val="00C95039"/>
    <w:rsid w:val="00CA06D5"/>
    <w:rsid w:val="00CA277F"/>
    <w:rsid w:val="00CA370A"/>
    <w:rsid w:val="00CA4AC1"/>
    <w:rsid w:val="00CA4B11"/>
    <w:rsid w:val="00CA7AD4"/>
    <w:rsid w:val="00CB10DA"/>
    <w:rsid w:val="00CB1CBB"/>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1CE8"/>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37E7D"/>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215F5"/>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629B8"/>
    <w:rsid w:val="008731E2"/>
    <w:rsid w:val="008D2C2E"/>
    <w:rsid w:val="008F3341"/>
    <w:rsid w:val="00903844"/>
    <w:rsid w:val="0092418F"/>
    <w:rsid w:val="00935E29"/>
    <w:rsid w:val="009E56CE"/>
    <w:rsid w:val="009E603B"/>
    <w:rsid w:val="00A02748"/>
    <w:rsid w:val="00A97ED7"/>
    <w:rsid w:val="00AC3C06"/>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EA1D1B"/>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27</Pages>
  <Words>15439</Words>
  <Characters>88004</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17</cp:revision>
  <dcterms:created xsi:type="dcterms:W3CDTF">2025-04-03T16:38:00Z</dcterms:created>
  <dcterms:modified xsi:type="dcterms:W3CDTF">2025-04-04T01:01:00Z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