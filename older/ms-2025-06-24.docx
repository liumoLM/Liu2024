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9B7FB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2"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3"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4"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&lt;steve check the terminology for the top1 assoc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6"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D3E6D6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0A88A564" w:rsidR="00CA73E4"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because it classifies indels into 83 types,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The other, which we term</w:t>
      </w:r>
      <w:r w:rsidRPr="00CA73E4">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because it 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705C12">
        <w:rPr>
          <w:rFonts w:ascii="Times New Roman" w:hAnsi="Times New Roman" w:cs="Times New Roman"/>
          <w:sz w:val="24"/>
          <w:szCs w:val="24"/>
        </w:rPr>
        <w:t>Use of the Indel89 system offered the ability to distinguish several signatures that could not be distinguished in Indel83. In general, the relationship between Indel83 and Indel89 signatures is many-to-many: in some cases one Indel83 signatures maps to multiple Indel89 signatures, and in other cases one Indel89 signature maps to multiple Indel83 signatures. It is not possible to algorithmically map signatures between the two classifications. T</w:t>
      </w:r>
      <w:r w:rsidRPr="00CA73E4">
        <w:rPr>
          <w:rFonts w:ascii="Times New Roman" w:hAnsi="Times New Roman" w:cs="Times New Roman"/>
          <w:sz w:val="24"/>
          <w:szCs w:val="24"/>
        </w:rPr>
        <w:t>his study employ</w:t>
      </w:r>
      <w:r w:rsidR="00793B7C">
        <w:rPr>
          <w:rFonts w:ascii="Times New Roman" w:hAnsi="Times New Roman" w:cs="Times New Roman"/>
          <w:sz w:val="24"/>
          <w:szCs w:val="24"/>
        </w:rPr>
        <w:t>s</w:t>
      </w:r>
      <w:r w:rsidRPr="00CA73E4">
        <w:rPr>
          <w:rFonts w:ascii="Times New Roman" w:hAnsi="Times New Roman" w:cs="Times New Roman"/>
          <w:sz w:val="24"/>
          <w:szCs w:val="24"/>
        </w:rPr>
        <w:t xml:space="preserve"> both </w:t>
      </w:r>
      <w:r w:rsidR="00351BEF">
        <w:rPr>
          <w:rFonts w:ascii="Times New Roman" w:hAnsi="Times New Roman" w:cs="Times New Roman"/>
          <w:sz w:val="24"/>
          <w:szCs w:val="24"/>
        </w:rPr>
        <w:t>classifications</w:t>
      </w:r>
      <w:r w:rsidRPr="00CA73E4">
        <w:rPr>
          <w:rFonts w:ascii="Times New Roman" w:hAnsi="Times New Roman" w:cs="Times New Roman"/>
          <w:sz w:val="24"/>
          <w:szCs w:val="24"/>
        </w:rPr>
        <w:t xml:space="preserve"> to comprehensively interpret indel mutational processes.</w:t>
      </w:r>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lastRenderedPageBreak/>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1BE2E03"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one-base-pair indels, which </w:t>
      </w:r>
      <w:r w:rsidRPr="00B8798B">
        <w:rPr>
          <w:rFonts w:ascii="Times New Roman" w:hAnsi="Times New Roman" w:cs="Times New Roman"/>
          <w:sz w:val="24"/>
          <w:szCs w:val="24"/>
        </w:rPr>
        <w:t>significantly enhanc</w:t>
      </w:r>
      <w:r w:rsidR="00793B7C">
        <w:rPr>
          <w:rFonts w:ascii="Times New Roman" w:hAnsi="Times New Roman" w:cs="Times New Roman"/>
          <w:sz w:val="24"/>
          <w:szCs w:val="24"/>
        </w:rPr>
        <w:t>es the</w:t>
      </w:r>
      <w:r w:rsidRPr="00B8798B">
        <w:rPr>
          <w:rFonts w:ascii="Times New Roman" w:hAnsi="Times New Roman" w:cs="Times New Roman"/>
          <w:sz w:val="24"/>
          <w:szCs w:val="24"/>
        </w:rPr>
        <w:t xml:space="preserve"> ability to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7"/>
      <w:ins w:id="8" w:author="Steve Rozen, Ph.D." w:date="2025-06-05T09:44:00Z" w16du:dateUtc="2025-06-05T13:44:00Z">
        <w:r>
          <w:rPr>
            <w:rFonts w:ascii="Times New Roman" w:hAnsi="Times New Roman" w:cs="Times New Roman"/>
            <w:sz w:val="24"/>
            <w:szCs w:val="24"/>
          </w:rPr>
          <w:t xml:space="preserve">&lt;the point of this paragraph is that </w:t>
        </w:r>
      </w:ins>
      <w:ins w:id="9" w:author="Steve Rozen, Ph.D." w:date="2025-06-05T09:45:00Z" w16du:dateUtc="2025-06-05T13:45:00Z">
        <w:r>
          <w:rPr>
            <w:rFonts w:ascii="Times New Roman" w:hAnsi="Times New Roman" w:cs="Times New Roman"/>
            <w:sz w:val="24"/>
            <w:szCs w:val="24"/>
          </w:rPr>
          <w:t>Indel89 is more informative?&gt;</w:t>
        </w:r>
      </w:ins>
      <w:commentRangeEnd w:id="7"/>
      <w:r w:rsidR="00CC7CD8">
        <w:rPr>
          <w:rStyle w:val="CommentReference"/>
        </w:rPr>
        <w:commentReference w:id="7"/>
      </w:r>
      <w:ins w:id="10" w:author="Steve Rozen, Ph.D." w:date="2025-06-05T09:45:00Z" w16du:dateUtc="2025-06-05T13:45:00Z">
        <w:r>
          <w:rPr>
            <w:rFonts w:ascii="Times New Roman" w:hAnsi="Times New Roman" w:cs="Times New Roman"/>
            <w:sz w:val="24"/>
            <w:szCs w:val="24"/>
          </w:rPr>
          <w:t xml:space="preserve">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7AA93C9A"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 confirmed that one novel 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 identified in both the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00E5449E">
        <w:rPr>
          <w:rFonts w:ascii="Times New Roman" w:hAnsi="Times New Roman" w:cs="Times New Roman" w:hint="eastAsia"/>
          <w:sz w:val="24"/>
          <w:szCs w:val="24"/>
        </w:rPr>
        <w:t xml:space="preserve">(H_ID29) </w:t>
      </w:r>
      <w:r w:rsidR="00E5449E" w:rsidRPr="008D60CC">
        <w:rPr>
          <w:rFonts w:ascii="Times New Roman" w:hAnsi="Times New Roman" w:cs="Times New Roman"/>
          <w:sz w:val="24"/>
          <w:szCs w:val="24"/>
        </w:rPr>
        <w:t>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5449E">
        <w:rPr>
          <w:rFonts w:ascii="Times New Roman" w:hAnsi="Times New Roman" w:cs="Times New Roman" w:hint="eastAsia"/>
          <w:sz w:val="24"/>
          <w:szCs w:val="24"/>
        </w:rPr>
        <w:t xml:space="preserve"> (InsDel29)</w:t>
      </w:r>
      <w:r w:rsidR="00EB4AAF" w:rsidRPr="00EB4AAF">
        <w:rPr>
          <w:rFonts w:ascii="Times New Roman" w:hAnsi="Times New Roman" w:cs="Times New Roman"/>
          <w:sz w:val="24"/>
          <w:szCs w:val="24"/>
        </w:rPr>
        <w:t xml:space="preserve">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xml:space="preserve">, is associated with topoisomerase-1-transcription-associated mutagenesis in the context of RNASEH2B deficiency. Additionally, four novel signatures from both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83 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were detected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11"/>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1"/>
      <w:r w:rsidR="00FC0DE7">
        <w:rPr>
          <w:rStyle w:val="CommentReference"/>
        </w:rPr>
        <w:commentReference w:id="11"/>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InDel89 signatures were named according to their corresponding InDel83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If multiple InDel89 signatures mapped to a single InDel83 signature, they were named InsDelx_a, InsDelx_b,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The mSigHdp analysis successfully re-identified signatures similar to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InD signatures reported by Koh et al., 2025. Of these, 21 were recapitulated in our analysis, while 10 were not identified—either due to being artefactual or absent from the </w:t>
      </w:r>
      <w:r w:rsidRPr="00FD1165">
        <w:rPr>
          <w:rFonts w:ascii="Times New Roman" w:hAnsi="Times New Roman" w:cs="Times New Roman"/>
          <w:sz w:val="24"/>
          <w:szCs w:val="24"/>
        </w:rPr>
        <w:lastRenderedPageBreak/>
        <w:t xml:space="preserve">PCAWG or HMF datasets. An additional six Koh et al. signatures could be reconstructed using our InDel89 signatures (see Methods and Table S). Beyond the signatures reported by Koh et al., 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w:t>
      </w:r>
      <w:r w:rsidR="001D6AA1" w:rsidRPr="005338C3">
        <w:rPr>
          <w:rFonts w:ascii="Times New Roman" w:hAnsi="Times New Roman" w:cs="Times New Roman" w:hint="eastAsia"/>
          <w:sz w:val="24"/>
          <w:szCs w:val="24"/>
        </w:rPr>
        <w:lastRenderedPageBreak/>
        <w:t xml:space="preserve">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w:t>
      </w:r>
      <w:r w:rsidR="004235BD" w:rsidRPr="004235BD">
        <w:rPr>
          <w:rFonts w:ascii="Times New Roman" w:hAnsi="Times New Roman" w:cs="Times New Roman"/>
          <w:sz w:val="24"/>
          <w:szCs w:val="24"/>
        </w:rPr>
        <w:lastRenderedPageBreak/>
        <w:t xml:space="preserve">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hint="eastAsia"/>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lastRenderedPageBreak/>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w:t>
      </w:r>
      <w:r w:rsidR="003F6FBF">
        <w:rPr>
          <w:rFonts w:ascii="Times New Roman" w:hAnsi="Times New Roman" w:cs="Times New Roman" w:hint="eastAsia"/>
          <w:sz w:val="24"/>
          <w:szCs w:val="24"/>
        </w:rPr>
        <w:t>(Figure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w:t>
      </w:r>
      <w:r w:rsidR="000D06E8">
        <w:rPr>
          <w:rFonts w:ascii="Times New Roman" w:hAnsi="Times New Roman" w:cs="Times New Roman" w:hint="eastAsia"/>
          <w:sz w:val="24"/>
          <w:szCs w:val="24"/>
        </w:rPr>
        <w:t>(Figure 5</w:t>
      </w:r>
      <w:r w:rsidR="000D06E8">
        <w:rPr>
          <w:rFonts w:ascii="Times New Roman" w:hAnsi="Times New Roman" w:cs="Times New Roman" w:hint="eastAsia"/>
          <w:sz w:val="24"/>
          <w:szCs w:val="24"/>
        </w:rPr>
        <w:t>B</w:t>
      </w:r>
      <w:r w:rsidR="000D06E8">
        <w:rPr>
          <w:rFonts w:ascii="Times New Roman" w:hAnsi="Times New Roman" w:cs="Times New Roman" w:hint="eastAsia"/>
          <w:sz w:val="24"/>
          <w:szCs w:val="24"/>
        </w:rPr>
        <w:t>)</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Tophography of InDel mutational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w:t>
      </w:r>
      <w:r w:rsidRPr="00442D83">
        <w:rPr>
          <w:rFonts w:ascii="Times New Roman" w:hAnsi="Times New Roman" w:cs="Times New Roman"/>
          <w:sz w:val="24"/>
          <w:szCs w:val="24"/>
        </w:rPr>
        <w:lastRenderedPageBreak/>
        <w:t xml:space="preserve">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 xml:space="preserve">89 signatures revealed that InsDel33 captures the deletion patterns of both H_ID33 and H_ID37, </w:t>
      </w:r>
      <w:r w:rsidR="001A4173" w:rsidRPr="00995E34">
        <w:rPr>
          <w:rFonts w:ascii="Times New Roman" w:hAnsi="Times New Roman" w:cs="Times New Roman"/>
          <w:sz w:val="24"/>
          <w:szCs w:val="24"/>
        </w:rPr>
        <w:lastRenderedPageBreak/>
        <w:t>characterized by a predominant peak at ‘L(2, ):U(1,2):R(5,9)’. Both InsDel33 and InsDel7 also share peaks reflecting 1 bp T deletions from polyT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 xml:space="preserve">Finally, we evaluated the predictive performance of MSI signature activity and proportion as biomarkers for MSI status by conducting AUROC analyses against both pre-labeled MSI status and MSISeq-derived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12"/>
      <w:commentRangeEnd w:id="12"/>
      <w:r>
        <w:rPr>
          <w:rStyle w:val="CommentReference"/>
        </w:rPr>
        <w:commentReference w:id="12"/>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w:t>
      </w:r>
      <w:r w:rsidR="00971A8D" w:rsidRPr="00744AA4">
        <w:rPr>
          <w:rFonts w:ascii="Times New Roman" w:hAnsi="Times New Roman" w:cs="Times New Roman"/>
          <w:sz w:val="24"/>
          <w:szCs w:val="24"/>
        </w:rPr>
        <w:lastRenderedPageBreak/>
        <w:t>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w:t>
      </w:r>
      <w:r w:rsidRPr="00744AA4">
        <w:rPr>
          <w:rFonts w:ascii="Times New Roman" w:hAnsi="Times New Roman" w:cs="Times New Roman"/>
          <w:sz w:val="24"/>
          <w:szCs w:val="24"/>
        </w:rPr>
        <w:lastRenderedPageBreak/>
        <w:t>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lastRenderedPageBreak/>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w:t>
      </w:r>
      <w:r w:rsidR="00B759FF" w:rsidRPr="008A1C58">
        <w:rPr>
          <w:rFonts w:ascii="Times New Roman" w:hAnsi="Times New Roman" w:cs="Times New Roman"/>
          <w:sz w:val="24"/>
          <w:szCs w:val="24"/>
        </w:rPr>
        <w:lastRenderedPageBreak/>
        <w:t>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3"/>
      <w:r w:rsidR="00CB3861" w:rsidRPr="008A1C58">
        <w:rPr>
          <w:rFonts w:ascii="Times New Roman" w:hAnsi="Times New Roman" w:cs="Times New Roman"/>
          <w:sz w:val="24"/>
          <w:szCs w:val="24"/>
          <w:highlight w:val="yellow"/>
        </w:rPr>
        <w:t>Variant calls for 3417 WGS samples from the HMF cohort were obtained from xxxx</w:t>
      </w:r>
      <w:commentRangeEnd w:id="13"/>
      <w:r w:rsidR="00706990">
        <w:rPr>
          <w:rStyle w:val="CommentReference"/>
        </w:rPr>
        <w:commentReference w:id="1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Synthetic cancer datasets were simulated using SigProfilerSimulator (</w:t>
      </w:r>
      <w:hyperlink r:id="rId18"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19"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Briefly</w:t>
      </w:r>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in regard to the pyrimidine base(s) of the insertion/deletion. </w:t>
      </w:r>
      <w:r>
        <w:rPr>
          <w:rFonts w:ascii="Times New Roman" w:hAnsi="Times New Roman" w:cs="Times New Roman"/>
        </w:rPr>
        <w:t>Thus</w:t>
      </w:r>
      <w:r w:rsidRPr="00864504">
        <w:rPr>
          <w:rFonts w:ascii="Times New Roman" w:hAnsi="Times New Roman" w:cs="Times New Roman"/>
        </w:rPr>
        <w:t xml:space="preserve">, indels with only C or T bases were annotated as + </w:t>
      </w:r>
      <w:r w:rsidRPr="00864504">
        <w:rPr>
          <w:rFonts w:ascii="Times New Roman" w:hAnsi="Times New Roman" w:cs="Times New Roman"/>
        </w:rPr>
        <w:lastRenderedPageBreak/>
        <w:t>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(non transcribed?)</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0"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Valleys and peaks were sorted by the genomic coordinate in ascending order. In regard to + strand of the reference genome, replication timing signal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w:t>
      </w:r>
      <w:r>
        <w:rPr>
          <w:rFonts w:ascii="Times New Roman" w:hAnsi="Times New Roman" w:cs="Times New Roman"/>
        </w:rPr>
        <w:lastRenderedPageBreak/>
        <w:t>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942584">
        <w:rPr>
          <w:rFonts w:ascii="Times New Roman" w:hAnsi="Times New Roman" w:cs="Times New Roman"/>
          <w:highlight w:val="yellow"/>
        </w:rPr>
        <w:t>Only strand asymmetries with p value &gt; 0.05 and odds ratios above 1.10 were considered showing strand asymmetries (</w:t>
      </w:r>
      <w:r>
        <w:rPr>
          <w:rFonts w:ascii="Times New Roman" w:hAnsi="Times New Roman" w:cs="Times New Roman"/>
          <w:highlight w:val="yellow"/>
        </w:rPr>
        <w:t>Do</w:t>
      </w:r>
      <w:r w:rsidRPr="00942584">
        <w:rPr>
          <w:rFonts w:ascii="Times New Roman" w:hAnsi="Times New Roman" w:cs="Times New Roman"/>
          <w:highlight w:val="yellow"/>
        </w:rPr>
        <w:t xml:space="preserve"> we</w:t>
      </w:r>
      <w:r>
        <w:rPr>
          <w:rFonts w:ascii="Times New Roman" w:hAnsi="Times New Roman" w:cs="Times New Roman"/>
          <w:highlight w:val="yellow"/>
        </w:rPr>
        <w:t xml:space="preserve"> want to</w:t>
      </w:r>
      <w:r w:rsidRPr="00942584">
        <w:rPr>
          <w:rFonts w:ascii="Times New Roman" w:hAnsi="Times New Roman" w:cs="Times New Roman"/>
          <w:highlight w:val="yellow"/>
        </w:rPr>
        <w:t xml:space="preserve"> use this criteria</w:t>
      </w:r>
      <w:r>
        <w:rPr>
          <w:rFonts w:ascii="Times New Roman" w:hAnsi="Times New Roman" w:cs="Times New Roman"/>
          <w:highlight w:val="yellow"/>
        </w:rPr>
        <w:t>?</w:t>
      </w:r>
      <w:r w:rsidRPr="00942584">
        <w:rPr>
          <w:rFonts w:ascii="Times New Roman" w:hAnsi="Times New Roman" w:cs="Times New Roman"/>
          <w:highlight w:val="yellow"/>
        </w:rPr>
        <w:t>).</w:t>
      </w:r>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XXX(</w:t>
      </w:r>
      <w:r w:rsidRPr="00864504">
        <w:rPr>
          <w:rFonts w:ascii="Times New Roman" w:hAnsi="Times New Roman" w:cs="Times New Roman"/>
          <w:highlight w:val="yellow"/>
        </w:rPr>
        <w:t>per_base_territories_20kb (2).mat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Normalized mutation density vectors across replication timing deciles were calculated</w:t>
      </w:r>
      <w:r>
        <w:rPr>
          <w:rFonts w:ascii="Times New Roman" w:hAnsi="Times New Roman" w:cs="Times New Roman"/>
        </w:rPr>
        <w:t xml:space="preserve"> as following</w:t>
      </w:r>
      <w:r w:rsidRPr="00864504">
        <w:rPr>
          <w:rFonts w:ascii="Times New Roman" w:hAnsi="Times New Roman" w:cs="Times New Roman"/>
        </w:rPr>
        <w:t xml:space="preserve">: </w:t>
      </w:r>
    </w:p>
    <w:p w14:paraId="147DD511" w14:textId="77777777" w:rsidR="006F713A" w:rsidRPr="00F435FE" w:rsidRDefault="006F713A" w:rsidP="006F713A">
      <w:pPr>
        <w:spacing w:line="360" w:lineRule="auto"/>
        <w:rPr>
          <w:rFonts w:ascii="Times New Roman" w:hAnsi="Times New Roman" w:cs="Times New Roman"/>
        </w:rPr>
      </w:pPr>
      <m:oMathPara>
        <m:oMath>
          <m:r>
            <w:rPr>
              <w:rFonts w:ascii="Cambria Math" w:hAnsi="Cambria Math" w:cs="Times New Roman"/>
            </w:rPr>
            <m:t>Normalized mutation density=</m:t>
          </m:r>
          <m:f>
            <m:fPr>
              <m:ctrlPr>
                <w:rPr>
                  <w:rFonts w:ascii="Cambria Math" w:hAnsi="Cambria Math" w:cs="Times New Roman"/>
                  <w:i/>
                </w:rPr>
              </m:ctrlPr>
            </m:fPr>
            <m:num>
              <m:r>
                <w:rPr>
                  <w:rFonts w:ascii="Cambria Math" w:hAnsi="Cambria Math" w:cs="Times New Roman"/>
                </w:rPr>
                <m:t>Real  somatic indels count</m:t>
              </m:r>
            </m:num>
            <m:den>
              <m:r>
                <w:rPr>
                  <w:rFonts w:ascii="Cambria Math" w:hAnsi="Cambria Math" w:cs="Times New Roman"/>
                </w:rPr>
                <m:t>Simulated somatic indels count</m:t>
              </m:r>
            </m:den>
          </m:f>
        </m:oMath>
      </m:oMathPara>
    </w:p>
    <w:p w14:paraId="3A63A466" w14:textId="77777777" w:rsidR="006F713A" w:rsidRDefault="006F713A" w:rsidP="006F713A">
      <w:pPr>
        <w:spacing w:line="360" w:lineRule="auto"/>
        <w:rPr>
          <w:rFonts w:ascii="Times New Roman" w:hAnsi="Times New Roman" w:cs="Times New Roman"/>
        </w:rPr>
      </w:pPr>
      <w:r w:rsidRPr="00864504">
        <w:rPr>
          <w:rFonts w:ascii="Times New Roman" w:hAnsi="Times New Roman" w:cs="Times New Roman"/>
        </w:rPr>
        <w:t>To classify whether the replication timing mutation density was increasing, flat, or decreasing, a linear</w:t>
      </w:r>
      <w:r>
        <w:rPr>
          <w:rFonts w:ascii="Times New Roman" w:hAnsi="Times New Roman" w:cs="Times New Roman"/>
        </w:rPr>
        <w:t xml:space="preserve"> </w:t>
      </w:r>
      <w:r w:rsidRPr="00864504">
        <w:rPr>
          <w:rFonts w:ascii="Times New Roman" w:hAnsi="Times New Roman" w:cs="Times New Roman"/>
        </w:rPr>
        <w:t xml:space="preserve">regression model </w:t>
      </w:r>
      <w:r>
        <w:rPr>
          <w:rFonts w:ascii="Times New Roman" w:hAnsi="Times New Roman" w:cs="Times New Roman"/>
        </w:rPr>
        <w:t xml:space="preserve">was fitted </w:t>
      </w:r>
      <w:r w:rsidRPr="00864504">
        <w:rPr>
          <w:rFonts w:ascii="Times New Roman" w:hAnsi="Times New Roman" w:cs="Times New Roman"/>
        </w:rPr>
        <w:t>to the values of the normalized mutation densities.</w:t>
      </w:r>
      <w:r>
        <w:rPr>
          <w:rFonts w:ascii="Times New Roman" w:hAnsi="Times New Roman" w:cs="Times New Roman"/>
        </w:rPr>
        <w:t xml:space="preserve"> An ID </w:t>
      </w:r>
      <w:r w:rsidRPr="00864504">
        <w:rPr>
          <w:rFonts w:ascii="Times New Roman" w:hAnsi="Times New Roman" w:cs="Times New Roman"/>
        </w:rPr>
        <w:t xml:space="preserve">signature was considered to be generally unaffected by replication timing </w:t>
      </w:r>
      <w:r>
        <w:rPr>
          <w:rFonts w:ascii="Times New Roman" w:hAnsi="Times New Roman" w:cs="Times New Roman"/>
        </w:rPr>
        <w:t>i</w:t>
      </w:r>
      <w:r w:rsidRPr="00864504">
        <w:rPr>
          <w:rFonts w:ascii="Times New Roman" w:hAnsi="Times New Roman" w:cs="Times New Roman"/>
        </w:rPr>
        <w:t xml:space="preserve">f the slope m was not statistically significant </w:t>
      </w:r>
      <w:r w:rsidRPr="00864504">
        <w:rPr>
          <w:rFonts w:ascii="Times New Roman" w:hAnsi="Times New Roman" w:cs="Times New Roman"/>
        </w:rPr>
        <w:lastRenderedPageBreak/>
        <w:t>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signature was considered to be</w:t>
      </w:r>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0, and </w:t>
      </w:r>
      <w:r w:rsidRPr="00864504">
        <w:rPr>
          <w:rFonts w:ascii="Times New Roman" w:hAnsi="Times New Roman" w:cs="Times New Roman"/>
        </w:rPr>
        <w:t xml:space="preserve">was considered to be decreasing from early to late replicating regions if the slope m </w:t>
      </w:r>
      <w:r>
        <w:rPr>
          <w:rFonts w:ascii="Times New Roman" w:hAnsi="Times New Roman" w:cs="Times New Roman"/>
        </w:rPr>
        <w:t>&lt; 0.</w:t>
      </w:r>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4" w:name="_Hlk191059301"/>
      <w:r w:rsidRPr="00D343FD">
        <w:rPr>
          <w:rFonts w:ascii="Times New Roman" w:hAnsi="Times New Roman" w:cs="Times New Roman"/>
          <w:sz w:val="24"/>
          <w:szCs w:val="24"/>
        </w:rPr>
        <w:t>RNASEH2b</w:t>
      </w:r>
      <w:bookmarkEnd w:id="14"/>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w:t>
      </w:r>
      <w:r w:rsidRPr="00D343FD">
        <w:rPr>
          <w:rFonts w:ascii="Times New Roman" w:hAnsi="Times New Roman" w:cs="Times New Roman"/>
          <w:sz w:val="24"/>
          <w:szCs w:val="24"/>
        </w:rPr>
        <w:lastRenderedPageBreak/>
        <w:t xml:space="preserve">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lastRenderedPageBreak/>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w:t>
      </w:r>
      <w:r w:rsidRPr="00382668">
        <w:rPr>
          <w:rFonts w:ascii="Times New Roman" w:hAnsi="Times New Roman" w:cs="Times New Roman"/>
          <w:sz w:val="24"/>
        </w:rPr>
        <w:lastRenderedPageBreak/>
        <w:t xml:space="preserve">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11"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12"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 w:id="13" w:author="Mo Liu" w:date="2024-10-04T09:10:00Z" w:initials="ML">
    <w:p w14:paraId="540BB308" w14:textId="6FE0111F"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94567" w15:done="0"/>
  <w15:commentEx w15:paraId="7F453A41" w15:done="0"/>
  <w15:commentEx w15:paraId="5BDE848F"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DBB79" w16cex:dateUtc="2025-06-10T05:37:00Z"/>
  <w16cex:commentExtensible w16cex:durableId="6566E6AB" w16cex:dateUtc="2025-06-24T08:45:00Z"/>
  <w16cex:commentExtensible w16cex:durableId="2182850F" w16cex:dateUtc="2025-06-20T06:24: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94567" w16cid:durableId="71EDBB79"/>
  <w16cid:commentId w16cid:paraId="7F453A41" w16cid:durableId="6566E6AB"/>
  <w16cid:commentId w16cid:paraId="5BDE848F" w16cid:durableId="2182850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33B98" w14:textId="77777777" w:rsidR="00726DDA" w:rsidRDefault="00726DDA" w:rsidP="000F4F7D">
      <w:pPr>
        <w:spacing w:after="0" w:line="240" w:lineRule="auto"/>
      </w:pPr>
      <w:r>
        <w:separator/>
      </w:r>
    </w:p>
  </w:endnote>
  <w:endnote w:type="continuationSeparator" w:id="0">
    <w:p w14:paraId="1A01405D" w14:textId="77777777" w:rsidR="00726DDA" w:rsidRDefault="00726DDA" w:rsidP="000F4F7D">
      <w:pPr>
        <w:spacing w:after="0" w:line="240" w:lineRule="auto"/>
      </w:pPr>
      <w:r>
        <w:continuationSeparator/>
      </w:r>
    </w:p>
  </w:endnote>
  <w:endnote w:type="continuationNotice" w:id="1">
    <w:p w14:paraId="022B10BF" w14:textId="77777777" w:rsidR="00726DDA" w:rsidRDefault="00726D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A0A52" w14:textId="77777777" w:rsidR="00726DDA" w:rsidRDefault="00726DDA" w:rsidP="000F4F7D">
      <w:pPr>
        <w:spacing w:after="0" w:line="240" w:lineRule="auto"/>
      </w:pPr>
      <w:r>
        <w:separator/>
      </w:r>
    </w:p>
  </w:footnote>
  <w:footnote w:type="continuationSeparator" w:id="0">
    <w:p w14:paraId="7DDCA444" w14:textId="77777777" w:rsidR="00726DDA" w:rsidRDefault="00726DDA" w:rsidP="000F4F7D">
      <w:pPr>
        <w:spacing w:after="0" w:line="240" w:lineRule="auto"/>
      </w:pPr>
      <w:r>
        <w:continuationSeparator/>
      </w:r>
    </w:p>
  </w:footnote>
  <w:footnote w:type="continuationNotice" w:id="1">
    <w:p w14:paraId="741BC2D6" w14:textId="77777777" w:rsidR="00726DDA" w:rsidRDefault="00726D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5861"/>
    <w:rsid w:val="003E6C29"/>
    <w:rsid w:val="003E7179"/>
    <w:rsid w:val="003F001C"/>
    <w:rsid w:val="003F1927"/>
    <w:rsid w:val="003F1FF0"/>
    <w:rsid w:val="003F2736"/>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22E4"/>
    <w:rsid w:val="00453ADF"/>
    <w:rsid w:val="004547AB"/>
    <w:rsid w:val="0045501C"/>
    <w:rsid w:val="00455482"/>
    <w:rsid w:val="00464AD3"/>
    <w:rsid w:val="00464AFE"/>
    <w:rsid w:val="00466EBC"/>
    <w:rsid w:val="00470BD2"/>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3262"/>
    <w:rsid w:val="00553D75"/>
    <w:rsid w:val="0055585E"/>
    <w:rsid w:val="00555E0E"/>
    <w:rsid w:val="00557621"/>
    <w:rsid w:val="00557CCD"/>
    <w:rsid w:val="005608CD"/>
    <w:rsid w:val="00560EA2"/>
    <w:rsid w:val="005613FD"/>
    <w:rsid w:val="00561EC8"/>
    <w:rsid w:val="00562BFD"/>
    <w:rsid w:val="00563C68"/>
    <w:rsid w:val="00565208"/>
    <w:rsid w:val="00566CDB"/>
    <w:rsid w:val="00572A06"/>
    <w:rsid w:val="00572FAE"/>
    <w:rsid w:val="00574DF5"/>
    <w:rsid w:val="0057559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DDA"/>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A94"/>
    <w:rsid w:val="00742A99"/>
    <w:rsid w:val="00743039"/>
    <w:rsid w:val="00743370"/>
    <w:rsid w:val="00743AA0"/>
    <w:rsid w:val="00744913"/>
    <w:rsid w:val="00744AA4"/>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B91"/>
    <w:rsid w:val="00C02D0F"/>
    <w:rsid w:val="00C02F5F"/>
    <w:rsid w:val="00C0430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608B"/>
    <w:rsid w:val="00E253B9"/>
    <w:rsid w:val="00E25823"/>
    <w:rsid w:val="00E2694B"/>
    <w:rsid w:val="00E30140"/>
    <w:rsid w:val="00E3093B"/>
    <w:rsid w:val="00E31453"/>
    <w:rsid w:val="00E33938"/>
    <w:rsid w:val="00E371D0"/>
    <w:rsid w:val="00E374C4"/>
    <w:rsid w:val="00E37E7D"/>
    <w:rsid w:val="00E4048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78E"/>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577E3"/>
    <w:rsid w:val="00F6225E"/>
    <w:rsid w:val="00F6285A"/>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bmcbioinformatics.biomedcentral.com/articles/10.1186/s12859-020-03772-3"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B254A"/>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30</Pages>
  <Words>29621</Words>
  <Characters>168846</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82</cp:revision>
  <cp:lastPrinted>2025-06-06T09:23:00Z</cp:lastPrinted>
  <dcterms:created xsi:type="dcterms:W3CDTF">2025-06-24T07:23:00Z</dcterms:created>
  <dcterms:modified xsi:type="dcterms:W3CDTF">2025-06-25T14:09:00Z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