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66EFD" w14:textId="52783651" w:rsidR="00942BFA" w:rsidRPr="00E33938" w:rsidRDefault="000F4F7D" w:rsidP="00E33938">
      <w:pPr>
        <w:pStyle w:val="Title"/>
        <w:spacing w:after="120"/>
      </w:pPr>
      <w:r w:rsidRPr="00E33938">
        <w:t>Mutation</w:t>
      </w:r>
      <w:r w:rsidR="00FC6C4B">
        <w:rPr>
          <w:rFonts w:hint="eastAsia"/>
        </w:rPr>
        <w:t>al</w:t>
      </w:r>
      <w:r w:rsidRPr="00E33938">
        <w:t xml:space="preserve"> </w:t>
      </w:r>
      <w:r w:rsidR="00FC6C4B">
        <w:rPr>
          <w:rFonts w:hint="eastAsia"/>
        </w:rPr>
        <w:t>signatures</w:t>
      </w:r>
      <w:r w:rsidR="00FC6C4B" w:rsidRPr="00E33938">
        <w:t xml:space="preserve"> </w:t>
      </w:r>
      <w:r w:rsidRPr="00E33938">
        <w:t>of</w:t>
      </w:r>
      <w:r w:rsidR="00942BFA" w:rsidRPr="00E33938">
        <w:t xml:space="preserve"> </w:t>
      </w:r>
      <w:r w:rsidRPr="00E33938">
        <w:t>small</w:t>
      </w:r>
      <w:r w:rsidR="00FC6C4B">
        <w:rPr>
          <w:rFonts w:hint="eastAsia"/>
        </w:rPr>
        <w:t xml:space="preserve"> </w:t>
      </w:r>
      <w:r w:rsidRPr="00E33938">
        <w:t>insertion</w:t>
      </w:r>
      <w:r w:rsidR="00FC6C4B">
        <w:rPr>
          <w:rFonts w:hint="eastAsia"/>
        </w:rPr>
        <w:t xml:space="preserve">s </w:t>
      </w:r>
      <w:r w:rsidRPr="00E33938">
        <w:t>and</w:t>
      </w:r>
      <w:r w:rsidR="00FC6C4B">
        <w:rPr>
          <w:rFonts w:hint="eastAsia"/>
        </w:rPr>
        <w:t xml:space="preserve"> </w:t>
      </w:r>
      <w:r w:rsidRPr="00E33938">
        <w:t xml:space="preserve">deletions </w:t>
      </w:r>
      <w:r w:rsidR="00AF127D">
        <w:rPr>
          <w:rFonts w:hint="eastAsia"/>
        </w:rPr>
        <w:t xml:space="preserve">in </w:t>
      </w:r>
      <w:r w:rsidR="00FC6C4B">
        <w:rPr>
          <w:rFonts w:hint="eastAsia"/>
        </w:rPr>
        <w:t>7,000 tumors</w:t>
      </w:r>
    </w:p>
    <w:p w14:paraId="4AC6C221" w14:textId="284CC4C2" w:rsidR="00797AF0" w:rsidRDefault="00185AE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Mo Liu</w:t>
      </w:r>
      <w:r w:rsidR="00200DD1" w:rsidRPr="00797AF0">
        <w:rPr>
          <w:rFonts w:ascii="Times New Roman" w:hAnsi="Times New Roman" w:cs="Times New Roman" w:hint="eastAsia"/>
          <w:sz w:val="24"/>
          <w:szCs w:val="24"/>
          <w:vertAlign w:val="superscript"/>
        </w:rPr>
        <w:t>1,</w:t>
      </w:r>
      <w:r w:rsidR="0022525C">
        <w:rPr>
          <w:rFonts w:ascii="Times New Roman" w:hAnsi="Times New Roman" w:cs="Times New Roman" w:hint="eastAsia"/>
          <w:sz w:val="24"/>
          <w:szCs w:val="24"/>
          <w:vertAlign w:val="superscript"/>
        </w:rPr>
        <w:t>2</w:t>
      </w:r>
      <w:r w:rsidR="00A279AA">
        <w:rPr>
          <w:rFonts w:ascii="Times New Roman" w:hAnsi="Times New Roman" w:cs="Times New Roman" w:hint="eastAsia"/>
          <w:sz w:val="24"/>
          <w:szCs w:val="24"/>
          <w:vertAlign w:val="superscript"/>
        </w:rPr>
        <w:t>,</w:t>
      </w:r>
      <w:r w:rsidR="0022525C">
        <w:rPr>
          <w:rFonts w:ascii="Times New Roman" w:hAnsi="Times New Roman" w:cs="Times New Roman" w:hint="eastAsia"/>
          <w:sz w:val="24"/>
          <w:szCs w:val="24"/>
          <w:vertAlign w:val="superscript"/>
        </w:rPr>
        <w:t>3</w:t>
      </w:r>
      <w:r w:rsidR="006E57B0">
        <w:rPr>
          <w:rFonts w:ascii="Times New Roman" w:hAnsi="Times New Roman" w:cs="Times New Roman" w:hint="eastAsia"/>
          <w:sz w:val="24"/>
          <w:szCs w:val="24"/>
          <w:vertAlign w:val="superscript"/>
        </w:rPr>
        <w:t>*</w:t>
      </w:r>
      <w:r w:rsidR="00511B52">
        <w:rPr>
          <w:rFonts w:ascii="Times New Roman" w:hAnsi="Times New Roman" w:cs="Times New Roman" w:hint="eastAsia"/>
          <w:sz w:val="24"/>
          <w:szCs w:val="24"/>
          <w:vertAlign w:val="superscript"/>
        </w:rPr>
        <w:t>#</w:t>
      </w:r>
      <w:r w:rsidRPr="008A1C58">
        <w:rPr>
          <w:rFonts w:ascii="Times New Roman" w:hAnsi="Times New Roman" w:cs="Times New Roman"/>
          <w:sz w:val="24"/>
          <w:szCs w:val="24"/>
        </w:rPr>
        <w:t>,</w:t>
      </w:r>
      <w:r w:rsidR="00350689">
        <w:rPr>
          <w:rFonts w:ascii="Times New Roman" w:hAnsi="Times New Roman" w:cs="Times New Roman" w:hint="eastAsia"/>
          <w:sz w:val="24"/>
          <w:szCs w:val="24"/>
        </w:rPr>
        <w:t xml:space="preserve"> Mini Huang</w:t>
      </w:r>
      <w:r w:rsidR="00350689" w:rsidRPr="00DD0B3F">
        <w:rPr>
          <w:rFonts w:ascii="Times New Roman" w:hAnsi="Times New Roman" w:cs="Times New Roman" w:hint="eastAsia"/>
          <w:sz w:val="24"/>
          <w:szCs w:val="24"/>
          <w:vertAlign w:val="superscript"/>
        </w:rPr>
        <w:t>4</w:t>
      </w:r>
      <w:r w:rsidR="006E57B0">
        <w:rPr>
          <w:rFonts w:ascii="Times New Roman" w:hAnsi="Times New Roman" w:cs="Times New Roman" w:hint="eastAsia"/>
          <w:sz w:val="24"/>
          <w:szCs w:val="24"/>
          <w:vertAlign w:val="superscript"/>
        </w:rPr>
        <w:t>*</w:t>
      </w:r>
      <w:r w:rsidR="00350689">
        <w:rPr>
          <w:rFonts w:ascii="Times New Roman" w:hAnsi="Times New Roman" w:cs="Times New Roman" w:hint="eastAsia"/>
          <w:sz w:val="24"/>
          <w:szCs w:val="24"/>
        </w:rPr>
        <w:t>,</w:t>
      </w:r>
      <w:r w:rsidRPr="008A1C58">
        <w:rPr>
          <w:rFonts w:ascii="Times New Roman" w:hAnsi="Times New Roman" w:cs="Times New Roman"/>
          <w:sz w:val="24"/>
          <w:szCs w:val="24"/>
        </w:rPr>
        <w:t xml:space="preserve"> </w:t>
      </w:r>
      <w:r w:rsidR="006E6B8A" w:rsidRPr="008A1C58">
        <w:rPr>
          <w:rFonts w:ascii="Times New Roman" w:hAnsi="Times New Roman" w:cs="Times New Roman"/>
          <w:sz w:val="24"/>
          <w:szCs w:val="24"/>
        </w:rPr>
        <w:t>Qi Zheng</w:t>
      </w:r>
      <w:r w:rsidR="00200DD1" w:rsidRPr="00797AF0">
        <w:rPr>
          <w:rFonts w:ascii="Times New Roman" w:hAnsi="Times New Roman" w:cs="Times New Roman" w:hint="eastAsia"/>
          <w:sz w:val="24"/>
          <w:szCs w:val="24"/>
          <w:vertAlign w:val="superscript"/>
        </w:rPr>
        <w:t>1</w:t>
      </w:r>
      <w:r w:rsidR="006E6B8A" w:rsidRPr="008A1C58">
        <w:rPr>
          <w:rFonts w:ascii="Times New Roman" w:hAnsi="Times New Roman" w:cs="Times New Roman"/>
          <w:sz w:val="24"/>
          <w:szCs w:val="24"/>
        </w:rPr>
        <w:t>,</w:t>
      </w:r>
      <w:r w:rsidR="006E6B8A">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Arnoud Boot</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 xml:space="preserve">, </w:t>
      </w:r>
      <w:r w:rsidR="002D6FC0">
        <w:rPr>
          <w:rFonts w:ascii="Times New Roman" w:hAnsi="Times New Roman" w:cs="Times New Roman" w:hint="eastAsia"/>
          <w:sz w:val="24"/>
          <w:szCs w:val="24"/>
        </w:rPr>
        <w:t>Shenli Zhang</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2D6FC0">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Szh-Chi</w:t>
      </w:r>
      <w:r w:rsidR="00200DD1">
        <w:rPr>
          <w:rFonts w:ascii="Times New Roman" w:hAnsi="Times New Roman" w:cs="Times New Roman" w:hint="eastAsia"/>
          <w:sz w:val="24"/>
          <w:szCs w:val="24"/>
        </w:rPr>
        <w:t xml:space="preserve"> Ho</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w:t>
      </w:r>
      <w:r w:rsidR="006E6B8A">
        <w:rPr>
          <w:rFonts w:ascii="Times New Roman" w:hAnsi="Times New Roman" w:cs="Times New Roman" w:hint="eastAsia"/>
          <w:sz w:val="24"/>
          <w:szCs w:val="24"/>
        </w:rPr>
        <w:t xml:space="preserve"> </w:t>
      </w:r>
      <w:r w:rsidR="00A60DDB">
        <w:rPr>
          <w:rFonts w:ascii="Times New Roman" w:hAnsi="Times New Roman" w:cs="Times New Roman"/>
          <w:sz w:val="24"/>
          <w:szCs w:val="24"/>
        </w:rPr>
        <w:t>Runtian Yao</w:t>
      </w:r>
      <w:r w:rsidR="00A60DDB" w:rsidRPr="00DD0B3F">
        <w:rPr>
          <w:rFonts w:ascii="Times New Roman" w:hAnsi="Times New Roman" w:cs="Times New Roman" w:hint="eastAsia"/>
          <w:sz w:val="24"/>
          <w:szCs w:val="24"/>
          <w:vertAlign w:val="superscript"/>
        </w:rPr>
        <w:t>4</w:t>
      </w:r>
      <w:r w:rsidR="00A60DDB">
        <w:rPr>
          <w:rFonts w:ascii="Times New Roman" w:hAnsi="Times New Roman" w:cs="Times New Roman"/>
          <w:sz w:val="24"/>
          <w:szCs w:val="24"/>
        </w:rPr>
        <w:t xml:space="preserve">, </w:t>
      </w:r>
      <w:r w:rsidR="00EF5504">
        <w:rPr>
          <w:rFonts w:ascii="Times New Roman" w:hAnsi="Times New Roman" w:cs="Times New Roman" w:hint="eastAsia"/>
          <w:sz w:val="24"/>
          <w:szCs w:val="24"/>
        </w:rPr>
        <w:t>Ying Yang</w:t>
      </w:r>
      <w:r w:rsidR="00797AF0" w:rsidRPr="00797AF0">
        <w:rPr>
          <w:rFonts w:ascii="Times New Roman" w:hAnsi="Times New Roman" w:cs="Times New Roman" w:hint="eastAsia"/>
          <w:sz w:val="24"/>
          <w:szCs w:val="24"/>
          <w:vertAlign w:val="superscript"/>
        </w:rPr>
        <w:t>1</w:t>
      </w:r>
      <w:r w:rsidR="00EF5504">
        <w:rPr>
          <w:rFonts w:ascii="Times New Roman" w:hAnsi="Times New Roman" w:cs="Times New Roman" w:hint="eastAsia"/>
          <w:sz w:val="24"/>
          <w:szCs w:val="24"/>
        </w:rPr>
        <w:t xml:space="preserve">, </w:t>
      </w:r>
      <w:r w:rsidR="00AA76D1">
        <w:rPr>
          <w:rFonts w:ascii="Times New Roman" w:hAnsi="Times New Roman" w:cs="Times New Roman" w:hint="eastAsia"/>
          <w:sz w:val="24"/>
          <w:szCs w:val="24"/>
        </w:rPr>
        <w:t>Runxi Shen</w:t>
      </w:r>
      <w:r w:rsidR="0022525C">
        <w:rPr>
          <w:rFonts w:ascii="Times New Roman" w:hAnsi="Times New Roman" w:cs="Times New Roman" w:hint="eastAsia"/>
          <w:sz w:val="24"/>
          <w:szCs w:val="24"/>
          <w:vertAlign w:val="superscript"/>
        </w:rPr>
        <w:t>5</w:t>
      </w:r>
      <w:r w:rsidR="00AA76D1">
        <w:rPr>
          <w:rFonts w:ascii="Times New Roman" w:hAnsi="Times New Roman" w:cs="Times New Roman" w:hint="eastAsia"/>
          <w:sz w:val="24"/>
          <w:szCs w:val="24"/>
        </w:rPr>
        <w:t xml:space="preserve">, </w:t>
      </w:r>
      <w:r w:rsidRPr="008A1C58">
        <w:rPr>
          <w:rFonts w:ascii="Times New Roman" w:hAnsi="Times New Roman" w:cs="Times New Roman"/>
          <w:sz w:val="24"/>
          <w:szCs w:val="24"/>
        </w:rPr>
        <w:t>Steven G. Rozen</w:t>
      </w:r>
      <w:r w:rsidR="00797AF0" w:rsidRPr="00797AF0">
        <w:rPr>
          <w:rFonts w:ascii="Times New Roman" w:hAnsi="Times New Roman" w:cs="Times New Roman" w:hint="eastAsia"/>
          <w:sz w:val="24"/>
          <w:szCs w:val="24"/>
          <w:vertAlign w:val="superscript"/>
        </w:rPr>
        <w:t>2,</w:t>
      </w:r>
      <w:r w:rsidR="00797AF0">
        <w:rPr>
          <w:rFonts w:ascii="Times New Roman" w:hAnsi="Times New Roman" w:cs="Times New Roman" w:hint="eastAsia"/>
          <w:sz w:val="24"/>
          <w:szCs w:val="24"/>
          <w:vertAlign w:val="superscript"/>
        </w:rPr>
        <w:t>3</w:t>
      </w:r>
      <w:r w:rsidR="00511B52">
        <w:rPr>
          <w:rFonts w:ascii="Times New Roman" w:hAnsi="Times New Roman" w:cs="Times New Roman" w:hint="eastAsia"/>
          <w:sz w:val="24"/>
          <w:szCs w:val="24"/>
          <w:vertAlign w:val="superscript"/>
        </w:rPr>
        <w:t>,</w:t>
      </w:r>
      <w:r w:rsidR="005955ED">
        <w:rPr>
          <w:rFonts w:ascii="Times New Roman" w:hAnsi="Times New Roman" w:cs="Times New Roman" w:hint="eastAsia"/>
          <w:sz w:val="24"/>
          <w:szCs w:val="24"/>
          <w:vertAlign w:val="superscript"/>
        </w:rPr>
        <w:t>6</w:t>
      </w:r>
      <w:r w:rsidR="00511B52">
        <w:rPr>
          <w:rFonts w:ascii="Times New Roman" w:hAnsi="Times New Roman" w:cs="Times New Roman" w:hint="eastAsia"/>
          <w:sz w:val="24"/>
          <w:szCs w:val="24"/>
          <w:vertAlign w:val="superscript"/>
        </w:rPr>
        <w:t>#</w:t>
      </w:r>
    </w:p>
    <w:p w14:paraId="734EFEE4" w14:textId="65AA7BE1" w:rsidR="00511B52" w:rsidRPr="006D1797" w:rsidRDefault="00511B52" w:rsidP="008A1C58">
      <w:pPr>
        <w:spacing w:line="480" w:lineRule="auto"/>
        <w:rPr>
          <w:rFonts w:ascii="Times New Roman" w:hAnsi="Times New Roman" w:cs="Times New Roman"/>
        </w:rPr>
      </w:pPr>
      <w:r w:rsidRPr="006D1797">
        <w:rPr>
          <w:rFonts w:ascii="Times New Roman" w:hAnsi="Times New Roman" w:cs="Times New Roman"/>
        </w:rPr>
        <w:t xml:space="preserve">1 </w:t>
      </w:r>
      <w:r w:rsidR="00E937A9" w:rsidRPr="006D1797">
        <w:rPr>
          <w:rFonts w:ascii="Times New Roman" w:hAnsi="Times New Roman" w:cs="Times New Roman"/>
        </w:rPr>
        <w:t>Sino-French Hoffmann Institute, School of Basic Medical Sciences, Guangzhou Medical University, Guangzhou, Guangdong 511436, China</w:t>
      </w:r>
    </w:p>
    <w:p w14:paraId="5A7C5115" w14:textId="5EF450BA" w:rsidR="00E937A9" w:rsidRPr="006D1797" w:rsidRDefault="0022525C" w:rsidP="008A1C58">
      <w:pPr>
        <w:spacing w:line="480" w:lineRule="auto"/>
        <w:rPr>
          <w:rFonts w:ascii="Times New Roman" w:hAnsi="Times New Roman" w:cs="Times New Roman"/>
        </w:rPr>
      </w:pPr>
      <w:r>
        <w:rPr>
          <w:rFonts w:ascii="Times New Roman" w:hAnsi="Times New Roman" w:cs="Times New Roman" w:hint="eastAsia"/>
        </w:rPr>
        <w:t>2</w:t>
      </w:r>
      <w:r w:rsidR="00704EE4" w:rsidRPr="006D1797">
        <w:rPr>
          <w:rFonts w:ascii="Times New Roman" w:hAnsi="Times New Roman" w:cs="Times New Roman"/>
        </w:rPr>
        <w:t xml:space="preserve"> Centre for Computational Biology, Duke–NUS Medical School, 169857 Singapore;</w:t>
      </w:r>
    </w:p>
    <w:p w14:paraId="2EF5E4CC" w14:textId="2584E1AD" w:rsidR="00704EE4" w:rsidRPr="006D1797" w:rsidRDefault="0022525C" w:rsidP="008A1C58">
      <w:pPr>
        <w:spacing w:line="480" w:lineRule="auto"/>
        <w:rPr>
          <w:rFonts w:ascii="Times New Roman" w:hAnsi="Times New Roman" w:cs="Times New Roman"/>
        </w:rPr>
      </w:pPr>
      <w:r>
        <w:rPr>
          <w:rFonts w:ascii="Times New Roman" w:hAnsi="Times New Roman" w:cs="Times New Roman" w:hint="eastAsia"/>
        </w:rPr>
        <w:t>3</w:t>
      </w:r>
      <w:r w:rsidR="00A279AA" w:rsidRPr="006D1797">
        <w:rPr>
          <w:rFonts w:ascii="Times New Roman" w:hAnsi="Times New Roman" w:cs="Times New Roman"/>
        </w:rPr>
        <w:t xml:space="preserve"> Programme in Cancer and Stem Cell Biology, Duke University–National University of Singapore Medical School (Duke–NUS Medical School), 169857 Singapore;  </w:t>
      </w:r>
    </w:p>
    <w:p w14:paraId="5FBB0CB0" w14:textId="170D39C7" w:rsidR="00A279AA" w:rsidRPr="006D1797" w:rsidRDefault="0022525C" w:rsidP="008A1C58">
      <w:pPr>
        <w:spacing w:line="480" w:lineRule="auto"/>
        <w:rPr>
          <w:rFonts w:ascii="Times New Roman" w:hAnsi="Times New Roman" w:cs="Times New Roman"/>
        </w:rPr>
      </w:pPr>
      <w:r>
        <w:rPr>
          <w:rFonts w:ascii="Times New Roman" w:hAnsi="Times New Roman" w:cs="Times New Roman" w:hint="eastAsia"/>
        </w:rPr>
        <w:t>4</w:t>
      </w:r>
      <w:r w:rsidR="00C76367">
        <w:rPr>
          <w:rFonts w:ascii="Times New Roman" w:hAnsi="Times New Roman" w:cs="Times New Roman" w:hint="eastAsia"/>
        </w:rPr>
        <w:t xml:space="preserve"> </w:t>
      </w:r>
      <w:r w:rsidR="00C76367" w:rsidRPr="00C76367">
        <w:rPr>
          <w:rFonts w:ascii="Times New Roman" w:hAnsi="Times New Roman" w:cs="Times New Roman"/>
        </w:rPr>
        <w:t>Molecular Cancer Research Center, School of Medicine, Shenzhen Campus of Sun Yat-</w:t>
      </w:r>
      <w:r w:rsidR="00DD0B3F">
        <w:rPr>
          <w:rFonts w:ascii="Times New Roman" w:hAnsi="Times New Roman" w:cs="Times New Roman" w:hint="eastAsia"/>
        </w:rPr>
        <w:t>S</w:t>
      </w:r>
      <w:r w:rsidR="00C76367" w:rsidRPr="00C76367">
        <w:rPr>
          <w:rFonts w:ascii="Times New Roman" w:hAnsi="Times New Roman" w:cs="Times New Roman"/>
        </w:rPr>
        <w:t>en University, Sun Yat-sen University, Shenzhen, 518107, China.</w:t>
      </w:r>
    </w:p>
    <w:p w14:paraId="1CF7E708" w14:textId="73D61DBF" w:rsidR="00A279AA" w:rsidRDefault="0022525C" w:rsidP="008A1C58">
      <w:pPr>
        <w:spacing w:line="480" w:lineRule="auto"/>
        <w:rPr>
          <w:rFonts w:ascii="Times New Roman" w:hAnsi="Times New Roman" w:cs="Times New Roman"/>
        </w:rPr>
      </w:pPr>
      <w:r>
        <w:rPr>
          <w:rFonts w:ascii="Times New Roman" w:hAnsi="Times New Roman" w:cs="Times New Roman" w:hint="eastAsia"/>
        </w:rPr>
        <w:t>5</w:t>
      </w:r>
      <w:r w:rsidR="00942C14">
        <w:rPr>
          <w:rFonts w:ascii="Times New Roman" w:hAnsi="Times New Roman" w:cs="Times New Roman" w:hint="eastAsia"/>
        </w:rPr>
        <w:t xml:space="preserve"> </w:t>
      </w:r>
      <w:r w:rsidR="007C582C" w:rsidRPr="007C582C">
        <w:rPr>
          <w:rFonts w:ascii="Times New Roman" w:hAnsi="Times New Roman" w:cs="Times New Roman"/>
        </w:rPr>
        <w:t xml:space="preserve">Imaging Platform, Broad Institute of Harvard and MIT, Cambridge, </w:t>
      </w:r>
      <w:r w:rsidR="00F9475B" w:rsidRPr="00F9475B">
        <w:rPr>
          <w:rFonts w:ascii="Times New Roman" w:hAnsi="Times New Roman" w:cs="Times New Roman"/>
        </w:rPr>
        <w:t>Massachusetts</w:t>
      </w:r>
      <w:r w:rsidR="007C582C" w:rsidRPr="007C582C">
        <w:rPr>
          <w:rFonts w:ascii="Times New Roman" w:hAnsi="Times New Roman" w:cs="Times New Roman"/>
        </w:rPr>
        <w:t xml:space="preserve">, </w:t>
      </w:r>
      <w:r w:rsidR="00DC3751" w:rsidRPr="006D1797">
        <w:rPr>
          <w:rFonts w:ascii="Times New Roman" w:hAnsi="Times New Roman" w:cs="Times New Roman"/>
        </w:rPr>
        <w:t>United States</w:t>
      </w:r>
    </w:p>
    <w:p w14:paraId="68D6FAA2" w14:textId="047A97D4" w:rsidR="0022525C" w:rsidRPr="006E57B0" w:rsidRDefault="0022525C" w:rsidP="006E57B0">
      <w:pPr>
        <w:spacing w:line="480" w:lineRule="auto"/>
        <w:rPr>
          <w:rFonts w:ascii="Times New Roman" w:hAnsi="Times New Roman" w:cs="Times New Roman"/>
        </w:rPr>
      </w:pPr>
      <w:r>
        <w:rPr>
          <w:rFonts w:ascii="Times New Roman" w:hAnsi="Times New Roman" w:cs="Times New Roman" w:hint="eastAsia"/>
        </w:rPr>
        <w:t>6</w:t>
      </w:r>
      <w:r w:rsidRPr="006D1797">
        <w:rPr>
          <w:rFonts w:ascii="Times New Roman" w:hAnsi="Times New Roman" w:cs="Times New Roman"/>
        </w:rPr>
        <w:t xml:space="preserve"> Department of Biostatistics and Bioinformatics, Duke University School of Medicine, Durham, North Carolina, 27710, United States</w:t>
      </w:r>
    </w:p>
    <w:p w14:paraId="2DC4640D" w14:textId="035D4394" w:rsidR="00FE203D" w:rsidRPr="006D1797" w:rsidRDefault="00FE203D" w:rsidP="008A1C58">
      <w:pPr>
        <w:spacing w:line="480" w:lineRule="auto"/>
        <w:rPr>
          <w:rFonts w:ascii="Times New Roman" w:hAnsi="Times New Roman" w:cs="Times New Roman"/>
        </w:rPr>
      </w:pPr>
      <w:r w:rsidRPr="006D1797">
        <w:rPr>
          <w:rFonts w:ascii="Times New Roman" w:hAnsi="Times New Roman" w:cs="Times New Roman"/>
        </w:rPr>
        <w:t xml:space="preserve"># Corresponding authors: E-mails: </w:t>
      </w:r>
      <w:hyperlink r:id="rId11" w:history="1">
        <w:r w:rsidRPr="004D52B8">
          <w:rPr>
            <w:rFonts w:ascii="Times New Roman" w:hAnsi="Times New Roman" w:cs="Times New Roman" w:hint="eastAsia"/>
          </w:rPr>
          <w:t>mo.liu@gzhmu.edu.cn</w:t>
        </w:r>
      </w:hyperlink>
      <w:r w:rsidR="004D52B8">
        <w:rPr>
          <w:rFonts w:ascii="Times New Roman" w:hAnsi="Times New Roman" w:cs="Times New Roman" w:hint="eastAsia"/>
        </w:rPr>
        <w:t>, steverozen@pm.me</w:t>
      </w:r>
    </w:p>
    <w:p w14:paraId="26AF4E0B" w14:textId="77777777" w:rsidR="00E33938" w:rsidRDefault="00E33938">
      <w:pPr>
        <w:rPr>
          <w:rFonts w:ascii="Times New Roman" w:hAnsi="Times New Roman" w:cs="Times New Roman"/>
          <w:b/>
          <w:bCs/>
          <w:sz w:val="24"/>
          <w:szCs w:val="24"/>
        </w:rPr>
      </w:pPr>
      <w:r>
        <w:rPr>
          <w:rFonts w:ascii="Times New Roman" w:hAnsi="Times New Roman" w:cs="Times New Roman"/>
          <w:b/>
          <w:bCs/>
          <w:sz w:val="24"/>
          <w:szCs w:val="24"/>
        </w:rPr>
        <w:br w:type="page"/>
      </w:r>
    </w:p>
    <w:p w14:paraId="028D00E1" w14:textId="52050C22" w:rsidR="003A63AB" w:rsidRPr="00E33938" w:rsidRDefault="009D4C65" w:rsidP="00E33938">
      <w:pPr>
        <w:pStyle w:val="Heading1"/>
      </w:pPr>
      <w:r w:rsidRPr="00E33938">
        <w:rPr>
          <w:rFonts w:hint="eastAsia"/>
        </w:rPr>
        <w:lastRenderedPageBreak/>
        <w:t>Abstract</w:t>
      </w:r>
    </w:p>
    <w:p w14:paraId="3D266436" w14:textId="37833058" w:rsidR="00E33938" w:rsidRDefault="00065370" w:rsidP="008A1C58">
      <w:pPr>
        <w:spacing w:line="480" w:lineRule="auto"/>
        <w:rPr>
          <w:rFonts w:ascii="Times New Roman" w:hAnsi="Times New Roman" w:cs="Times New Roman"/>
          <w:sz w:val="24"/>
          <w:szCs w:val="24"/>
        </w:rPr>
      </w:pPr>
      <w:bookmarkStart w:id="0" w:name="OLE_LINK1"/>
      <w:r w:rsidRPr="00065370">
        <w:rPr>
          <w:rFonts w:ascii="Times New Roman" w:hAnsi="Times New Roman" w:cs="Times New Roman"/>
          <w:sz w:val="24"/>
          <w:szCs w:val="24"/>
        </w:rPr>
        <w:t>Somatic mutations resulting from various mutational processes are key driver</w:t>
      </w:r>
      <w:r w:rsidR="009660E2">
        <w:rPr>
          <w:rFonts w:ascii="Times New Roman" w:hAnsi="Times New Roman" w:cs="Times New Roman" w:hint="eastAsia"/>
          <w:sz w:val="24"/>
          <w:szCs w:val="24"/>
        </w:rPr>
        <w:t>s</w:t>
      </w:r>
      <w:r w:rsidRPr="00065370">
        <w:rPr>
          <w:rFonts w:ascii="Times New Roman" w:hAnsi="Times New Roman" w:cs="Times New Roman"/>
          <w:sz w:val="24"/>
          <w:szCs w:val="24"/>
        </w:rPr>
        <w:t xml:space="preserve"> of tumorigenesis. Mutational signatures, which are distinctive patterns left by </w:t>
      </w:r>
      <w:r w:rsidR="00076D0F">
        <w:rPr>
          <w:rFonts w:ascii="Times New Roman" w:hAnsi="Times New Roman" w:cs="Times New Roman"/>
          <w:sz w:val="24"/>
          <w:szCs w:val="24"/>
        </w:rPr>
        <w:t>mutational</w:t>
      </w:r>
      <w:r w:rsidR="00076D0F" w:rsidRPr="00065370">
        <w:rPr>
          <w:rFonts w:ascii="Times New Roman" w:hAnsi="Times New Roman" w:cs="Times New Roman"/>
          <w:sz w:val="24"/>
          <w:szCs w:val="24"/>
        </w:rPr>
        <w:t xml:space="preserve"> </w:t>
      </w:r>
      <w:r w:rsidRPr="00065370">
        <w:rPr>
          <w:rFonts w:ascii="Times New Roman" w:hAnsi="Times New Roman" w:cs="Times New Roman"/>
          <w:sz w:val="24"/>
          <w:szCs w:val="24"/>
        </w:rPr>
        <w:t xml:space="preserve">processes, can be identified through experimental exposures </w:t>
      </w:r>
      <w:r w:rsidR="00076D0F">
        <w:rPr>
          <w:rFonts w:ascii="Times New Roman" w:hAnsi="Times New Roman" w:cs="Times New Roman"/>
          <w:sz w:val="24"/>
          <w:szCs w:val="24"/>
        </w:rPr>
        <w:t xml:space="preserve">to mutagens </w:t>
      </w:r>
      <w:r w:rsidRPr="00065370">
        <w:rPr>
          <w:rFonts w:ascii="Times New Roman" w:hAnsi="Times New Roman" w:cs="Times New Roman"/>
          <w:sz w:val="24"/>
          <w:szCs w:val="24"/>
        </w:rPr>
        <w:t xml:space="preserve">or </w:t>
      </w:r>
      <w:r w:rsidR="00FC6C4B">
        <w:rPr>
          <w:rFonts w:ascii="Times New Roman" w:hAnsi="Times New Roman" w:cs="Times New Roman" w:hint="eastAsia"/>
          <w:sz w:val="24"/>
          <w:szCs w:val="24"/>
        </w:rPr>
        <w:t xml:space="preserve">through </w:t>
      </w:r>
      <w:r w:rsidRPr="00065370">
        <w:rPr>
          <w:rFonts w:ascii="Times New Roman" w:hAnsi="Times New Roman" w:cs="Times New Roman"/>
          <w:sz w:val="24"/>
          <w:szCs w:val="24"/>
        </w:rPr>
        <w:t xml:space="preserve">computational </w:t>
      </w:r>
      <w:r w:rsidR="00FC6C4B">
        <w:rPr>
          <w:rFonts w:ascii="Times New Roman" w:hAnsi="Times New Roman" w:cs="Times New Roman" w:hint="eastAsia"/>
          <w:sz w:val="24"/>
          <w:szCs w:val="24"/>
        </w:rPr>
        <w:t xml:space="preserve">analysis of somatic mutations from large </w:t>
      </w:r>
      <w:r w:rsidR="00076D0F">
        <w:rPr>
          <w:rFonts w:ascii="Times New Roman" w:hAnsi="Times New Roman" w:cs="Times New Roman"/>
          <w:sz w:val="24"/>
          <w:szCs w:val="24"/>
        </w:rPr>
        <w:t>collections</w:t>
      </w:r>
      <w:r w:rsidR="00076D0F">
        <w:rPr>
          <w:rFonts w:ascii="Times New Roman" w:hAnsi="Times New Roman" w:cs="Times New Roman" w:hint="eastAsia"/>
          <w:sz w:val="24"/>
          <w:szCs w:val="24"/>
        </w:rPr>
        <w:t xml:space="preserve"> </w:t>
      </w:r>
      <w:r w:rsidR="00FC6C4B">
        <w:rPr>
          <w:rFonts w:ascii="Times New Roman" w:hAnsi="Times New Roman" w:cs="Times New Roman" w:hint="eastAsia"/>
          <w:sz w:val="24"/>
          <w:szCs w:val="24"/>
        </w:rPr>
        <w:t>of samples</w:t>
      </w:r>
      <w:r w:rsidRPr="00065370">
        <w:rPr>
          <w:rFonts w:ascii="Times New Roman" w:hAnsi="Times New Roman" w:cs="Times New Roman"/>
          <w:sz w:val="24"/>
          <w:szCs w:val="24"/>
        </w:rPr>
        <w:t xml:space="preserve">. In this study, we analyzed over 7,000 whole genomes from </w:t>
      </w:r>
      <w:r w:rsidR="00793B7C">
        <w:rPr>
          <w:rFonts w:ascii="Times New Roman" w:hAnsi="Times New Roman" w:cs="Times New Roman"/>
          <w:sz w:val="24"/>
          <w:szCs w:val="24"/>
        </w:rPr>
        <w:t xml:space="preserve">the </w:t>
      </w:r>
      <w:r w:rsidRPr="00065370">
        <w:rPr>
          <w:rFonts w:ascii="Times New Roman" w:hAnsi="Times New Roman" w:cs="Times New Roman"/>
          <w:sz w:val="24"/>
          <w:szCs w:val="24"/>
        </w:rPr>
        <w:t xml:space="preserve">Pan-Cancer Analysis of Whole Genomes and Hartwig Medical Foundation </w:t>
      </w:r>
      <w:r w:rsidR="00076D0F">
        <w:rPr>
          <w:rFonts w:ascii="Times New Roman" w:hAnsi="Times New Roman" w:cs="Times New Roman"/>
          <w:sz w:val="24"/>
          <w:szCs w:val="24"/>
        </w:rPr>
        <w:t>data set</w:t>
      </w:r>
      <w:r w:rsidR="00793B7C">
        <w:rPr>
          <w:rFonts w:ascii="Times New Roman" w:hAnsi="Times New Roman" w:cs="Times New Roman"/>
          <w:sz w:val="24"/>
          <w:szCs w:val="24"/>
        </w:rPr>
        <w:t>s</w:t>
      </w:r>
      <w:r w:rsidR="00076D0F" w:rsidRPr="00065370">
        <w:rPr>
          <w:rFonts w:ascii="Times New Roman" w:hAnsi="Times New Roman" w:cs="Times New Roman"/>
          <w:sz w:val="24"/>
          <w:szCs w:val="24"/>
        </w:rPr>
        <w:t xml:space="preserve"> </w:t>
      </w:r>
      <w:r w:rsidRPr="00065370">
        <w:rPr>
          <w:rFonts w:ascii="Times New Roman" w:hAnsi="Times New Roman" w:cs="Times New Roman"/>
          <w:sz w:val="24"/>
          <w:szCs w:val="24"/>
        </w:rPr>
        <w:t xml:space="preserve">to create a comprehensive collection of </w:t>
      </w:r>
      <w:r w:rsidR="00793B7C">
        <w:rPr>
          <w:rFonts w:ascii="Times New Roman" w:hAnsi="Times New Roman" w:cs="Times New Roman"/>
          <w:sz w:val="24"/>
          <w:szCs w:val="24"/>
        </w:rPr>
        <w:t>indel</w:t>
      </w:r>
      <w:r w:rsidR="00793B7C" w:rsidRPr="00065370">
        <w:rPr>
          <w:rFonts w:ascii="Times New Roman" w:hAnsi="Times New Roman" w:cs="Times New Roman"/>
          <w:sz w:val="24"/>
          <w:szCs w:val="24"/>
        </w:rPr>
        <w:t xml:space="preserve"> </w:t>
      </w:r>
      <w:r w:rsidRPr="00065370">
        <w:rPr>
          <w:rFonts w:ascii="Times New Roman" w:hAnsi="Times New Roman" w:cs="Times New Roman"/>
          <w:sz w:val="24"/>
          <w:szCs w:val="24"/>
        </w:rPr>
        <w:t xml:space="preserve">(small insertions and deletion) mutational signatures using </w:t>
      </w:r>
      <w:r w:rsidR="00076D0F">
        <w:rPr>
          <w:rFonts w:ascii="Times New Roman" w:hAnsi="Times New Roman" w:cs="Times New Roman"/>
          <w:sz w:val="24"/>
          <w:szCs w:val="24"/>
        </w:rPr>
        <w:t xml:space="preserve">two schemes for classifying indel mutations. </w:t>
      </w:r>
      <w:r w:rsidR="00A81DE2">
        <w:rPr>
          <w:rFonts w:ascii="Times New Roman" w:hAnsi="Times New Roman" w:cs="Times New Roman"/>
          <w:sz w:val="24"/>
          <w:szCs w:val="24"/>
        </w:rPr>
        <w:t>We used</w:t>
      </w:r>
      <w:r w:rsidRPr="00065370">
        <w:rPr>
          <w:rFonts w:ascii="Times New Roman" w:hAnsi="Times New Roman" w:cs="Times New Roman"/>
          <w:sz w:val="24"/>
          <w:szCs w:val="24"/>
        </w:rPr>
        <w:t xml:space="preserve"> </w:t>
      </w:r>
      <w:r w:rsidR="009B3A49">
        <w:rPr>
          <w:rFonts w:ascii="Times New Roman" w:hAnsi="Times New Roman" w:cs="Times New Roman"/>
          <w:sz w:val="24"/>
          <w:szCs w:val="24"/>
        </w:rPr>
        <w:t xml:space="preserve">a </w:t>
      </w:r>
      <w:r w:rsidRPr="00065370">
        <w:rPr>
          <w:rFonts w:ascii="Times New Roman" w:hAnsi="Times New Roman" w:cs="Times New Roman"/>
          <w:sz w:val="24"/>
          <w:szCs w:val="24"/>
        </w:rPr>
        <w:t>hierarchical</w:t>
      </w:r>
      <w:r w:rsidR="00A81DE2">
        <w:rPr>
          <w:rFonts w:ascii="Times New Roman" w:hAnsi="Times New Roman" w:cs="Times New Roman"/>
          <w:sz w:val="24"/>
          <w:szCs w:val="24"/>
        </w:rPr>
        <w:t>-</w:t>
      </w:r>
      <w:r w:rsidRPr="00065370">
        <w:rPr>
          <w:rFonts w:ascii="Times New Roman" w:hAnsi="Times New Roman" w:cs="Times New Roman"/>
          <w:sz w:val="24"/>
          <w:szCs w:val="24"/>
        </w:rPr>
        <w:t>Dirichlet</w:t>
      </w:r>
      <w:r w:rsidR="00A81DE2">
        <w:rPr>
          <w:rFonts w:ascii="Times New Roman" w:hAnsi="Times New Roman" w:cs="Times New Roman"/>
          <w:sz w:val="24"/>
          <w:szCs w:val="24"/>
        </w:rPr>
        <w:t>-</w:t>
      </w:r>
      <w:r w:rsidRPr="00065370">
        <w:rPr>
          <w:rFonts w:ascii="Times New Roman" w:hAnsi="Times New Roman" w:cs="Times New Roman"/>
          <w:sz w:val="24"/>
          <w:szCs w:val="24"/>
        </w:rPr>
        <w:t>process-based approach</w:t>
      </w:r>
      <w:r w:rsidR="00A81DE2">
        <w:rPr>
          <w:rFonts w:ascii="Times New Roman" w:hAnsi="Times New Roman" w:cs="Times New Roman"/>
          <w:sz w:val="24"/>
          <w:szCs w:val="24"/>
        </w:rPr>
        <w:t xml:space="preserve"> to discover signatures according to </w:t>
      </w:r>
      <w:r w:rsidR="00793B7C">
        <w:rPr>
          <w:rFonts w:ascii="Times New Roman" w:hAnsi="Times New Roman" w:cs="Times New Roman"/>
          <w:sz w:val="24"/>
          <w:szCs w:val="24"/>
        </w:rPr>
        <w:t>each of the two</w:t>
      </w:r>
      <w:r w:rsidR="00A81DE2">
        <w:rPr>
          <w:rFonts w:ascii="Times New Roman" w:hAnsi="Times New Roman" w:cs="Times New Roman"/>
          <w:sz w:val="24"/>
          <w:szCs w:val="24"/>
        </w:rPr>
        <w:t xml:space="preserve"> indel</w:t>
      </w:r>
      <w:r w:rsidR="00793B7C">
        <w:rPr>
          <w:rFonts w:ascii="Times New Roman" w:hAnsi="Times New Roman" w:cs="Times New Roman"/>
          <w:sz w:val="24"/>
          <w:szCs w:val="24"/>
        </w:rPr>
        <w:t xml:space="preserve"> classification</w:t>
      </w:r>
      <w:r w:rsidR="00A81DE2">
        <w:rPr>
          <w:rFonts w:ascii="Times New Roman" w:hAnsi="Times New Roman" w:cs="Times New Roman"/>
          <w:sz w:val="24"/>
          <w:szCs w:val="24"/>
        </w:rPr>
        <w:t xml:space="preserve">s, and we elucidated the correspondences between the </w:t>
      </w:r>
      <w:r w:rsidR="009B3A49">
        <w:rPr>
          <w:rFonts w:ascii="Times New Roman" w:hAnsi="Times New Roman" w:cs="Times New Roman"/>
          <w:sz w:val="24"/>
          <w:szCs w:val="24"/>
        </w:rPr>
        <w:t xml:space="preserve">two </w:t>
      </w:r>
      <w:r w:rsidR="00793B7C">
        <w:rPr>
          <w:rFonts w:ascii="Times New Roman" w:hAnsi="Times New Roman" w:cs="Times New Roman"/>
          <w:sz w:val="24"/>
          <w:szCs w:val="24"/>
        </w:rPr>
        <w:t xml:space="preserve">classifications </w:t>
      </w:r>
      <w:r w:rsidR="00A81DE2">
        <w:rPr>
          <w:rFonts w:ascii="Times New Roman" w:hAnsi="Times New Roman" w:cs="Times New Roman"/>
          <w:sz w:val="24"/>
          <w:szCs w:val="24"/>
        </w:rPr>
        <w:t>for both known and novel signatures</w:t>
      </w:r>
      <w:r w:rsidRPr="00065370">
        <w:rPr>
          <w:rFonts w:ascii="Times New Roman" w:hAnsi="Times New Roman" w:cs="Times New Roman"/>
          <w:sz w:val="24"/>
          <w:szCs w:val="24"/>
        </w:rPr>
        <w:t xml:space="preserve"> </w:t>
      </w:r>
      <w:r w:rsidR="00A81DE2">
        <w:rPr>
          <w:rFonts w:ascii="Times New Roman" w:hAnsi="Times New Roman" w:cs="Times New Roman"/>
          <w:sz w:val="24"/>
          <w:szCs w:val="24"/>
        </w:rPr>
        <w:t xml:space="preserve">We </w:t>
      </w:r>
      <w:r w:rsidRPr="00065370">
        <w:rPr>
          <w:rFonts w:ascii="Times New Roman" w:hAnsi="Times New Roman" w:cs="Times New Roman"/>
          <w:sz w:val="24"/>
          <w:szCs w:val="24"/>
        </w:rPr>
        <w:t>identif</w:t>
      </w:r>
      <w:r w:rsidR="00A81DE2">
        <w:rPr>
          <w:rFonts w:ascii="Times New Roman" w:hAnsi="Times New Roman" w:cs="Times New Roman"/>
          <w:sz w:val="24"/>
          <w:szCs w:val="24"/>
        </w:rPr>
        <w:t xml:space="preserve">ied </w:t>
      </w:r>
      <w:r w:rsidRPr="00065370">
        <w:rPr>
          <w:rFonts w:ascii="Times New Roman" w:hAnsi="Times New Roman" w:cs="Times New Roman"/>
          <w:sz w:val="24"/>
          <w:szCs w:val="24"/>
        </w:rPr>
        <w:t xml:space="preserve">15 </w:t>
      </w:r>
      <w:r w:rsidR="00A81DE2">
        <w:rPr>
          <w:rFonts w:ascii="Times New Roman" w:hAnsi="Times New Roman" w:cs="Times New Roman"/>
          <w:sz w:val="24"/>
          <w:szCs w:val="24"/>
        </w:rPr>
        <w:t xml:space="preserve">signatures that were novel in both </w:t>
      </w:r>
      <w:r w:rsidR="00793B7C">
        <w:rPr>
          <w:rFonts w:ascii="Times New Roman" w:hAnsi="Times New Roman" w:cs="Times New Roman"/>
          <w:sz w:val="24"/>
          <w:szCs w:val="24"/>
        </w:rPr>
        <w:t>classifications</w:t>
      </w:r>
      <w:r w:rsidRPr="00065370">
        <w:rPr>
          <w:rFonts w:ascii="Times New Roman" w:hAnsi="Times New Roman" w:cs="Times New Roman"/>
          <w:sz w:val="24"/>
          <w:szCs w:val="24"/>
        </w:rPr>
        <w:t xml:space="preserve">, </w:t>
      </w:r>
      <w:r w:rsidR="00A81DE2">
        <w:rPr>
          <w:rFonts w:ascii="Times New Roman" w:hAnsi="Times New Roman" w:cs="Times New Roman"/>
          <w:sz w:val="24"/>
          <w:szCs w:val="24"/>
        </w:rPr>
        <w:t xml:space="preserve">and we re-identified </w:t>
      </w:r>
      <w:r w:rsidRPr="00065370">
        <w:rPr>
          <w:rFonts w:ascii="Times New Roman" w:hAnsi="Times New Roman" w:cs="Times New Roman"/>
          <w:sz w:val="24"/>
          <w:szCs w:val="24"/>
        </w:rPr>
        <w:t xml:space="preserve">23 </w:t>
      </w:r>
      <w:r w:rsidR="00A81DE2">
        <w:rPr>
          <w:rFonts w:ascii="Times New Roman" w:hAnsi="Times New Roman" w:cs="Times New Roman"/>
          <w:sz w:val="24"/>
          <w:szCs w:val="24"/>
        </w:rPr>
        <w:t>signatures in the classification system used in the</w:t>
      </w:r>
      <w:r w:rsidRPr="00065370">
        <w:rPr>
          <w:rFonts w:ascii="Times New Roman" w:hAnsi="Times New Roman" w:cs="Times New Roman"/>
          <w:sz w:val="24"/>
          <w:szCs w:val="24"/>
        </w:rPr>
        <w:t xml:space="preserve"> COSMIC</w:t>
      </w:r>
      <w:r w:rsidR="00AF127D">
        <w:rPr>
          <w:rFonts w:ascii="Times New Roman" w:hAnsi="Times New Roman" w:cs="Times New Roman" w:hint="eastAsia"/>
          <w:sz w:val="24"/>
          <w:szCs w:val="24"/>
        </w:rPr>
        <w:t xml:space="preserve"> reference database of signatures</w:t>
      </w:r>
      <w:r w:rsidRPr="00065370">
        <w:rPr>
          <w:rFonts w:ascii="Times New Roman" w:hAnsi="Times New Roman" w:cs="Times New Roman"/>
          <w:sz w:val="24"/>
          <w:szCs w:val="24"/>
        </w:rPr>
        <w:t xml:space="preserve">. </w:t>
      </w:r>
      <w:r w:rsidR="00280D5C">
        <w:rPr>
          <w:rFonts w:ascii="Times New Roman" w:hAnsi="Times New Roman" w:cs="Times New Roman" w:hint="eastAsia"/>
          <w:sz w:val="24"/>
          <w:szCs w:val="24"/>
        </w:rPr>
        <w:t>Of note</w:t>
      </w:r>
      <w:r w:rsidR="00374059">
        <w:rPr>
          <w:rFonts w:ascii="Times New Roman" w:hAnsi="Times New Roman" w:cs="Times New Roman" w:hint="eastAsia"/>
          <w:sz w:val="24"/>
          <w:szCs w:val="24"/>
        </w:rPr>
        <w:t xml:space="preserve">, </w:t>
      </w:r>
      <w:r w:rsidR="00AC0224">
        <w:rPr>
          <w:rFonts w:ascii="Times New Roman" w:hAnsi="Times New Roman" w:cs="Times New Roman"/>
          <w:sz w:val="24"/>
          <w:szCs w:val="24"/>
        </w:rPr>
        <w:t xml:space="preserve">in cell-line experiments </w:t>
      </w:r>
      <w:r w:rsidR="00374059">
        <w:rPr>
          <w:rFonts w:ascii="Times New Roman" w:hAnsi="Times New Roman" w:cs="Times New Roman" w:hint="eastAsia"/>
          <w:sz w:val="24"/>
          <w:szCs w:val="24"/>
        </w:rPr>
        <w:t>w</w:t>
      </w:r>
      <w:r w:rsidRPr="00065370">
        <w:rPr>
          <w:rFonts w:ascii="Times New Roman" w:hAnsi="Times New Roman" w:cs="Times New Roman"/>
          <w:sz w:val="24"/>
          <w:szCs w:val="24"/>
        </w:rPr>
        <w:t>e</w:t>
      </w:r>
      <w:r w:rsidR="00814D3A">
        <w:rPr>
          <w:rFonts w:ascii="Times New Roman" w:hAnsi="Times New Roman" w:cs="Times New Roman" w:hint="eastAsia"/>
          <w:sz w:val="24"/>
          <w:szCs w:val="24"/>
        </w:rPr>
        <w:t xml:space="preserve"> showed that </w:t>
      </w:r>
      <w:r w:rsidRPr="00065370">
        <w:rPr>
          <w:rFonts w:ascii="Times New Roman" w:hAnsi="Times New Roman" w:cs="Times New Roman"/>
          <w:sz w:val="24"/>
          <w:szCs w:val="24"/>
        </w:rPr>
        <w:t>one</w:t>
      </w:r>
      <w:r w:rsidR="00761EAE">
        <w:rPr>
          <w:rFonts w:ascii="Times New Roman" w:hAnsi="Times New Roman" w:cs="Times New Roman" w:hint="eastAsia"/>
          <w:sz w:val="24"/>
          <w:szCs w:val="24"/>
        </w:rPr>
        <w:t xml:space="preserve"> </w:t>
      </w:r>
      <w:r w:rsidRPr="00065370">
        <w:rPr>
          <w:rFonts w:ascii="Times New Roman" w:hAnsi="Times New Roman" w:cs="Times New Roman"/>
          <w:sz w:val="24"/>
          <w:szCs w:val="24"/>
        </w:rPr>
        <w:t xml:space="preserve">novel signature, H_ID29, </w:t>
      </w:r>
      <w:r w:rsidR="005509B5">
        <w:rPr>
          <w:rFonts w:ascii="Times New Roman" w:hAnsi="Times New Roman" w:cs="Times New Roman"/>
          <w:sz w:val="24"/>
          <w:szCs w:val="24"/>
        </w:rPr>
        <w:t>reflects</w:t>
      </w:r>
      <w:r w:rsidRPr="00065370">
        <w:rPr>
          <w:rFonts w:ascii="Times New Roman" w:hAnsi="Times New Roman" w:cs="Times New Roman"/>
          <w:sz w:val="24"/>
          <w:szCs w:val="24"/>
        </w:rPr>
        <w:t xml:space="preserve"> </w:t>
      </w:r>
      <w:r w:rsidR="002B316E" w:rsidRPr="005509B5">
        <w:rPr>
          <w:rFonts w:ascii="Times New Roman" w:hAnsi="Times New Roman" w:cs="Times New Roman"/>
          <w:sz w:val="24"/>
          <w:szCs w:val="24"/>
          <w:highlight w:val="yellow"/>
        </w:rPr>
        <w:t>transcription</w:t>
      </w:r>
      <w:r w:rsidR="00374059" w:rsidRPr="005509B5">
        <w:rPr>
          <w:rFonts w:ascii="Times New Roman" w:hAnsi="Times New Roman" w:cs="Times New Roman"/>
          <w:sz w:val="24"/>
          <w:szCs w:val="24"/>
          <w:highlight w:val="yellow"/>
        </w:rPr>
        <w:t>-</w:t>
      </w:r>
      <w:r w:rsidR="002B316E" w:rsidRPr="005509B5">
        <w:rPr>
          <w:rFonts w:ascii="Times New Roman" w:hAnsi="Times New Roman" w:cs="Times New Roman"/>
          <w:sz w:val="24"/>
          <w:szCs w:val="24"/>
          <w:highlight w:val="yellow"/>
        </w:rPr>
        <w:t xml:space="preserve">associated </w:t>
      </w:r>
      <w:r w:rsidR="00C44B5E" w:rsidRPr="005509B5">
        <w:rPr>
          <w:rFonts w:ascii="Times New Roman" w:hAnsi="Times New Roman" w:cs="Times New Roman"/>
          <w:sz w:val="24"/>
          <w:szCs w:val="24"/>
          <w:highlight w:val="yellow"/>
        </w:rPr>
        <w:t>topoisomerase</w:t>
      </w:r>
      <w:r w:rsidR="00C44B5E">
        <w:rPr>
          <w:rFonts w:ascii="Times New Roman" w:hAnsi="Times New Roman" w:cs="Times New Roman"/>
          <w:sz w:val="24"/>
          <w:szCs w:val="24"/>
          <w:highlight w:val="yellow"/>
        </w:rPr>
        <w:t>-</w:t>
      </w:r>
      <w:r w:rsidR="00C44B5E" w:rsidRPr="005509B5">
        <w:rPr>
          <w:rFonts w:ascii="Times New Roman" w:hAnsi="Times New Roman" w:cs="Times New Roman"/>
          <w:sz w:val="24"/>
          <w:szCs w:val="24"/>
          <w:highlight w:val="yellow"/>
        </w:rPr>
        <w:t xml:space="preserve">1 </w:t>
      </w:r>
      <w:r w:rsidR="002B316E" w:rsidRPr="00786D1E">
        <w:rPr>
          <w:rFonts w:ascii="Times New Roman" w:hAnsi="Times New Roman" w:cs="Times New Roman"/>
          <w:sz w:val="24"/>
          <w:szCs w:val="24"/>
          <w:highlight w:val="yellow"/>
        </w:rPr>
        <w:t>mutagenesis</w:t>
      </w:r>
      <w:r w:rsidR="005652BA" w:rsidRPr="00786D1E">
        <w:rPr>
          <w:rFonts w:ascii="Times New Roman" w:hAnsi="Times New Roman" w:cs="Times New Roman"/>
          <w:sz w:val="24"/>
          <w:szCs w:val="24"/>
          <w:highlight w:val="yellow"/>
        </w:rPr>
        <w:t xml:space="preserve"> &lt;is this always due to ribonucleotide incorporation</w:t>
      </w:r>
      <w:r w:rsidR="00786D1E" w:rsidRPr="00786D1E">
        <w:rPr>
          <w:rFonts w:ascii="Times New Roman" w:hAnsi="Times New Roman" w:cs="Times New Roman"/>
          <w:sz w:val="24"/>
          <w:szCs w:val="24"/>
          <w:highlight w:val="yellow"/>
        </w:rPr>
        <w:t>?, I.e c</w:t>
      </w:r>
      <w:r w:rsidR="005652BA" w:rsidRPr="00786D1E">
        <w:rPr>
          <w:rFonts w:ascii="Times New Roman" w:hAnsi="Times New Roman" w:cs="Times New Roman"/>
          <w:sz w:val="24"/>
          <w:szCs w:val="24"/>
          <w:highlight w:val="yellow"/>
        </w:rPr>
        <w:t xml:space="preserve">an we say “reflects </w:t>
      </w:r>
      <w:r w:rsidR="008C790A" w:rsidRPr="00786D1E">
        <w:rPr>
          <w:rFonts w:ascii="Times New Roman" w:hAnsi="Times New Roman" w:cs="Times New Roman"/>
          <w:sz w:val="24"/>
          <w:szCs w:val="24"/>
          <w:highlight w:val="yellow"/>
        </w:rPr>
        <w:t>transcription-associated mutagenesis by topoisomerase 1 at sites of ribonucleotides incorporated in genomic DNA”?&gt;</w:t>
      </w:r>
      <w:r w:rsidR="008C790A">
        <w:rPr>
          <w:rFonts w:ascii="Times New Roman" w:hAnsi="Times New Roman" w:cs="Times New Roman"/>
          <w:sz w:val="24"/>
          <w:szCs w:val="24"/>
        </w:rPr>
        <w:t xml:space="preserve"> </w:t>
      </w:r>
      <w:r w:rsidRPr="00065370">
        <w:rPr>
          <w:rFonts w:ascii="Times New Roman" w:hAnsi="Times New Roman" w:cs="Times New Roman"/>
          <w:sz w:val="24"/>
          <w:szCs w:val="24"/>
        </w:rPr>
        <w:t xml:space="preserve">. </w:t>
      </w:r>
      <w:r w:rsidR="00A81DE2">
        <w:rPr>
          <w:rFonts w:ascii="Times New Roman" w:hAnsi="Times New Roman" w:cs="Times New Roman"/>
          <w:sz w:val="24"/>
          <w:szCs w:val="24"/>
        </w:rPr>
        <w:t>Among the novel signatures, four</w:t>
      </w:r>
      <w:r w:rsidR="00AC0224">
        <w:rPr>
          <w:rFonts w:ascii="Times New Roman" w:hAnsi="Times New Roman" w:cs="Times New Roman"/>
          <w:sz w:val="24"/>
          <w:szCs w:val="24"/>
        </w:rPr>
        <w:t>,</w:t>
      </w:r>
      <w:r w:rsidR="00814D3A">
        <w:rPr>
          <w:rFonts w:ascii="Times New Roman" w:hAnsi="Times New Roman" w:cs="Times New Roman" w:hint="eastAsia"/>
          <w:sz w:val="24"/>
          <w:szCs w:val="24"/>
        </w:rPr>
        <w:t xml:space="preserve"> </w:t>
      </w:r>
      <w:r w:rsidR="00814D3A" w:rsidRPr="00065370">
        <w:rPr>
          <w:rFonts w:ascii="Times New Roman" w:hAnsi="Times New Roman" w:cs="Times New Roman"/>
          <w:sz w:val="24"/>
          <w:szCs w:val="24"/>
        </w:rPr>
        <w:t xml:space="preserve">H_ID33, </w:t>
      </w:r>
      <w:r w:rsidR="00814D3A">
        <w:rPr>
          <w:rFonts w:ascii="Times New Roman" w:hAnsi="Times New Roman" w:cs="Times New Roman" w:hint="eastAsia"/>
          <w:sz w:val="24"/>
          <w:szCs w:val="24"/>
        </w:rPr>
        <w:t xml:space="preserve">H_ID34, </w:t>
      </w:r>
      <w:r w:rsidR="00814D3A" w:rsidRPr="00065370">
        <w:rPr>
          <w:rFonts w:ascii="Times New Roman" w:hAnsi="Times New Roman" w:cs="Times New Roman"/>
          <w:sz w:val="24"/>
          <w:szCs w:val="24"/>
        </w:rPr>
        <w:t>H_ID37, and H_ID38</w:t>
      </w:r>
      <w:r w:rsidR="00814D3A">
        <w:rPr>
          <w:rFonts w:ascii="Times New Roman" w:hAnsi="Times New Roman" w:cs="Times New Roman" w:hint="eastAsia"/>
          <w:sz w:val="24"/>
          <w:szCs w:val="24"/>
        </w:rPr>
        <w:t xml:space="preserve">, </w:t>
      </w:r>
      <w:r w:rsidR="00A81DE2">
        <w:rPr>
          <w:rFonts w:ascii="Times New Roman" w:hAnsi="Times New Roman" w:cs="Times New Roman"/>
          <w:sz w:val="24"/>
          <w:szCs w:val="24"/>
        </w:rPr>
        <w:t xml:space="preserve">occurred </w:t>
      </w:r>
      <w:r w:rsidR="00814D3A">
        <w:rPr>
          <w:rFonts w:ascii="Times New Roman" w:hAnsi="Times New Roman" w:cs="Times New Roman" w:hint="eastAsia"/>
          <w:sz w:val="24"/>
          <w:szCs w:val="24"/>
        </w:rPr>
        <w:t xml:space="preserve">in </w:t>
      </w:r>
      <w:r w:rsidR="00814D3A">
        <w:rPr>
          <w:rFonts w:ascii="Times New Roman" w:hAnsi="Times New Roman" w:cs="Times New Roman"/>
          <w:sz w:val="24"/>
          <w:szCs w:val="24"/>
        </w:rPr>
        <w:t>tumors</w:t>
      </w:r>
      <w:r w:rsidR="00814D3A">
        <w:rPr>
          <w:rFonts w:ascii="Times New Roman" w:hAnsi="Times New Roman" w:cs="Times New Roman" w:hint="eastAsia"/>
          <w:sz w:val="24"/>
          <w:szCs w:val="24"/>
        </w:rPr>
        <w:t xml:space="preserve"> with </w:t>
      </w:r>
      <w:r w:rsidRPr="00065370">
        <w:rPr>
          <w:rFonts w:ascii="Times New Roman" w:hAnsi="Times New Roman" w:cs="Times New Roman"/>
          <w:sz w:val="24"/>
          <w:szCs w:val="24"/>
        </w:rPr>
        <w:t>defective DNA mismatch repair</w:t>
      </w:r>
      <w:r w:rsidR="00AC0224">
        <w:rPr>
          <w:rFonts w:ascii="Times New Roman" w:hAnsi="Times New Roman" w:cs="Times New Roman"/>
          <w:sz w:val="24"/>
          <w:szCs w:val="24"/>
        </w:rPr>
        <w:t>, &lt;maybe add: which were analyzed more extensively here than in previous studies</w:t>
      </w:r>
      <w:r w:rsidR="00AC0224" w:rsidRPr="00F63C33">
        <w:rPr>
          <w:rFonts w:ascii="Times New Roman" w:hAnsi="Times New Roman" w:cs="Times New Roman"/>
          <w:sz w:val="24"/>
          <w:szCs w:val="24"/>
          <w:highlight w:val="yellow"/>
        </w:rPr>
        <w:t>&gt;</w:t>
      </w:r>
      <w:r w:rsidRPr="00F63C33">
        <w:rPr>
          <w:rFonts w:ascii="Times New Roman" w:hAnsi="Times New Roman" w:cs="Times New Roman"/>
          <w:sz w:val="24"/>
          <w:szCs w:val="24"/>
          <w:highlight w:val="yellow"/>
        </w:rPr>
        <w:t xml:space="preserve">. Notably, </w:t>
      </w:r>
      <w:r w:rsidR="00A81DE2" w:rsidRPr="00F63C33">
        <w:rPr>
          <w:rFonts w:ascii="Times New Roman" w:hAnsi="Times New Roman" w:cs="Times New Roman"/>
          <w:sz w:val="24"/>
          <w:szCs w:val="24"/>
          <w:highlight w:val="yellow"/>
        </w:rPr>
        <w:t xml:space="preserve">the prevalences of </w:t>
      </w:r>
      <w:r w:rsidR="00F75DE6" w:rsidRPr="00F63C33">
        <w:rPr>
          <w:rFonts w:ascii="Times New Roman" w:hAnsi="Times New Roman" w:cs="Times New Roman" w:hint="eastAsia"/>
          <w:sz w:val="24"/>
          <w:szCs w:val="24"/>
          <w:highlight w:val="yellow"/>
        </w:rPr>
        <w:t>three</w:t>
      </w:r>
      <w:r w:rsidRPr="00F63C33">
        <w:rPr>
          <w:rFonts w:ascii="Times New Roman" w:hAnsi="Times New Roman" w:cs="Times New Roman"/>
          <w:sz w:val="24"/>
          <w:szCs w:val="24"/>
          <w:highlight w:val="yellow"/>
        </w:rPr>
        <w:t xml:space="preserve"> ID signatures </w:t>
      </w:r>
      <w:r w:rsidR="00814D3A" w:rsidRPr="00F63C33">
        <w:rPr>
          <w:rFonts w:ascii="Times New Roman" w:hAnsi="Times New Roman" w:cs="Times New Roman"/>
          <w:sz w:val="24"/>
          <w:szCs w:val="24"/>
          <w:highlight w:val="yellow"/>
        </w:rPr>
        <w:t>differe</w:t>
      </w:r>
      <w:r w:rsidR="00A81DE2" w:rsidRPr="00F63C33">
        <w:rPr>
          <w:rFonts w:ascii="Times New Roman" w:hAnsi="Times New Roman" w:cs="Times New Roman"/>
          <w:sz w:val="24"/>
          <w:szCs w:val="24"/>
          <w:highlight w:val="yellow"/>
        </w:rPr>
        <w:t>d significantly</w:t>
      </w:r>
      <w:r w:rsidR="00814D3A" w:rsidRPr="00F63C33">
        <w:rPr>
          <w:rFonts w:ascii="Times New Roman" w:hAnsi="Times New Roman" w:cs="Times New Roman" w:hint="eastAsia"/>
          <w:sz w:val="24"/>
          <w:szCs w:val="24"/>
          <w:highlight w:val="yellow"/>
        </w:rPr>
        <w:t xml:space="preserve"> by </w:t>
      </w:r>
      <w:r w:rsidRPr="00F63C33">
        <w:rPr>
          <w:rFonts w:ascii="Times New Roman" w:hAnsi="Times New Roman" w:cs="Times New Roman"/>
          <w:sz w:val="24"/>
          <w:szCs w:val="24"/>
          <w:highlight w:val="yellow"/>
        </w:rPr>
        <w:t>gender</w:t>
      </w:r>
      <w:r w:rsidR="00814D3A" w:rsidRPr="00F63C33">
        <w:rPr>
          <w:rFonts w:ascii="Times New Roman" w:hAnsi="Times New Roman" w:cs="Times New Roman" w:hint="eastAsia"/>
          <w:sz w:val="24"/>
          <w:szCs w:val="24"/>
          <w:highlight w:val="yellow"/>
        </w:rPr>
        <w:t xml:space="preserve"> within particular cancer types</w:t>
      </w:r>
      <w:r w:rsidR="00F63C33">
        <w:rPr>
          <w:rFonts w:ascii="Times New Roman" w:hAnsi="Times New Roman" w:cs="Times New Roman"/>
          <w:sz w:val="24"/>
          <w:szCs w:val="24"/>
          <w:highlight w:val="yellow"/>
        </w:rPr>
        <w:t xml:space="preserve"> &lt;Still in the results?&gt;</w:t>
      </w:r>
      <w:r w:rsidRPr="00F63C33">
        <w:rPr>
          <w:rFonts w:ascii="Times New Roman" w:hAnsi="Times New Roman" w:cs="Times New Roman"/>
          <w:sz w:val="24"/>
          <w:szCs w:val="24"/>
          <w:highlight w:val="yellow"/>
        </w:rPr>
        <w:t>.</w:t>
      </w:r>
      <w:r w:rsidRPr="00065370">
        <w:rPr>
          <w:rFonts w:ascii="Times New Roman" w:hAnsi="Times New Roman" w:cs="Times New Roman"/>
          <w:sz w:val="24"/>
          <w:szCs w:val="24"/>
        </w:rPr>
        <w:t xml:space="preserve"> </w:t>
      </w:r>
      <w:r w:rsidR="00814D3A" w:rsidRPr="00D007F0">
        <w:rPr>
          <w:rFonts w:ascii="Times New Roman" w:hAnsi="Times New Roman" w:cs="Times New Roman" w:hint="eastAsia"/>
          <w:sz w:val="24"/>
          <w:szCs w:val="24"/>
        </w:rPr>
        <w:t>E</w:t>
      </w:r>
      <w:r w:rsidRPr="00D007F0">
        <w:rPr>
          <w:rFonts w:ascii="Times New Roman" w:hAnsi="Times New Roman" w:cs="Times New Roman"/>
          <w:sz w:val="24"/>
          <w:szCs w:val="24"/>
        </w:rPr>
        <w:t>x</w:t>
      </w:r>
      <w:r w:rsidRPr="006E1387">
        <w:rPr>
          <w:rFonts w:ascii="Times New Roman" w:hAnsi="Times New Roman" w:cs="Times New Roman"/>
          <w:sz w:val="24"/>
          <w:szCs w:val="24"/>
        </w:rPr>
        <w:t xml:space="preserve">amination of signature contributions to </w:t>
      </w:r>
      <w:r w:rsidR="00814D3A" w:rsidRPr="006E1387">
        <w:rPr>
          <w:rFonts w:ascii="Times New Roman" w:hAnsi="Times New Roman" w:cs="Times New Roman"/>
          <w:sz w:val="24"/>
          <w:szCs w:val="24"/>
        </w:rPr>
        <w:t xml:space="preserve">somatic mutations in </w:t>
      </w:r>
      <w:r w:rsidRPr="006E1387">
        <w:rPr>
          <w:rFonts w:ascii="Times New Roman" w:hAnsi="Times New Roman" w:cs="Times New Roman"/>
          <w:sz w:val="24"/>
          <w:szCs w:val="24"/>
        </w:rPr>
        <w:t>cancer genes revealed that C_ID3, associated with tobacco</w:t>
      </w:r>
      <w:r w:rsidR="00975A9E">
        <w:rPr>
          <w:rFonts w:ascii="Times New Roman" w:hAnsi="Times New Roman" w:cs="Times New Roman"/>
          <w:sz w:val="24"/>
          <w:szCs w:val="24"/>
        </w:rPr>
        <w:t xml:space="preserve"> smoke</w:t>
      </w:r>
      <w:r w:rsidRPr="006E1387">
        <w:rPr>
          <w:rFonts w:ascii="Times New Roman" w:hAnsi="Times New Roman" w:cs="Times New Roman"/>
          <w:sz w:val="24"/>
          <w:szCs w:val="24"/>
        </w:rPr>
        <w:t xml:space="preserve"> exposure, accounts for nearly </w:t>
      </w:r>
      <w:r w:rsidR="001049D3">
        <w:rPr>
          <w:rFonts w:ascii="Times New Roman" w:hAnsi="Times New Roman" w:cs="Times New Roman" w:hint="eastAsia"/>
          <w:sz w:val="24"/>
          <w:szCs w:val="24"/>
        </w:rPr>
        <w:t>80</w:t>
      </w:r>
      <w:r w:rsidRPr="006E1387">
        <w:rPr>
          <w:rFonts w:ascii="Times New Roman" w:hAnsi="Times New Roman" w:cs="Times New Roman"/>
          <w:sz w:val="24"/>
          <w:szCs w:val="24"/>
        </w:rPr>
        <w:t xml:space="preserve">% of </w:t>
      </w:r>
      <w:r w:rsidR="001049D3">
        <w:rPr>
          <w:rFonts w:ascii="Times New Roman" w:hAnsi="Times New Roman" w:cs="Times New Roman" w:hint="eastAsia"/>
          <w:sz w:val="24"/>
          <w:szCs w:val="24"/>
        </w:rPr>
        <w:t xml:space="preserve">exonic </w:t>
      </w:r>
      <w:r w:rsidRPr="006E1387">
        <w:rPr>
          <w:rFonts w:ascii="Times New Roman" w:hAnsi="Times New Roman" w:cs="Times New Roman"/>
          <w:sz w:val="24"/>
          <w:szCs w:val="24"/>
        </w:rPr>
        <w:t xml:space="preserve">IDs in </w:t>
      </w:r>
      <w:r w:rsidR="00786D1E">
        <w:rPr>
          <w:rFonts w:ascii="Times New Roman" w:hAnsi="Times New Roman" w:cs="Times New Roman"/>
          <w:sz w:val="24"/>
          <w:szCs w:val="24"/>
        </w:rPr>
        <w:t xml:space="preserve">the tumor suppressor gene </w:t>
      </w:r>
      <w:r w:rsidR="001049D3" w:rsidRPr="00786D1E">
        <w:rPr>
          <w:rFonts w:ascii="Times New Roman" w:hAnsi="Times New Roman" w:cs="Times New Roman" w:hint="eastAsia"/>
          <w:i/>
          <w:iCs/>
          <w:sz w:val="24"/>
          <w:szCs w:val="24"/>
        </w:rPr>
        <w:t>TP53</w:t>
      </w:r>
      <w:r w:rsidRPr="006E1387">
        <w:rPr>
          <w:rFonts w:ascii="Times New Roman" w:hAnsi="Times New Roman" w:cs="Times New Roman"/>
          <w:sz w:val="24"/>
          <w:szCs w:val="24"/>
        </w:rPr>
        <w:t>,</w:t>
      </w:r>
      <w:r w:rsidR="001D09B6">
        <w:rPr>
          <w:rFonts w:ascii="Times New Roman" w:hAnsi="Times New Roman" w:cs="Times New Roman"/>
          <w:sz w:val="24"/>
          <w:szCs w:val="24"/>
        </w:rPr>
        <w:t xml:space="preserve"> &lt;in what cancer types</w:t>
      </w:r>
      <w:r w:rsidR="00786D1E">
        <w:rPr>
          <w:rFonts w:ascii="Times New Roman" w:hAnsi="Times New Roman" w:cs="Times New Roman"/>
          <w:sz w:val="24"/>
          <w:szCs w:val="24"/>
        </w:rPr>
        <w:t>?</w:t>
      </w:r>
      <w:r w:rsidR="002D3847">
        <w:rPr>
          <w:rFonts w:ascii="Times New Roman" w:hAnsi="Times New Roman" w:cs="Times New Roman"/>
          <w:sz w:val="24"/>
          <w:szCs w:val="24"/>
        </w:rPr>
        <w:t xml:space="preserve"> Lung, Liver, Other, Colin?</w:t>
      </w:r>
      <w:r w:rsidR="0066505A">
        <w:rPr>
          <w:rFonts w:ascii="Times New Roman" w:hAnsi="Times New Roman" w:cs="Times New Roman"/>
          <w:sz w:val="24"/>
          <w:szCs w:val="24"/>
        </w:rPr>
        <w:t>; can we do the same analysis with Ins</w:t>
      </w:r>
      <w:r w:rsidR="00B64DE7">
        <w:rPr>
          <w:rFonts w:ascii="Times New Roman" w:hAnsi="Times New Roman" w:cs="Times New Roman"/>
          <w:sz w:val="24"/>
          <w:szCs w:val="24"/>
        </w:rPr>
        <w:t>D</w:t>
      </w:r>
      <w:r w:rsidR="0066505A">
        <w:rPr>
          <w:rFonts w:ascii="Times New Roman" w:hAnsi="Times New Roman" w:cs="Times New Roman"/>
          <w:sz w:val="24"/>
          <w:szCs w:val="24"/>
        </w:rPr>
        <w:t xml:space="preserve">el3? </w:t>
      </w:r>
      <w:r w:rsidR="001D09B6">
        <w:rPr>
          <w:rFonts w:ascii="Times New Roman" w:hAnsi="Times New Roman" w:cs="Times New Roman"/>
          <w:sz w:val="24"/>
          <w:szCs w:val="24"/>
        </w:rPr>
        <w:t>&gt;</w:t>
      </w:r>
      <w:r w:rsidRPr="006E1387">
        <w:rPr>
          <w:rFonts w:ascii="Times New Roman" w:hAnsi="Times New Roman" w:cs="Times New Roman"/>
          <w:sz w:val="24"/>
          <w:szCs w:val="24"/>
        </w:rPr>
        <w:t>.</w:t>
      </w:r>
      <w:r w:rsidRPr="00065370">
        <w:rPr>
          <w:rFonts w:ascii="Times New Roman" w:hAnsi="Times New Roman" w:cs="Times New Roman"/>
          <w:sz w:val="24"/>
          <w:szCs w:val="24"/>
        </w:rPr>
        <w:t xml:space="preserve"> This work </w:t>
      </w:r>
      <w:r w:rsidR="00761EAE">
        <w:rPr>
          <w:rFonts w:ascii="Times New Roman" w:hAnsi="Times New Roman" w:cs="Times New Roman" w:hint="eastAsia"/>
          <w:sz w:val="24"/>
          <w:szCs w:val="24"/>
        </w:rPr>
        <w:t xml:space="preserve">has </w:t>
      </w:r>
      <w:r w:rsidRPr="00065370">
        <w:rPr>
          <w:rFonts w:ascii="Times New Roman" w:hAnsi="Times New Roman" w:cs="Times New Roman"/>
          <w:sz w:val="24"/>
          <w:szCs w:val="24"/>
        </w:rPr>
        <w:t>establishe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an expanded collection of ID signatures</w:t>
      </w:r>
      <w:r w:rsidR="001D09B6">
        <w:rPr>
          <w:rFonts w:ascii="Times New Roman" w:hAnsi="Times New Roman" w:cs="Times New Roman"/>
          <w:sz w:val="24"/>
          <w:szCs w:val="24"/>
        </w:rPr>
        <w:t xml:space="preserve"> in both indel classification </w:t>
      </w:r>
      <w:r w:rsidR="001D09B6">
        <w:rPr>
          <w:rFonts w:ascii="Times New Roman" w:hAnsi="Times New Roman" w:cs="Times New Roman"/>
          <w:sz w:val="24"/>
          <w:szCs w:val="24"/>
        </w:rPr>
        <w:lastRenderedPageBreak/>
        <w:t>schemes</w:t>
      </w:r>
      <w:r w:rsidRPr="00065370">
        <w:rPr>
          <w:rFonts w:ascii="Times New Roman" w:hAnsi="Times New Roman" w:cs="Times New Roman"/>
          <w:sz w:val="24"/>
          <w:szCs w:val="24"/>
        </w:rPr>
        <w:t>, validate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a novel signature through functional modeling, elucidate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distinct mutational processes</w:t>
      </w:r>
      <w:ins w:id="1" w:author="Steve Rozen, Ph.D." w:date="2025-06-05T08:59:00Z">
        <w:r w:rsidR="009B3A49">
          <w:rPr>
            <w:rFonts w:ascii="Times New Roman" w:hAnsi="Times New Roman" w:cs="Times New Roman"/>
            <w:sz w:val="24"/>
            <w:szCs w:val="24"/>
          </w:rPr>
          <w:t xml:space="preserve"> &lt;make more specific&gt;</w:t>
        </w:r>
      </w:ins>
      <w:r w:rsidRPr="00065370">
        <w:rPr>
          <w:rFonts w:ascii="Times New Roman" w:hAnsi="Times New Roman" w:cs="Times New Roman"/>
          <w:sz w:val="24"/>
          <w:szCs w:val="24"/>
        </w:rPr>
        <w:t xml:space="preserve">, and </w:t>
      </w:r>
      <w:r w:rsidR="001D09B6">
        <w:rPr>
          <w:rFonts w:ascii="Times New Roman" w:hAnsi="Times New Roman" w:cs="Times New Roman"/>
          <w:sz w:val="24"/>
          <w:szCs w:val="24"/>
        </w:rPr>
        <w:t>has provided</w:t>
      </w:r>
      <w:r w:rsidR="00761EAE" w:rsidRPr="00065370">
        <w:rPr>
          <w:rFonts w:ascii="Times New Roman" w:hAnsi="Times New Roman" w:cs="Times New Roman"/>
          <w:sz w:val="24"/>
          <w:szCs w:val="24"/>
        </w:rPr>
        <w:t xml:space="preserve"> </w:t>
      </w:r>
      <w:r w:rsidRPr="00065370">
        <w:rPr>
          <w:rFonts w:ascii="Times New Roman" w:hAnsi="Times New Roman" w:cs="Times New Roman"/>
          <w:sz w:val="24"/>
          <w:szCs w:val="24"/>
        </w:rPr>
        <w:t>insight</w:t>
      </w:r>
      <w:r w:rsidR="001D09B6">
        <w:rPr>
          <w:rFonts w:ascii="Times New Roman" w:hAnsi="Times New Roman" w:cs="Times New Roman"/>
          <w:sz w:val="24"/>
          <w:szCs w:val="24"/>
        </w:rPr>
        <w:t>s</w:t>
      </w:r>
      <w:r w:rsidRPr="00065370">
        <w:rPr>
          <w:rFonts w:ascii="Times New Roman" w:hAnsi="Times New Roman" w:cs="Times New Roman"/>
          <w:sz w:val="24"/>
          <w:szCs w:val="24"/>
        </w:rPr>
        <w:t xml:space="preserve"> into biological implications through trait associations</w:t>
      </w:r>
      <w:r w:rsidR="001D09B6">
        <w:rPr>
          <w:rFonts w:ascii="Times New Roman" w:hAnsi="Times New Roman" w:cs="Times New Roman"/>
          <w:sz w:val="24"/>
          <w:szCs w:val="24"/>
        </w:rPr>
        <w:t xml:space="preserve"> and functional experiments</w:t>
      </w:r>
      <w:r w:rsidRPr="00065370">
        <w:rPr>
          <w:rFonts w:ascii="Times New Roman" w:hAnsi="Times New Roman" w:cs="Times New Roman"/>
          <w:sz w:val="24"/>
          <w:szCs w:val="24"/>
        </w:rPr>
        <w:t xml:space="preserve">. </w:t>
      </w:r>
    </w:p>
    <w:p w14:paraId="094B73C7" w14:textId="77777777" w:rsidR="00E33938" w:rsidRDefault="00E33938">
      <w:pPr>
        <w:rPr>
          <w:rFonts w:ascii="Times New Roman" w:hAnsi="Times New Roman" w:cs="Times New Roman"/>
          <w:sz w:val="24"/>
          <w:szCs w:val="24"/>
        </w:rPr>
      </w:pPr>
      <w:r>
        <w:rPr>
          <w:rFonts w:ascii="Times New Roman" w:hAnsi="Times New Roman" w:cs="Times New Roman"/>
          <w:sz w:val="24"/>
          <w:szCs w:val="24"/>
        </w:rPr>
        <w:br w:type="page"/>
      </w:r>
    </w:p>
    <w:p w14:paraId="181784A0" w14:textId="02CAE7AC" w:rsidR="00104076" w:rsidRPr="008A1C58" w:rsidRDefault="00C24BAD" w:rsidP="00E33938">
      <w:pPr>
        <w:pStyle w:val="Heading1"/>
      </w:pPr>
      <w:r w:rsidRPr="008A1C58">
        <w:lastRenderedPageBreak/>
        <w:t>Introduction</w:t>
      </w:r>
    </w:p>
    <w:p w14:paraId="14918642" w14:textId="182CBC11" w:rsidR="004977B4" w:rsidRPr="008A1C58" w:rsidRDefault="005E4A12"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Somatic mutations</w:t>
      </w:r>
      <w:r w:rsidR="00D255BC">
        <w:rPr>
          <w:rFonts w:ascii="Times New Roman" w:hAnsi="Times New Roman" w:cs="Times New Roman" w:hint="eastAsia"/>
          <w:sz w:val="24"/>
          <w:szCs w:val="24"/>
        </w:rPr>
        <w:t xml:space="preserve"> are caused by</w:t>
      </w:r>
      <w:r w:rsidR="00E76428" w:rsidRPr="008A1C58">
        <w:rPr>
          <w:rFonts w:ascii="Times New Roman" w:hAnsi="Times New Roman" w:cs="Times New Roman"/>
          <w:sz w:val="24"/>
          <w:szCs w:val="24"/>
        </w:rPr>
        <w:t xml:space="preserve"> various mutational processes</w:t>
      </w:r>
      <w:r w:rsidR="00D255BC">
        <w:rPr>
          <w:rFonts w:ascii="Times New Roman" w:hAnsi="Times New Roman" w:cs="Times New Roman" w:hint="eastAsia"/>
          <w:sz w:val="24"/>
          <w:szCs w:val="24"/>
        </w:rPr>
        <w:t xml:space="preserve"> and</w:t>
      </w:r>
      <w:r w:rsidR="00E76428" w:rsidRPr="008A1C58">
        <w:rPr>
          <w:rFonts w:ascii="Times New Roman" w:hAnsi="Times New Roman" w:cs="Times New Roman"/>
          <w:sz w:val="24"/>
          <w:szCs w:val="24"/>
        </w:rPr>
        <w:t xml:space="preserve"> represent a driving force behind tumorigenesis and cancer development</w:t>
      </w:r>
      <w:r w:rsidR="000A7F94">
        <w:rPr>
          <w:rFonts w:ascii="Times New Roman" w:hAnsi="Times New Roman" w:cs="Times New Roman" w:hint="eastAsia"/>
          <w:sz w:val="24"/>
          <w:szCs w:val="24"/>
        </w:rPr>
        <w:t xml:space="preserve"> </w:t>
      </w:r>
      <w:r w:rsidR="00F07FFC">
        <w:rPr>
          <w:rFonts w:ascii="Times New Roman" w:hAnsi="Times New Roman" w:cs="Times New Roman"/>
          <w:sz w:val="24"/>
          <w:szCs w:val="24"/>
        </w:rPr>
        <w:fldChar w:fldCharType="begin"/>
      </w:r>
      <w:r w:rsidR="009B2504">
        <w:rPr>
          <w:rFonts w:ascii="Times New Roman" w:hAnsi="Times New Roman" w:cs="Times New Roman"/>
          <w:sz w:val="24"/>
          <w:szCs w:val="24"/>
        </w:rPr>
        <w:instrText xml:space="preserve"> ADDIN ZOTERO_ITEM CSL_CITATION {"citationID":"myrzr0HC","properties":{"formattedCitation":"(Alexandrov et al. 2014)","plainCitation":"(Alexandrov et al. 2014)","noteIndex":0},"citationItems":[{"id":407,"uris":["http://zotero.org/users/14858941/items/RRYFUNRP"],"itemData":{"id":407,"type":"article-journal","DOI":"10.1038/nature12477.Signatures","issue":"7463","page":"415-421","title":"Signatures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R"}],"issued":{"date-parts":[["2014"]]}}}],"schema":"https://github.com/citation-style-language/schema/raw/master/csl-citation.json"} </w:instrText>
      </w:r>
      <w:r w:rsidR="00F07FFC">
        <w:rPr>
          <w:rFonts w:ascii="Times New Roman" w:hAnsi="Times New Roman" w:cs="Times New Roman"/>
          <w:sz w:val="24"/>
          <w:szCs w:val="24"/>
        </w:rPr>
        <w:fldChar w:fldCharType="separate"/>
      </w:r>
      <w:r w:rsidR="009B2504" w:rsidRPr="009B2504">
        <w:rPr>
          <w:rFonts w:ascii="Times New Roman" w:hAnsi="Times New Roman" w:cs="Times New Roman"/>
          <w:sz w:val="24"/>
        </w:rPr>
        <w:t>(Alexandrov et al. 2014)</w:t>
      </w:r>
      <w:r w:rsidR="00F07FFC">
        <w:rPr>
          <w:rFonts w:ascii="Times New Roman" w:hAnsi="Times New Roman" w:cs="Times New Roman"/>
          <w:sz w:val="24"/>
          <w:szCs w:val="24"/>
        </w:rPr>
        <w:fldChar w:fldCharType="end"/>
      </w:r>
      <w:r w:rsidR="00F07FFC">
        <w:rPr>
          <w:rFonts w:ascii="Times New Roman" w:hAnsi="Times New Roman" w:cs="Times New Roman" w:hint="eastAsia"/>
          <w:sz w:val="24"/>
          <w:szCs w:val="24"/>
        </w:rPr>
        <w:t>.</w:t>
      </w:r>
      <w:r w:rsidR="008D7799" w:rsidRPr="008A1C58">
        <w:rPr>
          <w:rFonts w:ascii="Times New Roman" w:hAnsi="Times New Roman" w:cs="Times New Roman"/>
          <w:sz w:val="24"/>
          <w:szCs w:val="24"/>
        </w:rPr>
        <w:t xml:space="preserve"> </w:t>
      </w:r>
      <w:r w:rsidR="00D255BC">
        <w:rPr>
          <w:rFonts w:ascii="Times New Roman" w:hAnsi="Times New Roman" w:cs="Times New Roman" w:hint="eastAsia"/>
          <w:sz w:val="24"/>
          <w:szCs w:val="24"/>
        </w:rPr>
        <w:t>T</w:t>
      </w:r>
      <w:r w:rsidR="00D255BC" w:rsidRPr="00D255BC">
        <w:rPr>
          <w:rFonts w:ascii="Times New Roman" w:hAnsi="Times New Roman" w:cs="Times New Roman"/>
          <w:sz w:val="24"/>
          <w:szCs w:val="24"/>
        </w:rPr>
        <w:t xml:space="preserve">hese mutations can result from </w:t>
      </w:r>
      <w:r w:rsidR="00736F8D">
        <w:rPr>
          <w:rFonts w:ascii="Times New Roman" w:hAnsi="Times New Roman" w:cs="Times New Roman"/>
          <w:sz w:val="24"/>
          <w:szCs w:val="24"/>
        </w:rPr>
        <w:t>either</w:t>
      </w:r>
      <w:r w:rsidR="00736F8D" w:rsidRPr="00D255BC">
        <w:rPr>
          <w:rFonts w:ascii="Times New Roman" w:hAnsi="Times New Roman" w:cs="Times New Roman"/>
          <w:sz w:val="24"/>
          <w:szCs w:val="24"/>
        </w:rPr>
        <w:t xml:space="preserve"> </w:t>
      </w:r>
      <w:r w:rsidR="00D255BC" w:rsidRPr="00D255BC">
        <w:rPr>
          <w:rFonts w:ascii="Times New Roman" w:hAnsi="Times New Roman" w:cs="Times New Roman"/>
          <w:sz w:val="24"/>
          <w:szCs w:val="24"/>
        </w:rPr>
        <w:t xml:space="preserve">endogenous sources, such as 5-methylcytosine deamination or defective DNA repair mechanisms </w:t>
      </w:r>
      <w:r w:rsidR="00F07FFC">
        <w:rPr>
          <w:rFonts w:ascii="Times New Roman" w:hAnsi="Times New Roman" w:cs="Times New Roman"/>
          <w:sz w:val="24"/>
          <w:szCs w:val="24"/>
        </w:rPr>
        <w:fldChar w:fldCharType="begin"/>
      </w:r>
      <w:r w:rsidR="009926D7">
        <w:rPr>
          <w:rFonts w:ascii="Times New Roman" w:hAnsi="Times New Roman" w:cs="Times New Roman"/>
          <w:sz w:val="24"/>
          <w:szCs w:val="24"/>
        </w:rPr>
        <w:instrText xml:space="preserve"> ADDIN ZOTERO_ITEM CSL_CITATION {"citationID":"cuOTYsMj","properties":{"formattedCitation":"(Davies et al. 2017; Cooper et al. 2010; Grolleman et al. 2019)","plainCitation":"(Davies et al. 2017; Cooper et al. 2010; Grolleman et al. 2019)","dontUpdate":true,"noteIndex":0},"citationItems":[{"id":713,"uris":["http://zotero.org/users/14858941/items/FX3CFPG5"],"itemData":{"id":713,"type":"article-journal","abstract":"Approximately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9926D7">
        <w:rPr>
          <w:rFonts w:ascii="Cambria Math" w:hAnsi="Cambria Math" w:cs="Cambria Math"/>
          <w:sz w:val="24"/>
          <w:szCs w:val="24"/>
        </w:rPr>
        <w:instrText>∼</w:instrText>
      </w:r>
      <w:r w:rsidR="009926D7">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R."},{"family":"Nik-Zainal","given":"Serena"}],"issued":{"date-parts":[["2017",4,1]]}}},{"id":717,"uris":["http://zotero.org/users/14858941/items/8FL9VAM8"],"itemData":{"id":717,"type":"report","abstract":"The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context.","title":"Methylation-mediated deamination of 5-methylcytosine appears to give rise to mutations causing human inherited disease in CpNpG trinucleotides, as well as in CpG dinucleotides","URL":"http://www.hgmd.org","author":[{"family":"Cooper","given":"David N"},{"family":"Mort","given":"Matthew"},{"family":"Stenson","given":"Peter D"},{"family":"Ball","given":"Edward V"},{"family":"Chuzhanova","given":"Nadia A"}],"issued":{"date-parts":[["2010"]]}}},{"id":711,"uris":["http://zotero.org/users/14858941/items/VWVTSC8I"],"itemData":{"id":711,"type":"article-journal","abstract":"Biallelic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F07FFC">
        <w:rPr>
          <w:rFonts w:ascii="Times New Roman" w:hAnsi="Times New Roman" w:cs="Times New Roman"/>
          <w:sz w:val="24"/>
          <w:szCs w:val="24"/>
        </w:rPr>
        <w:fldChar w:fldCharType="separate"/>
      </w:r>
      <w:r w:rsidR="003D0B91" w:rsidRPr="003D0B91">
        <w:rPr>
          <w:rFonts w:ascii="Times New Roman" w:hAnsi="Times New Roman" w:cs="Times New Roman"/>
          <w:sz w:val="24"/>
        </w:rPr>
        <w:t>(Davies et al. 2017; Cooper et al. 2010; Grolleman et al. 2019</w:t>
      </w:r>
      <w:r w:rsidR="00912344">
        <w:rPr>
          <w:rFonts w:ascii="Times New Roman" w:hAnsi="Times New Roman" w:cs="Times New Roman" w:hint="eastAsia"/>
          <w:sz w:val="24"/>
        </w:rPr>
        <w:t>;</w:t>
      </w:r>
      <w:r w:rsidR="00912344" w:rsidRPr="00912344">
        <w:rPr>
          <w:rFonts w:ascii="Times New Roman" w:hAnsi="Times New Roman" w:cs="Times New Roman"/>
          <w:sz w:val="24"/>
        </w:rPr>
        <w:t xml:space="preserve"> </w:t>
      </w:r>
      <w:r w:rsidR="00912344" w:rsidRPr="000D1658">
        <w:rPr>
          <w:rFonts w:ascii="Times New Roman" w:hAnsi="Times New Roman" w:cs="Times New Roman"/>
          <w:sz w:val="24"/>
        </w:rPr>
        <w:t>Boot et al. 2022</w:t>
      </w:r>
      <w:r w:rsidR="003D0B91" w:rsidRPr="003D0B91">
        <w:rPr>
          <w:rFonts w:ascii="Times New Roman" w:hAnsi="Times New Roman" w:cs="Times New Roman"/>
          <w:sz w:val="24"/>
        </w:rPr>
        <w:t>)</w:t>
      </w:r>
      <w:r w:rsidR="00F07FFC">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w:t>
      </w:r>
      <w:r w:rsidR="00736F8D">
        <w:rPr>
          <w:rFonts w:ascii="Times New Roman" w:hAnsi="Times New Roman" w:cs="Times New Roman"/>
          <w:sz w:val="24"/>
          <w:szCs w:val="24"/>
        </w:rPr>
        <w:t>or</w:t>
      </w:r>
      <w:r w:rsidR="00736F8D" w:rsidRPr="00D255BC">
        <w:rPr>
          <w:rFonts w:ascii="Times New Roman" w:hAnsi="Times New Roman" w:cs="Times New Roman"/>
          <w:sz w:val="24"/>
          <w:szCs w:val="24"/>
        </w:rPr>
        <w:t xml:space="preserve"> </w:t>
      </w:r>
      <w:r w:rsidR="00D255BC" w:rsidRPr="00D255BC">
        <w:rPr>
          <w:rFonts w:ascii="Times New Roman" w:hAnsi="Times New Roman" w:cs="Times New Roman"/>
          <w:sz w:val="24"/>
          <w:szCs w:val="24"/>
        </w:rPr>
        <w:t xml:space="preserve">exogenous sources, including exposure to chemical carcinogens </w:t>
      </w:r>
      <w:r w:rsidR="00D255BC">
        <w:rPr>
          <w:rFonts w:ascii="Times New Roman" w:hAnsi="Times New Roman" w:cs="Times New Roman" w:hint="eastAsia"/>
          <w:sz w:val="24"/>
          <w:szCs w:val="24"/>
        </w:rPr>
        <w:t>in</w:t>
      </w:r>
      <w:r w:rsidR="00D255BC" w:rsidRPr="00D255BC">
        <w:rPr>
          <w:rFonts w:ascii="Times New Roman" w:hAnsi="Times New Roman" w:cs="Times New Roman"/>
          <w:sz w:val="24"/>
          <w:szCs w:val="24"/>
        </w:rPr>
        <w:t xml:space="preserve"> tobacco smok</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or certain herbal medicines </w:t>
      </w:r>
      <w:r w:rsidR="0027408B">
        <w:rPr>
          <w:rFonts w:ascii="Times New Roman" w:hAnsi="Times New Roman" w:cs="Times New Roman"/>
          <w:sz w:val="24"/>
          <w:szCs w:val="24"/>
        </w:rPr>
        <w:fldChar w:fldCharType="begin"/>
      </w:r>
      <w:r w:rsidR="009926D7">
        <w:rPr>
          <w:rFonts w:ascii="Times New Roman" w:hAnsi="Times New Roman" w:cs="Times New Roman"/>
          <w:sz w:val="24"/>
          <w:szCs w:val="24"/>
        </w:rPr>
        <w:instrText xml:space="preserve"> ADDIN ZOTERO_ITEM CSL_CITATION {"citationID":"HweOr1Yg","properties":{"formattedCitation":"(Alexandrov et al. 2016; Ng et al. 2017; Dziuba\\uc0\\u324{}ska-Kusibab et al. 2020; Boot et al. 2020)","plainCitation":"(Alexandrov et al. 2016; Ng et al. 2017; Dziubańska-Kusibab et al. 2020; Boot et al. 2020)","noteIndex":0},"citationItems":[{"id":719,"uris":["http://zotero.org/users/14858941/items/D7AJ6DEW"],"itemData":{"id":719,"type":"article-journal","abstract":"Tobacco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types.","container-title":"Science","DOI":"10.1126/science.aag0299","ISSN":"10959203","issue":"6312","note":"PMID: 27811275\npublisher: American Association for the Advancement of Science","page":"618-622","title":"Mutational signatures associated with tobacco smoking in human cancer","volume":"354","author":[{"family":"Alexandrov","given":"Ludmil B."},{"family":"Ju","given":"Young Seok"},{"family":"Haase","given":"Kerstin"},{"family":"Van Loo","given":"Peter"},{"family":"Martincorena","given":"Iñigo"},{"family":"Nik-Zainal","given":"Serena"},{"family":"Totoki","given":"Yasushi"},{"family":"Fujimoto","given":"Akihiro"},{"family":"Nakagawa","given":"Hidewaki"},{"family":"Shibata","given":"Tatsuhiro"},{"family":"Campbell","given":"Peter J."},{"family":"Vineis","given":"Paolo"},{"family":"Phillips","given":"David H."},{"family":"Stratton","given":"Michael R."}],"issued":{"date-parts":[["2016",11,4]]}}},{"id":703,"uris":["http://zotero.org/users/14858941/items/MRBGYGMA"],"itemData":{"id":703,"type":"article-journal","abstract":"Many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id":715,"uris":["http://zotero.org/users/14858941/items/H6T3QXLU"],"itemData":{"id":715,"type":"article-journal","abstract":"The mucosal epithelium is a common target of damage by chronic bacterial infections and the accompanying toxins, and most cancers originate from this tissue. We investigated whether colibactin, a potent genotoxin1 associated with certain strains of Escherichia coli2, creates a specific DNA-damage signature in infected human colorectal cells. Notably, the genomic contexts of colibactin-induced DNA double-strand breaks were enriched for an AT-rich hexameric sequence motif, associated with distinct DNA-shape characteristics. A survey of somatic mutations at colibactin target sites of several thousand cancer genomes revealed notable enrichment of this motif in colorectal cancers. Moreover, the exact double-strand-break loci corresponded with mutational hot spots in cancer genomes, reminiscent of a trinucleotide signature previously identified in healthy colorectal epithelial cells3. The present study provides evidence for the etiological role of colibactin in human cancer.","container-title":"Nature Medicine","DOI":"10.1038/s41591-020-0908-2","ISSN":"1546170X","issue":"7","note":"PMID: 32483361\npublisher: Nature Research","page":"1063-1069","title":"Colibactin DNA-damage signature indicates mutational impact in colorectal cancer","volume":"26","author":[{"family":"Dziubańska-Kusibab","given":"Paulina J."},{"family":"Berger","given":"Hilmar"},{"family":"Battistini","given":"Federica"},{"family":"Bouwman","given":"Britta A.M."},{"family":"Iftekhar","given":"Amina"},{"family":"Katainen","given":"Riku"},{"family":"Cajuso","given":"Tatiana"},{"family":"Crosetto","given":"Nicola"},{"family":"Orozco","given":"Modesto"},{"family":"Aaltonen","given":"Lauri A."},{"family":"Meyer","given":"Thomas F."}],"issued":{"date-parts":[["2020",7,1]]}}},{"id":709,"uris":["http://zotero.org/users/14858941/items/52N2VB8F"],"itemData":{"id":709,"type":"article-journal","abstract":"Mutational signatures can reveal the history of mutagenic processes that cells were exposed to before and during tumorigenesis. We expect that as-yet-undiscovered mutational processes will shed further light on mutagenesis leading to carcinogenesis. With this in mind, we analyzed the mutational spectra of 36 Asian oral squamous cell carcinomas. The mutational spectra of two samples from patients who presented with oral bacterial infections showed novel mutational signatures. One of these novel signatures, SBS_AnT, is characterized by a preponderance of thymine mutations, strong transcriptional strand bias, and enrichment for adenines in the 4 bp 5' of mutation sites. The mutational signature described in this manuscript was shown to be caused by colibactin, a bacterial mutagen produced by E. coli carrying the pks-island. Examination of publicly available sequencing data revealed SBS_AnT in 25 tumors from several mucosal tissue types, expanding the list of tissues in which this mutational signature is observed.","container-title":"Genome Research","DOI":"10.1101/gr.255620.119","ISSN":"15495469","issue":"6","note":"PMID: 32661091\npublisher: Cold Spring Harbor Laboratory Press","page":"803-813","title":"Characterization of colibactin-associated mutational signature in an Asian oral squamous cell carcinoma and in other mucosal tumor types","volume":"30","author":[{"family":"Boot","given":"Arnoud"},{"family":"Ng","given":"Alvin W.T."},{"family":"Chong","given":"Fui Teen"},{"family":"Ho","given":"Szu Chi"},{"family":"Yu","given":"Willie"},{"family":"Tan","given":"Daniel S.W."},{"family":"Iyer","given":"N. Gopalakrishna"},{"family":"Roze","given":"Steven G."}],"issued":{"date-parts":[["2020",6,1]]}}}],"schema":"https://github.com/citation-style-language/schema/raw/master/csl-citation.json"} </w:instrText>
      </w:r>
      <w:r w:rsidR="0027408B">
        <w:rPr>
          <w:rFonts w:ascii="Times New Roman" w:hAnsi="Times New Roman" w:cs="Times New Roman"/>
          <w:sz w:val="24"/>
          <w:szCs w:val="24"/>
        </w:rPr>
        <w:fldChar w:fldCharType="separate"/>
      </w:r>
      <w:r w:rsidR="009926D7" w:rsidRPr="009926D7">
        <w:rPr>
          <w:rFonts w:ascii="Times New Roman" w:hAnsi="Times New Roman" w:cs="Times New Roman"/>
          <w:sz w:val="24"/>
        </w:rPr>
        <w:t>(Alexandrov et al. 2016; Ng et al. 2017; Dziubańska-Kusibab et al. 2020; Boot et al. 2020)</w:t>
      </w:r>
      <w:r w:rsidR="0027408B">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Mutational signature analysis provides insights into cancer etiology, prognosis, prevention, </w:t>
      </w:r>
      <w:r w:rsidR="002D6FC0">
        <w:rPr>
          <w:rFonts w:ascii="Times New Roman" w:hAnsi="Times New Roman" w:cs="Times New Roman" w:hint="eastAsia"/>
          <w:sz w:val="24"/>
          <w:szCs w:val="24"/>
        </w:rPr>
        <w:t xml:space="preserve">evolution, </w:t>
      </w:r>
      <w:r w:rsidR="00D255BC" w:rsidRPr="00D255BC">
        <w:rPr>
          <w:rFonts w:ascii="Times New Roman" w:hAnsi="Times New Roman" w:cs="Times New Roman"/>
          <w:sz w:val="24"/>
          <w:szCs w:val="24"/>
        </w:rPr>
        <w:t xml:space="preserve">and </w:t>
      </w:r>
      <w:r w:rsidR="00697A96">
        <w:rPr>
          <w:rFonts w:ascii="Times New Roman" w:hAnsi="Times New Roman" w:cs="Times New Roman" w:hint="eastAsia"/>
          <w:sz w:val="24"/>
          <w:szCs w:val="24"/>
        </w:rPr>
        <w:t xml:space="preserve">mutational </w:t>
      </w:r>
      <w:r w:rsidR="00D255BC">
        <w:rPr>
          <w:rFonts w:ascii="Times New Roman" w:hAnsi="Times New Roman" w:cs="Times New Roman" w:hint="eastAsia"/>
          <w:sz w:val="24"/>
          <w:szCs w:val="24"/>
        </w:rPr>
        <w:t xml:space="preserve">signatures can </w:t>
      </w:r>
      <w:r w:rsidR="009E5692">
        <w:rPr>
          <w:rFonts w:ascii="Times New Roman" w:hAnsi="Times New Roman" w:cs="Times New Roman"/>
          <w:sz w:val="24"/>
          <w:szCs w:val="24"/>
        </w:rPr>
        <w:t xml:space="preserve">also </w:t>
      </w:r>
      <w:r w:rsidR="00D255BC" w:rsidRPr="00D255BC">
        <w:rPr>
          <w:rFonts w:ascii="Times New Roman" w:hAnsi="Times New Roman" w:cs="Times New Roman"/>
          <w:sz w:val="24"/>
          <w:szCs w:val="24"/>
        </w:rPr>
        <w:t>serv</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as biomarkers for mutagenic exposures</w:t>
      </w:r>
      <w:r w:rsidR="00697A96">
        <w:rPr>
          <w:rFonts w:ascii="Times New Roman" w:hAnsi="Times New Roman" w:cs="Times New Roman" w:hint="eastAsia"/>
          <w:sz w:val="24"/>
          <w:szCs w:val="24"/>
        </w:rPr>
        <w:t xml:space="preserve"> </w:t>
      </w:r>
    </w:p>
    <w:p w14:paraId="588AE074" w14:textId="5933A315" w:rsidR="00FA5CA0" w:rsidRDefault="0039733B" w:rsidP="008A1C58">
      <w:pPr>
        <w:spacing w:line="480" w:lineRule="auto"/>
        <w:rPr>
          <w:rFonts w:ascii="Times New Roman" w:hAnsi="Times New Roman" w:cs="Times New Roman"/>
          <w:sz w:val="24"/>
          <w:szCs w:val="24"/>
        </w:rPr>
      </w:pPr>
      <w:r>
        <w:rPr>
          <w:rFonts w:ascii="Times New Roman" w:hAnsi="Times New Roman" w:cs="Times New Roman"/>
          <w:sz w:val="24"/>
          <w:szCs w:val="24"/>
        </w:rPr>
        <w:t>By “m</w:t>
      </w:r>
      <w:r w:rsidR="00FA5CA0" w:rsidRPr="00FA5CA0">
        <w:rPr>
          <w:rFonts w:ascii="Times New Roman" w:hAnsi="Times New Roman" w:cs="Times New Roman"/>
          <w:sz w:val="24"/>
          <w:szCs w:val="24"/>
        </w:rPr>
        <w:t>utational signatures</w:t>
      </w:r>
      <w:r>
        <w:rPr>
          <w:rFonts w:ascii="Times New Roman" w:hAnsi="Times New Roman" w:cs="Times New Roman"/>
          <w:sz w:val="24"/>
          <w:szCs w:val="24"/>
        </w:rPr>
        <w:t>” we mean</w:t>
      </w:r>
      <w:r w:rsidR="00FA5CA0" w:rsidRPr="00FA5CA0">
        <w:rPr>
          <w:rFonts w:ascii="Times New Roman" w:hAnsi="Times New Roman" w:cs="Times New Roman"/>
          <w:sz w:val="24"/>
          <w:szCs w:val="24"/>
        </w:rPr>
        <w:t xml:space="preserve"> distinctive patterns </w:t>
      </w:r>
      <w:r w:rsidR="00FA5CA0">
        <w:rPr>
          <w:rFonts w:ascii="Times New Roman" w:hAnsi="Times New Roman" w:cs="Times New Roman" w:hint="eastAsia"/>
          <w:sz w:val="24"/>
          <w:szCs w:val="24"/>
        </w:rPr>
        <w:t xml:space="preserve">of mutations </w:t>
      </w:r>
      <w:r w:rsidR="00FA5CA0" w:rsidRPr="00FA5CA0">
        <w:rPr>
          <w:rFonts w:ascii="Times New Roman" w:hAnsi="Times New Roman" w:cs="Times New Roman"/>
          <w:sz w:val="24"/>
          <w:szCs w:val="24"/>
        </w:rPr>
        <w:t xml:space="preserve">left on genomes by mutagenic processes or exposures. They can be identified </w:t>
      </w:r>
      <w:r w:rsidR="009E5692">
        <w:rPr>
          <w:rFonts w:ascii="Times New Roman" w:hAnsi="Times New Roman" w:cs="Times New Roman"/>
          <w:sz w:val="24"/>
          <w:szCs w:val="24"/>
        </w:rPr>
        <w:t xml:space="preserve">by </w:t>
      </w:r>
      <w:r w:rsidR="00FA5CA0" w:rsidRPr="00FA5CA0">
        <w:rPr>
          <w:rFonts w:ascii="Times New Roman" w:hAnsi="Times New Roman" w:cs="Times New Roman"/>
          <w:sz w:val="24"/>
          <w:szCs w:val="24"/>
        </w:rPr>
        <w:t>exposing cultured cells</w:t>
      </w:r>
      <w:r w:rsidR="00FA5CA0">
        <w:rPr>
          <w:rFonts w:ascii="Times New Roman" w:hAnsi="Times New Roman" w:cs="Times New Roman" w:hint="eastAsia"/>
          <w:sz w:val="24"/>
          <w:szCs w:val="24"/>
        </w:rPr>
        <w:t>, organoids, or experimental animals</w:t>
      </w:r>
      <w:r w:rsidR="00FA5CA0" w:rsidRPr="00FA5CA0">
        <w:rPr>
          <w:rFonts w:ascii="Times New Roman" w:hAnsi="Times New Roman" w:cs="Times New Roman"/>
          <w:sz w:val="24"/>
          <w:szCs w:val="24"/>
        </w:rPr>
        <w:t xml:space="preserve"> to suspected mutagens or </w:t>
      </w:r>
      <w:r w:rsidR="00FA5CA0">
        <w:rPr>
          <w:rFonts w:ascii="Times New Roman" w:hAnsi="Times New Roman" w:cs="Times New Roman" w:hint="eastAsia"/>
          <w:sz w:val="24"/>
          <w:szCs w:val="24"/>
        </w:rPr>
        <w:t xml:space="preserve">perturbing DNA repair pathways </w:t>
      </w:r>
      <w:r w:rsidR="00FA5CA0" w:rsidRPr="00FA5CA0">
        <w:rPr>
          <w:rFonts w:ascii="Times New Roman" w:hAnsi="Times New Roman" w:cs="Times New Roman"/>
          <w:sz w:val="24"/>
          <w:szCs w:val="24"/>
        </w:rPr>
        <w:t xml:space="preserve">and then sequencing the </w:t>
      </w:r>
      <w:r w:rsidR="00FA5CA0">
        <w:rPr>
          <w:rFonts w:ascii="Times New Roman" w:hAnsi="Times New Roman" w:cs="Times New Roman" w:hint="eastAsia"/>
          <w:sz w:val="24"/>
          <w:szCs w:val="24"/>
        </w:rPr>
        <w:t xml:space="preserve">affected </w:t>
      </w:r>
      <w:r w:rsidR="00FA5CA0" w:rsidRPr="00FA5CA0">
        <w:rPr>
          <w:rFonts w:ascii="Times New Roman" w:hAnsi="Times New Roman" w:cs="Times New Roman"/>
          <w:sz w:val="24"/>
          <w:szCs w:val="24"/>
        </w:rPr>
        <w:t xml:space="preserve">genomes </w:t>
      </w:r>
      <w:r w:rsidR="003435F6">
        <w:rPr>
          <w:rFonts w:ascii="Times New Roman" w:hAnsi="Times New Roman" w:cs="Times New Roman"/>
          <w:sz w:val="24"/>
          <w:szCs w:val="24"/>
        </w:rPr>
        <w:fldChar w:fldCharType="begin"/>
      </w:r>
      <w:r w:rsidR="009926D7">
        <w:rPr>
          <w:rFonts w:ascii="Times New Roman" w:hAnsi="Times New Roman" w:cs="Times New Roman"/>
          <w:sz w:val="24"/>
          <w:szCs w:val="24"/>
        </w:rPr>
        <w:instrText xml:space="preserve"> ADDIN ZOTERO_ITEM CSL_CITATION {"citationID":"jG8gd0B6","properties":{"formattedCitation":"(Boot et al. 2018; Huang et al. 2017; Kucab et al. 2019; Caipa Garcia et al. 2024; Riva et al. 2020)","plainCitation":"(Boot et al. 2018; Huang et al. 2017; Kucab et al. 2019; Caipa Garcia et al. 2024; Riva et al. 2020)","noteIndex":0},"citationItems":[{"id":707,"uris":["http://zotero.org/users/14858941/items/6QYA9AF9"],"itemData":{"id":707,"type":"article-journal","abstract":"Cisplatin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confidence.","container-title":"Genome Research","DOI":"10.1101/gr.230219.117","ISSN":"15495469","issue":"5","note":"PMID: 29632087\npublisher: Cold Spring Harbor Laboratory Press","page":"654-665","title":"In-depth characterization of the cisplatin mutational signature in human cell lines and in esophageal and liver tumors","volume":"28","author":[{"family":"Boot","given":"Arnoud"},{"family":"Huang","given":"Mi Ni"},{"family":"Ng","given":"Alvin W.T."},{"family":"Ho","given":"Szu Chi"},{"family":"Lim","given":"Jing Quan"},{"family":"Kawakami","given":"Yoshiiku"},{"family":"Chayama","given":"Kazuaki"},{"family":"Teh","given":"Bin Tean"},{"family":"Nakagawa","given":"Hidewaki"},{"family":"Rozen","given":"Steven G."}],"issued":{"date-parts":[["2018",5,1]]}}},{"id":523,"uris":["http://zotero.org/users/14858941/items/Q53JF7HS"],"itemData":{"id":523,"type":"article-journal","abstract":"Aflatoxin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incidence.","container-title":"Genome Research","DOI":"10.1101/gr.220038.116","ISSN":"15495469","issue":"9","note":"PMID: 28739859","page":"1475-1486","title":"Genome-scale mutational signatures of aflatoxin in cells, mice, and human tumors","volume":"27","author":[{"family":"Huang","given":"Mi Ni"},{"family":"Yu","given":"Willie"},{"family":"Teoh","given":"Wei Wei"},{"family":"Ardin","given":"Maude"},{"family":"Jusakul","given":"Apinya"},{"family":"Ng","given":"Alvin Wei Tian"},{"family":"Boot","given":"Arnoud"},{"family":"Abedi-Ardekani","given":"Behnoush"},{"family":"Villar","given":"Stephanie"},{"family":"Myint","given":"Swe Swe"},{"family":"Othman","given":"Rashidah"},{"family":"Poon","given":"Song Ling"},{"family":"Heguy","given":"Adriana"},{"family":"Olivier","given":"Magali"},{"family":"Hollstein","given":"Monica"},{"family":"Tan","given":"Patrick"},{"family":"Teh","given":"Bin Tean"},{"family":"Sabapathy","given":"Kanaga"},{"family":"Zavadil","given":"Jiri"},{"family":"Rozen","given":"Steven G."}],"issued":{"date-parts":[["2017"]]}}},{"id":657,"uris":["http://zotero.org/users/14858941/items/68A8PIRQ"],"itemData":{"id":657,"type":"article-journal","abstract":"Whole-genome-sequencing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resource.","container-title":"Cell","DOI":"10.1016/j.cell.2019.03.001","ISSN":"10974172","issue":"4","note":"PMID: 30982602\npublisher: Cell Press","page":"821-836.e16","title":"A Compendium of Mutational Signatures of Environmental Agents","volume":"177","author":[{"family":"Kucab","given":"Jill E."},{"family":"Zou","given":"Xueqing"},{"family":"Morganella","given":"Sandro"},{"family":"Joel","given":"Madeleine"},{"family":"Nanda","given":"A. Scott"},{"family":"Nagy","given":"Eszter"},{"family":"Gomez","given":"Celine"},{"family":"Degasperi","given":"Andrea"},{"family":"Harris","given":"Rebecca"},{"family":"Jackson","given":"Stephen P."},{"family":"Arlt","given":"Volker M."},{"family":"Phillips","given":"David H."},{"family":"Nik-Zainal","given":"Serena"}],"issued":{"date-parts":[["2019",5,2]]}}},{"id":723,"uris":["http://zotero.org/users/14858941/items/ZHYU7DND"],"itemData":{"id":723,"type":"article-journal","abstract":"Human tissue three-dimensional (3D) organoid cultures have the potential to reproduce in vitro the physiological properties and cellular architecture of the organs from which they are derived. The ability of organoid cultures derived from human stomach, liver, kidney, and colon to metabolically activate three dietary carcinogens, aflatoxin B1 (AFB1), aristolochic acid I (AAI), and 2-amino-1-methyl-6-phenylimidazo[4,5-b]pyridine (PhIP), was investigated. In each case, the response of a target tissue (liver for AFB1; kidney for AAI; colon for PhIP) was compared with that of a nontarget tissue (gastric). After treatment cell viabilities were measured, DNA damage response (DDR) was determined by Western blotting for p-p53, p21, p-CHK2, and γ-H2AX, and DNA adduct formation was quantified by mass spectrometry. Induction of the key xenobiotic-metabolizing enzymes (XMEs) CYP1A1, CYP1A2, CYP3A4, and NQO1 was assessed by qRT-PCR. We found that organoids from different tissues can activate AAI, AFB1, and PhIP. In some cases, this metabolic potential varied between tissues and between different cultures of the same tissue. Similarly, variations in the levels of expression of XMEs were observed. At comparable levels of cytotoxicity, organoids derived from tissues that are considered targets for these carcinogens had higher levels of adduct formation than a nontarget tissue.","container-title":"Chemical Research in Toxicology","DOI":"10.1021/acs.chemrestox.3c00255","ISSN":"0893-228X, 1520-5010","issue":"2","journalAbbreviation":"Chem. Res. Toxicol.","language":"en","license":"https://creativecommons.org/licenses/by/4.0/","page":"234-247","source":"DOI.org (Crossref)","title":"Tissue Organoid Cultures Metabolize Dietary Carcinogens Proficiently and Are Effective Models for DNA Adduct Formation","volume":"37","author":[{"family":"Caipa Garcia","given":"Angela L."},{"family":"Kucab","given":"Jill E."},{"family":"Al-Serori","given":"Halh"},{"family":"Beck","given":"Rebekah S. S."},{"family":"Bellamri","given":"Madjda"},{"family":"Turesky","given":"Robert J."},{"family":"Groopman","given":"John D."},{"family":"Francies","given":"Hayley E."},{"family":"Garnett","given":"Mathew J."},{"family":"Huch","given":"Meritxell"},{"family":"Drost","given":"Jarno"},{"family":"Zilbauer","given":"Matthias"},{"family":"Arlt","given":"Volker M."},{"family":"Phillips","given":"David H."}],"issued":{"date-parts":[["2024",2,19]]}}},{"id":724,"uris":["http://zotero.org/users/14858941/items/JN7Q4RD4"],"itemData":{"id":724,"type":"article-journal","container-title":"Nature Genetics","DOI":"10.1038/s41588-020-0692-4","ISSN":"1061-4036, 1546-1718","issue":"11","journalAbbreviation":"Nat Genet","language":"en","page":"1189-1197","source":"DOI.org (Crossref)","title":"The mutational signature profile of known and suspected human carcinogens in mice","volume":"52","author":[{"family":"Riva","given":"Laura"},{"family":"Pandiri","given":"Arun R."},{"family":"Li","given":"Yun Rose"},{"family":"Droop","given":"Alastair"},{"family":"Hewinson","given":"James"},{"family":"Quail","given":"Michael A."},{"family":"Iyer","given":"Vivek"},{"family":"Shepherd","given":"Rebecca"},{"family":"Herbert","given":"Ronald A."},{"family":"Campbell","given":"Peter J."},{"family":"Sills","given":"Robert C."},{"family":"Alexandrov","given":"Ludmil B."},{"family":"Balmain","given":"Allan"},{"family":"Adams","given":"David J."}],"issued":{"date-parts":[["2020",11]]}}}],"schema":"https://github.com/citation-style-language/schema/raw/master/csl-citation.json"} </w:instrText>
      </w:r>
      <w:r w:rsidR="003435F6">
        <w:rPr>
          <w:rFonts w:ascii="Times New Roman" w:hAnsi="Times New Roman" w:cs="Times New Roman"/>
          <w:sz w:val="24"/>
          <w:szCs w:val="24"/>
        </w:rPr>
        <w:fldChar w:fldCharType="separate"/>
      </w:r>
      <w:r w:rsidR="009926D7" w:rsidRPr="009926D7">
        <w:rPr>
          <w:rFonts w:ascii="Times New Roman" w:hAnsi="Times New Roman" w:cs="Times New Roman"/>
          <w:sz w:val="24"/>
        </w:rPr>
        <w:t>(Boot et al. 2018; Huang et al. 2017; Kucab et al. 2019; Caipa Garcia et al. 2024; Riva et al. 2020)</w:t>
      </w:r>
      <w:r w:rsidR="003435F6">
        <w:rPr>
          <w:rFonts w:ascii="Times New Roman" w:hAnsi="Times New Roman" w:cs="Times New Roman"/>
          <w:sz w:val="24"/>
          <w:szCs w:val="24"/>
        </w:rPr>
        <w:fldChar w:fldCharType="end"/>
      </w:r>
      <w:r w:rsidR="00AB1B5D">
        <w:rPr>
          <w:rFonts w:ascii="Times New Roman" w:hAnsi="Times New Roman" w:cs="Times New Roman"/>
          <w:sz w:val="24"/>
          <w:szCs w:val="24"/>
        </w:rPr>
        <w:t>.</w:t>
      </w:r>
      <w:r w:rsidR="00F5538B">
        <w:rPr>
          <w:rFonts w:ascii="Times New Roman" w:hAnsi="Times New Roman" w:cs="Times New Roman"/>
          <w:sz w:val="24"/>
          <w:szCs w:val="24"/>
        </w:rPr>
        <w:t xml:space="preserve"> In addition, machine learning </w:t>
      </w:r>
      <w:r w:rsidR="00AB1B5D">
        <w:rPr>
          <w:rFonts w:ascii="Times New Roman" w:hAnsi="Times New Roman" w:cs="Times New Roman"/>
          <w:sz w:val="24"/>
          <w:szCs w:val="24"/>
        </w:rPr>
        <w:t>can identif</w:t>
      </w:r>
      <w:r w:rsidR="00F5538B">
        <w:rPr>
          <w:rFonts w:ascii="Times New Roman" w:hAnsi="Times New Roman" w:cs="Times New Roman"/>
          <w:sz w:val="24"/>
          <w:szCs w:val="24"/>
        </w:rPr>
        <w:t>y</w:t>
      </w:r>
      <w:r w:rsidR="00FA5CA0" w:rsidRPr="00FA5CA0">
        <w:rPr>
          <w:rFonts w:ascii="Times New Roman" w:hAnsi="Times New Roman" w:cs="Times New Roman"/>
          <w:sz w:val="24"/>
          <w:szCs w:val="24"/>
        </w:rPr>
        <w:t xml:space="preserve"> </w:t>
      </w:r>
      <w:r w:rsidR="00F5538B">
        <w:rPr>
          <w:rFonts w:ascii="Times New Roman" w:hAnsi="Times New Roman" w:cs="Times New Roman"/>
          <w:sz w:val="24"/>
          <w:szCs w:val="24"/>
        </w:rPr>
        <w:t>mutational signatures as</w:t>
      </w:r>
      <w:r w:rsidR="00B81490" w:rsidRPr="00B81490">
        <w:rPr>
          <w:rFonts w:ascii="Times New Roman" w:hAnsi="Times New Roman" w:cs="Times New Roman"/>
          <w:sz w:val="24"/>
          <w:szCs w:val="24"/>
        </w:rPr>
        <w:t xml:space="preserve"> latent factors that explain the patterns of mutations in large collections of somatic mutation dat</w:t>
      </w:r>
      <w:r w:rsidR="003D194E">
        <w:rPr>
          <w:rFonts w:ascii="Times New Roman" w:hAnsi="Times New Roman" w:cs="Times New Roman" w:hint="eastAsia"/>
          <w:sz w:val="24"/>
          <w:szCs w:val="24"/>
        </w:rPr>
        <w:t>a</w:t>
      </w:r>
      <w:r w:rsidR="00844EF2">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CE5A27">
        <w:rPr>
          <w:rFonts w:ascii="Times New Roman" w:hAnsi="Times New Roman" w:cs="Times New Roman"/>
          <w:sz w:val="24"/>
          <w:szCs w:val="24"/>
        </w:rPr>
        <w:instrText xml:space="preserve"> ADDIN ZOTERO_ITEM CSL_CITATION {"citationID":"xlu6Z2Gq","properties":{"formattedCitation":"(Alexandrov et al. 2020; 2014; Nik-Zainal et al. 2012; Degasperi et al. 2022; Chen et al. 2024; Jin et al. 2024; Koh et al. 2025)","plainCitation":"(Alexandrov et al. 2020; 2014; Nik-Zainal et al. 2012; Degasperi et al. 2022; Chen et al. 2024; Jin et al. 2024; Koh et al. 2025)","noteIndex":0},"citationItems":[{"id":659,"uris":["http://zotero.org/users/14858941/items/D4J6FKUG"],"itemData":{"id":659,"type":"article-journal","abstract":"Somatic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w:instrText>
      </w:r>
      <w:r w:rsidR="00CE5A27">
        <w:rPr>
          <w:rFonts w:ascii="Times New Roman" w:hAnsi="Times New Roman" w:cs="Times New Roman" w:hint="eastAsia"/>
          <w:sz w:val="24"/>
          <w:szCs w:val="24"/>
        </w:rPr>
        <w:instrText> </w:instrText>
      </w:r>
      <w:r w:rsidR="00CE5A27">
        <w:rPr>
          <w:rFonts w:ascii="Times New Roman" w:hAnsi="Times New Roman" w:cs="Times New Roman"/>
          <w:sz w:val="24"/>
          <w:szCs w:val="24"/>
        </w:rPr>
        <w:instrText xml:space="preserve">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cancer.","container-title":"Nature","DOI":"10.1038/s41586-020-1943-3","ISSN":"14764687","issue":"7793","language":"en-US","note":"PMID: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R"}],"issued":{"date-parts":[["2014"]]}}},{"id":399,"uris":["http://zotero.org/users/14858941/items/VJYSVGFQ"],"itemData":{"id":399,"type":"article-journal","abstract":"All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\"kataegis,\"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Inc.","container-title":"Cell","DOI":"10.1016/j.cell.2012.04.024","ISSN":"00928674","issue":"5","note":"PMID: 22608084\nISBN: 1097-4172 (Electronic)\\r0092-8674 (Linking)","page":"979-993","title":"Mutational processes molding the genomes of 21 breast cancers","volume":"149","author":[{"family":"Nik-Zainal","given":"Serena"},{"family":"Alexandrov","given":"Ludmil B."},{"family":"Wedge","given":"David C."},{"family":"Van Loo","given":"Peter"},{"family":"Greenman","given":"Christopher D."},{"family":"Raine","given":"Keiran"},{"family":"Jones","given":"David"},{"family":"Hinton","given":"Jonathan"},{"family":"Marshall","given":"John"},{"family":"Stebbings","given":"Lucy A."},{"family":"Menzies","given":"Andrew"},{"family":"Martin","given":"Sancha"},{"family":"Leung","given":"Kenric"},{"family":"Chen","given":"Lina"},{"family":"Leroy","given":"Catherine"},{"family":"Ramakrishna","given":"Manasa"},{"family":"Rance","given":"Richard"},{"family":"Lau","given":"King Wai"},{"family":"Mudie","given":"Laura J."},{"family":"Varela","given":"Ignacio"},{"family":"McBride","given":"David J."},{"family":"Bignell","given":"Graham R."},{"family":"Cooke","given":"Susanna L."},{"family":"Shlien","given":"Adam"},{"family":"Gamble","given":"John"},{"family":"Whitmore","given":"Ian"},{"family":"Maddison","given":"Mark"},{"family":"Tarpey","given":"Patrick S."},{"family":"Davies","given":"Helen R."},{"family":"Papaemmanuil","given":"Elli"},{"family":"Stephens","given":"Philip J."},{"family":"McLaren","given":"Stuart"},{"family":"Butler","given":"Adam P."},{"family":"Teague","given":"Jon W."},{"family":"Jönsson","given":"Göran"},{"family":"Garber","given":"Judy E."},{"family":"Silver","given":"Daniel"},{"family":"Miron","given":"Penelope"},{"family":"Fatima","given":"Aquila"},{"family":"Boyault","given":"Sandrine"},{"family":"Langerod","given":"Anita"},{"family":"Tutt","given":"Andrew"},{"family":"Martens","given":"John W.M."},{"family":"Aparicio","given":"Samuel A.J.R."},{"family":"Borg","given":"Åke"},{"family":"Salomon","given":"Anne Vincent"},{"family":"Thomas","given":"Gilles"},{"family":"Borresen-Dale","given":"Anne Lise"},{"family":"Richardson","given":"Andrea L."},{"family":"Neuberger","given":"Michael S."},{"family":"Futreal","given":"P. Andrew"},{"family":"Campbell","given":"Peter J."},{"family":"Stratton","given":"Michael R."}],"issued":{"date-parts":[["2012"]]}}},{"id":634,"uris":["http://zotero.org/users/14858941/items/TB9QELAF"],"itemData":{"id":634,"type":"article-journal","abstract":"Whole-genome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analyses.","container-title":"Science","DOI":"10.1126/science.abl9283","ISSN":"10959203","issue":"6591","note":"PMID: 35949260\npublisher: American Association for the Advancement of Science","title":"Substitution mutational signatures in whole-genome–sequenced cancers in the UK population","volume":"376","author":[{"family":"Degasperi","given":"Andrea"},{"family":"Zou","given":"Xueqing"},{"family":"Amarante","given":"Tauanne Dias"},{"family":"Martinez-Martinez","given":"Andrea"},{"family":"Koh","given":"Gene Ching Chiek"},{"family":"Dias","given":"João M.L."},{"family":"Heskin","given":"Laura"},{"family":"Chmelova","given":"Lucia"},{"family":"Rinaldi","given":"Giuseppe"},{"family":"Wang","given":"Valerie Ya Wen"},{"family":"Nanda","given":"Arjun S."},{"family":"Bernstein","given":"Aaron"},{"family":"Momen","given":"Sophie E."},{"family":"Young","given":"Jamie"},{"family":"Perez-Gil","given":"Daniel"},{"family":"Memari","given":"Yasin"},{"family":"Badja","given":"Cherif"},{"family":"Shooter","given":"Scott"},{"family":"Czarnecki","given":"Jan"},{"family":"Brown","given":"Matthew A."},{"family":"Davies","given":"Helen R."},{"family":"Nik-Zainal","given":"Serena"}],"issued":{"date-parts":[["2022",4,22]]}}},{"id":630,"uris":["http://zotero.org/users/14858941/items/U9IWAMHL"],"itemData":{"id":630,"type":"article-journal","abstract":"Over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implications.","container-title":"Nature","DOI":"10.1038/s41586-024-07054-3","ISSN":"14764687","language":"en-US","note":"publisher: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Genetics","DOI":"10.1038/s41588-024-01659-0","ISSN":"15461718","issue":"3","language":"en-US","note":"PMID: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J."}],"issued":{"date-parts":[["2024",3,1]]}}},{"id":899,"uris":["http://zotero.org/users/14858941/items/TMR7S8H6"],"itemData":{"id":899,"type":"article-journal","abstract":"Abstract\n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Ruth"},{"family":"Zou","given":"Xueqing"},{"family":"Nik-Zainal","given":"Serena"}],"accessed":{"date-parts":[["2025",5,14]]},"issued":{"date-parts":[["2025",4,10]]}}}],"schema":"https://github.com/citation-style-language/schema/raw/master/csl-citation.json"} </w:instrText>
      </w:r>
      <w:r w:rsidR="003435F6">
        <w:rPr>
          <w:rFonts w:ascii="Times New Roman" w:hAnsi="Times New Roman" w:cs="Times New Roman"/>
          <w:sz w:val="24"/>
          <w:szCs w:val="24"/>
        </w:rPr>
        <w:fldChar w:fldCharType="separate"/>
      </w:r>
      <w:r w:rsidR="00E371D0" w:rsidRPr="00E371D0">
        <w:rPr>
          <w:rFonts w:ascii="Times New Roman" w:hAnsi="Times New Roman" w:cs="Times New Roman"/>
          <w:sz w:val="24"/>
        </w:rPr>
        <w:t>(Alexandrov et al. 2020; 2014; Nik-Zainal et al. 2012; Degasperi et al. 2022; Chen et al. 2024; Jin et al. 2024; Koh et al. 2025)</w:t>
      </w:r>
      <w:r w:rsidR="003435F6">
        <w:rPr>
          <w:rFonts w:ascii="Times New Roman" w:hAnsi="Times New Roman" w:cs="Times New Roman"/>
          <w:sz w:val="24"/>
          <w:szCs w:val="24"/>
        </w:rPr>
        <w:fldChar w:fldCharType="end"/>
      </w:r>
      <w:r w:rsidR="00FA5CA0" w:rsidRPr="00FA5CA0">
        <w:rPr>
          <w:rFonts w:ascii="Times New Roman" w:hAnsi="Times New Roman" w:cs="Times New Roman"/>
          <w:sz w:val="24"/>
          <w:szCs w:val="24"/>
        </w:rPr>
        <w:t>.</w:t>
      </w:r>
      <w:r w:rsidR="009D3010" w:rsidRPr="009D3010">
        <w:t xml:space="preserve"> </w:t>
      </w:r>
      <w:r w:rsidR="009E5692">
        <w:rPr>
          <w:rFonts w:ascii="Times New Roman" w:hAnsi="Times New Roman" w:cs="Times New Roman"/>
          <w:sz w:val="24"/>
          <w:szCs w:val="24"/>
        </w:rPr>
        <w:t>For example, d</w:t>
      </w:r>
      <w:r w:rsidR="009D3010" w:rsidRPr="009D3010">
        <w:rPr>
          <w:rFonts w:ascii="Times New Roman" w:hAnsi="Times New Roman" w:cs="Times New Roman"/>
          <w:sz w:val="24"/>
          <w:szCs w:val="24"/>
        </w:rPr>
        <w:t>ata mining of upper tract urothelial cancers (UTUC) from Taiwan initially identified the aristolochic acid (AA) single-base substitution (SBS) signature</w:t>
      </w:r>
      <w:r w:rsidR="001023F8">
        <w:rPr>
          <w:rFonts w:ascii="Times New Roman" w:hAnsi="Times New Roman" w:cs="Times New Roman" w:hint="eastAsia"/>
          <w:sz w:val="24"/>
          <w:szCs w:val="24"/>
        </w:rPr>
        <w:t xml:space="preserve"> </w:t>
      </w:r>
      <w:r w:rsidR="00774AE0">
        <w:rPr>
          <w:rFonts w:ascii="Times New Roman" w:hAnsi="Times New Roman" w:cs="Times New Roman"/>
          <w:sz w:val="24"/>
          <w:szCs w:val="24"/>
        </w:rPr>
        <w:fldChar w:fldCharType="begin"/>
      </w:r>
      <w:r w:rsidR="00774AE0">
        <w:rPr>
          <w:rFonts w:ascii="Times New Roman" w:hAnsi="Times New Roman" w:cs="Times New Roman"/>
          <w:sz w:val="24"/>
          <w:szCs w:val="24"/>
        </w:rPr>
        <w:instrText xml:space="preserve"> ADDIN ZOTERO_ITEM CSL_CITATION {"citationID":"P53BwQdU","properties":{"formattedCitation":"(Hoang et al. 2013)","plainCitation":"(Hoang et al. 2013)","noteIndex":0},"citationItems":[{"id":891,"uris":["http://zotero.org/users/14858941/items/S55I5SSE"],"itemData":{"id":891,"type":"article-journal","abstract":"The mutational signature of aristolochic acid exemplifies how genome-wide sequencing can be used to identify environmental exposures leading to cancer.\n          , \n            Carcinogen AAlert\n            \n              Aristolochic acid (AA) is a natural compound derived from plants in the\n              Aristolochia\n              genus. For centuries,\n              Aristolochia\n              has been used throughout Asia to treat a variety of ailments as a component of traditional Chinese medicine. In recent years, however, a more sinister side of this herb has come to light when it was linked to kidney damage and cancers of the urinary tract. Now, two studies by Poon\n              et al.\n              and Hoang\n              et al.\n              present a “molecular signature” of AA-induced DNA damage, which helps to explain the mutagenic effects of AA and may also be useful as a way to detect unsuspected AA exposure as a cause of cancer.\n            \n            The molecular signature seen in AA-associated tumors is characterized by a predominance of A:T-to-T:A transversions, a relatively unusual type of mutation that is infrequently seen in other types of cancer, including those caused by other carcinogens. These mutations concentrate at splice sites, causing the inappropriate inclusion or exclusion of entire exons in the resulting mRNA. The overall mutation rate is another notable feature of AA-associated cancers, because it is several times higher than the rate of mutations caused by other carcinogens such as tobacco and ultraviolet light. In both studies, the authors also used the molecular signature to discover that AA was a likely cause of tumors previously attributed to other carcinogens. In one case, a urinary tract cancer that had been attributed to smoking and, in the other case, a liver cancer previously attributed to a chronic hepatitis infection were both identified as having the telltale signature of AA mutagenesis.\n            The identification of a specific molecular signature for AA has both clinical and public health implications. For individual patients, the molecular signature could help physicians identify which tumors were caused by AA. Although this information cannot yet be used to optimize the treatment of individual patients, those who are diagnosed with AA-associated cancers could be monitored more closely for the appearance of additional tumors. Meanwhile, a better understanding of the mutagenic effects of AA should also help to strengthen public health efforts to decrease exposure to this carcinogenic herb.\n          , \n            \n              In humans, exposure to aristolochic acid (AA) is associated with urothelial carcinoma of the upper urinary tract (UTUC). Exome sequencing of UTUCs from 19 individuals with documented exposure to AA revealed a remarkably large number of somatic mutations and an unusual mutational signature attributable to AA. Most of the mutations (72%) in these tumors were A:T-to-T:A transversions, located predominantly on the nontranscribed strand, with a strong preference for deoxyadenosine in a consensus sequence (T/C\n              A\n              G). This trinucleotide motif overlaps the canonical splice acceptor site, possibly accounting for the excess of splice site mutations observed in these tumors. The AA mutational fingerprint was found frequently in oncogenes and tumor suppressor genes in AA-associated UTUC. The AA mutational signature was observed in one patient’s tumor from a UTUC cohort without previous indication of AA exposure. Together, these results directly link an established environmental mutagen to cancer through genome-wide sequencing and highlight its power to reveal individual exposure to carcinogens.","container-title":"Science Translational Medicine","DOI":"10.1126/scitranslmed.3006200","ISSN":"1946-6234, 1946-6242","issue":"197","journalAbbreviation":"Sci. Transl. Med.","language":"en","source":"DOI.org (Crossref)","title":"Mutational Signature of Aristolochic Acid Exposure as Revealed by Whole-Exome Sequencing","URL":"https://www.science.org/doi/10.1126/scitranslmed.3006200","volume":"5","author":[{"family":"Hoang","given":"Margaret L."},{"family":"Chen","given":"Chung-Hsin"},{"family":"Sidorenko","given":"Viktoriya S."},{"family":"He","given":"Jian"},{"family":"Dickman","given":"Kathleen G."},{"family":"Yun","given":"Byeong Hwa"},{"family":"Moriya","given":"Masaaki"},{"family":"Niknafs","given":"Noushin"},{"family":"Douville","given":"Christopher"},{"family":"Karchin","given":"Rachel"},{"family":"Turesky","given":"Robert J."},{"family":"Pu","given":"Yeong-Shiau"},{"family":"Vogelstein","given":"Bert"},{"family":"Papadopoulos","given":"Nickolas"},{"family":"Grollman","given":"Arthur P."},{"family":"Kinzler","given":"Kenneth W."},{"family":"Rosenquist","given":"Thomas A."}],"accessed":{"date-parts":[["2025",4,17]]},"issued":{"date-parts":[["2013",8,7]]}}}],"schema":"https://github.com/citation-style-language/schema/raw/master/csl-citation.json"} </w:instrText>
      </w:r>
      <w:r w:rsidR="00774AE0">
        <w:rPr>
          <w:rFonts w:ascii="Times New Roman" w:hAnsi="Times New Roman" w:cs="Times New Roman"/>
          <w:sz w:val="24"/>
          <w:szCs w:val="24"/>
        </w:rPr>
        <w:fldChar w:fldCharType="separate"/>
      </w:r>
      <w:r w:rsidR="00774AE0" w:rsidRPr="00774AE0">
        <w:rPr>
          <w:rFonts w:ascii="Times New Roman" w:hAnsi="Times New Roman" w:cs="Times New Roman"/>
          <w:sz w:val="24"/>
        </w:rPr>
        <w:t>(Hoang et al. 2013)</w:t>
      </w:r>
      <w:r w:rsidR="00774AE0">
        <w:rPr>
          <w:rFonts w:ascii="Times New Roman" w:hAnsi="Times New Roman" w:cs="Times New Roman"/>
          <w:sz w:val="24"/>
          <w:szCs w:val="24"/>
        </w:rPr>
        <w:fldChar w:fldCharType="end"/>
      </w:r>
      <w:r w:rsidR="009D3010" w:rsidRPr="009D3010">
        <w:rPr>
          <w:rFonts w:ascii="Times New Roman" w:hAnsi="Times New Roman" w:cs="Times New Roman"/>
          <w:sz w:val="24"/>
          <w:szCs w:val="24"/>
        </w:rPr>
        <w:t xml:space="preserve">. Subsequent analysis revealed that this </w:t>
      </w:r>
      <w:r w:rsidR="00905A64">
        <w:rPr>
          <w:rFonts w:ascii="Times New Roman" w:hAnsi="Times New Roman" w:cs="Times New Roman"/>
          <w:sz w:val="24"/>
          <w:szCs w:val="24"/>
        </w:rPr>
        <w:t xml:space="preserve">SBS </w:t>
      </w:r>
      <w:r w:rsidR="009D3010" w:rsidRPr="009D3010">
        <w:rPr>
          <w:rFonts w:ascii="Times New Roman" w:hAnsi="Times New Roman" w:cs="Times New Roman"/>
          <w:sz w:val="24"/>
          <w:szCs w:val="24"/>
        </w:rPr>
        <w:t xml:space="preserve">signature was also present in </w:t>
      </w:r>
      <w:r w:rsidR="00736F8D">
        <w:rPr>
          <w:rFonts w:ascii="Times New Roman" w:hAnsi="Times New Roman" w:cs="Times New Roman"/>
          <w:sz w:val="24"/>
          <w:szCs w:val="24"/>
        </w:rPr>
        <w:t>bladder</w:t>
      </w:r>
      <w:r w:rsidR="00200278">
        <w:rPr>
          <w:rFonts w:ascii="Times New Roman" w:hAnsi="Times New Roman" w:cs="Times New Roman"/>
          <w:sz w:val="24"/>
          <w:szCs w:val="24"/>
        </w:rPr>
        <w:t>, kidney,</w:t>
      </w:r>
      <w:r w:rsidR="00736F8D">
        <w:rPr>
          <w:rFonts w:ascii="Times New Roman" w:hAnsi="Times New Roman" w:cs="Times New Roman"/>
          <w:sz w:val="24"/>
          <w:szCs w:val="24"/>
        </w:rPr>
        <w:t xml:space="preserve"> and </w:t>
      </w:r>
      <w:r w:rsidR="009D3010" w:rsidRPr="009D3010">
        <w:rPr>
          <w:rFonts w:ascii="Times New Roman" w:hAnsi="Times New Roman" w:cs="Times New Roman"/>
          <w:sz w:val="24"/>
          <w:szCs w:val="24"/>
        </w:rPr>
        <w:t>liver cancers</w:t>
      </w:r>
      <w:r w:rsidR="00E86C49">
        <w:rPr>
          <w:rFonts w:ascii="Times New Roman" w:hAnsi="Times New Roman" w:cs="Times New Roman" w:hint="eastAsia"/>
          <w:sz w:val="24"/>
          <w:szCs w:val="24"/>
        </w:rPr>
        <w:t xml:space="preserve"> </w:t>
      </w:r>
      <w:r w:rsidR="002312D2">
        <w:rPr>
          <w:rFonts w:ascii="Times New Roman" w:hAnsi="Times New Roman" w:cs="Times New Roman"/>
          <w:sz w:val="24"/>
          <w:szCs w:val="24"/>
        </w:rPr>
        <w:fldChar w:fldCharType="begin"/>
      </w:r>
      <w:r w:rsidR="002312D2">
        <w:rPr>
          <w:rFonts w:ascii="Times New Roman" w:hAnsi="Times New Roman" w:cs="Times New Roman"/>
          <w:sz w:val="24"/>
          <w:szCs w:val="24"/>
        </w:rPr>
        <w:instrText xml:space="preserve"> ADDIN ZOTERO_ITEM CSL_CITATION {"citationID":"m8DfwMxt","properties":{"formattedCitation":"(Ng et al. 2017; Poon et al. 2015)","plainCitation":"(Ng et al. 2017; Poon et al. 2015)","noteIndex":0},"citationItems":[{"id":703,"uris":["http://zotero.org/users/14858941/items/MRBGYGMA"],"itemData":{"id":703,"type":"article-journal","abstract":"Many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id":893,"uris":["http://zotero.org/users/14858941/items/UIWWU7GW"],"itemData":{"id":893,"type":"article-journal","abstract":"Background: Aristolochic acid (AA) is a natural compound found in many plants of the Aristolochia genus, and these plants are widely used in traditional medicines for numerous conditions and for weight loss. Previous work has connected AA-mutagenesis to upper-tract urothelial cell carcinomas and hepatocellular carcinomas. We hypothesize that AA may also contribute to bladder cancer.\nMethods: Here, we investigated the involvement of AA-mutagenesis in bladder cancer by sequencing bladder tumor genomes from two patients with known exposure to AA. After detecting strong mutational signatures of AA exposure in these tumors, we exome-sequenced and analyzed an additional 11 bladder tumors and analyzed publicly available somatic mutation data from a further 336 bladder tumors.\nResults: The somatic mutations in the bladder tumors from the two patients with known AA exposure showed overwhelming AA signatures. We also detected evidence of AA exposure in 1 out of 11 bladder tumors from Singapore and in 3 out of 99 bladder tumors from China. In addition, 1 out of 194 bladder tumors from North America showed a pattern of mutations that might have resulted from exposure to an unknown mutagen with a heretofore undescribed pattern of A &gt; T mutations. Besides the signature of AA exposure, the bladder tumors also showed the CpG &gt; TpG and activated-APOBEC signatures, which have been previously reported in bladder cancer.\nConclusions: This study demonstrates the utility of inferring mutagenic exposures from somatic mutation spectra. Moreover, AA exposure in bladder cancer appears to be more pervasive in the East, where traditional herbal medicine is more widely used. More broadly, our results suggest that AA exposure is more extensive than previously thought both in terms of populations at risk and in terms of types of cancers involved. This appears to be an important public health issue that should be addressed by further investigation and by primary prevention through regulation and education. In addition to opportunities for primary prevention, knowledge of AA exposure would provide opportunities for secondary prevention in the form of intensified screening of patients with known or suspected AA exposure.","container-title":"Genome Medicine","DOI":"10.1186/s13073-015-0161-3","ISSN":"1756-994X","issue":"1","journalAbbreviation":"Genome Med","language":"en","page":"38","source":"DOI.org (Crossref)","title":"Mutation signatures implicate aristolochic acid in bladder cancer development","volume":"7","author":[{"family":"Poon","given":"Song Ling"},{"family":"Huang","given":"Mi Ni"},{"family":"Choo","given":"Yang"},{"family":"McPherson","given":"John R"},{"family":"Yu","given":"Willie"},{"family":"Heng","given":"Hong Lee"},{"family":"Gan","given":"Anna"},{"family":"Myint","given":"Swe Swe"},{"family":"Siew","given":"Ee Yan"},{"family":"Ler","given":"Lian Dee"},{"family":"Ng","given":"Lay Guat"},{"family":"Weng","given":"Wen-Hui"},{"family":"Chuang","given":"Cheng-Keng"},{"family":"Yuen","given":"John Sp"},{"family":"Pang","given":"See-Tong"},{"family":"Tan","given":"Patrick"},{"family":"Teh","given":"Bin Tean"},{"family":"Rozen","given":"Steven G"}],"issued":{"date-parts":[["2015",4,28]]}}}],"schema":"https://github.com/citation-style-language/schema/raw/master/csl-citation.json"} </w:instrText>
      </w:r>
      <w:r w:rsidR="002312D2">
        <w:rPr>
          <w:rFonts w:ascii="Times New Roman" w:hAnsi="Times New Roman" w:cs="Times New Roman"/>
          <w:sz w:val="24"/>
          <w:szCs w:val="24"/>
        </w:rPr>
        <w:fldChar w:fldCharType="separate"/>
      </w:r>
      <w:r w:rsidR="002312D2" w:rsidRPr="002312D2">
        <w:rPr>
          <w:rFonts w:ascii="Times New Roman" w:hAnsi="Times New Roman" w:cs="Times New Roman"/>
          <w:sz w:val="24"/>
        </w:rPr>
        <w:t>(Ng et al. 2017; Poon et al. 2015)</w:t>
      </w:r>
      <w:r w:rsidR="002312D2">
        <w:rPr>
          <w:rFonts w:ascii="Times New Roman" w:hAnsi="Times New Roman" w:cs="Times New Roman"/>
          <w:sz w:val="24"/>
          <w:szCs w:val="24"/>
        </w:rPr>
        <w:fldChar w:fldCharType="end"/>
      </w:r>
      <w:r w:rsidR="009D3010" w:rsidRPr="009D3010">
        <w:rPr>
          <w:rFonts w:ascii="Times New Roman" w:hAnsi="Times New Roman" w:cs="Times New Roman"/>
          <w:sz w:val="24"/>
          <w:szCs w:val="24"/>
        </w:rPr>
        <w:t xml:space="preserve">. </w:t>
      </w:r>
      <w:r w:rsidR="003A34D2">
        <w:rPr>
          <w:rFonts w:ascii="Times New Roman" w:hAnsi="Times New Roman" w:cs="Times New Roman" w:hint="eastAsia"/>
          <w:sz w:val="24"/>
          <w:szCs w:val="24"/>
        </w:rPr>
        <w:t xml:space="preserve">More recently, </w:t>
      </w:r>
      <w:r w:rsidR="00FA5CA0" w:rsidRPr="00FA5CA0">
        <w:rPr>
          <w:rFonts w:ascii="Times New Roman" w:hAnsi="Times New Roman" w:cs="Times New Roman"/>
          <w:sz w:val="24"/>
          <w:szCs w:val="24"/>
        </w:rPr>
        <w:t xml:space="preserve">data mining of </w:t>
      </w:r>
      <w:r w:rsidR="001023F8">
        <w:rPr>
          <w:rFonts w:ascii="Times New Roman" w:hAnsi="Times New Roman" w:cs="Times New Roman" w:hint="eastAsia"/>
          <w:sz w:val="24"/>
          <w:szCs w:val="24"/>
        </w:rPr>
        <w:t xml:space="preserve">Chinese </w:t>
      </w:r>
      <w:r w:rsidR="00FA5CA0" w:rsidRPr="00FA5CA0">
        <w:rPr>
          <w:rFonts w:ascii="Times New Roman" w:hAnsi="Times New Roman" w:cs="Times New Roman"/>
          <w:sz w:val="24"/>
          <w:szCs w:val="24"/>
        </w:rPr>
        <w:t>liver cancer genom</w:t>
      </w:r>
      <w:r w:rsidR="00540405">
        <w:rPr>
          <w:rFonts w:ascii="Times New Roman" w:hAnsi="Times New Roman" w:cs="Times New Roman" w:hint="eastAsia"/>
          <w:sz w:val="24"/>
          <w:szCs w:val="24"/>
        </w:rPr>
        <w:t>es</w:t>
      </w:r>
      <w:r w:rsidR="00FA5CA0" w:rsidRPr="00FA5CA0">
        <w:rPr>
          <w:rFonts w:ascii="Times New Roman" w:hAnsi="Times New Roman" w:cs="Times New Roman"/>
          <w:sz w:val="24"/>
          <w:szCs w:val="24"/>
        </w:rPr>
        <w:t xml:space="preserve"> </w:t>
      </w:r>
      <w:r w:rsidR="00AB1B5D">
        <w:rPr>
          <w:rFonts w:ascii="Times New Roman" w:hAnsi="Times New Roman" w:cs="Times New Roman"/>
          <w:sz w:val="24"/>
          <w:szCs w:val="24"/>
        </w:rPr>
        <w:t xml:space="preserve">and experiments in cell </w:t>
      </w:r>
      <w:r w:rsidR="00AB1B5D">
        <w:rPr>
          <w:rFonts w:ascii="Times New Roman" w:hAnsi="Times New Roman" w:cs="Times New Roman"/>
          <w:sz w:val="24"/>
          <w:szCs w:val="24"/>
        </w:rPr>
        <w:lastRenderedPageBreak/>
        <w:t>culture showed</w:t>
      </w:r>
      <w:r w:rsidR="00AB1B5D" w:rsidRPr="00FA5CA0">
        <w:rPr>
          <w:rFonts w:ascii="Times New Roman" w:hAnsi="Times New Roman" w:cs="Times New Roman"/>
          <w:sz w:val="24"/>
          <w:szCs w:val="24"/>
        </w:rPr>
        <w:t xml:space="preserve"> </w:t>
      </w:r>
      <w:r w:rsidR="00736F8D">
        <w:rPr>
          <w:rFonts w:ascii="Times New Roman" w:hAnsi="Times New Roman" w:cs="Times New Roman"/>
          <w:sz w:val="24"/>
          <w:szCs w:val="24"/>
        </w:rPr>
        <w:t xml:space="preserve">that AA also </w:t>
      </w:r>
      <w:r w:rsidR="00AB1B5D">
        <w:rPr>
          <w:rFonts w:ascii="Times New Roman" w:hAnsi="Times New Roman" w:cs="Times New Roman"/>
          <w:sz w:val="24"/>
          <w:szCs w:val="24"/>
        </w:rPr>
        <w:t xml:space="preserve">generates </w:t>
      </w:r>
      <w:r w:rsidR="00ED73F1">
        <w:rPr>
          <w:rFonts w:ascii="Times New Roman" w:hAnsi="Times New Roman" w:cs="Times New Roman"/>
          <w:sz w:val="24"/>
          <w:szCs w:val="24"/>
        </w:rPr>
        <w:t xml:space="preserve">double-base-substitution (DBS) signatures and, relevant to the current study, </w:t>
      </w:r>
      <w:r w:rsidR="00736F8D">
        <w:rPr>
          <w:rFonts w:ascii="Times New Roman" w:hAnsi="Times New Roman" w:cs="Times New Roman"/>
          <w:sz w:val="24"/>
          <w:szCs w:val="24"/>
        </w:rPr>
        <w:t>small insertion-and-deletion (</w:t>
      </w:r>
      <w:r w:rsidR="00C55781">
        <w:rPr>
          <w:rFonts w:ascii="Times New Roman" w:hAnsi="Times New Roman" w:cs="Times New Roman"/>
          <w:sz w:val="24"/>
          <w:szCs w:val="24"/>
        </w:rPr>
        <w:t>indel</w:t>
      </w:r>
      <w:r w:rsidR="00736F8D">
        <w:rPr>
          <w:rFonts w:ascii="Times New Roman" w:hAnsi="Times New Roman" w:cs="Times New Roman"/>
          <w:sz w:val="24"/>
          <w:szCs w:val="24"/>
        </w:rPr>
        <w:t xml:space="preserve">) </w:t>
      </w:r>
      <w:r w:rsidR="00C55781">
        <w:rPr>
          <w:rFonts w:ascii="Times New Roman" w:hAnsi="Times New Roman" w:cs="Times New Roman"/>
          <w:sz w:val="24"/>
          <w:szCs w:val="24"/>
        </w:rPr>
        <w:t>signatures</w:t>
      </w:r>
      <w:r w:rsidR="00200278">
        <w:rPr>
          <w:rFonts w:ascii="Times New Roman" w:hAnsi="Times New Roman" w:cs="Times New Roman"/>
          <w:sz w:val="24"/>
          <w:szCs w:val="24"/>
        </w:rPr>
        <w:t xml:space="preserve"> (Figure 1)</w:t>
      </w:r>
      <w:r w:rsidR="00F87DED">
        <w:rPr>
          <w:rFonts w:ascii="Times New Roman" w:hAnsi="Times New Roman" w:cs="Times New Roman" w:hint="eastAsia"/>
          <w:sz w:val="24"/>
          <w:szCs w:val="24"/>
        </w:rPr>
        <w:t xml:space="preserve"> </w:t>
      </w:r>
      <w:r w:rsidR="00F87DED">
        <w:rPr>
          <w:rFonts w:ascii="Times New Roman" w:hAnsi="Times New Roman" w:cs="Times New Roman"/>
          <w:sz w:val="24"/>
          <w:szCs w:val="24"/>
        </w:rPr>
        <w:fldChar w:fldCharType="begin"/>
      </w:r>
      <w:r w:rsidR="00CE5A27">
        <w:rPr>
          <w:rFonts w:ascii="Times New Roman" w:hAnsi="Times New Roman" w:cs="Times New Roman"/>
          <w:sz w:val="24"/>
          <w:szCs w:val="24"/>
        </w:rPr>
        <w:instrText xml:space="preserve"> ADDIN ZOTERO_ITEM CSL_CITATION {"citationID":"a0qeHwl0","properties":{"formattedCitation":"(Chen et al. 2024)","plainCitation":"(Chen et al. 2024)","noteIndex":0},"citationItems":[{"id":630,"uris":["http://zotero.org/users/14858941/items/U9IWAMHL"],"itemData":{"id":630,"type":"article-journal","abstract":"Over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implications.","container-title":"Nature","DOI":"10.1038/s41586-024-07054-3","ISSN":"14764687","language":"en-US","note":"publisher: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G."},{"family":"Bai","given":"Fan"},{"family":"Wang","given":"Hongyang"}],"issued":{"date-parts":[["2024",3,21]]}}}],"schema":"https://github.com/citation-style-language/schema/raw/master/csl-citation.json"} </w:instrText>
      </w:r>
      <w:r w:rsidR="00F87DED">
        <w:rPr>
          <w:rFonts w:ascii="Times New Roman" w:hAnsi="Times New Roman" w:cs="Times New Roman"/>
          <w:sz w:val="24"/>
          <w:szCs w:val="24"/>
        </w:rPr>
        <w:fldChar w:fldCharType="separate"/>
      </w:r>
      <w:r w:rsidR="00F87DED" w:rsidRPr="003435F6">
        <w:rPr>
          <w:rFonts w:ascii="Times New Roman" w:hAnsi="Times New Roman" w:cs="Times New Roman"/>
          <w:sz w:val="24"/>
        </w:rPr>
        <w:t>(Chen et al. 2024)</w:t>
      </w:r>
      <w:r w:rsidR="00F87DED">
        <w:rPr>
          <w:rFonts w:ascii="Times New Roman" w:hAnsi="Times New Roman" w:cs="Times New Roman"/>
          <w:sz w:val="24"/>
          <w:szCs w:val="24"/>
        </w:rPr>
        <w:fldChar w:fldCharType="end"/>
      </w:r>
      <w:r w:rsidR="00540405">
        <w:rPr>
          <w:rFonts w:ascii="Times New Roman" w:hAnsi="Times New Roman" w:cs="Times New Roman" w:hint="eastAsia"/>
          <w:sz w:val="24"/>
          <w:szCs w:val="24"/>
        </w:rPr>
        <w:t>.</w:t>
      </w:r>
    </w:p>
    <w:p w14:paraId="4C1458A5" w14:textId="34158B9B" w:rsidR="0081479B" w:rsidRDefault="00CA73E4" w:rsidP="008A1C58">
      <w:pPr>
        <w:spacing w:line="480" w:lineRule="auto"/>
        <w:rPr>
          <w:rFonts w:ascii="Times New Roman" w:hAnsi="Times New Roman" w:cs="Times New Roman"/>
          <w:sz w:val="24"/>
          <w:szCs w:val="24"/>
        </w:rPr>
      </w:pPr>
      <w:r w:rsidRPr="00CA73E4">
        <w:rPr>
          <w:rFonts w:ascii="Times New Roman" w:hAnsi="Times New Roman" w:cs="Times New Roman"/>
          <w:sz w:val="24"/>
          <w:szCs w:val="24"/>
        </w:rPr>
        <w:t>While</w:t>
      </w:r>
      <w:r w:rsidR="00F3557F">
        <w:rPr>
          <w:rFonts w:ascii="Times New Roman" w:hAnsi="Times New Roman" w:cs="Times New Roman"/>
          <w:sz w:val="24"/>
          <w:szCs w:val="24"/>
        </w:rPr>
        <w:t xml:space="preserve"> </w:t>
      </w:r>
      <w:r w:rsidRPr="00CA73E4">
        <w:rPr>
          <w:rFonts w:ascii="Times New Roman" w:hAnsi="Times New Roman" w:cs="Times New Roman"/>
          <w:sz w:val="24"/>
          <w:szCs w:val="24"/>
        </w:rPr>
        <w:t>mutational</w:t>
      </w:r>
      <w:r w:rsidR="00185D4D">
        <w:rPr>
          <w:rFonts w:ascii="Times New Roman" w:hAnsi="Times New Roman" w:cs="Times New Roman"/>
          <w:sz w:val="24"/>
          <w:szCs w:val="24"/>
        </w:rPr>
        <w:t>-</w:t>
      </w:r>
      <w:r w:rsidRPr="00CA73E4">
        <w:rPr>
          <w:rFonts w:ascii="Times New Roman" w:hAnsi="Times New Roman" w:cs="Times New Roman"/>
          <w:sz w:val="24"/>
          <w:szCs w:val="24"/>
        </w:rPr>
        <w:t xml:space="preserve">signature research has </w:t>
      </w:r>
      <w:r w:rsidR="00F3557F">
        <w:rPr>
          <w:rFonts w:ascii="Times New Roman" w:hAnsi="Times New Roman" w:cs="Times New Roman"/>
          <w:sz w:val="24"/>
          <w:szCs w:val="24"/>
        </w:rPr>
        <w:t xml:space="preserve">emphasized </w:t>
      </w:r>
      <w:r w:rsidRPr="00CA73E4">
        <w:rPr>
          <w:rFonts w:ascii="Times New Roman" w:hAnsi="Times New Roman" w:cs="Times New Roman"/>
          <w:sz w:val="24"/>
          <w:szCs w:val="24"/>
        </w:rPr>
        <w:t xml:space="preserve">SBSs, indel signatures also yield </w:t>
      </w:r>
      <w:r w:rsidR="00F3557F">
        <w:rPr>
          <w:rFonts w:ascii="Times New Roman" w:hAnsi="Times New Roman" w:cs="Times New Roman"/>
          <w:sz w:val="24"/>
          <w:szCs w:val="24"/>
        </w:rPr>
        <w:t>important</w:t>
      </w:r>
      <w:r w:rsidRPr="00CA73E4">
        <w:rPr>
          <w:rFonts w:ascii="Times New Roman" w:hAnsi="Times New Roman" w:cs="Times New Roman"/>
          <w:sz w:val="24"/>
          <w:szCs w:val="24"/>
        </w:rPr>
        <w:t xml:space="preserve"> insights into mutagenic mechanisms</w:t>
      </w:r>
      <w:r w:rsidR="00F3557F">
        <w:rPr>
          <w:rFonts w:ascii="Times New Roman" w:hAnsi="Times New Roman" w:cs="Times New Roman"/>
          <w:sz w:val="24"/>
          <w:szCs w:val="24"/>
        </w:rPr>
        <w:t>, and</w:t>
      </w:r>
      <w:r w:rsidRPr="00CA73E4">
        <w:rPr>
          <w:rFonts w:ascii="Times New Roman" w:hAnsi="Times New Roman" w:cs="Times New Roman"/>
          <w:sz w:val="24"/>
          <w:szCs w:val="24"/>
        </w:rPr>
        <w:t xml:space="preserve"> </w:t>
      </w:r>
      <w:r w:rsidR="006F083F">
        <w:rPr>
          <w:rFonts w:ascii="Times New Roman" w:hAnsi="Times New Roman" w:cs="Times New Roman"/>
          <w:sz w:val="24"/>
          <w:szCs w:val="24"/>
        </w:rPr>
        <w:t xml:space="preserve">there </w:t>
      </w:r>
      <w:r w:rsidR="00F3557F">
        <w:rPr>
          <w:rFonts w:ascii="Times New Roman" w:hAnsi="Times New Roman" w:cs="Times New Roman"/>
          <w:sz w:val="24"/>
          <w:szCs w:val="24"/>
        </w:rPr>
        <w:t xml:space="preserve">are </w:t>
      </w:r>
      <w:r w:rsidRPr="00CA73E4">
        <w:rPr>
          <w:rFonts w:ascii="Times New Roman" w:hAnsi="Times New Roman" w:cs="Times New Roman"/>
          <w:sz w:val="24"/>
          <w:szCs w:val="24"/>
        </w:rPr>
        <w:t xml:space="preserve">two main </w:t>
      </w:r>
      <w:r w:rsidR="006F083F">
        <w:rPr>
          <w:rFonts w:ascii="Times New Roman" w:hAnsi="Times New Roman" w:cs="Times New Roman"/>
          <w:sz w:val="24"/>
          <w:szCs w:val="24"/>
        </w:rPr>
        <w:t>system</w:t>
      </w:r>
      <w:r w:rsidR="001F495A">
        <w:rPr>
          <w:rFonts w:ascii="Times New Roman" w:hAnsi="Times New Roman" w:cs="Times New Roman"/>
          <w:sz w:val="24"/>
          <w:szCs w:val="24"/>
        </w:rPr>
        <w:t>s</w:t>
      </w:r>
      <w:r w:rsidR="006F083F">
        <w:rPr>
          <w:rFonts w:ascii="Times New Roman" w:hAnsi="Times New Roman" w:cs="Times New Roman"/>
          <w:sz w:val="24"/>
          <w:szCs w:val="24"/>
        </w:rPr>
        <w:t xml:space="preserve"> </w:t>
      </w:r>
      <w:r w:rsidR="003E4D08">
        <w:rPr>
          <w:rFonts w:ascii="Times New Roman" w:hAnsi="Times New Roman" w:cs="Times New Roman"/>
          <w:sz w:val="24"/>
          <w:szCs w:val="24"/>
        </w:rPr>
        <w:t>for classifying</w:t>
      </w:r>
      <w:r w:rsidR="006F083F">
        <w:rPr>
          <w:rFonts w:ascii="Times New Roman" w:hAnsi="Times New Roman" w:cs="Times New Roman"/>
          <w:sz w:val="24"/>
          <w:szCs w:val="24"/>
        </w:rPr>
        <w:t xml:space="preserve"> indel</w:t>
      </w:r>
      <w:r w:rsidR="001F495A">
        <w:rPr>
          <w:rFonts w:ascii="Times New Roman" w:hAnsi="Times New Roman" w:cs="Times New Roman"/>
          <w:sz w:val="24"/>
          <w:szCs w:val="24"/>
        </w:rPr>
        <w:t xml:space="preserve"> mutation</w:t>
      </w:r>
      <w:r w:rsidR="003E4D08">
        <w:rPr>
          <w:rFonts w:ascii="Times New Roman" w:hAnsi="Times New Roman" w:cs="Times New Roman"/>
          <w:sz w:val="24"/>
          <w:szCs w:val="24"/>
        </w:rPr>
        <w:t>s</w:t>
      </w:r>
      <w:r w:rsidR="002F5F56">
        <w:rPr>
          <w:rFonts w:ascii="Times New Roman" w:hAnsi="Times New Roman" w:cs="Times New Roman"/>
          <w:sz w:val="24"/>
          <w:szCs w:val="24"/>
        </w:rPr>
        <w:t>. One, term</w:t>
      </w:r>
      <w:r w:rsidR="00F3557F">
        <w:rPr>
          <w:rFonts w:ascii="Times New Roman" w:hAnsi="Times New Roman" w:cs="Times New Roman"/>
          <w:sz w:val="24"/>
          <w:szCs w:val="24"/>
        </w:rPr>
        <w:t>ed</w:t>
      </w:r>
      <w:r w:rsidR="003E4D08">
        <w:rPr>
          <w:rFonts w:ascii="Times New Roman" w:hAnsi="Times New Roman" w:cs="Times New Roman"/>
          <w:sz w:val="24"/>
          <w:szCs w:val="24"/>
        </w:rPr>
        <w:t xml:space="preserve"> </w:t>
      </w:r>
      <w:r w:rsidR="002F5F56">
        <w:rPr>
          <w:rFonts w:ascii="Times New Roman" w:hAnsi="Times New Roman" w:cs="Times New Roman"/>
          <w:sz w:val="24"/>
          <w:szCs w:val="24"/>
        </w:rPr>
        <w:t>“</w:t>
      </w:r>
      <w:r w:rsidR="00705C12">
        <w:rPr>
          <w:rFonts w:ascii="Times New Roman" w:hAnsi="Times New Roman" w:cs="Times New Roman"/>
          <w:sz w:val="24"/>
          <w:szCs w:val="24"/>
        </w:rPr>
        <w:t>Indel</w:t>
      </w:r>
      <w:r w:rsidRPr="00CA73E4">
        <w:rPr>
          <w:rFonts w:ascii="Times New Roman" w:hAnsi="Times New Roman" w:cs="Times New Roman"/>
          <w:sz w:val="24"/>
          <w:szCs w:val="24"/>
        </w:rPr>
        <w:t>83</w:t>
      </w:r>
      <w:r w:rsidR="002F5F56">
        <w:rPr>
          <w:rFonts w:ascii="Times New Roman" w:hAnsi="Times New Roman" w:cs="Times New Roman"/>
          <w:sz w:val="24"/>
          <w:szCs w:val="24"/>
        </w:rPr>
        <w:t xml:space="preserve">” </w:t>
      </w:r>
      <w:r w:rsidR="003E4D08">
        <w:rPr>
          <w:rFonts w:ascii="Times New Roman" w:hAnsi="Times New Roman" w:cs="Times New Roman"/>
          <w:sz w:val="24"/>
          <w:szCs w:val="24"/>
        </w:rPr>
        <w:t xml:space="preserve">here, </w:t>
      </w:r>
      <w:r w:rsidR="002F5F56">
        <w:rPr>
          <w:rFonts w:ascii="Times New Roman" w:hAnsi="Times New Roman" w:cs="Times New Roman"/>
          <w:sz w:val="24"/>
          <w:szCs w:val="24"/>
        </w:rPr>
        <w:t>classifies indels into 83 types</w:t>
      </w:r>
      <w:r w:rsidR="00AF31C2">
        <w:rPr>
          <w:rFonts w:ascii="Times New Roman" w:hAnsi="Times New Roman" w:cs="Times New Roman"/>
          <w:sz w:val="24"/>
          <w:szCs w:val="24"/>
        </w:rPr>
        <w:t xml:space="preserve"> and</w:t>
      </w:r>
      <w:r w:rsidR="002F5F56">
        <w:rPr>
          <w:rFonts w:ascii="Times New Roman" w:hAnsi="Times New Roman" w:cs="Times New Roman"/>
          <w:sz w:val="24"/>
          <w:szCs w:val="24"/>
        </w:rPr>
        <w:t xml:space="preserve"> </w:t>
      </w:r>
      <w:r w:rsidR="003E4D08">
        <w:rPr>
          <w:rFonts w:ascii="Times New Roman" w:hAnsi="Times New Roman" w:cs="Times New Roman"/>
          <w:sz w:val="24"/>
          <w:szCs w:val="24"/>
        </w:rPr>
        <w:t>appears</w:t>
      </w:r>
      <w:r w:rsidR="002F5F56">
        <w:rPr>
          <w:rFonts w:ascii="Times New Roman" w:hAnsi="Times New Roman" w:cs="Times New Roman"/>
          <w:sz w:val="24"/>
          <w:szCs w:val="24"/>
        </w:rPr>
        <w:t xml:space="preserve"> in </w:t>
      </w:r>
      <w:r w:rsidR="00CE5A27">
        <w:rPr>
          <w:rFonts w:ascii="Times New Roman" w:hAnsi="Times New Roman" w:cs="Times New Roman"/>
          <w:sz w:val="24"/>
          <w:szCs w:val="24"/>
        </w:rPr>
        <w:fldChar w:fldCharType="begin"/>
      </w:r>
      <w:r w:rsidR="00F663D5">
        <w:rPr>
          <w:rFonts w:ascii="Times New Roman" w:hAnsi="Times New Roman" w:cs="Times New Roman"/>
          <w:sz w:val="24"/>
          <w:szCs w:val="24"/>
        </w:rPr>
        <w:instrText xml:space="preserve"> ADDIN ZOTERO_ITEM CSL_CITATION {"citationID":"fIiqgmcK","properties":{"formattedCitation":"(Alexandrov et al. 2020)","plainCitation":"(Alexandrov et al. 2020)","dontUpdate":true,"noteIndex":0},"citationItems":[{"id":659,"uris":["http://zotero.org/users/14858941/items/D4J6FKUG"],"itemData":{"id":659,"type":"article-journal","abstract":"Somatic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cancer.","container-title":"Nature","DOI":"10.1038/s41586-020-1943-3","ISSN":"14764687","issue":"7793","language":"en-US","note":"PMID: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Tean"},{"family":"Vázquez-García","given":"Ignacio"},{"family":"Yousif","given":"Fouad"},{"family":"Yu","given":"Willie"}],"issued":{"date-parts":[["2020",2,6]]}}}],"schema":"https://github.com/citation-style-language/schema/raw/master/csl-citation.json"} </w:instrText>
      </w:r>
      <w:r w:rsidR="00CE5A27">
        <w:rPr>
          <w:rFonts w:ascii="Times New Roman" w:hAnsi="Times New Roman" w:cs="Times New Roman"/>
          <w:sz w:val="24"/>
          <w:szCs w:val="24"/>
        </w:rPr>
        <w:fldChar w:fldCharType="separate"/>
      </w:r>
      <w:r w:rsidR="00CE5A27" w:rsidRPr="00CE5A27">
        <w:rPr>
          <w:rFonts w:ascii="Times New Roman" w:hAnsi="Times New Roman" w:cs="Times New Roman"/>
          <w:sz w:val="24"/>
        </w:rPr>
        <w:t>Alexandrov et al. 2020</w:t>
      </w:r>
      <w:r w:rsidR="00CE5A27">
        <w:rPr>
          <w:rFonts w:ascii="Times New Roman" w:hAnsi="Times New Roman" w:cs="Times New Roman"/>
          <w:sz w:val="24"/>
          <w:szCs w:val="24"/>
        </w:rPr>
        <w:fldChar w:fldCharType="end"/>
      </w:r>
      <w:r w:rsidR="002F5F56">
        <w:rPr>
          <w:rFonts w:ascii="Times New Roman" w:hAnsi="Times New Roman" w:cs="Times New Roman"/>
          <w:sz w:val="24"/>
          <w:szCs w:val="24"/>
        </w:rPr>
        <w:t xml:space="preserve"> and on the </w:t>
      </w:r>
      <w:r w:rsidRPr="00CA73E4">
        <w:rPr>
          <w:rFonts w:ascii="Times New Roman" w:hAnsi="Times New Roman" w:cs="Times New Roman"/>
          <w:sz w:val="24"/>
          <w:szCs w:val="24"/>
        </w:rPr>
        <w:t xml:space="preserve">COSMIC </w:t>
      </w:r>
      <w:r w:rsidR="002F5F56">
        <w:rPr>
          <w:rFonts w:ascii="Times New Roman" w:hAnsi="Times New Roman" w:cs="Times New Roman"/>
          <w:sz w:val="24"/>
          <w:szCs w:val="24"/>
        </w:rPr>
        <w:t>web site (</w:t>
      </w:r>
      <w:r w:rsidR="0090003F" w:rsidRPr="0090003F">
        <w:rPr>
          <w:rFonts w:ascii="Times New Roman" w:hAnsi="Times New Roman" w:cs="Times New Roman"/>
          <w:sz w:val="24"/>
          <w:szCs w:val="24"/>
        </w:rPr>
        <w:t>https://cancer.sanger.ac.uk/signatures/id/</w:t>
      </w:r>
      <w:r w:rsidR="002F5F56">
        <w:rPr>
          <w:rFonts w:ascii="Times New Roman" w:hAnsi="Times New Roman" w:cs="Times New Roman"/>
          <w:sz w:val="24"/>
          <w:szCs w:val="24"/>
        </w:rPr>
        <w:t xml:space="preserve">, </w:t>
      </w:r>
      <w:hyperlink r:id="rId12" w:history="1">
        <w:r w:rsidR="00371B72" w:rsidRPr="00E639B6">
          <w:rPr>
            <w:rStyle w:val="Hyperlink"/>
            <w:rFonts w:ascii="Times New Roman" w:hAnsi="Times New Roman" w:cs="Times New Roman"/>
            <w:sz w:val="24"/>
            <w:szCs w:val="24"/>
          </w:rPr>
          <w:t>https://cancer.sanger.ac.uk/signatures/documents/4/PCAWG7_indel_classification_2021_08_31.xlsx</w:t>
        </w:r>
      </w:hyperlink>
      <w:r w:rsidR="00371B72" w:rsidRPr="00E639B6">
        <w:rPr>
          <w:rFonts w:ascii="Times New Roman" w:hAnsi="Times New Roman" w:cs="Times New Roman"/>
          <w:sz w:val="24"/>
          <w:szCs w:val="24"/>
        </w:rPr>
        <w:t xml:space="preserve">, </w:t>
      </w:r>
      <w:r w:rsidR="002F5F56" w:rsidRPr="00E639B6">
        <w:rPr>
          <w:rFonts w:ascii="Times New Roman" w:hAnsi="Times New Roman" w:cs="Times New Roman"/>
          <w:sz w:val="24"/>
          <w:szCs w:val="24"/>
        </w:rPr>
        <w:t>Figure 1</w:t>
      </w:r>
      <w:r w:rsidR="00F3557F" w:rsidRPr="00E639B6">
        <w:rPr>
          <w:rFonts w:ascii="Times New Roman" w:hAnsi="Times New Roman" w:cs="Times New Roman"/>
          <w:sz w:val="24"/>
          <w:szCs w:val="24"/>
        </w:rPr>
        <w:t>A</w:t>
      </w:r>
      <w:r w:rsidR="002F5F56" w:rsidRPr="00E639B6">
        <w:rPr>
          <w:rFonts w:ascii="Times New Roman" w:hAnsi="Times New Roman" w:cs="Times New Roman"/>
          <w:sz w:val="24"/>
          <w:szCs w:val="24"/>
        </w:rPr>
        <w:t>). The other</w:t>
      </w:r>
      <w:r w:rsidR="002F5F56">
        <w:rPr>
          <w:rFonts w:ascii="Times New Roman" w:hAnsi="Times New Roman" w:cs="Times New Roman"/>
          <w:sz w:val="24"/>
          <w:szCs w:val="24"/>
        </w:rPr>
        <w:t>, “</w:t>
      </w:r>
      <w:r w:rsidR="00705C12">
        <w:rPr>
          <w:rFonts w:ascii="Times New Roman" w:hAnsi="Times New Roman" w:cs="Times New Roman"/>
          <w:sz w:val="24"/>
          <w:szCs w:val="24"/>
        </w:rPr>
        <w:t>Indel</w:t>
      </w:r>
      <w:r w:rsidRPr="00CA73E4">
        <w:rPr>
          <w:rFonts w:ascii="Times New Roman" w:hAnsi="Times New Roman" w:cs="Times New Roman"/>
          <w:sz w:val="24"/>
          <w:szCs w:val="24"/>
        </w:rPr>
        <w:t>89</w:t>
      </w:r>
      <w:r w:rsidR="002F5F56">
        <w:rPr>
          <w:rFonts w:ascii="Times New Roman" w:hAnsi="Times New Roman" w:cs="Times New Roman"/>
          <w:sz w:val="24"/>
          <w:szCs w:val="24"/>
        </w:rPr>
        <w:t>”, classifies indels into 89 types</w:t>
      </w:r>
      <w:r w:rsidR="00F3557F">
        <w:rPr>
          <w:rFonts w:ascii="Times New Roman" w:hAnsi="Times New Roman" w:cs="Times New Roman"/>
          <w:sz w:val="24"/>
          <w:szCs w:val="24"/>
        </w:rPr>
        <w:t xml:space="preserve"> </w:t>
      </w:r>
      <w:r w:rsidR="00CE5A27">
        <w:rPr>
          <w:rFonts w:ascii="Times New Roman" w:hAnsi="Times New Roman" w:cs="Times New Roman"/>
          <w:sz w:val="24"/>
          <w:szCs w:val="24"/>
        </w:rPr>
        <w:fldChar w:fldCharType="begin"/>
      </w:r>
      <w:r w:rsidR="00CE5A27">
        <w:rPr>
          <w:rFonts w:ascii="Times New Roman" w:hAnsi="Times New Roman" w:cs="Times New Roman"/>
          <w:sz w:val="24"/>
          <w:szCs w:val="24"/>
        </w:rPr>
        <w:instrText xml:space="preserve"> ADDIN ZOTERO_ITEM CSL_CITATION {"citationID":"kySsPJMK","properties":{"formattedCitation":"(Koh et al. 2025)","plainCitation":"(Koh et al. 2025)","noteIndex":0},"citationItems":[{"id":899,"uris":["http://zotero.org/users/14858941/items/TMR7S8H6"],"itemData":{"id":899,"type":"article-journal","abstract":"Abstract\n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Ruth"},{"family":"Zou","given":"Xueqing"},{"family":"Nik-Zainal","given":"Serena"}],"accessed":{"date-parts":[["2025",5,14]]},"issued":{"date-parts":[["2025",4,10]]}}}],"schema":"https://github.com/citation-style-language/schema/raw/master/csl-citation.json"} </w:instrText>
      </w:r>
      <w:r w:rsidR="00CE5A27">
        <w:rPr>
          <w:rFonts w:ascii="Times New Roman" w:hAnsi="Times New Roman" w:cs="Times New Roman"/>
          <w:sz w:val="24"/>
          <w:szCs w:val="24"/>
        </w:rPr>
        <w:fldChar w:fldCharType="separate"/>
      </w:r>
      <w:r w:rsidR="00CE5A27" w:rsidRPr="00CE5A27">
        <w:rPr>
          <w:rFonts w:ascii="Times New Roman" w:hAnsi="Times New Roman" w:cs="Times New Roman"/>
          <w:sz w:val="24"/>
        </w:rPr>
        <w:t>(Koh et al. 2025)</w:t>
      </w:r>
      <w:r w:rsidR="00CE5A27">
        <w:rPr>
          <w:rFonts w:ascii="Times New Roman" w:hAnsi="Times New Roman" w:cs="Times New Roman"/>
          <w:sz w:val="24"/>
          <w:szCs w:val="24"/>
        </w:rPr>
        <w:fldChar w:fldCharType="end"/>
      </w:r>
      <w:r w:rsidR="002F5F56">
        <w:rPr>
          <w:rFonts w:ascii="Times New Roman" w:hAnsi="Times New Roman" w:cs="Times New Roman"/>
          <w:sz w:val="24"/>
          <w:szCs w:val="24"/>
        </w:rPr>
        <w:t>(Figure 1</w:t>
      </w:r>
      <w:r w:rsidR="00F3557F">
        <w:rPr>
          <w:rFonts w:ascii="Times New Roman" w:hAnsi="Times New Roman" w:cs="Times New Roman"/>
          <w:sz w:val="24"/>
          <w:szCs w:val="24"/>
        </w:rPr>
        <w:t>B</w:t>
      </w:r>
      <w:r w:rsidR="002F5F56">
        <w:rPr>
          <w:rFonts w:ascii="Times New Roman" w:hAnsi="Times New Roman" w:cs="Times New Roman"/>
          <w:sz w:val="24"/>
          <w:szCs w:val="24"/>
        </w:rPr>
        <w:t>)</w:t>
      </w:r>
      <w:r w:rsidRPr="00CA73E4">
        <w:rPr>
          <w:rFonts w:ascii="Times New Roman" w:hAnsi="Times New Roman" w:cs="Times New Roman"/>
          <w:sz w:val="24"/>
          <w:szCs w:val="24"/>
        </w:rPr>
        <w:t xml:space="preserve">. </w:t>
      </w:r>
    </w:p>
    <w:p w14:paraId="020E3478" w14:textId="77777777" w:rsidR="0081479B" w:rsidRDefault="0081479B" w:rsidP="008A1C58">
      <w:pPr>
        <w:spacing w:line="480" w:lineRule="auto"/>
        <w:rPr>
          <w:rFonts w:ascii="Times New Roman" w:hAnsi="Times New Roman" w:cs="Times New Roman"/>
          <w:sz w:val="24"/>
          <w:szCs w:val="24"/>
        </w:rPr>
      </w:pPr>
    </w:p>
    <w:p w14:paraId="39665DE3" w14:textId="7610EAD7" w:rsidR="006F083F" w:rsidRPr="0081479B" w:rsidRDefault="006F083F" w:rsidP="008A1C58">
      <w:pPr>
        <w:spacing w:line="480" w:lineRule="auto"/>
        <w:rPr>
          <w:rFonts w:ascii="Times New Roman" w:hAnsi="Times New Roman" w:cs="Times New Roman"/>
          <w:sz w:val="24"/>
          <w:szCs w:val="24"/>
          <w:highlight w:val="yellow"/>
        </w:rPr>
      </w:pPr>
      <w:r w:rsidRPr="0081479B">
        <w:rPr>
          <w:rFonts w:ascii="Times New Roman" w:hAnsi="Times New Roman" w:cs="Times New Roman"/>
          <w:sz w:val="24"/>
          <w:szCs w:val="24"/>
          <w:highlight w:val="yellow"/>
        </w:rPr>
        <w:t>Because each system distinguishes mutation types that the other system groups together, i</w:t>
      </w:r>
      <w:r w:rsidR="00E14A15" w:rsidRPr="0081479B">
        <w:rPr>
          <w:rFonts w:ascii="Times New Roman" w:hAnsi="Times New Roman" w:cs="Times New Roman"/>
          <w:sz w:val="24"/>
          <w:szCs w:val="24"/>
          <w:highlight w:val="yellow"/>
        </w:rPr>
        <w:t>t is</w:t>
      </w:r>
      <w:r w:rsidRPr="0081479B">
        <w:rPr>
          <w:rFonts w:ascii="Times New Roman" w:hAnsi="Times New Roman" w:cs="Times New Roman"/>
          <w:sz w:val="24"/>
          <w:szCs w:val="24"/>
          <w:highlight w:val="yellow"/>
        </w:rPr>
        <w:t xml:space="preserve"> impossible to algorithmically map signatures between the two classifications. </w:t>
      </w:r>
    </w:p>
    <w:p w14:paraId="0A714010" w14:textId="1F5BE8FF" w:rsidR="0081479B" w:rsidRDefault="0081479B" w:rsidP="00B8798B">
      <w:pPr>
        <w:spacing w:line="480" w:lineRule="auto"/>
        <w:rPr>
          <w:rFonts w:ascii="Times New Roman" w:hAnsi="Times New Roman" w:cs="Times New Roman"/>
          <w:sz w:val="24"/>
          <w:szCs w:val="24"/>
          <w:highlight w:val="yellow"/>
        </w:rPr>
      </w:pPr>
      <w:r w:rsidRPr="0081479B">
        <w:rPr>
          <w:rFonts w:ascii="Times New Roman" w:hAnsi="Times New Roman" w:cs="Times New Roman"/>
          <w:sz w:val="24"/>
          <w:szCs w:val="24"/>
          <w:highlight w:val="yellow"/>
        </w:rPr>
        <w:t xml:space="preserve">and subdivides some single base substitutions according to </w:t>
      </w:r>
      <w:r w:rsidRPr="0081479B">
        <w:rPr>
          <w:rFonts w:ascii="Times New Roman" w:hAnsi="Times New Roman" w:cs="Times New Roman" w:hint="eastAsia"/>
          <w:sz w:val="24"/>
          <w:szCs w:val="24"/>
          <w:highlight w:val="yellow"/>
        </w:rPr>
        <w:t>surrounding</w:t>
      </w:r>
      <w:r w:rsidRPr="0081479B">
        <w:rPr>
          <w:rFonts w:ascii="Times New Roman" w:hAnsi="Times New Roman" w:cs="Times New Roman"/>
          <w:sz w:val="24"/>
          <w:szCs w:val="24"/>
          <w:highlight w:val="yellow"/>
        </w:rPr>
        <w:t xml:space="preserve"> sequence context, while at the same time merging some indel types that are distinct in the Indel89 system</w:t>
      </w:r>
    </w:p>
    <w:p w14:paraId="5F9EABD3" w14:textId="77777777" w:rsidR="0081479B" w:rsidRDefault="0081479B" w:rsidP="00B8798B">
      <w:pPr>
        <w:spacing w:line="480" w:lineRule="auto"/>
        <w:rPr>
          <w:rFonts w:ascii="Times New Roman" w:hAnsi="Times New Roman" w:cs="Times New Roman"/>
          <w:sz w:val="24"/>
          <w:szCs w:val="24"/>
          <w:highlight w:val="yellow"/>
        </w:rPr>
      </w:pPr>
    </w:p>
    <w:p w14:paraId="60479F4D" w14:textId="432B581C" w:rsidR="00B8798B" w:rsidRPr="00B8798B" w:rsidRDefault="00B8798B" w:rsidP="00B8798B">
      <w:pPr>
        <w:spacing w:line="480" w:lineRule="auto"/>
        <w:rPr>
          <w:rFonts w:ascii="Times New Roman" w:hAnsi="Times New Roman" w:cs="Times New Roman"/>
          <w:sz w:val="24"/>
          <w:szCs w:val="24"/>
        </w:rPr>
      </w:pPr>
      <w:r w:rsidRPr="001F495A">
        <w:rPr>
          <w:rFonts w:ascii="Times New Roman" w:hAnsi="Times New Roman" w:cs="Times New Roman"/>
          <w:sz w:val="24"/>
          <w:szCs w:val="24"/>
          <w:highlight w:val="yellow"/>
        </w:rPr>
        <w:t xml:space="preserve">The </w:t>
      </w:r>
      <w:r w:rsidR="00CE5A27" w:rsidRPr="001F495A">
        <w:rPr>
          <w:rFonts w:ascii="Times New Roman" w:hAnsi="Times New Roman" w:cs="Times New Roman" w:hint="eastAsia"/>
          <w:sz w:val="24"/>
          <w:szCs w:val="24"/>
          <w:highlight w:val="yellow"/>
        </w:rPr>
        <w:t>Indel</w:t>
      </w:r>
      <w:r w:rsidRPr="001F495A">
        <w:rPr>
          <w:rFonts w:ascii="Times New Roman" w:hAnsi="Times New Roman" w:cs="Times New Roman"/>
          <w:sz w:val="24"/>
          <w:szCs w:val="24"/>
          <w:highlight w:val="yellow"/>
        </w:rPr>
        <w:t xml:space="preserve">83 </w:t>
      </w:r>
      <w:r w:rsidR="00E639B6">
        <w:rPr>
          <w:rFonts w:ascii="Times New Roman" w:hAnsi="Times New Roman" w:cs="Times New Roman"/>
          <w:sz w:val="24"/>
          <w:szCs w:val="24"/>
        </w:rPr>
        <w:t>system</w:t>
      </w:r>
      <w:r w:rsidRPr="00B8798B">
        <w:rPr>
          <w:rFonts w:ascii="Times New Roman" w:hAnsi="Times New Roman" w:cs="Times New Roman"/>
          <w:sz w:val="24"/>
          <w:szCs w:val="24"/>
        </w:rPr>
        <w:t xml:space="preserve"> primarily categorizes indels based on the number of base pairs inserted or deleted, the identity of the base (conventionally shown as pyrimidines, C or T), and the sequence context, including the number of flanking C or T residues. Larger indels are further classified by their occu</w:t>
      </w:r>
      <w:r w:rsidRPr="00B8798B">
        <w:rPr>
          <w:rFonts w:ascii="Times New Roman" w:hAnsi="Times New Roman" w:cs="Times New Roman" w:hint="eastAsia"/>
          <w:sz w:val="24"/>
          <w:szCs w:val="24"/>
        </w:rPr>
        <w:t xml:space="preserve">rrence within repetitive sequences or, in the case of deletions </w:t>
      </w:r>
      <w:r w:rsidRPr="00B8798B">
        <w:rPr>
          <w:rFonts w:ascii="Times New Roman" w:hAnsi="Times New Roman" w:cs="Times New Roman" w:hint="eastAsia"/>
          <w:sz w:val="24"/>
          <w:szCs w:val="24"/>
        </w:rPr>
        <w:t>≥</w:t>
      </w:r>
      <w:r w:rsidRPr="00B8798B">
        <w:rPr>
          <w:rFonts w:ascii="Times New Roman" w:hAnsi="Times New Roman" w:cs="Times New Roman" w:hint="eastAsia"/>
          <w:sz w:val="24"/>
          <w:szCs w:val="24"/>
        </w:rPr>
        <w:t>2 bp in non-repetitive regions, by the presence of microhomology</w:t>
      </w:r>
      <w:r w:rsidRPr="00B8798B">
        <w:rPr>
          <w:rFonts w:ascii="Times New Roman" w:hAnsi="Times New Roman" w:cs="Times New Roman" w:hint="eastAsia"/>
          <w:sz w:val="24"/>
          <w:szCs w:val="24"/>
        </w:rPr>
        <w:t>—</w:t>
      </w:r>
      <w:r w:rsidRPr="00B8798B">
        <w:rPr>
          <w:rFonts w:ascii="Times New Roman" w:hAnsi="Times New Roman" w:cs="Times New Roman" w:hint="eastAsia"/>
          <w:sz w:val="24"/>
          <w:szCs w:val="24"/>
        </w:rPr>
        <w:t xml:space="preserve">a hallmark of non-homologous end-joining repair, particularly in BRCA-deficient tumors. For example, a 3-bp deletion (ACA|TCA|GG </w:t>
      </w:r>
      <w:r w:rsidRPr="00B8798B">
        <w:rPr>
          <w:rFonts w:ascii="Times New Roman" w:hAnsi="Times New Roman" w:cs="Times New Roman" w:hint="eastAsia"/>
          <w:sz w:val="24"/>
          <w:szCs w:val="24"/>
        </w:rPr>
        <w:t>→</w:t>
      </w:r>
      <w:r w:rsidRPr="00B8798B">
        <w:rPr>
          <w:rFonts w:ascii="Times New Roman" w:hAnsi="Times New Roman" w:cs="Times New Roman" w:hint="eastAsia"/>
          <w:sz w:val="24"/>
          <w:szCs w:val="24"/>
        </w:rPr>
        <w:t xml:space="preserve"> </w:t>
      </w:r>
      <w:r w:rsidRPr="00B8798B">
        <w:rPr>
          <w:rFonts w:ascii="Times New Roman" w:hAnsi="Times New Roman" w:cs="Times New Roman" w:hint="eastAsia"/>
          <w:sz w:val="24"/>
          <w:szCs w:val="24"/>
        </w:rPr>
        <w:lastRenderedPageBreak/>
        <w:t>ACAGG) exhibits a 2-bp microhomology (CA), which guides DNA repair via annealing of complementary sequences.</w:t>
      </w:r>
    </w:p>
    <w:p w14:paraId="3C98B4D1" w14:textId="721878CC" w:rsidR="00B8798B" w:rsidRPr="00B8798B" w:rsidRDefault="00B8798B" w:rsidP="00DF2858">
      <w:pPr>
        <w:spacing w:line="480" w:lineRule="auto"/>
        <w:rPr>
          <w:rFonts w:ascii="Times New Roman" w:hAnsi="Times New Roman" w:cs="Times New Roman"/>
          <w:sz w:val="24"/>
          <w:szCs w:val="24"/>
        </w:rPr>
      </w:pPr>
      <w:r w:rsidRPr="00B8798B">
        <w:rPr>
          <w:rFonts w:ascii="Times New Roman" w:hAnsi="Times New Roman" w:cs="Times New Roman"/>
          <w:sz w:val="24"/>
          <w:szCs w:val="24"/>
        </w:rPr>
        <w:t xml:space="preserve">The </w:t>
      </w:r>
      <w:r w:rsidR="008904C8">
        <w:rPr>
          <w:rFonts w:ascii="Times New Roman" w:hAnsi="Times New Roman" w:cs="Times New Roman" w:hint="eastAsia"/>
          <w:sz w:val="24"/>
          <w:szCs w:val="24"/>
        </w:rPr>
        <w:t>Indel</w:t>
      </w:r>
      <w:r w:rsidRPr="00B8798B">
        <w:rPr>
          <w:rFonts w:ascii="Times New Roman" w:hAnsi="Times New Roman" w:cs="Times New Roman"/>
          <w:sz w:val="24"/>
          <w:szCs w:val="24"/>
        </w:rPr>
        <w:t>89 classification incorporat</w:t>
      </w:r>
      <w:r w:rsidR="00793B7C">
        <w:rPr>
          <w:rFonts w:ascii="Times New Roman" w:hAnsi="Times New Roman" w:cs="Times New Roman"/>
          <w:sz w:val="24"/>
          <w:szCs w:val="24"/>
        </w:rPr>
        <w:t>es</w:t>
      </w:r>
      <w:r w:rsidRPr="00B8798B">
        <w:rPr>
          <w:rFonts w:ascii="Times New Roman" w:hAnsi="Times New Roman" w:cs="Times New Roman"/>
          <w:sz w:val="24"/>
          <w:szCs w:val="24"/>
        </w:rPr>
        <w:t xml:space="preserve"> a more granular analysis of the sequence context</w:t>
      </w:r>
      <w:r w:rsidR="00793B7C">
        <w:rPr>
          <w:rFonts w:ascii="Times New Roman" w:hAnsi="Times New Roman" w:cs="Times New Roman"/>
          <w:sz w:val="24"/>
          <w:szCs w:val="24"/>
        </w:rPr>
        <w:t xml:space="preserve"> for some </w:t>
      </w:r>
      <w:r w:rsidR="00D6391F">
        <w:rPr>
          <w:rFonts w:ascii="Times New Roman" w:hAnsi="Times New Roman" w:cs="Times New Roman"/>
          <w:sz w:val="24"/>
          <w:szCs w:val="24"/>
        </w:rPr>
        <w:t>single</w:t>
      </w:r>
      <w:r w:rsidR="00793B7C">
        <w:rPr>
          <w:rFonts w:ascii="Times New Roman" w:hAnsi="Times New Roman" w:cs="Times New Roman"/>
          <w:sz w:val="24"/>
          <w:szCs w:val="24"/>
        </w:rPr>
        <w:t xml:space="preserve">-base-pair indels, which </w:t>
      </w:r>
      <w:r w:rsidR="00D6391F">
        <w:rPr>
          <w:rFonts w:ascii="Times New Roman" w:hAnsi="Times New Roman" w:cs="Times New Roman"/>
          <w:sz w:val="24"/>
          <w:szCs w:val="24"/>
        </w:rPr>
        <w:t>lets it</w:t>
      </w:r>
      <w:r w:rsidRPr="00B8798B">
        <w:rPr>
          <w:rFonts w:ascii="Times New Roman" w:hAnsi="Times New Roman" w:cs="Times New Roman"/>
          <w:sz w:val="24"/>
          <w:szCs w:val="24"/>
        </w:rPr>
        <w:t xml:space="preserve"> resolve 1 bp T </w:t>
      </w:r>
      <w:r w:rsidRPr="00B8798B">
        <w:rPr>
          <w:rFonts w:ascii="Times New Roman" w:hAnsi="Times New Roman" w:cs="Times New Roman"/>
          <w:sz w:val="24"/>
          <w:szCs w:val="24"/>
        </w:rPr>
        <w:t xml:space="preserve">insertions and deletions in diverse sequence </w:t>
      </w:r>
      <w:r w:rsidR="008904C8">
        <w:rPr>
          <w:rFonts w:ascii="Times New Roman" w:hAnsi="Times New Roman" w:cs="Times New Roman" w:hint="eastAsia"/>
          <w:sz w:val="24"/>
          <w:szCs w:val="24"/>
        </w:rPr>
        <w:t>contexts</w:t>
      </w:r>
      <w:r w:rsidRPr="00B8798B">
        <w:rPr>
          <w:rFonts w:ascii="Times New Roman" w:hAnsi="Times New Roman" w:cs="Times New Roman"/>
          <w:sz w:val="24"/>
          <w:szCs w:val="24"/>
        </w:rPr>
        <w:t xml:space="preserve">. For instance, the </w:t>
      </w:r>
      <w:r w:rsidR="008904C8">
        <w:rPr>
          <w:rFonts w:ascii="Times New Roman" w:hAnsi="Times New Roman" w:cs="Times New Roman" w:hint="eastAsia"/>
          <w:sz w:val="24"/>
          <w:szCs w:val="24"/>
        </w:rPr>
        <w:t>Indel83</w:t>
      </w:r>
      <w:r w:rsidRPr="00B8798B">
        <w:rPr>
          <w:rFonts w:ascii="Times New Roman" w:hAnsi="Times New Roman" w:cs="Times New Roman"/>
          <w:sz w:val="24"/>
          <w:szCs w:val="24"/>
        </w:rPr>
        <w:t xml:space="preserve"> signature ID23 reflects the removal of single-base Cs from dinucleotide Cs or single-base Ts from mono- or dinucleotide Ts</w:t>
      </w:r>
      <w:r w:rsidR="00596DC9">
        <w:rPr>
          <w:rFonts w:ascii="Times New Roman" w:hAnsi="Times New Roman" w:cs="Times New Roman" w:hint="eastAsia"/>
          <w:sz w:val="24"/>
          <w:szCs w:val="24"/>
        </w:rPr>
        <w:t xml:space="preserve"> (Figure 1C)</w:t>
      </w:r>
      <w:r w:rsidRPr="00B8798B">
        <w:rPr>
          <w:rFonts w:ascii="Times New Roman" w:hAnsi="Times New Roman" w:cs="Times New Roman"/>
          <w:sz w:val="24"/>
          <w:szCs w:val="24"/>
        </w:rPr>
        <w:t>. In contrast, the I</w:t>
      </w:r>
      <w:r w:rsidR="008904C8">
        <w:rPr>
          <w:rFonts w:ascii="Times New Roman" w:hAnsi="Times New Roman" w:cs="Times New Roman" w:hint="eastAsia"/>
          <w:sz w:val="24"/>
          <w:szCs w:val="24"/>
        </w:rPr>
        <w:t>ndel</w:t>
      </w:r>
      <w:r w:rsidRPr="00B8798B">
        <w:rPr>
          <w:rFonts w:ascii="Times New Roman" w:hAnsi="Times New Roman" w:cs="Times New Roman"/>
          <w:sz w:val="24"/>
          <w:szCs w:val="24"/>
        </w:rPr>
        <w:t xml:space="preserve">89 signature InsDel23 </w:t>
      </w:r>
      <w:r w:rsidR="00620F7A">
        <w:rPr>
          <w:rFonts w:ascii="Times New Roman" w:hAnsi="Times New Roman" w:cs="Times New Roman" w:hint="eastAsia"/>
          <w:sz w:val="24"/>
          <w:szCs w:val="24"/>
        </w:rPr>
        <w:t>(</w:t>
      </w:r>
      <w:r w:rsidR="00FF449A">
        <w:rPr>
          <w:rFonts w:ascii="Times New Roman" w:hAnsi="Times New Roman" w:cs="Times New Roman" w:hint="eastAsia"/>
          <w:sz w:val="24"/>
          <w:szCs w:val="24"/>
        </w:rPr>
        <w:t xml:space="preserve">identified in this study) </w:t>
      </w:r>
      <w:r w:rsidRPr="00B8798B">
        <w:rPr>
          <w:rFonts w:ascii="Times New Roman" w:hAnsi="Times New Roman" w:cs="Times New Roman"/>
          <w:sz w:val="24"/>
          <w:szCs w:val="24"/>
        </w:rPr>
        <w:t>predominantly characterizes the removal of 1 bp C from CCA ([C2]A) and 1 bp T from AXA, CXA, and GXA contexts, where X represents poly-T tracts of varying lengths (1–4 bp)</w:t>
      </w:r>
      <w:r w:rsidR="00894B62">
        <w:rPr>
          <w:rFonts w:ascii="Times New Roman" w:hAnsi="Times New Roman" w:cs="Times New Roman" w:hint="eastAsia"/>
          <w:sz w:val="24"/>
          <w:szCs w:val="24"/>
        </w:rPr>
        <w:t xml:space="preserve"> (Figure 1D)</w:t>
      </w:r>
      <w:r w:rsidRPr="00B8798B">
        <w:rPr>
          <w:rFonts w:ascii="Times New Roman" w:hAnsi="Times New Roman" w:cs="Times New Roman"/>
          <w:sz w:val="24"/>
          <w:szCs w:val="24"/>
        </w:rPr>
        <w:t>. Collectively, these indel signatures consistently demonstrate that AA exposure preferentially removes 1 bp T from ATA, CTA, and GTA contexts, mirroring the strong SBS22 signal observed genome-wide</w:t>
      </w:r>
      <w:r w:rsidR="00894B62">
        <w:rPr>
          <w:rFonts w:ascii="Times New Roman" w:hAnsi="Times New Roman" w:cs="Times New Roman" w:hint="eastAsia"/>
          <w:sz w:val="24"/>
          <w:szCs w:val="24"/>
        </w:rPr>
        <w:t xml:space="preserve"> (Figure 1A)</w:t>
      </w:r>
      <w:r w:rsidRPr="00B8798B">
        <w:rPr>
          <w:rFonts w:ascii="Times New Roman" w:hAnsi="Times New Roman" w:cs="Times New Roman"/>
          <w:sz w:val="24"/>
          <w:szCs w:val="24"/>
        </w:rPr>
        <w:t>. Nevertheless, despite their mechanistic importance, indel signatures have historically received less attention: as of COSMIC v3.4, 99 SBS signatures are catalogued, compared to only 23 ID</w:t>
      </w:r>
      <w:r w:rsidR="00C119C1">
        <w:rPr>
          <w:rFonts w:ascii="Times New Roman" w:hAnsi="Times New Roman" w:cs="Times New Roman" w:hint="eastAsia"/>
          <w:sz w:val="24"/>
          <w:szCs w:val="24"/>
        </w:rPr>
        <w:t>83</w:t>
      </w:r>
      <w:r w:rsidRPr="00B8798B">
        <w:rPr>
          <w:rFonts w:ascii="Times New Roman" w:hAnsi="Times New Roman" w:cs="Times New Roman"/>
          <w:sz w:val="24"/>
          <w:szCs w:val="24"/>
        </w:rPr>
        <w:t xml:space="preserve"> signatures.</w:t>
      </w:r>
    </w:p>
    <w:p w14:paraId="2229B932" w14:textId="18C5672E" w:rsidR="002F5E7E" w:rsidRPr="004E3141" w:rsidRDefault="008D60CC" w:rsidP="008A1C58">
      <w:pPr>
        <w:spacing w:line="480" w:lineRule="auto"/>
        <w:rPr>
          <w:rFonts w:ascii="Times New Roman" w:hAnsi="Times New Roman" w:cs="Times New Roman"/>
          <w:sz w:val="24"/>
          <w:szCs w:val="24"/>
        </w:rPr>
      </w:pPr>
      <w:r w:rsidRPr="008D60CC">
        <w:rPr>
          <w:rFonts w:ascii="Times New Roman" w:hAnsi="Times New Roman" w:cs="Times New Roman"/>
          <w:sz w:val="24"/>
          <w:szCs w:val="24"/>
        </w:rPr>
        <w:t>In this study, we analyzed somatic mutation data from over 7,000 tumor genomes across two large pan-cancer datasets: PCAWG (Pan-Cancer Analysis of Whole Genomes) (The ICGC/TCGA Pan-Cancer Analysis of Whole Genomes Consortium et al. 2020) and HMF (Hartwig Medical Foundation) (Priestley et al. 2019). Using hierarchical Dirichlet process and non-negative matrix factorization approaches (SigProfilerExtractor and MuSiCal), we identified a comprehensive set of 33 I</w:t>
      </w:r>
      <w:r w:rsidR="00E5449E">
        <w:rPr>
          <w:rFonts w:ascii="Times New Roman" w:hAnsi="Times New Roman" w:cs="Times New Roman" w:hint="eastAsia"/>
          <w:sz w:val="24"/>
          <w:szCs w:val="24"/>
        </w:rPr>
        <w:t>ndel</w:t>
      </w:r>
      <w:r w:rsidRPr="008D60CC">
        <w:rPr>
          <w:rFonts w:ascii="Times New Roman" w:hAnsi="Times New Roman" w:cs="Times New Roman"/>
          <w:sz w:val="24"/>
          <w:szCs w:val="24"/>
        </w:rPr>
        <w:t>83 mutational signatures and 41 I</w:t>
      </w:r>
      <w:r w:rsidR="00E5449E">
        <w:rPr>
          <w:rFonts w:ascii="Times New Roman" w:hAnsi="Times New Roman" w:cs="Times New Roman" w:hint="eastAsia"/>
          <w:sz w:val="24"/>
          <w:szCs w:val="24"/>
        </w:rPr>
        <w:t>ndel</w:t>
      </w:r>
      <w:r w:rsidRPr="008D60CC">
        <w:rPr>
          <w:rFonts w:ascii="Times New Roman" w:hAnsi="Times New Roman" w:cs="Times New Roman"/>
          <w:sz w:val="24"/>
          <w:szCs w:val="24"/>
        </w:rPr>
        <w:t>89 mutational signatures. A signature was considered novel if it was not similar to any known ID signature or could not be reconstructed from them</w:t>
      </w:r>
      <w:r w:rsidR="00E5449E">
        <w:rPr>
          <w:rFonts w:ascii="Times New Roman" w:hAnsi="Times New Roman" w:cs="Times New Roman" w:hint="eastAsia"/>
          <w:sz w:val="24"/>
          <w:szCs w:val="24"/>
        </w:rPr>
        <w:t xml:space="preserve"> (more details in Methods and Results)</w:t>
      </w:r>
      <w:r w:rsidRPr="008D60CC">
        <w:rPr>
          <w:rFonts w:ascii="Times New Roman" w:hAnsi="Times New Roman" w:cs="Times New Roman"/>
          <w:sz w:val="24"/>
          <w:szCs w:val="24"/>
        </w:rPr>
        <w:t xml:space="preserve">. To systematically compare the two signature catalogs, we developed and applied a new pipeline to match </w:t>
      </w:r>
      <w:r w:rsidR="00E5449E" w:rsidRPr="008D60CC">
        <w:rPr>
          <w:rFonts w:ascii="Times New Roman" w:hAnsi="Times New Roman" w:cs="Times New Roman"/>
          <w:sz w:val="24"/>
          <w:szCs w:val="24"/>
        </w:rPr>
        <w:t>I</w:t>
      </w:r>
      <w:r w:rsidR="00E5449E">
        <w:rPr>
          <w:rFonts w:ascii="Times New Roman" w:hAnsi="Times New Roman" w:cs="Times New Roman" w:hint="eastAsia"/>
          <w:sz w:val="24"/>
          <w:szCs w:val="24"/>
        </w:rPr>
        <w:t>ndel</w:t>
      </w:r>
      <w:r w:rsidR="00E5449E" w:rsidRPr="008D60CC">
        <w:rPr>
          <w:rFonts w:ascii="Times New Roman" w:hAnsi="Times New Roman" w:cs="Times New Roman"/>
          <w:sz w:val="24"/>
          <w:szCs w:val="24"/>
        </w:rPr>
        <w:t xml:space="preserve">83 </w:t>
      </w:r>
      <w:r w:rsidRPr="008D60CC">
        <w:rPr>
          <w:rFonts w:ascii="Times New Roman" w:hAnsi="Times New Roman" w:cs="Times New Roman"/>
          <w:sz w:val="24"/>
          <w:szCs w:val="24"/>
        </w:rPr>
        <w:t xml:space="preserve">and </w:t>
      </w:r>
      <w:r w:rsidR="00E5449E" w:rsidRPr="008D60CC">
        <w:rPr>
          <w:rFonts w:ascii="Times New Roman" w:hAnsi="Times New Roman" w:cs="Times New Roman"/>
          <w:sz w:val="24"/>
          <w:szCs w:val="24"/>
        </w:rPr>
        <w:t>I</w:t>
      </w:r>
      <w:r w:rsidR="00E5449E">
        <w:rPr>
          <w:rFonts w:ascii="Times New Roman" w:hAnsi="Times New Roman" w:cs="Times New Roman" w:hint="eastAsia"/>
          <w:sz w:val="24"/>
          <w:szCs w:val="24"/>
        </w:rPr>
        <w:t>ndel</w:t>
      </w:r>
      <w:r w:rsidR="00E5449E" w:rsidRPr="008D60CC">
        <w:rPr>
          <w:rFonts w:ascii="Times New Roman" w:hAnsi="Times New Roman" w:cs="Times New Roman"/>
          <w:sz w:val="24"/>
          <w:szCs w:val="24"/>
        </w:rPr>
        <w:t xml:space="preserve">89 </w:t>
      </w:r>
      <w:r w:rsidRPr="008D60CC">
        <w:rPr>
          <w:rFonts w:ascii="Times New Roman" w:hAnsi="Times New Roman" w:cs="Times New Roman"/>
          <w:sz w:val="24"/>
          <w:szCs w:val="24"/>
        </w:rPr>
        <w:lastRenderedPageBreak/>
        <w:t>signatures based on tumor samples with high signature proportions</w:t>
      </w:r>
      <w:r w:rsidR="00E5449E">
        <w:rPr>
          <w:rFonts w:ascii="Times New Roman" w:hAnsi="Times New Roman" w:cs="Times New Roman" w:hint="eastAsia"/>
          <w:sz w:val="24"/>
          <w:szCs w:val="24"/>
        </w:rPr>
        <w:t xml:space="preserve"> and cosine similarities</w:t>
      </w:r>
      <w:r w:rsidRPr="008D60CC">
        <w:rPr>
          <w:rFonts w:ascii="Times New Roman" w:hAnsi="Times New Roman" w:cs="Times New Roman"/>
          <w:sz w:val="24"/>
          <w:szCs w:val="24"/>
        </w:rPr>
        <w:t xml:space="preserve">. We further profiled the replication timing, </w:t>
      </w:r>
      <w:r w:rsidR="00477E63">
        <w:rPr>
          <w:rFonts w:ascii="Times New Roman" w:hAnsi="Times New Roman" w:cs="Times New Roman"/>
          <w:sz w:val="24"/>
          <w:szCs w:val="24"/>
        </w:rPr>
        <w:t>asymmetry</w:t>
      </w:r>
      <w:r w:rsidR="00477E63">
        <w:rPr>
          <w:rFonts w:ascii="Times New Roman" w:hAnsi="Times New Roman" w:cs="Times New Roman" w:hint="eastAsia"/>
          <w:sz w:val="24"/>
          <w:szCs w:val="24"/>
        </w:rPr>
        <w:t xml:space="preserve"> between genic and intergenic regions</w:t>
      </w:r>
      <w:r w:rsidR="00E10CB1">
        <w:rPr>
          <w:rFonts w:ascii="Times New Roman" w:hAnsi="Times New Roman" w:cs="Times New Roman" w:hint="eastAsia"/>
          <w:sz w:val="24"/>
          <w:szCs w:val="24"/>
        </w:rPr>
        <w:t xml:space="preserve"> and </w:t>
      </w:r>
      <w:r w:rsidR="00E10CB1">
        <w:rPr>
          <w:rFonts w:ascii="Times New Roman" w:hAnsi="Times New Roman" w:cs="Times New Roman"/>
          <w:sz w:val="24"/>
          <w:szCs w:val="24"/>
        </w:rPr>
        <w:t>asymmetry</w:t>
      </w:r>
      <w:r w:rsidR="00E10CB1">
        <w:rPr>
          <w:rFonts w:ascii="Times New Roman" w:hAnsi="Times New Roman" w:cs="Times New Roman" w:hint="eastAsia"/>
          <w:sz w:val="24"/>
          <w:szCs w:val="24"/>
        </w:rPr>
        <w:t xml:space="preserve"> between leading and lagging </w:t>
      </w:r>
      <w:r w:rsidRPr="008D60CC">
        <w:rPr>
          <w:rFonts w:ascii="Times New Roman" w:hAnsi="Times New Roman" w:cs="Times New Roman"/>
          <w:sz w:val="24"/>
          <w:szCs w:val="24"/>
        </w:rPr>
        <w:t xml:space="preserve">replication strand of each signature, providing insights into their underlying mutational processes. </w:t>
      </w:r>
      <w:r w:rsidR="00EB4AAF" w:rsidRPr="00EB4AAF">
        <w:rPr>
          <w:rFonts w:ascii="Times New Roman" w:hAnsi="Times New Roman" w:cs="Times New Roman"/>
          <w:sz w:val="24"/>
          <w:szCs w:val="24"/>
        </w:rPr>
        <w:t>Experimental validation</w:t>
      </w:r>
      <w:r w:rsidR="00573DD4">
        <w:rPr>
          <w:rFonts w:ascii="Times New Roman" w:hAnsi="Times New Roman" w:cs="Times New Roman"/>
          <w:sz w:val="24"/>
          <w:szCs w:val="24"/>
        </w:rPr>
        <w:t xml:space="preserve"> in a cells with deficient </w:t>
      </w:r>
      <w:r w:rsidR="00EB4AAF" w:rsidRPr="00EB4AAF">
        <w:rPr>
          <w:rFonts w:ascii="Times New Roman" w:hAnsi="Times New Roman" w:cs="Times New Roman"/>
          <w:sz w:val="24"/>
          <w:szCs w:val="24"/>
        </w:rPr>
        <w:t xml:space="preserve"> </w:t>
      </w:r>
      <w:r w:rsidR="00573DD4" w:rsidRPr="00573DD4">
        <w:rPr>
          <w:rFonts w:ascii="Times New Roman" w:hAnsi="Times New Roman" w:cs="Times New Roman"/>
          <w:sz w:val="24"/>
          <w:szCs w:val="24"/>
        </w:rPr>
        <w:t xml:space="preserve">ribonucleotide excision repair </w:t>
      </w:r>
      <w:r w:rsidR="00573DD4">
        <w:rPr>
          <w:rFonts w:ascii="Times New Roman" w:hAnsi="Times New Roman" w:cs="Times New Roman"/>
          <w:sz w:val="24"/>
          <w:szCs w:val="24"/>
        </w:rPr>
        <w:t>showed that transcription-associated mutagenesis by topoisomerase 1 at sites of ribonucleotides incorporated in genomic DNA</w:t>
      </w:r>
      <w:r w:rsidR="00573DD4" w:rsidRPr="00EB4AAF">
        <w:rPr>
          <w:rFonts w:ascii="Times New Roman" w:hAnsi="Times New Roman" w:cs="Times New Roman"/>
          <w:sz w:val="24"/>
          <w:szCs w:val="24"/>
        </w:rPr>
        <w:t xml:space="preserve"> </w:t>
      </w:r>
      <w:r w:rsidR="00573DD4">
        <w:rPr>
          <w:rFonts w:ascii="Times New Roman" w:hAnsi="Times New Roman" w:cs="Times New Roman"/>
          <w:sz w:val="24"/>
          <w:szCs w:val="24"/>
        </w:rPr>
        <w:t>generates previously unreported</w:t>
      </w:r>
      <w:r w:rsidR="00EB4AAF" w:rsidRPr="00EB4AAF">
        <w:rPr>
          <w:rFonts w:ascii="Times New Roman" w:hAnsi="Times New Roman" w:cs="Times New Roman"/>
          <w:sz w:val="24"/>
          <w:szCs w:val="24"/>
        </w:rPr>
        <w:t xml:space="preserve"> </w:t>
      </w:r>
      <w:r w:rsidR="00573DD4">
        <w:rPr>
          <w:rFonts w:ascii="Times New Roman" w:hAnsi="Times New Roman" w:cs="Times New Roman"/>
          <w:sz w:val="24"/>
          <w:szCs w:val="24"/>
        </w:rPr>
        <w:t>i</w:t>
      </w:r>
      <w:r w:rsidR="00E5449E">
        <w:rPr>
          <w:rFonts w:ascii="Times New Roman" w:hAnsi="Times New Roman" w:cs="Times New Roman" w:hint="eastAsia"/>
          <w:sz w:val="24"/>
          <w:szCs w:val="24"/>
        </w:rPr>
        <w:t>ndel</w:t>
      </w:r>
      <w:r w:rsidR="00EB4AAF" w:rsidRPr="00EB4AAF">
        <w:rPr>
          <w:rFonts w:ascii="Times New Roman" w:hAnsi="Times New Roman" w:cs="Times New Roman"/>
          <w:sz w:val="24"/>
          <w:szCs w:val="24"/>
        </w:rPr>
        <w:t xml:space="preserve"> signature</w:t>
      </w:r>
      <w:r w:rsidR="00573DD4">
        <w:rPr>
          <w:rFonts w:ascii="Times New Roman" w:hAnsi="Times New Roman" w:cs="Times New Roman"/>
          <w:sz w:val="24"/>
          <w:szCs w:val="24"/>
        </w:rPr>
        <w:t>s</w:t>
      </w:r>
      <w:r w:rsidR="00EB4AAF" w:rsidRPr="00EB4AAF">
        <w:rPr>
          <w:rFonts w:ascii="Times New Roman" w:hAnsi="Times New Roman" w:cs="Times New Roman"/>
          <w:sz w:val="24"/>
          <w:szCs w:val="24"/>
        </w:rPr>
        <w:t xml:space="preserve"> </w:t>
      </w:r>
      <w:r w:rsidR="00573DD4">
        <w:rPr>
          <w:rFonts w:ascii="Times New Roman" w:hAnsi="Times New Roman" w:cs="Times New Roman"/>
          <w:sz w:val="24"/>
          <w:szCs w:val="24"/>
        </w:rPr>
        <w:t xml:space="preserve">that we </w:t>
      </w:r>
      <w:r w:rsidR="00EB4AAF" w:rsidRPr="00EB4AAF">
        <w:rPr>
          <w:rFonts w:ascii="Times New Roman" w:hAnsi="Times New Roman" w:cs="Times New Roman"/>
          <w:sz w:val="24"/>
          <w:szCs w:val="24"/>
        </w:rPr>
        <w:t xml:space="preserve">identified </w:t>
      </w:r>
      <w:r w:rsidR="00573DD4">
        <w:rPr>
          <w:rFonts w:ascii="Times New Roman" w:hAnsi="Times New Roman" w:cs="Times New Roman"/>
          <w:sz w:val="24"/>
          <w:szCs w:val="24"/>
        </w:rPr>
        <w:t>independently in both indel classification systems</w:t>
      </w:r>
      <w:r w:rsidR="00573DD4" w:rsidRPr="00EB4AAF">
        <w:rPr>
          <w:rFonts w:ascii="Times New Roman" w:hAnsi="Times New Roman" w:cs="Times New Roman"/>
          <w:sz w:val="24"/>
          <w:szCs w:val="24"/>
        </w:rPr>
        <w:t xml:space="preserve"> </w:t>
      </w:r>
      <w:r w:rsidR="00493D69">
        <w:rPr>
          <w:rFonts w:ascii="Times New Roman" w:hAnsi="Times New Roman" w:cs="Times New Roman"/>
          <w:sz w:val="24"/>
          <w:szCs w:val="24"/>
        </w:rPr>
        <w:t xml:space="preserve">&lt;cite </w:t>
      </w:r>
      <w:hyperlink r:id="rId13" w:tgtFrame="_blank" w:tooltip="Persistent link using digital object identifier" w:history="1">
        <w:r w:rsidR="00493D69" w:rsidRPr="00493D69">
          <w:rPr>
            <w:rStyle w:val="Hyperlink"/>
            <w:rFonts w:ascii="Times New Roman" w:hAnsi="Times New Roman" w:cs="Times New Roman"/>
            <w:sz w:val="24"/>
            <w:szCs w:val="24"/>
          </w:rPr>
          <w:t>10.1016/j.dnarep.2012.12.004</w:t>
        </w:r>
      </w:hyperlink>
      <w:r w:rsidR="00493D69">
        <w:rPr>
          <w:rFonts w:ascii="Times New Roman" w:hAnsi="Times New Roman" w:cs="Times New Roman"/>
          <w:sz w:val="24"/>
          <w:szCs w:val="24"/>
        </w:rPr>
        <w:t xml:space="preserve"> or </w:t>
      </w:r>
      <w:hyperlink r:id="rId14" w:history="1">
        <w:r w:rsidR="00493D69" w:rsidRPr="00493D69">
          <w:rPr>
            <w:rStyle w:val="Hyperlink"/>
            <w:rFonts w:ascii="Times New Roman" w:hAnsi="Times New Roman" w:cs="Times New Roman"/>
            <w:sz w:val="24"/>
            <w:szCs w:val="24"/>
          </w:rPr>
          <w:t>10.1073/pnas.1012363108</w:t>
        </w:r>
      </w:hyperlink>
      <w:r w:rsidR="00493D69">
        <w:rPr>
          <w:rFonts w:ascii="Times New Roman" w:hAnsi="Times New Roman" w:cs="Times New Roman"/>
          <w:sz w:val="24"/>
          <w:szCs w:val="24"/>
        </w:rPr>
        <w:t xml:space="preserve">, and maybe </w:t>
      </w:r>
      <w:r w:rsidR="00CA1CBC" w:rsidRPr="00CA1CBC">
        <w:rPr>
          <w:rFonts w:ascii="Times New Roman" w:hAnsi="Times New Roman" w:cs="Times New Roman"/>
          <w:sz w:val="24"/>
          <w:szCs w:val="24"/>
        </w:rPr>
        <w:t>10.1073/pnas.1012582108</w:t>
      </w:r>
      <w:r w:rsidR="00CA1CBC">
        <w:rPr>
          <w:rFonts w:ascii="Times New Roman" w:hAnsi="Times New Roman" w:cs="Times New Roman"/>
          <w:sz w:val="24"/>
          <w:szCs w:val="24"/>
        </w:rPr>
        <w:t>&gt;</w:t>
      </w:r>
      <w:r w:rsidR="00EB4AAF" w:rsidRPr="00EB4AAF">
        <w:rPr>
          <w:rFonts w:ascii="Times New Roman" w:hAnsi="Times New Roman" w:cs="Times New Roman"/>
          <w:sz w:val="24"/>
          <w:szCs w:val="24"/>
        </w:rPr>
        <w:t xml:space="preserve">. Additionally, four novel signatures from both </w:t>
      </w:r>
      <w:r w:rsidR="00573DD4">
        <w:rPr>
          <w:rFonts w:ascii="Times New Roman" w:hAnsi="Times New Roman" w:cs="Times New Roman"/>
          <w:sz w:val="24"/>
          <w:szCs w:val="24"/>
        </w:rPr>
        <w:t>indel</w:t>
      </w:r>
      <w:r w:rsidR="00EB4AAF" w:rsidRPr="00EB4AAF">
        <w:rPr>
          <w:rFonts w:ascii="Times New Roman" w:hAnsi="Times New Roman" w:cs="Times New Roman"/>
          <w:sz w:val="24"/>
          <w:szCs w:val="24"/>
        </w:rPr>
        <w:t xml:space="preserve"> </w:t>
      </w:r>
      <w:r w:rsidR="00AF31C2">
        <w:rPr>
          <w:rFonts w:ascii="Times New Roman" w:hAnsi="Times New Roman" w:cs="Times New Roman"/>
          <w:sz w:val="24"/>
          <w:szCs w:val="24"/>
        </w:rPr>
        <w:t>classifications</w:t>
      </w:r>
      <w:r w:rsidR="00573DD4">
        <w:rPr>
          <w:rFonts w:ascii="Times New Roman" w:hAnsi="Times New Roman" w:cs="Times New Roman"/>
          <w:sz w:val="24"/>
          <w:szCs w:val="24"/>
        </w:rPr>
        <w:t xml:space="preserve"> systems</w:t>
      </w:r>
      <w:r w:rsidR="00AF31C2">
        <w:rPr>
          <w:rFonts w:ascii="Times New Roman" w:hAnsi="Times New Roman" w:cs="Times New Roman"/>
          <w:sz w:val="24"/>
          <w:szCs w:val="24"/>
        </w:rPr>
        <w:t xml:space="preserve"> </w:t>
      </w:r>
      <w:r w:rsidR="00573DD4">
        <w:rPr>
          <w:rFonts w:ascii="Times New Roman" w:hAnsi="Times New Roman" w:cs="Times New Roman"/>
          <w:sz w:val="24"/>
          <w:szCs w:val="24"/>
        </w:rPr>
        <w:t>occurred</w:t>
      </w:r>
      <w:r w:rsidR="00EB4AAF" w:rsidRPr="00EB4AAF">
        <w:rPr>
          <w:rFonts w:ascii="Times New Roman" w:hAnsi="Times New Roman" w:cs="Times New Roman"/>
          <w:sz w:val="24"/>
          <w:szCs w:val="24"/>
        </w:rPr>
        <w:t xml:space="preserve"> predominantly in the</w:t>
      </w:r>
      <w:r w:rsidR="00EB4AAF" w:rsidRPr="00EB4AAF">
        <w:rPr>
          <w:rFonts w:ascii="Times New Roman" w:hAnsi="Times New Roman" w:cs="Times New Roman"/>
          <w:sz w:val="24"/>
          <w:szCs w:val="24"/>
        </w:rPr>
        <w:t xml:space="preserve"> HMF dataset, due to its larger representation of tumors with microsatellite instability (MSI). Together, our analyses provide an expanded and detailed landscape of both </w:t>
      </w:r>
      <w:r w:rsidR="00164CA7" w:rsidRPr="008D60CC">
        <w:rPr>
          <w:rFonts w:ascii="Times New Roman" w:hAnsi="Times New Roman" w:cs="Times New Roman"/>
          <w:sz w:val="24"/>
          <w:szCs w:val="24"/>
        </w:rPr>
        <w:t>I</w:t>
      </w:r>
      <w:r w:rsidR="00164CA7">
        <w:rPr>
          <w:rFonts w:ascii="Times New Roman" w:hAnsi="Times New Roman" w:cs="Times New Roman" w:hint="eastAsia"/>
          <w:sz w:val="24"/>
          <w:szCs w:val="24"/>
        </w:rPr>
        <w:t>ndel</w:t>
      </w:r>
      <w:r w:rsidR="00164CA7" w:rsidRPr="008D60CC">
        <w:rPr>
          <w:rFonts w:ascii="Times New Roman" w:hAnsi="Times New Roman" w:cs="Times New Roman"/>
          <w:sz w:val="24"/>
          <w:szCs w:val="24"/>
        </w:rPr>
        <w:t>83 and I</w:t>
      </w:r>
      <w:r w:rsidR="00164CA7">
        <w:rPr>
          <w:rFonts w:ascii="Times New Roman" w:hAnsi="Times New Roman" w:cs="Times New Roman" w:hint="eastAsia"/>
          <w:sz w:val="24"/>
          <w:szCs w:val="24"/>
        </w:rPr>
        <w:t>ndel</w:t>
      </w:r>
      <w:r w:rsidR="00164CA7" w:rsidRPr="008D60CC">
        <w:rPr>
          <w:rFonts w:ascii="Times New Roman" w:hAnsi="Times New Roman" w:cs="Times New Roman"/>
          <w:sz w:val="24"/>
          <w:szCs w:val="24"/>
        </w:rPr>
        <w:t>89</w:t>
      </w:r>
      <w:r w:rsidR="00EB4AAF" w:rsidRPr="00EB4AAF">
        <w:rPr>
          <w:rFonts w:ascii="Times New Roman" w:hAnsi="Times New Roman" w:cs="Times New Roman"/>
          <w:sz w:val="24"/>
          <w:szCs w:val="24"/>
        </w:rPr>
        <w:t xml:space="preserve"> mutational signatures, comprehensively contributions to key cancer genes, as well as their replication timing, replication strand bias, and genic versus intergenic distributions.</w:t>
      </w:r>
    </w:p>
    <w:p w14:paraId="7D57C4E3" w14:textId="2681F617" w:rsidR="001C3296" w:rsidRPr="008A1C58" w:rsidRDefault="00D73261" w:rsidP="00465904">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Results</w:t>
      </w:r>
    </w:p>
    <w:p w14:paraId="554C9E47" w14:textId="5D158D55" w:rsidR="0009775B" w:rsidRPr="008A1C58" w:rsidRDefault="00712F57" w:rsidP="00465904">
      <w:pPr>
        <w:keepNext/>
        <w:spacing w:line="480" w:lineRule="auto"/>
        <w:rPr>
          <w:rFonts w:ascii="Times New Roman" w:hAnsi="Times New Roman" w:cs="Times New Roman"/>
          <w:b/>
          <w:bCs/>
          <w:sz w:val="24"/>
          <w:szCs w:val="24"/>
        </w:rPr>
      </w:pPr>
      <w:r w:rsidRPr="008A1C58">
        <w:rPr>
          <w:rFonts w:ascii="Times New Roman" w:hAnsi="Times New Roman" w:cs="Times New Roman"/>
          <w:b/>
          <w:bCs/>
          <w:i/>
          <w:iCs/>
          <w:sz w:val="24"/>
          <w:szCs w:val="24"/>
        </w:rPr>
        <w:t>De novo</w:t>
      </w:r>
      <w:r w:rsidRPr="008A1C58">
        <w:rPr>
          <w:rFonts w:ascii="Times New Roman" w:hAnsi="Times New Roman" w:cs="Times New Roman"/>
          <w:b/>
          <w:bCs/>
          <w:sz w:val="24"/>
          <w:szCs w:val="24"/>
        </w:rPr>
        <w:t xml:space="preserve"> </w:t>
      </w:r>
      <w:r w:rsidR="00446E5B" w:rsidRPr="008A1C58">
        <w:rPr>
          <w:rFonts w:ascii="Times New Roman" w:hAnsi="Times New Roman" w:cs="Times New Roman"/>
          <w:b/>
          <w:bCs/>
          <w:sz w:val="24"/>
          <w:szCs w:val="24"/>
        </w:rPr>
        <w:t>ID</w:t>
      </w:r>
      <w:r w:rsidRPr="008A1C58">
        <w:rPr>
          <w:rFonts w:ascii="Times New Roman" w:hAnsi="Times New Roman" w:cs="Times New Roman"/>
          <w:b/>
          <w:bCs/>
          <w:sz w:val="24"/>
          <w:szCs w:val="24"/>
        </w:rPr>
        <w:t xml:space="preserve"> mutational signature discovery from large cohorts with mSigHdp.</w:t>
      </w:r>
    </w:p>
    <w:p w14:paraId="01784A8F" w14:textId="364B9E5C" w:rsidR="00637985" w:rsidRDefault="00523CE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A</w:t>
      </w:r>
      <w:r w:rsidR="00637985">
        <w:rPr>
          <w:rFonts w:ascii="Times New Roman" w:hAnsi="Times New Roman" w:cs="Times New Roman"/>
          <w:sz w:val="24"/>
          <w:szCs w:val="24"/>
        </w:rPr>
        <w:t>lthough</w:t>
      </w:r>
      <w:r w:rsidRPr="008A1C58">
        <w:rPr>
          <w:rFonts w:ascii="Times New Roman" w:hAnsi="Times New Roman" w:cs="Times New Roman"/>
          <w:sz w:val="24"/>
          <w:szCs w:val="24"/>
        </w:rPr>
        <w:t xml:space="preserve"> Non-negative Matrix Factorization (NMF) is widely used for </w:t>
      </w:r>
      <w:r w:rsidR="00637985">
        <w:rPr>
          <w:rFonts w:ascii="Times New Roman" w:hAnsi="Times New Roman" w:cs="Times New Roman"/>
          <w:sz w:val="24"/>
          <w:szCs w:val="24"/>
        </w:rPr>
        <w:t xml:space="preserve">in-silico </w:t>
      </w:r>
      <w:r w:rsidRPr="008A1C58">
        <w:rPr>
          <w:rFonts w:ascii="Times New Roman" w:hAnsi="Times New Roman" w:cs="Times New Roman"/>
          <w:sz w:val="24"/>
          <w:szCs w:val="24"/>
        </w:rPr>
        <w:t xml:space="preserve">signature </w:t>
      </w:r>
      <w:r w:rsidR="00637985" w:rsidRPr="008A1C58">
        <w:rPr>
          <w:rFonts w:ascii="Times New Roman" w:hAnsi="Times New Roman" w:cs="Times New Roman"/>
          <w:sz w:val="24"/>
          <w:szCs w:val="24"/>
        </w:rPr>
        <w:t xml:space="preserve">discovery, </w:t>
      </w:r>
      <w:r w:rsidR="00637985">
        <w:rPr>
          <w:rFonts w:ascii="Times New Roman" w:hAnsi="Times New Roman" w:cs="Times New Roman"/>
          <w:sz w:val="24"/>
          <w:szCs w:val="24"/>
        </w:rPr>
        <w:t>complementary approaches</w:t>
      </w:r>
      <w:r w:rsidR="00637985" w:rsidRPr="008A1C58">
        <w:rPr>
          <w:rFonts w:ascii="Times New Roman" w:hAnsi="Times New Roman" w:cs="Times New Roman"/>
          <w:sz w:val="24"/>
          <w:szCs w:val="24"/>
        </w:rPr>
        <w:t xml:space="preserve"> based </w:t>
      </w:r>
      <w:r w:rsidR="00637985">
        <w:rPr>
          <w:rFonts w:ascii="Times New Roman" w:hAnsi="Times New Roman" w:cs="Times New Roman"/>
          <w:sz w:val="24"/>
          <w:szCs w:val="24"/>
        </w:rPr>
        <w:t>on hierarchical Dirichlet process may offer advantages</w:t>
      </w:r>
      <w:r w:rsidR="00637985" w:rsidRPr="008A1C58">
        <w:rPr>
          <w:rFonts w:ascii="Times New Roman" w:hAnsi="Times New Roman" w:cs="Times New Roman"/>
          <w:sz w:val="24"/>
          <w:szCs w:val="24"/>
        </w:rPr>
        <w:t xml:space="preserve">. </w:t>
      </w:r>
      <w:r w:rsidR="00637985">
        <w:rPr>
          <w:rFonts w:ascii="Times New Roman" w:hAnsi="Times New Roman" w:cs="Times New Roman"/>
          <w:sz w:val="24"/>
          <w:szCs w:val="24"/>
        </w:rPr>
        <w:t>In particular, the R package mSigHdp (mutational signatures from hierarchical Dirichlet processes)</w:t>
      </w:r>
      <w:r w:rsidR="0063062F">
        <w:rPr>
          <w:rFonts w:ascii="Times New Roman" w:hAnsi="Times New Roman" w:cs="Times New Roman"/>
          <w:sz w:val="24"/>
          <w:szCs w:val="24"/>
        </w:rPr>
        <w:t xml:space="preserve"> </w:t>
      </w:r>
      <w:r w:rsidR="00637985">
        <w:rPr>
          <w:rFonts w:ascii="Times New Roman" w:hAnsi="Times New Roman" w:cs="Times New Roman"/>
          <w:sz w:val="24"/>
          <w:szCs w:val="24"/>
        </w:rPr>
        <w:t xml:space="preserve">had better benchmarking results on mutational signature discovery in synthetic ID (and SBS) data </w:t>
      </w:r>
      <w:r w:rsidR="00ED5E5C">
        <w:rPr>
          <w:rFonts w:ascii="Times New Roman" w:hAnsi="Times New Roman" w:cs="Times New Roman"/>
          <w:sz w:val="24"/>
          <w:szCs w:val="24"/>
        </w:rPr>
        <w:fldChar w:fldCharType="begin"/>
      </w:r>
      <w:r w:rsidR="000B60F3">
        <w:rPr>
          <w:rFonts w:ascii="Times New Roman" w:hAnsi="Times New Roman" w:cs="Times New Roman"/>
          <w:sz w:val="24"/>
          <w:szCs w:val="24"/>
        </w:rPr>
        <w:instrText xml:space="preserve"> ADDIN ZOTERO_ITEM CSL_CITATION {"citationID":"vCQqLp9S","properties":{"formattedCitation":"(Liu et al. 2023)","plainCitation":"(Liu et al. 2023)","noteIndex":0},"citationItems":[{"id":753,"uris":["http://zotero.org/users/14858941/items/UVNBSXR3"],"itemData":{"id":753,"type":"article-journal","abstract":"Mutational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 </w:instrText>
      </w:r>
      <w:r w:rsidR="00ED5E5C">
        <w:rPr>
          <w:rFonts w:ascii="Times New Roman" w:hAnsi="Times New Roman" w:cs="Times New Roman"/>
          <w:sz w:val="24"/>
          <w:szCs w:val="24"/>
        </w:rPr>
        <w:fldChar w:fldCharType="separate"/>
      </w:r>
      <w:r w:rsidR="000B60F3" w:rsidRPr="000B60F3">
        <w:rPr>
          <w:rFonts w:ascii="Times New Roman" w:hAnsi="Times New Roman" w:cs="Times New Roman"/>
          <w:sz w:val="24"/>
        </w:rPr>
        <w:t>(Liu et al. 2023)</w:t>
      </w:r>
      <w:r w:rsidR="00ED5E5C">
        <w:rPr>
          <w:rFonts w:ascii="Times New Roman" w:hAnsi="Times New Roman" w:cs="Times New Roman"/>
          <w:sz w:val="24"/>
          <w:szCs w:val="24"/>
        </w:rPr>
        <w:fldChar w:fldCharType="end"/>
      </w:r>
      <w:r w:rsidR="009557AE" w:rsidRPr="008A1C58">
        <w:rPr>
          <w:rFonts w:ascii="Times New Roman" w:hAnsi="Times New Roman" w:cs="Times New Roman"/>
          <w:sz w:val="24"/>
          <w:szCs w:val="24"/>
        </w:rPr>
        <w:t xml:space="preserve">. </w:t>
      </w:r>
      <w:r w:rsidR="00637985">
        <w:rPr>
          <w:rFonts w:ascii="Times New Roman" w:hAnsi="Times New Roman" w:cs="Times New Roman"/>
          <w:sz w:val="24"/>
          <w:szCs w:val="24"/>
        </w:rPr>
        <w:t>In addition, mSigHdp’s model</w:t>
      </w:r>
      <w:r w:rsidR="00AA5B5D">
        <w:rPr>
          <w:rFonts w:ascii="Times New Roman" w:hAnsi="Times New Roman" w:cs="Times New Roman"/>
          <w:sz w:val="24"/>
          <w:szCs w:val="24"/>
        </w:rPr>
        <w:t xml:space="preserve"> directly</w:t>
      </w:r>
      <w:r w:rsidR="00637985">
        <w:rPr>
          <w:rFonts w:ascii="Times New Roman" w:hAnsi="Times New Roman" w:cs="Times New Roman"/>
          <w:sz w:val="24"/>
          <w:szCs w:val="24"/>
        </w:rPr>
        <w:t xml:space="preserve"> infers a posterior distribution of the number of signatures</w:t>
      </w:r>
      <w:r w:rsidR="0063062F">
        <w:rPr>
          <w:rFonts w:ascii="Times New Roman" w:hAnsi="Times New Roman" w:cs="Times New Roman"/>
          <w:sz w:val="24"/>
          <w:szCs w:val="24"/>
        </w:rPr>
        <w:t xml:space="preserve"> present in a data set</w:t>
      </w:r>
      <w:r w:rsidR="00637985">
        <w:rPr>
          <w:rFonts w:ascii="Times New Roman" w:hAnsi="Times New Roman" w:cs="Times New Roman"/>
          <w:sz w:val="24"/>
          <w:szCs w:val="24"/>
        </w:rPr>
        <w:t xml:space="preserve">, </w:t>
      </w:r>
      <w:r w:rsidR="0063062F">
        <w:rPr>
          <w:rFonts w:ascii="Times New Roman" w:hAnsi="Times New Roman" w:cs="Times New Roman"/>
          <w:sz w:val="24"/>
          <w:szCs w:val="24"/>
        </w:rPr>
        <w:t>while</w:t>
      </w:r>
      <w:r w:rsidR="00AA5B5D">
        <w:rPr>
          <w:rFonts w:ascii="Times New Roman" w:hAnsi="Times New Roman" w:cs="Times New Roman"/>
          <w:sz w:val="24"/>
          <w:szCs w:val="24"/>
        </w:rPr>
        <w:t xml:space="preserve"> by contrast,</w:t>
      </w:r>
      <w:r w:rsidR="0063062F">
        <w:rPr>
          <w:rFonts w:ascii="Times New Roman" w:hAnsi="Times New Roman" w:cs="Times New Roman"/>
          <w:sz w:val="24"/>
          <w:szCs w:val="24"/>
        </w:rPr>
        <w:t xml:space="preserve"> </w:t>
      </w:r>
      <w:r w:rsidR="00637985">
        <w:rPr>
          <w:rFonts w:ascii="Times New Roman" w:hAnsi="Times New Roman" w:cs="Times New Roman"/>
          <w:sz w:val="24"/>
          <w:szCs w:val="24"/>
        </w:rPr>
        <w:t xml:space="preserve">NMF </w:t>
      </w:r>
      <w:r w:rsidR="00637985">
        <w:rPr>
          <w:rFonts w:ascii="Times New Roman" w:hAnsi="Times New Roman" w:cs="Times New Roman"/>
          <w:sz w:val="24"/>
          <w:szCs w:val="24"/>
        </w:rPr>
        <w:lastRenderedPageBreak/>
        <w:t>based approaches sometimes struggle with</w:t>
      </w:r>
      <w:r w:rsidR="0063062F">
        <w:rPr>
          <w:rFonts w:ascii="Times New Roman" w:hAnsi="Times New Roman" w:cs="Times New Roman"/>
          <w:sz w:val="24"/>
          <w:szCs w:val="24"/>
        </w:rPr>
        <w:t xml:space="preserve"> determining th</w:t>
      </w:r>
      <w:r w:rsidR="00AA5B5D">
        <w:rPr>
          <w:rFonts w:ascii="Times New Roman" w:hAnsi="Times New Roman" w:cs="Times New Roman"/>
          <w:sz w:val="24"/>
          <w:szCs w:val="24"/>
        </w:rPr>
        <w:t>e number of signatures present</w:t>
      </w:r>
      <w:r w:rsidR="008C423C">
        <w:rPr>
          <w:rFonts w:ascii="Times New Roman" w:hAnsi="Times New Roman" w:cs="Times New Roman" w:hint="eastAsia"/>
          <w:sz w:val="24"/>
          <w:szCs w:val="24"/>
        </w:rPr>
        <w:t xml:space="preserve"> (more details in Discussion)</w:t>
      </w:r>
      <w:r w:rsidR="00637985">
        <w:rPr>
          <w:rFonts w:ascii="Times New Roman" w:hAnsi="Times New Roman" w:cs="Times New Roman"/>
          <w:sz w:val="24"/>
          <w:szCs w:val="24"/>
        </w:rPr>
        <w:t>.</w:t>
      </w:r>
    </w:p>
    <w:p w14:paraId="011A7FF4" w14:textId="2F6F698C" w:rsidR="00BF36B6" w:rsidRPr="00BF36B6" w:rsidRDefault="00BF36B6" w:rsidP="00BF36B6">
      <w:pPr>
        <w:spacing w:line="480" w:lineRule="auto"/>
        <w:rPr>
          <w:rFonts w:ascii="Times New Roman" w:hAnsi="Times New Roman" w:cs="Times New Roman"/>
          <w:sz w:val="24"/>
          <w:szCs w:val="24"/>
        </w:rPr>
      </w:pPr>
      <w:r w:rsidRPr="00BF36B6">
        <w:rPr>
          <w:rFonts w:ascii="Times New Roman" w:hAnsi="Times New Roman" w:cs="Times New Roman"/>
          <w:sz w:val="24"/>
          <w:szCs w:val="24"/>
        </w:rPr>
        <w:t xml:space="preserve">In this study, we applied mSigHdp to identify mutational signatures from whole-genome somatic mutations across 7,013 tumors, including 2,780 from the PCAWG consortium and 4,233 from the Hartwig Medical Foundation collection (The ICGC/TCGA Pan-Cancer Analysis of Whole Genomes Consortium et al., 2020; Priestley et al., 2019). </w:t>
      </w:r>
      <w:r w:rsidR="00FF03FC" w:rsidRPr="00FF03FC">
        <w:rPr>
          <w:rFonts w:ascii="Times New Roman" w:hAnsi="Times New Roman" w:cs="Times New Roman"/>
          <w:sz w:val="24"/>
          <w:szCs w:val="24"/>
        </w:rPr>
        <w:t xml:space="preserve">Mutational catalogs were generated using both the established InDel83 classification and the more recent InDel89 taxonomy. </w:t>
      </w:r>
      <w:commentRangeStart w:id="2"/>
      <w:r w:rsidR="00FF03FC" w:rsidRPr="00FF03FC">
        <w:rPr>
          <w:rFonts w:ascii="Times New Roman" w:hAnsi="Times New Roman" w:cs="Times New Roman"/>
          <w:sz w:val="24"/>
          <w:szCs w:val="24"/>
        </w:rPr>
        <w:t xml:space="preserve">Notably, we modified one category from Koh et al.’s original classification, expanding the 1 bp C deletion from </w:t>
      </w:r>
      <w:r w:rsidR="00FF03FC" w:rsidRPr="00FF03FC">
        <w:rPr>
          <w:rFonts w:ascii="Times New Roman" w:hAnsi="Times New Roman" w:cs="Times New Roman"/>
          <w:i/>
          <w:iCs/>
          <w:sz w:val="24"/>
          <w:szCs w:val="24"/>
        </w:rPr>
        <w:t>C(6</w:t>
      </w:r>
      <w:r w:rsidR="00FF03FC" w:rsidRPr="00FF03FC">
        <w:rPr>
          <w:rFonts w:ascii="Times New Roman" w:hAnsi="Times New Roman" w:cs="Times New Roman" w:hint="eastAsia"/>
          <w:i/>
          <w:iCs/>
          <w:sz w:val="24"/>
          <w:szCs w:val="24"/>
        </w:rPr>
        <w:t>,</w:t>
      </w:r>
      <w:r w:rsidR="00FF03FC" w:rsidRPr="00FF03FC">
        <w:rPr>
          <w:rFonts w:ascii="Times New Roman" w:hAnsi="Times New Roman" w:cs="Times New Roman"/>
          <w:i/>
          <w:iCs/>
          <w:sz w:val="24"/>
          <w:szCs w:val="24"/>
        </w:rPr>
        <w:t>9)</w:t>
      </w:r>
      <w:r w:rsidR="00FF03FC" w:rsidRPr="00FF03FC">
        <w:rPr>
          <w:rFonts w:ascii="Times New Roman" w:hAnsi="Times New Roman" w:cs="Times New Roman"/>
          <w:sz w:val="24"/>
          <w:szCs w:val="24"/>
        </w:rPr>
        <w:t xml:space="preserve"> to </w:t>
      </w:r>
      <w:r w:rsidR="00FF03FC" w:rsidRPr="00FF03FC">
        <w:rPr>
          <w:rFonts w:ascii="Times New Roman" w:hAnsi="Times New Roman" w:cs="Times New Roman"/>
          <w:i/>
          <w:iCs/>
          <w:sz w:val="24"/>
          <w:szCs w:val="24"/>
        </w:rPr>
        <w:t>C(6</w:t>
      </w:r>
      <w:r w:rsidR="00FF03FC" w:rsidRPr="00FF03FC">
        <w:rPr>
          <w:rFonts w:ascii="Times New Roman" w:hAnsi="Times New Roman" w:cs="Times New Roman" w:hint="eastAsia"/>
          <w:i/>
          <w:iCs/>
          <w:sz w:val="24"/>
          <w:szCs w:val="24"/>
        </w:rPr>
        <w:t>,</w:t>
      </w:r>
      <w:r w:rsidR="00FF03FC" w:rsidRPr="00FF03FC">
        <w:rPr>
          <w:rFonts w:ascii="Times New Roman" w:hAnsi="Times New Roman" w:cs="Times New Roman"/>
          <w:i/>
          <w:iCs/>
          <w:sz w:val="24"/>
          <w:szCs w:val="24"/>
        </w:rPr>
        <w:t>)</w:t>
      </w:r>
      <w:r w:rsidR="00FF03FC" w:rsidRPr="00FF03FC">
        <w:rPr>
          <w:rFonts w:ascii="Times New Roman" w:hAnsi="Times New Roman" w:cs="Times New Roman"/>
          <w:sz w:val="24"/>
          <w:szCs w:val="24"/>
        </w:rPr>
        <w:t>, as we observed 1 bp C deletions from polyC tracts as long as 10–15 bp in 853 samples within our dataset.</w:t>
      </w:r>
      <w:r w:rsidR="002D4A23">
        <w:rPr>
          <w:rFonts w:ascii="Times New Roman" w:hAnsi="Times New Roman" w:cs="Times New Roman" w:hint="eastAsia"/>
          <w:sz w:val="24"/>
          <w:szCs w:val="24"/>
        </w:rPr>
        <w:t xml:space="preserve"> </w:t>
      </w:r>
      <w:commentRangeEnd w:id="2"/>
      <w:r w:rsidR="00FC0DE7">
        <w:rPr>
          <w:rStyle w:val="CommentReference"/>
        </w:rPr>
        <w:commentReference w:id="2"/>
      </w:r>
      <w:r w:rsidRPr="00BF36B6">
        <w:rPr>
          <w:rFonts w:ascii="Times New Roman" w:hAnsi="Times New Roman" w:cs="Times New Roman"/>
          <w:sz w:val="24"/>
          <w:szCs w:val="24"/>
        </w:rPr>
        <w:t>Our de novo signature discovery followed a three-step approach:</w:t>
      </w:r>
    </w:p>
    <w:p w14:paraId="70AB7700" w14:textId="2BFE4165" w:rsidR="00BF36B6" w:rsidRP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t>Extraction of ID signatures was performed in three ways: (a) across all tumors combined, (b) across tumors with high tumor mutation burdens (TMB; see Methods for details), and (c) separately within each tumor type to detect tumor-specific rare signatures (Figure S</w:t>
      </w:r>
      <w:r w:rsidR="008C423C">
        <w:rPr>
          <w:rFonts w:ascii="Times New Roman" w:hAnsi="Times New Roman" w:cs="Times New Roman" w:hint="eastAsia"/>
          <w:sz w:val="24"/>
          <w:szCs w:val="24"/>
        </w:rPr>
        <w:t>1</w:t>
      </w:r>
      <w:r w:rsidRPr="00BF36B6">
        <w:rPr>
          <w:rFonts w:ascii="Times New Roman" w:hAnsi="Times New Roman" w:cs="Times New Roman"/>
          <w:sz w:val="24"/>
          <w:szCs w:val="24"/>
        </w:rPr>
        <w:t>).</w:t>
      </w:r>
    </w:p>
    <w:p w14:paraId="7D012027" w14:textId="69F63407" w:rsidR="00BF36B6" w:rsidRP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t>Highly similar signatures from all extractions were consolidated, and those reconstructible by other signatures were removed</w:t>
      </w:r>
      <w:r w:rsidR="00B6440F">
        <w:rPr>
          <w:rFonts w:ascii="Times New Roman" w:hAnsi="Times New Roman" w:cs="Times New Roman" w:hint="eastAsia"/>
          <w:sz w:val="24"/>
          <w:szCs w:val="24"/>
        </w:rPr>
        <w:t xml:space="preserve"> (Methods)</w:t>
      </w:r>
      <w:r w:rsidRPr="00BF36B6">
        <w:rPr>
          <w:rFonts w:ascii="Times New Roman" w:hAnsi="Times New Roman" w:cs="Times New Roman"/>
          <w:sz w:val="24"/>
          <w:szCs w:val="24"/>
        </w:rPr>
        <w:t>.</w:t>
      </w:r>
    </w:p>
    <w:p w14:paraId="2F3B65CA" w14:textId="024C0885" w:rsid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t xml:space="preserve">The resulting mSigHdp </w:t>
      </w:r>
      <w:r w:rsidR="00330CA2">
        <w:rPr>
          <w:rFonts w:ascii="Times New Roman" w:hAnsi="Times New Roman" w:cs="Times New Roman" w:hint="eastAsia"/>
          <w:sz w:val="24"/>
          <w:szCs w:val="24"/>
        </w:rPr>
        <w:t xml:space="preserve">InDel83 </w:t>
      </w:r>
      <w:r w:rsidRPr="00BF36B6">
        <w:rPr>
          <w:rFonts w:ascii="Times New Roman" w:hAnsi="Times New Roman" w:cs="Times New Roman"/>
          <w:sz w:val="24"/>
          <w:szCs w:val="24"/>
        </w:rPr>
        <w:t>signatures were compared to COSMIC v3.4 signatures and classified into three groups: (a) 18 signatures matching COSMIC v3.4 with cosine similarity &gt; 0.85 (designated "C_IDx," where x corresponds to the COSMIC ID; see Figure 2B and Figure S1), (b) signatures reconstructible as combinations of multiple COSMIC signatures (</w:t>
      </w:r>
      <w:r w:rsidR="003F001C">
        <w:rPr>
          <w:rFonts w:ascii="Times New Roman" w:hAnsi="Times New Roman" w:cs="Times New Roman" w:hint="eastAsia"/>
          <w:sz w:val="24"/>
          <w:szCs w:val="24"/>
        </w:rPr>
        <w:t>Methods</w:t>
      </w:r>
      <w:r w:rsidRPr="00BF36B6">
        <w:rPr>
          <w:rFonts w:ascii="Times New Roman" w:hAnsi="Times New Roman" w:cs="Times New Roman"/>
          <w:sz w:val="24"/>
          <w:szCs w:val="24"/>
        </w:rPr>
        <w:t xml:space="preserve">), and (c) 15 novel signatures not fitting these categories, labeled "H_IDx" starting from ID24, as COSMIC v3.4 ends at ID23 (Figure 2C). All </w:t>
      </w:r>
      <w:r w:rsidRPr="00BF36B6">
        <w:rPr>
          <w:rFonts w:ascii="Times New Roman" w:hAnsi="Times New Roman" w:cs="Times New Roman"/>
          <w:sz w:val="24"/>
          <w:szCs w:val="24"/>
        </w:rPr>
        <w:lastRenderedPageBreak/>
        <w:t>novel signatures are supported by at least one sample, reinforcing their biological relevance (Figure S2)</w:t>
      </w:r>
      <w:r w:rsidR="00330CA2">
        <w:rPr>
          <w:rFonts w:ascii="Times New Roman" w:hAnsi="Times New Roman" w:cs="Times New Roman" w:hint="eastAsia"/>
          <w:sz w:val="24"/>
          <w:szCs w:val="24"/>
        </w:rPr>
        <w:t xml:space="preserve">; </w:t>
      </w:r>
      <w:r w:rsidR="007A4418" w:rsidRPr="007A4418">
        <w:rPr>
          <w:rFonts w:ascii="Times New Roman" w:hAnsi="Times New Roman" w:cs="Times New Roman"/>
          <w:sz w:val="24"/>
          <w:szCs w:val="24"/>
        </w:rPr>
        <w:t>InDel89 signatures were named according to their corresponding InDel83 signatures (designated as InsDelx for matches to C_IDx or H_IDx</w:t>
      </w:r>
      <w:r w:rsidR="002225D2">
        <w:rPr>
          <w:rFonts w:ascii="Times New Roman" w:hAnsi="Times New Roman" w:cs="Times New Roman" w:hint="eastAsia"/>
          <w:sz w:val="24"/>
          <w:szCs w:val="24"/>
        </w:rPr>
        <w:t>, details in Methods</w:t>
      </w:r>
      <w:r w:rsidR="00986700">
        <w:rPr>
          <w:rFonts w:ascii="Times New Roman" w:hAnsi="Times New Roman" w:cs="Times New Roman" w:hint="eastAsia"/>
          <w:sz w:val="24"/>
          <w:szCs w:val="24"/>
        </w:rPr>
        <w:t xml:space="preserve">, </w:t>
      </w:r>
      <w:r w:rsidR="00986700" w:rsidRPr="00986700">
        <w:rPr>
          <w:rFonts w:ascii="Times New Roman" w:hAnsi="Times New Roman" w:cs="Times New Roman" w:hint="eastAsia"/>
          <w:sz w:val="24"/>
          <w:szCs w:val="24"/>
          <w:highlight w:val="lightGray"/>
        </w:rPr>
        <w:t>Figure S_vignettes?</w:t>
      </w:r>
      <w:r w:rsidR="007A4418" w:rsidRPr="007A4418">
        <w:rPr>
          <w:rFonts w:ascii="Times New Roman" w:hAnsi="Times New Roman" w:cs="Times New Roman"/>
          <w:sz w:val="24"/>
          <w:szCs w:val="24"/>
        </w:rPr>
        <w:t>). If multiple InDel89 signatures mapped to a single InDel83 signature, they were named InsDelx_a, InsDelx_b, and so forth.</w:t>
      </w:r>
      <w:r w:rsidR="0010100B">
        <w:rPr>
          <w:rFonts w:ascii="Times New Roman" w:hAnsi="Times New Roman" w:cs="Times New Roman" w:hint="eastAsia"/>
          <w:sz w:val="24"/>
          <w:szCs w:val="24"/>
        </w:rPr>
        <w:t xml:space="preserve"> </w:t>
      </w:r>
    </w:p>
    <w:p w14:paraId="2AD21783" w14:textId="7F9DB2A9" w:rsidR="00763AFA" w:rsidRPr="00BF36B6" w:rsidRDefault="00763AFA" w:rsidP="00763AFA">
      <w:pPr>
        <w:spacing w:line="480" w:lineRule="auto"/>
        <w:rPr>
          <w:rFonts w:ascii="Times New Roman" w:hAnsi="Times New Roman" w:cs="Times New Roman"/>
          <w:sz w:val="24"/>
          <w:szCs w:val="24"/>
        </w:rPr>
      </w:pPr>
      <w:r w:rsidRPr="00763AFA">
        <w:rPr>
          <w:rFonts w:ascii="Times New Roman" w:hAnsi="Times New Roman" w:cs="Times New Roman"/>
          <w:sz w:val="24"/>
          <w:szCs w:val="24"/>
        </w:rPr>
        <w:t>Our analysis primarily focuses on groups (a) and (c). Overall, we identified 33 distinct I</w:t>
      </w:r>
      <w:r w:rsidR="00986700">
        <w:rPr>
          <w:rFonts w:ascii="Times New Roman" w:hAnsi="Times New Roman" w:cs="Times New Roman" w:hint="eastAsia"/>
          <w:sz w:val="24"/>
          <w:szCs w:val="24"/>
        </w:rPr>
        <w:t>n</w:t>
      </w:r>
      <w:r w:rsidRPr="00763AFA">
        <w:rPr>
          <w:rFonts w:ascii="Times New Roman" w:hAnsi="Times New Roman" w:cs="Times New Roman"/>
          <w:sz w:val="24"/>
          <w:szCs w:val="24"/>
        </w:rPr>
        <w:t>D</w:t>
      </w:r>
      <w:r w:rsidR="00986700">
        <w:rPr>
          <w:rFonts w:ascii="Times New Roman" w:hAnsi="Times New Roman" w:cs="Times New Roman" w:hint="eastAsia"/>
          <w:sz w:val="24"/>
          <w:szCs w:val="24"/>
        </w:rPr>
        <w:t>el</w:t>
      </w:r>
      <w:r w:rsidRPr="00763AFA">
        <w:rPr>
          <w:rFonts w:ascii="Times New Roman" w:hAnsi="Times New Roman" w:cs="Times New Roman"/>
          <w:sz w:val="24"/>
          <w:szCs w:val="24"/>
        </w:rPr>
        <w:t>83 signatures and 41 I</w:t>
      </w:r>
      <w:r w:rsidR="00986700">
        <w:rPr>
          <w:rFonts w:ascii="Times New Roman" w:hAnsi="Times New Roman" w:cs="Times New Roman" w:hint="eastAsia"/>
          <w:sz w:val="24"/>
          <w:szCs w:val="24"/>
        </w:rPr>
        <w:t>n</w:t>
      </w:r>
      <w:r w:rsidRPr="00763AFA">
        <w:rPr>
          <w:rFonts w:ascii="Times New Roman" w:hAnsi="Times New Roman" w:cs="Times New Roman"/>
          <w:sz w:val="24"/>
          <w:szCs w:val="24"/>
        </w:rPr>
        <w:t>D</w:t>
      </w:r>
      <w:r w:rsidR="00986700">
        <w:rPr>
          <w:rFonts w:ascii="Times New Roman" w:hAnsi="Times New Roman" w:cs="Times New Roman" w:hint="eastAsia"/>
          <w:sz w:val="24"/>
          <w:szCs w:val="24"/>
        </w:rPr>
        <w:t>el</w:t>
      </w:r>
      <w:r w:rsidRPr="00763AFA">
        <w:rPr>
          <w:rFonts w:ascii="Times New Roman" w:hAnsi="Times New Roman" w:cs="Times New Roman"/>
          <w:sz w:val="24"/>
          <w:szCs w:val="24"/>
        </w:rPr>
        <w:t>89 signatures (detailed above).</w:t>
      </w:r>
    </w:p>
    <w:p w14:paraId="5AF43DE1" w14:textId="51CD99FF" w:rsidR="003A4923" w:rsidRPr="008A1C58" w:rsidRDefault="00626C2F" w:rsidP="00637985">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Previously report</w:t>
      </w:r>
      <w:r w:rsidR="00637985">
        <w:rPr>
          <w:rFonts w:ascii="Times New Roman" w:hAnsi="Times New Roman" w:cs="Times New Roman"/>
          <w:b/>
          <w:bCs/>
          <w:sz w:val="24"/>
          <w:szCs w:val="24"/>
        </w:rPr>
        <w:t>ed</w:t>
      </w:r>
      <w:r w:rsidRPr="008A1C58">
        <w:rPr>
          <w:rFonts w:ascii="Times New Roman" w:hAnsi="Times New Roman" w:cs="Times New Roman"/>
          <w:b/>
          <w:bCs/>
          <w:sz w:val="24"/>
          <w:szCs w:val="24"/>
        </w:rPr>
        <w:t xml:space="preserve"> signatures</w:t>
      </w:r>
    </w:p>
    <w:p w14:paraId="45921939" w14:textId="21969F0C" w:rsidR="00FD1165" w:rsidRPr="00FD1165" w:rsidRDefault="00FD1165" w:rsidP="00FD1165">
      <w:pPr>
        <w:spacing w:line="480" w:lineRule="auto"/>
        <w:rPr>
          <w:rFonts w:ascii="Times New Roman" w:hAnsi="Times New Roman" w:cs="Times New Roman"/>
          <w:sz w:val="24"/>
          <w:szCs w:val="24"/>
        </w:rPr>
      </w:pPr>
      <w:r w:rsidRPr="00FD1165">
        <w:rPr>
          <w:rFonts w:ascii="Times New Roman" w:hAnsi="Times New Roman" w:cs="Times New Roman"/>
          <w:sz w:val="24"/>
          <w:szCs w:val="24"/>
        </w:rPr>
        <w:t>The mSigHdp analysis successfully re-identified signatures similar to 18 of the 23 COSMIC (v3.4) InDel83 signatures. The remaining five COSMIC signatures (ID15, ID16, ID20, ID21, and ID22) were not detected, as they are absent from the PCAWG dataset. The ability of mSigHdp to recover all COSMIC signatures present in PCAWG highlights its robustness for mutational signature analysis.</w:t>
      </w:r>
    </w:p>
    <w:p w14:paraId="4270DB74" w14:textId="11B2C63E" w:rsidR="00FD1165" w:rsidRPr="00FD1165" w:rsidRDefault="00FD1165" w:rsidP="00FD1165">
      <w:pPr>
        <w:spacing w:line="480" w:lineRule="auto"/>
        <w:rPr>
          <w:rFonts w:ascii="Times New Roman" w:hAnsi="Times New Roman" w:cs="Times New Roman"/>
          <w:sz w:val="24"/>
          <w:szCs w:val="24"/>
        </w:rPr>
      </w:pPr>
      <w:r w:rsidRPr="00FD1165">
        <w:rPr>
          <w:rFonts w:ascii="Times New Roman" w:hAnsi="Times New Roman" w:cs="Times New Roman"/>
          <w:sz w:val="24"/>
          <w:szCs w:val="24"/>
        </w:rPr>
        <w:t xml:space="preserve">Since InDel89 signatures are not catalogued in COSMIC, we compared our InDel89 signatures to the 37 InD signatures reported by Koh et al., 2025. Of these, 21 were recapitulated in our analysis, while 10 were not identified—either due to being artefactual or absent from the PCAWG or HMF datasets. An additional six Koh et al. signatures could be reconstructed using our InDel89 signatures (see Methods and Table S). Beyond the signatures reported by Koh et al., we identified 23 InDel89 signatures: 12 </w:t>
      </w:r>
      <w:r w:rsidR="00E07C17">
        <w:rPr>
          <w:rFonts w:ascii="Times New Roman" w:hAnsi="Times New Roman" w:cs="Times New Roman" w:hint="eastAsia"/>
          <w:sz w:val="24"/>
          <w:szCs w:val="24"/>
        </w:rPr>
        <w:t xml:space="preserve">signatures </w:t>
      </w:r>
      <w:r w:rsidRPr="00FD1165">
        <w:rPr>
          <w:rFonts w:ascii="Times New Roman" w:hAnsi="Times New Roman" w:cs="Times New Roman"/>
          <w:sz w:val="24"/>
          <w:szCs w:val="24"/>
        </w:rPr>
        <w:t>map to COSMIC InDel83 signatures, 10 correspond to the novel InDel83 signatures, and one does not align with any InDel83 signature.</w:t>
      </w:r>
    </w:p>
    <w:p w14:paraId="36D65A6F" w14:textId="52E1B4DD" w:rsidR="00A74EE9" w:rsidRDefault="00FD1165" w:rsidP="00FD1165">
      <w:pPr>
        <w:spacing w:line="480" w:lineRule="auto"/>
        <w:rPr>
          <w:rFonts w:ascii="Times New Roman" w:hAnsi="Times New Roman" w:cs="Times New Roman"/>
          <w:sz w:val="24"/>
          <w:szCs w:val="24"/>
        </w:rPr>
      </w:pPr>
      <w:r w:rsidRPr="00FD1165">
        <w:rPr>
          <w:rFonts w:ascii="Times New Roman" w:hAnsi="Times New Roman" w:cs="Times New Roman"/>
          <w:sz w:val="24"/>
          <w:szCs w:val="24"/>
        </w:rPr>
        <w:lastRenderedPageBreak/>
        <w:t>Notably, there were nuanced differences between some COSMIC signatures and those extracted by mSigHdp, with our mSigHdp-derived signatures often providing more biologically plausible characterizations:</w:t>
      </w:r>
    </w:p>
    <w:p w14:paraId="6607694E" w14:textId="5B940738" w:rsidR="00A74EE9"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(1) </w:t>
      </w:r>
      <w:r w:rsidR="008002A8">
        <w:rPr>
          <w:rFonts w:ascii="Times New Roman" w:hAnsi="Times New Roman" w:cs="Times New Roman" w:hint="eastAsia"/>
          <w:sz w:val="24"/>
          <w:szCs w:val="24"/>
        </w:rPr>
        <w:t xml:space="preserve">ID9: </w:t>
      </w:r>
      <w:r w:rsidR="00C65A87" w:rsidRPr="00C65A87">
        <w:rPr>
          <w:rFonts w:ascii="Times New Roman" w:hAnsi="Times New Roman" w:cs="Times New Roman"/>
          <w:sz w:val="24"/>
          <w:szCs w:val="24"/>
        </w:rPr>
        <w:t xml:space="preserve">Unlike C_ID9 in our extraction, the COSMIC ID9 signature shows a near-absence of the DEL:1:T:5+ motif (Figure S1), despite DEL:1:T:5+ mutations being common in all tumors exhibiting ID9. Biologically, a process removing single thymine bases from polyT tracts of 1–4 bp would likely also operate on longer polyT stretches. The ID89 classification supports this, as InsDel9 captures 1 bp T deletions from polyT sequences ranging from 1–9 bp. Similarly, </w:t>
      </w:r>
      <w:r w:rsidR="00BA2FB9">
        <w:rPr>
          <w:rFonts w:ascii="Times New Roman" w:hAnsi="Times New Roman" w:cs="Times New Roman" w:hint="eastAsia"/>
          <w:sz w:val="24"/>
          <w:szCs w:val="24"/>
        </w:rPr>
        <w:t>we identified InsDel9 (</w:t>
      </w:r>
      <w:r w:rsidR="00C65A87" w:rsidRPr="00C65A87">
        <w:rPr>
          <w:rFonts w:ascii="Times New Roman" w:hAnsi="Times New Roman" w:cs="Times New Roman"/>
          <w:sz w:val="24"/>
          <w:szCs w:val="24"/>
        </w:rPr>
        <w:t xml:space="preserve">comparable to </w:t>
      </w:r>
      <w:r w:rsidR="00BA2FB9">
        <w:rPr>
          <w:rFonts w:ascii="Times New Roman" w:hAnsi="Times New Roman" w:cs="Times New Roman" w:hint="eastAsia"/>
          <w:sz w:val="24"/>
          <w:szCs w:val="24"/>
        </w:rPr>
        <w:t>Koh et al</w:t>
      </w:r>
      <w:r w:rsidR="00BA2FB9">
        <w:rPr>
          <w:rFonts w:ascii="Times New Roman" w:hAnsi="Times New Roman" w:cs="Times New Roman"/>
          <w:sz w:val="24"/>
          <w:szCs w:val="24"/>
        </w:rPr>
        <w:t>’</w:t>
      </w:r>
      <w:r w:rsidR="00BA2FB9">
        <w:rPr>
          <w:rFonts w:ascii="Times New Roman" w:hAnsi="Times New Roman" w:cs="Times New Roman" w:hint="eastAsia"/>
          <w:sz w:val="24"/>
          <w:szCs w:val="24"/>
        </w:rPr>
        <w:t>s InD</w:t>
      </w:r>
      <w:r w:rsidR="00C65A87" w:rsidRPr="00C65A87">
        <w:rPr>
          <w:rFonts w:ascii="Times New Roman" w:hAnsi="Times New Roman" w:cs="Times New Roman"/>
          <w:sz w:val="24"/>
          <w:szCs w:val="24"/>
        </w:rPr>
        <w:t>9</w:t>
      </w:r>
      <w:r w:rsidR="00BA2FB9">
        <w:rPr>
          <w:rFonts w:ascii="Times New Roman" w:hAnsi="Times New Roman" w:cs="Times New Roman" w:hint="eastAsia"/>
          <w:sz w:val="24"/>
          <w:szCs w:val="24"/>
        </w:rPr>
        <w:t>b</w:t>
      </w:r>
      <w:r w:rsidR="00C65A87" w:rsidRPr="00C65A87">
        <w:rPr>
          <w:rFonts w:ascii="Times New Roman" w:hAnsi="Times New Roman" w:cs="Times New Roman"/>
          <w:sz w:val="24"/>
          <w:szCs w:val="24"/>
        </w:rPr>
        <w:t>), which capture</w:t>
      </w:r>
      <w:r w:rsidR="008002A8">
        <w:rPr>
          <w:rFonts w:ascii="Times New Roman" w:hAnsi="Times New Roman" w:cs="Times New Roman" w:hint="eastAsia"/>
          <w:sz w:val="24"/>
          <w:szCs w:val="24"/>
        </w:rPr>
        <w:t>s</w:t>
      </w:r>
      <w:r w:rsidR="00C65A87" w:rsidRPr="00C65A87">
        <w:rPr>
          <w:rFonts w:ascii="Times New Roman" w:hAnsi="Times New Roman" w:cs="Times New Roman"/>
          <w:sz w:val="24"/>
          <w:szCs w:val="24"/>
        </w:rPr>
        <w:t xml:space="preserve"> the depletion 1 bp T across polyT tracts of various lengths.</w:t>
      </w:r>
      <w:r w:rsidR="007A74CA">
        <w:rPr>
          <w:rFonts w:ascii="Times New Roman" w:hAnsi="Times New Roman" w:cs="Times New Roman" w:hint="eastAsia"/>
          <w:sz w:val="24"/>
          <w:szCs w:val="24"/>
        </w:rPr>
        <w:t>.</w:t>
      </w:r>
      <w:r w:rsidR="001334A8">
        <w:rPr>
          <w:rFonts w:ascii="Times New Roman" w:hAnsi="Times New Roman" w:cs="Times New Roman" w:hint="eastAsia"/>
          <w:sz w:val="24"/>
          <w:szCs w:val="24"/>
        </w:rPr>
        <w:t xml:space="preserve"> </w:t>
      </w:r>
      <w:r w:rsidR="00334F1B">
        <w:rPr>
          <w:rFonts w:ascii="Times New Roman" w:hAnsi="Times New Roman" w:cs="Times New Roman" w:hint="eastAsia"/>
          <w:sz w:val="24"/>
          <w:szCs w:val="24"/>
        </w:rPr>
        <w:t xml:space="preserve"> </w:t>
      </w:r>
    </w:p>
    <w:p w14:paraId="16B6A1A1" w14:textId="3617D964" w:rsidR="00A74EE9"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(2) </w:t>
      </w:r>
      <w:r w:rsidR="0037178E">
        <w:rPr>
          <w:rFonts w:ascii="Times New Roman" w:hAnsi="Times New Roman" w:cs="Times New Roman"/>
          <w:sz w:val="24"/>
          <w:szCs w:val="24"/>
        </w:rPr>
        <w:t xml:space="preserve">ID5: </w:t>
      </w:r>
      <w:r w:rsidR="00A70D28" w:rsidRPr="00A70D28">
        <w:rPr>
          <w:rFonts w:ascii="Times New Roman" w:hAnsi="Times New Roman" w:cs="Times New Roman"/>
          <w:sz w:val="24"/>
          <w:szCs w:val="24"/>
        </w:rPr>
        <w:t xml:space="preserve">The </w:t>
      </w:r>
      <w:r w:rsidR="002C2C52">
        <w:rPr>
          <w:rFonts w:ascii="Times New Roman" w:hAnsi="Times New Roman" w:cs="Times New Roman" w:hint="eastAsia"/>
          <w:sz w:val="24"/>
          <w:szCs w:val="24"/>
        </w:rPr>
        <w:t xml:space="preserve">clock-like </w:t>
      </w:r>
      <w:r w:rsidR="00A70D28" w:rsidRPr="00A70D28">
        <w:rPr>
          <w:rFonts w:ascii="Times New Roman" w:hAnsi="Times New Roman" w:cs="Times New Roman"/>
          <w:sz w:val="24"/>
          <w:szCs w:val="24"/>
        </w:rPr>
        <w:t>C_ID5 signature incorporates elements from both COSMIC ID5 and ID8, despite a cosine similarity of 0.9</w:t>
      </w:r>
      <w:r w:rsidR="00ED686B">
        <w:rPr>
          <w:rFonts w:ascii="Times New Roman" w:hAnsi="Times New Roman" w:cs="Times New Roman" w:hint="eastAsia"/>
          <w:sz w:val="24"/>
          <w:szCs w:val="24"/>
        </w:rPr>
        <w:t>22</w:t>
      </w:r>
      <w:r w:rsidR="00A70D28" w:rsidRPr="00A70D28">
        <w:rPr>
          <w:rFonts w:ascii="Times New Roman" w:hAnsi="Times New Roman" w:cs="Times New Roman"/>
          <w:sz w:val="24"/>
          <w:szCs w:val="24"/>
        </w:rPr>
        <w:t xml:space="preserve"> to COSMIC ID5</w:t>
      </w:r>
      <w:r w:rsidR="002C2C52">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3</w:t>
      </w:r>
      <w:r w:rsidR="001F205C">
        <w:rPr>
          <w:rFonts w:ascii="Times New Roman" w:hAnsi="Times New Roman" w:cs="Times New Roman" w:hint="eastAsia"/>
          <w:sz w:val="24"/>
          <w:szCs w:val="24"/>
        </w:rPr>
        <w:t>A,B</w:t>
      </w:r>
      <w:r w:rsidR="002C2C52">
        <w:rPr>
          <w:rFonts w:ascii="Times New Roman" w:hAnsi="Times New Roman" w:cs="Times New Roman" w:hint="eastAsia"/>
          <w:sz w:val="24"/>
          <w:szCs w:val="24"/>
        </w:rPr>
        <w:t>)</w:t>
      </w:r>
      <w:r w:rsidR="00A70D28" w:rsidRPr="00A70D28">
        <w:rPr>
          <w:rFonts w:ascii="Times New Roman" w:hAnsi="Times New Roman" w:cs="Times New Roman"/>
          <w:sz w:val="24"/>
          <w:szCs w:val="24"/>
        </w:rPr>
        <w:t xml:space="preserve">. </w:t>
      </w:r>
      <w:r w:rsidR="00414F16" w:rsidRPr="00A70D28">
        <w:rPr>
          <w:rFonts w:ascii="Times New Roman" w:hAnsi="Times New Roman" w:cs="Times New Roman"/>
          <w:sz w:val="24"/>
          <w:szCs w:val="24"/>
        </w:rPr>
        <w:t>Although the long deletion patterns are highly similar between ID5 and ID8, they exhibit distinct preferences in deletion length: ID5 primarily features long deletions less than 10 nt, with almost no deletions longer than 30 nt, while ID8 displays a more even distribution of deletions ranging from 5 to over 30 nt (</w:t>
      </w:r>
      <w:r w:rsidR="00414F16">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414F16">
        <w:rPr>
          <w:rFonts w:ascii="Times New Roman" w:hAnsi="Times New Roman" w:cs="Times New Roman" w:hint="eastAsia"/>
          <w:sz w:val="24"/>
          <w:szCs w:val="24"/>
        </w:rPr>
        <w:t>C</w:t>
      </w:r>
      <w:r w:rsidR="00414F16" w:rsidRPr="00A70D28">
        <w:rPr>
          <w:rFonts w:ascii="Times New Roman" w:hAnsi="Times New Roman" w:cs="Times New Roman"/>
          <w:sz w:val="24"/>
          <w:szCs w:val="24"/>
        </w:rPr>
        <w:t>)</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Our analysis revealed no tumor samples supporting COSMIC ID5 in isolation</w:t>
      </w:r>
      <w:r w:rsidR="008B5A1E">
        <w:rPr>
          <w:rFonts w:ascii="Times New Roman" w:hAnsi="Times New Roman" w:cs="Times New Roman" w:hint="eastAsia"/>
          <w:sz w:val="24"/>
          <w:szCs w:val="24"/>
        </w:rPr>
        <w:t xml:space="preserve">, while </w:t>
      </w:r>
      <w:r w:rsidR="008B5A1E" w:rsidRPr="00A70D28">
        <w:rPr>
          <w:rFonts w:ascii="Times New Roman" w:hAnsi="Times New Roman" w:cs="Times New Roman"/>
          <w:sz w:val="24"/>
          <w:szCs w:val="24"/>
        </w:rPr>
        <w:t>we identified tumors that support C_ID8 alone (</w:t>
      </w:r>
      <w:r w:rsidR="008B5A1E">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8B5A1E">
        <w:rPr>
          <w:rFonts w:ascii="Times New Roman" w:hAnsi="Times New Roman" w:cs="Times New Roman" w:hint="eastAsia"/>
          <w:sz w:val="24"/>
          <w:szCs w:val="24"/>
        </w:rPr>
        <w:t>D</w:t>
      </w:r>
      <w:r w:rsidR="008B5A1E" w:rsidRPr="00A70D28">
        <w:rPr>
          <w:rFonts w:ascii="Times New Roman" w:hAnsi="Times New Roman" w:cs="Times New Roman"/>
          <w:sz w:val="24"/>
          <w:szCs w:val="24"/>
        </w:rPr>
        <w:t>)</w:t>
      </w:r>
      <w:r w:rsidR="00A70D28" w:rsidRPr="00A70D28">
        <w:rPr>
          <w:rFonts w:ascii="Times New Roman" w:hAnsi="Times New Roman" w:cs="Times New Roman"/>
          <w:sz w:val="24"/>
          <w:szCs w:val="24"/>
        </w:rPr>
        <w:t xml:space="preserve">. </w:t>
      </w:r>
      <w:r w:rsidR="00A70D28" w:rsidRPr="005338C3">
        <w:rPr>
          <w:rFonts w:ascii="Times New Roman" w:hAnsi="Times New Roman" w:cs="Times New Roman"/>
          <w:sz w:val="24"/>
          <w:szCs w:val="24"/>
        </w:rPr>
        <w:t xml:space="preserve">We examined PCAWG tumors with reported ID5 activity from Alexandrov et al., finding that </w:t>
      </w:r>
      <w:r w:rsidR="005338C3" w:rsidRPr="005338C3">
        <w:rPr>
          <w:rFonts w:ascii="Times New Roman" w:hAnsi="Times New Roman" w:cs="Times New Roman"/>
          <w:sz w:val="24"/>
          <w:szCs w:val="24"/>
        </w:rPr>
        <w:t>there is a high</w:t>
      </w:r>
      <w:r w:rsidR="001F29C7" w:rsidRPr="005338C3">
        <w:rPr>
          <w:rFonts w:ascii="Times New Roman" w:hAnsi="Times New Roman" w:cs="Times New Roman" w:hint="eastAsia"/>
          <w:sz w:val="24"/>
          <w:szCs w:val="24"/>
        </w:rPr>
        <w:t xml:space="preserve"> correlation between ID5 activity and ID8 activity in most cancer types</w:t>
      </w:r>
      <w:r w:rsidR="001D6AA1" w:rsidRPr="005338C3">
        <w:rPr>
          <w:rFonts w:ascii="Times New Roman" w:hAnsi="Times New Roman" w:cs="Times New Roman" w:hint="eastAsia"/>
          <w:sz w:val="24"/>
          <w:szCs w:val="24"/>
        </w:rPr>
        <w:t xml:space="preserve"> with both active ID5 and ID8 </w:t>
      </w:r>
      <w:r w:rsidR="0065763E" w:rsidRPr="005338C3">
        <w:rPr>
          <w:rFonts w:ascii="Times New Roman" w:hAnsi="Times New Roman" w:cs="Times New Roman" w:hint="eastAsia"/>
          <w:sz w:val="24"/>
          <w:szCs w:val="24"/>
        </w:rPr>
        <w:t>(</w:t>
      </w:r>
      <w:r w:rsidR="006909AF" w:rsidRPr="005338C3">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6909AF" w:rsidRPr="005338C3">
        <w:rPr>
          <w:rFonts w:ascii="Times New Roman" w:hAnsi="Times New Roman" w:cs="Times New Roman" w:hint="eastAsia"/>
          <w:sz w:val="24"/>
          <w:szCs w:val="24"/>
        </w:rPr>
        <w:t>E</w:t>
      </w:r>
      <w:r w:rsidR="0065763E" w:rsidRPr="005338C3">
        <w:rPr>
          <w:rFonts w:ascii="Times New Roman" w:hAnsi="Times New Roman" w:cs="Times New Roman" w:hint="eastAsia"/>
          <w:sz w:val="24"/>
          <w:szCs w:val="24"/>
        </w:rPr>
        <w:t>)</w:t>
      </w:r>
      <w:r w:rsidR="00A70D28" w:rsidRPr="005338C3">
        <w:rPr>
          <w:rFonts w:ascii="Times New Roman" w:hAnsi="Times New Roman" w:cs="Times New Roman"/>
          <w:sz w:val="24"/>
          <w:szCs w:val="24"/>
        </w:rPr>
        <w:t>.</w:t>
      </w:r>
      <w:r w:rsidR="00A70D28" w:rsidRPr="00A70D28">
        <w:rPr>
          <w:rFonts w:ascii="Times New Roman" w:hAnsi="Times New Roman" w:cs="Times New Roman"/>
          <w:sz w:val="24"/>
          <w:szCs w:val="24"/>
        </w:rPr>
        <w:t xml:space="preserve"> These findings suggest that the mutational process represented by ID5 is also responsible for long deletions in these contexts.</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Overall, our analysis indicates that C_ID5 provides a more comprehensive view of genomic alterations rather than simply merging ID5 and ID8.</w:t>
      </w:r>
      <w:r w:rsidR="00A70D28">
        <w:rPr>
          <w:rFonts w:ascii="Times New Roman" w:hAnsi="Times New Roman" w:cs="Times New Roman" w:hint="eastAsia"/>
          <w:sz w:val="24"/>
          <w:szCs w:val="24"/>
        </w:rPr>
        <w:t xml:space="preserve"> </w:t>
      </w:r>
      <w:r w:rsidR="00E50EEF" w:rsidRPr="00E50EEF">
        <w:rPr>
          <w:rFonts w:ascii="Times New Roman" w:hAnsi="Times New Roman" w:cs="Times New Roman"/>
          <w:sz w:val="24"/>
          <w:szCs w:val="24"/>
        </w:rPr>
        <w:t xml:space="preserve">Supporting this, the ID89 signatures InsDel5a and InsDel5b show a high prevalence of long </w:t>
      </w:r>
      <w:r w:rsidR="00E50EEF" w:rsidRPr="00E50EEF">
        <w:rPr>
          <w:rFonts w:ascii="Times New Roman" w:hAnsi="Times New Roman" w:cs="Times New Roman"/>
          <w:sz w:val="24"/>
          <w:szCs w:val="24"/>
        </w:rPr>
        <w:lastRenderedPageBreak/>
        <w:t xml:space="preserve">deletions and deletions within microhomologies, reinforcing the </w:t>
      </w:r>
      <w:r w:rsidR="00E50EEF">
        <w:rPr>
          <w:rFonts w:ascii="Times New Roman" w:hAnsi="Times New Roman" w:cs="Times New Roman" w:hint="eastAsia"/>
          <w:sz w:val="24"/>
          <w:szCs w:val="24"/>
        </w:rPr>
        <w:t>presence</w:t>
      </w:r>
      <w:r w:rsidR="00E50EEF" w:rsidRPr="00E50EEF">
        <w:rPr>
          <w:rFonts w:ascii="Times New Roman" w:hAnsi="Times New Roman" w:cs="Times New Roman"/>
          <w:sz w:val="24"/>
          <w:szCs w:val="24"/>
        </w:rPr>
        <w:t xml:space="preserve"> of these features in C_ID5</w:t>
      </w:r>
      <w:r w:rsidR="004246FD">
        <w:rPr>
          <w:rFonts w:ascii="Times New Roman" w:hAnsi="Times New Roman" w:cs="Times New Roman" w:hint="eastAsia"/>
          <w:sz w:val="24"/>
          <w:szCs w:val="24"/>
        </w:rPr>
        <w:t>.</w:t>
      </w:r>
      <w:r w:rsidR="003028D1">
        <w:rPr>
          <w:rFonts w:ascii="Times New Roman" w:hAnsi="Times New Roman" w:cs="Times New Roman" w:hint="eastAsia"/>
          <w:sz w:val="24"/>
          <w:szCs w:val="24"/>
        </w:rPr>
        <w:t xml:space="preserve"> </w:t>
      </w:r>
    </w:p>
    <w:p w14:paraId="70E0A810" w14:textId="0D10AF12" w:rsidR="00995F4D" w:rsidRDefault="0064307A"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(3) </w:t>
      </w:r>
      <w:r w:rsidR="00A74EE9">
        <w:rPr>
          <w:rFonts w:ascii="Times New Roman" w:hAnsi="Times New Roman" w:cs="Times New Roman"/>
          <w:sz w:val="24"/>
          <w:szCs w:val="24"/>
        </w:rPr>
        <w:t xml:space="preserve">ID17: </w:t>
      </w:r>
      <w:r w:rsidR="00995F4D" w:rsidRPr="008A1C58">
        <w:rPr>
          <w:rFonts w:ascii="Times New Roman" w:hAnsi="Times New Roman" w:cs="Times New Roman"/>
          <w:sz w:val="24"/>
          <w:szCs w:val="24"/>
        </w:rPr>
        <w:t xml:space="preserve">Compared to COSMIC ID17, </w:t>
      </w:r>
      <w:r w:rsidR="00374059">
        <w:rPr>
          <w:rFonts w:ascii="Times New Roman" w:hAnsi="Times New Roman" w:cs="Times New Roman" w:hint="eastAsia"/>
          <w:sz w:val="24"/>
          <w:szCs w:val="24"/>
        </w:rPr>
        <w:t xml:space="preserve">we found that </w:t>
      </w:r>
      <w:r w:rsidR="00995F4D" w:rsidRPr="008A1C58">
        <w:rPr>
          <w:rFonts w:ascii="Times New Roman" w:hAnsi="Times New Roman" w:cs="Times New Roman"/>
          <w:sz w:val="24"/>
          <w:szCs w:val="24"/>
        </w:rPr>
        <w:t>C_ID17 signature enhanced the pattern of deletions at repeats and microhomologies, showing similarities to ID8 deletions.</w:t>
      </w:r>
      <w:r w:rsidR="00B75BBF" w:rsidRPr="008A1C58">
        <w:rPr>
          <w:rFonts w:ascii="Times New Roman" w:hAnsi="Times New Roman" w:cs="Times New Roman"/>
          <w:sz w:val="24"/>
          <w:szCs w:val="24"/>
        </w:rPr>
        <w:t xml:space="preserve"> Boot et al. identified and validated an association between the TOP2A (Topoisomerase 2A) p.K743N mutation and ID17 (also known as ID_TOP2A) using a yeast model. Our analysis revealed that our C_ID</w:t>
      </w:r>
      <w:r w:rsidR="00072BC0">
        <w:rPr>
          <w:rFonts w:ascii="Times New Roman" w:hAnsi="Times New Roman" w:cs="Times New Roman" w:hint="eastAsia"/>
          <w:sz w:val="24"/>
          <w:szCs w:val="24"/>
        </w:rPr>
        <w:t>1</w:t>
      </w:r>
      <w:r w:rsidR="00B75BBF" w:rsidRPr="008A1C58">
        <w:rPr>
          <w:rFonts w:ascii="Times New Roman" w:hAnsi="Times New Roman" w:cs="Times New Roman"/>
          <w:sz w:val="24"/>
          <w:szCs w:val="24"/>
        </w:rPr>
        <w:t xml:space="preserve">7 signature demonstrates a closer resemblance to the ID_TOP2A signature identified by Boot et al. than to COSMIC ID17 (Figure </w:t>
      </w:r>
      <w:r w:rsidR="00543FB9">
        <w:rPr>
          <w:rFonts w:ascii="Times New Roman" w:hAnsi="Times New Roman" w:cs="Times New Roman" w:hint="eastAsia"/>
          <w:sz w:val="24"/>
          <w:szCs w:val="24"/>
        </w:rPr>
        <w:t>S4</w:t>
      </w:r>
      <w:r w:rsidR="00CC730C">
        <w:rPr>
          <w:rFonts w:ascii="Times New Roman" w:hAnsi="Times New Roman" w:cs="Times New Roman" w:hint="eastAsia"/>
          <w:sz w:val="24"/>
          <w:szCs w:val="24"/>
        </w:rPr>
        <w:t>A, B</w:t>
      </w:r>
      <w:r w:rsidR="0044464A" w:rsidRPr="008A1C58">
        <w:rPr>
          <w:rFonts w:ascii="Times New Roman" w:hAnsi="Times New Roman" w:cs="Times New Roman"/>
          <w:sz w:val="24"/>
          <w:szCs w:val="24"/>
        </w:rPr>
        <w:t>, cosine similarity = 0.982</w:t>
      </w:r>
      <w:r w:rsidR="00B75BBF" w:rsidRPr="008A1C58">
        <w:rPr>
          <w:rFonts w:ascii="Times New Roman" w:hAnsi="Times New Roman" w:cs="Times New Roman"/>
          <w:sz w:val="24"/>
          <w:szCs w:val="24"/>
        </w:rPr>
        <w:t>).</w:t>
      </w:r>
    </w:p>
    <w:p w14:paraId="6D5D2FE5" w14:textId="7C58AC8D" w:rsidR="005E74A4" w:rsidRPr="008A1C58" w:rsidRDefault="003345AF" w:rsidP="00A74EE9">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activity</w:t>
      </w:r>
    </w:p>
    <w:p w14:paraId="6B536578" w14:textId="7F13A986" w:rsidR="0096596C" w:rsidRPr="0096596C" w:rsidRDefault="00653931" w:rsidP="0096596C">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evaluated the activity of </w:t>
      </w:r>
      <w:r w:rsidR="00333A49">
        <w:rPr>
          <w:rFonts w:ascii="Times New Roman" w:hAnsi="Times New Roman" w:cs="Times New Roman" w:hint="eastAsia"/>
          <w:sz w:val="24"/>
          <w:szCs w:val="24"/>
        </w:rPr>
        <w:t>33 InDel83 and 41 InDel89</w:t>
      </w:r>
      <w:r w:rsidRPr="008A1C58">
        <w:rPr>
          <w:rFonts w:ascii="Times New Roman" w:hAnsi="Times New Roman" w:cs="Times New Roman"/>
          <w:sz w:val="24"/>
          <w:szCs w:val="24"/>
        </w:rPr>
        <w:t xml:space="preserve"> signatures using mSigAct, a tool </w:t>
      </w:r>
      <w:r w:rsidR="00947595">
        <w:rPr>
          <w:rFonts w:ascii="Times New Roman" w:hAnsi="Times New Roman" w:cs="Times New Roman" w:hint="eastAsia"/>
          <w:sz w:val="24"/>
          <w:szCs w:val="24"/>
        </w:rPr>
        <w:t xml:space="preserve">incorporating statistical analysis </w:t>
      </w:r>
      <w:r w:rsidR="00263484">
        <w:rPr>
          <w:rFonts w:ascii="Times New Roman" w:hAnsi="Times New Roman" w:cs="Times New Roman" w:hint="eastAsia"/>
          <w:sz w:val="24"/>
          <w:szCs w:val="24"/>
        </w:rPr>
        <w:t>for the presence of a given signature</w:t>
      </w:r>
      <w:r w:rsidR="000F4E09">
        <w:rPr>
          <w:rFonts w:ascii="Times New Roman" w:hAnsi="Times New Roman" w:cs="Times New Roman" w:hint="eastAsia"/>
          <w:sz w:val="24"/>
          <w:szCs w:val="24"/>
        </w:rPr>
        <w:t xml:space="preserve"> </w:t>
      </w:r>
      <w:r w:rsidR="000F4E09">
        <w:rPr>
          <w:rFonts w:ascii="Times New Roman" w:hAnsi="Times New Roman" w:cs="Times New Roman"/>
          <w:sz w:val="24"/>
          <w:szCs w:val="24"/>
        </w:rPr>
        <w:fldChar w:fldCharType="begin"/>
      </w:r>
      <w:r w:rsidR="000F4E09">
        <w:rPr>
          <w:rFonts w:ascii="Times New Roman" w:hAnsi="Times New Roman" w:cs="Times New Roman"/>
          <w:sz w:val="24"/>
          <w:szCs w:val="24"/>
        </w:rPr>
        <w:instrText xml:space="preserve"> ADDIN ZOTERO_ITEM CSL_CITATION {"citationID":"It5pCsjD","properties":{"formattedCitation":"(Jiang, Wu, and Rozen 2024)","plainCitation":"(Jiang, Wu, and Rozen 2024)","noteIndex":0},"citationItems":[{"id":687,"uris":["http://zotero.org/users/14858941/items/TNZKE37K"],"itemData":{"id":687,"type":"article-journal","abstract":"Mutational signatures are characteristic patterns of mutations caused by endogenous mutational processes or by exogenous mutational exposures. Much research has focused on the problem of inferring mutational signatures as latent variables in somatic mutation data from multiple tumors. However, the problem of determining which signatures are present in a given sample and how many mutations each signature is responsible for has received negligible attention. In particular, there has been little systematic benchmarking of various approaches to this problem. This problem is referred to as \"signature attribution\" in a single sample. We show that this is a challenging problem, because there are often many combinations of signatures that can reconstruct the mutational spectrum of a given sample reasonably well. We benchmarked the accuracy of five approaches to signature attribution, including a new approach we call Presence Attribute Signature Activity (PASA), on large synthetic data sets. These data sets recapitulated the single-base, insertion-deletion, and doublet-base mutational signature repertoires of 9 cancer types. For single-base substitution mutations, PASA outperformed other approaches on all the cancer types combined. Interestingly, however, the ranking of approaches varied by cancer type. For doublet-base substitutions and small insertions and deletions, the ranking of approaches was more stable, with PASA outperforming other approaches in most, but not all of the nine cancer types. For all mutation types, the ranking of approaches varied by cancer type, and no approach achieved both high precision and recall. We believe these observations reflect the inherent challenges in signature attribution.","container-title":"bioRxiv","DOI":"10.1101/2024.05.20.594967","title":"A new approach to the challenging problem of mutational signature attribution","URL":"https://doi.org/10.1101/2024.05.20.594967","author":[{"family":"Jiang","given":"Nanhai"},{"family":"Wu","given":"Yang"},{"family":"Rozen","given":"Steven G"}],"issued":{"date-parts":[["2024"]]}}}],"schema":"https://github.com/citation-style-language/schema/raw/master/csl-citation.json"} </w:instrText>
      </w:r>
      <w:r w:rsidR="000F4E09">
        <w:rPr>
          <w:rFonts w:ascii="Times New Roman" w:hAnsi="Times New Roman" w:cs="Times New Roman"/>
          <w:sz w:val="24"/>
          <w:szCs w:val="24"/>
        </w:rPr>
        <w:fldChar w:fldCharType="separate"/>
      </w:r>
      <w:r w:rsidR="000F4E09" w:rsidRPr="000F4E09">
        <w:rPr>
          <w:rFonts w:ascii="Times New Roman" w:hAnsi="Times New Roman" w:cs="Times New Roman"/>
          <w:sz w:val="24"/>
        </w:rPr>
        <w:t>(Jiang, Wu, and Rozen 2024)</w:t>
      </w:r>
      <w:r w:rsidR="000F4E09">
        <w:rPr>
          <w:rFonts w:ascii="Times New Roman" w:hAnsi="Times New Roman" w:cs="Times New Roman"/>
          <w:sz w:val="24"/>
          <w:szCs w:val="24"/>
        </w:rPr>
        <w:fldChar w:fldCharType="end"/>
      </w:r>
      <w:r w:rsidRPr="008A1C58">
        <w:rPr>
          <w:rFonts w:ascii="Times New Roman" w:hAnsi="Times New Roman" w:cs="Times New Roman"/>
          <w:sz w:val="24"/>
          <w:szCs w:val="24"/>
        </w:rPr>
        <w:t xml:space="preserve">. </w:t>
      </w:r>
      <w:r w:rsidR="004235BD" w:rsidRPr="004235BD">
        <w:rPr>
          <w:rFonts w:ascii="Times New Roman" w:hAnsi="Times New Roman" w:cs="Times New Roman"/>
          <w:sz w:val="24"/>
          <w:szCs w:val="24"/>
        </w:rPr>
        <w:t xml:space="preserve">Tumors with high TMB often exhibit </w:t>
      </w:r>
      <w:r w:rsidR="004235BD">
        <w:rPr>
          <w:rFonts w:ascii="Times New Roman" w:hAnsi="Times New Roman" w:cs="Times New Roman" w:hint="eastAsia"/>
          <w:sz w:val="24"/>
          <w:szCs w:val="24"/>
        </w:rPr>
        <w:t xml:space="preserve">large amounts of </w:t>
      </w:r>
      <w:r w:rsidR="004235BD" w:rsidRPr="004235BD">
        <w:rPr>
          <w:rFonts w:ascii="Times New Roman" w:hAnsi="Times New Roman" w:cs="Times New Roman"/>
          <w:sz w:val="24"/>
          <w:szCs w:val="24"/>
        </w:rPr>
        <w:t xml:space="preserve">1 bp T deletions and/or insertions in polyT sequences (DEL:T:1:5+ and/or INS:T:1:5+). These predominant peaks can obscure other signals, affecting the accuracy of signature assignment analysis. To address this, we propose a </w:t>
      </w:r>
      <w:r w:rsidR="004235BD">
        <w:rPr>
          <w:rFonts w:ascii="Times New Roman" w:hAnsi="Times New Roman" w:cs="Times New Roman" w:hint="eastAsia"/>
          <w:sz w:val="24"/>
          <w:szCs w:val="24"/>
        </w:rPr>
        <w:t>novel</w:t>
      </w:r>
      <w:r w:rsidR="004235BD" w:rsidRPr="004235BD">
        <w:rPr>
          <w:rFonts w:ascii="Times New Roman" w:hAnsi="Times New Roman" w:cs="Times New Roman"/>
          <w:sz w:val="24"/>
          <w:szCs w:val="24"/>
        </w:rPr>
        <w:t xml:space="preserve"> approach for analyzing signature assignments </w:t>
      </w:r>
      <w:r w:rsidR="00C17BED">
        <w:rPr>
          <w:rFonts w:ascii="Times New Roman" w:hAnsi="Times New Roman" w:cs="Times New Roman" w:hint="eastAsia"/>
          <w:sz w:val="24"/>
          <w:szCs w:val="24"/>
        </w:rPr>
        <w:t xml:space="preserve">specialized for </w:t>
      </w:r>
      <w:r w:rsidR="00344529">
        <w:rPr>
          <w:rFonts w:ascii="Times New Roman" w:hAnsi="Times New Roman" w:cs="Times New Roman" w:hint="eastAsia"/>
          <w:sz w:val="24"/>
          <w:szCs w:val="24"/>
        </w:rPr>
        <w:t xml:space="preserve">InDel83 </w:t>
      </w:r>
      <w:r w:rsidR="00C17BED">
        <w:rPr>
          <w:rFonts w:ascii="Times New Roman" w:hAnsi="Times New Roman" w:cs="Times New Roman" w:hint="eastAsia"/>
          <w:sz w:val="24"/>
          <w:szCs w:val="24"/>
        </w:rPr>
        <w:t>spectra</w:t>
      </w:r>
      <w:r w:rsidR="00E7362A">
        <w:rPr>
          <w:rFonts w:ascii="Times New Roman" w:hAnsi="Times New Roman" w:cs="Times New Roman" w:hint="eastAsia"/>
          <w:sz w:val="24"/>
          <w:szCs w:val="24"/>
        </w:rPr>
        <w:t>:</w:t>
      </w:r>
      <w:r w:rsidR="004235BD" w:rsidRPr="004235BD">
        <w:rPr>
          <w:rFonts w:ascii="Times New Roman" w:hAnsi="Times New Roman" w:cs="Times New Roman"/>
          <w:sz w:val="24"/>
          <w:szCs w:val="24"/>
        </w:rPr>
        <w:t xml:space="preserve"> </w:t>
      </w:r>
      <w:r w:rsidR="00E7362A">
        <w:rPr>
          <w:rFonts w:ascii="Times New Roman" w:hAnsi="Times New Roman" w:cs="Times New Roman" w:hint="eastAsia"/>
          <w:sz w:val="24"/>
          <w:szCs w:val="24"/>
        </w:rPr>
        <w:t>f</w:t>
      </w:r>
      <w:r w:rsidR="004235BD" w:rsidRPr="004235BD">
        <w:rPr>
          <w:rFonts w:ascii="Times New Roman" w:hAnsi="Times New Roman" w:cs="Times New Roman"/>
          <w:sz w:val="24"/>
          <w:szCs w:val="24"/>
        </w:rPr>
        <w:t xml:space="preserve">irst, we removed DEL:T:1:5+ and INS:T:1:5+ mutations to enhance the visibility of other peaks, resulting in ID81 catalogs/signatures. Next, these ID81 catalogs were reconstructed from the ID81 signatures. After this reconstruction, DEL:T:1:5+ and INS:T:1:5+ mutations were reintroduced, and the signature assignment analysis was performed by comparing the original and reconstructed catalogs with C_ID1 and C_ID2. </w:t>
      </w:r>
      <w:r w:rsidR="0096596C" w:rsidRPr="0096596C">
        <w:rPr>
          <w:rFonts w:ascii="Times New Roman" w:hAnsi="Times New Roman" w:cs="Times New Roman"/>
          <w:sz w:val="24"/>
          <w:szCs w:val="24"/>
        </w:rPr>
        <w:t>This strategy enables the extraction of more nuanced information from indel spectra that may otherwise be masked by high-frequency events.</w:t>
      </w:r>
    </w:p>
    <w:p w14:paraId="3F806271" w14:textId="77777777" w:rsidR="0096596C" w:rsidRPr="0096596C" w:rsidRDefault="0096596C" w:rsidP="0096596C">
      <w:pPr>
        <w:spacing w:line="480" w:lineRule="auto"/>
        <w:rPr>
          <w:rFonts w:ascii="Times New Roman" w:hAnsi="Times New Roman" w:cs="Times New Roman"/>
          <w:sz w:val="24"/>
          <w:szCs w:val="24"/>
        </w:rPr>
      </w:pPr>
      <w:r w:rsidRPr="0096596C">
        <w:rPr>
          <w:rFonts w:ascii="Times New Roman" w:hAnsi="Times New Roman" w:cs="Times New Roman"/>
          <w:sz w:val="24"/>
          <w:szCs w:val="24"/>
        </w:rPr>
        <w:lastRenderedPageBreak/>
        <w:t>Consistent with previous reports, C_ID1, C_ID2, C_ID5, and C_ID8 were detected in the majority of cancer types, while C_ID3 was particularly prominent in lung and liver cancers, and C_ID13 was enriched in skin cancers. The novel signatures identified by mSigHdp generally exhibited activity in fewer cancer types compared to established COSMIC signatures, with the exception of H_ID24 and H_ID25, which were prevalent across a wide range of cancers (Figure 3). InDel89 signature assignments revealed strong concordance with InDel83 signatures when a one-to-one mapping was present. When an InDel83 signature was represented by multiple InDel89 signatures (e.g., C_ID1 was captured by InsDel1a, InsDel1b, InsDel1c, and InsDel1d), these split signatures often displayed cancer type-specific activity. For example, while C_ID1 and C_ID2 were detected across nearly all cancer types, InsDel1a was most prevalent in colon, prostate, and uterine cancers, whereas InsDel1c was enriched in biliary, CNS, lymphoid, and pancreatic cancers. Similarly, InsDel2a was most active in colon, esophagus, lymphoid, stomach, and uterine cancers, while InsDel2b was more enriched in myeloid malignancies.</w:t>
      </w:r>
    </w:p>
    <w:p w14:paraId="6EBC889B" w14:textId="0E4FA8C9" w:rsidR="00E07F96" w:rsidRPr="00F577E3" w:rsidRDefault="0096596C" w:rsidP="0096596C">
      <w:pPr>
        <w:spacing w:line="480" w:lineRule="auto"/>
        <w:rPr>
          <w:rFonts w:ascii="Times New Roman" w:hAnsi="Times New Roman" w:cs="Times New Roman"/>
          <w:sz w:val="24"/>
          <w:szCs w:val="24"/>
        </w:rPr>
      </w:pPr>
      <w:r w:rsidRPr="0096596C">
        <w:rPr>
          <w:rFonts w:ascii="Times New Roman" w:hAnsi="Times New Roman" w:cs="Times New Roman"/>
          <w:sz w:val="24"/>
          <w:szCs w:val="24"/>
        </w:rPr>
        <w:t xml:space="preserve">We further analyzed the correlations between our </w:t>
      </w:r>
      <w:r w:rsidR="00344529">
        <w:rPr>
          <w:rFonts w:ascii="Times New Roman" w:hAnsi="Times New Roman" w:cs="Times New Roman" w:hint="eastAsia"/>
          <w:sz w:val="24"/>
          <w:szCs w:val="24"/>
        </w:rPr>
        <w:t>InDel</w:t>
      </w:r>
      <w:r w:rsidRPr="0096596C">
        <w:rPr>
          <w:rFonts w:ascii="Times New Roman" w:hAnsi="Times New Roman" w:cs="Times New Roman"/>
          <w:sz w:val="24"/>
          <w:szCs w:val="24"/>
        </w:rPr>
        <w:t xml:space="preserve"> signature activities and SBS signature activities from Degasperi et al. in both PCAWG and HMF samples (Table S5). The correlation analysis demonstrated that InDel89 signatures are able to capture distinct mutational processes. </w:t>
      </w:r>
      <w:r w:rsidR="00B741F0">
        <w:rPr>
          <w:rFonts w:ascii="Times New Roman" w:hAnsi="Times New Roman" w:cs="Times New Roman" w:hint="eastAsia"/>
          <w:sz w:val="24"/>
          <w:szCs w:val="24"/>
        </w:rPr>
        <w:t xml:space="preserve">The unsupervised hierarchical clustering </w:t>
      </w:r>
      <w:r w:rsidR="00535A72">
        <w:rPr>
          <w:rFonts w:ascii="Times New Roman" w:hAnsi="Times New Roman" w:cs="Times New Roman" w:hint="eastAsia"/>
          <w:sz w:val="24"/>
          <w:szCs w:val="24"/>
        </w:rPr>
        <w:t xml:space="preserve">(Method) </w:t>
      </w:r>
      <w:r w:rsidR="00B741F0">
        <w:rPr>
          <w:rFonts w:ascii="Times New Roman" w:hAnsi="Times New Roman" w:cs="Times New Roman" w:hint="eastAsia"/>
          <w:sz w:val="24"/>
          <w:szCs w:val="24"/>
        </w:rPr>
        <w:t xml:space="preserve">classified </w:t>
      </w:r>
      <w:r w:rsidR="004C0432">
        <w:rPr>
          <w:rFonts w:ascii="Times New Roman" w:hAnsi="Times New Roman" w:cs="Times New Roman" w:hint="eastAsia"/>
          <w:sz w:val="24"/>
          <w:szCs w:val="24"/>
        </w:rPr>
        <w:t xml:space="preserve">the endogenous processes signatures into several groups: APOBEC (SBS2 and SBS13) with the moderate </w:t>
      </w:r>
      <w:r w:rsidR="004C0432">
        <w:rPr>
          <w:rFonts w:ascii="Times New Roman" w:hAnsi="Times New Roman" w:cs="Times New Roman"/>
          <w:sz w:val="24"/>
          <w:szCs w:val="24"/>
        </w:rPr>
        <w:t>correlation</w:t>
      </w:r>
      <w:r w:rsidR="004C0432">
        <w:rPr>
          <w:rFonts w:ascii="Times New Roman" w:hAnsi="Times New Roman" w:cs="Times New Roman" w:hint="eastAsia"/>
          <w:sz w:val="24"/>
          <w:szCs w:val="24"/>
        </w:rPr>
        <w:t xml:space="preserve"> of </w:t>
      </w:r>
      <w:r w:rsidR="00BB64C7">
        <w:rPr>
          <w:rFonts w:ascii="Times New Roman" w:hAnsi="Times New Roman" w:cs="Times New Roman" w:hint="eastAsia"/>
          <w:sz w:val="24"/>
          <w:szCs w:val="24"/>
        </w:rPr>
        <w:t>InsDel24b</w:t>
      </w:r>
      <w:r w:rsidR="00535A72">
        <w:rPr>
          <w:rFonts w:ascii="Times New Roman" w:hAnsi="Times New Roman" w:cs="Times New Roman" w:hint="eastAsia"/>
          <w:sz w:val="24"/>
          <w:szCs w:val="24"/>
        </w:rPr>
        <w:t xml:space="preserve">; dHR(SBS3 and SBS8) </w:t>
      </w:r>
      <w:r w:rsidR="007D2015">
        <w:rPr>
          <w:rFonts w:ascii="Times New Roman" w:hAnsi="Times New Roman" w:cs="Times New Roman" w:hint="eastAsia"/>
          <w:sz w:val="24"/>
          <w:szCs w:val="24"/>
        </w:rPr>
        <w:t>with the strong correlation with C_ID6, InsDel6</w:t>
      </w:r>
      <w:r w:rsidR="007524E2">
        <w:rPr>
          <w:rFonts w:ascii="Times New Roman" w:hAnsi="Times New Roman" w:cs="Times New Roman" w:hint="eastAsia"/>
          <w:sz w:val="24"/>
          <w:szCs w:val="24"/>
        </w:rPr>
        <w:t xml:space="preserve">; </w:t>
      </w:r>
      <w:r w:rsidR="00982CEB" w:rsidRPr="0096596C">
        <w:rPr>
          <w:rFonts w:ascii="Times New Roman" w:hAnsi="Times New Roman" w:cs="Times New Roman"/>
          <w:sz w:val="24"/>
          <w:szCs w:val="24"/>
        </w:rPr>
        <w:t>We also observed strong correlations within a dMMR</w:t>
      </w:r>
      <w:r w:rsidR="00982CEB">
        <w:rPr>
          <w:rFonts w:ascii="Times New Roman" w:hAnsi="Times New Roman" w:cs="Times New Roman" w:hint="eastAsia"/>
          <w:sz w:val="24"/>
          <w:szCs w:val="24"/>
        </w:rPr>
        <w:t>+</w:t>
      </w:r>
      <w:r w:rsidR="00904D10">
        <w:rPr>
          <w:rFonts w:ascii="Times New Roman" w:hAnsi="Times New Roman" w:cs="Times New Roman" w:hint="eastAsia"/>
          <w:sz w:val="24"/>
          <w:szCs w:val="24"/>
        </w:rPr>
        <w:t>Pol-mut(mutant Polymerase)</w:t>
      </w:r>
      <w:r w:rsidR="00982CEB" w:rsidRPr="0096596C">
        <w:rPr>
          <w:rFonts w:ascii="Times New Roman" w:hAnsi="Times New Roman" w:cs="Times New Roman"/>
          <w:sz w:val="24"/>
          <w:szCs w:val="24"/>
        </w:rPr>
        <w:t xml:space="preserve"> signature module, specifically between SBS6, SBS26, SBS44 and C_ID2,  InsDel2c, C_ID7, </w:t>
      </w:r>
      <w:r w:rsidR="00A24523">
        <w:rPr>
          <w:rFonts w:ascii="Times New Roman" w:hAnsi="Times New Roman" w:cs="Times New Roman" w:hint="eastAsia"/>
          <w:sz w:val="24"/>
          <w:szCs w:val="24"/>
        </w:rPr>
        <w:t>H</w:t>
      </w:r>
      <w:r w:rsidR="00982CEB" w:rsidRPr="0096596C">
        <w:rPr>
          <w:rFonts w:ascii="Times New Roman" w:hAnsi="Times New Roman" w:cs="Times New Roman"/>
          <w:sz w:val="24"/>
          <w:szCs w:val="24"/>
        </w:rPr>
        <w:t xml:space="preserve">_ID33, </w:t>
      </w:r>
      <w:r w:rsidR="005E2C5C">
        <w:rPr>
          <w:rFonts w:ascii="Times New Roman" w:hAnsi="Times New Roman" w:cs="Times New Roman" w:hint="eastAsia"/>
          <w:sz w:val="24"/>
          <w:szCs w:val="24"/>
        </w:rPr>
        <w:t xml:space="preserve">InsDel33, </w:t>
      </w:r>
      <w:r w:rsidR="00A24523">
        <w:rPr>
          <w:rFonts w:ascii="Times New Roman" w:hAnsi="Times New Roman" w:cs="Times New Roman" w:hint="eastAsia"/>
          <w:sz w:val="24"/>
          <w:szCs w:val="24"/>
        </w:rPr>
        <w:t>H</w:t>
      </w:r>
      <w:r w:rsidR="00982CEB" w:rsidRPr="0096596C">
        <w:rPr>
          <w:rFonts w:ascii="Times New Roman" w:hAnsi="Times New Roman" w:cs="Times New Roman"/>
          <w:sz w:val="24"/>
          <w:szCs w:val="24"/>
        </w:rPr>
        <w:t xml:space="preserve">_ID34, </w:t>
      </w:r>
      <w:r w:rsidR="00A24523">
        <w:rPr>
          <w:rFonts w:ascii="Times New Roman" w:hAnsi="Times New Roman" w:cs="Times New Roman" w:hint="eastAsia"/>
          <w:sz w:val="24"/>
          <w:szCs w:val="24"/>
        </w:rPr>
        <w:t>H</w:t>
      </w:r>
      <w:r w:rsidR="00982CEB" w:rsidRPr="0096596C">
        <w:rPr>
          <w:rFonts w:ascii="Times New Roman" w:hAnsi="Times New Roman" w:cs="Times New Roman"/>
          <w:sz w:val="24"/>
          <w:szCs w:val="24"/>
        </w:rPr>
        <w:t xml:space="preserve">_ID37, and </w:t>
      </w:r>
      <w:r w:rsidR="00A24523">
        <w:rPr>
          <w:rFonts w:ascii="Times New Roman" w:hAnsi="Times New Roman" w:cs="Times New Roman" w:hint="eastAsia"/>
          <w:sz w:val="24"/>
          <w:szCs w:val="24"/>
        </w:rPr>
        <w:t>H</w:t>
      </w:r>
      <w:r w:rsidR="00982CEB" w:rsidRPr="0096596C">
        <w:rPr>
          <w:rFonts w:ascii="Times New Roman" w:hAnsi="Times New Roman" w:cs="Times New Roman"/>
          <w:sz w:val="24"/>
          <w:szCs w:val="24"/>
        </w:rPr>
        <w:t>_ID38</w:t>
      </w:r>
      <w:r w:rsidR="003F6FBF">
        <w:rPr>
          <w:rFonts w:ascii="Times New Roman" w:hAnsi="Times New Roman" w:cs="Times New Roman" w:hint="eastAsia"/>
          <w:sz w:val="24"/>
          <w:szCs w:val="24"/>
        </w:rPr>
        <w:t xml:space="preserve"> (Figure 5A)</w:t>
      </w:r>
      <w:r w:rsidR="00982CEB">
        <w:rPr>
          <w:rFonts w:ascii="Times New Roman" w:hAnsi="Times New Roman" w:cs="Times New Roman" w:hint="eastAsia"/>
          <w:sz w:val="24"/>
          <w:szCs w:val="24"/>
        </w:rPr>
        <w:t xml:space="preserve">. </w:t>
      </w:r>
      <w:r w:rsidR="007524E2">
        <w:rPr>
          <w:rFonts w:ascii="Times New Roman" w:hAnsi="Times New Roman" w:cs="Times New Roman" w:hint="eastAsia"/>
          <w:sz w:val="24"/>
          <w:szCs w:val="24"/>
        </w:rPr>
        <w:t xml:space="preserve"> </w:t>
      </w:r>
      <w:r w:rsidRPr="0096596C">
        <w:rPr>
          <w:rFonts w:ascii="Times New Roman" w:hAnsi="Times New Roman" w:cs="Times New Roman"/>
          <w:sz w:val="24"/>
          <w:szCs w:val="24"/>
        </w:rPr>
        <w:t xml:space="preserve">Notably, InsDel1a exhibited correlation patterns similar to C_ID1, suggesting that it recapitulates C_ID1 in most cases, while InsDel1b </w:t>
      </w:r>
      <w:r w:rsidR="00026972">
        <w:rPr>
          <w:rFonts w:ascii="Times New Roman" w:hAnsi="Times New Roman" w:cs="Times New Roman" w:hint="eastAsia"/>
          <w:sz w:val="24"/>
          <w:szCs w:val="24"/>
        </w:rPr>
        <w:t xml:space="preserve">and </w:t>
      </w:r>
      <w:r w:rsidR="00026972" w:rsidRPr="0096596C">
        <w:rPr>
          <w:rFonts w:ascii="Times New Roman" w:hAnsi="Times New Roman" w:cs="Times New Roman"/>
          <w:sz w:val="24"/>
          <w:szCs w:val="24"/>
        </w:rPr>
        <w:lastRenderedPageBreak/>
        <w:t>InsDel1</w:t>
      </w:r>
      <w:r w:rsidR="00026972">
        <w:rPr>
          <w:rFonts w:ascii="Times New Roman" w:hAnsi="Times New Roman" w:cs="Times New Roman" w:hint="eastAsia"/>
          <w:sz w:val="24"/>
          <w:szCs w:val="24"/>
        </w:rPr>
        <w:t xml:space="preserve">c </w:t>
      </w:r>
      <w:r w:rsidRPr="0096596C">
        <w:rPr>
          <w:rFonts w:ascii="Times New Roman" w:hAnsi="Times New Roman" w:cs="Times New Roman"/>
          <w:sz w:val="24"/>
          <w:szCs w:val="24"/>
        </w:rPr>
        <w:t>was more strongly associated with PolE proofreading activity (SBS10a), and InsDel1d were more closely related to reactive oxygen species-induced mutations (SBS17 and SBS18). We also observed strong correlations within a dMMR signature module, specifically between SBS6, SBS26, SBS44 and C_ID2, InsDel2b, InsDel2c, C_ID7, C_ID33, C_ID34, C_ID37, and C_ID38</w:t>
      </w:r>
      <w:r w:rsidR="003F6FBF">
        <w:rPr>
          <w:rFonts w:ascii="Times New Roman" w:hAnsi="Times New Roman" w:cs="Times New Roman" w:hint="eastAsia"/>
          <w:sz w:val="24"/>
          <w:szCs w:val="24"/>
        </w:rPr>
        <w:t xml:space="preserve"> (Figure 5A)</w:t>
      </w:r>
      <w:r>
        <w:rPr>
          <w:rFonts w:ascii="Times New Roman" w:hAnsi="Times New Roman" w:cs="Times New Roman" w:hint="eastAsia"/>
          <w:sz w:val="24"/>
          <w:szCs w:val="24"/>
        </w:rPr>
        <w:t>.</w:t>
      </w:r>
      <w:r w:rsidR="00B00EB8">
        <w:rPr>
          <w:rFonts w:ascii="Times New Roman" w:hAnsi="Times New Roman" w:cs="Times New Roman" w:hint="eastAsia"/>
          <w:sz w:val="24"/>
          <w:szCs w:val="24"/>
        </w:rPr>
        <w:t xml:space="preserve"> The similar correlation profile also </w:t>
      </w:r>
      <w:r w:rsidR="00734C6A">
        <w:rPr>
          <w:rFonts w:ascii="Times New Roman" w:hAnsi="Times New Roman" w:cs="Times New Roman" w:hint="eastAsia"/>
          <w:sz w:val="24"/>
          <w:szCs w:val="24"/>
        </w:rPr>
        <w:t xml:space="preserve">provides </w:t>
      </w:r>
      <w:r w:rsidR="009963AC">
        <w:rPr>
          <w:rFonts w:ascii="Times New Roman" w:hAnsi="Times New Roman" w:cs="Times New Roman" w:hint="eastAsia"/>
          <w:sz w:val="24"/>
          <w:szCs w:val="24"/>
        </w:rPr>
        <w:t xml:space="preserve">some clues on SBS signatures with unknown etiologies: SBS92 has highly similar profile compared to SBS4, especially the strong correlation with C_ID3 and InsDel3, which suggests its potential </w:t>
      </w:r>
      <w:r w:rsidR="009963AC">
        <w:rPr>
          <w:rFonts w:ascii="Times New Roman" w:hAnsi="Times New Roman" w:cs="Times New Roman"/>
          <w:sz w:val="24"/>
          <w:szCs w:val="24"/>
        </w:rPr>
        <w:t>association</w:t>
      </w:r>
      <w:r w:rsidR="009963AC">
        <w:rPr>
          <w:rFonts w:ascii="Times New Roman" w:hAnsi="Times New Roman" w:cs="Times New Roman" w:hint="eastAsia"/>
          <w:sz w:val="24"/>
          <w:szCs w:val="24"/>
        </w:rPr>
        <w:t xml:space="preserve"> with tobacco smoking process</w:t>
      </w:r>
      <w:r w:rsidR="000D06E8">
        <w:rPr>
          <w:rFonts w:ascii="Times New Roman" w:hAnsi="Times New Roman" w:cs="Times New Roman" w:hint="eastAsia"/>
          <w:sz w:val="24"/>
          <w:szCs w:val="24"/>
        </w:rPr>
        <w:t xml:space="preserve"> (Figure 5B)</w:t>
      </w:r>
      <w:r w:rsidR="009963AC">
        <w:rPr>
          <w:rFonts w:ascii="Times New Roman" w:hAnsi="Times New Roman" w:cs="Times New Roman" w:hint="eastAsia"/>
          <w:sz w:val="24"/>
          <w:szCs w:val="24"/>
        </w:rPr>
        <w:t xml:space="preserve">; </w:t>
      </w:r>
      <w:r w:rsidR="00BC093A">
        <w:rPr>
          <w:rFonts w:ascii="Times New Roman" w:hAnsi="Times New Roman" w:cs="Times New Roman" w:hint="eastAsia"/>
          <w:sz w:val="24"/>
          <w:szCs w:val="24"/>
        </w:rPr>
        <w:t>similarly, the ROS cluster include SBS17 and SBS18 (ROS), SBS1 (5-mC deamination which is also a result of ROS),</w:t>
      </w:r>
      <w:r w:rsidR="00F577E3">
        <w:rPr>
          <w:rFonts w:ascii="Times New Roman" w:hAnsi="Times New Roman" w:cs="Times New Roman" w:hint="eastAsia"/>
          <w:sz w:val="24"/>
          <w:szCs w:val="24"/>
        </w:rPr>
        <w:t xml:space="preserve"> and SBS93, which raises the inference of the potential </w:t>
      </w:r>
      <w:r w:rsidR="00F577E3">
        <w:rPr>
          <w:rFonts w:ascii="Times New Roman" w:hAnsi="Times New Roman" w:cs="Times New Roman"/>
          <w:sz w:val="24"/>
          <w:szCs w:val="24"/>
        </w:rPr>
        <w:t>association</w:t>
      </w:r>
      <w:r w:rsidR="00F577E3">
        <w:rPr>
          <w:rFonts w:ascii="Times New Roman" w:hAnsi="Times New Roman" w:cs="Times New Roman" w:hint="eastAsia"/>
          <w:sz w:val="24"/>
          <w:szCs w:val="24"/>
        </w:rPr>
        <w:t xml:space="preserve"> between SBS93 and ROS. </w:t>
      </w:r>
    </w:p>
    <w:p w14:paraId="6B59CF0D" w14:textId="15B63520" w:rsidR="008C1E46" w:rsidRPr="008C1E46" w:rsidRDefault="008C1E46" w:rsidP="0096596C">
      <w:pPr>
        <w:spacing w:line="480" w:lineRule="auto"/>
        <w:rPr>
          <w:rFonts w:ascii="Times New Roman" w:hAnsi="Times New Roman" w:cs="Times New Roman"/>
          <w:b/>
          <w:bCs/>
          <w:sz w:val="24"/>
          <w:szCs w:val="24"/>
        </w:rPr>
      </w:pPr>
      <w:r w:rsidRPr="008C1E46">
        <w:rPr>
          <w:rFonts w:ascii="Times New Roman" w:hAnsi="Times New Roman" w:cs="Times New Roman" w:hint="eastAsia"/>
          <w:b/>
          <w:bCs/>
          <w:sz w:val="24"/>
          <w:szCs w:val="24"/>
        </w:rPr>
        <w:t xml:space="preserve">Tophography of </w:t>
      </w:r>
      <w:r w:rsidR="00C35C81">
        <w:rPr>
          <w:rFonts w:ascii="Times New Roman" w:hAnsi="Times New Roman" w:cs="Times New Roman" w:hint="eastAsia"/>
          <w:b/>
          <w:bCs/>
          <w:sz w:val="24"/>
          <w:szCs w:val="24"/>
        </w:rPr>
        <w:t>Indel</w:t>
      </w:r>
      <w:r w:rsidRPr="008C1E46">
        <w:rPr>
          <w:rFonts w:ascii="Times New Roman" w:hAnsi="Times New Roman" w:cs="Times New Roman" w:hint="eastAsia"/>
          <w:b/>
          <w:bCs/>
          <w:sz w:val="24"/>
          <w:szCs w:val="24"/>
        </w:rPr>
        <w:t xml:space="preserve"> mutational signatures</w:t>
      </w:r>
    </w:p>
    <w:p w14:paraId="6D1825A5" w14:textId="0E4E08F6" w:rsidR="00D55DAA" w:rsidRDefault="00D55DAA" w:rsidP="00D55DAA">
      <w:pPr>
        <w:spacing w:line="480" w:lineRule="auto"/>
        <w:rPr>
          <w:rFonts w:ascii="Times New Roman" w:hAnsi="Times New Roman" w:cs="Times New Roman"/>
          <w:sz w:val="24"/>
          <w:szCs w:val="24"/>
        </w:rPr>
      </w:pPr>
      <w:r w:rsidRPr="00AF1FB3">
        <w:rPr>
          <w:rFonts w:ascii="Times New Roman" w:hAnsi="Times New Roman" w:cs="Times New Roman"/>
          <w:sz w:val="24"/>
          <w:szCs w:val="24"/>
        </w:rPr>
        <w:t>We evaluated the interplay between our In</w:t>
      </w:r>
      <w:r w:rsidR="00C35C81">
        <w:rPr>
          <w:rFonts w:ascii="Times New Roman" w:hAnsi="Times New Roman" w:cs="Times New Roman" w:hint="eastAsia"/>
          <w:sz w:val="24"/>
          <w:szCs w:val="24"/>
        </w:rPr>
        <w:t>d</w:t>
      </w:r>
      <w:r w:rsidRPr="00AF1FB3">
        <w:rPr>
          <w:rFonts w:ascii="Times New Roman" w:hAnsi="Times New Roman" w:cs="Times New Roman"/>
          <w:sz w:val="24"/>
          <w:szCs w:val="24"/>
        </w:rPr>
        <w:t>el</w:t>
      </w:r>
      <w:r>
        <w:rPr>
          <w:rFonts w:ascii="Times New Roman" w:hAnsi="Times New Roman" w:cs="Times New Roman"/>
          <w:sz w:val="24"/>
          <w:szCs w:val="24"/>
        </w:rPr>
        <w:t>83</w:t>
      </w:r>
      <w:r w:rsidRPr="00AF1FB3">
        <w:rPr>
          <w:rFonts w:ascii="Times New Roman" w:hAnsi="Times New Roman" w:cs="Times New Roman"/>
          <w:sz w:val="24"/>
          <w:szCs w:val="24"/>
        </w:rPr>
        <w:t xml:space="preserve"> signatures and </w:t>
      </w:r>
      <w:r>
        <w:rPr>
          <w:rFonts w:ascii="Times New Roman" w:hAnsi="Times New Roman" w:cs="Times New Roman"/>
          <w:sz w:val="24"/>
          <w:szCs w:val="24"/>
        </w:rPr>
        <w:t xml:space="preserve">certain </w:t>
      </w:r>
      <w:r w:rsidRPr="00AF1FB3">
        <w:rPr>
          <w:rFonts w:ascii="Times New Roman" w:hAnsi="Times New Roman" w:cs="Times New Roman"/>
          <w:sz w:val="24"/>
          <w:szCs w:val="24"/>
        </w:rPr>
        <w:t xml:space="preserve">genomic </w:t>
      </w:r>
      <w:r>
        <w:rPr>
          <w:rFonts w:ascii="Times New Roman" w:hAnsi="Times New Roman" w:cs="Times New Roman"/>
          <w:sz w:val="24"/>
          <w:szCs w:val="24"/>
        </w:rPr>
        <w:t>topo</w:t>
      </w:r>
      <w:r w:rsidRPr="00AF1FB3">
        <w:rPr>
          <w:rFonts w:ascii="Times New Roman" w:hAnsi="Times New Roman" w:cs="Times New Roman"/>
          <w:sz w:val="24"/>
          <w:szCs w:val="24"/>
        </w:rPr>
        <w:t>graphical features.</w:t>
      </w:r>
      <w:r>
        <w:rPr>
          <w:rFonts w:ascii="Times New Roman" w:hAnsi="Times New Roman" w:cs="Times New Roman"/>
          <w:sz w:val="24"/>
          <w:szCs w:val="24"/>
        </w:rPr>
        <w:t xml:space="preserve"> Tr</w:t>
      </w:r>
      <w:r w:rsidRPr="005C7058">
        <w:rPr>
          <w:rFonts w:ascii="Times New Roman" w:hAnsi="Times New Roman" w:cs="Times New Roman"/>
          <w:sz w:val="24"/>
          <w:szCs w:val="24"/>
        </w:rPr>
        <w:t xml:space="preserve">anscription-coupled nucleotide excision repair </w:t>
      </w:r>
      <w:r>
        <w:rPr>
          <w:rFonts w:ascii="Times New Roman" w:hAnsi="Times New Roman" w:cs="Times New Roman"/>
          <w:sz w:val="24"/>
          <w:szCs w:val="24"/>
        </w:rPr>
        <w:t>was known to cause t</w:t>
      </w:r>
      <w:r w:rsidRPr="00AF1FB3">
        <w:rPr>
          <w:rFonts w:ascii="Times New Roman" w:hAnsi="Times New Roman" w:cs="Times New Roman"/>
          <w:sz w:val="24"/>
          <w:szCs w:val="24"/>
        </w:rPr>
        <w:t>ranscription strand asymmetries</w:t>
      </w:r>
      <w:r>
        <w:rPr>
          <w:rFonts w:ascii="Times New Roman" w:hAnsi="Times New Roman" w:cs="Times New Roman"/>
          <w:sz w:val="24"/>
          <w:szCs w:val="24"/>
        </w:rPr>
        <w:t xml:space="preserve">, </w:t>
      </w:r>
      <w:r>
        <w:rPr>
          <w:rFonts w:ascii="Times New Roman" w:hAnsi="Times New Roman" w:cs="Times New Roman" w:hint="eastAsia"/>
          <w:sz w:val="24"/>
          <w:szCs w:val="24"/>
        </w:rPr>
        <w:t>si</w:t>
      </w:r>
      <w:r>
        <w:rPr>
          <w:rFonts w:ascii="Times New Roman" w:hAnsi="Times New Roman" w:cs="Times New Roman"/>
          <w:sz w:val="24"/>
          <w:szCs w:val="24"/>
        </w:rPr>
        <w:t xml:space="preserve">nce DNA </w:t>
      </w:r>
      <w:r w:rsidRPr="005C7058">
        <w:rPr>
          <w:rFonts w:ascii="Times New Roman" w:hAnsi="Times New Roman" w:cs="Times New Roman"/>
          <w:sz w:val="24"/>
          <w:szCs w:val="24"/>
        </w:rPr>
        <w:t>bulky adducts</w:t>
      </w:r>
      <w:r>
        <w:rPr>
          <w:rFonts w:ascii="Times New Roman" w:hAnsi="Times New Roman" w:cs="Times New Roman"/>
          <w:sz w:val="24"/>
          <w:szCs w:val="24"/>
        </w:rPr>
        <w:t xml:space="preserve"> on the transcribed strand will be preferentially repaired in the transcription active region across the genome. </w:t>
      </w:r>
      <w:r w:rsidRPr="00AF1FB3">
        <w:rPr>
          <w:rFonts w:ascii="Times New Roman" w:hAnsi="Times New Roman" w:cs="Times New Roman"/>
          <w:sz w:val="24"/>
          <w:szCs w:val="24"/>
        </w:rPr>
        <w:t>Transcription strand asymmetries</w:t>
      </w:r>
      <w:r>
        <w:rPr>
          <w:rFonts w:ascii="Times New Roman" w:hAnsi="Times New Roman" w:cs="Times New Roman"/>
          <w:sz w:val="24"/>
          <w:szCs w:val="24"/>
        </w:rPr>
        <w:t xml:space="preserve"> were shown in 20 out of 33 </w:t>
      </w:r>
      <w:r w:rsidRPr="00AF1FB3">
        <w:rPr>
          <w:rFonts w:ascii="Times New Roman" w:hAnsi="Times New Roman" w:cs="Times New Roman"/>
          <w:sz w:val="24"/>
          <w:szCs w:val="24"/>
        </w:rPr>
        <w:t>InDel</w:t>
      </w:r>
      <w:r>
        <w:rPr>
          <w:rFonts w:ascii="Times New Roman" w:hAnsi="Times New Roman" w:cs="Times New Roman"/>
          <w:sz w:val="24"/>
          <w:szCs w:val="24"/>
        </w:rPr>
        <w:t>83</w:t>
      </w:r>
      <w:r w:rsidRPr="00AF1FB3">
        <w:rPr>
          <w:rFonts w:ascii="Times New Roman" w:hAnsi="Times New Roman" w:cs="Times New Roman"/>
          <w:sz w:val="24"/>
          <w:szCs w:val="24"/>
        </w:rPr>
        <w:t xml:space="preserve"> signatures</w:t>
      </w:r>
      <w:r>
        <w:rPr>
          <w:rFonts w:ascii="Times New Roman" w:hAnsi="Times New Roman" w:cs="Times New Roman"/>
          <w:sz w:val="24"/>
          <w:szCs w:val="24"/>
        </w:rPr>
        <w:t xml:space="preserve"> (Figure X, Table X). Signatures attributed to </w:t>
      </w:r>
      <w:r w:rsidRPr="005D0A99">
        <w:rPr>
          <w:rFonts w:ascii="Times New Roman" w:hAnsi="Times New Roman" w:cs="Times New Roman"/>
          <w:sz w:val="24"/>
          <w:szCs w:val="24"/>
        </w:rPr>
        <w:t>exogenous mutational</w:t>
      </w:r>
      <w:r>
        <w:rPr>
          <w:rFonts w:ascii="Times New Roman" w:hAnsi="Times New Roman" w:cs="Times New Roman"/>
          <w:sz w:val="24"/>
          <w:szCs w:val="24"/>
        </w:rPr>
        <w:t xml:space="preserve"> </w:t>
      </w:r>
      <w:r w:rsidRPr="005D0A99">
        <w:rPr>
          <w:rFonts w:ascii="Times New Roman" w:hAnsi="Times New Roman" w:cs="Times New Roman"/>
          <w:sz w:val="24"/>
          <w:szCs w:val="24"/>
        </w:rPr>
        <w:t>processes</w:t>
      </w:r>
      <w:r>
        <w:rPr>
          <w:rFonts w:ascii="Times New Roman" w:hAnsi="Times New Roman" w:cs="Times New Roman"/>
          <w:sz w:val="24"/>
          <w:szCs w:val="24"/>
        </w:rPr>
        <w:t>, such as C_ID3 (Tobacco smoking exposure), C_ID14 (</w:t>
      </w:r>
      <w:r w:rsidRPr="00734409">
        <w:rPr>
          <w:rFonts w:ascii="Times New Roman" w:hAnsi="Times New Roman" w:cs="Times New Roman"/>
          <w:sz w:val="24"/>
          <w:szCs w:val="24"/>
        </w:rPr>
        <w:t>GI-platinum treatment associated</w:t>
      </w:r>
      <w:r>
        <w:rPr>
          <w:rFonts w:ascii="Times New Roman" w:hAnsi="Times New Roman" w:cs="Times New Roman"/>
          <w:sz w:val="24"/>
          <w:szCs w:val="24"/>
        </w:rPr>
        <w:t>) and C_ID18 (</w:t>
      </w:r>
      <w:r w:rsidRPr="00734409">
        <w:rPr>
          <w:rFonts w:ascii="Times New Roman" w:hAnsi="Times New Roman" w:cs="Times New Roman"/>
          <w:sz w:val="24"/>
          <w:szCs w:val="24"/>
        </w:rPr>
        <w:t>Colibactin exposure</w:t>
      </w:r>
      <w:r>
        <w:rPr>
          <w:rFonts w:ascii="Times New Roman" w:hAnsi="Times New Roman" w:cs="Times New Roman"/>
          <w:sz w:val="24"/>
          <w:szCs w:val="24"/>
        </w:rPr>
        <w:t xml:space="preserve">), </w:t>
      </w:r>
      <w:r w:rsidRPr="00734409">
        <w:rPr>
          <w:rFonts w:ascii="Times New Roman" w:hAnsi="Times New Roman" w:cs="Times New Roman"/>
          <w:sz w:val="24"/>
          <w:szCs w:val="24"/>
        </w:rPr>
        <w:t xml:space="preserve">showed </w:t>
      </w:r>
      <w:r>
        <w:rPr>
          <w:rFonts w:ascii="Times New Roman" w:hAnsi="Times New Roman" w:cs="Times New Roman"/>
          <w:sz w:val="24"/>
          <w:szCs w:val="24"/>
        </w:rPr>
        <w:t xml:space="preserve">consistent </w:t>
      </w:r>
      <w:r w:rsidRPr="00734409">
        <w:rPr>
          <w:rFonts w:ascii="Times New Roman" w:hAnsi="Times New Roman" w:cs="Times New Roman"/>
          <w:sz w:val="24"/>
          <w:szCs w:val="24"/>
        </w:rPr>
        <w:t>transcription strand</w:t>
      </w:r>
      <w:r>
        <w:rPr>
          <w:rFonts w:ascii="Times New Roman" w:hAnsi="Times New Roman" w:cs="Times New Roman"/>
          <w:sz w:val="24"/>
          <w:szCs w:val="24"/>
        </w:rPr>
        <w:t xml:space="preserve"> </w:t>
      </w:r>
      <w:r w:rsidRPr="00734409">
        <w:rPr>
          <w:rFonts w:ascii="Times New Roman" w:hAnsi="Times New Roman" w:cs="Times New Roman"/>
          <w:sz w:val="24"/>
          <w:szCs w:val="24"/>
        </w:rPr>
        <w:t xml:space="preserve">bias </w:t>
      </w:r>
      <w:r>
        <w:rPr>
          <w:rFonts w:ascii="Times New Roman" w:hAnsi="Times New Roman" w:cs="Times New Roman" w:hint="eastAsia"/>
          <w:sz w:val="24"/>
          <w:szCs w:val="24"/>
        </w:rPr>
        <w:t>with</w:t>
      </w:r>
      <w:r>
        <w:rPr>
          <w:rFonts w:ascii="Times New Roman" w:hAnsi="Times New Roman" w:cs="Times New Roman"/>
          <w:sz w:val="24"/>
          <w:szCs w:val="24"/>
        </w:rPr>
        <w:t xml:space="preserve"> mutations enriched in the </w:t>
      </w:r>
      <w:r w:rsidRPr="00734409">
        <w:rPr>
          <w:rFonts w:ascii="Times New Roman" w:hAnsi="Times New Roman" w:cs="Times New Roman"/>
          <w:sz w:val="24"/>
          <w:szCs w:val="24"/>
        </w:rPr>
        <w:t>transcribed strand</w:t>
      </w:r>
      <w:r>
        <w:rPr>
          <w:rFonts w:ascii="Times New Roman" w:hAnsi="Times New Roman" w:cs="Times New Roman"/>
          <w:sz w:val="24"/>
          <w:szCs w:val="24"/>
        </w:rPr>
        <w:t xml:space="preserve">. Another </w:t>
      </w:r>
      <w:r w:rsidRPr="005D0A99">
        <w:rPr>
          <w:rFonts w:ascii="Times New Roman" w:hAnsi="Times New Roman" w:cs="Times New Roman"/>
          <w:sz w:val="24"/>
          <w:szCs w:val="24"/>
        </w:rPr>
        <w:t>exogenous</w:t>
      </w:r>
      <w:r>
        <w:rPr>
          <w:rFonts w:ascii="Times New Roman" w:hAnsi="Times New Roman" w:cs="Times New Roman"/>
          <w:sz w:val="24"/>
          <w:szCs w:val="24"/>
        </w:rPr>
        <w:t xml:space="preserve"> mutational </w:t>
      </w:r>
      <w:r w:rsidRPr="00AF1FB3">
        <w:rPr>
          <w:rFonts w:ascii="Times New Roman" w:hAnsi="Times New Roman" w:cs="Times New Roman"/>
          <w:sz w:val="24"/>
          <w:szCs w:val="24"/>
        </w:rPr>
        <w:t>signature</w:t>
      </w:r>
      <w:r>
        <w:rPr>
          <w:rFonts w:ascii="Times New Roman" w:hAnsi="Times New Roman" w:cs="Times New Roman"/>
          <w:sz w:val="24"/>
          <w:szCs w:val="24"/>
        </w:rPr>
        <w:t xml:space="preserve"> C_ID13, which is attributed to UV exposure, showed enrichment in the un-transcribed strand. This is due to the damage caused by UV happened on </w:t>
      </w:r>
      <w:r w:rsidRPr="00642C4A">
        <w:rPr>
          <w:rFonts w:ascii="Times New Roman" w:hAnsi="Times New Roman" w:cs="Times New Roman"/>
          <w:sz w:val="24"/>
          <w:szCs w:val="24"/>
        </w:rPr>
        <w:t>cytosine</w:t>
      </w:r>
      <w:r>
        <w:rPr>
          <w:rFonts w:ascii="Times New Roman" w:hAnsi="Times New Roman" w:cs="Times New Roman"/>
          <w:sz w:val="24"/>
          <w:szCs w:val="24"/>
        </w:rPr>
        <w:t xml:space="preserve"> instead of guanine. In </w:t>
      </w:r>
      <w:r w:rsidRPr="00AF1FB3">
        <w:rPr>
          <w:rFonts w:ascii="Times New Roman" w:hAnsi="Times New Roman" w:cs="Times New Roman"/>
          <w:sz w:val="24"/>
          <w:szCs w:val="24"/>
        </w:rPr>
        <w:t>InDel</w:t>
      </w:r>
      <w:r>
        <w:rPr>
          <w:rFonts w:ascii="Times New Roman" w:hAnsi="Times New Roman" w:cs="Times New Roman"/>
          <w:sz w:val="24"/>
          <w:szCs w:val="24"/>
        </w:rPr>
        <w:t>83</w:t>
      </w:r>
      <w:r w:rsidRPr="00AF1FB3">
        <w:rPr>
          <w:rFonts w:ascii="Times New Roman" w:hAnsi="Times New Roman" w:cs="Times New Roman"/>
          <w:sz w:val="24"/>
          <w:szCs w:val="24"/>
        </w:rPr>
        <w:t xml:space="preserve"> signatures</w:t>
      </w:r>
      <w:r>
        <w:rPr>
          <w:rFonts w:ascii="Times New Roman" w:hAnsi="Times New Roman" w:cs="Times New Roman"/>
          <w:sz w:val="24"/>
          <w:szCs w:val="24"/>
        </w:rPr>
        <w:t xml:space="preserve"> associated with </w:t>
      </w:r>
      <w:r w:rsidRPr="008E7E7B">
        <w:rPr>
          <w:rFonts w:ascii="Times New Roman" w:hAnsi="Times New Roman" w:cs="Times New Roman"/>
          <w:sz w:val="24"/>
          <w:szCs w:val="24"/>
        </w:rPr>
        <w:t xml:space="preserve">defective endogenous </w:t>
      </w:r>
      <w:r w:rsidRPr="005D0A99">
        <w:rPr>
          <w:rFonts w:ascii="Times New Roman" w:hAnsi="Times New Roman" w:cs="Times New Roman"/>
          <w:sz w:val="24"/>
          <w:szCs w:val="24"/>
        </w:rPr>
        <w:t>mutational</w:t>
      </w:r>
      <w:r>
        <w:rPr>
          <w:rFonts w:ascii="Times New Roman" w:hAnsi="Times New Roman" w:cs="Times New Roman"/>
          <w:sz w:val="24"/>
          <w:szCs w:val="24"/>
        </w:rPr>
        <w:t xml:space="preserve"> </w:t>
      </w:r>
      <w:r w:rsidRPr="005D0A99">
        <w:rPr>
          <w:rFonts w:ascii="Times New Roman" w:hAnsi="Times New Roman" w:cs="Times New Roman"/>
          <w:sz w:val="24"/>
          <w:szCs w:val="24"/>
        </w:rPr>
        <w:t>processes</w:t>
      </w:r>
      <w:r>
        <w:rPr>
          <w:rFonts w:ascii="Times New Roman" w:hAnsi="Times New Roman" w:cs="Times New Roman"/>
          <w:sz w:val="24"/>
          <w:szCs w:val="24"/>
        </w:rPr>
        <w:t xml:space="preserve">, </w:t>
      </w:r>
      <w:r w:rsidRPr="00CC692B">
        <w:rPr>
          <w:rFonts w:ascii="Times New Roman" w:hAnsi="Times New Roman" w:cs="Times New Roman"/>
          <w:sz w:val="24"/>
          <w:szCs w:val="24"/>
        </w:rPr>
        <w:t>enric</w:t>
      </w:r>
      <w:r>
        <w:rPr>
          <w:rFonts w:ascii="Times New Roman" w:hAnsi="Times New Roman" w:cs="Times New Roman"/>
          <w:sz w:val="24"/>
          <w:szCs w:val="24"/>
        </w:rPr>
        <w:t>hed</w:t>
      </w:r>
      <w:r w:rsidRPr="00CC692B">
        <w:rPr>
          <w:rFonts w:ascii="Times New Roman" w:hAnsi="Times New Roman" w:cs="Times New Roman"/>
          <w:sz w:val="24"/>
          <w:szCs w:val="24"/>
        </w:rPr>
        <w:t xml:space="preserve"> mutations on the </w:t>
      </w:r>
      <w:r>
        <w:rPr>
          <w:rFonts w:ascii="Times New Roman" w:hAnsi="Times New Roman" w:cs="Times New Roman"/>
          <w:sz w:val="24"/>
          <w:szCs w:val="24"/>
        </w:rPr>
        <w:t>un-</w:t>
      </w:r>
      <w:r w:rsidRPr="00CC692B">
        <w:rPr>
          <w:rFonts w:ascii="Times New Roman" w:hAnsi="Times New Roman" w:cs="Times New Roman"/>
          <w:sz w:val="24"/>
          <w:szCs w:val="24"/>
        </w:rPr>
        <w:t>transcribed strand</w:t>
      </w:r>
      <w:r>
        <w:rPr>
          <w:rFonts w:ascii="Times New Roman" w:hAnsi="Times New Roman" w:cs="Times New Roman"/>
          <w:sz w:val="24"/>
          <w:szCs w:val="24"/>
        </w:rPr>
        <w:t xml:space="preserve"> </w:t>
      </w:r>
      <w:r w:rsidRPr="00CC692B">
        <w:rPr>
          <w:rFonts w:ascii="Times New Roman" w:hAnsi="Times New Roman" w:cs="Times New Roman"/>
          <w:sz w:val="24"/>
          <w:szCs w:val="24"/>
        </w:rPr>
        <w:t>was observed for</w:t>
      </w:r>
      <w:r w:rsidRPr="00976FCF">
        <w:rPr>
          <w:rFonts w:ascii="Times New Roman" w:hAnsi="Times New Roman" w:cs="Times New Roman"/>
          <w:sz w:val="24"/>
          <w:szCs w:val="24"/>
        </w:rPr>
        <w:t xml:space="preserve"> </w:t>
      </w:r>
      <w:r>
        <w:rPr>
          <w:rFonts w:ascii="Times New Roman" w:hAnsi="Times New Roman" w:cs="Times New Roman"/>
          <w:sz w:val="24"/>
          <w:szCs w:val="24"/>
        </w:rPr>
        <w:t>C_ID1(</w:t>
      </w:r>
      <w:r w:rsidRPr="00345560">
        <w:rPr>
          <w:rFonts w:ascii="Times New Roman" w:hAnsi="Times New Roman" w:cs="Times New Roman"/>
          <w:sz w:val="24"/>
          <w:szCs w:val="24"/>
        </w:rPr>
        <w:t xml:space="preserve">Slippage during DNA </w:t>
      </w:r>
      <w:r w:rsidRPr="00345560">
        <w:rPr>
          <w:rFonts w:ascii="Times New Roman" w:hAnsi="Times New Roman" w:cs="Times New Roman"/>
          <w:sz w:val="24"/>
          <w:szCs w:val="24"/>
        </w:rPr>
        <w:lastRenderedPageBreak/>
        <w:t>replication</w:t>
      </w:r>
      <w:r>
        <w:rPr>
          <w:rFonts w:ascii="Times New Roman" w:hAnsi="Times New Roman" w:cs="Times New Roman"/>
          <w:sz w:val="24"/>
          <w:szCs w:val="24"/>
        </w:rPr>
        <w:t>)</w:t>
      </w:r>
      <w:r w:rsidRPr="00CC692B">
        <w:rPr>
          <w:rFonts w:ascii="Times New Roman" w:hAnsi="Times New Roman" w:cs="Times New Roman"/>
          <w:sz w:val="24"/>
          <w:szCs w:val="24"/>
        </w:rPr>
        <w:t xml:space="preserve"> </w:t>
      </w:r>
      <w:r>
        <w:rPr>
          <w:rFonts w:ascii="Times New Roman" w:hAnsi="Times New Roman" w:cs="Times New Roman"/>
          <w:sz w:val="24"/>
          <w:szCs w:val="24"/>
        </w:rPr>
        <w:t>and C_ID5(C</w:t>
      </w:r>
      <w:r w:rsidRPr="00C00B19">
        <w:rPr>
          <w:rFonts w:ascii="Times New Roman" w:hAnsi="Times New Roman" w:cs="Times New Roman"/>
          <w:sz w:val="24"/>
          <w:szCs w:val="24"/>
        </w:rPr>
        <w:t>lock-like signature</w:t>
      </w:r>
      <w:r>
        <w:rPr>
          <w:rFonts w:ascii="Times New Roman" w:hAnsi="Times New Roman" w:cs="Times New Roman"/>
          <w:sz w:val="24"/>
          <w:szCs w:val="24"/>
        </w:rPr>
        <w:t xml:space="preserve">), while </w:t>
      </w:r>
      <w:r w:rsidRPr="00CC692B">
        <w:rPr>
          <w:rFonts w:ascii="Times New Roman" w:hAnsi="Times New Roman" w:cs="Times New Roman"/>
          <w:sz w:val="24"/>
          <w:szCs w:val="24"/>
        </w:rPr>
        <w:t>enric</w:t>
      </w:r>
      <w:r>
        <w:rPr>
          <w:rFonts w:ascii="Times New Roman" w:hAnsi="Times New Roman" w:cs="Times New Roman"/>
          <w:sz w:val="24"/>
          <w:szCs w:val="24"/>
        </w:rPr>
        <w:t>hed</w:t>
      </w:r>
      <w:r w:rsidRPr="00CC692B">
        <w:rPr>
          <w:rFonts w:ascii="Times New Roman" w:hAnsi="Times New Roman" w:cs="Times New Roman"/>
          <w:sz w:val="24"/>
          <w:szCs w:val="24"/>
        </w:rPr>
        <w:t xml:space="preserve"> mutations on the transcribed strand</w:t>
      </w:r>
      <w:r>
        <w:rPr>
          <w:rFonts w:ascii="Times New Roman" w:hAnsi="Times New Roman" w:cs="Times New Roman"/>
          <w:sz w:val="24"/>
          <w:szCs w:val="24"/>
        </w:rPr>
        <w:t xml:space="preserve"> </w:t>
      </w:r>
      <w:r w:rsidRPr="00CC692B">
        <w:rPr>
          <w:rFonts w:ascii="Times New Roman" w:hAnsi="Times New Roman" w:cs="Times New Roman"/>
          <w:sz w:val="24"/>
          <w:szCs w:val="24"/>
        </w:rPr>
        <w:t>was observed for</w:t>
      </w:r>
      <w:r>
        <w:rPr>
          <w:rFonts w:ascii="Times New Roman" w:hAnsi="Times New Roman" w:cs="Times New Roman"/>
          <w:sz w:val="24"/>
          <w:szCs w:val="24"/>
        </w:rPr>
        <w:t xml:space="preserve"> C_ID29 (</w:t>
      </w:r>
      <w:r w:rsidRPr="00D87494">
        <w:rPr>
          <w:rFonts w:ascii="Times New Roman" w:hAnsi="Times New Roman" w:cs="Times New Roman"/>
          <w:sz w:val="24"/>
          <w:szCs w:val="24"/>
        </w:rPr>
        <w:t>TOP1-mediated mutagenesis</w:t>
      </w:r>
      <w:r>
        <w:rPr>
          <w:rFonts w:ascii="Times New Roman" w:hAnsi="Times New Roman" w:cs="Times New Roman"/>
          <w:sz w:val="24"/>
          <w:szCs w:val="24"/>
        </w:rPr>
        <w:t>). Interestingly, 4 defective MMR signatures also showed t</w:t>
      </w:r>
      <w:r w:rsidRPr="00CC692B">
        <w:rPr>
          <w:rFonts w:ascii="Times New Roman" w:hAnsi="Times New Roman" w:cs="Times New Roman"/>
          <w:sz w:val="24"/>
          <w:szCs w:val="24"/>
        </w:rPr>
        <w:t>ranscription strand asymmetr</w:t>
      </w:r>
      <w:r>
        <w:rPr>
          <w:rFonts w:ascii="Times New Roman" w:hAnsi="Times New Roman" w:cs="Times New Roman"/>
          <w:sz w:val="24"/>
          <w:szCs w:val="24"/>
        </w:rPr>
        <w:t xml:space="preserve">ies in different directions, with two of them (H_ID33 and H_ID37) having </w:t>
      </w:r>
      <w:r w:rsidRPr="00CC692B">
        <w:rPr>
          <w:rFonts w:ascii="Times New Roman" w:hAnsi="Times New Roman" w:cs="Times New Roman"/>
          <w:sz w:val="24"/>
          <w:szCs w:val="24"/>
        </w:rPr>
        <w:t>enric</w:t>
      </w:r>
      <w:r>
        <w:rPr>
          <w:rFonts w:ascii="Times New Roman" w:hAnsi="Times New Roman" w:cs="Times New Roman"/>
          <w:sz w:val="24"/>
          <w:szCs w:val="24"/>
        </w:rPr>
        <w:t>hed</w:t>
      </w:r>
      <w:r w:rsidRPr="00CC692B">
        <w:rPr>
          <w:rFonts w:ascii="Times New Roman" w:hAnsi="Times New Roman" w:cs="Times New Roman"/>
          <w:sz w:val="24"/>
          <w:szCs w:val="24"/>
        </w:rPr>
        <w:t xml:space="preserve"> mutations on the </w:t>
      </w:r>
      <w:r>
        <w:rPr>
          <w:rFonts w:ascii="Times New Roman" w:hAnsi="Times New Roman" w:cs="Times New Roman"/>
          <w:sz w:val="24"/>
          <w:szCs w:val="24"/>
        </w:rPr>
        <w:t>un-</w:t>
      </w:r>
      <w:r w:rsidRPr="00CC692B">
        <w:rPr>
          <w:rFonts w:ascii="Times New Roman" w:hAnsi="Times New Roman" w:cs="Times New Roman"/>
          <w:sz w:val="24"/>
          <w:szCs w:val="24"/>
        </w:rPr>
        <w:t>transcribed strand</w:t>
      </w:r>
      <w:r>
        <w:rPr>
          <w:rFonts w:ascii="Times New Roman" w:hAnsi="Times New Roman" w:cs="Times New Roman"/>
          <w:sz w:val="24"/>
          <w:szCs w:val="24"/>
        </w:rPr>
        <w:t xml:space="preserve">, and two of them (H_ID7 and H_ID34) having </w:t>
      </w:r>
      <w:r w:rsidRPr="00CC692B">
        <w:rPr>
          <w:rFonts w:ascii="Times New Roman" w:hAnsi="Times New Roman" w:cs="Times New Roman"/>
          <w:sz w:val="24"/>
          <w:szCs w:val="24"/>
        </w:rPr>
        <w:t>enric</w:t>
      </w:r>
      <w:r>
        <w:rPr>
          <w:rFonts w:ascii="Times New Roman" w:hAnsi="Times New Roman" w:cs="Times New Roman"/>
          <w:sz w:val="24"/>
          <w:szCs w:val="24"/>
        </w:rPr>
        <w:t>hed</w:t>
      </w:r>
      <w:r w:rsidRPr="00CC692B">
        <w:rPr>
          <w:rFonts w:ascii="Times New Roman" w:hAnsi="Times New Roman" w:cs="Times New Roman"/>
          <w:sz w:val="24"/>
          <w:szCs w:val="24"/>
        </w:rPr>
        <w:t xml:space="preserve"> mutations on the transcribed strand</w:t>
      </w:r>
      <w:r>
        <w:rPr>
          <w:rFonts w:ascii="Times New Roman" w:hAnsi="Times New Roman" w:cs="Times New Roman"/>
          <w:sz w:val="24"/>
          <w:szCs w:val="24"/>
        </w:rPr>
        <w:t>. Replication</w:t>
      </w:r>
      <w:r w:rsidRPr="00AF1FB3">
        <w:rPr>
          <w:rFonts w:ascii="Times New Roman" w:hAnsi="Times New Roman" w:cs="Times New Roman"/>
          <w:sz w:val="24"/>
          <w:szCs w:val="24"/>
        </w:rPr>
        <w:t xml:space="preserve"> strand asymmetries</w:t>
      </w:r>
      <w:r>
        <w:rPr>
          <w:rFonts w:ascii="Times New Roman" w:hAnsi="Times New Roman" w:cs="Times New Roman"/>
          <w:sz w:val="24"/>
          <w:szCs w:val="24"/>
        </w:rPr>
        <w:t xml:space="preserve"> were observed in 18 out of 33 </w:t>
      </w:r>
      <w:r w:rsidRPr="00AF1FB3">
        <w:rPr>
          <w:rFonts w:ascii="Times New Roman" w:hAnsi="Times New Roman" w:cs="Times New Roman"/>
          <w:sz w:val="24"/>
          <w:szCs w:val="24"/>
        </w:rPr>
        <w:t>In</w:t>
      </w:r>
      <w:r w:rsidR="00C35C81">
        <w:rPr>
          <w:rFonts w:ascii="Times New Roman" w:hAnsi="Times New Roman" w:cs="Times New Roman" w:hint="eastAsia"/>
          <w:sz w:val="24"/>
          <w:szCs w:val="24"/>
        </w:rPr>
        <w:t>d</w:t>
      </w:r>
      <w:r w:rsidRPr="00AF1FB3">
        <w:rPr>
          <w:rFonts w:ascii="Times New Roman" w:hAnsi="Times New Roman" w:cs="Times New Roman"/>
          <w:sz w:val="24"/>
          <w:szCs w:val="24"/>
        </w:rPr>
        <w:t>el</w:t>
      </w:r>
      <w:r>
        <w:rPr>
          <w:rFonts w:ascii="Times New Roman" w:hAnsi="Times New Roman" w:cs="Times New Roman"/>
          <w:sz w:val="24"/>
          <w:szCs w:val="24"/>
        </w:rPr>
        <w:t>83</w:t>
      </w:r>
      <w:r w:rsidRPr="00AF1FB3">
        <w:rPr>
          <w:rFonts w:ascii="Times New Roman" w:hAnsi="Times New Roman" w:cs="Times New Roman"/>
          <w:sz w:val="24"/>
          <w:szCs w:val="24"/>
        </w:rPr>
        <w:t xml:space="preserve"> signatures</w:t>
      </w:r>
      <w:r>
        <w:rPr>
          <w:rFonts w:ascii="Times New Roman" w:hAnsi="Times New Roman" w:cs="Times New Roman"/>
          <w:sz w:val="24"/>
          <w:szCs w:val="24"/>
        </w:rPr>
        <w:t xml:space="preserve"> (Figure X, Table X). Similar to t</w:t>
      </w:r>
      <w:r w:rsidRPr="00AF1FB3">
        <w:rPr>
          <w:rFonts w:ascii="Times New Roman" w:hAnsi="Times New Roman" w:cs="Times New Roman"/>
          <w:sz w:val="24"/>
          <w:szCs w:val="24"/>
        </w:rPr>
        <w:t>ranscription strand asymmetries</w:t>
      </w:r>
      <w:r>
        <w:rPr>
          <w:rFonts w:ascii="Times New Roman" w:hAnsi="Times New Roman" w:cs="Times New Roman"/>
          <w:sz w:val="24"/>
          <w:szCs w:val="24"/>
        </w:rPr>
        <w:t xml:space="preserve">, most signatures attributed to either </w:t>
      </w:r>
      <w:r w:rsidRPr="005D0A99">
        <w:rPr>
          <w:rFonts w:ascii="Times New Roman" w:hAnsi="Times New Roman" w:cs="Times New Roman"/>
          <w:sz w:val="24"/>
          <w:szCs w:val="24"/>
        </w:rPr>
        <w:t>exogenous</w:t>
      </w:r>
      <w:r>
        <w:rPr>
          <w:rFonts w:ascii="Times New Roman" w:hAnsi="Times New Roman" w:cs="Times New Roman"/>
          <w:sz w:val="24"/>
          <w:szCs w:val="24"/>
        </w:rPr>
        <w:t xml:space="preserve"> mutagenic or </w:t>
      </w:r>
      <w:r w:rsidRPr="007C2B87">
        <w:rPr>
          <w:rFonts w:ascii="Times New Roman" w:hAnsi="Times New Roman" w:cs="Times New Roman"/>
          <w:sz w:val="24"/>
          <w:szCs w:val="24"/>
        </w:rPr>
        <w:t xml:space="preserve">defective endogenous </w:t>
      </w:r>
      <w:r w:rsidRPr="005D0A99">
        <w:rPr>
          <w:rFonts w:ascii="Times New Roman" w:hAnsi="Times New Roman" w:cs="Times New Roman"/>
          <w:sz w:val="24"/>
          <w:szCs w:val="24"/>
        </w:rPr>
        <w:t>mutational</w:t>
      </w:r>
      <w:r>
        <w:rPr>
          <w:rFonts w:ascii="Times New Roman" w:hAnsi="Times New Roman" w:cs="Times New Roman"/>
          <w:sz w:val="24"/>
          <w:szCs w:val="24"/>
        </w:rPr>
        <w:t xml:space="preserve"> </w:t>
      </w:r>
      <w:r w:rsidRPr="005D0A99">
        <w:rPr>
          <w:rFonts w:ascii="Times New Roman" w:hAnsi="Times New Roman" w:cs="Times New Roman"/>
          <w:sz w:val="24"/>
          <w:szCs w:val="24"/>
        </w:rPr>
        <w:t>processes</w:t>
      </w:r>
      <w:r>
        <w:rPr>
          <w:rFonts w:ascii="Times New Roman" w:hAnsi="Times New Roman" w:cs="Times New Roman"/>
          <w:sz w:val="24"/>
          <w:szCs w:val="24"/>
        </w:rPr>
        <w:t xml:space="preserve"> showed bias towards the replication leading or lagging strand. For example, 3 defective MMR </w:t>
      </w:r>
      <w:r w:rsidRPr="003A1219">
        <w:rPr>
          <w:rFonts w:ascii="Times New Roman" w:hAnsi="Times New Roman" w:cs="Times New Roman"/>
          <w:sz w:val="24"/>
          <w:szCs w:val="24"/>
        </w:rPr>
        <w:t>signatures exhibited replication strand bias</w:t>
      </w:r>
      <w:r>
        <w:rPr>
          <w:rFonts w:ascii="Times New Roman" w:hAnsi="Times New Roman" w:cs="Times New Roman"/>
          <w:sz w:val="24"/>
          <w:szCs w:val="24"/>
        </w:rPr>
        <w:t xml:space="preserve"> </w:t>
      </w:r>
      <w:r w:rsidRPr="003A1219">
        <w:rPr>
          <w:rFonts w:ascii="Times New Roman" w:hAnsi="Times New Roman" w:cs="Times New Roman"/>
          <w:sz w:val="24"/>
          <w:szCs w:val="24"/>
        </w:rPr>
        <w:t>either on the leading strand (</w:t>
      </w:r>
      <w:r>
        <w:rPr>
          <w:rFonts w:ascii="Times New Roman" w:hAnsi="Times New Roman" w:cs="Times New Roman"/>
          <w:sz w:val="24"/>
          <w:szCs w:val="24"/>
        </w:rPr>
        <w:t>H_ID34</w:t>
      </w:r>
      <w:r w:rsidRPr="003A1219">
        <w:rPr>
          <w:rFonts w:ascii="Times New Roman" w:hAnsi="Times New Roman" w:cs="Times New Roman"/>
          <w:sz w:val="24"/>
          <w:szCs w:val="24"/>
        </w:rPr>
        <w:t>) or on the</w:t>
      </w:r>
      <w:r>
        <w:rPr>
          <w:rFonts w:ascii="Times New Roman" w:hAnsi="Times New Roman" w:cs="Times New Roman"/>
          <w:sz w:val="24"/>
          <w:szCs w:val="24"/>
        </w:rPr>
        <w:t xml:space="preserve"> </w:t>
      </w:r>
      <w:r w:rsidRPr="003A1219">
        <w:rPr>
          <w:rFonts w:ascii="Times New Roman" w:hAnsi="Times New Roman" w:cs="Times New Roman"/>
          <w:sz w:val="24"/>
          <w:szCs w:val="24"/>
        </w:rPr>
        <w:t>lagging strand</w:t>
      </w:r>
      <w:r>
        <w:rPr>
          <w:rFonts w:ascii="Times New Roman" w:hAnsi="Times New Roman" w:cs="Times New Roman"/>
          <w:sz w:val="24"/>
          <w:szCs w:val="24"/>
        </w:rPr>
        <w:t xml:space="preserve"> (C_ID7 and H_ID33).</w:t>
      </w:r>
    </w:p>
    <w:p w14:paraId="52692CCB" w14:textId="77777777" w:rsidR="00D55DAA" w:rsidRDefault="00D55DAA" w:rsidP="00D55DAA">
      <w:pPr>
        <w:spacing w:line="480" w:lineRule="auto"/>
        <w:rPr>
          <w:rFonts w:ascii="Times New Roman" w:hAnsi="Times New Roman" w:cs="Times New Roman"/>
          <w:sz w:val="24"/>
          <w:szCs w:val="24"/>
        </w:rPr>
      </w:pPr>
      <w:r>
        <w:rPr>
          <w:rFonts w:ascii="Times New Roman" w:hAnsi="Times New Roman" w:cs="Times New Roman"/>
          <w:sz w:val="24"/>
          <w:szCs w:val="24"/>
        </w:rPr>
        <w:t xml:space="preserve">We also examined the mutation enrichment of InDel83 signatures </w:t>
      </w:r>
      <w:r w:rsidRPr="00C83AA2">
        <w:rPr>
          <w:rFonts w:ascii="Times New Roman" w:hAnsi="Times New Roman" w:cs="Times New Roman"/>
          <w:sz w:val="24"/>
          <w:szCs w:val="24"/>
        </w:rPr>
        <w:t>in genic and intergenic regions</w:t>
      </w:r>
      <w:r>
        <w:rPr>
          <w:rFonts w:ascii="Times New Roman" w:hAnsi="Times New Roman" w:cs="Times New Roman"/>
          <w:sz w:val="24"/>
          <w:szCs w:val="24"/>
        </w:rPr>
        <w:t>. Most signatures showed mutation bias towards intergenic regions, while 8 signatures showed</w:t>
      </w:r>
      <w:r w:rsidRPr="00C83AA2">
        <w:rPr>
          <w:rFonts w:ascii="Times New Roman" w:hAnsi="Times New Roman" w:cs="Times New Roman"/>
          <w:sz w:val="24"/>
          <w:szCs w:val="24"/>
        </w:rPr>
        <w:t xml:space="preserve"> </w:t>
      </w:r>
      <w:r>
        <w:rPr>
          <w:rFonts w:ascii="Times New Roman" w:hAnsi="Times New Roman" w:cs="Times New Roman"/>
          <w:sz w:val="24"/>
          <w:szCs w:val="24"/>
        </w:rPr>
        <w:t xml:space="preserve">enrichment in genic regions. Among the 8 signatures, 5 of them were associated with </w:t>
      </w:r>
      <w:r w:rsidRPr="008E7E7B">
        <w:rPr>
          <w:rFonts w:ascii="Times New Roman" w:hAnsi="Times New Roman" w:cs="Times New Roman"/>
          <w:sz w:val="24"/>
          <w:szCs w:val="24"/>
        </w:rPr>
        <w:t xml:space="preserve">defective endogenous </w:t>
      </w:r>
      <w:r w:rsidRPr="005D0A99">
        <w:rPr>
          <w:rFonts w:ascii="Times New Roman" w:hAnsi="Times New Roman" w:cs="Times New Roman"/>
          <w:sz w:val="24"/>
          <w:szCs w:val="24"/>
        </w:rPr>
        <w:t>mutational</w:t>
      </w:r>
      <w:r>
        <w:rPr>
          <w:rFonts w:ascii="Times New Roman" w:hAnsi="Times New Roman" w:cs="Times New Roman"/>
          <w:sz w:val="24"/>
          <w:szCs w:val="24"/>
        </w:rPr>
        <w:t xml:space="preserve"> </w:t>
      </w:r>
      <w:r w:rsidRPr="005D0A99">
        <w:rPr>
          <w:rFonts w:ascii="Times New Roman" w:hAnsi="Times New Roman" w:cs="Times New Roman"/>
          <w:sz w:val="24"/>
          <w:szCs w:val="24"/>
        </w:rPr>
        <w:t>processes</w:t>
      </w:r>
      <w:r>
        <w:rPr>
          <w:rFonts w:ascii="Times New Roman" w:hAnsi="Times New Roman" w:cs="Times New Roman"/>
          <w:sz w:val="24"/>
          <w:szCs w:val="24"/>
        </w:rPr>
        <w:t>, including C_ID17(</w:t>
      </w:r>
      <w:r w:rsidRPr="003B31AB">
        <w:rPr>
          <w:rFonts w:ascii="Times New Roman" w:hAnsi="Times New Roman" w:cs="Times New Roman"/>
          <w:sz w:val="24"/>
          <w:szCs w:val="24"/>
        </w:rPr>
        <w:t>TOP2A K743N mediated mutagenesis</w:t>
      </w:r>
      <w:r>
        <w:rPr>
          <w:rFonts w:ascii="Times New Roman" w:hAnsi="Times New Roman" w:cs="Times New Roman"/>
          <w:sz w:val="24"/>
          <w:szCs w:val="24"/>
        </w:rPr>
        <w:t>), H_ID29(</w:t>
      </w:r>
      <w:r w:rsidRPr="003B31AB">
        <w:rPr>
          <w:rFonts w:ascii="Times New Roman" w:hAnsi="Times New Roman" w:cs="Times New Roman"/>
          <w:sz w:val="24"/>
          <w:szCs w:val="24"/>
        </w:rPr>
        <w:t>TOP1-mediated mutagenesis</w:t>
      </w:r>
      <w:r>
        <w:rPr>
          <w:rFonts w:ascii="Times New Roman" w:hAnsi="Times New Roman" w:cs="Times New Roman"/>
          <w:sz w:val="24"/>
          <w:szCs w:val="24"/>
        </w:rPr>
        <w:t xml:space="preserve">), </w:t>
      </w:r>
      <w:r>
        <w:rPr>
          <w:rFonts w:ascii="Times New Roman" w:hAnsi="Times New Roman" w:cs="Times New Roman" w:hint="eastAsia"/>
          <w:sz w:val="24"/>
          <w:szCs w:val="24"/>
        </w:rPr>
        <w:t>a</w:t>
      </w:r>
      <w:r>
        <w:rPr>
          <w:rFonts w:ascii="Times New Roman" w:hAnsi="Times New Roman" w:cs="Times New Roman"/>
          <w:sz w:val="24"/>
          <w:szCs w:val="24"/>
        </w:rPr>
        <w:t xml:space="preserve">nd 3 defective MMR </w:t>
      </w:r>
      <w:r w:rsidRPr="003A1219">
        <w:rPr>
          <w:rFonts w:ascii="Times New Roman" w:hAnsi="Times New Roman" w:cs="Times New Roman"/>
          <w:sz w:val="24"/>
          <w:szCs w:val="24"/>
        </w:rPr>
        <w:t>signatures</w:t>
      </w:r>
      <w:r>
        <w:rPr>
          <w:rFonts w:ascii="Times New Roman" w:hAnsi="Times New Roman" w:cs="Times New Roman"/>
          <w:sz w:val="24"/>
          <w:szCs w:val="24"/>
        </w:rPr>
        <w:t xml:space="preserve"> (C_ID7, H_ID33 and H_ID37). Another 3 signatures with mutation enriched in genic regions were of unknown etiology (C_ID10, H_ID30, H_ID31).</w:t>
      </w:r>
    </w:p>
    <w:p w14:paraId="4B3DE486" w14:textId="20F0393C" w:rsidR="00D55DAA" w:rsidRPr="00D55DAA" w:rsidRDefault="00D55DAA" w:rsidP="00E07F96">
      <w:pPr>
        <w:spacing w:line="480" w:lineRule="auto"/>
        <w:rPr>
          <w:rFonts w:ascii="Times New Roman" w:hAnsi="Times New Roman" w:cs="Times New Roman"/>
          <w:sz w:val="24"/>
          <w:szCs w:val="24"/>
        </w:rPr>
      </w:pPr>
      <w:r w:rsidRPr="00945F7E">
        <w:rPr>
          <w:rFonts w:ascii="Times New Roman" w:hAnsi="Times New Roman" w:cs="Times New Roman"/>
          <w:sz w:val="24"/>
          <w:szCs w:val="24"/>
        </w:rPr>
        <w:t>The effect of DNA replication timing</w:t>
      </w:r>
      <w:r>
        <w:rPr>
          <w:rFonts w:ascii="Times New Roman" w:hAnsi="Times New Roman" w:cs="Times New Roman"/>
          <w:sz w:val="24"/>
          <w:szCs w:val="24"/>
        </w:rPr>
        <w:t xml:space="preserve"> was also observed in many InDel83 signatures. Most signatures were consistently </w:t>
      </w:r>
      <w:r w:rsidRPr="00EA5C61">
        <w:rPr>
          <w:rFonts w:ascii="Times New Roman" w:hAnsi="Times New Roman" w:cs="Times New Roman"/>
          <w:sz w:val="24"/>
          <w:szCs w:val="24"/>
        </w:rPr>
        <w:t>enriched in late-replicating</w:t>
      </w:r>
      <w:r>
        <w:rPr>
          <w:rFonts w:ascii="Times New Roman" w:hAnsi="Times New Roman" w:cs="Times New Roman"/>
          <w:sz w:val="24"/>
          <w:szCs w:val="24"/>
        </w:rPr>
        <w:t xml:space="preserve"> </w:t>
      </w:r>
      <w:r w:rsidRPr="00EA5C61">
        <w:rPr>
          <w:rFonts w:ascii="Times New Roman" w:hAnsi="Times New Roman" w:cs="Times New Roman"/>
          <w:sz w:val="24"/>
          <w:szCs w:val="24"/>
        </w:rPr>
        <w:t>regions</w:t>
      </w:r>
      <w:r>
        <w:rPr>
          <w:rFonts w:ascii="Times New Roman" w:hAnsi="Times New Roman" w:cs="Times New Roman"/>
          <w:sz w:val="24"/>
          <w:szCs w:val="24"/>
        </w:rPr>
        <w:t xml:space="preserve"> across different cancer types, while only one signature C_ID17 (</w:t>
      </w:r>
      <w:r w:rsidRPr="007739DD">
        <w:rPr>
          <w:rFonts w:ascii="Times New Roman" w:hAnsi="Times New Roman" w:cs="Times New Roman"/>
          <w:sz w:val="24"/>
          <w:szCs w:val="24"/>
        </w:rPr>
        <w:t>TOP2A K743N mediated mutagenesis</w:t>
      </w:r>
      <w:r>
        <w:rPr>
          <w:rFonts w:ascii="Times New Roman" w:hAnsi="Times New Roman" w:cs="Times New Roman"/>
          <w:sz w:val="24"/>
          <w:szCs w:val="24"/>
        </w:rPr>
        <w:t xml:space="preserve">) showed </w:t>
      </w:r>
      <w:r w:rsidRPr="00EA5C61">
        <w:rPr>
          <w:rFonts w:ascii="Times New Roman" w:hAnsi="Times New Roman" w:cs="Times New Roman"/>
          <w:sz w:val="24"/>
          <w:szCs w:val="24"/>
        </w:rPr>
        <w:t>enrich</w:t>
      </w:r>
      <w:r>
        <w:rPr>
          <w:rFonts w:ascii="Times New Roman" w:hAnsi="Times New Roman" w:cs="Times New Roman"/>
          <w:sz w:val="24"/>
          <w:szCs w:val="24"/>
        </w:rPr>
        <w:t>ment in early-</w:t>
      </w:r>
      <w:r w:rsidRPr="00EA5C61">
        <w:rPr>
          <w:rFonts w:ascii="Times New Roman" w:hAnsi="Times New Roman" w:cs="Times New Roman"/>
          <w:sz w:val="24"/>
          <w:szCs w:val="24"/>
        </w:rPr>
        <w:t>replicating</w:t>
      </w:r>
      <w:r>
        <w:rPr>
          <w:rFonts w:ascii="Times New Roman" w:hAnsi="Times New Roman" w:cs="Times New Roman"/>
          <w:sz w:val="24"/>
          <w:szCs w:val="24"/>
        </w:rPr>
        <w:t xml:space="preserve"> </w:t>
      </w:r>
      <w:r w:rsidRPr="00EA5C61">
        <w:rPr>
          <w:rFonts w:ascii="Times New Roman" w:hAnsi="Times New Roman" w:cs="Times New Roman"/>
          <w:sz w:val="24"/>
          <w:szCs w:val="24"/>
        </w:rPr>
        <w:t>regions</w:t>
      </w:r>
      <w:r>
        <w:rPr>
          <w:rFonts w:ascii="Times New Roman" w:hAnsi="Times New Roman" w:cs="Times New Roman"/>
          <w:sz w:val="24"/>
          <w:szCs w:val="24"/>
        </w:rPr>
        <w:t xml:space="preserve">. Four signatures were un-affected </w:t>
      </w:r>
      <w:r w:rsidRPr="00D26F5B">
        <w:rPr>
          <w:rFonts w:ascii="Times New Roman" w:hAnsi="Times New Roman" w:cs="Times New Roman"/>
          <w:sz w:val="24"/>
          <w:szCs w:val="24"/>
        </w:rPr>
        <w:t>by replication timing</w:t>
      </w:r>
      <w:r>
        <w:rPr>
          <w:rFonts w:ascii="Times New Roman" w:hAnsi="Times New Roman" w:cs="Times New Roman"/>
          <w:sz w:val="24"/>
          <w:szCs w:val="24"/>
        </w:rPr>
        <w:t xml:space="preserve"> in the majority of cancers presenting this signature</w:t>
      </w:r>
      <w:r w:rsidRPr="00D26F5B">
        <w:rPr>
          <w:rFonts w:ascii="Times New Roman" w:hAnsi="Times New Roman" w:cs="Times New Roman"/>
          <w:sz w:val="24"/>
          <w:szCs w:val="24"/>
        </w:rPr>
        <w:t>, including</w:t>
      </w:r>
      <w:r>
        <w:rPr>
          <w:rFonts w:ascii="Times New Roman" w:hAnsi="Times New Roman" w:cs="Times New Roman"/>
          <w:sz w:val="24"/>
          <w:szCs w:val="24"/>
        </w:rPr>
        <w:t xml:space="preserve"> C_ID1 (</w:t>
      </w:r>
      <w:r w:rsidRPr="00A01658">
        <w:rPr>
          <w:rFonts w:ascii="Times New Roman" w:hAnsi="Times New Roman" w:cs="Times New Roman"/>
          <w:sz w:val="24"/>
          <w:szCs w:val="24"/>
        </w:rPr>
        <w:t>Slippage during DNA replication</w:t>
      </w:r>
      <w:r>
        <w:rPr>
          <w:rFonts w:ascii="Times New Roman" w:hAnsi="Times New Roman" w:cs="Times New Roman"/>
          <w:sz w:val="24"/>
          <w:szCs w:val="24"/>
        </w:rPr>
        <w:t>), C_ID5 (</w:t>
      </w:r>
      <w:r w:rsidRPr="00A01658">
        <w:rPr>
          <w:rFonts w:ascii="Times New Roman" w:hAnsi="Times New Roman" w:cs="Times New Roman"/>
          <w:sz w:val="24"/>
          <w:szCs w:val="24"/>
        </w:rPr>
        <w:t>Clock-like signature</w:t>
      </w:r>
      <w:r>
        <w:rPr>
          <w:rFonts w:ascii="Times New Roman" w:hAnsi="Times New Roman" w:cs="Times New Roman"/>
          <w:sz w:val="24"/>
          <w:szCs w:val="24"/>
        </w:rPr>
        <w:t>), C_ID13 (</w:t>
      </w:r>
      <w:r w:rsidRPr="00A01658">
        <w:rPr>
          <w:rFonts w:ascii="Times New Roman" w:hAnsi="Times New Roman" w:cs="Times New Roman"/>
          <w:sz w:val="24"/>
          <w:szCs w:val="24"/>
        </w:rPr>
        <w:t>Ultraviolet light exposure</w:t>
      </w:r>
      <w:r>
        <w:rPr>
          <w:rFonts w:ascii="Times New Roman" w:hAnsi="Times New Roman" w:cs="Times New Roman"/>
          <w:sz w:val="24"/>
          <w:szCs w:val="24"/>
        </w:rPr>
        <w:t>), C_ID18 (</w:t>
      </w:r>
      <w:r w:rsidRPr="00A01658">
        <w:rPr>
          <w:rFonts w:ascii="Times New Roman" w:hAnsi="Times New Roman" w:cs="Times New Roman"/>
          <w:sz w:val="24"/>
          <w:szCs w:val="24"/>
        </w:rPr>
        <w:t>Colibactin exposure</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Interestingly, Several signatures showed cancer-specific enrichment in replication timing, especially for defective MMR </w:t>
      </w:r>
      <w:r w:rsidRPr="003A1219">
        <w:rPr>
          <w:rFonts w:ascii="Times New Roman" w:hAnsi="Times New Roman" w:cs="Times New Roman"/>
          <w:sz w:val="24"/>
          <w:szCs w:val="24"/>
        </w:rPr>
        <w:t>signatures</w:t>
      </w:r>
      <w:r>
        <w:rPr>
          <w:rFonts w:ascii="Times New Roman" w:hAnsi="Times New Roman" w:cs="Times New Roman"/>
          <w:sz w:val="24"/>
          <w:szCs w:val="24"/>
        </w:rPr>
        <w:t xml:space="preserve">. In the 5 defective MMR </w:t>
      </w:r>
      <w:r w:rsidRPr="003A1219">
        <w:rPr>
          <w:rFonts w:ascii="Times New Roman" w:hAnsi="Times New Roman" w:cs="Times New Roman"/>
          <w:sz w:val="24"/>
          <w:szCs w:val="24"/>
        </w:rPr>
        <w:t>signatures</w:t>
      </w:r>
      <w:r>
        <w:rPr>
          <w:rFonts w:ascii="Times New Roman" w:hAnsi="Times New Roman" w:cs="Times New Roman"/>
          <w:sz w:val="24"/>
          <w:szCs w:val="24"/>
        </w:rPr>
        <w:t>, C_ID7, C_ID33 and C_ID34 showed enriched mutations in early replication regions in breast cancer, while C_ID37 and C_ID38 showed this enrichment in colon cancer and stomach cancer, respectively.</w:t>
      </w:r>
    </w:p>
    <w:p w14:paraId="78D374EF" w14:textId="1B634AEB" w:rsidR="00184CEA" w:rsidRDefault="00184CEA" w:rsidP="00E07F96">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Novel Signatures</w:t>
      </w:r>
    </w:p>
    <w:p w14:paraId="3AA2B17C" w14:textId="076A3AED" w:rsidR="00A63F9F" w:rsidRPr="008A1C58" w:rsidRDefault="00A63F9F" w:rsidP="00A63F9F">
      <w:pPr>
        <w:spacing w:line="480" w:lineRule="auto"/>
        <w:rPr>
          <w:rFonts w:ascii="Times New Roman" w:hAnsi="Times New Roman" w:cs="Times New Roman"/>
          <w:b/>
          <w:bCs/>
          <w:sz w:val="24"/>
          <w:szCs w:val="24"/>
        </w:rPr>
      </w:pPr>
      <w:r w:rsidRPr="003404DC">
        <w:rPr>
          <w:rFonts w:ascii="Times New Roman" w:hAnsi="Times New Roman" w:cs="Times New Roman"/>
          <w:b/>
          <w:bCs/>
          <w:sz w:val="24"/>
          <w:szCs w:val="24"/>
          <w:highlight w:val="lightGray"/>
        </w:rPr>
        <w:t>M</w:t>
      </w:r>
      <w:r w:rsidR="00BB1D3D">
        <w:rPr>
          <w:rFonts w:ascii="Times New Roman" w:hAnsi="Times New Roman" w:cs="Times New Roman" w:hint="eastAsia"/>
          <w:b/>
          <w:bCs/>
          <w:sz w:val="24"/>
          <w:szCs w:val="24"/>
          <w:highlight w:val="lightGray"/>
        </w:rPr>
        <w:t xml:space="preserve">icrosatellite </w:t>
      </w:r>
      <w:r w:rsidR="00470BD2">
        <w:rPr>
          <w:rFonts w:ascii="Times New Roman" w:hAnsi="Times New Roman" w:cs="Times New Roman" w:hint="eastAsia"/>
          <w:b/>
          <w:bCs/>
          <w:sz w:val="24"/>
          <w:szCs w:val="24"/>
          <w:highlight w:val="lightGray"/>
        </w:rPr>
        <w:t>Instability associated</w:t>
      </w:r>
      <w:r w:rsidRPr="003404DC">
        <w:rPr>
          <w:rFonts w:ascii="Times New Roman" w:hAnsi="Times New Roman" w:cs="Times New Roman"/>
          <w:b/>
          <w:bCs/>
          <w:sz w:val="24"/>
          <w:szCs w:val="24"/>
          <w:highlight w:val="lightGray"/>
        </w:rPr>
        <w:t xml:space="preserve"> signatures</w:t>
      </w:r>
    </w:p>
    <w:p w14:paraId="3D97F917" w14:textId="5387FBA6"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Some microsatellite stable (MSS) tumors exhibit a high ratio of </w:t>
      </w:r>
      <w:r w:rsidR="00082B6A">
        <w:rPr>
          <w:rFonts w:ascii="Times New Roman" w:hAnsi="Times New Roman" w:cs="Times New Roman" w:hint="eastAsia"/>
          <w:sz w:val="24"/>
          <w:szCs w:val="24"/>
        </w:rPr>
        <w:t>microsatellite instability (</w:t>
      </w:r>
      <w:r w:rsidRPr="00442D83">
        <w:rPr>
          <w:rFonts w:ascii="Times New Roman" w:hAnsi="Times New Roman" w:cs="Times New Roman"/>
          <w:sz w:val="24"/>
          <w:szCs w:val="24"/>
        </w:rPr>
        <w:t>MSI</w:t>
      </w:r>
      <w:r w:rsidR="00082B6A">
        <w:rPr>
          <w:rFonts w:ascii="Times New Roman" w:hAnsi="Times New Roman" w:cs="Times New Roman" w:hint="eastAsia"/>
          <w:sz w:val="24"/>
          <w:szCs w:val="24"/>
        </w:rPr>
        <w:t>)</w:t>
      </w:r>
      <w:r w:rsidRPr="00442D83">
        <w:rPr>
          <w:rFonts w:ascii="Times New Roman" w:hAnsi="Times New Roman" w:cs="Times New Roman"/>
          <w:sz w:val="24"/>
          <w:szCs w:val="24"/>
        </w:rPr>
        <w:t xml:space="preserve"> signature activity, likely due to strong MSI characteristics, such as elevated indel rates and single-base substitution (SBS) mutation loads, despite their MSS classification. Although MSI status was provided in the PCAWG and HMF datasets</w:t>
      </w:r>
      <w:r w:rsidR="00082B6A">
        <w:rPr>
          <w:rFonts w:ascii="Times New Roman" w:hAnsi="Times New Roman" w:cs="Times New Roman" w:hint="eastAsia"/>
          <w:sz w:val="24"/>
          <w:szCs w:val="24"/>
        </w:rPr>
        <w:t xml:space="preserve"> </w:t>
      </w:r>
      <w:r w:rsidR="00082B6A">
        <w:rPr>
          <w:rFonts w:ascii="Times New Roman" w:hAnsi="Times New Roman" w:cs="Times New Roman"/>
          <w:sz w:val="24"/>
          <w:szCs w:val="24"/>
        </w:rPr>
        <w:fldChar w:fldCharType="begin"/>
      </w:r>
      <w:r w:rsidR="00082B6A">
        <w:rPr>
          <w:rFonts w:ascii="Times New Roman" w:hAnsi="Times New Roman" w:cs="Times New Roman"/>
          <w:sz w:val="24"/>
          <w:szCs w:val="24"/>
        </w:rPr>
        <w:instrText xml:space="preserve"> ADDIN ZOTERO_ITEM CSL_CITATION {"citationID":"e2clggfU","properties":{"formattedCitation":"(Mart\\uc0\\u237{}nez-Jim\\uc0\\u233{}nez et al. 2023; Bavi et al. 2020)","plainCitation":"(Martínez-Jiménez et al. 2023; Bavi et al. 2020)","noteIndex":0},"citationItems":[{"id":912,"uris":["http://zotero.org/users/14858941/items/7KY3QWQK"],"itemData":{"id":912,"type":"article-journal","abstract":"Abstract\n            \n              Metastatic cancer remains an almost inevitably lethal disease\n              1–3\n              . A better understanding of disease progression and response to therapies therefore remains of utmost importance. Here we characterize the genomic differences between early-stage untreated primary tumours and late-stage treated metastatic tumours using a harmonized pan-cancer analysis (or reanalysis) of two unpaired primary\n              4\n              and metastatic\n              5\n              cohorts of 7,108 whole-genome-sequenced tumours. Metastatic tumours in general have a lower intratumour heterogeneity and a conserved karyotype, displaying only a modest increase in mutations, although frequencies of structural variants are elevated overall. Furthermore, highly variable tumour-specific contributions of mutational footprints of endogenous (for example, SBS1 and APOBEC) and exogenous mutational processes (for example, platinum treatment) are present. The majority of cancer types had either moderate genomic differences (for example, lung adenocarcinoma) or highly consistent genomic portraits (for example, ovarian serous carcinoma) when comparing early-stage and late-stage disease. Breast, prostate, thyroid and kidney renal clear cell carcinomas and pancreatic neuroendocrine tumours are clear exceptions to the rule, displaying an extensive transformation of their genomic landscape in advanced stages. Exposure to treatment further scars the tumour genome and introduces an evolutionary bottleneck that selects for known therapy-resistant drivers in approximately half of treated patients. Our data showcase the potential of pan-cancer whole-genome analysis to identify distinctive features of late-stage tumours and provide a valuable resource to further investigate the biological basis of cancer and resistance to therapies.","container-title":"Nature","DOI":"10.1038/s41586-023-06054-z","ISSN":"0028-0836, 1476-4687","issue":"7964","journalAbbreviation":"Nature","language":"en","page":"333-341","source":"DOI.org (Crossref)","title":"Pan-cancer whole-genome comparison of primary and metastatic solid tumours","volume":"618","author":[{"family":"Martínez-Jiménez","given":"Francisco"},{"family":"Movasati","given":"Ali"},{"family":"Brunner","given":"Sascha Remy"},{"family":"Nguyen","given":"Luan"},{"family":"Priestley","given":"Peter"},{"family":"Cuppen","given":"Edwin"},{"family":"Van Hoeck","given":"Arne"}],"issued":{"date-parts":[["2023",6,8]]}}},{"id":663,"uris":["http://zotero.org/users/14858941/items/J5XJQ3EK"],"itemData":{"id":663,"type":"article-journal","abstract":"&lt;p&gt; Cancer is driven by genetic change, and the advent of massively parallel sequencing has enabled systematic documentation of this variation at the whole-genome scale &lt;sup&gt;1–3&lt;/sup&gt; . Here we report the integrative analysis of 2,658 whole-cancer genomes and their matching normal tissues across 38 tumour types from the Pan-Cancer Analysis of Whole Genomes (PCAWG) Consortium of the International Cancer Genome Consortium (ICGC) and The Cancer Genome Atlas (TCGA). We describe the generation of the PCAWG resource, facilitated by international data sharing using compute clouds. On average, cancer genomes contained 4–5 driver mutations when combining coding and non-coding genomic elements; however, in around 5% of cases no drivers were identified, suggesting that cancer driver discovery is not yet complete. Chromothripsis, in which many clustered structural variants arise in a single catastrophic event, is frequently an early event in tumour evolution; in acral melanoma, for example, these events precede most somatic point mutations and affect several cancer-associated genes simultaneously. Cancers with abnormal telomere maintenance often originate from tissues with low replicative activity and show several mechanisms of preventing telomere attrition to critical levels. Common and rare germline variants affect patterns of somatic mutation, including point mutations, structural variants and somatic retrotransposition. A collection of papers from the PCAWG Consortium describes non-coding mutations that drive cancer beyond those in the &lt;italic&gt;TERT&lt;/italic&gt; promoter &lt;sup&gt;4&lt;/sup&gt; ; identifies new signatures of mutational processes that cause base substitutions, small insertions and deletions and structural variation &lt;sup&gt;5,6&lt;/sup&gt; ; analyses timings and patterns of tumour evolution &lt;sup&gt;7&lt;/sup&gt; ; describes the diverse transcriptional consequences of somatic mutation on splicing, expression levels, fusion genes and promoter activity &lt;sup&gt;8,9&lt;/sup&gt; ; and evaluates a range of more-specialized features of cancer genomes &lt;sup&gt;8,10–18&lt;/sup&gt; . &lt;/p&gt;","container-title":"Nature","DOI":"10.1038/s41586-020-1969-6","ISSN":"0028-0836","issue":"7793","page":"82-93","title":"Pan-cancer analysis of whole genomes","volume":"578","author":[{"family":"Bavi","given":"Prashant"},{"family":"Baylin","given":"Stephen B."},{"family":"Bazant","given":"Wojciech"},{"family":"Beardsmore","given":"Duncan"},{"family":"Beck","given":"Timothy A."},{"family":"Behjati","given":"Sam"},{"family":"Behren","given":"Andreas"},{"family":"Niu","given":"Beifang"},{"family":"Bell","given":"Cindy"},{"family":"Beltran","given":"Sergi"},{"family":"Benz","given":"Christopher"},{"family":"Berchuck","given":"Andrew"},{"family":"Bergmann","given":"Anke K."},{"family":"Bergstrom","given":"Erik N."},{"family":"Berman","given":"Benjamin P."},{"family":"Berney","given":"Daniel M."},{"family":"Bernhart","given":"Stephan H."},{"family":"Beroukhim","given":"Rameen"},{"family":"Berrios","given":"Mario"},{"family":"Bersani","given":"Samantha"},{"family":"Bertl","given":"Johanna"},{"family":"Betancourt","given":"Miguel"},{"family":"Bhandari","given":"Vinayak"},{"family":"Bhosle","given":"Shriram G."},{"family":"Biankin","given":"Andrew V."},{"family":"Bieg","given":"Matthias"},{"family":"Bigner","given":"Darell"},{"family":"Binder","given":"Hans"},{"family":"Birney","given":"Ewan"},{"family":"Birrer","given":"Michael"},{"family":"Biswas","given":"Nidhan K."},{"family":"Bjerkehagen","given":"Bodil"},{"family":"Bodenheimer","given":"Tom"},{"family":"Boice","given":"Lori"},{"family":"Bonizzato","given":"Giada"},{"family":"De Bono","given":"Johann S."},{"family":"Boot","given":"Arnoud"},{"family":"Bootwalla","given":"Moiz S."},{"family":"Borg","given":"Ake"},{"family":"Borkhardt","given":"Arndt"},{"family":"Boroevich","given":"Keith A."},{"family":"Borozan","given":"Ivan"},{"family":"Borst","given":"Christoph"},{"family":"Bosenberg","given":"Marcus"},{"family":"Bosio","given":"Mattia"},{"family":"Boultwood","given":"Jacqueline"},{"family":"Bourque","given":"Guillaume"},{"family":"Boutros","given":"Paul C."},{"family":"Bova","given":"G. Steven"},{"family":"Bowen","given":"David T."},{"family":"Bowlby","given":"Reanne"},{"family":"Bowtell","given":"David D. L."},{"family":"Boyault","given":"Sandrine"},{"family":"Boyce","given":"Rich"},{"family":"Boyd","given":"Jeffrey"},{"family":"Brazma","given":"Alvis"},{"family":"Brennan","given":"Paul"},{"family":"Brewer","given":"Daniel S."},{"family":"Brinkman","given":"Arie B."},{"family":"Bristow","given":"Robert G."},{"family":"Broaddus","given":"Russell R."},{"family":"Brock","given":"Jane E."},{"family":"Brock","given":"Malcolm"},{"family":"Broeks","given":"Annegien"},{"family":"Brooks","given":"Angela N."},{"family":"Brooks","given":"Denise"},{"family":"Brors","given":"Benedikt"},{"family":"Brunak","given":"Søren"},{"family":"Bruxner","given":"Timothy J. C."},{"family":"Bruzos","given":"Alicia L."},{"family":"Buchanan","given":"Alex"},{"family":"Buchhalter","given":"Ivo"},{"family":"Buchholz","given":"Christiane"},{"family":"Bullman","given":"Susan"},{"family":"Burke","given":"Hazel"},{"family":"Burkhardt","given":"Birgit"},{"family":"Burns","given":"Kathleen H."},{"family":"Busanovich","given":"John"},{"family":"Bustamante","given":"Carlos D."},{"family":"Butler","given":"Adam P."},{"family":"Butte","given":"Atul J."},{"family":"Byrne","given":"Niall J."},{"family":"Børresen-Dale","given":"Anne-Lise"},{"family":"Caesar-Johnson","given":"Samantha J."},{"family":"Cafferkey","given":"Andy"},{"family":"Cahill","given":"Declan"},{"family":"Calabrese","given":"Claudia"},{"family":"Caldas","given":"Carlos"},{"family":"Calvo","given":"Fabien"},{"family":"Camacho","given":"Niedzica"},{"family":"Campbell","given":"Peter J."},{"family":"Campo","given":"Elias"},{"family":"Cantù","given":"Cinzia"},{"family":"Cao","given":"Shaolong"},{"family":"Carey","given":"Thomas E."},{"family":"Carlevaro-Fita","given":"Joana"},{"family":"Carlsen","given":"Rebecca"},{"family":"Cataldo","given":"Ivana"},{"family":"Cazzola","given":"Mario"},{"family":"Cebon","given":"Jonathan"},{"family":"Cerfolio","given":"Robert"},{"family":"Chadwick","given":"Dianne E."},{"family":"Chakravarty","given":"Dimple"},{"family":"Chalmers","given":"Don"},{"family":"Chan","given":"Calvin Wing Yiu"},{"family":"Chan","given":"Kin"},{"family":"Chan-Seng-Yue","given":"Michelle"},{"family":"Chandan","given":"Vishal S."},{"family":"Chang","given":"David K."},{"family":"Chanock","given":"Stephen J."},{"family":"Chantrill","given":"Lorraine A."},{"family":"Chateigner","given":"Aurélien"},{"family":"Chatterjee","given":"Nilanjan"},{"family":"Chayama","given":"Kazuaki"},{"family":"Chen","given":"Hsiao-Wei"},{"family":"Chen","given":"Jieming"},{"family":"Chen","given":"Ken"},{"family":"Chen","given":"Yiwen"},{"family":"Chen","given":"Zhaohong"},{"family":"Cherniack","given":"Andrew D."},{"family":"Chien","given":"Jeremy"},{"family":"Chiew","given":"Yoke-Eng"},{"family":"Chin","given":"Suet-Feung"},{"family":"Cho","given":"Juok"},{"family":"Cho","given":"Sunghoon"},{"family":"Choi","given":"Jung Kyoon"},{"family":"Choi","given":"Wan"},{"family":"Chomienne","given":"Christine"},{"family":"Chong","given":"Zechen"},{"family":"Choo","given":"Su Pin"},{"family":"Chou","given":"Angela"},{"family":"Christ","given":"Angelika N."},{"family":"Christie","given":"Elizabeth L."},{"family":"Chuah","given":"Eric"},{"family":"Cibulskis","given":"Carrie"},{"family":"Cibulskis","given":"Kristian"},{"family":"Cingarlini","given":"Sara"},{"family":"Clapham","given":"Peter"},{"family":"Claviez","given":"Alexander"},{"family":"Cleary","given":"Sean"},{"family":"Cloonan","given":"Nicole"},{"family":"Cmero","given":"Marek"},{"family":"Collins","given":"Colin C."},{"family":"Connor","given":"Ashton A."},{"family":"Cooke","given":"Susanna L."},{"family":"Cooper","given":"Colin S."},{"family":"Cope","given":"Leslie"},{"family":"Corbo","given":"Vincenzo"},{"family":"Cordes","given":"Matthew G."},{"family":"Cordner","given":"Stephen M."},{"family":"Cortés-Ciriano","given":"Isidro"},{"family":"Covington","given":"Kyle"},{"family":"Cowin","given":"Prue A."},{"family":"Craft","given":"Brian"},{"family":"Craft","given":"David"},{"family":"Creighton","given":"Chad J."},{"family":"Cun","given":"Yupeng"},{"family":"Curley","given":"Erin"},{"family":"Cutcutache","given":"Ioana"},{"family":"Czajka","given":"Karolina"},{"family":"Czerniak","given":"Bogdan"},{"family":"Dagg","given":"Rebecca A."},{"family":"Danilova","given":"Ludmila"},{"family":"Davi","given":"Maria Vittoria"},{"family":"Davidson","given":"Natalie R."},{"family":"Davies","given":"Helen"},{"family":"Davis","given":"Ian J."},{"family":"Davis-Dusenbery","given":"Brandi N."},{"family":"Dawson","given":"Kevin J."},{"family":"De La Vega","given":"Francisco M."},{"family":"De Paoli-Iseppi","given":"Ricardo"},{"family":"Defreitas","given":"Timothy"},{"family":"Tos","given":"Angelo P. Dei"},{"family":"Delaneau","given":"Olivier"},{"family":"Demchok","given":"John A."},{"family":"Demeulemeester","given":"Jonas"},{"family":"Demidov","given":"German M."},{"family":"Demircioğlu","given":"Deniz"},{"family":"Dennis","given":"Nening M."},{"family":"Denroche","given":"Robert E."},{"family":"Dentro","given":"Stefan C."},{"family":"Desai","given":"Nikita"},{"family":"Deshpande","given":"Vikram"},{"family":"Deshwar","given":"Amit G."},{"family":"Desmedt","given":"Christine"},{"family":"Deu-Pons","given":"Jordi"},{"family":"Dhalla","given":"Noreen"},{"family":"Dhani","given":"Neesha C."},{"family":"Dhingra","given":"Priyanka"},{"family":"Dhir","given":"Rajiv"},{"family":"DiBiase","given":"Anthony"},{"family":"Diamanti","given":"Klev"},{"family":"Ding","given":"Li"},{"family":"Ding","given":"Shuai"},{"family":"Dinh","given":"Huy Q."},{"family":"Dirix","given":"Luc"},{"family":"Doddapaneni","given":"HarshaVardhan"},{"family":"Donmez","given":"Nilgun"},{"family":"Dow","given":"Michelle T."},{"family":"Drapkin","given":"Ronny"},{"family":"Drechsel","given":"Oliver"},{"family":"Drews","given":"Ruben M."},{"family":"Serge","given":"Serge"},{"family":"Dudderidge","given":"Tim"},{"family":"Dueso-Barroso","given":"Ana"},{"family":"Dunford","given":"Andrew J."},{"family":"Dunn","given":"Michael"},{"family":"Dursi","given":"Lewis Jonathan"},{"family":"Duthie","given":"Fraser R."},{"family":"Dutton-Regester","given":"Ken"},{"family":"Eagles","given":"Jenna"},{"family":"Easton","given":"Douglas F."},{"family":"Edmonds","given":"Stuart"},{"family":"Edwards","given":"Paul A."},{"family":"Edwards","given":"Sandra E."},{"family":"Eeles","given":"Rosalind A."},{"family":"Ehinger","given":"Anna"},{"family":"Eils","given":"Juergen"},{"family":"Eils","given":"Roland"},{"family":"El-Naggar","given":"Adel"},{"family":"Eldridge","given":"Matthew"},{"family":"Ellrott","given":"Kyle"},{"family":"Erkek","given":"Serap"},{"family":"Escaramis","given":"Georgia"},{"family":"Espiritu","given":"Shadrielle M. G."},{"family":"Estivill","given":"Xavier"},{"family":"Etemadmoghadam","given":"Dariush"},{"family":"Eyfjord","given":"Jorunn E."},{"family":"Faltas","given":"Bishoy M."},{"family":"Fan","given":"Daiming"},{"family":"Faquin","given":"William C."},{"family":"Farcas","given":"Claudiu"},{"family":"Fassan","given":"Matteo"},{"family":"Fatima","given":"Aquila"},{"family":"Favero","given":"Francesco"},{"family":"Fayzullaev","given":"Nodirjon"},{"family":"Felau","given":"Ina"},{"family":"Fereday","given":"Sian"},{"family":"Ferguson","given":"Martin L."},{"family":"Ferretti","given":"Vincent"},{"family":"Feuerbach","given":"Lars"},{"family":"Field","given":"Matthew A."},{"family":"Fink","given":"J. Lynn"},{"family":"Finocchiaro","given":"Gaetano"},{"family":"Fisher","given":"Cyril"},{"family":"Fittall","given":"Matthew W."},{"family":"Fitzgerald","given":"Anna"},{"family":"Fitzgerald","given":"Rebecca C."},{"family":"Flanagan","given":"Adrienne M."},{"family":"Fleshner","given":"Neil E."},{"family":"Flicek","given":"Paul"},{"family":"Foekens","given":"John A."},{"family":"Fong","given":"Kwun M."},{"family":"Fonseca","given":"Nuno A."},{"family":"Foster","given":"Christopher S."},{"family":"Fox","given":"Natalie S."},{"family":"Fraser","given":"Michael"},{"family":"Frazer","given":"Scott"},{"family":"Frenkel-Morgenstern","given":"Milana"},{"family":"Friedman","given":"William"},{"family":"Frigola","given":"Joan"},{"family":"Fronick","given":"Catrina C."},{"family":"Fujimoto","given":"Akihiro"},{"family":"Fujita","given":"Masashi"},{"family":"Fukayama","given":"Masashi"},{"family":"Fulton","given":"Lucinda A."},{"family":"Fulton","given":"Robert S."},{"family":"Furuta","given":"Mayuko"},{"family":"Futreal","given":"P. Andrew"},{"family":"Füllgrabe","given":"Anja"},{"family":"Gabriel","given":"Stacey B."},{"family":"Gallinger","given":"Steven"},{"family":"Gambacorti-Passerini","given":"Carlo"},{"family":"Gao","given":"Jianjiong"},{"family":"Gao","given":"Shengjie"},{"family":"Garraway","given":"Levi"},{"family":"Garred","given":"Øystein"},{"family":"Garrison","given":"Erik"},{"family":"Garsed","given":"Dale W."},{"family":"Gehlenborg","given":"Nils"},{"family":"Gelpi","given":"Josep L. L."},{"family":"George","given":"Joshy"},{"family":"Gerhard","given":"Daniela S."},{"family":"Gerhauser","given":"Clarissa"},{"family":"Gershenwald","given":"Jeffrey E."},{"family":"Gerstein","given":"Mark"},{"family":"Gerstung","given":"Moritz"},{"family":"Getz","given":"Gad"},{"family":"Ghori","given":"Mohammed"},{"family":"Ghossein","given":"Ronald"},{"family":"Giama","given":"Nasra H."},{"family":"Gibbs","given":"Richard A."},{"family":"Gibson","given":"Bob"},{"family":"Gill","given":"Anthony J."},{"family":"Gill","given":"Pelvender"},{"family":"Giri","given":"Dilip D."},{"family":"Glodzik","given":"Dominik"},{"family":"Gnanapragasam","given":"Vincent J."},{"family":"Goebler","given":"Maria Elisabeth"},{"family":"Goldman","given":"Mary J."},{"family":"Gomez","given":"Carmen"},{"family":"Gonzalez","given":"Santiago"},{"family":"Gonzalez-Perez","given":"Abel"},{"family":"Gordenin","given":"Dmitry A."},{"family":"Gossage","given":"James"},{"family":"Gotoh","given":"Kunihito"},{"family":"Govindan","given":"Ramaswamy"},{"family":"Grabau","given":"Dorthe"},{"family":"Graham","given":"Janet S."},{"family":"Grant","given":"Robert C."},{"family":"Green","given":"Anthony R."},{"family":"Green","given":"Eric"},{"family":"Greger","given":"Liliana"},{"family":"Grehan","given":"Nicola"},{"family":"Grimaldi","given":"Sonia"},{"family":"Grimmond","given":"Sean M."},{"family":"Grossman","given":"Robert L."},{"family":"Gundem","given":"Gunes"},{"family":"Guo","given":"Qianyun"},{"family":"Gupta","given":"Manaswi"},{"family":"Gupta","given":"Shailja"},{"family":"Gut","given":"Ivo G."},{"family":"Gut","given":"Marta"},{"family":"Göke","given":"Jonathan"},{"family":"Ha","given":"Gavin"},{"family":"Haake","given":"Andrea"},{"family":"Haan","given":"David"},{"family":"Haas","given":"Siegfried"},{"family":"Haase","given":"Kerstin"},{"family":"Haber","given":"James E."},{"family":"Habermann","given":"Nina"},{"family":"Hach","given":"Faraz"},{"family":"Haider","given":"Syed"},{"family":"Hama","given":"Natsuko"},{"family":"Hamdy","given":"Freddie C."},{"family":"Hamilton","given":"Anne"},{"family":"Hamilton","given":"Mark P."},{"family":"Han","given":"Leng"},{"family":"Hanna","given":"George B."},{"family":"Hansmann","given":"Martin"},{"family":"Haradhvala","given":"Nicholas J."},{"family":"Harismendy","given":"Olivier"},{"family":"Harliwong","given":"Ivon"},{"family":"Harmanci","given":"Arif O."},{"family":"Harrington","given":"Eoghan"},{"family":"Hasegawa","given":"Takanori"},{"family":"Haussler","given":"David"},{"family":"Hawkins","given":"Steve"},{"family":"Hayami","given":"Shinya"},{"family":"Hayashi","given":"Shuto"},{"family":"Hayes","given":"D. Neil"},{"family":"Hayes","given":"Stephen J."},{"family":"Hayward","given":"Nicholas K."},{"family":"Hazell","given":"Steven"},{"family":"He","given":"Yao"},{"family":"Heath","given":"Allison P."},{"family":"Heath","given":"Simon C."},{"family":"Hedley","given":"David"},{"family":"Hegde","given":"Apurva M."},{"family":"Heiman","given":"David I."},{"family":"Heinold","given":"Michael C."},{"family":"Heins","given":"Zachary"},{"family":"Heisler","given":"Lawrence E."},{"family":"Hellstrom-Lindberg","given":"Eva"},{"family":"Helmy","given":"Mohamed"},{"family":"Heo","given":"Seong Gu"},{"family":"Hepperla","given":"Austin J."},{"family":"Heredia-Genestar","given":"José María"},{"family":"Herrmann","given":"Carl"},{"family":"Hersey","given":"Peter"},{"family":"Hess","given":"Julian M."},{"family":"Hilmarsdottir","given":"Holmfridur"},{"family":"Hinton","given":"Jonathan"},{"family":"Hirano","given":"Satoshi"},{"family":"Hiraoka","given":"Nobuyoshi"},{"family":"Hoadley","given":"Katherine A."},{"family":"Hobolth","given":"Asger"},{"family":"Hodzic","given":"Ermin"},{"family":"Hoell","given":"Jessica I."},{"family":"Hoffmann","given":"Steve"},{"family":"Hofmann","given":"Oliver"},{"family":"Holbrook","given":"Andrea"},{"family":"Holik","given":"Aliaksei Z."},{"family":"Hollingsworth","given":"Michael A."},{"family":"Holmes","given":"Oliver"},{"family":"Holt","given":"Robert A."},{"family":"Hong","given":"Chen"},{"family":"Hong","given":"Eun Pyo"},{"family":"Hong","given":"Jongwhi H."},{"family":"Hooijer","given":"Gerrit K."},{"family":"Hornshøj","given":"Henrik"},{"family":"Hosoda","given":"Fumie"},{"family":"Hou","given":"Yong"},{"family":"Hovestadt","given":"Volker"},{"family":"Howat","given":"William"},{"family":"Hoyle","given":"Alan P."},{"family":"Hruban","given":"Ralph H."},{"family":"Hu","given":"Jianhong"},{"family":"Hu","given":"Taobo"},{"family":"Hua","given":"Xing"},{"family":"Huang","given":"Kuan-lin"},{"family":"Huang","given":"Mei"},{"family":"Huang","given":"Mi Ni"},{"family":"Huang","given":"Vincent"},{"family":"Huang","given":"Yi"},{"family":"Huber","given":"Wolfgang"},{"family":"Hudson","given":"Thomas J."},{"family":"Hummel","given":"Michael"},{"family":"Hung","given":"Jillian A."},{"family":"Huntsman","given":"David"},{"family":"Hupp","given":"Ted R."},{"family":"Huse","given":"Jason"},{"family":"Huska","given":"Matthew R."},{"family":"Hutter","given":"Barbara"},{"family":"Hutter","given":"Carolyn M."},{"family":"Hübschmann","given":"Daniel"},{"family":"Iacobuzio-Donahue","given":"Christine A."},{"family":"Imbusch","given":"Charles David"},{"family":"Imielinski","given":"Marcin"},{"family":"Imoto","given":"Seiya"},{"family":"Isaacs","given":"William B."},{"family":"Isaev","given":"Keren"},{"family":"Ishikawa","given":"Shumpei"},{"family":"Iskar","given":"Murat"},{"family":"Islam","given":"S. M. Ashiqul"},{"family":"Ittmann","given":"Michael"},{"family":"Ivkovic","given":"Sinisa"},{"family":"Izarzugaza","given":"Jose M. G."},{"family":"Jacquemier","given":"Jocelyne"},{"family":"Jakrot","given":"Valerie"},{"family":"Jamieson","given":"Nigel B."},{"family":"Jang","given":"Gun Ho"},{"family":"Jang","given":"Se Jin"},{"family":"Jayaseelan","given":"Joy C."},{"family":"Jayasinghe","given":"Reyka"},{"family":"Jefferys","given":"Stuart R."},{"family":"Jegalian","given":"Karine"},{"family":"Jennings","given":"Jennifer L."},{"family":"Jeon","given":"Seung-Hyup"},{"family":"Jerman","given":"Lara"},{"family":"Ji","given":"Yuan"},{"family":"Jiao","given":"Wei"},{"family":"Johansson","given":"Peter A."},{"family":"Johns","given":"Amber L."},{"family":"Johns","given":"Jeremy"},{"family":"Johnson","given":"Rory"},{"family":"Johnson","given":"Todd A."},{"family":"Jolly","given":"Clemency"},{"family":"Joly","given":"Yann"},{"family":"Jonasson","given":"Jon G."},{"family":"Jones","given":"Corbin D."},{"family":"Jones","given":"David R."},{"family":"Jones","given":"David T. W."},{"family":"Jones","given":"Nic"},{"family":"Jones","given":"Steven J. M."},{"family":"Jonkers","given":"Jos"},{"family":"Ju","given":"Young Seok"},{"family":"Juhl","given":"Hartmut"},{"family":"Jung","given":"Jongsun"},{"family":"Juul","given":"Malene"},{"family":"Juul","given":"Randi Istrup"},{"family":"Juul","given":"Sissel"},{"family":"Jäger","given":"Natalie"},{"family":"Kahles","given":"Andre"},{"family":"Kahraman","given":"Abdullah"},{"family":"Kaiser","given":"Vera B."},{"family":"Kakavand","given":"Hojabr"},{"family":"Kalimuthu","given":"Sangeetha"},{"family":"Kalle","given":"Christof","non-dropping-particle":"von"},{"family":"Kang","given":"Koo Jeong"},{"family":"Karlan","given":"Beth"},{"family":"Karlić","given":"Rosa"},{"family":"Karsch","given":"Dennis"},{"family":"Kasaian","given":"Katayoon"},{"family":"Kassahn","given":"Karin S."},{"family":"Katai","given":"Hitoshi"},{"family":"Kato","given":"Mamoru"},{"family":"Katoh","given":"Hiroto"},{"family":"Kawakami","given":"Yoshiiku"},{"family":"Kay","given":"Jonathan D."},{"family":"Kazakoff","given":"Stephen H."},{"family":"Kazanov","given":"Marat D."},{"family":"Keays","given":"Maria"},{"family":"Kebebew","given":"Electron"},{"family":"Kefford","given":"Richard F."},{"family":"Kellis","given":"Manolis"},{"family":"Kench","given":"James G."},{"family":"Kennedy","given":"Catherine J."},{"family":"Kerssemakers","given":"Jules N. A."},{"family":"Khoo","given":"David"},{"family":"Khoo","given":"Vincent"},{"family":"Khuntikeo","given":"Narong"},{"family":"Khurana","given":"Ekta"},{"family":"Kilpinen","given":"Helena"},{"family":"Kim","given":"Hark Kyun"},{"family":"Kim","given":"Hyung-Lae"},{"family":"Kim","given":"Hyung-Yong"},{"family":"Kim","given":"Hyunghwan"},{"family":"Kim","given":"Jaegil"},{"family":"Kim","given":"Jihoon"},{"family":"Kim","given":"Jong K."},{"family":"Kim","given":"Youngwook"},{"family":"King","given":"Tari A."},{"family":"Klapper","given":"Wolfram"},{"family":"Kleinheinz","given":"Kortine"},{"family":"Klimczak","given":"Leszek J."},{"family":"Knappskog","given":"Stian"},{"family":"Kneba","given":"Michael"},{"family":"Knoppers","given":"Bartha M."},{"family":"Koh","given":"Youngil"},{"family":"Komorowski","given":"Jan"},{"family":"Komura","given":"Daisuke"},{"family":"Komura","given":"Mitsuhiro"},{"family":"Kong","given":"Gu"},{"family":"Kool","given":"Marcel"},{"family":"Korbel","given":"Jan O."},{"family":"Korchina","given":"Viktoriya"},{"family":"Korshunov","given":"Andrey"},{"family":"Koscher","given":"Michael"},{"family":"Koster","given":"Roelof"},{"family":"Kote-Jarai","given":"Zsofia"},{"family":"Koures","given":"Antonios"},{"family":"Kovacevic","given":"Milena"},{"family":"Kremeyer","given":"Barbara"},{"family":"Kretzmer","given":"Helene"},{"family":"Kreuz","given":"Markus"},{"family":"Krishnamurthy","given":"Savitri"},{"family":"Kube","given":"Dieter"},{"family":"Kumar","given":"Kiran"},{"family":"Kumar","given":"Pardeep"},{"family":"Kumar","given":"Sushant"},{"family":"Kumar","given":"Yogesh"},{"family":"Kundra","given":"Ritika"},{"family":"Kübler","given":"Kirsten"},{"family":"Küppers","given":"Ralf"},{"family":"Lagergren","given":"Jesper"},{"family":"Lai","given":"Phillip H."},{"family":"Laird","given":"Peter W."},{"family":"Lakhani","given":"Sunil R."},{"family":"Lalansingh","given":"Christopher M."},{"family":"Lalonde","given":"Emilie"},{"family":"Lamaze","given":"Fabien C."},{"family":"Lambert","given":"Adam"},{"family":"Lander","given":"Eric"},{"family":"Landgraf","given":"Pablo"},{"family":"Landoni","given":"Luca"},{"family":"Langerød","given":"Anita"},{"family":"Lanzós","given":"Andrés"},{"family":"Larsimont","given":"Denis"},{"family":"Larsson","given":"Erik"},{"family":"Lathrop","given":"Mark"},{"family":"Lau","given":"Loretta M. S."},{"family":"Lawerenz","given":"Chris"},{"family":"Lawlor","given":"Rita T."},{"family":"Lawrence","given":"Michael S."},{"family":"Lazar","given":"Alexander J."},{"family":"Lazic","given":"Ana Mijalkovic"},{"family":"Le","given":"Xuan"},{"family":"Lee","given":"Darlene"},{"family":"Lee","given":"Donghoon"},{"family":"Lee","given":"Eunjung Alice"},{"family":"Lee","given":"Hee Jin"},{"family":"Lee","given":"Jake June-Koo"},{"family":"Lee","given":"Jeong-Yeon"},{"family":"Lee","given":"Juhee"},{"family":"Lee","given":"Ming Ta Michael"},{"family":"Lee-Six","given":"Henry"},{"family":"Lehmann","given":"Kjong-Van"},{"family":"Lehrach","given":"Hans"},{"family":"Lenze","given":"Dido"},{"family":"Leonard","given":"Conrad R."},{"family":"Leongamornlert","given":"Daniel A."},{"family":"Leshchiner","given":"Ignaty"},{"family":"Letourneau","given":"Louis"},{"family":"Letunic","given":"Ivica"},{"family":"Levine","given":"Douglas A."},{"family":"Lewis","given":"Lora"},{"family":"Ley","given":"Tim"},{"family":"Li","given":"Chang"},{"family":"Li","given":"Constance H."},{"family":"Li","given":"Haiyan Irene"},{"family":"Li","given":"Jun"},{"family":"Li","given":"Lin"},{"family":"Li","given":"Shantao"},{"family":"Li","given":"Siliang"},{"family":"Li","given":"Xiaobo"},{"family":"Li","given":"Xiaotong"},{"family":"Li","given":"Xinyue"},{"family":"Li","given":"Yilong"},{"family":"Liang","given":"Han"},{"family":"Liang","given":"Sheng-Ben"},{"family":"Lichter","given":"Peter"},{"family":"Lin","given":"Pei"},{"family":"Lin","given":"Ziao"},{"family":"Linehan","given":"W. M."},{"family":"Lingjærde","given":"Ole Christian"},{"family":"Liu","given":"Dongbing"},{"family":"Liu","given":"Eric Minwei"},{"family":"Liu","given":"Fei-Fei Fei"},{"family":"Liu","given":"Fenglin"},{"family":"Liu","given":"Jia"},{"family":"Liu","given":"Xingmin"},{"family":"Livingstone","given":"Julie"},{"family":"Livitz","given":"Dimitri"},{"family":"Livni","given":"Naomi"},{"family":"Lochovsky","given":"Lucas"},{"family":"Loeffler","given":"Markus"},{"family":"Long","given":"Georgina V."},{"family":"Lopez-Guillermo","given":"Armando"},{"family":"Lou","given":"Shaoke"},{"family":"Louis","given":"David N."},{"family":"Lovat","given":"Laurence B."},{"family":"Lu","given":"Yiling"},{"family":"Lu","given":"Yong-Jie"},{"family":"Lu","given":"Youyong"},{"family":"Luchini","given":"Claudio"},{"family":"Lungu","given":"Ilinca"},{"family":"Luo","given":"Xuemei"},{"family":"Luxton","given":"Hayley J."},{"family":"Lynch","given":"Andy G."},{"family":"Lype","given":"Lisa"},{"family":"López","given":"Cristina"},{"family":"López-Otín","given":"Carlos"},{"family":"Ma","given":"Eric Z."},{"family":"Ma","given":"Yussanne"},{"family":"MacGrogan","given":"Gaetan"},{"family":"MacRae","given":"Shona"},{"family":"Macintyre","given":"Geoff"},{"family":"Madsen","given":"Tobias"},{"family":"Maejima","given":"Kazuhiro"},{"family":"Mafficini","given":"Andrea"},{"family":"Maglinte","given":"Dennis T."},{"family":"Maitra","given":"Arindam"},{"family":"Majumder","given":"Partha P."},{"family":"Malcovati","given":"Luca"},{"family":"Malikic","given":"Salem"},{"family":"Malleo","given":"Giuseppe"},{"family":"Mann","given":"Graham J."},{"family":"Mantovani-Löffler","given":"Luisa"},{"family":"Marchal","given":"Kathleen"},{"family":"Marchegiani","given":"Giovanni"},{"family":"Mardis","given":"Elaine R."},{"family":"Margolin","given":"Adam A."},{"family":"Marin","given":"Maximillian G."},{"family":"Markowetz","given":"Florian"},{"family":"Markowski","given":"Julia"},{"family":"Marques-Bonet","given":"Tomas"},{"family":"Marra","given":"Marco A."},{"family":"Marsden","given":"Luke"},{"family":"Martens","given":"John W. M."},{"family":"Martin","given":"Sancha"},{"family":"Martin-Subero","given":"Jose I."},{"family":"Martincorena","given":"Iñigo"},{"family":"Martinez-Fundichely","given":"Alexander"},{"family":"Maruvka","given":"Yosef E."},{"family":"Mashl","given":"R. Jay"},{"family":"Massie","given":"Charlie E."},{"family":"Matthew","given":"Thomas J."},{"family":"Matthews","given":"Lucy"},{"family":"Mayer","given":"Erik"},{"family":"Mayes","given":"Simon"},{"family":"Mayo","given":"Michael"},{"family":"Mbabaali","given":"Faridah"},{"family":"McCune","given":"Karen"},{"family":"McDermott","given":"Ultan"},{"family":"McGillivray","given":"Patrick D."},{"family":"McLellan","given":"Michael D."},{"family":"McPherson","given":"John D."},{"family":"McPherson","given":"John R."},{"family":"McPherson","given":"Treasa A."},{"family":"Meier","given":"Samuel R."},{"family":"Meng","given":"Alice"},{"family":"Meng","given":"Shaowu"},{"family":"Menzies","given":"Andrew"},{"family":"Merrett","given":"Neil D."},{"family":"Merson","given":"Sue"},{"family":"Meyerson","given":"Matthew"},{"family":"Meyerson","given":"William"},{"family":"Mieczkowski","given":"Piotr A."},{"family":"Mihaiescu","given":"George L."},{"family":"Mijalkovic","given":"Sanja"},{"family":"Mikkelsen","given":"Tom"},{"family":"Milella","given":"Michele"},{"family":"Mileshkin","given":"Linda"},{"family":"Miller","given":"Christopher A."},{"family":"Miller","given":"David K."},{"family":"Miller","given":"Jessica K."},{"family":"Mills","given":"Gordon B."},{"family":"Milovanovic","given":"Ana"},{"family":"Minner","given":"Sarah"},{"family":"Miotto","given":"Marco"},{"family":"Arnau","given":"Gisela Mir"},{"family":"Mirabello","given":"Lisa"},{"family":"Mitchell","given":"Chris"},{"family":"Mitchell","given":"Thomas J."},{"family":"Miyano","given":"Satoru"},{"family":"Miyoshi","given":"Naoki"},{"family":"Mizuno","given":"Shinichi"},{"family":"Molnár-Gábor","given":"Fruzsina"},{"family":"Moore","given":"Malcolm J."},{"family":"Moore","given":"Richard A."},{"family":"Morganella","given":"Sandro"},{"family":"Morris","given":"Quaid D."},{"family":"Mose","given":"Lisle E."},{"family":"Moser","given":"Catherine D."},{"family":"Muiños","given":"Ferran"},{"family":"Mularoni","given":"Loris"},{"family":"Mungall","given":"Andrew J."},{"family":"Mungall","given":"Karen"},{"family":"Musgrove","given":"Elizabeth A."},{"family":"Mustonen","given":"Ville"},{"family":"Mutch","given":"David"},{"family":"Muyas","given":"Francesc"},{"family":"Muzny","given":"Donna M."},{"family":"Muñoz","given":"Alfonso"},{"family":"Myers","given":"Jerome"},{"family":"Myklebost","given":"Ola"},{"family":"Möller","given":"Peter"},{"family":"Nagae","given":"Genta"},{"family":"Nagrial","given":"Adnan M."},{"family":"Nahal-Bose","given":"Hardeep K."},{"family":"Nakagama","given":"Hitoshi"},{"family":"Nakagawa","given":"Hidewaki"},{"family":"Nakamura","given":"Hiromi"},{"family":"Nakamura","given":"Toru"},{"family":"Nakano","given":"Kaoru"},{"family":"Nandi","given":"Tannistha"},{"family":"Nangalia","given":"Jyoti"},{"family":"Nastic","given":"Mia"},{"family":"Navarro","given":"Arcadi"},{"family":"Navarro","given":"Fabio C. P."},{"family":"Neal","given":"David E."},{"family":"Nettekoven","given":"Gerd"},{"family":"Newell","given":"Felicity"},{"family":"Newhouse","given":"Steven J."},{"family":"Newton","given":"Yulia"},{"family":"Ng","given":"Alvin Wei Tian"},{"family":"Ng","given":"Anthony"},{"family":"Nicholson","given":"Jonathan"},{"family":"Nicol","given":"David"},{"family":"Nie","given":"Yongzhan"},{"family":"Nielsen","given":"G. Petur"},{"family":"Nielsen","given":"Morten Muhlig"},{"family":"Nik-Zainal","given":"Serena"},{"family":"Noble","given":"Michael S."},{"family":"Nones","given":"Katia"},{"family":"Northcott","given":"Paul A."},{"family":"Notta","given":"Faiyaz"},{"family":"O’Connor","given":"Brian D."},{"family":"O’Donnell","given":"Peter"},{"family":"O’Donovan","given":"Maria"},{"family":"O’Meara","given":"Sarah"},{"family":"O’Neill","given":"Brian Patrick"},{"family":"O’Neill","given":"J. Robert"},{"family":"Ocana","given":"David"},{"family":"Ochoa","given":"Angelica"},{"family":"Oesper","given":"Layla"},{"family":"Ogden","given":"Christopher"},{"family":"Ohdan","given":"Hideki"},{"family":"Ohi","given":"Kazuhiro"},{"family":"Ohno-Machado","given":"Lucila"},{"family":"Oien","given":"Karin A."},{"family":"Ojesina","given":"Akinyemi I."},{"family":"Ojima","given":"Hidenori"},{"family":"Okusaka","given":"Takuji"},{"family":"Omberg","given":"Larsson"},{"family":"Ong","given":"Choon Kiat"},{"family":"Ossowski","given":"Stephan"},{"family":"Ott","given":"German"},{"family":"Ouellette","given":"B. F. Francis"},{"family":"P’ng","given":"Christine"},{"family":"Paczkowska","given":"Marta"},{"family":"Paiella","given":"Salvatore"},{"family":"Pairojkul","given":"Chawalit"},{"family":"Pajic","given":"Marina"},{"family":"Pan-Hammarström","given":"Qiang"},{"family":"Papaemmanuil","given":"Elli"},{"family":"Papatheodorou","given":"Irene"},{"family":"Paramasivam","given":"Nagarajan"},{"family":"Park","given":"Ji Wan"},{"family":"Park","given":"Joong-Won"},{"family":"Park","given":"Keunchil"},{"family":"Park","given":"Kiejung"},{"family":"Park","given":"Peter J."},{"family":"Parker","given":"Joel S."},{"family":"Parsons","given":"Simon L."},{"family":"Pass","given":"Harvey"},{"family":"Pasternack","given":"Danielle"},{"family":"Pastore","given":"Alessandro"},{"family":"Patch","given":"Ann-Marie"},{"family":"Pauporté","given":"Iris"},{"family":"Pearson","given":"John V."},{"family":"Pedamallu","given":"Chandra Sekhar"},{"family":"Pedersen","given":"Jakob Skou"},{"family":"Pederzoli","given":"Paolo"},{"family":"Peifer","given":"Martin"},{"family":"Pennell","given":"Nathan A."},{"family":"Perou","given":"Charles M."},{"family":"Perry","given":"Marc D."},{"family":"Petersen","given":"Gloria M."},{"family":"Peto","given":"Myron"},{"family":"Petrelli","given":"Nicholas"},{"family":"Petryszak","given":"Robert"},{"family":"Pfister","given":"Stefan M."},{"family":"Phillips","given":"Mark"},{"family":"Pich","given":"Oriol"},{"family":"Pickett","given":"Hilda A."},{"family":"Pihl","given":"Todd D."},{"family":"Pillay","given":"Nischalan"},{"family":"Pinder","given":"Sarah"},{"family":"Pinese","given":"Mark"},{"family":"Pinho","given":"Andreia V."},{"family":"Pitkänen","given":"Esa"},{"family":"Piñeiro-Yáñez","given":"Elena"},{"family":"Planko","given":"Laura"},{"family":"Plass","given":"Christoph"},{"family":"Polak","given":"Paz"},{"family":"Pons","given":"Tirso"},{"family":"Popescu","given":"Irinel"},{"family":"Potapova","given":"Olga"},{"family":"Prasad","given":"Aparna"},{"family":"Preston","given":"Shaun R."},{"family":"Prinz","given":"Manuel"},{"family":"Pritchard","given":"Antonia L."},{"family":"Prokopec","given":"Stephenie D."},{"family":"Provenzano","given":"Elena"},{"family":"Puente","given":"Xose S."},{"family":"Puig","given":"Sonia"},{"family":"Puiggròs","given":"Montserrat"},{"family":"Pulido-Tamayo","given":"Sergio"},{"family":"Pupo","given":"Gulietta M."},{"family":"Purdie","given":"Colin A."},{"family":"Quinn","given":"Michael C."},{"family":"Rabionet","given":"Raquel"},{"family":"Rader","given":"Janet S."},{"family":"Radlwimmer","given":"Bernhard"},{"family":"Radovic","given":"Petar"},{"family":"Raeder","given":"Benjamin"},{"family":"Raine","given":"Keiran M."},{"family":"Ramakrishna","given":"Manasa"},{"family":"Ramakrishnan","given":"Kamna"},{"family":"Ramalingam","given":"Suresh"},{"family":"Raphael","given":"Benjamin J."},{"family":"Rathmell","given":"W. Kimryn"},{"family":"Rausch","given":"Tobias"},{"family":"Reifenberger","given":"Guido"},{"family":"Reimand","given":"Jüri"},{"family":"Reis-Filho","given":"Jorge"},{"family":"Reuter","given":"Victor"},{"family":"Reyes-Salazar","given":"Iker"},{"family":"Reyna","given":"Matthew A."},{"family":"Reynolds","given":"Sheila M."},{"family":"Rheinbay","given":"Esther"},{"family":"Riazalhosseini","given":"Yasser"},{"family":"Richardson","given":"Andrea L."},{"family":"Richter","given":"Julia"},{"family":"Ringel","given":"Matthew"},{"family":"Ringnér","given":"Markus"},{"family":"Rino","given":"Yasushi"},{"family":"Rippe","given":"Karsten"},{"family":"Roach","given":"Jeffrey"},{"family":"Roberts","given":"Lewis R."},{"family":"Roberts","given":"Nicola D."},{"family":"Roberts","given":"Steven A."},{"family":"Robertson","given":"A. Gordon"},{"family":"Robertson","given":"Alan J."},{"family":"Rodriguez","given":"Javier Bartolomé"},{"family":"Rodriguez-Martin","given":"Bernardo"},{"family":"Rodríguez-González","given":"F. Germán"},{"family":"Rohde","given":"Marius"},{"family":"Rokutan","given":"Hirofumi"},{"family":"Rooman","given":"Ilse"},{"family":"Roques","given":"Tom"},{"family":"Rosebrock","given":"Daniel"},{"family":"Rosenberg","given":"Mara"},{"family":"Rosenstiel","given":"Philip C."},{"family":"Rosenwald","given":"Andreas"},{"family":"Rowe","given":"Edward W."},{"family":"Royo","given":"Romina"},{"family":"Rozen","given":"Steven G."},{"family":"Rubanova","given":"Yulia"},{"family":"Rubin","given":"Mark A."},{"family":"Rubio-Perez","given":"Carlota"},{"family":"Rudneva","given":"Vasilisa A."},{"family":"Rusev","given":"Borislav C."},{"family":"Ruzzenente","given":"Andrea"},{"family":"Rätsch","given":"Gunnar"},{"family":"Sabarinathan","given":"Radhakrishnan"},{"family":"Sabelnykova","given":"Veronica Y."},{"family":"Sadeghi","given":"Sara"},{"family":"Sahinalp","given":"S. Cenk"},{"family":"Saini","given":"Natalie"},{"family":"Saito-Adachi","given":"Mihoko"},{"family":"Saksena","given":"Gordon"},{"family":"Salgado","given":"Roberto"},{"family":"Salichos","given":"Leonidas"},{"family":"Sallari","given":"Richard"},{"family":"Saller","given":"Charles"},{"family":"Salvia","given":"Roberto"},{"family":"Sam","given":"Michelle"},{"family":"Samra","given":"Jaswinder S."},{"family":"Sanchez-Vega","given":"Francisco"},{"family":"Sander","given":"Chris"},{"family":"Sanders","given":"Grant"},{"family":"Sarin","given":"Rajiv"},{"family":"Sarrafi","given":"Iman"},{"family":"Sasaki-Oku","given":"Aya"},{"family":"Sauer","given":"Torill"},{"family":"Sauter","given":"Guido"},{"family":"Saw","given":"Robyn P. M."},{"family":"Scardoni","given":"Maria"},{"family":"Scarlett","given":"Christopher J."},{"family":"Scarpa","given":"Aldo"},{"family":"Scelo","given":"Ghislaine"},{"family":"Schadendorf","given":"Dirk"},{"family":"Schein","given":"Jacqueline E."},{"family":"Schilhabel","given":"Markus B."},{"family":"Schlesner","given":"Matthias"},{"family":"Schlomm","given":"Thorsten"},{"family":"Schmidt","given":"Heather K."},{"family":"Schreiber","given":"Stefan"},{"family":"Schultz","given":"Nikolaus"},{"family":"Schumacher","given":"Steven E."},{"family":"Schwarz","given":"Roland F."},{"family":"Scolyer","given":"Richard A."},{"family":"Scott","given":"David"},{"family":"Scully","given":"Ralph"},{"family":"Seethala","given":"Raja"},{"family":"Segre","given":"Ayellet V."},{"family":"Selander","given":"Iris"},{"family":"Semple","given":"Colin A."},{"family":"Senbabaoglu","given":"Yasin"},{"family":"Sengupta","given":"Subhajit"},{"family":"Sereni","given":"Elisabetta"},{"family":"Serra","given":"Stefano"},{"family":"Shackleton","given":"Mark"},{"family":"Shah","given":"Nimish C."},{"family":"Shahabi","given":"Sagedeh"},{"family":"Shang","given":"Catherine A."},{"family":"Shang","given":"Ping"},{"family":"Shapira","given":"Ofer"},{"family":"Shelton","given":"Troy"},{"family":"Shen","given":"Ciyue"},{"family":"Shen","given":"Hui"},{"family":"Shepherd","given":"Rebecca"},{"family":"Shi","given":"Yan"},{"family":"Shiah","given":"Yu-Jia"},{"family":"Shibata","given":"Tatsuhiro"},{"family":"Shih","given":"Juliann"},{"family":"Shimizu","given":"Eigo"},{"family":"Shin","given":"Seung Jun"},{"family":"Shiraishi","given":"Yuichi"},{"family":"Shmaya","given":"Tal"},{"family":"Shmulevich","given":"Ilya"},{"family":"Shorser","given":"Solomon I."},{"family":"Shrestha","given":"Raunak"},{"family":"Shringarpure","given":"Suyash S."},{"family":"Shriver","given":"Craig"},{"family":"Shuai","given":"Shimin"},{"family":"Sidiropoulos","given":"Nikos"},{"family":"Siebert","given":"Reiner"},{"family":"Sieuwerts","given":"Anieta M."},{"family":"Sieverling","given":"Lina"},{"family":"Signoretti","given":"Sabina"},{"family":"Sikora","given":"Katarzyna O."},{"family":"Simbolo","given":"Michele"},{"family":"Simon","given":"Ronald"},{"family":"Simons","given":"Janae V."},{"family":"Simpson","given":"Jared T."},{"family":"Simpson","given":"Peter T."},{"family":"Singer","given":"Samuel"},{"family":"Sinnott-Armstrong","given":"Nasa"},{"family":"Sipahimalani","given":"Payal"},{"family":"Skelly","given":"Tara J."},{"family":"Smid","given":"Marcel"},{"family":"Smith","given":"Jaclyn"},{"family":"Smith-McCune","given":"Karen"},{"family":"Socci","given":"Nicholas D."},{"family":"Soloway","given":"Matthew G."},{"family":"Song","given":"Lei"},{"family":"Sood","given":"Anil K."},{"family":"Sothi","given":"Sharmila"},{"family":"Sotiriou","given":"Christos"},{"family":"Soulette","given":"Cameron M."},{"family":"Span","given":"Paul N."},{"family":"Spellman","given":"Paul T."},{"family":"Spillane","given":"Andrew J."},{"family":"Spiro","given":"Oliver"},{"family":"Spring","given":"Jonathan"},{"family":"Staaf","given":"Johan"},{"family":"Stadler","given":"Peter F."},{"family":"Staib","given":"Peter"},{"family":"Stark","given":"Stefan G."},{"family":"Stebbings","given":"Lucy"},{"family":"Stefánsson","given":"Ólafur Andri"},{"family":"Stegle","given":"Oliver"},{"family":"Stein","given":"Lincoln D."},{"family":"Stenhouse","given":"Alasdair"},{"family":"Stewart","given":"Chip"},{"family":"Stilgenbauer","given":"Stephan"},{"family":"Stobbe","given":"Miranda D."},{"family":"Stratton","given":"Michael R."},{"family":"Stretch","given":"Jonathan R."},{"family":"Struck","given":"Adam J."},{"family":"Stuart","given":"Joshua M."},{"family":"Stunnenberg","given":"Henk G."},{"family":"Su","given":"Hong"},{"family":"Su","given":"Xiaoping"},{"family":"Sungalee","given":"Stephanie"},{"family":"Susak","given":"Hana"},{"family":"Suzuki","given":"Akihiro"},{"family":"Sweep","given":"Fred"},{"family":"Szczepanowski","given":"Monika"},{"family":"Sültmann","given":"Holger"},{"family":"Yugawa","given":"Takashi"},{"family":"Tam","given":"Angela"},{"family":"Tamborero","given":"David"},{"family":"Tan","given":"Benita Kiat Tee"},{"family":"Tan","given":"Donghui"},{"family":"Tan","given":"Patrick"},{"family":"Tanaka","given":"Hiroko"},{"family":"Taniguchi","given":"Hirokazu"},{"family":"Tanskanen","given":"Tomas J."},{"family":"Tarabichi","given":"Maxime"},{"family":"Tarnuzzer","given":"Roy"},{"family":"Tarpey","given":"Patrick"},{"family":"Taschuk","given":"Morgan L."},{"family":"Tatsuno","given":"Kenji"},{"family":"Tavaré","given":"Simon"},{"family":"Taylor","given":"Darrin F."},{"family":"Taylor-Weiner","given":"Amaro"},{"family":"Teague","given":"Jon W."},{"family":"Teh","given":"Bin Tean"},{"family":"Tembe","given":"Varsha"},{"family":"Temes","given":"Javier"},{"family":"Thai","given":"Kevin"},{"family":"Thiessen","given":"Nina"},{"family":"Thomas","given":"Gilles"},{"family":"Thomas","given":"Sarah"},{"family":"Thompson","given":"Alastair M."},{"family":"Thompson","given":"John F. F."},{"family":"Thompson","given":"R. Houston"},{"family":"Thorne","given":"Heather"},{"family":"Thorne","given":"Leigh B."},{"family":"Thorogood","given":"Adrian"},{"family":"Tiao","given":"Grace"},{"family":"Tijanic","given":"Nebojsa"},{"family":"Timms","given":"Lee E."},{"family":"Tirabosco","given":"Roberto"},{"family":"Tojo","given":"Marta"},{"family":"Tommasi","given":"Stefania"},{"family":"Toon","given":"Christopher W."},{"family":"Torrents","given":"David"},{"family":"Tortora","given":"Giampaolo"},{"family":"Tost","given":"Jörg"},{"family":"Totoki","given":"Yasushi"},{"family":"Townend","given":"David"},{"family":"Traficante","given":"Nadia"},{"family":"Trotta","given":"Jean-Rémi"},{"family":"Trümper","given":"Lorenz H. P."},{"family":"Tsao","given":"Ming"},{"family":"Tsunoda","given":"Tatsuhiko"},{"family":"Tucker","given":"Olga"},{"family":"Turkington","given":"Richard"},{"family":"Turner","given":"Daniel J."},{"family":"Tutt","given":"Andrew"},{"family":"Ueno","given":"Masaki"},{"family":"Umbricht","given":"Christopher"},{"family":"Umer","given":"Husen M."},{"family":"Underwood","given":"Timothy J."},{"family":"Urushidate","given":"Tomoko"},{"family":"Ushiku","given":"Tetsuo"},{"family":"Uusküla-Reimand","given":"Liis"},{"family":"Valencia","given":"Alfonso"},{"family":"Van Den Berg","given":"David J."},{"family":"Van Laere","given":"Steven"},{"family":"Van Meir","given":"Erwin G."},{"family":"Van den Eynden","given":"Gert G."},{"family":"Van der Kwast","given":"Theodorus"},{"family":"Vasudev","given":"Naveen"},{"family":"Vazquez","given":"Miguel"},{"family":"Vedururu","given":"Ravikiran"},{"family":"Veluvolu","given":"Umadevi"},{"family":"Vembu","given":"Shankar"},{"family":"Verbeke","given":"Lieven P. C."},{"family":"Vermeulen","given":"Peter"},{"family":"Verrill","given":"Clare"},{"family":"Viari","given":"Alain"},{"family":"Vicente","given":"David"},{"family":"Vicentini","given":"Caterina"},{"family":"VijayRaghavan","given":"K."},{"family":"Viksna","given":"Juris"},{"family":"Vilain","given":"Ricardo E."},{"family":"Villasante","given":"Izar"},{"family":"Vincent-Salomon","given":"Anne"},{"family":"Voet","given":"Douglas"},{"family":"Vázquez-García","given":"Ignacio"},{"family":"Waddell","given":"Nick M."},{"family":"Waddell","given":"Nicola"},{"family":"Wadelius","given":"Claes"},{"family":"Wadi","given":"Lina"},{"family":"Wagener","given":"Rabea"},{"family":"Wala","given":"Jeremiah A."},{"family":"Wang","given":"Jian"},{"family":"Wang","given":"Jiayin"},{"family":"Wang","given":"Linghua"},{"family":"Wang","given":"Wenyi"},{"family":"Wang","given":"Yumeng"},{"family":"Wang","given":"Zhining"},{"family":"Waring","given":"Paul M."},{"family":"Warnatz","given":"Hans-Jörg"},{"family":"Warrell","given":"Jonathan"},{"family":"Warren","given":"Anne Y."},{"family":"Waszak","given":"Sebastian M."},{"family":"Wedge","given":"David C."},{"family":"Weichenhan","given":"Dieter"},{"family":"Weinstein","given":"John N."},{"family":"Weischenfeldt","given":"Joachim"},{"family":"Weisenberger","given":"Daniel J."},{"family":"Welch","given":"Ian"},{"family":"Wendl","given":"Michael C."},{"family":"Werner","given":"Johannes"},{"family":"Wheeler","given":"David A."},{"family":"Whitaker","given":"Hayley C."},{"family":"Wigle","given":"Dennis"},{"family":"Wilkerson","given":"Matthew D."},{"family":"Williams","given":"Ashley"},{"family":"Wilmott","given":"James S."},{"family":"Wilson","given":"Gavin W."},{"family":"Wilson","given":"Julie M."},{"family":"Wilson","given":"Richard K."},{"family":"Winterhoff","given":"Boris"},{"family":"Wintersinger","given":"Jeffrey A."},{"family":"Wiznerowicz","given":"Maciej"},{"family":"Wolf","given":"Stephan"},{"family":"Wong","given":"Bernice H."},{"family":"Wong","given":"Tina"},{"family":"Wong","given":"Winghing"},{"family":"Wood","given":"Scott"},{"family":"Wouters","given":"Bradly G."},{"family":"Wright","given":"Adam J."},{"family":"Wright","given":"Derek W."},{"family":"Wu","given":"Chin-Lee"},{"family":"Wu","given":"Dai-Ying"},{"family":"Wu","given":"Jianmin"},{"family":"Wu","given":"Kui"},{"family":"Wu","given":"Yang"},{"family":"Wu","given":"Zhenggang"},{"family":"Xi","given":"Liu"},{"family":"Xia","given":"Tian"},{"family":"Xiao","given":"Xiao"},{"family":"Xing","given":"Rui"},{"family":"Xiong","given":"Heng"},{"family":"Xu","given":"Qinying"},{"family":"Xu","given":"Yanxun"},{"family":"Xue","given":"Hong"},{"family":"Yachida","given":"Shinichi"},{"family":"Yakneen","given":"Sergei"},{"family":"Yamaguchi","given":"Rui"},{"family":"Yamaguchi","given":"Takafumi N."},{"family":"Yamamoto","given":"Masakazu"},{"family":"Yamamoto","given":"Shogo"},{"family":"Yamaue","given":"Hiroki"},{"family":"Yang","given":"Fan"},{"family":"Yang","given":"Jean Y."},{"family":"Yang","given":"Liming"},{"family":"Yang","given":"Lixing"},{"family":"Yang","given":"Shanlin"},{"family":"Yang","given":"Tsun-Po"},{"family":"Yang","given":"Yang"},{"family":"Yao","given":"Xiaotong"},{"family":"Yaspo","given":"Marie-Laure"},{"family":"Yates","given":"Lucy"},{"family":"Yau","given":"Christina"},{"family":"Ye","given":"Kai"},{"family":"Yellapantula","given":"Venkata D."},{"family":"Yoon","given":"Christopher J."},{"family":"Yoon","given":"Sung-Soo"},{"family":"Yousif","given":"Fouad"},{"family":"Yu","given":"Jun"},{"family":"Yu","given":"Kaixian"},{"family":"Yu","given":"Willie"},{"family":"Yu","given":"Yingyan"},{"family":"Yuan","given":"Ke"},{"family":"Yuan","given":"Yuan"},{"family":"Yuen","given":"Denis"},{"family":"Yung","given":"Christina K."},{"family":"Zaikova","given":"Olga"},{"family":"Zamora","given":"Jorge"},{"family":"Zenklusen","given":"Jean C."},{"family":"Zenz","given":"Thorsten"},{"family":"Zeps","given":"Nikolajs"},{"family":"Zhang","given":"Cheng-Zhong"},{"family":"Zhang","given":"Fan"},{"family":"Zhang","given":"Hailei"},{"family":"Zhang","given":"Hongwei"},{"family":"Zhang","given":"Jiashan"},{"family":"Zhang","given":"Jing"},{"family":"Zhang","given":"Junjun"},{"family":"Zhang","given":"Xuanping"},{"family":"Zhang","given":"Zemin"},{"family":"Zheng","given":"Liangtao"},{"family":"Zheng","given":"Xiuqing"},{"family":"Zhou","given":"Wanding"},{"family":"Zhou","given":"Yong"},{"family":"Zhu","given":"Bin"},{"family":"Zhu","given":"Hongtu"},{"family":"Zhu","given":"Jingchun"},{"family":"Zhu","given":"Shida"},{"family":"Zou","given":"Lihua"},{"family":"Zou","given":"Xueqing"},{"family":"deFazio","given":"Anna"},{"family":"As","given":"Nicholas","non-dropping-particle":"van"},{"family":"Deurzen","given":"Carolien H. M.","non-dropping-particle":"van"},{"family":"Vijver","given":"Marc J.","non-dropping-particle":"van de"},{"family":"Veer","given":"L.","non-dropping-particle":"van’t"},{"family":"Mering","given":"Christian","non-dropping-particle":"von"}],"issued":{"date-parts":[["2020",2,6]]}}}],"schema":"https://github.com/citation-style-language/schema/raw/master/csl-citation.json"} </w:instrText>
      </w:r>
      <w:r w:rsidR="00082B6A">
        <w:rPr>
          <w:rFonts w:ascii="Times New Roman" w:hAnsi="Times New Roman" w:cs="Times New Roman"/>
          <w:sz w:val="24"/>
          <w:szCs w:val="24"/>
        </w:rPr>
        <w:fldChar w:fldCharType="separate"/>
      </w:r>
      <w:r w:rsidR="00082B6A" w:rsidRPr="00082B6A">
        <w:rPr>
          <w:rFonts w:ascii="Times New Roman" w:hAnsi="Times New Roman" w:cs="Times New Roman"/>
          <w:sz w:val="24"/>
        </w:rPr>
        <w:t>(Martínez-Jiménez et al. 2023; Bavi et al. 2020)</w:t>
      </w:r>
      <w:r w:rsidR="00082B6A">
        <w:rPr>
          <w:rFonts w:ascii="Times New Roman" w:hAnsi="Times New Roman" w:cs="Times New Roman"/>
          <w:sz w:val="24"/>
          <w:szCs w:val="24"/>
        </w:rPr>
        <w:fldChar w:fldCharType="end"/>
      </w:r>
      <w:r w:rsidRPr="00442D83">
        <w:rPr>
          <w:rFonts w:ascii="Times New Roman" w:hAnsi="Times New Roman" w:cs="Times New Roman"/>
          <w:sz w:val="24"/>
          <w:szCs w:val="24"/>
        </w:rPr>
        <w:t xml:space="preserve">, several samples displaying MSI characteristics—such as high SBS and indel mutations alongside MSI-associated SBS signatures—were classified as MSS. To resolve this discrepancy, we updated the MSI status using MSISeq, a software tool designed to identify MSI status based on catalogs of somatic mutations </w:t>
      </w:r>
      <w:r w:rsidR="008A7B6B">
        <w:rPr>
          <w:rFonts w:ascii="Times New Roman" w:hAnsi="Times New Roman" w:cs="Times New Roman"/>
          <w:sz w:val="24"/>
          <w:szCs w:val="24"/>
        </w:rPr>
        <w:fldChar w:fldCharType="begin"/>
      </w:r>
      <w:r w:rsidR="008A7B6B">
        <w:rPr>
          <w:rFonts w:ascii="Times New Roman" w:hAnsi="Times New Roman" w:cs="Times New Roman"/>
          <w:sz w:val="24"/>
          <w:szCs w:val="24"/>
        </w:rPr>
        <w:instrText xml:space="preserve"> ADDIN ZOTERO_ITEM CSL_CITATION {"citationID":"Dkst3xq7","properties":{"formattedCitation":"(Ni Huang et al. 2015)","plainCitation":"(Ni Huang et al. 2015)","noteIndex":0},"citationItems":[{"id":825,"uris":["http://zotero.org/users/14858941/items/2V7URUSU"],"itemData":{"id":825,"type":"article-journal","abstract":"Abstract\n            Microsatellite instability (MSI) is a form of hypermutation that occurs in some tumors due to defects in cellular DNA mismatch repair. MSI is characterized by frequent somatic mutations (i.e., cancer-specific mutations) that change the length of simple repeats (e.g., AAAAA…., GATAGATAGATA...). Clinical MSI tests evaluate the lengths of a handful of simple repeat sites, while next-generation sequencing can assay many more sites and offers a much more complete view of their somatic mutation frequencies. Using somatic mutation data from the exomes of a 361-tumor training set, we developed classifiers to determine MSI status based on four machine-learning frameworks. All frameworks had high accuracy and after choosing one we determined that it had &gt;98% concordance with clinical tests in a separate 163-tumor test set. Furthermore, this classifier retained high concordance even when classifying tumors based on subsets of whole-exome data. We have released a CRAN R package, MSIseq, based on this classifier. MSIseq is faster and simpler to use than software that requires large files of aligned sequenced reads. MSIseq will be useful for genomic studies in which clinical MSI test results are unavailable and for detecting possible misclassifications by clinical tests.","container-title":"Scientific Reports","DOI":"10.1038/srep13321","ISSN":"2045-2322","issue":"1","journalAbbreviation":"Sci Rep","language":"en","page":"13321","source":"DOI.org (Crossref)","title":"MSIseq: Software for Assessing Microsatellite Instability from Catalogs of Somatic Mutations","title-short":"MSIseq","volume":"5","author":[{"family":"Ni Huang","given":"Mi"},{"family":"McPherson","given":"John R."},{"family":"Cutcutache","given":"Ioana"},{"family":"Teh","given":"Bin Tean"},{"family":"Tan","given":"Patrick"},{"family":"Rozen","given":"Steven G."}],"issued":{"date-parts":[["2015",8,26]]}}}],"schema":"https://github.com/citation-style-language/schema/raw/master/csl-citation.json"} </w:instrText>
      </w:r>
      <w:r w:rsidR="008A7B6B">
        <w:rPr>
          <w:rFonts w:ascii="Times New Roman" w:hAnsi="Times New Roman" w:cs="Times New Roman"/>
          <w:sz w:val="24"/>
          <w:szCs w:val="24"/>
        </w:rPr>
        <w:fldChar w:fldCharType="separate"/>
      </w:r>
      <w:r w:rsidR="008A7B6B" w:rsidRPr="008A7B6B">
        <w:rPr>
          <w:rFonts w:ascii="Times New Roman" w:hAnsi="Times New Roman" w:cs="Times New Roman"/>
          <w:sz w:val="24"/>
        </w:rPr>
        <w:t>(Huang et al. 2015)</w:t>
      </w:r>
      <w:r w:rsidR="008A7B6B">
        <w:rPr>
          <w:rFonts w:ascii="Times New Roman" w:hAnsi="Times New Roman" w:cs="Times New Roman"/>
          <w:sz w:val="24"/>
          <w:szCs w:val="24"/>
        </w:rPr>
        <w:fldChar w:fldCharType="end"/>
      </w:r>
      <w:r w:rsidRPr="00442D83">
        <w:rPr>
          <w:rFonts w:ascii="Times New Roman" w:hAnsi="Times New Roman" w:cs="Times New Roman"/>
          <w:sz w:val="24"/>
          <w:szCs w:val="24"/>
        </w:rPr>
        <w:t xml:space="preserve">. MSISeq identified an additional </w:t>
      </w:r>
      <w:r w:rsidR="00A1143B">
        <w:rPr>
          <w:rFonts w:ascii="Times New Roman" w:hAnsi="Times New Roman" w:cs="Times New Roman" w:hint="eastAsia"/>
          <w:sz w:val="24"/>
          <w:szCs w:val="24"/>
        </w:rPr>
        <w:t>98</w:t>
      </w:r>
      <w:r w:rsidRPr="00442D83">
        <w:rPr>
          <w:rFonts w:ascii="Times New Roman" w:hAnsi="Times New Roman" w:cs="Times New Roman"/>
          <w:sz w:val="24"/>
          <w:szCs w:val="24"/>
        </w:rPr>
        <w:t xml:space="preserve"> MSI tumors beyond the 91 previously reported in the literature. In total, we identified </w:t>
      </w:r>
      <w:r w:rsidR="00187F59">
        <w:rPr>
          <w:rFonts w:ascii="Times New Roman" w:hAnsi="Times New Roman" w:cs="Times New Roman" w:hint="eastAsia"/>
          <w:sz w:val="24"/>
          <w:szCs w:val="24"/>
        </w:rPr>
        <w:t>189</w:t>
      </w:r>
      <w:r w:rsidRPr="00442D83">
        <w:rPr>
          <w:rFonts w:ascii="Times New Roman" w:hAnsi="Times New Roman" w:cs="Times New Roman"/>
          <w:sz w:val="24"/>
          <w:szCs w:val="24"/>
        </w:rPr>
        <w:t xml:space="preserve"> MSI tumors with SBS mutation counts ranging from 10,839 to 2,432,617 and indel mutations ranging from 5,060 to 318,631. For subsequent analyses, we will refer to these </w:t>
      </w:r>
      <w:r w:rsidR="00A1143B">
        <w:rPr>
          <w:rFonts w:ascii="Times New Roman" w:hAnsi="Times New Roman" w:cs="Times New Roman" w:hint="eastAsia"/>
          <w:sz w:val="24"/>
          <w:szCs w:val="24"/>
        </w:rPr>
        <w:t>189</w:t>
      </w:r>
      <w:r w:rsidRPr="00442D83">
        <w:rPr>
          <w:rFonts w:ascii="Times New Roman" w:hAnsi="Times New Roman" w:cs="Times New Roman"/>
          <w:sz w:val="24"/>
          <w:szCs w:val="24"/>
        </w:rPr>
        <w:t xml:space="preserve"> tumors as MSI tumors (</w:t>
      </w:r>
      <w:r w:rsidR="00C354D7">
        <w:rPr>
          <w:rFonts w:ascii="Times New Roman" w:hAnsi="Times New Roman" w:cs="Times New Roman" w:hint="eastAsia"/>
          <w:sz w:val="24"/>
          <w:szCs w:val="24"/>
        </w:rPr>
        <w:t>Figure S</w:t>
      </w:r>
      <w:r w:rsidRPr="00442D83">
        <w:rPr>
          <w:rFonts w:ascii="Times New Roman" w:hAnsi="Times New Roman" w:cs="Times New Roman"/>
          <w:sz w:val="24"/>
          <w:szCs w:val="24"/>
        </w:rPr>
        <w:t>). Notably, these MSI tumors typically exhibit a higher prevalence of deletions compared to insertions (</w:t>
      </w:r>
      <w:r w:rsidR="00C354D7">
        <w:rPr>
          <w:rFonts w:ascii="Times New Roman" w:hAnsi="Times New Roman" w:cs="Times New Roman" w:hint="eastAsia"/>
          <w:sz w:val="24"/>
          <w:szCs w:val="24"/>
        </w:rPr>
        <w:t>Figure S</w:t>
      </w:r>
      <w:r w:rsidRPr="00442D83">
        <w:rPr>
          <w:rFonts w:ascii="Times New Roman" w:hAnsi="Times New Roman" w:cs="Times New Roman"/>
          <w:sz w:val="24"/>
          <w:szCs w:val="24"/>
        </w:rPr>
        <w:t>), suggesting that defective DNA mismatch repair predominantly leads to nucleotide removal rather than insertions.</w:t>
      </w:r>
    </w:p>
    <w:p w14:paraId="3DA1B255" w14:textId="608E9116" w:rsidR="001A4173" w:rsidRPr="00995E34" w:rsidRDefault="00995E34" w:rsidP="001A4173">
      <w:pPr>
        <w:spacing w:line="480" w:lineRule="auto"/>
        <w:rPr>
          <w:rFonts w:ascii="Times New Roman" w:hAnsi="Times New Roman" w:cs="Times New Roman"/>
          <w:sz w:val="24"/>
          <w:szCs w:val="24"/>
        </w:rPr>
      </w:pPr>
      <w:r w:rsidRPr="00995E34">
        <w:rPr>
          <w:rFonts w:ascii="Times New Roman" w:hAnsi="Times New Roman" w:cs="Times New Roman"/>
          <w:sz w:val="24"/>
          <w:szCs w:val="24"/>
        </w:rPr>
        <w:t>Leveraging the higher prevalence of MSI tumors in our combined dataset, we identified five I</w:t>
      </w:r>
      <w:r>
        <w:rPr>
          <w:rFonts w:ascii="Times New Roman" w:hAnsi="Times New Roman" w:cs="Times New Roman" w:hint="eastAsia"/>
          <w:sz w:val="24"/>
          <w:szCs w:val="24"/>
        </w:rPr>
        <w:t>n</w:t>
      </w:r>
      <w:r w:rsidRPr="00995E34">
        <w:rPr>
          <w:rFonts w:ascii="Times New Roman" w:hAnsi="Times New Roman" w:cs="Times New Roman"/>
          <w:sz w:val="24"/>
          <w:szCs w:val="24"/>
        </w:rPr>
        <w:t>D</w:t>
      </w:r>
      <w:r>
        <w:rPr>
          <w:rFonts w:ascii="Times New Roman" w:hAnsi="Times New Roman" w:cs="Times New Roman" w:hint="eastAsia"/>
          <w:sz w:val="24"/>
          <w:szCs w:val="24"/>
        </w:rPr>
        <w:t>el</w:t>
      </w:r>
      <w:r w:rsidRPr="00995E34">
        <w:rPr>
          <w:rFonts w:ascii="Times New Roman" w:hAnsi="Times New Roman" w:cs="Times New Roman"/>
          <w:sz w:val="24"/>
          <w:szCs w:val="24"/>
        </w:rPr>
        <w:t>83 signatures and their six corresponding I</w:t>
      </w:r>
      <w:r>
        <w:rPr>
          <w:rFonts w:ascii="Times New Roman" w:hAnsi="Times New Roman" w:cs="Times New Roman" w:hint="eastAsia"/>
          <w:sz w:val="24"/>
          <w:szCs w:val="24"/>
        </w:rPr>
        <w:t>n</w:t>
      </w:r>
      <w:r w:rsidRPr="00995E34">
        <w:rPr>
          <w:rFonts w:ascii="Times New Roman" w:hAnsi="Times New Roman" w:cs="Times New Roman"/>
          <w:sz w:val="24"/>
          <w:szCs w:val="24"/>
        </w:rPr>
        <w:t>D</w:t>
      </w:r>
      <w:r>
        <w:rPr>
          <w:rFonts w:ascii="Times New Roman" w:hAnsi="Times New Roman" w:cs="Times New Roman" w:hint="eastAsia"/>
          <w:sz w:val="24"/>
          <w:szCs w:val="24"/>
        </w:rPr>
        <w:t>el</w:t>
      </w:r>
      <w:r w:rsidRPr="00995E34">
        <w:rPr>
          <w:rFonts w:ascii="Times New Roman" w:hAnsi="Times New Roman" w:cs="Times New Roman"/>
          <w:sz w:val="24"/>
          <w:szCs w:val="24"/>
        </w:rPr>
        <w:t xml:space="preserve">89 signatures associated with MSI: C_ID2 </w:t>
      </w:r>
      <w:r w:rsidRPr="00995E34">
        <w:rPr>
          <w:rFonts w:ascii="Times New Roman" w:hAnsi="Times New Roman" w:cs="Times New Roman"/>
          <w:sz w:val="24"/>
          <w:szCs w:val="24"/>
        </w:rPr>
        <w:lastRenderedPageBreak/>
        <w:t xml:space="preserve">(InsDel2b &amp; InsDel2c), C_ID7 (InsDel7), H_ID33 and H_ID37 (InsDel33), H_ID34 (InsDel34), and H_ID38 (InsDel38). </w:t>
      </w:r>
      <w:r w:rsidR="00E4048D">
        <w:rPr>
          <w:rFonts w:ascii="Times New Roman" w:hAnsi="Times New Roman" w:cs="Times New Roman" w:hint="eastAsia"/>
          <w:sz w:val="24"/>
          <w:szCs w:val="24"/>
        </w:rPr>
        <w:t xml:space="preserve">All these signatures </w:t>
      </w:r>
      <w:r w:rsidR="00E4048D" w:rsidRPr="00995E34">
        <w:rPr>
          <w:rFonts w:ascii="Times New Roman" w:hAnsi="Times New Roman" w:cs="Times New Roman"/>
          <w:sz w:val="24"/>
          <w:szCs w:val="24"/>
        </w:rPr>
        <w:t>showed significantly higher activity and enrichment in MSI tumors compared to MSS tumors (Figure 6E; Table S5).</w:t>
      </w:r>
      <w:r w:rsidR="00E4048D">
        <w:rPr>
          <w:rFonts w:ascii="Times New Roman" w:hAnsi="Times New Roman" w:cs="Times New Roman" w:hint="eastAsia"/>
          <w:sz w:val="24"/>
          <w:szCs w:val="24"/>
        </w:rPr>
        <w:t xml:space="preserve"> </w:t>
      </w:r>
      <w:r w:rsidRPr="00995E34">
        <w:rPr>
          <w:rFonts w:ascii="Times New Roman" w:hAnsi="Times New Roman" w:cs="Times New Roman"/>
          <w:sz w:val="24"/>
          <w:szCs w:val="24"/>
        </w:rPr>
        <w:t xml:space="preserve">COSMIC v3.4 catalogs seven SBS signatures linked to mismatch repair (MMR) deficiency—SBS6, SBS14, SBS15, SBS20, SBS21, SBS26, and SBS44—which often co-occur and exhibit overlapping mutation patterns (e.g., SBS44 and SBS20 share nearly identical C&gt;A profiles, while SBS6 and SBS15 both have a prominent CCG&gt;CTG peak). </w:t>
      </w:r>
      <w:r w:rsidR="00820C17" w:rsidRPr="00995E34">
        <w:rPr>
          <w:rFonts w:ascii="Times New Roman" w:hAnsi="Times New Roman" w:cs="Times New Roman"/>
          <w:sz w:val="24"/>
          <w:szCs w:val="24"/>
        </w:rPr>
        <w:t>we observed that H_ID33, H_ID37, and C_ID7 all display &gt;1 bp deletions at repeat sequences, but are associated with distinct indel types</w:t>
      </w:r>
      <w:r w:rsidR="00820C17">
        <w:rPr>
          <w:rFonts w:ascii="Times New Roman" w:hAnsi="Times New Roman" w:cs="Times New Roman" w:hint="eastAsia"/>
          <w:sz w:val="24"/>
          <w:szCs w:val="24"/>
        </w:rPr>
        <w:t>:</w:t>
      </w:r>
      <w:r w:rsidR="001A4173" w:rsidRPr="00995E34">
        <w:rPr>
          <w:rFonts w:ascii="Times New Roman" w:hAnsi="Times New Roman" w:cs="Times New Roman"/>
          <w:sz w:val="24"/>
          <w:szCs w:val="24"/>
        </w:rPr>
        <w:t xml:space="preserve"> C_ID7 is mainly defined by single-base deletions of C or T from long homopolymer tracts. H_ID33 predominantly reflects TT deletions from 4–5 TT repeats, while H_ID37 is associated with TTT deletions from 3 TTT repeats (Figure 6F). Although H_ID33 and H_ID37 both describe similar patterns, H_ID37 is found exclusively in tumors with high C_ID2 activity, whereas H_ID33 more commonly co-occurs with C_ID2 (Figure S6B). Analysis of the corresponding I</w:t>
      </w:r>
      <w:r w:rsidR="00EC0A80">
        <w:rPr>
          <w:rFonts w:ascii="Times New Roman" w:hAnsi="Times New Roman" w:cs="Times New Roman" w:hint="eastAsia"/>
          <w:sz w:val="24"/>
          <w:szCs w:val="24"/>
        </w:rPr>
        <w:t>n</w:t>
      </w:r>
      <w:r w:rsidR="001A4173" w:rsidRPr="00995E34">
        <w:rPr>
          <w:rFonts w:ascii="Times New Roman" w:hAnsi="Times New Roman" w:cs="Times New Roman"/>
          <w:sz w:val="24"/>
          <w:szCs w:val="24"/>
        </w:rPr>
        <w:t>D</w:t>
      </w:r>
      <w:r w:rsidR="00EC0A80">
        <w:rPr>
          <w:rFonts w:ascii="Times New Roman" w:hAnsi="Times New Roman" w:cs="Times New Roman" w:hint="eastAsia"/>
          <w:sz w:val="24"/>
          <w:szCs w:val="24"/>
        </w:rPr>
        <w:t>el</w:t>
      </w:r>
      <w:r w:rsidR="001A4173" w:rsidRPr="00995E34">
        <w:rPr>
          <w:rFonts w:ascii="Times New Roman" w:hAnsi="Times New Roman" w:cs="Times New Roman"/>
          <w:sz w:val="24"/>
          <w:szCs w:val="24"/>
        </w:rPr>
        <w:t>89 signatures revealed that InsDel33 captures the deletion patterns of both H_ID33 and H_ID37, characterized by a predominant peak at ‘L(2, ):U(1,2):R(5,9)’. Both InsDel33 and InsDel7 also share peaks reflecting 1 bp T deletions from polyT tracts of 5–9 bp and the same ‘L(2, ):U(1,2):R(5,9)’ motif, suggesting they may represent similar processes but in different proportions. Further examination showed that tumors with high H_ID33 activity predominantly exhibit TT deletions from long repeats, H_ID37 tumors show TTT and TTTT deletions, whereas C_ID7 tumors are characterized by more dinucleotide deletions and longer polyT deletions. Thus, despite shared features, these signatures arise from distinct mutational processes.</w:t>
      </w:r>
    </w:p>
    <w:p w14:paraId="5BB3CC40" w14:textId="2F05B264" w:rsidR="00995E34" w:rsidRPr="00995E34" w:rsidRDefault="00995E34" w:rsidP="00995E34">
      <w:pPr>
        <w:spacing w:line="480" w:lineRule="auto"/>
        <w:rPr>
          <w:rFonts w:ascii="Times New Roman" w:hAnsi="Times New Roman" w:cs="Times New Roman"/>
          <w:sz w:val="24"/>
          <w:szCs w:val="24"/>
        </w:rPr>
      </w:pPr>
      <w:r w:rsidRPr="00995E34">
        <w:rPr>
          <w:rFonts w:ascii="Times New Roman" w:hAnsi="Times New Roman" w:cs="Times New Roman"/>
          <w:sz w:val="24"/>
          <w:szCs w:val="24"/>
        </w:rPr>
        <w:t xml:space="preserve">We further assessed the relationships among these five MSI-associated signatures and two additional signatures linked to replication slippage and MSI (C_ID1 and C_ID2). The four main </w:t>
      </w:r>
      <w:r w:rsidRPr="00995E34">
        <w:rPr>
          <w:rFonts w:ascii="Times New Roman" w:hAnsi="Times New Roman" w:cs="Times New Roman"/>
          <w:sz w:val="24"/>
          <w:szCs w:val="24"/>
        </w:rPr>
        <w:lastRenderedPageBreak/>
        <w:t xml:space="preserve">MSI signatures showed strong correlations with each other, indicating shared downstream pathways of MMR deficiency (Figure 6D). In contrast, C_ID1—characterized by 1 bp T insertions into polyT tracts—was negatively correlated with the other MSI signatures, while H_ID34, which primarily represents 1 bp T deletions from short T repeats, did not correlate with any other MSI signature. Interestingly, the mutual exclusivity between C_ID1 and C_ID2 in MSI tumors contrasts with their high correlation in non-MSI-H tumors, suggesting distinct mutational mechanisms in MSI-H contexts (Figure S6A). </w:t>
      </w:r>
    </w:p>
    <w:p w14:paraId="1E57C024" w14:textId="77777777" w:rsidR="00995E34" w:rsidRPr="00995E34" w:rsidRDefault="00995E34" w:rsidP="00995E34">
      <w:pPr>
        <w:spacing w:line="480" w:lineRule="auto"/>
        <w:rPr>
          <w:rFonts w:ascii="Times New Roman" w:hAnsi="Times New Roman" w:cs="Times New Roman"/>
          <w:sz w:val="24"/>
          <w:szCs w:val="24"/>
        </w:rPr>
      </w:pPr>
      <w:r w:rsidRPr="00995E34">
        <w:rPr>
          <w:rFonts w:ascii="Times New Roman" w:hAnsi="Times New Roman" w:cs="Times New Roman"/>
          <w:sz w:val="24"/>
          <w:szCs w:val="24"/>
        </w:rPr>
        <w:t>In contrast to the deletion-dominated signatures, H_ID38 is mainly characterized by insertions—specifically 1 bp and 2 bp events at long repeats. This signature is associated with two scenarios: in samples with low C_ID2 activity, H_ID38 predominantly involves TT insertions; in samples with low, but not depleted, C_ID2 activity, H_ID38 shows a higher proportion of AT/TA insertions (Figure S). Among the five MSI-associated signatures, only H_ID38 primarily describes insertions, further reinforcing the tendency for MSI tumors to exhibit more deletions than insertions (Figure S).</w:t>
      </w:r>
    </w:p>
    <w:p w14:paraId="70360450" w14:textId="7C49E29F" w:rsidR="00FA5D26" w:rsidRDefault="00995E34" w:rsidP="00995E34">
      <w:pPr>
        <w:spacing w:line="480" w:lineRule="auto"/>
        <w:rPr>
          <w:rFonts w:ascii="Times New Roman" w:hAnsi="Times New Roman" w:cs="Times New Roman"/>
          <w:sz w:val="24"/>
          <w:szCs w:val="24"/>
        </w:rPr>
      </w:pPr>
      <w:r w:rsidRPr="00995E34">
        <w:rPr>
          <w:rFonts w:ascii="Times New Roman" w:hAnsi="Times New Roman" w:cs="Times New Roman"/>
          <w:sz w:val="24"/>
          <w:szCs w:val="24"/>
        </w:rPr>
        <w:t xml:space="preserve">Finally, we evaluated the predictive performance of MSI signature activity and proportion as biomarkers for MSI status by conducting AUROC analyses against both pre-labeled MSI status and MSISeq-derived status (Figure S). In both cases, the AUROC exceeded 0.9, demonstrating high predictive accuracy for MSI detection using </w:t>
      </w:r>
      <w:r w:rsidR="00C11032">
        <w:rPr>
          <w:rFonts w:ascii="Times New Roman" w:hAnsi="Times New Roman" w:cs="Times New Roman" w:hint="eastAsia"/>
          <w:sz w:val="24"/>
          <w:szCs w:val="24"/>
        </w:rPr>
        <w:t xml:space="preserve">InDel83 and InDel89 </w:t>
      </w:r>
      <w:r w:rsidRPr="00995E34">
        <w:rPr>
          <w:rFonts w:ascii="Times New Roman" w:hAnsi="Times New Roman" w:cs="Times New Roman"/>
          <w:sz w:val="24"/>
          <w:szCs w:val="24"/>
        </w:rPr>
        <w:t>mutational signature profiles.</w:t>
      </w:r>
      <w:r w:rsidR="00442D83" w:rsidRPr="00442D83">
        <w:rPr>
          <w:rFonts w:ascii="Times New Roman" w:hAnsi="Times New Roman" w:cs="Times New Roman"/>
          <w:sz w:val="24"/>
          <w:szCs w:val="24"/>
        </w:rPr>
        <w:t xml:space="preserve"> </w:t>
      </w:r>
    </w:p>
    <w:p w14:paraId="6339DB66" w14:textId="512E1705" w:rsidR="00184CEA" w:rsidRPr="008A1C58" w:rsidRDefault="008C3F66" w:rsidP="00442D83">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A novel ID-</w:t>
      </w:r>
      <w:r w:rsidR="00962AC1">
        <w:rPr>
          <w:rFonts w:ascii="Times New Roman" w:hAnsi="Times New Roman" w:cs="Times New Roman" w:hint="eastAsia"/>
          <w:b/>
          <w:bCs/>
          <w:sz w:val="24"/>
          <w:szCs w:val="24"/>
        </w:rPr>
        <w:t>TOP1 signature</w:t>
      </w:r>
    </w:p>
    <w:p w14:paraId="0BB6A52B" w14:textId="07BC8EBC" w:rsidR="0034283E" w:rsidRDefault="0034283E" w:rsidP="00744AA4">
      <w:pPr>
        <w:spacing w:line="480" w:lineRule="auto"/>
        <w:rPr>
          <w:rFonts w:ascii="Times New Roman" w:hAnsi="Times New Roman" w:cs="Times New Roman"/>
          <w:sz w:val="24"/>
          <w:szCs w:val="24"/>
        </w:rPr>
      </w:pPr>
      <w:r w:rsidRPr="0034283E">
        <w:rPr>
          <w:rFonts w:ascii="Times New Roman" w:hAnsi="Times New Roman" w:cs="Times New Roman"/>
          <w:sz w:val="24"/>
          <w:szCs w:val="24"/>
        </w:rPr>
        <w:t xml:space="preserve">We identified a novel pair of mutational signatures, H_ID29 and InsDel29, both characterized by 1–3 bp deletions from two repeats or microhomology, with strong support from both PCAWG </w:t>
      </w:r>
      <w:r w:rsidRPr="0034283E">
        <w:rPr>
          <w:rFonts w:ascii="Times New Roman" w:hAnsi="Times New Roman" w:cs="Times New Roman"/>
          <w:sz w:val="24"/>
          <w:szCs w:val="24"/>
        </w:rPr>
        <w:lastRenderedPageBreak/>
        <w:t xml:space="preserve">and HMF samples (Figure 7A, Sup Fig). Notably, two PCAWG samples exhibited high H_ID29 activity: a skin melanoma genome (SP103894) with 3,772 H_ID29 mutations, and a breast cancer genome (SP5559) with 949 H_ID29 mutations. The inclusion of additional samples enabled the detection of these rare signatures within the PCAWG dataset. Importantly, previous analyses often failed to extract ID4 and ID29 simultaneously, and frequently misclassified ID4 as ID-TOP1-TAM </w:t>
      </w:r>
      <w:r w:rsidR="00382668">
        <w:rPr>
          <w:rFonts w:ascii="Times New Roman" w:hAnsi="Times New Roman" w:cs="Times New Roman"/>
          <w:sz w:val="24"/>
          <w:szCs w:val="24"/>
        </w:rPr>
        <w:fldChar w:fldCharType="begin"/>
      </w:r>
      <w:r w:rsidR="00382668">
        <w:rPr>
          <w:rFonts w:ascii="Times New Roman" w:hAnsi="Times New Roman" w:cs="Times New Roman"/>
          <w:sz w:val="24"/>
          <w:szCs w:val="24"/>
        </w:rPr>
        <w:instrText xml:space="preserve"> ADDIN ZOTERO_ITEM CSL_CITATION {"citationID":"0PjOKvaY","properties":{"formattedCitation":"(Jin et al. 2024; Koh et al. 2025; Reijns et al. 2022)","plainCitation":"(Jin et al. 2024; Koh et al. 2025; Reijns et al. 2022)","noteIndex":0},"citationItems":[{"id":636,"uris":["http://zotero.org/users/14858941/items/WC3TIICG"],"itemData":{"id":636,"type":"article-journal","abstract":"Mutational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Genetics","DOI":"10.1038/s41588-024-01659-0","ISSN":"15461718","issue":"3","language":"en-US","note":"PMID: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J."}],"issued":{"date-parts":[["2024",3,1]]}}},{"id":899,"uris":["http://zotero.org/users/14858941/items/TMR7S8H6"],"itemData":{"id":899,"type":"article-journal","abstract":"Abstract\n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id":726,"uris":["http://zotero.org/users/14858941/items/X8LCP38K"],"itemData":{"id":726,"type":"article-journal","abstract":"Abstract\n            \n              The mutational landscape is shaped by many processes. Genic regions are vulnerable to mutation but are preferentially protected by transcription-coupled repair\n              1\n              . In microorganisms, transcription has been demonstrated to be mutagenic\n              2,3\n              ; however, the impact of transcription-associated mutagenesis remains to be established in higher eukaryotes\n              4\n              . Here we show that ID4—a cancer insertion–deletion (indel) mutation signature of unknown aetiology\n              5\n              characterized by short (2 to 5 base pair) deletions —is due to a transcription-associated mutagenesis process. We demonstrate that defective ribonucleotide excision repair in mammals is associated with the ID4 signature, with mutations occurring at a TNT sequence motif, implicating topoisomerase 1 (TOP1) activity at sites of genome-embedded ribonucleotides as a mechanistic basis. Such TOP1-mediated deletions occur somatically in cancer, and the ID-TOP1 signature is also found in physiological settings, contributing to genic de novo indel mutations in the germline. Thus, although topoisomerases protect against genome instability by relieving topological stress\n              6\n              , their activity may also be an important source of mutations in the human genome.","container-title":"Nature","DOI":"10.1038/s41586-022-04403-y","ISSN":"0028-0836, 1476-4687","issue":"7898","journalAbbreviation":"Nature","language":"en","page":"623-631","source":"DOI.org (Crossref)","title":"Signatures of TOP1 transcription-associated mutagenesis in cancer and germline","volume":"602","author":[{"family":"Reijns","given":"Martin A. M."},{"family":"Parry","given":"David A."},{"family":"Williams","given":"Thomas C."},{"family":"Nadeu","given":"Ferran"},{"family":"Hindshaw","given":"Rebecca L."},{"family":"Rios Szwed","given":"Diana O."},{"family":"Nicholson","given":"Michael D."},{"family":"Carroll","given":"Paula"},{"family":"Boyle","given":"Shelagh"},{"family":"Royo","given":"Romina"},{"family":"Cornish","given":"Alex J."},{"family":"Xiang","given":"Hang"},{"family":"Ridout","given":"Kate"},{"literal":"The Genomics England Research Consortium"},{"family":"Ambrose","given":"John C."},{"family":"Arumugam","given":"Prabhu"},{"family":"Bevers","given":"Roel"},{"family":"Bleda","given":"Marta"},{"family":"Boardman-Pretty","given":"Freya"},{"family":"Boustred","given":"Christopher R."},{"family":"Brittain","given":"Helen"},{"family":"Caulfield","given":"Mark J."},{"family":"Chan","given":"Georgia C."},{"family":"Elgar","given":"Greg"},{"family":"Fowler","given":"Tom"},{"family":"Giess","given":"Adam"},{"family":"Hamblin","given":"Angela"},{"family":"Henderson","given":"Shirley"},{"family":"Hubbard","given":"Tim J. P."},{"family":"Jackson","given":"Rob"},{"family":"Jones","given":"Louise J."},{"family":"Kasperaviciute","given":"Dalia"},{"family":"Kayikci","given":"Melis"},{"family":"Kousathanas","given":"Athanasios"},{"family":"Lahnstein","given":"Lea"},{"family":"Leigh","given":"Sarah E. A."},{"family":"Leong","given":"Ivonne U. S."},{"family":"Lopez","given":"Javier F."},{"family":"Maleady-Crowe","given":"Fiona"},{"family":"McEntagart","given":"Meriel"},{"family":"Minneci","given":"Federico"},{"family":"Moutsianas","given":"Loukas"},{"family":"Mueller","given":"Michael"},{"family":"Murugaesu","given":"Nirupa"},{"family":"Need","given":"Anna C."},{"family":"O’Donovan","given":"Peter"},{"family":"Odhams","given":"Chris A."},{"family":"Patch","given":"Christine"},{"family":"Pereira","given":"Mariana Buongermino"},{"family":"Perez-Gil","given":"Daniel"},{"family":"Pullinger","given":"John"},{"family":"Rahim","given":"Tahrima"},{"family":"Rendon","given":"Augusto"},{"family":"Rogers","given":"Tim"},{"family":"Savage","given":"Kevin"},{"family":"Sawant","given":"Kushmita"},{"family":"Scott","given":"Richard H."},{"family":"Siddiq","given":"Afshan"},{"family":"Sieghart","given":"Alexander"},{"family":"Smith","given":"Samuel C."},{"family":"Sosinsky","given":"Alona"},{"family":"Stuckey","given":"Alexander"},{"family":"Tanguy","given":"Mélanie"},{"family":"Taylor Tavares","given":"Ana Lisa"},{"family":"Thomas","given":"Ellen R. A."},{"family":"Thompson","given":"Simon R."},{"family":"Tucci","given":"Arianna"},{"family":"Welland","given":"Matthew J."},{"family":"Williams","given":"Eleanor"},{"family":"Witkowska","given":"Katarzyna"},{"family":"Wood","given":"Suzanne M."},{"literal":"Colorectal Cancer Domain UK 100,000 Genomes Project"},{"family":"Chubb","given":"Daniel"},{"family":"Cornish","given":"Alex"},{"family":"Kinnersley","given":"Ben"},{"family":"Houlston","given":"Richard"},{"family":"Wedge","given":"David"},{"family":"Gruber","given":"Andreas"},{"family":"Frangou","given":"Anna"},{"family":"Cross","given":"William"},{"family":"Graham","given":"Trevor"},{"family":"Sottoriva","given":"Andrea"},{"family":"Caravagna","given":"Gulio"},{"family":"Lopez-Bigas","given":"Nuria"},{"family":"Arnedo-Pac","given":"Claudia"},{"family":"Church","given":"David"},{"family":"Culliford","given":"Richard"},{"family":"Thorn","given":"Steve"},{"family":"Quirke","given":"Phil"},{"family":"Wood","given":"Henry"},{"family":"Tomlinson","given":"Ian"},{"family":"Noyvert","given":"Boris"},{"family":"Schuh","given":"Anna"},{"family":"Aden","given":"Konrad"},{"family":"Palles","given":"Claire"},{"family":"Campo","given":"Elias"},{"family":"Stankovic","given":"Tatjana"},{"family":"Taylor","given":"Martin S."},{"family":"Jackson","given":"Andrew P."}],"issued":{"date-parts":[["2022",2,24]]}}}],"schema":"https://github.com/citation-style-language/schema/raw/master/csl-citation.json"} </w:instrText>
      </w:r>
      <w:r w:rsidR="00382668">
        <w:rPr>
          <w:rFonts w:ascii="Times New Roman" w:hAnsi="Times New Roman" w:cs="Times New Roman"/>
          <w:sz w:val="24"/>
          <w:szCs w:val="24"/>
        </w:rPr>
        <w:fldChar w:fldCharType="separate"/>
      </w:r>
      <w:r w:rsidR="00382668" w:rsidRPr="00382668">
        <w:rPr>
          <w:rFonts w:ascii="Times New Roman" w:hAnsi="Times New Roman" w:cs="Times New Roman"/>
          <w:sz w:val="24"/>
        </w:rPr>
        <w:t>(Jin et al. 2024; Koh et al. 2025; Reijns et al. 2022)</w:t>
      </w:r>
      <w:r w:rsidR="00382668">
        <w:rPr>
          <w:rFonts w:ascii="Times New Roman" w:hAnsi="Times New Roman" w:cs="Times New Roman"/>
          <w:sz w:val="24"/>
          <w:szCs w:val="24"/>
        </w:rPr>
        <w:fldChar w:fldCharType="end"/>
      </w:r>
      <w:r w:rsidRPr="0034283E">
        <w:rPr>
          <w:rFonts w:ascii="Times New Roman" w:hAnsi="Times New Roman" w:cs="Times New Roman"/>
          <w:sz w:val="24"/>
          <w:szCs w:val="24"/>
        </w:rPr>
        <w:t xml:space="preserve">. Here, for the first time, we identified C_ID4 and H_ID29, along with their corresponding InDel89 representations (InsDel4a, InsDel4b, and InsDel29), using a de novo extraction approach. </w:t>
      </w:r>
      <w:r w:rsidR="008F14CF" w:rsidRPr="008F14CF">
        <w:rPr>
          <w:rFonts w:ascii="Times New Roman" w:hAnsi="Times New Roman" w:cs="Times New Roman"/>
          <w:sz w:val="24"/>
          <w:szCs w:val="24"/>
        </w:rPr>
        <w:t>Compared to C_ID4, H_ID29 (corresponding to ID-TOP1-TAM) lacks signals representing the removal of 1–3 bp sequences from regions with more than three repeats or microhomologies.</w:t>
      </w:r>
      <w:r w:rsidRPr="0034283E">
        <w:rPr>
          <w:rFonts w:ascii="Times New Roman" w:hAnsi="Times New Roman" w:cs="Times New Roman"/>
          <w:sz w:val="24"/>
          <w:szCs w:val="24"/>
        </w:rPr>
        <w:t xml:space="preserve"> This pattern is also reflected in the InDel89 representations: InsDel4a and InsDel4b show a higher proportion of peaks at L(3,):</w:t>
      </w:r>
      <w:r w:rsidRPr="008F14CF">
        <w:rPr>
          <w:rFonts w:ascii="Times New Roman" w:hAnsi="Times New Roman" w:cs="Times New Roman"/>
          <w:i/>
          <w:iCs/>
          <w:sz w:val="24"/>
          <w:szCs w:val="24"/>
        </w:rPr>
        <w:t>U(3,)</w:t>
      </w:r>
      <w:r w:rsidRPr="0034283E">
        <w:rPr>
          <w:rFonts w:ascii="Times New Roman" w:hAnsi="Times New Roman" w:cs="Times New Roman"/>
          <w:sz w:val="24"/>
          <w:szCs w:val="24"/>
        </w:rPr>
        <w:t>:</w:t>
      </w:r>
      <w:r w:rsidRPr="008F14CF">
        <w:rPr>
          <w:rFonts w:ascii="Times New Roman" w:hAnsi="Times New Roman" w:cs="Times New Roman"/>
          <w:i/>
          <w:iCs/>
          <w:sz w:val="24"/>
          <w:szCs w:val="24"/>
        </w:rPr>
        <w:t>R(2,9)</w:t>
      </w:r>
      <w:r w:rsidRPr="0034283E">
        <w:rPr>
          <w:rFonts w:ascii="Times New Roman" w:hAnsi="Times New Roman" w:cs="Times New Roman"/>
          <w:sz w:val="24"/>
          <w:szCs w:val="24"/>
        </w:rPr>
        <w:t>, while InsDel29 is dominated by the peak at L(2,8):</w:t>
      </w:r>
      <w:r w:rsidRPr="008F14CF">
        <w:rPr>
          <w:rFonts w:ascii="Times New Roman" w:hAnsi="Times New Roman" w:cs="Times New Roman"/>
          <w:i/>
          <w:iCs/>
          <w:sz w:val="24"/>
          <w:szCs w:val="24"/>
        </w:rPr>
        <w:t>U(1,2)</w:t>
      </w:r>
      <w:r w:rsidRPr="0034283E">
        <w:rPr>
          <w:rFonts w:ascii="Times New Roman" w:hAnsi="Times New Roman" w:cs="Times New Roman"/>
          <w:sz w:val="24"/>
          <w:szCs w:val="24"/>
        </w:rPr>
        <w:t>:</w:t>
      </w:r>
      <w:r w:rsidRPr="008F14CF">
        <w:rPr>
          <w:rFonts w:ascii="Times New Roman" w:hAnsi="Times New Roman" w:cs="Times New Roman"/>
          <w:i/>
          <w:iCs/>
          <w:sz w:val="24"/>
          <w:szCs w:val="24"/>
        </w:rPr>
        <w:t>R(2,4)</w:t>
      </w:r>
      <w:r w:rsidRPr="0034283E">
        <w:rPr>
          <w:rFonts w:ascii="Times New Roman" w:hAnsi="Times New Roman" w:cs="Times New Roman"/>
          <w:sz w:val="24"/>
          <w:szCs w:val="24"/>
        </w:rPr>
        <w:t>.</w:t>
      </w:r>
    </w:p>
    <w:p w14:paraId="0B07F063" w14:textId="42EC9E2E" w:rsidR="00744AA4" w:rsidRPr="00744AA4" w:rsidRDefault="004F5B35" w:rsidP="00744AA4">
      <w:pPr>
        <w:spacing w:line="480" w:lineRule="auto"/>
        <w:rPr>
          <w:rFonts w:ascii="Times New Roman" w:hAnsi="Times New Roman" w:cs="Times New Roman"/>
          <w:sz w:val="24"/>
          <w:szCs w:val="24"/>
        </w:rPr>
      </w:pPr>
      <w:commentRangeStart w:id="3"/>
      <w:commentRangeEnd w:id="3"/>
      <w:r>
        <w:rPr>
          <w:rStyle w:val="CommentReference"/>
        </w:rPr>
        <w:commentReference w:id="3"/>
      </w:r>
      <w:r w:rsidR="0088308B" w:rsidRPr="0088308B">
        <w:t xml:space="preserve"> </w:t>
      </w:r>
      <w:r w:rsidR="0088308B" w:rsidRPr="0088308B">
        <w:rPr>
          <w:rFonts w:ascii="Times New Roman" w:hAnsi="Times New Roman" w:cs="Times New Roman"/>
          <w:sz w:val="24"/>
          <w:szCs w:val="24"/>
        </w:rPr>
        <w:t>Because InDel89 analysis is currently limited to human genomes (Koh et al., 2025), and due to the strong resemblance between InDel29 and InDel4a</w:t>
      </w:r>
      <w:r w:rsidR="00171D4F">
        <w:rPr>
          <w:rFonts w:ascii="Times New Roman" w:hAnsi="Times New Roman" w:cs="Times New Roman" w:hint="eastAsia"/>
          <w:sz w:val="24"/>
          <w:szCs w:val="24"/>
        </w:rPr>
        <w:t>/4b</w:t>
      </w:r>
      <w:r w:rsidR="0088308B" w:rsidRPr="0088308B">
        <w:rPr>
          <w:rFonts w:ascii="Times New Roman" w:hAnsi="Times New Roman" w:cs="Times New Roman"/>
          <w:sz w:val="24"/>
          <w:szCs w:val="24"/>
        </w:rPr>
        <w:t xml:space="preserve"> and their corresponding ID83 signatures, we focused </w:t>
      </w:r>
      <w:r w:rsidR="00171D4F">
        <w:rPr>
          <w:rFonts w:ascii="Times New Roman" w:hAnsi="Times New Roman" w:cs="Times New Roman" w:hint="eastAsia"/>
          <w:sz w:val="24"/>
          <w:szCs w:val="24"/>
        </w:rPr>
        <w:t xml:space="preserve">most of </w:t>
      </w:r>
      <w:r w:rsidR="0088308B" w:rsidRPr="0088308B">
        <w:rPr>
          <w:rFonts w:ascii="Times New Roman" w:hAnsi="Times New Roman" w:cs="Times New Roman"/>
          <w:sz w:val="24"/>
          <w:szCs w:val="24"/>
        </w:rPr>
        <w:t>our subsequent analyses specifically on H_ID29.</w:t>
      </w:r>
      <w:r w:rsidR="00171D4F">
        <w:rPr>
          <w:rFonts w:ascii="Times New Roman" w:hAnsi="Times New Roman" w:cs="Times New Roman" w:hint="eastAsia"/>
          <w:sz w:val="24"/>
          <w:szCs w:val="24"/>
        </w:rPr>
        <w:t xml:space="preserve"> </w:t>
      </w:r>
      <w:r w:rsidR="00971A8D" w:rsidRPr="00744AA4">
        <w:rPr>
          <w:rFonts w:ascii="Times New Roman" w:hAnsi="Times New Roman" w:cs="Times New Roman"/>
          <w:sz w:val="24"/>
          <w:szCs w:val="24"/>
        </w:rPr>
        <w:t>Upon re-examining the rnh201Δ</w:t>
      </w:r>
      <w:r w:rsidR="00971A8D">
        <w:rPr>
          <w:rFonts w:ascii="Times New Roman" w:hAnsi="Times New Roman" w:cs="Times New Roman" w:hint="eastAsia"/>
          <w:sz w:val="24"/>
          <w:szCs w:val="24"/>
        </w:rPr>
        <w:t xml:space="preserve"> </w:t>
      </w:r>
      <w:r w:rsidR="00971A8D" w:rsidRPr="00744AA4">
        <w:rPr>
          <w:rFonts w:ascii="Times New Roman" w:hAnsi="Times New Roman" w:cs="Times New Roman"/>
          <w:i/>
          <w:iCs/>
          <w:sz w:val="24"/>
          <w:szCs w:val="24"/>
        </w:rPr>
        <w:t>Saccharomyces cerevisiae</w:t>
      </w:r>
      <w:r w:rsidR="00971A8D" w:rsidRPr="00744AA4">
        <w:rPr>
          <w:rFonts w:ascii="Times New Roman" w:hAnsi="Times New Roman" w:cs="Times New Roman"/>
          <w:sz w:val="24"/>
          <w:szCs w:val="24"/>
        </w:rPr>
        <w:t xml:space="preserve"> genomes, we observed 2 bp deletion patterns similar to those of H_ID29, although deletions within microhomology were depleted (Williams et al. 2019; Conover et al. 2015</w:t>
      </w:r>
      <w:r w:rsidR="00971A8D">
        <w:rPr>
          <w:rFonts w:ascii="Times New Roman" w:hAnsi="Times New Roman" w:cs="Times New Roman" w:hint="eastAsia"/>
          <w:sz w:val="24"/>
          <w:szCs w:val="24"/>
        </w:rPr>
        <w:t>, Figures S4D</w:t>
      </w:r>
      <w:r w:rsidR="00971A8D" w:rsidRPr="00744AA4">
        <w:rPr>
          <w:rFonts w:ascii="Times New Roman" w:hAnsi="Times New Roman" w:cs="Times New Roman"/>
          <w:sz w:val="24"/>
          <w:szCs w:val="24"/>
        </w:rPr>
        <w:t>).</w:t>
      </w:r>
      <w:r w:rsidR="00971A8D">
        <w:rPr>
          <w:rFonts w:ascii="Times New Roman" w:hAnsi="Times New Roman" w:cs="Times New Roman" w:hint="eastAsia"/>
          <w:sz w:val="24"/>
          <w:szCs w:val="24"/>
        </w:rPr>
        <w:t xml:space="preserve"> </w:t>
      </w:r>
      <w:r w:rsidR="00744AA4" w:rsidRPr="00744AA4">
        <w:rPr>
          <w:rFonts w:ascii="Times New Roman" w:hAnsi="Times New Roman" w:cs="Times New Roman"/>
          <w:sz w:val="24"/>
          <w:szCs w:val="24"/>
        </w:rPr>
        <w:t>We established an RNASEH2B deficiency model using the CRISPR/Cas9 system in the HEK293T cell line, and whole genome sequencing revealed patterns consistent with H_ID29</w:t>
      </w:r>
      <w:r w:rsidR="002C3AFC">
        <w:rPr>
          <w:rFonts w:ascii="Times New Roman" w:hAnsi="Times New Roman" w:cs="Times New Roman" w:hint="eastAsia"/>
          <w:sz w:val="24"/>
          <w:szCs w:val="24"/>
        </w:rPr>
        <w:t xml:space="preserve"> and InsDel29</w:t>
      </w:r>
      <w:r w:rsidR="00744AA4" w:rsidRPr="00744AA4">
        <w:rPr>
          <w:rFonts w:ascii="Times New Roman" w:hAnsi="Times New Roman" w:cs="Times New Roman"/>
          <w:sz w:val="24"/>
          <w:szCs w:val="24"/>
        </w:rPr>
        <w:t xml:space="preserve"> (Figure </w:t>
      </w:r>
      <w:r w:rsidR="00924D77">
        <w:rPr>
          <w:rFonts w:ascii="Times New Roman" w:hAnsi="Times New Roman" w:cs="Times New Roman" w:hint="eastAsia"/>
          <w:sz w:val="24"/>
          <w:szCs w:val="24"/>
        </w:rPr>
        <w:t>7</w:t>
      </w:r>
      <w:r w:rsidR="002C3AFC">
        <w:rPr>
          <w:rFonts w:ascii="Times New Roman" w:hAnsi="Times New Roman" w:cs="Times New Roman" w:hint="eastAsia"/>
          <w:sz w:val="24"/>
          <w:szCs w:val="24"/>
        </w:rPr>
        <w:t>B</w:t>
      </w:r>
      <w:r w:rsidR="00744AA4" w:rsidRPr="00744AA4">
        <w:rPr>
          <w:rFonts w:ascii="Times New Roman" w:hAnsi="Times New Roman" w:cs="Times New Roman"/>
          <w:sz w:val="24"/>
          <w:szCs w:val="24"/>
        </w:rPr>
        <w:t xml:space="preserve">). The primary peak predominantly represents the deletion of CT from 5’-CTCT-3’ (or AG from 5’-AGAG-3’), as indicated by the extended sequence analysis of RNASEH2B-KO cell lines and </w:t>
      </w:r>
      <w:r w:rsidR="002F68F9">
        <w:rPr>
          <w:rFonts w:ascii="Times New Roman" w:hAnsi="Times New Roman" w:cs="Times New Roman" w:hint="eastAsia"/>
          <w:sz w:val="24"/>
          <w:szCs w:val="24"/>
        </w:rPr>
        <w:t xml:space="preserve">the </w:t>
      </w:r>
      <w:r w:rsidR="00744AA4" w:rsidRPr="00744AA4">
        <w:rPr>
          <w:rFonts w:ascii="Times New Roman" w:hAnsi="Times New Roman" w:cs="Times New Roman"/>
          <w:sz w:val="24"/>
          <w:szCs w:val="24"/>
        </w:rPr>
        <w:t xml:space="preserve">five </w:t>
      </w:r>
      <w:r w:rsidR="002F68F9">
        <w:rPr>
          <w:rFonts w:ascii="Times New Roman" w:hAnsi="Times New Roman" w:cs="Times New Roman" w:hint="eastAsia"/>
          <w:sz w:val="24"/>
          <w:szCs w:val="24"/>
        </w:rPr>
        <w:t>genomes</w:t>
      </w:r>
      <w:r w:rsidR="00744AA4" w:rsidRPr="00744AA4">
        <w:rPr>
          <w:rFonts w:ascii="Times New Roman" w:hAnsi="Times New Roman" w:cs="Times New Roman"/>
          <w:sz w:val="24"/>
          <w:szCs w:val="24"/>
        </w:rPr>
        <w:t xml:space="preserve"> exhibiting the highest H_ID29 activity (Figure </w:t>
      </w:r>
      <w:r w:rsidR="00924D77">
        <w:rPr>
          <w:rFonts w:ascii="Times New Roman" w:hAnsi="Times New Roman" w:cs="Times New Roman" w:hint="eastAsia"/>
          <w:sz w:val="24"/>
          <w:szCs w:val="24"/>
        </w:rPr>
        <w:t>7</w:t>
      </w:r>
      <w:r w:rsidR="001865AC">
        <w:rPr>
          <w:rFonts w:ascii="Times New Roman" w:hAnsi="Times New Roman" w:cs="Times New Roman" w:hint="eastAsia"/>
          <w:sz w:val="24"/>
          <w:szCs w:val="24"/>
        </w:rPr>
        <w:t>C</w:t>
      </w:r>
      <w:r w:rsidR="00744AA4" w:rsidRPr="00744AA4">
        <w:rPr>
          <w:rFonts w:ascii="Times New Roman" w:hAnsi="Times New Roman" w:cs="Times New Roman"/>
          <w:sz w:val="24"/>
          <w:szCs w:val="24"/>
        </w:rPr>
        <w:t>).</w:t>
      </w:r>
      <w:r w:rsidR="00720C32">
        <w:rPr>
          <w:rFonts w:ascii="Times New Roman" w:hAnsi="Times New Roman" w:cs="Times New Roman" w:hint="eastAsia"/>
          <w:sz w:val="24"/>
          <w:szCs w:val="24"/>
        </w:rPr>
        <w:t xml:space="preserve"> The weights </w:t>
      </w:r>
      <w:r w:rsidR="008C4829">
        <w:rPr>
          <w:rFonts w:ascii="Times New Roman" w:hAnsi="Times New Roman" w:cs="Times New Roman" w:hint="eastAsia"/>
          <w:sz w:val="24"/>
          <w:szCs w:val="24"/>
        </w:rPr>
        <w:t xml:space="preserve">of each </w:t>
      </w:r>
      <w:r w:rsidR="006223A3">
        <w:rPr>
          <w:rFonts w:ascii="Times New Roman" w:hAnsi="Times New Roman" w:cs="Times New Roman"/>
          <w:sz w:val="24"/>
          <w:szCs w:val="24"/>
        </w:rPr>
        <w:t>nucleotide</w:t>
      </w:r>
      <w:r w:rsidR="008C4829">
        <w:rPr>
          <w:rFonts w:ascii="Times New Roman" w:hAnsi="Times New Roman" w:cs="Times New Roman" w:hint="eastAsia"/>
          <w:sz w:val="24"/>
          <w:szCs w:val="24"/>
        </w:rPr>
        <w:t xml:space="preserve"> on each </w:t>
      </w:r>
      <w:r w:rsidR="008C4829">
        <w:rPr>
          <w:rFonts w:ascii="Times New Roman" w:hAnsi="Times New Roman" w:cs="Times New Roman" w:hint="eastAsia"/>
          <w:sz w:val="24"/>
          <w:szCs w:val="24"/>
        </w:rPr>
        <w:lastRenderedPageBreak/>
        <w:t xml:space="preserve">position </w:t>
      </w:r>
      <w:r w:rsidR="008C4829">
        <w:rPr>
          <w:rFonts w:ascii="Times New Roman" w:hAnsi="Times New Roman" w:cs="Times New Roman"/>
          <w:sz w:val="24"/>
          <w:szCs w:val="24"/>
        </w:rPr>
        <w:t>suggest</w:t>
      </w:r>
      <w:r w:rsidR="008C4829">
        <w:rPr>
          <w:rFonts w:ascii="Times New Roman" w:hAnsi="Times New Roman" w:cs="Times New Roman" w:hint="eastAsia"/>
          <w:sz w:val="24"/>
          <w:szCs w:val="24"/>
        </w:rPr>
        <w:t xml:space="preserve"> a preference of </w:t>
      </w:r>
      <w:r w:rsidR="00323E61">
        <w:rPr>
          <w:rFonts w:ascii="Times New Roman" w:hAnsi="Times New Roman" w:cs="Times New Roman" w:hint="eastAsia"/>
          <w:sz w:val="24"/>
          <w:szCs w:val="24"/>
        </w:rPr>
        <w:t>N</w:t>
      </w:r>
      <w:r w:rsidR="008C4829">
        <w:rPr>
          <w:rFonts w:ascii="Times New Roman" w:hAnsi="Times New Roman" w:cs="Times New Roman" w:hint="eastAsia"/>
          <w:sz w:val="24"/>
          <w:szCs w:val="24"/>
        </w:rPr>
        <w:t xml:space="preserve">TNT sequences at deletion sites for </w:t>
      </w:r>
      <w:r w:rsidR="00323E61">
        <w:rPr>
          <w:rFonts w:ascii="Times New Roman" w:hAnsi="Times New Roman" w:cs="Times New Roman" w:hint="eastAsia"/>
          <w:sz w:val="24"/>
          <w:szCs w:val="24"/>
        </w:rPr>
        <w:t>both H_ID29 and C_ID4</w:t>
      </w:r>
      <w:r w:rsidR="00091D7E">
        <w:rPr>
          <w:rFonts w:ascii="Times New Roman" w:hAnsi="Times New Roman" w:cs="Times New Roman" w:hint="eastAsia"/>
          <w:sz w:val="24"/>
          <w:szCs w:val="24"/>
        </w:rPr>
        <w:t xml:space="preserve"> (Figure </w:t>
      </w:r>
      <w:r w:rsidR="00924D77">
        <w:rPr>
          <w:rFonts w:ascii="Times New Roman" w:hAnsi="Times New Roman" w:cs="Times New Roman" w:hint="eastAsia"/>
          <w:sz w:val="24"/>
          <w:szCs w:val="24"/>
        </w:rPr>
        <w:t>7</w:t>
      </w:r>
      <w:r w:rsidR="001865AC">
        <w:rPr>
          <w:rFonts w:ascii="Times New Roman" w:hAnsi="Times New Roman" w:cs="Times New Roman" w:hint="eastAsia"/>
          <w:sz w:val="24"/>
          <w:szCs w:val="24"/>
        </w:rPr>
        <w:t>C</w:t>
      </w:r>
      <w:r w:rsidR="00091D7E">
        <w:rPr>
          <w:rFonts w:ascii="Times New Roman" w:hAnsi="Times New Roman" w:cs="Times New Roman" w:hint="eastAsia"/>
          <w:sz w:val="24"/>
          <w:szCs w:val="24"/>
        </w:rPr>
        <w:t>).</w:t>
      </w:r>
      <w:r w:rsidR="009F3FD7">
        <w:rPr>
          <w:rFonts w:ascii="Times New Roman" w:hAnsi="Times New Roman" w:cs="Times New Roman" w:hint="eastAsia"/>
          <w:sz w:val="24"/>
          <w:szCs w:val="24"/>
        </w:rPr>
        <w:t xml:space="preserve"> </w:t>
      </w:r>
      <w:r w:rsidR="008631CC">
        <w:rPr>
          <w:rFonts w:ascii="Times New Roman" w:hAnsi="Times New Roman" w:cs="Times New Roman" w:hint="eastAsia"/>
          <w:sz w:val="24"/>
          <w:szCs w:val="24"/>
        </w:rPr>
        <w:t xml:space="preserve">All five models show consistently </w:t>
      </w:r>
      <w:r w:rsidR="008631CC">
        <w:rPr>
          <w:rFonts w:ascii="Times New Roman" w:hAnsi="Times New Roman" w:cs="Times New Roman"/>
          <w:sz w:val="24"/>
          <w:szCs w:val="24"/>
        </w:rPr>
        <w:t>higher</w:t>
      </w:r>
      <w:r w:rsidR="008631CC">
        <w:rPr>
          <w:rFonts w:ascii="Times New Roman" w:hAnsi="Times New Roman" w:cs="Times New Roman" w:hint="eastAsia"/>
          <w:sz w:val="24"/>
          <w:szCs w:val="24"/>
        </w:rPr>
        <w:t xml:space="preserve"> activity of H_ID29 in transcribed regions, which suggests </w:t>
      </w:r>
      <w:r w:rsidR="001C490D">
        <w:rPr>
          <w:rFonts w:ascii="Times New Roman" w:hAnsi="Times New Roman" w:cs="Times New Roman" w:hint="eastAsia"/>
          <w:sz w:val="24"/>
          <w:szCs w:val="24"/>
        </w:rPr>
        <w:t xml:space="preserve">the transcription association of H_ID29 (Figure </w:t>
      </w:r>
      <w:r w:rsidR="00924D77">
        <w:rPr>
          <w:rFonts w:ascii="Times New Roman" w:hAnsi="Times New Roman" w:cs="Times New Roman" w:hint="eastAsia"/>
          <w:sz w:val="24"/>
          <w:szCs w:val="24"/>
        </w:rPr>
        <w:t>7</w:t>
      </w:r>
      <w:r w:rsidR="001865AC">
        <w:rPr>
          <w:rFonts w:ascii="Times New Roman" w:hAnsi="Times New Roman" w:cs="Times New Roman" w:hint="eastAsia"/>
          <w:sz w:val="24"/>
          <w:szCs w:val="24"/>
        </w:rPr>
        <w:t>D</w:t>
      </w:r>
      <w:r w:rsidR="001C490D">
        <w:rPr>
          <w:rFonts w:ascii="Times New Roman" w:hAnsi="Times New Roman" w:cs="Times New Roman" w:hint="eastAsia"/>
          <w:sz w:val="24"/>
          <w:szCs w:val="24"/>
        </w:rPr>
        <w:t>).</w:t>
      </w:r>
    </w:p>
    <w:p w14:paraId="5A09CC0D" w14:textId="09E27EFA" w:rsidR="008954AD" w:rsidRDefault="008954AD" w:rsidP="00744AA4">
      <w:pPr>
        <w:spacing w:line="480" w:lineRule="auto"/>
        <w:rPr>
          <w:rFonts w:ascii="Times New Roman" w:hAnsi="Times New Roman" w:cs="Times New Roman"/>
          <w:sz w:val="24"/>
          <w:szCs w:val="24"/>
        </w:rPr>
      </w:pPr>
      <w:r w:rsidRPr="008954AD">
        <w:rPr>
          <w:rFonts w:ascii="Times New Roman" w:hAnsi="Times New Roman" w:cs="Times New Roman"/>
          <w:sz w:val="24"/>
          <w:szCs w:val="24"/>
        </w:rPr>
        <w:t xml:space="preserve">Our extended sequence analysis reveals distinct sequence contexts: H_ID29 preferentially deletes CT/TC within tandem repeats, while a common NTNT motif is identified in microhomologies (Figure </w:t>
      </w:r>
      <w:r w:rsidR="00924D77">
        <w:rPr>
          <w:rFonts w:ascii="Times New Roman" w:hAnsi="Times New Roman" w:cs="Times New Roman" w:hint="eastAsia"/>
          <w:sz w:val="24"/>
          <w:szCs w:val="24"/>
        </w:rPr>
        <w:t>8</w:t>
      </w:r>
      <w:r w:rsidRPr="008954AD">
        <w:rPr>
          <w:rFonts w:ascii="Times New Roman" w:hAnsi="Times New Roman" w:cs="Times New Roman"/>
          <w:sz w:val="24"/>
          <w:szCs w:val="24"/>
        </w:rPr>
        <w:t>A). Tumors exhibiting high H_ID29 activity show deletion sequences that closely resemble those observed in RNASEH2B null HEK293T cells, as well as in Rnaseh2b knockout mouse tumors and RNaseH2</w:t>
      </w:r>
      <w:r w:rsidR="00425EB6">
        <w:rPr>
          <w:rFonts w:ascii="Times New Roman" w:hAnsi="Times New Roman" w:cs="Times New Roman" w:hint="eastAsia"/>
          <w:sz w:val="24"/>
          <w:szCs w:val="24"/>
        </w:rPr>
        <w:t>-</w:t>
      </w:r>
      <w:r w:rsidRPr="008954AD">
        <w:rPr>
          <w:rFonts w:ascii="Times New Roman" w:hAnsi="Times New Roman" w:cs="Times New Roman"/>
          <w:sz w:val="24"/>
          <w:szCs w:val="24"/>
        </w:rPr>
        <w:t xml:space="preserve">null RPE1 cells (Figure </w:t>
      </w:r>
      <w:r w:rsidR="00924D77">
        <w:rPr>
          <w:rFonts w:ascii="Times New Roman" w:hAnsi="Times New Roman" w:cs="Times New Roman" w:hint="eastAsia"/>
          <w:sz w:val="24"/>
          <w:szCs w:val="24"/>
        </w:rPr>
        <w:t>8</w:t>
      </w:r>
      <w:r w:rsidRPr="008954AD">
        <w:rPr>
          <w:rFonts w:ascii="Times New Roman" w:hAnsi="Times New Roman" w:cs="Times New Roman"/>
          <w:sz w:val="24"/>
          <w:szCs w:val="24"/>
        </w:rPr>
        <w:t xml:space="preserve">B-D). In contrast, C_ID4 displays a more balanced preference for deleting CT and TT within tandem repeats, with a prevalent CTNTN motif found in microhomologies (Figure </w:t>
      </w:r>
      <w:r w:rsidR="008A2194">
        <w:rPr>
          <w:rFonts w:ascii="Times New Roman" w:hAnsi="Times New Roman" w:cs="Times New Roman" w:hint="eastAsia"/>
          <w:sz w:val="24"/>
          <w:szCs w:val="24"/>
        </w:rPr>
        <w:t>8</w:t>
      </w:r>
      <w:r w:rsidRPr="008954AD">
        <w:rPr>
          <w:rFonts w:ascii="Times New Roman" w:hAnsi="Times New Roman" w:cs="Times New Roman"/>
          <w:sz w:val="24"/>
          <w:szCs w:val="24"/>
        </w:rPr>
        <w:t>E).</w:t>
      </w:r>
    </w:p>
    <w:p w14:paraId="3A9B82A9" w14:textId="34CBA55B" w:rsid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Collectively, </w:t>
      </w:r>
      <w:r w:rsidR="00D00F5B">
        <w:rPr>
          <w:rFonts w:ascii="Times New Roman" w:hAnsi="Times New Roman" w:cs="Times New Roman" w:hint="eastAsia"/>
          <w:sz w:val="24"/>
          <w:szCs w:val="24"/>
        </w:rPr>
        <w:t>our analysis</w:t>
      </w:r>
      <w:r w:rsidRPr="00744AA4">
        <w:rPr>
          <w:rFonts w:ascii="Times New Roman" w:hAnsi="Times New Roman" w:cs="Times New Roman"/>
          <w:sz w:val="24"/>
          <w:szCs w:val="24"/>
        </w:rPr>
        <w:t xml:space="preserve"> presents H_ID29 </w:t>
      </w:r>
      <w:r w:rsidR="008F14CF">
        <w:rPr>
          <w:rFonts w:ascii="Times New Roman" w:hAnsi="Times New Roman" w:cs="Times New Roman" w:hint="eastAsia"/>
          <w:sz w:val="24"/>
          <w:szCs w:val="24"/>
        </w:rPr>
        <w:t xml:space="preserve">and InsDel29 </w:t>
      </w:r>
      <w:r w:rsidRPr="00744AA4">
        <w:rPr>
          <w:rFonts w:ascii="Times New Roman" w:hAnsi="Times New Roman" w:cs="Times New Roman"/>
          <w:sz w:val="24"/>
          <w:szCs w:val="24"/>
        </w:rPr>
        <w:t xml:space="preserve">as </w:t>
      </w:r>
      <w:r w:rsidR="008F14CF">
        <w:rPr>
          <w:rFonts w:ascii="Times New Roman" w:hAnsi="Times New Roman" w:cs="Times New Roman" w:hint="eastAsia"/>
          <w:sz w:val="24"/>
          <w:szCs w:val="24"/>
        </w:rPr>
        <w:t>two</w:t>
      </w:r>
      <w:r w:rsidRPr="00744AA4">
        <w:rPr>
          <w:rFonts w:ascii="Times New Roman" w:hAnsi="Times New Roman" w:cs="Times New Roman"/>
          <w:sz w:val="24"/>
          <w:szCs w:val="24"/>
        </w:rPr>
        <w:t xml:space="preserve"> novel mutational signature identified through de novo extraction from cancer genomic data, suggesting its association with TOP1-dependent deletions in RNASEH2A and/or RNASEH2B deficient cells. Previous work by Reijns et al. developed RNASEH2A-deficient mammalian cell lines and Rnaseh2b-KO mouse intestinal cancer models, revealing the enrichment of 2 bp deletions from tandem repeats or microhomology (Reijns et al. 2022</w:t>
      </w:r>
      <w:r w:rsidR="00F50E0F">
        <w:rPr>
          <w:rFonts w:ascii="Times New Roman" w:hAnsi="Times New Roman" w:cs="Times New Roman" w:hint="eastAsia"/>
          <w:sz w:val="24"/>
          <w:szCs w:val="24"/>
        </w:rPr>
        <w:t>, Figure S</w:t>
      </w:r>
      <w:r w:rsidR="00543FB9">
        <w:rPr>
          <w:rFonts w:ascii="Times New Roman" w:hAnsi="Times New Roman" w:cs="Times New Roman" w:hint="eastAsia"/>
          <w:sz w:val="24"/>
          <w:szCs w:val="24"/>
        </w:rPr>
        <w:t>7</w:t>
      </w:r>
      <w:r w:rsidR="002D6FC0">
        <w:rPr>
          <w:rFonts w:ascii="Times New Roman" w:hAnsi="Times New Roman" w:cs="Times New Roman" w:hint="eastAsia"/>
          <w:sz w:val="24"/>
          <w:szCs w:val="24"/>
        </w:rPr>
        <w:t>B,</w:t>
      </w:r>
      <w:r w:rsidR="00F50E0F">
        <w:rPr>
          <w:rFonts w:ascii="Times New Roman" w:hAnsi="Times New Roman" w:cs="Times New Roman" w:hint="eastAsia"/>
          <w:sz w:val="24"/>
          <w:szCs w:val="24"/>
        </w:rPr>
        <w:t xml:space="preserve"> C</w:t>
      </w:r>
      <w:r w:rsidRPr="00744AA4">
        <w:rPr>
          <w:rFonts w:ascii="Times New Roman" w:hAnsi="Times New Roman" w:cs="Times New Roman"/>
          <w:sz w:val="24"/>
          <w:szCs w:val="24"/>
        </w:rPr>
        <w:t xml:space="preserve">). Our findings indicate that H_ID29 more closely resembles the mutational spectra from these knockout models than ID4, with average cosine similarities of 0.945 in mouse models, 0.965 in human cell line models, and 0.947 in yeast models, compared to C_ID4’s average cosine similarities of 0.690, 0.721, and 0.798 </w:t>
      </w:r>
      <w:r w:rsidRPr="00F50E0F">
        <w:rPr>
          <w:rFonts w:ascii="Times New Roman" w:hAnsi="Times New Roman" w:cs="Times New Roman"/>
          <w:sz w:val="24"/>
          <w:szCs w:val="24"/>
        </w:rPr>
        <w:t>(</w:t>
      </w:r>
      <w:r w:rsidR="00F50E0F" w:rsidRPr="00F50E0F">
        <w:rPr>
          <w:rFonts w:ascii="Times New Roman" w:hAnsi="Times New Roman" w:cs="Times New Roman" w:hint="eastAsia"/>
          <w:sz w:val="24"/>
          <w:szCs w:val="24"/>
        </w:rPr>
        <w:t>Figure S</w:t>
      </w:r>
      <w:r w:rsidR="00543FB9">
        <w:rPr>
          <w:rFonts w:ascii="Times New Roman" w:hAnsi="Times New Roman" w:cs="Times New Roman" w:hint="eastAsia"/>
          <w:sz w:val="24"/>
          <w:szCs w:val="24"/>
        </w:rPr>
        <w:t>7</w:t>
      </w:r>
      <w:r w:rsidR="00F50E0F" w:rsidRPr="00F50E0F">
        <w:rPr>
          <w:rFonts w:ascii="Times New Roman" w:hAnsi="Times New Roman" w:cs="Times New Roman" w:hint="eastAsia"/>
          <w:sz w:val="24"/>
          <w:szCs w:val="24"/>
        </w:rPr>
        <w:t xml:space="preserve"> B-D</w:t>
      </w:r>
      <w:r w:rsidRPr="00F50E0F">
        <w:rPr>
          <w:rFonts w:ascii="Times New Roman" w:hAnsi="Times New Roman" w:cs="Times New Roman"/>
          <w:sz w:val="24"/>
          <w:szCs w:val="24"/>
        </w:rPr>
        <w:t>)</w:t>
      </w:r>
      <w:r w:rsidRPr="00744AA4">
        <w:rPr>
          <w:rFonts w:ascii="Times New Roman" w:hAnsi="Times New Roman" w:cs="Times New Roman"/>
          <w:sz w:val="24"/>
          <w:szCs w:val="24"/>
        </w:rPr>
        <w:t xml:space="preserve">. </w:t>
      </w:r>
      <w:r w:rsidR="00DC71BC">
        <w:rPr>
          <w:rFonts w:ascii="Times New Roman" w:hAnsi="Times New Roman" w:cs="Times New Roman" w:hint="eastAsia"/>
          <w:sz w:val="24"/>
          <w:szCs w:val="24"/>
        </w:rPr>
        <w:t xml:space="preserve">Compared to ID4, H_ID29 shows </w:t>
      </w:r>
      <w:r w:rsidR="00E253B9">
        <w:rPr>
          <w:rFonts w:ascii="Times New Roman" w:hAnsi="Times New Roman" w:cs="Times New Roman"/>
          <w:sz w:val="24"/>
          <w:szCs w:val="24"/>
        </w:rPr>
        <w:t>an</w:t>
      </w:r>
      <w:r w:rsidR="00DC71BC">
        <w:rPr>
          <w:rFonts w:ascii="Times New Roman" w:hAnsi="Times New Roman" w:cs="Times New Roman" w:hint="eastAsia"/>
          <w:sz w:val="24"/>
          <w:szCs w:val="24"/>
        </w:rPr>
        <w:t xml:space="preserve"> </w:t>
      </w:r>
      <w:r w:rsidR="00996E47">
        <w:rPr>
          <w:rFonts w:ascii="Times New Roman" w:hAnsi="Times New Roman" w:cs="Times New Roman" w:hint="eastAsia"/>
          <w:sz w:val="24"/>
          <w:szCs w:val="24"/>
        </w:rPr>
        <w:t xml:space="preserve">almost </w:t>
      </w:r>
      <w:r w:rsidR="007F3386">
        <w:rPr>
          <w:rFonts w:ascii="Times New Roman" w:hAnsi="Times New Roman" w:cs="Times New Roman" w:hint="eastAsia"/>
          <w:sz w:val="24"/>
          <w:szCs w:val="24"/>
        </w:rPr>
        <w:t>depletion</w:t>
      </w:r>
      <w:r w:rsidR="00D45C89">
        <w:rPr>
          <w:rFonts w:ascii="Times New Roman" w:hAnsi="Times New Roman" w:cs="Times New Roman" w:hint="eastAsia"/>
          <w:sz w:val="24"/>
          <w:szCs w:val="24"/>
        </w:rPr>
        <w:t xml:space="preserve"> of long deletions</w:t>
      </w:r>
      <w:r w:rsidR="00E7187E">
        <w:rPr>
          <w:rFonts w:ascii="Times New Roman" w:hAnsi="Times New Roman" w:cs="Times New Roman" w:hint="eastAsia"/>
          <w:sz w:val="24"/>
          <w:szCs w:val="24"/>
        </w:rPr>
        <w:t xml:space="preserve"> (deletion length</w:t>
      </w:r>
      <w:r w:rsidR="00E7187E">
        <w:rPr>
          <w:rFonts w:ascii="Times New Roman" w:hAnsi="Times New Roman" w:cs="Times New Roman" w:hint="eastAsia"/>
          <w:sz w:val="24"/>
          <w:szCs w:val="24"/>
        </w:rPr>
        <w:t>≥</w:t>
      </w:r>
      <w:r w:rsidR="00E7187E">
        <w:rPr>
          <w:rFonts w:ascii="Times New Roman" w:hAnsi="Times New Roman" w:cs="Times New Roman" w:hint="eastAsia"/>
          <w:sz w:val="24"/>
          <w:szCs w:val="24"/>
        </w:rPr>
        <w:t>3)</w:t>
      </w:r>
      <w:r w:rsidR="00D45C89">
        <w:rPr>
          <w:rFonts w:ascii="Times New Roman" w:hAnsi="Times New Roman" w:cs="Times New Roman" w:hint="eastAsia"/>
          <w:sz w:val="24"/>
          <w:szCs w:val="24"/>
        </w:rPr>
        <w:t xml:space="preserve"> at repeats and microhomologies</w:t>
      </w:r>
      <w:r w:rsidR="00E7187E">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7</w:t>
      </w:r>
      <w:r w:rsidR="00E7187E">
        <w:rPr>
          <w:rFonts w:ascii="Times New Roman" w:hAnsi="Times New Roman" w:cs="Times New Roman" w:hint="eastAsia"/>
          <w:sz w:val="24"/>
          <w:szCs w:val="24"/>
        </w:rPr>
        <w:t>A)</w:t>
      </w:r>
      <w:r w:rsidR="00A861D6">
        <w:rPr>
          <w:rFonts w:ascii="Times New Roman" w:hAnsi="Times New Roman" w:cs="Times New Roman" w:hint="eastAsia"/>
          <w:sz w:val="24"/>
          <w:szCs w:val="24"/>
        </w:rPr>
        <w:t>.</w:t>
      </w:r>
      <w:r w:rsidR="00F960E4">
        <w:rPr>
          <w:rFonts w:ascii="Times New Roman" w:hAnsi="Times New Roman" w:cs="Times New Roman" w:hint="eastAsia"/>
          <w:sz w:val="24"/>
          <w:szCs w:val="24"/>
        </w:rPr>
        <w:t xml:space="preserve"> </w:t>
      </w:r>
      <w:r w:rsidR="006D730A">
        <w:rPr>
          <w:rFonts w:ascii="Times New Roman" w:hAnsi="Times New Roman" w:cs="Times New Roman" w:hint="eastAsia"/>
          <w:sz w:val="24"/>
          <w:szCs w:val="24"/>
        </w:rPr>
        <w:t xml:space="preserve">H_ID29 contributes to more mutations </w:t>
      </w:r>
      <w:r w:rsidR="006D730A">
        <w:rPr>
          <w:rFonts w:ascii="Times New Roman" w:hAnsi="Times New Roman" w:cs="Times New Roman"/>
          <w:sz w:val="24"/>
          <w:szCs w:val="24"/>
        </w:rPr>
        <w:t xml:space="preserve">in </w:t>
      </w:r>
      <w:r w:rsidR="00A567B9">
        <w:rPr>
          <w:rFonts w:ascii="Times New Roman" w:hAnsi="Times New Roman" w:cs="Times New Roman" w:hint="eastAsia"/>
          <w:sz w:val="24"/>
          <w:szCs w:val="24"/>
        </w:rPr>
        <w:t>transcribed</w:t>
      </w:r>
      <w:r w:rsidR="006D730A">
        <w:rPr>
          <w:rFonts w:ascii="Times New Roman" w:hAnsi="Times New Roman" w:cs="Times New Roman" w:hint="eastAsia"/>
          <w:sz w:val="24"/>
          <w:szCs w:val="24"/>
        </w:rPr>
        <w:t xml:space="preserve"> regions compared to </w:t>
      </w:r>
      <w:r w:rsidR="00A567B9">
        <w:rPr>
          <w:rFonts w:ascii="Times New Roman" w:hAnsi="Times New Roman" w:cs="Times New Roman" w:hint="eastAsia"/>
          <w:sz w:val="24"/>
          <w:szCs w:val="24"/>
        </w:rPr>
        <w:t>untranscribed</w:t>
      </w:r>
      <w:r w:rsidR="006D730A">
        <w:rPr>
          <w:rFonts w:ascii="Times New Roman" w:hAnsi="Times New Roman" w:cs="Times New Roman" w:hint="eastAsia"/>
          <w:sz w:val="24"/>
          <w:szCs w:val="24"/>
        </w:rPr>
        <w:t xml:space="preserve"> regions</w:t>
      </w:r>
      <w:r w:rsidR="00B45B15">
        <w:rPr>
          <w:rFonts w:ascii="Times New Roman" w:hAnsi="Times New Roman" w:cs="Times New Roman" w:hint="eastAsia"/>
          <w:sz w:val="24"/>
          <w:szCs w:val="24"/>
        </w:rPr>
        <w:t>, which is also observed in RNase H2 null in vitro models</w:t>
      </w:r>
      <w:r w:rsidR="00AE7306">
        <w:rPr>
          <w:rFonts w:ascii="Times New Roman" w:hAnsi="Times New Roman" w:cs="Times New Roman" w:hint="eastAsia"/>
          <w:sz w:val="24"/>
          <w:szCs w:val="24"/>
        </w:rPr>
        <w:t xml:space="preserve"> (Figure </w:t>
      </w:r>
      <w:r w:rsidR="00217A45">
        <w:rPr>
          <w:rFonts w:ascii="Times New Roman" w:hAnsi="Times New Roman" w:cs="Times New Roman" w:hint="eastAsia"/>
          <w:sz w:val="24"/>
          <w:szCs w:val="24"/>
        </w:rPr>
        <w:t>6</w:t>
      </w:r>
      <w:r w:rsidR="001008A8">
        <w:rPr>
          <w:rFonts w:ascii="Times New Roman" w:hAnsi="Times New Roman" w:cs="Times New Roman" w:hint="eastAsia"/>
          <w:sz w:val="24"/>
          <w:szCs w:val="24"/>
        </w:rPr>
        <w:t>H</w:t>
      </w:r>
      <w:r w:rsidR="00AE7306">
        <w:rPr>
          <w:rFonts w:ascii="Times New Roman" w:hAnsi="Times New Roman" w:cs="Times New Roman" w:hint="eastAsia"/>
          <w:sz w:val="24"/>
          <w:szCs w:val="24"/>
        </w:rPr>
        <w:t xml:space="preserve">). </w:t>
      </w:r>
      <w:r w:rsidR="00EA1D93">
        <w:rPr>
          <w:rFonts w:ascii="Times New Roman" w:hAnsi="Times New Roman" w:cs="Times New Roman" w:hint="eastAsia"/>
          <w:sz w:val="24"/>
          <w:szCs w:val="24"/>
        </w:rPr>
        <w:t xml:space="preserve">The consistent observations </w:t>
      </w:r>
      <w:r w:rsidR="00EA1D93">
        <w:rPr>
          <w:rFonts w:ascii="Times New Roman" w:hAnsi="Times New Roman" w:cs="Times New Roman"/>
          <w:sz w:val="24"/>
          <w:szCs w:val="24"/>
        </w:rPr>
        <w:t>suggest</w:t>
      </w:r>
      <w:r w:rsidR="00EA1D93">
        <w:rPr>
          <w:rFonts w:ascii="Times New Roman" w:hAnsi="Times New Roman" w:cs="Times New Roman" w:hint="eastAsia"/>
          <w:sz w:val="24"/>
          <w:szCs w:val="24"/>
        </w:rPr>
        <w:t xml:space="preserve"> that H_ID29 is associated with </w:t>
      </w:r>
      <w:r w:rsidR="00EA1D93">
        <w:rPr>
          <w:rFonts w:ascii="Times New Roman" w:hAnsi="Times New Roman" w:cs="Times New Roman" w:hint="eastAsia"/>
          <w:sz w:val="24"/>
          <w:szCs w:val="24"/>
        </w:rPr>
        <w:lastRenderedPageBreak/>
        <w:t xml:space="preserve">a transcription associated mutational process. </w:t>
      </w:r>
      <w:r w:rsidRPr="00744AA4">
        <w:rPr>
          <w:rFonts w:ascii="Times New Roman" w:hAnsi="Times New Roman" w:cs="Times New Roman"/>
          <w:sz w:val="24"/>
          <w:szCs w:val="24"/>
        </w:rPr>
        <w:t>Thus, H_ID29</w:t>
      </w:r>
      <w:r w:rsidR="00354A8F">
        <w:rPr>
          <w:rFonts w:ascii="Times New Roman" w:hAnsi="Times New Roman" w:cs="Times New Roman" w:hint="eastAsia"/>
          <w:sz w:val="24"/>
          <w:szCs w:val="24"/>
        </w:rPr>
        <w:t xml:space="preserve"> and InsDel29</w:t>
      </w:r>
      <w:r w:rsidRPr="00744AA4">
        <w:rPr>
          <w:rFonts w:ascii="Times New Roman" w:hAnsi="Times New Roman" w:cs="Times New Roman"/>
          <w:sz w:val="24"/>
          <w:szCs w:val="24"/>
        </w:rPr>
        <w:t xml:space="preserve"> provides a more accurate representation of the genomic footprints associated with TOP1-TAM (transcription-associated mutagenesis) during the cleavage of embedded ribonucleotides in the absence of RNASEH2A and/or RNASEH2B (S. N. Huang, Ghosh, and Pommier 2015; Sparks and Burgers 2015; Chon et al. 2009).</w:t>
      </w:r>
    </w:p>
    <w:p w14:paraId="0AF3FF66" w14:textId="6B4DBCE4" w:rsidR="000D3282" w:rsidRPr="008A1C58" w:rsidRDefault="00C17CB5"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attributions to cancer genes</w:t>
      </w:r>
    </w:p>
    <w:p w14:paraId="5E150663" w14:textId="11F5F181" w:rsidR="00524A21" w:rsidRPr="00524A21" w:rsidRDefault="00524A21" w:rsidP="00524A21">
      <w:pPr>
        <w:spacing w:line="480" w:lineRule="auto"/>
        <w:rPr>
          <w:rFonts w:ascii="Times New Roman" w:hAnsi="Times New Roman" w:cs="Times New Roman"/>
          <w:sz w:val="24"/>
          <w:szCs w:val="24"/>
        </w:rPr>
      </w:pPr>
      <w:r>
        <w:rPr>
          <w:rFonts w:ascii="Times New Roman" w:hAnsi="Times New Roman" w:cs="Times New Roman" w:hint="eastAsia"/>
          <w:sz w:val="24"/>
          <w:szCs w:val="24"/>
        </w:rPr>
        <w:t>T</w:t>
      </w:r>
      <w:r w:rsidRPr="00524A21">
        <w:rPr>
          <w:rFonts w:ascii="Times New Roman" w:hAnsi="Times New Roman" w:cs="Times New Roman"/>
          <w:sz w:val="24"/>
          <w:szCs w:val="24"/>
        </w:rPr>
        <w:t xml:space="preserve">o investigate the contribution of mutational signatures to indels in cancer genes, we analyzed the exonic regions of 581 Tier 1 genes from the Cancer Gene Census (Sondka et al., 2018). We excluded DEL:1:T:5+ and INS:1:T:5+ indels from our analysis, as these are predominantly driven by C_ID1 and C_ID2, and single-base thymine insertions/deletions in poly-T regions are rarely biologically consequential. Among the genes most frequently affected by insertions were ARID1A, PHOX2B, TP53, and PTEN, with contributions from signatures linked to DNA replication slippage, defective mismatch repair (MMR), TOP1-TAM, and TOP2A pK743N (Figure </w:t>
      </w:r>
      <w:r w:rsidR="008A2194">
        <w:rPr>
          <w:rFonts w:ascii="Times New Roman" w:hAnsi="Times New Roman" w:cs="Times New Roman" w:hint="eastAsia"/>
          <w:sz w:val="24"/>
          <w:szCs w:val="24"/>
        </w:rPr>
        <w:t>9</w:t>
      </w:r>
      <w:r w:rsidRPr="00524A21">
        <w:rPr>
          <w:rFonts w:ascii="Times New Roman" w:hAnsi="Times New Roman" w:cs="Times New Roman"/>
          <w:sz w:val="24"/>
          <w:szCs w:val="24"/>
        </w:rPr>
        <w:t>C).</w:t>
      </w:r>
    </w:p>
    <w:p w14:paraId="26D899E6" w14:textId="739B78A2" w:rsidR="00524A21" w:rsidRPr="00524A21" w:rsidRDefault="00524A21" w:rsidP="00524A21">
      <w:pPr>
        <w:spacing w:line="480" w:lineRule="auto"/>
        <w:rPr>
          <w:rFonts w:ascii="Times New Roman" w:hAnsi="Times New Roman" w:cs="Times New Roman"/>
          <w:sz w:val="24"/>
          <w:szCs w:val="24"/>
        </w:rPr>
      </w:pPr>
      <w:r w:rsidRPr="00524A21">
        <w:rPr>
          <w:rFonts w:ascii="Times New Roman" w:hAnsi="Times New Roman" w:cs="Times New Roman"/>
          <w:sz w:val="24"/>
          <w:szCs w:val="24"/>
        </w:rPr>
        <w:t>Deletions were most prevalent in genes such as ARID1A, EGFR, TP53, RNF43, and KMT2D, primarily driven by DNA replication slippage, defective MMR, non-homologous end joining (NHEJ) DNA repair, and tobacco smoking-associated signatures. TP53 exhibited diverse deletion patterns influenced by distinct mutational processes. Tobacco smoking-associated signatures predominantly drove single-base cytosine deletions (DEL:C:1:1), while TOP1-TAM signatures mediated 2 bp deletions arising from tandem repeats or microhomologies. Additionally, defective homologous recombination (HR) and NHEJ DNA repair drove de novo deletions exceeding 5 bp.</w:t>
      </w:r>
    </w:p>
    <w:p w14:paraId="687C39E3" w14:textId="77777777" w:rsidR="00A857EE" w:rsidRDefault="00524A21" w:rsidP="008A1C58">
      <w:pPr>
        <w:spacing w:line="480" w:lineRule="auto"/>
        <w:rPr>
          <w:rFonts w:ascii="Times New Roman" w:hAnsi="Times New Roman" w:cs="Times New Roman"/>
          <w:sz w:val="24"/>
          <w:szCs w:val="24"/>
        </w:rPr>
      </w:pPr>
      <w:r w:rsidRPr="00524A21">
        <w:rPr>
          <w:rFonts w:ascii="Times New Roman" w:hAnsi="Times New Roman" w:cs="Times New Roman"/>
          <w:sz w:val="24"/>
          <w:szCs w:val="24"/>
        </w:rPr>
        <w:lastRenderedPageBreak/>
        <w:t xml:space="preserve">We further explored the distribution of TP53 deletions across cancer types. While tobacco smoking signatures dominated in lung cancers (Figure S11), NHEJ DNA repair was the primary driver of TP53 deletions in bladder and biliary cancers. This divergence underscores how tissue-specific mutational processes </w:t>
      </w:r>
      <w:r w:rsidR="00B723A8">
        <w:rPr>
          <w:rFonts w:ascii="Times New Roman" w:hAnsi="Times New Roman" w:cs="Times New Roman" w:hint="eastAsia"/>
          <w:sz w:val="24"/>
          <w:szCs w:val="24"/>
        </w:rPr>
        <w:t>drive the key gene mutations in different type of cancers</w:t>
      </w:r>
    </w:p>
    <w:p w14:paraId="7F99A9FF" w14:textId="3DB9FCD2" w:rsidR="00A857EE" w:rsidRDefault="003570BC" w:rsidP="008A1C58">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A new indel taxonomy reveals </w:t>
      </w:r>
      <w:r w:rsidR="00CF1102">
        <w:rPr>
          <w:rFonts w:ascii="Times New Roman" w:hAnsi="Times New Roman" w:cs="Times New Roman" w:hint="eastAsia"/>
          <w:sz w:val="24"/>
          <w:szCs w:val="24"/>
        </w:rPr>
        <w:t>more details in 1bp T deletions/insertions</w:t>
      </w:r>
    </w:p>
    <w:p w14:paraId="4D31DC32" w14:textId="737B9E7E" w:rsidR="00E54C2D" w:rsidRPr="008A1C58" w:rsidRDefault="00A5426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Discussion</w:t>
      </w:r>
    </w:p>
    <w:p w14:paraId="7E5CFBC5" w14:textId="5666B687" w:rsidR="00DC3267" w:rsidRPr="008A1C58" w:rsidRDefault="00DC3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Using a novel nonparametric Bayesian approach, we analyzed over 7,000 whole-genome sequencing (WGS) tumor samples </w:t>
      </w:r>
      <w:r w:rsidR="007D7B4C" w:rsidRPr="008A1C58">
        <w:rPr>
          <w:rFonts w:ascii="Times New Roman" w:hAnsi="Times New Roman" w:cs="Times New Roman"/>
          <w:sz w:val="24"/>
          <w:szCs w:val="24"/>
        </w:rPr>
        <w:t xml:space="preserve">encompassing 25 cancer types </w:t>
      </w:r>
      <w:r w:rsidRPr="008A1C58">
        <w:rPr>
          <w:rFonts w:ascii="Times New Roman" w:hAnsi="Times New Roman" w:cs="Times New Roman"/>
          <w:sz w:val="24"/>
          <w:szCs w:val="24"/>
        </w:rPr>
        <w:t>from the Pan-Cancer Analysis of Whole Genomes (PCAWG) and Hartwig Medical Foundation (HMF) cohorts.</w:t>
      </w:r>
      <w:r w:rsidR="00B759FF" w:rsidRPr="008A1C58">
        <w:rPr>
          <w:rFonts w:ascii="Times New Roman" w:hAnsi="Times New Roman" w:cs="Times New Roman"/>
          <w:sz w:val="24"/>
          <w:szCs w:val="24"/>
        </w:rPr>
        <w:t xml:space="preserve"> </w:t>
      </w:r>
      <w:r w:rsidR="00EC30AE" w:rsidRPr="008A1C58">
        <w:rPr>
          <w:rFonts w:ascii="Times New Roman" w:hAnsi="Times New Roman" w:cs="Times New Roman"/>
          <w:sz w:val="24"/>
          <w:szCs w:val="24"/>
        </w:rPr>
        <w:t>As the first study using &gt;7000 genomes for signature analysis</w:t>
      </w:r>
      <w:r w:rsidR="00C5640C">
        <w:rPr>
          <w:rFonts w:ascii="Times New Roman" w:hAnsi="Times New Roman" w:cs="Times New Roman" w:hint="eastAsia"/>
          <w:sz w:val="24"/>
          <w:szCs w:val="24"/>
        </w:rPr>
        <w:t xml:space="preserve"> in both InDel83 and InDel89 taxonomy</w:t>
      </w:r>
      <w:r w:rsidR="00EC30AE" w:rsidRPr="008A1C58">
        <w:rPr>
          <w:rFonts w:ascii="Times New Roman" w:hAnsi="Times New Roman" w:cs="Times New Roman"/>
          <w:sz w:val="24"/>
          <w:szCs w:val="24"/>
        </w:rPr>
        <w:t>, o</w:t>
      </w:r>
      <w:r w:rsidR="00B759FF" w:rsidRPr="008A1C58">
        <w:rPr>
          <w:rFonts w:ascii="Times New Roman" w:hAnsi="Times New Roman" w:cs="Times New Roman"/>
          <w:sz w:val="24"/>
          <w:szCs w:val="24"/>
        </w:rPr>
        <w:t>ur study established a comprehensive collection of 3</w:t>
      </w:r>
      <w:r w:rsidR="00817D33">
        <w:rPr>
          <w:rFonts w:ascii="Times New Roman" w:hAnsi="Times New Roman" w:cs="Times New Roman" w:hint="eastAsia"/>
          <w:sz w:val="24"/>
          <w:szCs w:val="24"/>
        </w:rPr>
        <w:t>3</w:t>
      </w:r>
      <w:r w:rsidR="00B759FF" w:rsidRPr="008A1C58">
        <w:rPr>
          <w:rFonts w:ascii="Times New Roman" w:hAnsi="Times New Roman" w:cs="Times New Roman"/>
          <w:sz w:val="24"/>
          <w:szCs w:val="24"/>
        </w:rPr>
        <w:t xml:space="preserve"> I</w:t>
      </w:r>
      <w:r w:rsidR="00C5640C">
        <w:rPr>
          <w:rFonts w:ascii="Times New Roman" w:hAnsi="Times New Roman" w:cs="Times New Roman" w:hint="eastAsia"/>
          <w:sz w:val="24"/>
          <w:szCs w:val="24"/>
        </w:rPr>
        <w:t>n</w:t>
      </w:r>
      <w:r w:rsidR="00B759FF" w:rsidRPr="008A1C58">
        <w:rPr>
          <w:rFonts w:ascii="Times New Roman" w:hAnsi="Times New Roman" w:cs="Times New Roman"/>
          <w:sz w:val="24"/>
          <w:szCs w:val="24"/>
        </w:rPr>
        <w:t>D</w:t>
      </w:r>
      <w:r w:rsidR="00C5640C">
        <w:rPr>
          <w:rFonts w:ascii="Times New Roman" w:hAnsi="Times New Roman" w:cs="Times New Roman" w:hint="eastAsia"/>
          <w:sz w:val="24"/>
          <w:szCs w:val="24"/>
        </w:rPr>
        <w:t>el83 and 41 InDel89</w:t>
      </w:r>
      <w:r w:rsidR="00B759FF" w:rsidRPr="008A1C58">
        <w:rPr>
          <w:rFonts w:ascii="Times New Roman" w:hAnsi="Times New Roman" w:cs="Times New Roman"/>
          <w:sz w:val="24"/>
          <w:szCs w:val="24"/>
        </w:rPr>
        <w:t xml:space="preserve"> mutational signatures. We identified </w:t>
      </w:r>
      <w:r w:rsidR="00C5640C">
        <w:rPr>
          <w:rFonts w:ascii="Times New Roman" w:hAnsi="Times New Roman" w:cs="Times New Roman" w:hint="eastAsia"/>
          <w:sz w:val="24"/>
          <w:szCs w:val="24"/>
        </w:rPr>
        <w:t>two</w:t>
      </w:r>
      <w:r w:rsidR="00B759FF" w:rsidRPr="008A1C58">
        <w:rPr>
          <w:rFonts w:ascii="Times New Roman" w:hAnsi="Times New Roman" w:cs="Times New Roman"/>
          <w:sz w:val="24"/>
          <w:szCs w:val="24"/>
        </w:rPr>
        <w:t xml:space="preserve"> indel signature</w:t>
      </w:r>
      <w:r w:rsidR="00C5640C">
        <w:rPr>
          <w:rFonts w:ascii="Times New Roman" w:hAnsi="Times New Roman" w:cs="Times New Roman" w:hint="eastAsia"/>
          <w:sz w:val="24"/>
          <w:szCs w:val="24"/>
        </w:rPr>
        <w:t>s (H_ID29 and InsDel29)</w:t>
      </w:r>
      <w:r w:rsidR="00B759FF" w:rsidRPr="008A1C58">
        <w:rPr>
          <w:rFonts w:ascii="Times New Roman" w:hAnsi="Times New Roman" w:cs="Times New Roman"/>
          <w:sz w:val="24"/>
          <w:szCs w:val="24"/>
        </w:rPr>
        <w:t xml:space="preserve"> associated with </w:t>
      </w:r>
      <w:r w:rsidR="00C244CE">
        <w:rPr>
          <w:rFonts w:ascii="Times New Roman" w:hAnsi="Times New Roman" w:cs="Times New Roman" w:hint="eastAsia"/>
          <w:sz w:val="24"/>
          <w:szCs w:val="24"/>
        </w:rPr>
        <w:t>TOP1-TAM</w:t>
      </w:r>
      <w:r w:rsidR="00B759FF" w:rsidRPr="008A1C58">
        <w:rPr>
          <w:rFonts w:ascii="Times New Roman" w:hAnsi="Times New Roman" w:cs="Times New Roman"/>
          <w:sz w:val="24"/>
          <w:szCs w:val="24"/>
        </w:rPr>
        <w:t xml:space="preserve">, validating this finding </w:t>
      </w:r>
      <w:r w:rsidR="00C12559" w:rsidRPr="008A1C58">
        <w:rPr>
          <w:rFonts w:ascii="Times New Roman" w:hAnsi="Times New Roman" w:cs="Times New Roman"/>
          <w:sz w:val="24"/>
          <w:szCs w:val="24"/>
        </w:rPr>
        <w:t>via CRISPR/Cas9 system</w:t>
      </w:r>
      <w:r w:rsidR="00C244CE">
        <w:rPr>
          <w:rFonts w:ascii="Times New Roman" w:hAnsi="Times New Roman" w:cs="Times New Roman" w:hint="eastAsia"/>
          <w:sz w:val="24"/>
          <w:szCs w:val="24"/>
        </w:rPr>
        <w:t xml:space="preserve"> and previously published </w:t>
      </w:r>
      <w:r w:rsidR="00583E82">
        <w:rPr>
          <w:rFonts w:ascii="Times New Roman" w:hAnsi="Times New Roman" w:cs="Times New Roman" w:hint="eastAsia"/>
          <w:sz w:val="24"/>
          <w:szCs w:val="24"/>
        </w:rPr>
        <w:t>RNaseH2 null in vitro models</w:t>
      </w:r>
      <w:r w:rsidR="00B759FF" w:rsidRPr="008A1C58">
        <w:rPr>
          <w:rFonts w:ascii="Times New Roman" w:hAnsi="Times New Roman" w:cs="Times New Roman"/>
          <w:sz w:val="24"/>
          <w:szCs w:val="24"/>
        </w:rPr>
        <w:t xml:space="preserve">. Additionally, we found </w:t>
      </w:r>
      <w:r w:rsidR="00BB4EEE">
        <w:rPr>
          <w:rFonts w:ascii="Times New Roman" w:hAnsi="Times New Roman" w:cs="Times New Roman" w:hint="eastAsia"/>
          <w:sz w:val="24"/>
          <w:szCs w:val="24"/>
        </w:rPr>
        <w:t>4</w:t>
      </w:r>
      <w:r w:rsidR="00B759FF" w:rsidRPr="008A1C58">
        <w:rPr>
          <w:rFonts w:ascii="Times New Roman" w:hAnsi="Times New Roman" w:cs="Times New Roman"/>
          <w:sz w:val="24"/>
          <w:szCs w:val="24"/>
        </w:rPr>
        <w:t xml:space="preserve"> ID signatures strongly linked to microsatellite instability (MSI) status</w:t>
      </w:r>
      <w:r w:rsidR="00B27272" w:rsidRPr="008A1C58">
        <w:rPr>
          <w:rFonts w:ascii="Times New Roman" w:hAnsi="Times New Roman" w:cs="Times New Roman"/>
          <w:sz w:val="24"/>
          <w:szCs w:val="24"/>
        </w:rPr>
        <w:t xml:space="preserve">, which </w:t>
      </w:r>
      <w:r w:rsidR="00D73736" w:rsidRPr="008A1C58">
        <w:rPr>
          <w:rFonts w:ascii="Times New Roman" w:hAnsi="Times New Roman" w:cs="Times New Roman"/>
          <w:sz w:val="24"/>
          <w:szCs w:val="24"/>
        </w:rPr>
        <w:t>implement the understanding of indel footprints left my defective MMR mechanism</w:t>
      </w:r>
      <w:r w:rsidR="00B759FF" w:rsidRPr="008A1C58">
        <w:rPr>
          <w:rFonts w:ascii="Times New Roman" w:hAnsi="Times New Roman" w:cs="Times New Roman"/>
          <w:sz w:val="24"/>
          <w:szCs w:val="24"/>
        </w:rPr>
        <w:t>.</w:t>
      </w:r>
      <w:r w:rsidR="00853A58" w:rsidRPr="008A1C58">
        <w:rPr>
          <w:rFonts w:ascii="Times New Roman" w:hAnsi="Times New Roman" w:cs="Times New Roman"/>
          <w:sz w:val="24"/>
          <w:szCs w:val="24"/>
        </w:rPr>
        <w:t xml:space="preserve"> </w:t>
      </w:r>
      <w:r w:rsidR="00246C6F">
        <w:rPr>
          <w:rFonts w:ascii="Times New Roman" w:hAnsi="Times New Roman" w:cs="Times New Roman" w:hint="eastAsia"/>
          <w:sz w:val="24"/>
          <w:szCs w:val="24"/>
        </w:rPr>
        <w:t>We also</w:t>
      </w:r>
      <w:r w:rsidR="005E208D" w:rsidRPr="008A1C58">
        <w:rPr>
          <w:rFonts w:ascii="Times New Roman" w:hAnsi="Times New Roman" w:cs="Times New Roman"/>
          <w:sz w:val="24"/>
          <w:szCs w:val="24"/>
        </w:rPr>
        <w:t xml:space="preserve"> perform</w:t>
      </w:r>
      <w:r w:rsidR="00246C6F">
        <w:rPr>
          <w:rFonts w:ascii="Times New Roman" w:hAnsi="Times New Roman" w:cs="Times New Roman" w:hint="eastAsia"/>
          <w:sz w:val="24"/>
          <w:szCs w:val="24"/>
        </w:rPr>
        <w:t>ed</w:t>
      </w:r>
      <w:r w:rsidR="005E208D" w:rsidRPr="008A1C58">
        <w:rPr>
          <w:rFonts w:ascii="Times New Roman" w:hAnsi="Times New Roman" w:cs="Times New Roman"/>
          <w:sz w:val="24"/>
          <w:szCs w:val="24"/>
        </w:rPr>
        <w:t xml:space="preserve"> an extended sequence context analysis </w:t>
      </w:r>
      <w:r w:rsidR="007D42B0" w:rsidRPr="008A1C58">
        <w:rPr>
          <w:rFonts w:ascii="Times New Roman" w:hAnsi="Times New Roman" w:cs="Times New Roman"/>
          <w:sz w:val="24"/>
          <w:szCs w:val="24"/>
        </w:rPr>
        <w:t>to understand more information behind the formation of mutational signatures.</w:t>
      </w:r>
    </w:p>
    <w:p w14:paraId="08A65FB4" w14:textId="70C820A9" w:rsidR="00114E7D" w:rsidRDefault="00114E7D" w:rsidP="008A1C58">
      <w:pPr>
        <w:spacing w:line="480" w:lineRule="auto"/>
        <w:rPr>
          <w:rFonts w:ascii="Times New Roman" w:hAnsi="Times New Roman" w:cs="Times New Roman"/>
          <w:sz w:val="24"/>
          <w:szCs w:val="24"/>
        </w:rPr>
      </w:pPr>
      <w:r w:rsidRPr="00114E7D">
        <w:rPr>
          <w:rFonts w:ascii="Times New Roman" w:hAnsi="Times New Roman" w:cs="Times New Roman"/>
          <w:sz w:val="24"/>
          <w:szCs w:val="24"/>
        </w:rPr>
        <w:t>We also conducted signature extraction using SigProfilerExtractor, an NMF-based model known for its robust performance in signature analysis (Figure S</w:t>
      </w:r>
      <w:r w:rsidR="009A6DA8">
        <w:rPr>
          <w:rFonts w:ascii="Times New Roman" w:hAnsi="Times New Roman" w:cs="Times New Roman" w:hint="eastAsia"/>
          <w:sz w:val="24"/>
          <w:szCs w:val="24"/>
        </w:rPr>
        <w:t>8</w:t>
      </w:r>
      <w:r w:rsidRPr="00114E7D">
        <w:rPr>
          <w:rFonts w:ascii="Times New Roman" w:hAnsi="Times New Roman" w:cs="Times New Roman"/>
          <w:sz w:val="24"/>
          <w:szCs w:val="24"/>
        </w:rPr>
        <w:t>, Islam et al., 2022). However, this method proved ineffective for our large cohort, yielding an optimal solution of K=12 but failing to identify several previously established COSMIC signatures. Notably, a recent study reanalyze</w:t>
      </w:r>
      <w:r w:rsidR="009631EB">
        <w:rPr>
          <w:rFonts w:ascii="Times New Roman" w:hAnsi="Times New Roman" w:cs="Times New Roman" w:hint="eastAsia"/>
          <w:sz w:val="24"/>
          <w:szCs w:val="24"/>
        </w:rPr>
        <w:t>d</w:t>
      </w:r>
      <w:r w:rsidRPr="00114E7D">
        <w:rPr>
          <w:rFonts w:ascii="Times New Roman" w:hAnsi="Times New Roman" w:cs="Times New Roman"/>
          <w:sz w:val="24"/>
          <w:szCs w:val="24"/>
        </w:rPr>
        <w:t xml:space="preserve"> PCAWG indel genomes and discovered 25 indel mutational signatures, including 9 </w:t>
      </w:r>
      <w:r w:rsidRPr="00114E7D">
        <w:rPr>
          <w:rFonts w:ascii="Times New Roman" w:hAnsi="Times New Roman" w:cs="Times New Roman"/>
          <w:sz w:val="24"/>
          <w:szCs w:val="24"/>
        </w:rPr>
        <w:lastRenderedPageBreak/>
        <w:t xml:space="preserve">novel signatures. </w:t>
      </w:r>
      <w:r w:rsidRPr="00B6588F">
        <w:rPr>
          <w:rFonts w:ascii="Times New Roman" w:hAnsi="Times New Roman" w:cs="Times New Roman"/>
          <w:sz w:val="24"/>
          <w:szCs w:val="24"/>
        </w:rPr>
        <w:t>Our analysis revealed that 3 of the 9 novel signatures identified by MuSiCal were also recapitulated in our findings</w:t>
      </w:r>
      <w:r w:rsidR="00E30140" w:rsidRPr="00B6588F">
        <w:rPr>
          <w:rFonts w:ascii="Times New Roman" w:hAnsi="Times New Roman" w:cs="Times New Roman" w:hint="eastAsia"/>
          <w:sz w:val="24"/>
          <w:szCs w:val="24"/>
        </w:rPr>
        <w:t xml:space="preserve"> (Figure S</w:t>
      </w:r>
      <w:r w:rsidR="009A6DA8" w:rsidRPr="00B6588F">
        <w:rPr>
          <w:rFonts w:ascii="Times New Roman" w:hAnsi="Times New Roman" w:cs="Times New Roman" w:hint="eastAsia"/>
          <w:sz w:val="24"/>
          <w:szCs w:val="24"/>
        </w:rPr>
        <w:t>9</w:t>
      </w:r>
      <w:r w:rsidR="00CE0B90" w:rsidRPr="00B6588F">
        <w:rPr>
          <w:rFonts w:ascii="Times New Roman" w:hAnsi="Times New Roman" w:cs="Times New Roman" w:hint="eastAsia"/>
          <w:sz w:val="24"/>
          <w:szCs w:val="24"/>
        </w:rPr>
        <w:t>,</w:t>
      </w:r>
      <w:r w:rsidR="00CE0B90">
        <w:rPr>
          <w:rFonts w:ascii="Times New Roman" w:hAnsi="Times New Roman" w:cs="Times New Roman" w:hint="eastAsia"/>
          <w:sz w:val="24"/>
          <w:szCs w:val="24"/>
        </w:rPr>
        <w:t xml:space="preserve"> </w:t>
      </w:r>
      <w:r w:rsidR="00CE0B90" w:rsidRPr="00114E7D">
        <w:rPr>
          <w:rFonts w:ascii="Times New Roman" w:hAnsi="Times New Roman" w:cs="Times New Roman"/>
          <w:sz w:val="24"/>
          <w:szCs w:val="24"/>
        </w:rPr>
        <w:t>Jin et al., 2024</w:t>
      </w:r>
      <w:r w:rsidR="00CE0B90">
        <w:rPr>
          <w:rFonts w:ascii="Times New Roman" w:hAnsi="Times New Roman" w:cs="Times New Roman" w:hint="eastAsia"/>
          <w:sz w:val="24"/>
          <w:szCs w:val="24"/>
        </w:rPr>
        <w:t>)</w:t>
      </w:r>
      <w:r w:rsidRPr="00114E7D">
        <w:rPr>
          <w:rFonts w:ascii="Times New Roman" w:hAnsi="Times New Roman" w:cs="Times New Roman"/>
          <w:sz w:val="24"/>
          <w:szCs w:val="24"/>
        </w:rPr>
        <w:t xml:space="preserve">. This limitation of SigProfilerExtractor is likely attributable to the challenges Non-negative Matrix Factorization faces in managing the high data sparsity </w:t>
      </w:r>
      <w:r w:rsidR="00CE7252">
        <w:rPr>
          <w:rFonts w:ascii="Times New Roman" w:hAnsi="Times New Roman" w:cs="Times New Roman" w:hint="eastAsia"/>
          <w:sz w:val="24"/>
          <w:szCs w:val="24"/>
        </w:rPr>
        <w:t xml:space="preserve">and large </w:t>
      </w:r>
      <w:r w:rsidR="00783647">
        <w:rPr>
          <w:rFonts w:ascii="Times New Roman" w:hAnsi="Times New Roman" w:cs="Times New Roman" w:hint="eastAsia"/>
          <w:sz w:val="24"/>
          <w:szCs w:val="24"/>
        </w:rPr>
        <w:t xml:space="preserve">sample size </w:t>
      </w:r>
      <w:r w:rsidRPr="00114E7D">
        <w:rPr>
          <w:rFonts w:ascii="Times New Roman" w:hAnsi="Times New Roman" w:cs="Times New Roman"/>
          <w:sz w:val="24"/>
          <w:szCs w:val="24"/>
        </w:rPr>
        <w:t>associated with indels. Our study underscores the effectiveness of mSigHdp for mining large datasets and demonstrates its capability to reveal novel signatures in highly sparse, low-count data.</w:t>
      </w:r>
    </w:p>
    <w:p w14:paraId="499335AA" w14:textId="4899EAE8" w:rsidR="00DC3267" w:rsidRPr="008A1C58" w:rsidRDefault="001B222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w:t>
      </w:r>
      <w:r w:rsidR="006258B3" w:rsidRPr="006258B3">
        <w:rPr>
          <w:rFonts w:ascii="Times New Roman" w:hAnsi="Times New Roman" w:cs="Times New Roman"/>
          <w:sz w:val="24"/>
          <w:szCs w:val="24"/>
        </w:rPr>
        <w:t>The identification of novel mutational signatures often poses challenges in linking them to specific mutational processes, a complexity exacerbated by the diverse mutational landscapes observed across pan-cancer datasets. By integrating additional data into mutational signature analysis, we anticipate uncovering further signatures that more comprehensively characterize genomic mutational processes.</w:t>
      </w:r>
      <w:r w:rsidR="008E4AC9">
        <w:rPr>
          <w:rFonts w:ascii="Times New Roman" w:hAnsi="Times New Roman" w:cs="Times New Roman" w:hint="eastAsia"/>
          <w:sz w:val="24"/>
          <w:szCs w:val="24"/>
        </w:rPr>
        <w:t xml:space="preserve"> </w:t>
      </w:r>
      <w:r w:rsidRPr="008A1C58">
        <w:rPr>
          <w:rFonts w:ascii="Times New Roman" w:hAnsi="Times New Roman" w:cs="Times New Roman"/>
          <w:sz w:val="24"/>
          <w:szCs w:val="24"/>
        </w:rPr>
        <w:t>Furthermore, we expect the development of mutational signatures as clinical biomarkers to enhance cancer diagnosis and treatment strategies.</w:t>
      </w:r>
    </w:p>
    <w:bookmarkEnd w:id="0"/>
    <w:p w14:paraId="6E207079" w14:textId="6236EA13"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Materials and methods</w:t>
      </w:r>
    </w:p>
    <w:p w14:paraId="6D87B71C" w14:textId="3A88B358" w:rsidR="000F4F7D" w:rsidRPr="005D6869" w:rsidRDefault="000F4F7D" w:rsidP="008A1C58">
      <w:pPr>
        <w:spacing w:line="480" w:lineRule="auto"/>
        <w:rPr>
          <w:rFonts w:ascii="Times New Roman" w:hAnsi="Times New Roman" w:cs="Times New Roman"/>
          <w:b/>
          <w:bCs/>
          <w:sz w:val="24"/>
          <w:szCs w:val="24"/>
        </w:rPr>
      </w:pPr>
      <w:r w:rsidRPr="005D6869">
        <w:rPr>
          <w:rFonts w:ascii="Times New Roman" w:hAnsi="Times New Roman" w:cs="Times New Roman"/>
          <w:b/>
          <w:bCs/>
          <w:sz w:val="24"/>
          <w:szCs w:val="24"/>
        </w:rPr>
        <w:t>Data</w:t>
      </w:r>
      <w:r w:rsidR="00B93C96" w:rsidRPr="005D6869">
        <w:rPr>
          <w:rFonts w:ascii="Times New Roman" w:hAnsi="Times New Roman" w:cs="Times New Roman"/>
          <w:b/>
          <w:bCs/>
          <w:sz w:val="24"/>
          <w:szCs w:val="24"/>
        </w:rPr>
        <w:t xml:space="preserve"> source</w:t>
      </w:r>
    </w:p>
    <w:p w14:paraId="0A888F68" w14:textId="68140CB3"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considered </w:t>
      </w:r>
      <w:r w:rsidR="00206EFF" w:rsidRPr="008A1C58">
        <w:rPr>
          <w:rFonts w:ascii="Times New Roman" w:hAnsi="Times New Roman" w:cs="Times New Roman"/>
          <w:sz w:val="24"/>
          <w:szCs w:val="24"/>
        </w:rPr>
        <w:t>two</w:t>
      </w:r>
      <w:r w:rsidRPr="008A1C58">
        <w:rPr>
          <w:rFonts w:ascii="Times New Roman" w:hAnsi="Times New Roman" w:cs="Times New Roman"/>
          <w:sz w:val="24"/>
          <w:szCs w:val="24"/>
        </w:rPr>
        <w:t xml:space="preserve"> large pan-cancer whole</w:t>
      </w:r>
      <w:r w:rsidR="002F33E9"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genome cohorts: the </w:t>
      </w:r>
      <w:r w:rsidR="00066C65" w:rsidRPr="008A1C58">
        <w:rPr>
          <w:rFonts w:ascii="Times New Roman" w:hAnsi="Times New Roman" w:cs="Times New Roman"/>
          <w:sz w:val="24"/>
          <w:szCs w:val="24"/>
        </w:rPr>
        <w:t xml:space="preserve">PCAWG cohort which </w:t>
      </w:r>
      <w:r w:rsidR="00B55D83" w:rsidRPr="008A1C58">
        <w:rPr>
          <w:rFonts w:ascii="Times New Roman" w:hAnsi="Times New Roman" w:cs="Times New Roman"/>
          <w:sz w:val="24"/>
          <w:szCs w:val="24"/>
        </w:rPr>
        <w:t>comprises 2780</w:t>
      </w:r>
      <w:r w:rsidRPr="008A1C58">
        <w:rPr>
          <w:rFonts w:ascii="Times New Roman" w:hAnsi="Times New Roman" w:cs="Times New Roman"/>
          <w:sz w:val="24"/>
          <w:szCs w:val="24"/>
        </w:rPr>
        <w:t xml:space="preserve"> whole-genome–sequenced samples; and the HMF cohort, comprising 34</w:t>
      </w:r>
      <w:r w:rsidR="00A6024D">
        <w:rPr>
          <w:rFonts w:ascii="Times New Roman" w:hAnsi="Times New Roman" w:cs="Times New Roman" w:hint="eastAsia"/>
          <w:sz w:val="24"/>
          <w:szCs w:val="24"/>
        </w:rPr>
        <w:t>30</w:t>
      </w:r>
      <w:r w:rsidRPr="008A1C58">
        <w:rPr>
          <w:rFonts w:ascii="Times New Roman" w:hAnsi="Times New Roman" w:cs="Times New Roman"/>
          <w:sz w:val="24"/>
          <w:szCs w:val="24"/>
        </w:rPr>
        <w:t xml:space="preserve"> whole-genome–sequenced tumor samples. </w:t>
      </w:r>
      <w:r w:rsidR="00D84445" w:rsidRPr="008A1C58">
        <w:rPr>
          <w:rFonts w:ascii="Times New Roman" w:hAnsi="Times New Roman" w:cs="Times New Roman"/>
          <w:sz w:val="24"/>
          <w:szCs w:val="24"/>
        </w:rPr>
        <w:t xml:space="preserve">The mutational spectra </w:t>
      </w:r>
      <w:r w:rsidR="00B718E5" w:rsidRPr="008A1C58">
        <w:rPr>
          <w:rFonts w:ascii="Times New Roman" w:hAnsi="Times New Roman" w:cs="Times New Roman"/>
          <w:sz w:val="24"/>
          <w:szCs w:val="24"/>
        </w:rPr>
        <w:t xml:space="preserve">used for mutational signature extraction </w:t>
      </w:r>
      <w:r w:rsidR="00D84445" w:rsidRPr="008A1C58">
        <w:rPr>
          <w:rFonts w:ascii="Times New Roman" w:hAnsi="Times New Roman" w:cs="Times New Roman"/>
          <w:sz w:val="24"/>
          <w:szCs w:val="24"/>
        </w:rPr>
        <w:t xml:space="preserve">were provided in </w:t>
      </w:r>
      <w:r w:rsidR="00E64C2C" w:rsidRPr="008A1C58">
        <w:rPr>
          <w:rFonts w:ascii="Times New Roman" w:hAnsi="Times New Roman" w:cs="Times New Roman"/>
          <w:sz w:val="24"/>
          <w:szCs w:val="24"/>
        </w:rPr>
        <w:t>Table S</w:t>
      </w:r>
      <w:r w:rsidR="002F33E9" w:rsidRPr="008A1C58">
        <w:rPr>
          <w:rFonts w:ascii="Times New Roman" w:hAnsi="Times New Roman" w:cs="Times New Roman"/>
          <w:sz w:val="24"/>
          <w:szCs w:val="24"/>
        </w:rPr>
        <w:t>1</w:t>
      </w:r>
      <w:r w:rsidR="00D45EF9" w:rsidRPr="008A1C58">
        <w:rPr>
          <w:rFonts w:ascii="Times New Roman" w:hAnsi="Times New Roman" w:cs="Times New Roman"/>
          <w:sz w:val="24"/>
          <w:szCs w:val="24"/>
        </w:rPr>
        <w:t xml:space="preserve">. </w:t>
      </w:r>
      <w:r w:rsidR="00260D3B" w:rsidRPr="008A1C58">
        <w:rPr>
          <w:rFonts w:ascii="Times New Roman" w:hAnsi="Times New Roman" w:cs="Times New Roman"/>
          <w:sz w:val="24"/>
          <w:szCs w:val="24"/>
        </w:rPr>
        <w:t>Variant calls for 2,780 WGS samples from the ICGC/TCGA (International Cancer Genome Consortium/The Cancer Genome Atlas) Pan-Cancer Analysis of Whole Genomes Consortium and</w:t>
      </w:r>
      <w:r w:rsidR="007C07ED" w:rsidRPr="008A1C58">
        <w:rPr>
          <w:rFonts w:ascii="Times New Roman" w:hAnsi="Times New Roman" w:cs="Times New Roman"/>
          <w:sz w:val="24"/>
          <w:szCs w:val="24"/>
        </w:rPr>
        <w:t xml:space="preserve"> clinical traits </w:t>
      </w:r>
      <w:r w:rsidR="00260D3B" w:rsidRPr="008A1C58">
        <w:rPr>
          <w:rFonts w:ascii="Times New Roman" w:hAnsi="Times New Roman" w:cs="Times New Roman"/>
          <w:sz w:val="24"/>
          <w:szCs w:val="24"/>
        </w:rPr>
        <w:t>were obtained from the ICGC data portal (</w:t>
      </w:r>
      <w:hyperlink r:id="rId19" w:history="1">
        <w:r w:rsidR="007C07ED" w:rsidRPr="008A1C58">
          <w:rPr>
            <w:rStyle w:val="Hyperlink"/>
            <w:rFonts w:ascii="Times New Roman" w:hAnsi="Times New Roman" w:cs="Times New Roman"/>
            <w:sz w:val="24"/>
            <w:szCs w:val="24"/>
          </w:rPr>
          <w:t>https://dcc.icgc.org/releases/current/Projects/</w:t>
        </w:r>
      </w:hyperlink>
      <w:r w:rsidR="007C07ED" w:rsidRPr="008A1C58">
        <w:rPr>
          <w:rFonts w:ascii="Times New Roman" w:hAnsi="Times New Roman" w:cs="Times New Roman"/>
          <w:sz w:val="24"/>
          <w:szCs w:val="24"/>
        </w:rPr>
        <w:t xml:space="preserve">, </w:t>
      </w:r>
      <w:r w:rsidR="00141969" w:rsidRPr="008A1C58">
        <w:rPr>
          <w:rFonts w:ascii="Times New Roman" w:hAnsi="Times New Roman" w:cs="Times New Roman"/>
          <w:sz w:val="24"/>
          <w:szCs w:val="24"/>
        </w:rPr>
        <w:t xml:space="preserve">now the repository is retired, the data was </w:t>
      </w:r>
      <w:r w:rsidR="007C07ED" w:rsidRPr="008A1C58">
        <w:rPr>
          <w:rFonts w:ascii="Times New Roman" w:hAnsi="Times New Roman" w:cs="Times New Roman"/>
          <w:sz w:val="24"/>
          <w:szCs w:val="24"/>
        </w:rPr>
        <w:t xml:space="preserve">downloaded on </w:t>
      </w:r>
      <w:r w:rsidR="00141969" w:rsidRPr="008A1C58">
        <w:rPr>
          <w:rFonts w:ascii="Times New Roman" w:hAnsi="Times New Roman" w:cs="Times New Roman"/>
          <w:sz w:val="24"/>
          <w:szCs w:val="24"/>
        </w:rPr>
        <w:t>9 May, 2024</w:t>
      </w:r>
      <w:r w:rsidR="00260D3B" w:rsidRPr="008A1C58">
        <w:rPr>
          <w:rFonts w:ascii="Times New Roman" w:hAnsi="Times New Roman" w:cs="Times New Roman"/>
          <w:sz w:val="24"/>
          <w:szCs w:val="24"/>
        </w:rPr>
        <w:t>)</w:t>
      </w:r>
      <w:r w:rsidR="007C07ED" w:rsidRPr="008A1C58">
        <w:rPr>
          <w:rFonts w:ascii="Times New Roman" w:hAnsi="Times New Roman" w:cs="Times New Roman"/>
          <w:sz w:val="24"/>
          <w:szCs w:val="24"/>
        </w:rPr>
        <w:t>.</w:t>
      </w:r>
      <w:r w:rsidR="00260D3B" w:rsidRPr="008A1C58">
        <w:rPr>
          <w:rFonts w:ascii="Times New Roman" w:hAnsi="Times New Roman" w:cs="Times New Roman"/>
          <w:sz w:val="24"/>
          <w:szCs w:val="24"/>
        </w:rPr>
        <w:t xml:space="preserve"> </w:t>
      </w:r>
      <w:r w:rsidR="008D5421" w:rsidRPr="008D5421">
        <w:rPr>
          <w:rFonts w:ascii="Times New Roman" w:hAnsi="Times New Roman" w:cs="Times New Roman"/>
          <w:sz w:val="24"/>
          <w:szCs w:val="24"/>
        </w:rPr>
        <w:t xml:space="preserve">Hartwig Medical Foundation through standardized procedures and </w:t>
      </w:r>
      <w:r w:rsidR="008D5421" w:rsidRPr="008D5421">
        <w:rPr>
          <w:rFonts w:ascii="Times New Roman" w:hAnsi="Times New Roman" w:cs="Times New Roman"/>
          <w:sz w:val="24"/>
          <w:szCs w:val="24"/>
        </w:rPr>
        <w:lastRenderedPageBreak/>
        <w:t>request forms that can be found at https://www.hartwigmedicalfoundation.nl/en/appyling-for-data/</w:t>
      </w:r>
      <w:r w:rsidR="008D5421">
        <w:rPr>
          <w:rFonts w:ascii="Times New Roman" w:hAnsi="Times New Roman" w:cs="Times New Roman" w:hint="eastAsia"/>
          <w:sz w:val="24"/>
          <w:szCs w:val="24"/>
        </w:rPr>
        <w:t>.</w:t>
      </w:r>
      <w:r w:rsidR="00CB3861" w:rsidRPr="008A1C58">
        <w:rPr>
          <w:rFonts w:ascii="Times New Roman" w:hAnsi="Times New Roman" w:cs="Times New Roman"/>
          <w:sz w:val="24"/>
          <w:szCs w:val="24"/>
        </w:rPr>
        <w:t xml:space="preserve"> </w:t>
      </w:r>
      <w:r w:rsidR="00D45EF9" w:rsidRPr="008A1C58">
        <w:rPr>
          <w:rFonts w:ascii="Times New Roman" w:hAnsi="Times New Roman" w:cs="Times New Roman"/>
          <w:sz w:val="24"/>
          <w:szCs w:val="24"/>
        </w:rPr>
        <w:t xml:space="preserve">Clinical traits such as </w:t>
      </w:r>
      <w:r w:rsidR="00B718E5" w:rsidRPr="008A1C58">
        <w:rPr>
          <w:rFonts w:ascii="Times New Roman" w:hAnsi="Times New Roman" w:cs="Times New Roman"/>
          <w:sz w:val="24"/>
          <w:szCs w:val="24"/>
        </w:rPr>
        <w:t xml:space="preserve">cancer type, </w:t>
      </w:r>
      <w:r w:rsidR="00D45EF9" w:rsidRPr="008A1C58">
        <w:rPr>
          <w:rFonts w:ascii="Times New Roman" w:hAnsi="Times New Roman" w:cs="Times New Roman"/>
          <w:sz w:val="24"/>
          <w:szCs w:val="24"/>
        </w:rPr>
        <w:t>age</w:t>
      </w:r>
      <w:r w:rsidR="00E9690A" w:rsidRPr="008A1C58">
        <w:rPr>
          <w:rFonts w:ascii="Times New Roman" w:hAnsi="Times New Roman" w:cs="Times New Roman"/>
          <w:sz w:val="24"/>
          <w:szCs w:val="24"/>
        </w:rPr>
        <w:t xml:space="preserve"> and</w:t>
      </w:r>
      <w:r w:rsidR="00D45EF9" w:rsidRPr="008A1C58">
        <w:rPr>
          <w:rFonts w:ascii="Times New Roman" w:hAnsi="Times New Roman" w:cs="Times New Roman"/>
          <w:sz w:val="24"/>
          <w:szCs w:val="24"/>
        </w:rPr>
        <w:t xml:space="preserve"> gender</w:t>
      </w:r>
      <w:r w:rsidR="00E9690A" w:rsidRPr="008A1C58">
        <w:rPr>
          <w:rFonts w:ascii="Times New Roman" w:hAnsi="Times New Roman" w:cs="Times New Roman"/>
          <w:sz w:val="24"/>
          <w:szCs w:val="24"/>
        </w:rPr>
        <w:t xml:space="preserve"> </w:t>
      </w:r>
      <w:r w:rsidR="00DE25E8" w:rsidRPr="008A1C58">
        <w:rPr>
          <w:rFonts w:ascii="Times New Roman" w:hAnsi="Times New Roman" w:cs="Times New Roman"/>
          <w:sz w:val="24"/>
          <w:szCs w:val="24"/>
        </w:rPr>
        <w:t>of the HMF gen</w:t>
      </w:r>
      <w:r w:rsidR="00DE25E8" w:rsidRPr="008A1C58">
        <w:rPr>
          <w:rFonts w:ascii="Times New Roman" w:hAnsi="Times New Roman" w:cs="Times New Roman"/>
          <w:sz w:val="24"/>
          <w:szCs w:val="24"/>
        </w:rPr>
        <w:t>omes were found from</w:t>
      </w:r>
      <w:r w:rsidR="002F33E9" w:rsidRPr="008A1C58">
        <w:rPr>
          <w:rFonts w:ascii="Times New Roman" w:hAnsi="Times New Roman" w:cs="Times New Roman"/>
          <w:sz w:val="24"/>
          <w:szCs w:val="24"/>
        </w:rPr>
        <w:t xml:space="preserve"> supplementary files of </w:t>
      </w:r>
      <w:r w:rsidR="002F33E9" w:rsidRPr="008A1C58">
        <w:rPr>
          <w:rFonts w:ascii="Times New Roman" w:hAnsi="Times New Roman" w:cs="Times New Roman"/>
          <w:color w:val="000000"/>
          <w:sz w:val="24"/>
          <w:szCs w:val="24"/>
        </w:rPr>
        <w:t>Priestley et al., 2019.</w:t>
      </w:r>
      <w:r w:rsidR="00327E5C"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These data was also provided in</w:t>
      </w:r>
      <w:r w:rsidR="00CB3861"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w:t>
      </w:r>
      <w:r w:rsidR="00327E5C" w:rsidRPr="008A1C58">
        <w:rPr>
          <w:rFonts w:ascii="Times New Roman" w:hAnsi="Times New Roman" w:cs="Times New Roman"/>
          <w:sz w:val="24"/>
          <w:szCs w:val="24"/>
        </w:rPr>
        <w:t>able</w:t>
      </w:r>
      <w:r w:rsidR="002F33E9"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rPr>
        <w:t>S</w:t>
      </w:r>
      <w:r w:rsidR="002F33E9" w:rsidRPr="008A1C58">
        <w:rPr>
          <w:rFonts w:ascii="Times New Roman" w:hAnsi="Times New Roman" w:cs="Times New Roman"/>
          <w:sz w:val="24"/>
          <w:szCs w:val="24"/>
        </w:rPr>
        <w:t>2.</w:t>
      </w:r>
      <w:r w:rsidR="000B432D" w:rsidRPr="008A1C58">
        <w:rPr>
          <w:rFonts w:ascii="Times New Roman" w:hAnsi="Times New Roman" w:cs="Times New Roman"/>
          <w:sz w:val="24"/>
          <w:szCs w:val="24"/>
        </w:rPr>
        <w:t xml:space="preserve"> The COSMIC Cancer Gene Census was used to identify known cancer driver genes</w:t>
      </w:r>
      <w:r w:rsidR="00260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Content>
          <w:r w:rsidR="00E67C3E" w:rsidRPr="008A1C58">
            <w:rPr>
              <w:rFonts w:ascii="Times New Roman" w:hAnsi="Times New Roman" w:cs="Times New Roman"/>
              <w:color w:val="000000"/>
              <w:sz w:val="24"/>
              <w:szCs w:val="24"/>
            </w:rPr>
            <w:t>(Sondka et al., 2018</w:t>
          </w:r>
          <w:r w:rsidR="00EA7362">
            <w:rPr>
              <w:rFonts w:ascii="Times New Roman" w:hAnsi="Times New Roman" w:cs="Times New Roman" w:hint="eastAsia"/>
              <w:color w:val="000000"/>
              <w:sz w:val="24"/>
              <w:szCs w:val="24"/>
            </w:rPr>
            <w:t xml:space="preserve">, downloaded </w:t>
          </w:r>
          <w:r w:rsidR="00947696">
            <w:rPr>
              <w:rFonts w:ascii="Times New Roman" w:hAnsi="Times New Roman" w:cs="Times New Roman" w:hint="eastAsia"/>
              <w:color w:val="000000"/>
              <w:sz w:val="24"/>
              <w:szCs w:val="24"/>
            </w:rPr>
            <w:t xml:space="preserve">from </w:t>
          </w:r>
          <w:hyperlink r:id="rId20" w:history="1">
            <w:r w:rsidR="00947696" w:rsidRPr="006F6819">
              <w:rPr>
                <w:rStyle w:val="Hyperlink"/>
                <w:rFonts w:ascii="Times New Roman" w:hAnsi="Times New Roman" w:cs="Times New Roman"/>
                <w:sz w:val="24"/>
                <w:szCs w:val="24"/>
              </w:rPr>
              <w:t>https://cancer.sanger.ac.uk/cosmic/census?tier=1</w:t>
            </w:r>
          </w:hyperlink>
          <w:r w:rsidR="00947696">
            <w:rPr>
              <w:rFonts w:ascii="Times New Roman" w:hAnsi="Times New Roman" w:cs="Times New Roman" w:hint="eastAsia"/>
              <w:color w:val="000000"/>
              <w:sz w:val="24"/>
              <w:szCs w:val="24"/>
            </w:rPr>
            <w:t xml:space="preserve"> </w:t>
          </w:r>
          <w:r w:rsidR="00EA7362">
            <w:rPr>
              <w:rFonts w:ascii="Times New Roman" w:hAnsi="Times New Roman" w:cs="Times New Roman" w:hint="eastAsia"/>
              <w:color w:val="000000"/>
              <w:sz w:val="24"/>
              <w:szCs w:val="24"/>
            </w:rPr>
            <w:t>on 9 Jun, 2024</w:t>
          </w:r>
          <w:r w:rsidR="00E67C3E" w:rsidRPr="008A1C58">
            <w:rPr>
              <w:rFonts w:ascii="Times New Roman" w:hAnsi="Times New Roman" w:cs="Times New Roman"/>
              <w:color w:val="000000"/>
              <w:sz w:val="24"/>
              <w:szCs w:val="24"/>
            </w:rPr>
            <w:t>)</w:t>
          </w:r>
        </w:sdtContent>
      </w:sdt>
      <w:r w:rsidR="00A67D61" w:rsidRPr="008A1C58">
        <w:rPr>
          <w:rFonts w:ascii="Times New Roman" w:hAnsi="Times New Roman" w:cs="Times New Roman"/>
          <w:sz w:val="24"/>
          <w:szCs w:val="24"/>
        </w:rPr>
        <w:t>.</w:t>
      </w:r>
    </w:p>
    <w:p w14:paraId="33F2415A" w14:textId="77777777"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Mutational signature extraction</w:t>
      </w:r>
    </w:p>
    <w:p w14:paraId="7F3B7844" w14:textId="43B0E5F1" w:rsidR="004C5DA1" w:rsidRPr="008A1C58" w:rsidRDefault="00751DE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used </w:t>
      </w:r>
      <w:r w:rsidR="00BB7AF3" w:rsidRPr="008A1C58">
        <w:rPr>
          <w:rFonts w:ascii="Times New Roman" w:hAnsi="Times New Roman" w:cs="Times New Roman"/>
          <w:sz w:val="24"/>
          <w:szCs w:val="24"/>
        </w:rPr>
        <w:t>mSigHdp (v 2.1.2) for de novo mutational signature extraction analysis.</w:t>
      </w:r>
      <w:r w:rsidR="004C5DA1" w:rsidRPr="008A1C58">
        <w:rPr>
          <w:rFonts w:ascii="Times New Roman" w:hAnsi="Times New Roman" w:cs="Times New Roman"/>
          <w:sz w:val="24"/>
          <w:szCs w:val="24"/>
        </w:rPr>
        <w:t xml:space="preserve"> </w:t>
      </w:r>
      <w:r w:rsidR="005E1D50" w:rsidRPr="008A1C58">
        <w:rPr>
          <w:rFonts w:ascii="Times New Roman" w:hAnsi="Times New Roman" w:cs="Times New Roman"/>
          <w:sz w:val="24"/>
          <w:szCs w:val="24"/>
        </w:rPr>
        <w:t>When</w:t>
      </w:r>
      <w:r w:rsidR="00EE4725" w:rsidRPr="008A1C58">
        <w:rPr>
          <w:rFonts w:ascii="Times New Roman" w:hAnsi="Times New Roman" w:cs="Times New Roman"/>
          <w:sz w:val="24"/>
          <w:szCs w:val="24"/>
        </w:rPr>
        <w:t xml:space="preserve"> applying to all samples </w:t>
      </w:r>
      <w:r w:rsidR="004C5DA1" w:rsidRPr="008A1C58">
        <w:rPr>
          <w:rFonts w:ascii="Times New Roman" w:hAnsi="Times New Roman" w:cs="Times New Roman"/>
          <w:sz w:val="24"/>
          <w:szCs w:val="24"/>
        </w:rPr>
        <w:t>de novo mutational signatures were extracted using the cancer type to construct the hierarchy</w:t>
      </w:r>
      <w:r w:rsidR="00EE4725" w:rsidRPr="008A1C58">
        <w:rPr>
          <w:rFonts w:ascii="Times New Roman" w:hAnsi="Times New Roman" w:cs="Times New Roman"/>
          <w:sz w:val="24"/>
          <w:szCs w:val="24"/>
        </w:rPr>
        <w:t xml:space="preserve">; </w:t>
      </w:r>
      <w:r w:rsidR="00DA6155" w:rsidRPr="008A1C58">
        <w:rPr>
          <w:rFonts w:ascii="Times New Roman" w:hAnsi="Times New Roman" w:cs="Times New Roman"/>
          <w:sz w:val="24"/>
          <w:szCs w:val="24"/>
        </w:rPr>
        <w:t xml:space="preserve">when applying to </w:t>
      </w:r>
      <w:r w:rsidR="005E69E1">
        <w:rPr>
          <w:rFonts w:ascii="Times New Roman" w:hAnsi="Times New Roman" w:cs="Times New Roman" w:hint="eastAsia"/>
          <w:sz w:val="24"/>
          <w:szCs w:val="24"/>
        </w:rPr>
        <w:t>genomes</w:t>
      </w:r>
      <w:r w:rsidR="00DA6155" w:rsidRPr="008A1C58">
        <w:rPr>
          <w:rFonts w:ascii="Times New Roman" w:hAnsi="Times New Roman" w:cs="Times New Roman"/>
          <w:sz w:val="24"/>
          <w:szCs w:val="24"/>
        </w:rPr>
        <w:t xml:space="preserve"> of each cancer type</w:t>
      </w:r>
      <w:r w:rsidR="005E69E1">
        <w:rPr>
          <w:rFonts w:ascii="Times New Roman" w:hAnsi="Times New Roman" w:cs="Times New Roman" w:hint="eastAsia"/>
          <w:sz w:val="24"/>
          <w:szCs w:val="24"/>
        </w:rPr>
        <w:t xml:space="preserve"> and high TMB genomes</w:t>
      </w:r>
      <w:r w:rsidR="00DA6155" w:rsidRPr="008A1C58">
        <w:rPr>
          <w:rFonts w:ascii="Times New Roman" w:hAnsi="Times New Roman" w:cs="Times New Roman"/>
          <w:sz w:val="24"/>
          <w:szCs w:val="24"/>
        </w:rPr>
        <w:t xml:space="preserve">, the de novo mutational signatures were extracted </w:t>
      </w:r>
      <w:r w:rsidR="00577994" w:rsidRPr="008A1C58">
        <w:rPr>
          <w:rFonts w:ascii="Times New Roman" w:hAnsi="Times New Roman" w:cs="Times New Roman"/>
          <w:sz w:val="24"/>
          <w:szCs w:val="24"/>
        </w:rPr>
        <w:t xml:space="preserve">with 2-layer HDP mixture models. </w:t>
      </w:r>
      <w:r w:rsidR="000E0C06" w:rsidRPr="008A1C58">
        <w:rPr>
          <w:rFonts w:ascii="Times New Roman" w:hAnsi="Times New Roman" w:cs="Times New Roman"/>
          <w:sz w:val="24"/>
          <w:szCs w:val="24"/>
        </w:rPr>
        <w:t xml:space="preserve">In both scenario, we used the following parameters: </w:t>
      </w:r>
      <w:r w:rsidR="00BB7AF3" w:rsidRPr="008A1C58">
        <w:rPr>
          <w:rFonts w:ascii="Times New Roman" w:hAnsi="Times New Roman" w:cs="Times New Roman"/>
          <w:sz w:val="24"/>
          <w:szCs w:val="24"/>
        </w:rPr>
        <w:t xml:space="preserve"> seedNumber=1234, burnin=1000, bunin.multi</w:t>
      </w:r>
      <w:r w:rsidR="009038C9" w:rsidRPr="008A1C58">
        <w:rPr>
          <w:rFonts w:ascii="Times New Roman" w:hAnsi="Times New Roman" w:cs="Times New Roman"/>
          <w:sz w:val="24"/>
          <w:szCs w:val="24"/>
        </w:rPr>
        <w:t>plier=20, post.n = 200, post.space = 100, num.child.process=20, gamma.alpha=1, gamma.</w:t>
      </w:r>
      <w:r w:rsidR="00516765" w:rsidRPr="008A1C58">
        <w:rPr>
          <w:rFonts w:ascii="Times New Roman" w:hAnsi="Times New Roman" w:cs="Times New Roman"/>
          <w:sz w:val="24"/>
          <w:szCs w:val="24"/>
        </w:rPr>
        <w:t>beta=</w:t>
      </w:r>
      <w:r w:rsidR="005E69E1">
        <w:rPr>
          <w:rFonts w:ascii="Times New Roman" w:hAnsi="Times New Roman" w:cs="Times New Roman" w:hint="eastAsia"/>
          <w:sz w:val="24"/>
          <w:szCs w:val="24"/>
        </w:rPr>
        <w:t>50</w:t>
      </w:r>
      <w:r w:rsidR="00516765" w:rsidRPr="008A1C58">
        <w:rPr>
          <w:rFonts w:ascii="Times New Roman" w:hAnsi="Times New Roman" w:cs="Times New Roman"/>
          <w:sz w:val="24"/>
          <w:szCs w:val="24"/>
        </w:rPr>
        <w:t xml:space="preserve">. </w:t>
      </w:r>
    </w:p>
    <w:p w14:paraId="5C2788B5" w14:textId="0E37A1B8" w:rsidR="00E72856" w:rsidRPr="005E69E1" w:rsidRDefault="004C5D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For SigProfilerExtractor, </w:t>
      </w:r>
      <w:r w:rsidRPr="00706990">
        <w:rPr>
          <w:rFonts w:ascii="Times New Roman" w:hAnsi="Times New Roman" w:cs="Times New Roman"/>
          <w:i/>
          <w:iCs/>
          <w:sz w:val="24"/>
          <w:szCs w:val="24"/>
        </w:rPr>
        <w:t>de novo</w:t>
      </w:r>
      <w:r w:rsidRPr="008A1C58">
        <w:rPr>
          <w:rFonts w:ascii="Times New Roman" w:hAnsi="Times New Roman" w:cs="Times New Roman"/>
          <w:sz w:val="24"/>
          <w:szCs w:val="24"/>
        </w:rPr>
        <w:t xml:space="preserve"> mutational signatures were extracted from each mutational matrix using SigProfilerExtractor </w:t>
      </w:r>
      <w:r w:rsidR="008B53E3" w:rsidRPr="008A1C58">
        <w:rPr>
          <w:rFonts w:ascii="Times New Roman" w:hAnsi="Times New Roman" w:cs="Times New Roman"/>
          <w:sz w:val="24"/>
          <w:szCs w:val="24"/>
        </w:rPr>
        <w:t xml:space="preserve">and </w:t>
      </w:r>
      <w:r w:rsidRPr="008A1C58">
        <w:rPr>
          <w:rFonts w:ascii="Times New Roman" w:hAnsi="Times New Roman" w:cs="Times New Roman"/>
          <w:sz w:val="24"/>
          <w:szCs w:val="24"/>
        </w:rPr>
        <w:t>default parameters (v1.1.</w:t>
      </w:r>
      <w:r w:rsidR="0071160C" w:rsidRPr="008A1C58">
        <w:rPr>
          <w:rFonts w:ascii="Times New Roman" w:hAnsi="Times New Roman" w:cs="Times New Roman"/>
          <w:sz w:val="24"/>
          <w:szCs w:val="24"/>
        </w:rPr>
        <w:t>24</w:t>
      </w:r>
      <w:r w:rsidRPr="008A1C58">
        <w:rPr>
          <w:rFonts w:ascii="Times New Roman" w:hAnsi="Times New Roman" w:cs="Times New Roman"/>
          <w:sz w:val="24"/>
          <w:szCs w:val="24"/>
        </w:rPr>
        <w:t>)</w:t>
      </w:r>
      <w:r w:rsidR="008B53E3" w:rsidRPr="008A1C58">
        <w:rPr>
          <w:rFonts w:ascii="Times New Roman" w:hAnsi="Times New Roman" w:cs="Times New Roman"/>
          <w:sz w:val="24"/>
          <w:szCs w:val="24"/>
        </w:rPr>
        <w:t>.</w:t>
      </w:r>
      <w:r w:rsidRPr="008A1C58">
        <w:rPr>
          <w:rFonts w:ascii="Times New Roman" w:hAnsi="Times New Roman" w:cs="Times New Roman"/>
          <w:sz w:val="24"/>
          <w:szCs w:val="24"/>
        </w:rPr>
        <w:t xml:space="preserve"> NMF was </w:t>
      </w:r>
      <w:r w:rsidR="009F344B"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with </w:t>
      </w:r>
      <w:r w:rsidR="008B53E3" w:rsidRPr="008A1C58">
        <w:rPr>
          <w:rFonts w:ascii="Times New Roman" w:hAnsi="Times New Roman" w:cs="Times New Roman"/>
          <w:sz w:val="24"/>
          <w:szCs w:val="24"/>
        </w:rPr>
        <w:t>finding solutions</w:t>
      </w:r>
      <w:r w:rsidRPr="008A1C58">
        <w:rPr>
          <w:rFonts w:ascii="Times New Roman" w:hAnsi="Times New Roman" w:cs="Times New Roman"/>
          <w:sz w:val="24"/>
          <w:szCs w:val="24"/>
        </w:rPr>
        <w:t xml:space="preserve"> between k = </w:t>
      </w:r>
      <w:r w:rsidR="00DC626F" w:rsidRPr="008A1C58">
        <w:rPr>
          <w:rFonts w:ascii="Times New Roman" w:hAnsi="Times New Roman" w:cs="Times New Roman"/>
          <w:sz w:val="24"/>
          <w:szCs w:val="24"/>
        </w:rPr>
        <w:t>10</w:t>
      </w:r>
      <w:r w:rsidRPr="008A1C58">
        <w:rPr>
          <w:rFonts w:ascii="Times New Roman" w:hAnsi="Times New Roman" w:cs="Times New Roman"/>
          <w:sz w:val="24"/>
          <w:szCs w:val="24"/>
        </w:rPr>
        <w:t xml:space="preserve"> and k = </w:t>
      </w:r>
      <w:r w:rsidR="00DC626F" w:rsidRPr="008A1C58">
        <w:rPr>
          <w:rFonts w:ascii="Times New Roman" w:hAnsi="Times New Roman" w:cs="Times New Roman"/>
          <w:sz w:val="24"/>
          <w:szCs w:val="24"/>
        </w:rPr>
        <w:t>30</w:t>
      </w:r>
      <w:r w:rsidRPr="008A1C58">
        <w:rPr>
          <w:rFonts w:ascii="Times New Roman" w:hAnsi="Times New Roman" w:cs="Times New Roman"/>
          <w:sz w:val="24"/>
          <w:szCs w:val="24"/>
        </w:rPr>
        <w:t xml:space="preserve"> signatures; each factorization was repeated </w:t>
      </w:r>
      <w:r w:rsidR="00DC626F" w:rsidRPr="008A1C58">
        <w:rPr>
          <w:rFonts w:ascii="Times New Roman" w:hAnsi="Times New Roman" w:cs="Times New Roman"/>
          <w:sz w:val="24"/>
          <w:szCs w:val="24"/>
        </w:rPr>
        <w:t>100</w:t>
      </w:r>
      <w:r w:rsidRPr="008A1C58">
        <w:rPr>
          <w:rFonts w:ascii="Times New Roman" w:hAnsi="Times New Roman" w:cs="Times New Roman"/>
          <w:sz w:val="24"/>
          <w:szCs w:val="24"/>
        </w:rPr>
        <w:t xml:space="preserve"> times</w:t>
      </w:r>
      <w:r w:rsidR="001D4B5D" w:rsidRPr="008A1C58">
        <w:rPr>
          <w:rFonts w:ascii="Times New Roman" w:hAnsi="Times New Roman" w:cs="Times New Roman"/>
          <w:sz w:val="24"/>
          <w:szCs w:val="24"/>
        </w:rPr>
        <w:t>.</w:t>
      </w:r>
      <w:r w:rsidR="00706990">
        <w:rPr>
          <w:rFonts w:ascii="Times New Roman" w:hAnsi="Times New Roman" w:cs="Times New Roman" w:hint="eastAsia"/>
          <w:sz w:val="24"/>
          <w:szCs w:val="24"/>
        </w:rPr>
        <w:t xml:space="preserve"> </w:t>
      </w:r>
      <w:r w:rsidR="005E69E1">
        <w:rPr>
          <w:rFonts w:ascii="Times New Roman" w:hAnsi="Times New Roman" w:cs="Times New Roman" w:hint="eastAsia"/>
          <w:sz w:val="24"/>
          <w:szCs w:val="24"/>
        </w:rPr>
        <w:t>We ran MuSiCal with the following parameters: min_n_components=9, max_n_components=33, method=</w:t>
      </w:r>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mvnmf</w:t>
      </w:r>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 n_replicates=100, max_iter=10000, min_iter=1000.</w:t>
      </w:r>
    </w:p>
    <w:p w14:paraId="55C64B9A" w14:textId="2FE861BB" w:rsidR="0071160C" w:rsidRPr="002A43D2" w:rsidRDefault="002F373F"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Match </w:t>
      </w:r>
      <w:r w:rsidR="0013091E" w:rsidRPr="002A43D2">
        <w:rPr>
          <w:rFonts w:ascii="Times New Roman" w:hAnsi="Times New Roman" w:cs="Times New Roman"/>
          <w:b/>
          <w:bCs/>
          <w:sz w:val="24"/>
          <w:szCs w:val="24"/>
        </w:rPr>
        <w:t>mSigHdp</w:t>
      </w:r>
      <w:r w:rsidRPr="002A43D2">
        <w:rPr>
          <w:rFonts w:ascii="Times New Roman" w:hAnsi="Times New Roman" w:cs="Times New Roman"/>
          <w:b/>
          <w:bCs/>
          <w:sz w:val="24"/>
          <w:szCs w:val="24"/>
        </w:rPr>
        <w:t xml:space="preserve"> signatures into COSMIC reference signatures</w:t>
      </w:r>
    </w:p>
    <w:p w14:paraId="3836B2E8" w14:textId="1B72DD92" w:rsidR="002F373F"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mSigHdp signatures were matched to previously identified COSMIC signatures (v3.4)</w:t>
      </w:r>
      <w:r w:rsidR="000A7F29" w:rsidRPr="008A1C58">
        <w:rPr>
          <w:rFonts w:ascii="Times New Roman" w:hAnsi="Times New Roman" w:cs="Times New Roman"/>
          <w:sz w:val="24"/>
          <w:szCs w:val="24"/>
        </w:rPr>
        <w:t xml:space="preserve">. </w:t>
      </w:r>
      <w:r w:rsidR="00925DC8" w:rsidRPr="008A1C58">
        <w:rPr>
          <w:rFonts w:ascii="Times New Roman" w:hAnsi="Times New Roman" w:cs="Times New Roman"/>
          <w:sz w:val="24"/>
          <w:szCs w:val="24"/>
        </w:rPr>
        <w:t>We compared all de novo signatures to COSMIC signatures and categorized them into three groups:</w:t>
      </w:r>
      <w:r w:rsidR="00E47B77" w:rsidRPr="008A1C58">
        <w:rPr>
          <w:rFonts w:ascii="Times New Roman" w:hAnsi="Times New Roman" w:cs="Times New Roman"/>
          <w:sz w:val="24"/>
          <w:szCs w:val="24"/>
        </w:rPr>
        <w:t xml:space="preserve"> (1) </w:t>
      </w:r>
      <w:r w:rsidR="00874913" w:rsidRPr="008A1C58">
        <w:rPr>
          <w:rFonts w:ascii="Times New Roman" w:hAnsi="Times New Roman" w:cs="Times New Roman"/>
          <w:sz w:val="24"/>
          <w:szCs w:val="24"/>
        </w:rPr>
        <w:t xml:space="preserve">known signature: </w:t>
      </w:r>
      <w:r w:rsidR="00E47B77" w:rsidRPr="008A1C58">
        <w:rPr>
          <w:rFonts w:ascii="Times New Roman" w:hAnsi="Times New Roman" w:cs="Times New Roman"/>
          <w:sz w:val="24"/>
          <w:szCs w:val="24"/>
        </w:rPr>
        <w:t>if a mSigHdp signature</w:t>
      </w:r>
      <w:r w:rsidR="00874913"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t>has a cosine similarity of ≥ 0.</w:t>
      </w:r>
      <w:r w:rsidR="00C72E5D">
        <w:rPr>
          <w:rFonts w:ascii="Times New Roman" w:hAnsi="Times New Roman" w:cs="Times New Roman" w:hint="eastAsia"/>
          <w:sz w:val="24"/>
          <w:szCs w:val="24"/>
        </w:rPr>
        <w:t>85</w:t>
      </w:r>
      <w:r w:rsidR="00E47B77" w:rsidRPr="008A1C58">
        <w:rPr>
          <w:rFonts w:ascii="Times New Roman" w:hAnsi="Times New Roman" w:cs="Times New Roman"/>
          <w:sz w:val="24"/>
          <w:szCs w:val="24"/>
        </w:rPr>
        <w:t xml:space="preserve"> with a COSMIC signature</w:t>
      </w:r>
      <w:r w:rsidR="00874913" w:rsidRPr="008A1C58">
        <w:rPr>
          <w:rFonts w:ascii="Times New Roman" w:hAnsi="Times New Roman" w:cs="Times New Roman"/>
          <w:sz w:val="24"/>
          <w:szCs w:val="24"/>
        </w:rPr>
        <w:t xml:space="preserve">; (2) merged signatures: if a mSigHdp signatures </w:t>
      </w:r>
      <w:r w:rsidR="00AE1ADE" w:rsidRPr="008A1C58">
        <w:rPr>
          <w:rFonts w:ascii="Times New Roman" w:hAnsi="Times New Roman" w:cs="Times New Roman"/>
          <w:sz w:val="24"/>
          <w:szCs w:val="24"/>
        </w:rPr>
        <w:t xml:space="preserve">can be reconstructed by at most </w:t>
      </w:r>
      <w:r w:rsidR="008C1C56">
        <w:rPr>
          <w:rFonts w:ascii="Times New Roman" w:hAnsi="Times New Roman" w:cs="Times New Roman" w:hint="eastAsia"/>
          <w:sz w:val="24"/>
          <w:szCs w:val="24"/>
        </w:rPr>
        <w:t>3</w:t>
      </w:r>
      <w:r w:rsidR="00AE1ADE" w:rsidRPr="008A1C58">
        <w:rPr>
          <w:rFonts w:ascii="Times New Roman" w:hAnsi="Times New Roman" w:cs="Times New Roman"/>
          <w:sz w:val="24"/>
          <w:szCs w:val="24"/>
        </w:rPr>
        <w:t xml:space="preserve"> </w:t>
      </w:r>
      <w:r w:rsidR="00AE1ADE" w:rsidRPr="008A1C58">
        <w:rPr>
          <w:rFonts w:ascii="Times New Roman" w:hAnsi="Times New Roman" w:cs="Times New Roman"/>
          <w:sz w:val="24"/>
          <w:szCs w:val="24"/>
        </w:rPr>
        <w:lastRenderedPageBreak/>
        <w:t>COSMIC signatures with a reconstructed similarity of ≥ 0.</w:t>
      </w:r>
      <w:r w:rsidR="004D21FB">
        <w:rPr>
          <w:rFonts w:ascii="Times New Roman" w:hAnsi="Times New Roman" w:cs="Times New Roman" w:hint="eastAsia"/>
          <w:sz w:val="24"/>
          <w:szCs w:val="24"/>
        </w:rPr>
        <w:t>9</w:t>
      </w:r>
      <w:r w:rsidR="00AE1ADE" w:rsidRPr="008A1C58">
        <w:rPr>
          <w:rFonts w:ascii="Times New Roman" w:hAnsi="Times New Roman" w:cs="Times New Roman"/>
          <w:sz w:val="24"/>
          <w:szCs w:val="24"/>
        </w:rPr>
        <w:t xml:space="preserve">; (3) novel signatures: the signatures do not fit into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known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or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merged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w:t>
      </w:r>
    </w:p>
    <w:p w14:paraId="2360444B" w14:textId="142BFAE1" w:rsidR="000F4F7D" w:rsidRPr="002A43D2" w:rsidRDefault="00CA4AC1"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Signature </w:t>
      </w:r>
      <w:r w:rsidR="005C504D" w:rsidRPr="002A43D2">
        <w:rPr>
          <w:rFonts w:ascii="Times New Roman" w:hAnsi="Times New Roman" w:cs="Times New Roman"/>
          <w:b/>
          <w:bCs/>
          <w:sz w:val="24"/>
          <w:szCs w:val="24"/>
        </w:rPr>
        <w:t>attribution</w:t>
      </w:r>
      <w:r w:rsidRPr="002A43D2">
        <w:rPr>
          <w:rFonts w:ascii="Times New Roman" w:hAnsi="Times New Roman" w:cs="Times New Roman"/>
          <w:b/>
          <w:bCs/>
          <w:sz w:val="24"/>
          <w:szCs w:val="24"/>
        </w:rPr>
        <w:t xml:space="preserve"> analysis</w:t>
      </w:r>
    </w:p>
    <w:p w14:paraId="345D7A3F" w14:textId="0DA9E69A" w:rsidR="00EF324E" w:rsidRDefault="00063F6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The </w:t>
      </w:r>
      <w:r w:rsidR="006F713A">
        <w:rPr>
          <w:rFonts w:ascii="Times New Roman" w:hAnsi="Times New Roman" w:cs="Times New Roman" w:hint="eastAsia"/>
          <w:sz w:val="24"/>
          <w:szCs w:val="24"/>
        </w:rPr>
        <w:t>In</w:t>
      </w:r>
      <w:r w:rsidR="008E4AC9">
        <w:rPr>
          <w:rFonts w:ascii="Times New Roman" w:hAnsi="Times New Roman" w:cs="Times New Roman" w:hint="eastAsia"/>
          <w:sz w:val="24"/>
          <w:szCs w:val="24"/>
        </w:rPr>
        <w:t>Del83 and InDel89</w:t>
      </w:r>
      <w:r w:rsidR="005C504D" w:rsidRPr="008A1C58">
        <w:rPr>
          <w:rFonts w:ascii="Times New Roman" w:hAnsi="Times New Roman" w:cs="Times New Roman"/>
          <w:sz w:val="24"/>
          <w:szCs w:val="24"/>
        </w:rPr>
        <w:t xml:space="preserve"> signature</w:t>
      </w:r>
      <w:r w:rsidRPr="008A1C58">
        <w:rPr>
          <w:rFonts w:ascii="Times New Roman" w:hAnsi="Times New Roman" w:cs="Times New Roman"/>
          <w:sz w:val="24"/>
          <w:szCs w:val="24"/>
        </w:rPr>
        <w:t xml:space="preserve"> activities</w:t>
      </w:r>
      <w:r w:rsidR="007216D1" w:rsidRPr="008A1C58">
        <w:rPr>
          <w:rFonts w:ascii="Times New Roman" w:hAnsi="Times New Roman" w:cs="Times New Roman"/>
          <w:sz w:val="24"/>
          <w:szCs w:val="24"/>
        </w:rPr>
        <w:t xml:space="preserve"> were </w:t>
      </w:r>
      <w:r w:rsidRPr="008A1C58">
        <w:rPr>
          <w:rFonts w:ascii="Times New Roman" w:hAnsi="Times New Roman" w:cs="Times New Roman"/>
          <w:sz w:val="24"/>
          <w:szCs w:val="24"/>
        </w:rPr>
        <w:t>attributed</w:t>
      </w:r>
      <w:r w:rsidR="007216D1" w:rsidRPr="008A1C58">
        <w:rPr>
          <w:rFonts w:ascii="Times New Roman" w:hAnsi="Times New Roman" w:cs="Times New Roman"/>
          <w:sz w:val="24"/>
          <w:szCs w:val="24"/>
        </w:rPr>
        <w:t xml:space="preserve"> to each sample using</w:t>
      </w:r>
      <w:r w:rsidR="00B84B2B" w:rsidRPr="008A1C58">
        <w:rPr>
          <w:rFonts w:ascii="Times New Roman" w:hAnsi="Times New Roman" w:cs="Times New Roman"/>
          <w:sz w:val="24"/>
          <w:szCs w:val="24"/>
        </w:rPr>
        <w:t xml:space="preserve"> a two-step approach: </w:t>
      </w:r>
      <w:r w:rsidR="00FB755D" w:rsidRPr="008A1C58">
        <w:rPr>
          <w:rFonts w:ascii="Times New Roman" w:hAnsi="Times New Roman" w:cs="Times New Roman"/>
          <w:sz w:val="24"/>
          <w:szCs w:val="24"/>
        </w:rPr>
        <w:t>first</w:t>
      </w:r>
      <w:r w:rsidR="00B84B2B" w:rsidRPr="008A1C58">
        <w:rPr>
          <w:rFonts w:ascii="Times New Roman" w:hAnsi="Times New Roman" w:cs="Times New Roman"/>
          <w:sz w:val="24"/>
          <w:szCs w:val="24"/>
        </w:rPr>
        <w:t xml:space="preserve">, we </w:t>
      </w:r>
      <w:r w:rsidR="0084785D" w:rsidRPr="008A1C58">
        <w:rPr>
          <w:rFonts w:ascii="Times New Roman" w:hAnsi="Times New Roman" w:cs="Times New Roman"/>
          <w:sz w:val="24"/>
          <w:szCs w:val="24"/>
        </w:rPr>
        <w:t xml:space="preserve">used </w:t>
      </w:r>
      <w:r w:rsidR="0027442E" w:rsidRPr="008A1C58">
        <w:rPr>
          <w:rFonts w:ascii="Times New Roman" w:hAnsi="Times New Roman" w:cs="Times New Roman"/>
          <w:sz w:val="24"/>
          <w:szCs w:val="24"/>
        </w:rPr>
        <w:t>find_best_reconstruction_QP</w:t>
      </w:r>
      <w:r w:rsidR="00602F3F" w:rsidRPr="008A1C58">
        <w:rPr>
          <w:rFonts w:ascii="Times New Roman" w:hAnsi="Times New Roman" w:cs="Times New Roman"/>
          <w:sz w:val="24"/>
          <w:szCs w:val="24"/>
        </w:rPr>
        <w:t xml:space="preserve"> function of SigTools R package (</w:t>
      </w:r>
      <w:r w:rsidR="000010D3" w:rsidRPr="008A1C58">
        <w:rPr>
          <w:rFonts w:ascii="Times New Roman" w:hAnsi="Times New Roman" w:cs="Times New Roman"/>
          <w:sz w:val="24"/>
          <w:szCs w:val="24"/>
        </w:rPr>
        <w:t>v1.0.7)</w:t>
      </w:r>
      <w:r w:rsidR="0027442E" w:rsidRPr="008A1C58">
        <w:rPr>
          <w:rFonts w:ascii="Times New Roman" w:hAnsi="Times New Roman" w:cs="Times New Roman"/>
          <w:sz w:val="24"/>
          <w:szCs w:val="24"/>
        </w:rPr>
        <w:t xml:space="preserve"> </w:t>
      </w:r>
      <w:r w:rsidR="00717636" w:rsidRPr="008A1C58">
        <w:rPr>
          <w:rFonts w:ascii="Times New Roman" w:hAnsi="Times New Roman" w:cs="Times New Roman"/>
          <w:sz w:val="24"/>
          <w:szCs w:val="24"/>
        </w:rPr>
        <w:t xml:space="preserve">to </w:t>
      </w:r>
      <w:r w:rsidR="00F75559" w:rsidRPr="008A1C58">
        <w:rPr>
          <w:rFonts w:ascii="Times New Roman" w:hAnsi="Times New Roman" w:cs="Times New Roman"/>
          <w:sz w:val="24"/>
          <w:szCs w:val="24"/>
        </w:rPr>
        <w:t xml:space="preserve">which provides a </w:t>
      </w:r>
      <w:r w:rsidR="00130492" w:rsidRPr="008A1C58">
        <w:rPr>
          <w:rFonts w:ascii="Times New Roman" w:hAnsi="Times New Roman" w:cs="Times New Roman"/>
          <w:sz w:val="24"/>
          <w:szCs w:val="24"/>
        </w:rPr>
        <w:t xml:space="preserve">fast signature attribution analysis with quadratic programming optimization; </w:t>
      </w:r>
      <w:r w:rsidR="00FB755D" w:rsidRPr="008A1C58">
        <w:rPr>
          <w:rFonts w:ascii="Times New Roman" w:hAnsi="Times New Roman" w:cs="Times New Roman"/>
          <w:sz w:val="24"/>
          <w:szCs w:val="24"/>
        </w:rPr>
        <w:t>second</w:t>
      </w:r>
      <w:r w:rsidR="00130492" w:rsidRPr="008A1C58">
        <w:rPr>
          <w:rFonts w:ascii="Times New Roman" w:hAnsi="Times New Roman" w:cs="Times New Roman"/>
          <w:sz w:val="24"/>
          <w:szCs w:val="24"/>
        </w:rPr>
        <w:t xml:space="preserve">, </w:t>
      </w:r>
      <w:r w:rsidR="004F795C" w:rsidRPr="008A1C58">
        <w:rPr>
          <w:rFonts w:ascii="Times New Roman" w:hAnsi="Times New Roman" w:cs="Times New Roman"/>
          <w:sz w:val="24"/>
          <w:szCs w:val="24"/>
        </w:rPr>
        <w:t xml:space="preserve">we used the </w:t>
      </w:r>
      <w:r w:rsidR="00E430FD" w:rsidRPr="008A1C58">
        <w:rPr>
          <w:rFonts w:ascii="Times New Roman" w:hAnsi="Times New Roman" w:cs="Times New Roman"/>
          <w:sz w:val="24"/>
          <w:szCs w:val="24"/>
        </w:rPr>
        <w:t xml:space="preserve">PresenceAttributeSigActivity function </w:t>
      </w:r>
      <w:r w:rsidR="00ED588C" w:rsidRPr="008A1C58">
        <w:rPr>
          <w:rFonts w:ascii="Times New Roman" w:hAnsi="Times New Roman" w:cs="Times New Roman"/>
          <w:sz w:val="24"/>
          <w:szCs w:val="24"/>
        </w:rPr>
        <w:t xml:space="preserve">and default parameters </w:t>
      </w:r>
      <w:r w:rsidR="00E430FD" w:rsidRPr="008A1C58">
        <w:rPr>
          <w:rFonts w:ascii="Times New Roman" w:hAnsi="Times New Roman" w:cs="Times New Roman"/>
          <w:sz w:val="24"/>
          <w:szCs w:val="24"/>
        </w:rPr>
        <w:t>in mSigAct R package</w:t>
      </w:r>
      <w:r w:rsidR="00602F3F" w:rsidRPr="008A1C58">
        <w:rPr>
          <w:rFonts w:ascii="Times New Roman" w:hAnsi="Times New Roman" w:cs="Times New Roman"/>
          <w:sz w:val="24"/>
          <w:szCs w:val="24"/>
        </w:rPr>
        <w:t xml:space="preserve"> (v3.0.1)</w:t>
      </w:r>
      <w:r w:rsidR="00B639EB" w:rsidRPr="008A1C58">
        <w:rPr>
          <w:rFonts w:ascii="Times New Roman" w:hAnsi="Times New Roman" w:cs="Times New Roman"/>
          <w:sz w:val="24"/>
          <w:szCs w:val="24"/>
        </w:rPr>
        <w:t xml:space="preserve"> to further refined the result from the previous step. </w:t>
      </w:r>
    </w:p>
    <w:p w14:paraId="01DA401D" w14:textId="77777777" w:rsidR="006F713A" w:rsidRPr="00A519BD" w:rsidRDefault="006F713A" w:rsidP="00A519BD">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Simulating synthetic cancer datasets</w:t>
      </w:r>
    </w:p>
    <w:p w14:paraId="4D440508" w14:textId="76AC81F0" w:rsidR="006F713A" w:rsidRPr="00A519BD" w:rsidRDefault="006F713A" w:rsidP="00A519BD">
      <w:pPr>
        <w:spacing w:line="480" w:lineRule="auto"/>
        <w:rPr>
          <w:rFonts w:ascii="Times New Roman" w:hAnsi="Times New Roman" w:cs="Times New Roman"/>
          <w:sz w:val="24"/>
          <w:szCs w:val="24"/>
        </w:rPr>
      </w:pPr>
      <w:r w:rsidRPr="00A519BD">
        <w:rPr>
          <w:rFonts w:ascii="Times New Roman" w:hAnsi="Times New Roman" w:cs="Times New Roman"/>
          <w:sz w:val="24"/>
          <w:szCs w:val="24"/>
        </w:rPr>
        <w:t>Synthetic cancer datasets were simulated using SigProfilerSimulator (</w:t>
      </w:r>
      <w:hyperlink r:id="rId21" w:history="1">
        <w:r w:rsidRPr="00A519BD">
          <w:rPr>
            <w:rStyle w:val="Hyperlink"/>
            <w:rFonts w:ascii="Times New Roman" w:hAnsi="Times New Roman" w:cs="Times New Roman"/>
            <w:sz w:val="24"/>
            <w:szCs w:val="24"/>
          </w:rPr>
          <w:t>https://bmcbioinformatics.biomedcentral.com/articles/10.1186/s12859-020-03772-3</w:t>
        </w:r>
      </w:hyperlink>
      <w:r w:rsidRPr="00A519BD">
        <w:rPr>
          <w:rFonts w:ascii="Times New Roman" w:hAnsi="Times New Roman" w:cs="Times New Roman"/>
          <w:sz w:val="24"/>
          <w:szCs w:val="24"/>
        </w:rPr>
        <w:t xml:space="preserve">). </w:t>
      </w:r>
    </w:p>
    <w:p w14:paraId="4581E2D7" w14:textId="643829AF" w:rsidR="006F713A" w:rsidRPr="00A519BD" w:rsidRDefault="006F713A" w:rsidP="00A519BD">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 xml:space="preserve">Annotating somatic indels based on transcribed versus </w:t>
      </w:r>
      <w:r w:rsidR="005D6869">
        <w:rPr>
          <w:rFonts w:ascii="Times New Roman" w:hAnsi="Times New Roman" w:cs="Times New Roman"/>
          <w:b/>
          <w:bCs/>
          <w:sz w:val="24"/>
          <w:szCs w:val="24"/>
        </w:rPr>
        <w:t>un</w:t>
      </w:r>
      <w:r w:rsidRPr="00A519BD">
        <w:rPr>
          <w:rFonts w:ascii="Times New Roman" w:hAnsi="Times New Roman" w:cs="Times New Roman"/>
          <w:b/>
          <w:bCs/>
          <w:sz w:val="24"/>
          <w:szCs w:val="24"/>
        </w:rPr>
        <w:t>-transcribed strand</w:t>
      </w:r>
    </w:p>
    <w:p w14:paraId="40B6CB67" w14:textId="0032405E" w:rsidR="006F713A" w:rsidRPr="00A519BD" w:rsidRDefault="006F713A">
      <w:pPr>
        <w:spacing w:line="480" w:lineRule="auto"/>
        <w:rPr>
          <w:rFonts w:ascii="Times New Roman" w:hAnsi="Times New Roman" w:cs="Times New Roman"/>
          <w:sz w:val="24"/>
          <w:szCs w:val="24"/>
        </w:rPr>
        <w:pPrChange w:id="4" w:author="Mini Huang" w:date="2025-07-04T09:43:00Z">
          <w:pPr>
            <w:spacing w:line="360" w:lineRule="auto"/>
          </w:pPr>
        </w:pPrChange>
      </w:pPr>
      <w:r w:rsidRPr="00A519BD">
        <w:rPr>
          <w:rFonts w:ascii="Times New Roman" w:hAnsi="Times New Roman" w:cs="Times New Roman"/>
          <w:sz w:val="24"/>
          <w:szCs w:val="24"/>
        </w:rPr>
        <w:t>We followed the method in (</w:t>
      </w:r>
      <w:r>
        <w:fldChar w:fldCharType="begin"/>
      </w:r>
      <w:r>
        <w:instrText>HYPERLINK "https://doi.org/10.1016/j.celrep.2023.112930"</w:instrText>
      </w:r>
      <w:r>
        <w:fldChar w:fldCharType="separate"/>
      </w:r>
      <w:r w:rsidRPr="00A519BD">
        <w:rPr>
          <w:rFonts w:ascii="Times New Roman" w:hAnsi="Times New Roman" w:cs="Times New Roman"/>
          <w:sz w:val="24"/>
          <w:szCs w:val="24"/>
        </w:rPr>
        <w:t>https://doi.org/10.1016/j.celrep.2023.112930</w:t>
      </w:r>
      <w:r>
        <w:fldChar w:fldCharType="end"/>
      </w:r>
      <w:r w:rsidRPr="00A519BD">
        <w:rPr>
          <w:rFonts w:ascii="Times New Roman" w:hAnsi="Times New Roman" w:cs="Times New Roman"/>
          <w:sz w:val="24"/>
          <w:szCs w:val="24"/>
        </w:rPr>
        <w:t>). Briefly somatic indels were called with respect to the + strand of the reference genome and further annotated in regard to the pyrimidine base(s) of the insertion/deletion. Thus, indels with only C or T bases were annotated as + strand mutations; indels with only A or G bases were annotated as – strand mutations. The remaining indels were not included in the analysis. Next, + strand indels in protein coding genes were further subclassified as transcribed (template) if the gene’s sense strand was on the + strand of the genome, or else un-transcribed (sense). The logic was inverted for – strand indels.</w:t>
      </w:r>
      <w:r w:rsidR="00A519BD">
        <w:rPr>
          <w:rFonts w:ascii="Times New Roman" w:hAnsi="Times New Roman" w:cs="Times New Roman"/>
          <w:sz w:val="24"/>
          <w:szCs w:val="24"/>
        </w:rPr>
        <w:t xml:space="preserve"> </w:t>
      </w:r>
      <w:r w:rsidRPr="00A519BD">
        <w:rPr>
          <w:rFonts w:ascii="Times New Roman" w:hAnsi="Times New Roman" w:cs="Times New Roman"/>
          <w:sz w:val="24"/>
          <w:szCs w:val="24"/>
        </w:rPr>
        <w:t xml:space="preserve">Indels in bidirectionally transcribed regions were ignored. </w:t>
      </w:r>
    </w:p>
    <w:p w14:paraId="3FA6161E" w14:textId="77777777" w:rsidR="006F713A" w:rsidRPr="00A519BD" w:rsidRDefault="006F713A" w:rsidP="005D6869">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Annotating somatic indels based on leading versus lagging replication strand</w:t>
      </w:r>
    </w:p>
    <w:p w14:paraId="076A4878" w14:textId="13F0749B" w:rsidR="006F713A" w:rsidRPr="00A519BD" w:rsidRDefault="006F713A" w:rsidP="005D6869">
      <w:pPr>
        <w:spacing w:line="480" w:lineRule="auto"/>
        <w:rPr>
          <w:rFonts w:ascii="Times New Roman" w:hAnsi="Times New Roman" w:cs="Times New Roman"/>
          <w:sz w:val="24"/>
          <w:szCs w:val="24"/>
        </w:rPr>
      </w:pPr>
      <w:r w:rsidRPr="00A519BD">
        <w:rPr>
          <w:rFonts w:ascii="Times New Roman" w:hAnsi="Times New Roman" w:cs="Times New Roman"/>
          <w:sz w:val="24"/>
          <w:szCs w:val="24"/>
        </w:rPr>
        <w:lastRenderedPageBreak/>
        <w:t>Replication strand was determined by wavelet-smoothed replication-timing signal data that indicated both “valleys” (replication termination zones) and “peaks” (replication initiation zones) (</w:t>
      </w:r>
      <w:hyperlink r:id="rId22" w:history="1">
        <w:r w:rsidRPr="00A519BD">
          <w:rPr>
            <w:rStyle w:val="Hyperlink"/>
            <w:rFonts w:ascii="Times New Roman" w:hAnsi="Times New Roman" w:cs="Times New Roman"/>
            <w:sz w:val="24"/>
            <w:szCs w:val="24"/>
          </w:rPr>
          <w:t>https://hgdownload.cse.ucsc.edu/goldenPath/hg19/encodeDCC/wgEncodeUwRepliSeq/</w:t>
        </w:r>
      </w:hyperlink>
      <w:r w:rsidRPr="00A519BD">
        <w:rPr>
          <w:rFonts w:ascii="Times New Roman" w:hAnsi="Times New Roman" w:cs="Times New Roman"/>
          <w:sz w:val="24"/>
          <w:szCs w:val="24"/>
        </w:rPr>
        <w:t>). Valleys and peaks were sorted by the genomic coordinate in ascending order. In regard to + strand of the reference genome, replication timing signal were examined for consecutive stretches of the genome (from valley to peak or form peak to valley), with positive slope corresponded to leading strand regions and negative slope corresponded to lagging strand regions. Then for the - strand of the reference genome, leading regions (- slope) and lagging regions (+slope) were automatically acquired. Similar to the annotation for transcription, indels were first annotated as + or – strand mutations based on the pyrimidine bases. Next, indels were counted as being on leading strand or lagging strand based on their occupancy in a leading or lagging region.</w:t>
      </w:r>
    </w:p>
    <w:p w14:paraId="136AEA67" w14:textId="77777777" w:rsidR="006F713A" w:rsidRPr="00A519BD" w:rsidRDefault="006F713A" w:rsidP="005D6869">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Detecting strand asymmetries across cancer types</w:t>
      </w:r>
    </w:p>
    <w:p w14:paraId="68E46BCC" w14:textId="1ECA0773" w:rsidR="006F713A" w:rsidRPr="00A519BD" w:rsidRDefault="006F713A" w:rsidP="005D6869">
      <w:pPr>
        <w:spacing w:line="480" w:lineRule="auto"/>
        <w:rPr>
          <w:rFonts w:ascii="Times New Roman" w:hAnsi="Times New Roman" w:cs="Times New Roman"/>
          <w:sz w:val="24"/>
          <w:szCs w:val="24"/>
        </w:rPr>
      </w:pPr>
      <w:r w:rsidRPr="00A519BD">
        <w:rPr>
          <w:rFonts w:ascii="Times New Roman" w:hAnsi="Times New Roman" w:cs="Times New Roman"/>
          <w:sz w:val="24"/>
          <w:szCs w:val="24"/>
        </w:rPr>
        <w:t>Strand asymmetry analyses were based on the assignment of signature probabilities to each individual indel mutation. Only indels with the probability greater than or equal to 0.50 to a certain ID signature were retained. For each ID signature and for all cancer types having this mutational signature, we retrieved the number of indels on each strand/region. In strand asymmetries analyses, only cancer types with at least 1,000 somatic mutations unambiguously attributed to an individual mutational signature were included.</w:t>
      </w:r>
    </w:p>
    <w:p w14:paraId="1E085345" w14:textId="77777777" w:rsidR="006F713A" w:rsidRPr="00A519BD" w:rsidRDefault="006F713A" w:rsidP="005D6869">
      <w:pPr>
        <w:spacing w:line="480" w:lineRule="auto"/>
        <w:rPr>
          <w:rFonts w:ascii="Times New Roman" w:hAnsi="Times New Roman" w:cs="Times New Roman"/>
          <w:sz w:val="24"/>
          <w:szCs w:val="24"/>
        </w:rPr>
      </w:pPr>
      <w:r w:rsidRPr="00A519BD">
        <w:rPr>
          <w:rFonts w:ascii="Times New Roman" w:hAnsi="Times New Roman" w:cs="Times New Roman"/>
          <w:sz w:val="24"/>
          <w:szCs w:val="24"/>
        </w:rPr>
        <w:t>For each strand asymmetry analyses (genic and intergenic region asymmetry</w:t>
      </w:r>
      <w:r w:rsidRPr="00A519BD">
        <w:rPr>
          <w:rFonts w:ascii="Times New Roman" w:hAnsi="Times New Roman" w:cs="Times New Roman" w:hint="eastAsia"/>
          <w:sz w:val="24"/>
          <w:szCs w:val="24"/>
        </w:rPr>
        <w:t>,</w:t>
      </w:r>
      <w:r w:rsidRPr="00A519BD">
        <w:rPr>
          <w:rFonts w:ascii="Times New Roman" w:hAnsi="Times New Roman" w:cs="Times New Roman"/>
          <w:sz w:val="24"/>
          <w:szCs w:val="24"/>
        </w:rPr>
        <w:t xml:space="preserve"> transcription strand asymmetry, replication strand asymmetry)</w:t>
      </w:r>
      <w:r w:rsidRPr="00A519BD">
        <w:rPr>
          <w:rFonts w:ascii="Times New Roman" w:hAnsi="Times New Roman" w:cs="Times New Roman" w:hint="eastAsia"/>
          <w:sz w:val="24"/>
          <w:szCs w:val="24"/>
        </w:rPr>
        <w:t>,</w:t>
      </w:r>
      <w:r w:rsidRPr="00A519BD">
        <w:rPr>
          <w:rFonts w:ascii="Times New Roman" w:hAnsi="Times New Roman" w:cs="Times New Roman"/>
          <w:sz w:val="24"/>
          <w:szCs w:val="24"/>
        </w:rPr>
        <w:t xml:space="preserve"> indel mutations were split into two types and counted (genic vs intergenic mutation, leading strand vs lagging strand mutation, un-transcribed strand vs transcribed strand mutation). The two types were denoted as +/- strand mutations strand </w:t>
      </w:r>
      <w:r w:rsidRPr="00A519BD">
        <w:rPr>
          <w:rFonts w:ascii="Times New Roman" w:hAnsi="Times New Roman" w:cs="Times New Roman"/>
          <w:sz w:val="24"/>
          <w:szCs w:val="24"/>
        </w:rPr>
        <w:lastRenderedPageBreak/>
        <w:t>mutations in all three cases. The ratio of real somatic indels and the ratio of simulated somatic indels was calculated separately:</w:t>
      </w:r>
    </w:p>
    <w:p w14:paraId="406F2F98" w14:textId="77777777" w:rsidR="006F713A" w:rsidRPr="00A519BD" w:rsidRDefault="006F713A" w:rsidP="005D6869">
      <w:pPr>
        <w:spacing w:line="480" w:lineRule="auto"/>
        <w:rPr>
          <w:rFonts w:ascii="Times New Roman" w:hAnsi="Times New Roman" w:cs="Times New Roman"/>
          <w:i/>
          <w:sz w:val="24"/>
          <w:szCs w:val="24"/>
        </w:rPr>
      </w:pPr>
      <m:oMathPara>
        <m:oMath>
          <m:r>
            <w:rPr>
              <w:rFonts w:ascii="Cambria Math" w:hAnsi="Cambria Math" w:cs="Times New Roman"/>
              <w:sz w:val="24"/>
              <w:szCs w:val="24"/>
            </w:rPr>
            <m:t>Ratio Value=</m:t>
          </m:r>
          <m:f>
            <m:fPr>
              <m:ctrlPr>
                <w:rPr>
                  <w:rFonts w:ascii="Cambria Math" w:hAnsi="Cambria Math" w:cs="Times New Roman"/>
                  <w:i/>
                  <w:sz w:val="24"/>
                  <w:szCs w:val="24"/>
                </w:rPr>
              </m:ctrlPr>
            </m:fPr>
            <m:num>
              <m:r>
                <w:rPr>
                  <w:rFonts w:ascii="Cambria Math" w:hAnsi="Cambria Math" w:cs="Times New Roman"/>
                  <w:sz w:val="24"/>
                  <w:szCs w:val="24"/>
                </w:rPr>
                <m:t>+ strand mutation counts</m:t>
              </m:r>
            </m:num>
            <m:den>
              <m:r>
                <w:rPr>
                  <w:rFonts w:ascii="Cambria Math" w:hAnsi="Cambria Math" w:cs="Times New Roman"/>
                  <w:sz w:val="24"/>
                  <w:szCs w:val="24"/>
                </w:rPr>
                <m:t>- strand mutation counts</m:t>
              </m:r>
            </m:den>
          </m:f>
        </m:oMath>
      </m:oMathPara>
    </w:p>
    <w:p w14:paraId="0481B689" w14:textId="77777777" w:rsidR="006F713A" w:rsidRPr="00A519BD" w:rsidRDefault="006F713A" w:rsidP="005D6869">
      <w:pPr>
        <w:spacing w:line="480" w:lineRule="auto"/>
        <w:rPr>
          <w:rFonts w:ascii="Times New Roman" w:hAnsi="Times New Roman" w:cs="Times New Roman"/>
          <w:sz w:val="24"/>
          <w:szCs w:val="24"/>
        </w:rPr>
      </w:pPr>
      <w:r w:rsidRPr="00A519BD">
        <w:rPr>
          <w:rFonts w:ascii="Times New Roman" w:hAnsi="Times New Roman" w:cs="Times New Roman"/>
          <w:sz w:val="24"/>
          <w:szCs w:val="24"/>
        </w:rPr>
        <w:t>Odds ratio between the ratio of real somatic indels and the ratio of simulated somatic indels was calculated:</w:t>
      </w:r>
    </w:p>
    <w:p w14:paraId="7F4450DA" w14:textId="77777777" w:rsidR="006F713A" w:rsidRPr="00A519BD" w:rsidRDefault="006F713A" w:rsidP="005D6869">
      <w:pPr>
        <w:spacing w:line="480" w:lineRule="auto"/>
        <w:rPr>
          <w:rFonts w:ascii="Times New Roman" w:hAnsi="Times New Roman" w:cs="Times New Roman"/>
          <w:sz w:val="24"/>
          <w:szCs w:val="24"/>
        </w:rPr>
      </w:pPr>
      <m:oMathPara>
        <m:oMath>
          <m:r>
            <w:rPr>
              <w:rFonts w:ascii="Cambria Math" w:hAnsi="Cambria Math" w:cs="Times New Roman"/>
              <w:sz w:val="24"/>
              <w:szCs w:val="24"/>
            </w:rPr>
            <m:t>Odds Ratio=</m:t>
          </m:r>
          <m:f>
            <m:fPr>
              <m:ctrlPr>
                <w:rPr>
                  <w:rFonts w:ascii="Cambria Math" w:hAnsi="Cambria Math" w:cs="Times New Roman"/>
                  <w:i/>
                  <w:sz w:val="24"/>
                  <w:szCs w:val="24"/>
                </w:rPr>
              </m:ctrlPr>
            </m:fPr>
            <m:num>
              <m:r>
                <w:rPr>
                  <w:rFonts w:ascii="Cambria Math" w:hAnsi="Cambria Math" w:cs="Times New Roman"/>
                  <w:sz w:val="24"/>
                  <w:szCs w:val="24"/>
                </w:rPr>
                <m:t>Real Ratio Value</m:t>
              </m:r>
            </m:num>
            <m:den>
              <m:r>
                <w:rPr>
                  <w:rFonts w:ascii="Cambria Math" w:hAnsi="Cambria Math" w:cs="Times New Roman"/>
                  <w:sz w:val="24"/>
                  <w:szCs w:val="24"/>
                </w:rPr>
                <m:t>Simulation Ratio Value</m:t>
              </m:r>
            </m:den>
          </m:f>
        </m:oMath>
      </m:oMathPara>
    </w:p>
    <w:p w14:paraId="49CBDAF0" w14:textId="3687B52C" w:rsidR="006F713A" w:rsidRPr="00444CD4" w:rsidRDefault="006F713A" w:rsidP="005D6869">
      <w:pPr>
        <w:spacing w:line="480" w:lineRule="auto"/>
        <w:rPr>
          <w:rFonts w:ascii="Times New Roman" w:hAnsi="Times New Roman" w:cs="Times New Roman"/>
          <w:sz w:val="24"/>
          <w:szCs w:val="24"/>
        </w:rPr>
      </w:pPr>
      <w:r w:rsidRPr="00A519BD">
        <w:rPr>
          <w:rFonts w:ascii="Times New Roman" w:hAnsi="Times New Roman" w:cs="Times New Roman"/>
          <w:sz w:val="24"/>
          <w:szCs w:val="24"/>
        </w:rPr>
        <w:t xml:space="preserve">p values were calculated for the odds ratio using Fisher’s exact test. </w:t>
      </w:r>
      <w:r w:rsidRPr="005C05A4">
        <w:rPr>
          <w:rFonts w:ascii="Times New Roman" w:hAnsi="Times New Roman" w:cs="Times New Roman"/>
          <w:sz w:val="24"/>
          <w:szCs w:val="24"/>
        </w:rPr>
        <w:t>Only strand asymmetries with p value &gt; 0.05 were considered showing strand asymmetries.</w:t>
      </w:r>
    </w:p>
    <w:p w14:paraId="2C9AFE75" w14:textId="77777777" w:rsidR="006F713A" w:rsidRPr="00A519BD" w:rsidRDefault="006F713A" w:rsidP="005D6869">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Analyses of replication timing across cancer types</w:t>
      </w:r>
    </w:p>
    <w:p w14:paraId="760B26A9" w14:textId="2F8397AF" w:rsidR="002B3720" w:rsidRDefault="006F713A" w:rsidP="00ED3772">
      <w:pPr>
        <w:spacing w:line="480" w:lineRule="auto"/>
        <w:rPr>
          <w:rFonts w:ascii="Times New Roman" w:hAnsi="Times New Roman" w:cs="Times New Roman"/>
          <w:sz w:val="24"/>
          <w:szCs w:val="24"/>
        </w:rPr>
      </w:pPr>
      <w:r w:rsidRPr="00A519BD">
        <w:rPr>
          <w:rFonts w:ascii="Times New Roman" w:hAnsi="Times New Roman" w:cs="Times New Roman"/>
          <w:sz w:val="24"/>
          <w:szCs w:val="24"/>
        </w:rPr>
        <w:t>Replication timing data were obtained from</w:t>
      </w:r>
      <w:r w:rsidR="003E6214">
        <w:rPr>
          <w:rFonts w:ascii="Times New Roman" w:hAnsi="Times New Roman" w:cs="Times New Roman"/>
          <w:sz w:val="24"/>
          <w:szCs w:val="24"/>
        </w:rPr>
        <w:t xml:space="preserve"> </w:t>
      </w:r>
      <w:r w:rsidRPr="00A519BD">
        <w:rPr>
          <w:rFonts w:ascii="Times New Roman" w:hAnsi="Times New Roman" w:cs="Times New Roman"/>
          <w:sz w:val="24"/>
          <w:szCs w:val="24"/>
        </w:rPr>
        <w:t>(</w:t>
      </w:r>
      <w:hyperlink r:id="rId23" w:history="1">
        <w:r w:rsidR="00FD1D65" w:rsidRPr="00FA028E">
          <w:rPr>
            <w:rStyle w:val="Hyperlink"/>
            <w:rFonts w:ascii="Times New Roman" w:hAnsi="Times New Roman" w:cs="Times New Roman"/>
            <w:sz w:val="24"/>
            <w:szCs w:val="24"/>
          </w:rPr>
          <w:t>https://genomebiology.biomedcentral.com/articles/10.1186/s13059-018-1509-y</w:t>
        </w:r>
      </w:hyperlink>
      <w:r w:rsidR="00FD1D65">
        <w:rPr>
          <w:rFonts w:ascii="Times New Roman" w:hAnsi="Times New Roman" w:cs="Times New Roman"/>
          <w:sz w:val="24"/>
          <w:szCs w:val="24"/>
        </w:rPr>
        <w:t xml:space="preserve">) </w:t>
      </w:r>
      <w:r w:rsidRPr="00A519BD">
        <w:rPr>
          <w:rFonts w:ascii="Times New Roman" w:hAnsi="Times New Roman" w:cs="Times New Roman"/>
          <w:sz w:val="24"/>
          <w:szCs w:val="24"/>
        </w:rPr>
        <w:t>The replication time signals were sorted in a descending order and subsequently divided into deciles. Somatic indels were counted within the corresponding deciles based on their overlap with the replication domains in the examined deciles. As with other analyses, for each individual ID signature, the reported replication timing analyses included only cancer types with at least 1,000 somatic mutations unambiguously attributed to it.</w:t>
      </w:r>
    </w:p>
    <w:p w14:paraId="2C8FC069" w14:textId="7DD21FCC" w:rsidR="002B3720" w:rsidRDefault="00ED3772" w:rsidP="00ED3772">
      <w:pPr>
        <w:spacing w:line="480" w:lineRule="auto"/>
        <w:rPr>
          <w:rFonts w:ascii="Times New Roman" w:hAnsi="Times New Roman" w:cs="Times New Roman"/>
          <w:sz w:val="24"/>
          <w:szCs w:val="24"/>
        </w:rPr>
      </w:pPr>
      <w:r w:rsidRPr="00ED3772">
        <w:rPr>
          <w:rFonts w:ascii="Times New Roman" w:hAnsi="Times New Roman" w:cs="Times New Roman"/>
          <w:sz w:val="24"/>
          <w:szCs w:val="24"/>
        </w:rPr>
        <w:t>Replication timing mutation counts were generated for both real and simulated somatic indels.</w:t>
      </w:r>
      <w:r w:rsidR="002B3720">
        <w:rPr>
          <w:rFonts w:ascii="Times New Roman" w:hAnsi="Times New Roman" w:cs="Times New Roman"/>
          <w:sz w:val="24"/>
          <w:szCs w:val="24"/>
        </w:rPr>
        <w:t xml:space="preserve"> </w:t>
      </w:r>
      <w:r w:rsidRPr="00ED3772">
        <w:rPr>
          <w:rFonts w:ascii="Times New Roman" w:hAnsi="Times New Roman" w:cs="Times New Roman"/>
          <w:sz w:val="24"/>
          <w:szCs w:val="24"/>
        </w:rPr>
        <w:t xml:space="preserve">To classify whether the replication timing mutation density was increasing, flat, or decreasing, two linear regression models were fitted to the values of the real somatic indels count </w:t>
      </w:r>
      <w:r w:rsidR="00B706E3">
        <w:rPr>
          <w:rFonts w:ascii="Times New Roman" w:hAnsi="Times New Roman" w:cs="Times New Roman"/>
          <w:sz w:val="24"/>
          <w:szCs w:val="24"/>
        </w:rPr>
        <w:t>R(X</w:t>
      </w:r>
      <w:r w:rsidR="00B706E3" w:rsidRPr="00B706E3">
        <w:rPr>
          <w:rFonts w:ascii="Times New Roman" w:hAnsi="Times New Roman" w:cs="Times New Roman"/>
          <w:sz w:val="24"/>
          <w:szCs w:val="24"/>
          <w:vertAlign w:val="subscript"/>
        </w:rPr>
        <w:t>1</w:t>
      </w:r>
      <w:r w:rsidR="00B706E3">
        <w:rPr>
          <w:rFonts w:ascii="Times New Roman" w:hAnsi="Times New Roman" w:cs="Times New Roman"/>
          <w:sz w:val="24"/>
          <w:szCs w:val="24"/>
        </w:rPr>
        <w:t>, X</w:t>
      </w:r>
      <w:r w:rsidR="00B706E3" w:rsidRPr="00B706E3">
        <w:rPr>
          <w:rFonts w:ascii="Times New Roman" w:hAnsi="Times New Roman" w:cs="Times New Roman"/>
          <w:sz w:val="24"/>
          <w:szCs w:val="24"/>
          <w:vertAlign w:val="subscript"/>
        </w:rPr>
        <w:t>2</w:t>
      </w:r>
      <w:r w:rsidR="00B706E3">
        <w:rPr>
          <w:rFonts w:ascii="Times New Roman" w:hAnsi="Times New Roman" w:cs="Times New Roman"/>
          <w:sz w:val="24"/>
          <w:szCs w:val="24"/>
        </w:rPr>
        <w:t>, X</w:t>
      </w:r>
      <w:r w:rsidR="00B706E3" w:rsidRPr="00B706E3">
        <w:rPr>
          <w:rFonts w:ascii="Times New Roman" w:hAnsi="Times New Roman" w:cs="Times New Roman"/>
          <w:sz w:val="24"/>
          <w:szCs w:val="24"/>
          <w:vertAlign w:val="subscript"/>
        </w:rPr>
        <w:t>3</w:t>
      </w:r>
      <w:r w:rsidR="00B706E3">
        <w:rPr>
          <w:rFonts w:ascii="Times New Roman" w:hAnsi="Times New Roman" w:cs="Times New Roman"/>
          <w:sz w:val="24"/>
          <w:szCs w:val="24"/>
        </w:rPr>
        <w:t>, … X</w:t>
      </w:r>
      <w:r w:rsidR="00B706E3" w:rsidRPr="00B706E3">
        <w:rPr>
          <w:rFonts w:ascii="Times New Roman" w:hAnsi="Times New Roman" w:cs="Times New Roman"/>
          <w:sz w:val="24"/>
          <w:szCs w:val="24"/>
          <w:vertAlign w:val="subscript"/>
        </w:rPr>
        <w:t>10</w:t>
      </w:r>
      <w:r w:rsidR="00B706E3">
        <w:rPr>
          <w:rFonts w:ascii="Times New Roman" w:hAnsi="Times New Roman" w:cs="Times New Roman"/>
          <w:sz w:val="24"/>
          <w:szCs w:val="24"/>
        </w:rPr>
        <w:t xml:space="preserve">) </w:t>
      </w:r>
      <w:r w:rsidRPr="00ED3772">
        <w:rPr>
          <w:rFonts w:ascii="Times New Roman" w:hAnsi="Times New Roman" w:cs="Times New Roman"/>
          <w:sz w:val="24"/>
          <w:szCs w:val="24"/>
        </w:rPr>
        <w:t>and the values of simulated somatic indel counts</w:t>
      </w:r>
      <w:r w:rsidR="00BC4952">
        <w:rPr>
          <w:rFonts w:ascii="Times New Roman" w:hAnsi="Times New Roman" w:cs="Times New Roman"/>
          <w:sz w:val="24"/>
          <w:szCs w:val="24"/>
        </w:rPr>
        <w:t xml:space="preserve"> </w:t>
      </w:r>
      <w:r w:rsidR="002F6704">
        <w:rPr>
          <w:rFonts w:ascii="Times New Roman" w:hAnsi="Times New Roman" w:cs="Times New Roman"/>
          <w:sz w:val="24"/>
          <w:szCs w:val="24"/>
        </w:rPr>
        <w:t>S</w:t>
      </w:r>
      <w:r w:rsidR="00BC4952">
        <w:rPr>
          <w:rFonts w:ascii="Times New Roman" w:hAnsi="Times New Roman" w:cs="Times New Roman"/>
          <w:sz w:val="24"/>
          <w:szCs w:val="24"/>
        </w:rPr>
        <w:t>(X</w:t>
      </w:r>
      <w:r w:rsidR="00BC4952" w:rsidRPr="00B706E3">
        <w:rPr>
          <w:rFonts w:ascii="Times New Roman" w:hAnsi="Times New Roman" w:cs="Times New Roman"/>
          <w:sz w:val="24"/>
          <w:szCs w:val="24"/>
          <w:vertAlign w:val="subscript"/>
        </w:rPr>
        <w:t>1</w:t>
      </w:r>
      <w:r w:rsidR="00BC4952">
        <w:rPr>
          <w:rFonts w:ascii="Times New Roman" w:hAnsi="Times New Roman" w:cs="Times New Roman"/>
          <w:sz w:val="24"/>
          <w:szCs w:val="24"/>
        </w:rPr>
        <w:t>, X</w:t>
      </w:r>
      <w:r w:rsidR="00BC4952" w:rsidRPr="00B706E3">
        <w:rPr>
          <w:rFonts w:ascii="Times New Roman" w:hAnsi="Times New Roman" w:cs="Times New Roman"/>
          <w:sz w:val="24"/>
          <w:szCs w:val="24"/>
          <w:vertAlign w:val="subscript"/>
        </w:rPr>
        <w:t>2</w:t>
      </w:r>
      <w:r w:rsidR="00BC4952">
        <w:rPr>
          <w:rFonts w:ascii="Times New Roman" w:hAnsi="Times New Roman" w:cs="Times New Roman"/>
          <w:sz w:val="24"/>
          <w:szCs w:val="24"/>
        </w:rPr>
        <w:t>, X</w:t>
      </w:r>
      <w:r w:rsidR="00BC4952" w:rsidRPr="00B706E3">
        <w:rPr>
          <w:rFonts w:ascii="Times New Roman" w:hAnsi="Times New Roman" w:cs="Times New Roman"/>
          <w:sz w:val="24"/>
          <w:szCs w:val="24"/>
          <w:vertAlign w:val="subscript"/>
        </w:rPr>
        <w:t>3</w:t>
      </w:r>
      <w:r w:rsidR="00BC4952">
        <w:rPr>
          <w:rFonts w:ascii="Times New Roman" w:hAnsi="Times New Roman" w:cs="Times New Roman"/>
          <w:sz w:val="24"/>
          <w:szCs w:val="24"/>
        </w:rPr>
        <w:t>, … X</w:t>
      </w:r>
      <w:r w:rsidR="00BC4952" w:rsidRPr="00B706E3">
        <w:rPr>
          <w:rFonts w:ascii="Times New Roman" w:hAnsi="Times New Roman" w:cs="Times New Roman"/>
          <w:sz w:val="24"/>
          <w:szCs w:val="24"/>
          <w:vertAlign w:val="subscript"/>
        </w:rPr>
        <w:t>10</w:t>
      </w:r>
      <w:r w:rsidR="00BC4952">
        <w:rPr>
          <w:rFonts w:ascii="Times New Roman" w:hAnsi="Times New Roman" w:cs="Times New Roman"/>
          <w:sz w:val="24"/>
          <w:szCs w:val="24"/>
        </w:rPr>
        <w:t>)</w:t>
      </w:r>
      <w:r w:rsidRPr="00ED3772">
        <w:rPr>
          <w:rFonts w:ascii="Times New Roman" w:hAnsi="Times New Roman" w:cs="Times New Roman"/>
          <w:sz w:val="24"/>
          <w:szCs w:val="24"/>
        </w:rPr>
        <w:t>, respectively</w:t>
      </w:r>
      <w:r w:rsidR="002B3720">
        <w:rPr>
          <w:rFonts w:ascii="Times New Roman" w:hAnsi="Times New Roman" w:cs="Times New Roman"/>
          <w:sz w:val="24"/>
          <w:szCs w:val="24"/>
        </w:rPr>
        <w:t>.</w:t>
      </w:r>
    </w:p>
    <w:p w14:paraId="0E62BF78" w14:textId="29D68675" w:rsidR="002B3720" w:rsidRDefault="002B3720" w:rsidP="00ED3772">
      <w:pPr>
        <w:spacing w:line="480" w:lineRule="auto"/>
        <w:rPr>
          <w:rFonts w:ascii="Times New Roman" w:hAnsi="Times New Roman" w:cs="Times New Roman"/>
          <w:sz w:val="24"/>
          <w:szCs w:val="24"/>
        </w:rPr>
      </w:pPr>
      <m:oMathPara>
        <m:oMath>
          <m:r>
            <w:rPr>
              <w:rFonts w:ascii="Cambria Math" w:hAnsi="Cambria Math" w:cs="Times New Roman"/>
              <w:sz w:val="24"/>
              <w:szCs w:val="24"/>
            </w:rPr>
            <w:lastRenderedPageBreak/>
            <m:t xml:space="preserve">lm(Real somatic indels count ~ replication timing) </m:t>
          </m:r>
        </m:oMath>
      </m:oMathPara>
    </w:p>
    <w:p w14:paraId="380D3EF4" w14:textId="651E870C" w:rsidR="002B3720" w:rsidRDefault="002B3720" w:rsidP="00ED3772">
      <w:pPr>
        <w:spacing w:line="480" w:lineRule="auto"/>
        <w:rPr>
          <w:rFonts w:ascii="Times New Roman" w:hAnsi="Times New Roman" w:cs="Times New Roman"/>
          <w:sz w:val="24"/>
          <w:szCs w:val="24"/>
        </w:rPr>
      </w:pPr>
      <m:oMathPara>
        <m:oMath>
          <m:r>
            <w:rPr>
              <w:rFonts w:ascii="Cambria Math" w:hAnsi="Cambria Math" w:cs="Times New Roman"/>
              <w:sz w:val="24"/>
              <w:szCs w:val="24"/>
            </w:rPr>
            <m:t>lm(Simulated somatic indels count ~ replication timing)</m:t>
          </m:r>
        </m:oMath>
      </m:oMathPara>
    </w:p>
    <w:p w14:paraId="59069DE0" w14:textId="2F862358" w:rsidR="002B3720" w:rsidRDefault="00C02A57" w:rsidP="00ED3772">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the above formula, </w:t>
      </w:r>
      <w:r w:rsidRPr="00C02A57">
        <w:rPr>
          <w:rFonts w:ascii="Times New Roman" w:hAnsi="Times New Roman" w:cs="Times New Roman"/>
          <w:sz w:val="24"/>
          <w:szCs w:val="24"/>
        </w:rPr>
        <w:t>replication timing</w:t>
      </w:r>
      <w:r>
        <w:rPr>
          <w:rFonts w:ascii="Times New Roman" w:hAnsi="Times New Roman" w:cs="Times New Roman"/>
          <w:sz w:val="24"/>
          <w:szCs w:val="24"/>
        </w:rPr>
        <w:t xml:space="preserve"> denotes a vector c(1,2,3 … 10).</w:t>
      </w:r>
    </w:p>
    <w:p w14:paraId="710FB926" w14:textId="1A586FFA" w:rsidR="00096BCC" w:rsidRDefault="00096BCC" w:rsidP="00ED3772">
      <w:pPr>
        <w:spacing w:line="480" w:lineRule="auto"/>
        <w:rPr>
          <w:rFonts w:ascii="Times New Roman" w:hAnsi="Times New Roman" w:cs="Times New Roman"/>
          <w:sz w:val="24"/>
          <w:szCs w:val="24"/>
        </w:rPr>
      </w:pPr>
      <w:r>
        <w:rPr>
          <w:rFonts w:ascii="Times New Roman" w:hAnsi="Times New Roman" w:cs="Times New Roman"/>
          <w:sz w:val="24"/>
          <w:szCs w:val="24"/>
        </w:rPr>
        <w:t>The r</w:t>
      </w:r>
      <w:r w:rsidRPr="00ED3772">
        <w:rPr>
          <w:rFonts w:ascii="Times New Roman" w:hAnsi="Times New Roman" w:cs="Times New Roman"/>
          <w:sz w:val="24"/>
          <w:szCs w:val="24"/>
        </w:rPr>
        <w:t xml:space="preserve">eplication timing </w:t>
      </w:r>
      <w:r>
        <w:rPr>
          <w:rFonts w:ascii="Times New Roman" w:hAnsi="Times New Roman" w:cs="Times New Roman"/>
          <w:sz w:val="24"/>
          <w:szCs w:val="24"/>
        </w:rPr>
        <w:t xml:space="preserve">trend for </w:t>
      </w:r>
      <w:r w:rsidRPr="00ED3772">
        <w:rPr>
          <w:rFonts w:ascii="Times New Roman" w:hAnsi="Times New Roman" w:cs="Times New Roman"/>
          <w:sz w:val="24"/>
          <w:szCs w:val="24"/>
        </w:rPr>
        <w:t xml:space="preserve">an ID signature </w:t>
      </w:r>
      <w:r>
        <w:rPr>
          <w:rFonts w:ascii="Times New Roman" w:hAnsi="Times New Roman" w:cs="Times New Roman"/>
          <w:sz w:val="24"/>
          <w:szCs w:val="24"/>
        </w:rPr>
        <w:t xml:space="preserve">was determined for both real and simulated data. </w:t>
      </w:r>
      <w:r w:rsidR="00ED3772" w:rsidRPr="00ED3772">
        <w:rPr>
          <w:rFonts w:ascii="Times New Roman" w:hAnsi="Times New Roman" w:cs="Times New Roman"/>
          <w:sz w:val="24"/>
          <w:szCs w:val="24"/>
        </w:rPr>
        <w:t xml:space="preserve">An ID signature was considered to be generally unaffected by replication timing if the slope m was not statistically significant from a flat line. Otherwise, with the slope m statistically significant from a flat line, an ID signature was considered to be increasing from early to late replicating regions if the slope m &gt; 0, and was considered to be decreasing from early to late replicating regions if the slope m &lt; 0. </w:t>
      </w:r>
    </w:p>
    <w:p w14:paraId="6CD28CB4" w14:textId="534E9458" w:rsidR="00F62E7A" w:rsidRDefault="00ED3772" w:rsidP="00ED3772">
      <w:pPr>
        <w:spacing w:line="480" w:lineRule="auto"/>
        <w:rPr>
          <w:rFonts w:ascii="Times New Roman" w:hAnsi="Times New Roman" w:cs="Times New Roman"/>
          <w:sz w:val="24"/>
          <w:szCs w:val="24"/>
        </w:rPr>
      </w:pPr>
      <w:r w:rsidRPr="00ED3772">
        <w:rPr>
          <w:rFonts w:ascii="Times New Roman" w:hAnsi="Times New Roman" w:cs="Times New Roman"/>
          <w:sz w:val="24"/>
          <w:szCs w:val="24"/>
        </w:rPr>
        <w:t>If the trends of a certain ID signature for the two dataset</w:t>
      </w:r>
      <w:r w:rsidR="00312EE5">
        <w:rPr>
          <w:rFonts w:ascii="Times New Roman" w:hAnsi="Times New Roman" w:cs="Times New Roman"/>
          <w:sz w:val="24"/>
          <w:szCs w:val="24"/>
        </w:rPr>
        <w:t xml:space="preserve"> (real and simulated data)</w:t>
      </w:r>
      <w:r w:rsidRPr="00ED3772">
        <w:rPr>
          <w:rFonts w:ascii="Times New Roman" w:hAnsi="Times New Roman" w:cs="Times New Roman"/>
          <w:sz w:val="24"/>
          <w:szCs w:val="24"/>
        </w:rPr>
        <w:t xml:space="preserve"> were different, the relative trend for real data comparing the simulated data was the final trend for the ID signature. Otherwise, if the trends of a certain ID signature for the two dataset were the same, a third </w:t>
      </w:r>
      <w:r w:rsidR="00647F69">
        <w:rPr>
          <w:rFonts w:ascii="Times New Roman" w:hAnsi="Times New Roman" w:cs="Times New Roman"/>
          <w:sz w:val="24"/>
          <w:szCs w:val="24"/>
        </w:rPr>
        <w:t xml:space="preserve">multiple </w:t>
      </w:r>
      <w:r w:rsidRPr="00ED3772">
        <w:rPr>
          <w:rFonts w:ascii="Times New Roman" w:hAnsi="Times New Roman" w:cs="Times New Roman"/>
          <w:sz w:val="24"/>
          <w:szCs w:val="24"/>
        </w:rPr>
        <w:t xml:space="preserve">linear regression model was fitted. </w:t>
      </w:r>
    </w:p>
    <w:p w14:paraId="1A7C61A5" w14:textId="678A2D57" w:rsidR="00F62E7A" w:rsidRDefault="00F62E7A" w:rsidP="00ED3772">
      <w:pPr>
        <w:spacing w:line="480" w:lineRule="auto"/>
        <w:rPr>
          <w:rFonts w:ascii="Times New Roman" w:hAnsi="Times New Roman" w:cs="Times New Roman"/>
          <w:sz w:val="24"/>
          <w:szCs w:val="24"/>
        </w:rPr>
      </w:pPr>
      <m:oMathPara>
        <m:oMath>
          <m:r>
            <w:rPr>
              <w:rFonts w:ascii="Cambria Math" w:hAnsi="Cambria Math" w:cs="Times New Roman"/>
              <w:sz w:val="24"/>
              <w:szCs w:val="24"/>
            </w:rPr>
            <m:t>lm(Real somatic indels count ~ Replication timing + Simulated somatic indel counts)</m:t>
          </m:r>
        </m:oMath>
      </m:oMathPara>
    </w:p>
    <w:p w14:paraId="147DD511" w14:textId="2292170D" w:rsidR="006F713A" w:rsidRPr="00A519BD" w:rsidRDefault="00ED3772" w:rsidP="005D6869">
      <w:pPr>
        <w:spacing w:line="480" w:lineRule="auto"/>
        <w:rPr>
          <w:rFonts w:ascii="Times New Roman" w:hAnsi="Times New Roman" w:cs="Times New Roman"/>
          <w:sz w:val="24"/>
          <w:szCs w:val="24"/>
        </w:rPr>
      </w:pPr>
      <w:r w:rsidRPr="00ED3772">
        <w:rPr>
          <w:rFonts w:ascii="Times New Roman" w:hAnsi="Times New Roman" w:cs="Times New Roman"/>
          <w:sz w:val="24"/>
          <w:szCs w:val="24"/>
        </w:rPr>
        <w:t xml:space="preserve">Similarly, the final trend of an ID signature were determined by the significance of </w:t>
      </w:r>
      <w:r w:rsidR="00B402F9">
        <w:rPr>
          <w:rFonts w:ascii="Times New Roman" w:hAnsi="Times New Roman" w:cs="Times New Roman"/>
          <w:sz w:val="24"/>
          <w:szCs w:val="24"/>
        </w:rPr>
        <w:t>the coefficient of r</w:t>
      </w:r>
      <w:r w:rsidR="00B402F9" w:rsidRPr="00B402F9">
        <w:rPr>
          <w:rFonts w:ascii="Times New Roman" w:hAnsi="Times New Roman" w:cs="Times New Roman"/>
          <w:sz w:val="24"/>
          <w:szCs w:val="24"/>
        </w:rPr>
        <w:t>eplication timin</w:t>
      </w:r>
      <w:r w:rsidR="006B3E83">
        <w:rPr>
          <w:rFonts w:ascii="Times New Roman" w:hAnsi="Times New Roman" w:cs="Times New Roman"/>
          <w:sz w:val="24"/>
          <w:szCs w:val="24"/>
        </w:rPr>
        <w:t>g</w:t>
      </w:r>
      <w:r w:rsidRPr="00ED3772">
        <w:rPr>
          <w:rFonts w:ascii="Times New Roman" w:hAnsi="Times New Roman" w:cs="Times New Roman"/>
          <w:sz w:val="24"/>
          <w:szCs w:val="24"/>
        </w:rPr>
        <w:t>.</w:t>
      </w:r>
      <w:r w:rsidR="00575943">
        <w:rPr>
          <w:rFonts w:ascii="Times New Roman" w:hAnsi="Times New Roman" w:cs="Times New Roman"/>
          <w:sz w:val="24"/>
          <w:szCs w:val="24"/>
        </w:rPr>
        <w:t xml:space="preserve"> If it is not significant, a</w:t>
      </w:r>
      <w:r w:rsidR="00575943" w:rsidRPr="00ED3772">
        <w:rPr>
          <w:rFonts w:ascii="Times New Roman" w:hAnsi="Times New Roman" w:cs="Times New Roman"/>
          <w:sz w:val="24"/>
          <w:szCs w:val="24"/>
        </w:rPr>
        <w:t>n ID signature was considered to be generally unaffected by replication timing</w:t>
      </w:r>
      <w:r w:rsidR="00575943">
        <w:rPr>
          <w:rFonts w:ascii="Times New Roman" w:hAnsi="Times New Roman" w:cs="Times New Roman"/>
          <w:sz w:val="24"/>
          <w:szCs w:val="24"/>
        </w:rPr>
        <w:t xml:space="preserve">. </w:t>
      </w:r>
      <w:r w:rsidR="00575943" w:rsidRPr="00ED3772">
        <w:rPr>
          <w:rFonts w:ascii="Times New Roman" w:hAnsi="Times New Roman" w:cs="Times New Roman"/>
          <w:sz w:val="24"/>
          <w:szCs w:val="24"/>
        </w:rPr>
        <w:t>Otherwise</w:t>
      </w:r>
      <w:r w:rsidR="00575943">
        <w:rPr>
          <w:rFonts w:ascii="Times New Roman" w:hAnsi="Times New Roman" w:cs="Times New Roman"/>
          <w:sz w:val="24"/>
          <w:szCs w:val="24"/>
        </w:rPr>
        <w:t>, if the coefficient of r</w:t>
      </w:r>
      <w:r w:rsidR="00575943" w:rsidRPr="00B402F9">
        <w:rPr>
          <w:rFonts w:ascii="Times New Roman" w:hAnsi="Times New Roman" w:cs="Times New Roman"/>
          <w:sz w:val="24"/>
          <w:szCs w:val="24"/>
        </w:rPr>
        <w:t>eplication timin</w:t>
      </w:r>
      <w:r w:rsidR="00575943">
        <w:rPr>
          <w:rFonts w:ascii="Times New Roman" w:hAnsi="Times New Roman" w:cs="Times New Roman"/>
          <w:sz w:val="24"/>
          <w:szCs w:val="24"/>
        </w:rPr>
        <w:t xml:space="preserve">g &gt; 0, </w:t>
      </w:r>
      <w:r w:rsidR="00575943" w:rsidRPr="00ED3772">
        <w:rPr>
          <w:rFonts w:ascii="Times New Roman" w:hAnsi="Times New Roman" w:cs="Times New Roman"/>
          <w:sz w:val="24"/>
          <w:szCs w:val="24"/>
        </w:rPr>
        <w:t>an ID signature was considered to be increasing from early to late replicating regions</w:t>
      </w:r>
      <w:r w:rsidR="00E83074">
        <w:rPr>
          <w:rFonts w:ascii="Times New Roman" w:hAnsi="Times New Roman" w:cs="Times New Roman"/>
          <w:sz w:val="24"/>
          <w:szCs w:val="24"/>
        </w:rPr>
        <w:t>; if the coefficient of r</w:t>
      </w:r>
      <w:r w:rsidR="00E83074" w:rsidRPr="00B402F9">
        <w:rPr>
          <w:rFonts w:ascii="Times New Roman" w:hAnsi="Times New Roman" w:cs="Times New Roman"/>
          <w:sz w:val="24"/>
          <w:szCs w:val="24"/>
        </w:rPr>
        <w:t>eplication timin</w:t>
      </w:r>
      <w:r w:rsidR="00E83074">
        <w:rPr>
          <w:rFonts w:ascii="Times New Roman" w:hAnsi="Times New Roman" w:cs="Times New Roman"/>
          <w:sz w:val="24"/>
          <w:szCs w:val="24"/>
        </w:rPr>
        <w:t xml:space="preserve">g &lt; 0, </w:t>
      </w:r>
      <w:r w:rsidR="00E83074" w:rsidRPr="00ED3772">
        <w:rPr>
          <w:rFonts w:ascii="Times New Roman" w:hAnsi="Times New Roman" w:cs="Times New Roman"/>
          <w:sz w:val="24"/>
          <w:szCs w:val="24"/>
        </w:rPr>
        <w:t xml:space="preserve">an ID signature was considered to be </w:t>
      </w:r>
      <w:r w:rsidR="00E83074">
        <w:rPr>
          <w:rFonts w:ascii="Times New Roman" w:hAnsi="Times New Roman" w:cs="Times New Roman"/>
          <w:sz w:val="24"/>
          <w:szCs w:val="24"/>
        </w:rPr>
        <w:t>decreasing</w:t>
      </w:r>
      <w:r w:rsidR="00E83074" w:rsidRPr="00ED3772">
        <w:rPr>
          <w:rFonts w:ascii="Times New Roman" w:hAnsi="Times New Roman" w:cs="Times New Roman"/>
          <w:sz w:val="24"/>
          <w:szCs w:val="24"/>
        </w:rPr>
        <w:t xml:space="preserve"> from early to late replicating regions</w:t>
      </w:r>
      <w:r w:rsidR="00C04D40">
        <w:rPr>
          <w:rFonts w:ascii="Times New Roman" w:hAnsi="Times New Roman" w:cs="Times New Roman"/>
          <w:sz w:val="24"/>
          <w:szCs w:val="24"/>
        </w:rPr>
        <w:t>.</w:t>
      </w:r>
    </w:p>
    <w:p w14:paraId="2A23E440"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lastRenderedPageBreak/>
        <w:t>sgRNA design and Plasmid construction</w:t>
      </w:r>
    </w:p>
    <w:p w14:paraId="3DF8373A" w14:textId="37CECEEB"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Exon 1 human </w:t>
      </w:r>
      <w:bookmarkStart w:id="5" w:name="_Hlk191059301"/>
      <w:r w:rsidRPr="00D343FD">
        <w:rPr>
          <w:rFonts w:ascii="Times New Roman" w:hAnsi="Times New Roman" w:cs="Times New Roman"/>
          <w:sz w:val="24"/>
          <w:szCs w:val="24"/>
        </w:rPr>
        <w:t>RNASEH2b</w:t>
      </w:r>
      <w:bookmarkEnd w:id="5"/>
      <w:r w:rsidRPr="00D343FD">
        <w:rPr>
          <w:rFonts w:ascii="Times New Roman" w:hAnsi="Times New Roman" w:cs="Times New Roman"/>
          <w:sz w:val="24"/>
          <w:szCs w:val="24"/>
        </w:rPr>
        <w:t xml:space="preserve"> gene was selected for targeting. sgRAN for double-strand breaks was designed by online software (http://tools.genome-engineering.org). The sequences of targets are sgRNA1 ACCACTAGCGGAGCCGCGA and sgRNA2GCCGGTCATCATCCACACGG.    </w:t>
      </w:r>
    </w:p>
    <w:p w14:paraId="766B8CF3"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px330A-GFP and px330-S2 plasmids were gifts from Shang Li’s laboratory (please check the cat number with him if needed) followed by the published protocol (Ref 1). Briefly, top and bottom strand primers were phosphorylating and annealing using T4 PNK from NEB (New England Biolabs, cat M0201S). Cloning of the annealed two sgRNA inserts into px330A-GFP plasmid (sgRNA1) and px330-S2 plasmid (sgRNA2) respectively. Transforming the above-mentioned reactions into One Shot™ Stbl3™ Chemically Competent E. coli (Thermofisher scientific, Cat No C737303). Subsequently restrictive enzyme digesting of px330-S2-sgRNA2 plasmid with BsaI-HF (New England Biolabs, cat NEB #R3535) and cloning the digested fragment containing sgRNA2 into px330A-GFP-sgRNA1 plasmid to form px330A-GFP sgRNA1&amp;sgRNA2 plasmid by the golden gate assembly. Plasmid DNA was extracted and purified by QIAprep Spin Miniprep Kit (Qiagen, Cat No. 27106) and sequenced to ensure the correct sgRNA sequences. </w:t>
      </w:r>
    </w:p>
    <w:p w14:paraId="170B412A"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 xml:space="preserve">Cell culture and plasmid transfection </w:t>
      </w:r>
    </w:p>
    <w:p w14:paraId="25CF978A"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HEK293T cells were maintained in DMEM (Dulbecco's Modified Eagle Medium, Gibco™, Cat. No.11995065) containing 10% FBS (Gibco™ Fetal Bovine Serum, Cat. No. A5256801) and 1% Penicillin-Streptomycin (10,000 U/mL, Gibco™, Cat. No. 15140122) and incubated at 37°C incubator supplied with 5% CO2. Cells were seeded at 2× 105 cells per well of a 6-well plate and transfected with 2 μg of plasmid next day using Lipofectamine™ 3000 Transfection Reagent (Invitrogen™, Cat. No. L3000150) as per manufacturer’s recommendation. </w:t>
      </w:r>
    </w:p>
    <w:p w14:paraId="27F55436"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bdr w:val="none" w:sz="0" w:space="0" w:color="auto" w:frame="1"/>
          <w:shd w:val="clear" w:color="auto" w:fill="FFFFFF"/>
        </w:rPr>
        <w:t xml:space="preserve">RNASEH2b KO cells selection by direct Cell lysis PCR and </w:t>
      </w:r>
      <w:r w:rsidRPr="00D343FD">
        <w:rPr>
          <w:rFonts w:ascii="Times New Roman" w:hAnsi="Times New Roman" w:cs="Times New Roman"/>
          <w:b/>
          <w:bCs/>
          <w:sz w:val="24"/>
          <w:szCs w:val="24"/>
        </w:rPr>
        <w:t>Western blot</w:t>
      </w:r>
    </w:p>
    <w:p w14:paraId="09AC759C"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lastRenderedPageBreak/>
        <w:t>After 2 days of transfection, HEK293T cells were sorted to GFP-positive single cell into 96-well plate using FACSAria III (BD Biosciences). The single cell was continued to culture around 2 to 3 weeks in the 96-well plate until the colony could be visualized by eyes. Cell colonies were trypsinized by 10ul of 0.05% (1:10 dilution of 0.5% Trypsin-EDTA no phenol red, Gibco™, Cat. No.  15400054). Cell suspension was divided to half. Half of the cells were kept in culture. The rest half of cells was added to 10μl of Direct-Lyse lysis buffer (10mM Tris pH 8.0, 2.5mM EDTA, 0.2M NaCl, 0.15% SDS, 0.3% Tween-20) in PCR tube. The cells were then subjected to a series of heating and cooling to ensure complete lysis: 65 °C for 30s, 8 °C for 30s, 65 °C for 1.5min, 97 °C for 3min, 8 °C for 1min, 65 °C for 3min, 97 °C for 1min, 65 °C for 1min, and 80 °C for 10min(ref 2). The lysates were then diluted with 40μl of water and cell lysis PCR was performed as regular PCR under the conditions: Initial denaturation, 5 min at 95 °C. Denaturation, 15 sec at 95 °C. Annealing, 15 sec at 58 °C. Extension, 15 sec at 72 °C for 28 cycles following final extension 10 min. Primers used for detected wild type RNASEH2b and knock-out RNASEH2b were RNASEH2B_Wt_Fwd-GCCCTGCTTCTGTGATCCTA, RNASEH2B_Wt_Rev-TCGCTTTGAACTACCCTTGG and RNASEH2B_ko_Fwd- CGCAGACCCAATCCTAGC, RNASEH2B_ko_Rev: TCCCTAGGCCAAATTCCTTT. Discard the cells which the PCR product only showed wild type band. Cells with completed knockout of RNASEH2b gene was confirmed by Western blot. 15 μg of whole cell lysis was used for immunoblotting (1:500 dilution of RNaseH2B Monoclonal Antibody cat. No. MA5-23523).</w:t>
      </w:r>
    </w:p>
    <w:p w14:paraId="38289AEB" w14:textId="77777777" w:rsidR="00D343FD" w:rsidRPr="00D343FD" w:rsidRDefault="00D343FD" w:rsidP="00D34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4"/>
          <w:szCs w:val="24"/>
        </w:rPr>
      </w:pPr>
      <w:r w:rsidRPr="00D343FD">
        <w:rPr>
          <w:rFonts w:ascii="Times New Roman" w:hAnsi="Times New Roman" w:cs="Times New Roman"/>
          <w:b/>
          <w:bCs/>
          <w:sz w:val="24"/>
          <w:szCs w:val="24"/>
        </w:rPr>
        <w:t>Whole genome sequencing</w:t>
      </w:r>
    </w:p>
    <w:p w14:paraId="08CBFA86"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lastRenderedPageBreak/>
        <w:t xml:space="preserve">Genomic DNA of the completed knout out RNASEH2b cells were extracted using DNeasy Blood &amp; Tissue Kit (Qiagen cat no.69506) and sent for whole genome sequencing (NovogeneAIT Singapore). </w:t>
      </w:r>
    </w:p>
    <w:p w14:paraId="56C8B653" w14:textId="24039DDD" w:rsidR="00E64267" w:rsidRPr="002A43D2" w:rsidRDefault="00744913"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MSI/MSS </w:t>
      </w:r>
      <w:r w:rsidR="001D3FCA" w:rsidRPr="002A43D2">
        <w:rPr>
          <w:rFonts w:ascii="Times New Roman" w:hAnsi="Times New Roman" w:cs="Times New Roman" w:hint="eastAsia"/>
          <w:b/>
          <w:bCs/>
          <w:sz w:val="24"/>
          <w:szCs w:val="24"/>
        </w:rPr>
        <w:t>s</w:t>
      </w:r>
      <w:r w:rsidRPr="002A43D2">
        <w:rPr>
          <w:rFonts w:ascii="Times New Roman" w:hAnsi="Times New Roman" w:cs="Times New Roman"/>
          <w:b/>
          <w:bCs/>
          <w:sz w:val="24"/>
          <w:szCs w:val="24"/>
        </w:rPr>
        <w:t>tatus</w:t>
      </w:r>
      <w:r w:rsidR="001D3FCA" w:rsidRPr="002A43D2">
        <w:rPr>
          <w:rFonts w:ascii="Times New Roman" w:hAnsi="Times New Roman" w:cs="Times New Roman" w:hint="eastAsia"/>
          <w:b/>
          <w:bCs/>
          <w:sz w:val="24"/>
          <w:szCs w:val="24"/>
        </w:rPr>
        <w:t xml:space="preserve"> and high/low TMB status</w:t>
      </w:r>
    </w:p>
    <w:p w14:paraId="5D06EE28" w14:textId="53FE43EF" w:rsidR="00744913" w:rsidRPr="008A1C58" w:rsidRDefault="004F7F7E" w:rsidP="008A1C58">
      <w:pPr>
        <w:spacing w:line="480" w:lineRule="auto"/>
        <w:rPr>
          <w:rFonts w:ascii="Times New Roman" w:hAnsi="Times New Roman" w:cs="Times New Roman"/>
          <w:color w:val="000000"/>
          <w:sz w:val="24"/>
          <w:szCs w:val="24"/>
        </w:rPr>
      </w:pPr>
      <w:r w:rsidRPr="008A1C58">
        <w:rPr>
          <w:rFonts w:ascii="Times New Roman" w:hAnsi="Times New Roman" w:cs="Times New Roman"/>
          <w:sz w:val="24"/>
          <w:szCs w:val="24"/>
        </w:rPr>
        <w:t>For PCAWG genomes, the MSI status was evaluated by the PCAWG working group and obtained from the synapse repository (</w:t>
      </w:r>
      <w:hyperlink r:id="rId24" w:anchor="!Synapse:syn8016399" w:history="1">
        <w:r w:rsidRPr="008A1C58">
          <w:rPr>
            <w:rStyle w:val="Hyperlink"/>
            <w:rFonts w:ascii="Times New Roman" w:hAnsi="Times New Roman" w:cs="Times New Roman"/>
            <w:sz w:val="24"/>
            <w:szCs w:val="24"/>
          </w:rPr>
          <w:t>https://www.synapse.org/#!Synapse:syn8016399</w:t>
        </w:r>
      </w:hyperlink>
      <w:r w:rsidR="00A72296" w:rsidRPr="003552DA">
        <w:rPr>
          <w:rFonts w:hint="eastAsia"/>
        </w:rPr>
        <w:t xml:space="preserve">, </w:t>
      </w:r>
      <w:r w:rsidR="003552DA" w:rsidRPr="003552DA">
        <w:rPr>
          <w:rFonts w:ascii="Times New Roman" w:hAnsi="Times New Roman" w:cs="Times New Roman" w:hint="eastAsia"/>
          <w:sz w:val="24"/>
          <w:szCs w:val="24"/>
        </w:rPr>
        <w:t xml:space="preserve">the data was </w:t>
      </w:r>
      <w:r w:rsidR="00A72296" w:rsidRPr="003552DA">
        <w:rPr>
          <w:rFonts w:ascii="Times New Roman" w:hAnsi="Times New Roman" w:cs="Times New Roman" w:hint="eastAsia"/>
          <w:sz w:val="24"/>
          <w:szCs w:val="24"/>
        </w:rPr>
        <w:t>downloaded on May 2022</w:t>
      </w:r>
      <w:r w:rsidRPr="008A1C58">
        <w:rPr>
          <w:rFonts w:ascii="Times New Roman" w:hAnsi="Times New Roman" w:cs="Times New Roman"/>
          <w:sz w:val="24"/>
          <w:szCs w:val="24"/>
        </w:rPr>
        <w:t>)</w:t>
      </w:r>
      <w:r w:rsidR="003F75F8" w:rsidRPr="008A1C58">
        <w:rPr>
          <w:rFonts w:ascii="Times New Roman" w:hAnsi="Times New Roman" w:cs="Times New Roman"/>
          <w:sz w:val="24"/>
          <w:szCs w:val="24"/>
        </w:rPr>
        <w:t xml:space="preserve">. For HMF genomes, the MSI status was downloaded from the supplementary data of </w:t>
      </w:r>
      <w:sdt>
        <w:sdtPr>
          <w:rPr>
            <w:rFonts w:ascii="Times New Roman" w:hAnsi="Times New Roman" w:cs="Times New Roman"/>
            <w:color w:val="000000"/>
            <w:sz w:val="24"/>
            <w:szCs w:val="24"/>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Content>
          <w:r w:rsidR="00E67C3E" w:rsidRPr="008A1C58">
            <w:rPr>
              <w:rFonts w:ascii="Times New Roman" w:hAnsi="Times New Roman" w:cs="Times New Roman"/>
              <w:color w:val="000000"/>
              <w:sz w:val="24"/>
              <w:szCs w:val="24"/>
            </w:rPr>
            <w:t>Priestley et al., 2019.</w:t>
          </w:r>
        </w:sdtContent>
      </w:sdt>
      <w:r w:rsidR="00B102CF" w:rsidRPr="008A1C58">
        <w:rPr>
          <w:rFonts w:ascii="Times New Roman" w:hAnsi="Times New Roman" w:cs="Times New Roman"/>
          <w:color w:val="000000"/>
          <w:sz w:val="24"/>
          <w:szCs w:val="24"/>
        </w:rPr>
        <w:t xml:space="preserve"> </w:t>
      </w:r>
      <w:r w:rsidR="005E69E1">
        <w:rPr>
          <w:rFonts w:ascii="Times New Roman" w:hAnsi="Times New Roman" w:cs="Times New Roman" w:hint="eastAsia"/>
          <w:color w:val="000000"/>
          <w:sz w:val="24"/>
          <w:szCs w:val="24"/>
        </w:rPr>
        <w:t>The genomes</w:t>
      </w:r>
      <w:r w:rsidR="006F0F0B">
        <w:rPr>
          <w:rFonts w:ascii="Times New Roman" w:hAnsi="Times New Roman" w:cs="Times New Roman" w:hint="eastAsia"/>
          <w:color w:val="000000"/>
          <w:sz w:val="24"/>
          <w:szCs w:val="24"/>
        </w:rPr>
        <w:t xml:space="preserve"> with &gt;</w:t>
      </w:r>
      <w:r w:rsidR="004C6265">
        <w:rPr>
          <w:rFonts w:ascii="Times New Roman" w:hAnsi="Times New Roman" w:cs="Times New Roman" w:hint="eastAsia"/>
          <w:color w:val="000000"/>
          <w:sz w:val="24"/>
          <w:szCs w:val="24"/>
        </w:rPr>
        <w:t>14</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000 IDs and &gt;15</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 xml:space="preserve">000 SBSs were labelled as </w:t>
      </w:r>
      <w:r w:rsidR="00DE5837">
        <w:rPr>
          <w:rFonts w:ascii="Times New Roman" w:hAnsi="Times New Roman" w:cs="Times New Roman" w:hint="eastAsia"/>
          <w:color w:val="000000"/>
          <w:sz w:val="24"/>
          <w:szCs w:val="24"/>
        </w:rPr>
        <w:t xml:space="preserve">high TMB tumors. </w:t>
      </w:r>
      <w:r w:rsidR="00514C81">
        <w:rPr>
          <w:rFonts w:ascii="Times New Roman" w:hAnsi="Times New Roman" w:cs="Times New Roman" w:hint="eastAsia"/>
          <w:color w:val="000000"/>
          <w:sz w:val="24"/>
          <w:szCs w:val="24"/>
        </w:rPr>
        <w:t xml:space="preserve">The thresholds were selected based on the minimum number of mutations of the pre-defined MSI tumors. </w:t>
      </w:r>
      <w:r w:rsidR="00994045">
        <w:rPr>
          <w:rFonts w:ascii="Times New Roman" w:hAnsi="Times New Roman" w:cs="Times New Roman" w:hint="eastAsia"/>
          <w:color w:val="000000"/>
          <w:sz w:val="24"/>
          <w:szCs w:val="24"/>
        </w:rPr>
        <w:t xml:space="preserve">We then used MSI-seq to predict the </w:t>
      </w:r>
      <w:r w:rsidR="00514C81">
        <w:rPr>
          <w:rFonts w:ascii="Times New Roman" w:hAnsi="Times New Roman" w:cs="Times New Roman" w:hint="eastAsia"/>
          <w:color w:val="000000"/>
          <w:sz w:val="24"/>
          <w:szCs w:val="24"/>
        </w:rPr>
        <w:t>MSI status of high TMB tumors.</w:t>
      </w:r>
    </w:p>
    <w:p w14:paraId="4535B16E" w14:textId="73654AA6" w:rsidR="00F94ADD" w:rsidRPr="00E60E52" w:rsidRDefault="005D1F39" w:rsidP="008A1C58">
      <w:pPr>
        <w:spacing w:line="480" w:lineRule="auto"/>
        <w:rPr>
          <w:rFonts w:ascii="Times New Roman" w:hAnsi="Times New Roman" w:cs="Times New Roman"/>
          <w:b/>
          <w:bCs/>
          <w:color w:val="000000"/>
          <w:sz w:val="24"/>
          <w:szCs w:val="24"/>
        </w:rPr>
      </w:pPr>
      <w:r w:rsidRPr="00E60E52">
        <w:rPr>
          <w:rFonts w:ascii="Times New Roman" w:hAnsi="Times New Roman" w:cs="Times New Roman"/>
          <w:b/>
          <w:bCs/>
          <w:color w:val="000000"/>
          <w:sz w:val="24"/>
          <w:szCs w:val="24"/>
        </w:rPr>
        <w:t>Extended sequence context</w:t>
      </w:r>
      <w:r w:rsidR="00E60E52">
        <w:rPr>
          <w:rFonts w:ascii="Times New Roman" w:hAnsi="Times New Roman" w:cs="Times New Roman" w:hint="eastAsia"/>
          <w:b/>
          <w:bCs/>
          <w:color w:val="000000"/>
          <w:sz w:val="24"/>
          <w:szCs w:val="24"/>
        </w:rPr>
        <w:t xml:space="preserve"> analysis</w:t>
      </w:r>
    </w:p>
    <w:p w14:paraId="757C18E4" w14:textId="5F73F3B6" w:rsidR="00A201FF" w:rsidRPr="008A1C58" w:rsidRDefault="00A201F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analyze a specific signature and indel type of interest, we first identified the </w:t>
      </w:r>
      <w:r w:rsidR="00E578B8">
        <w:rPr>
          <w:rFonts w:ascii="Times New Roman" w:hAnsi="Times New Roman" w:cs="Times New Roman" w:hint="eastAsia"/>
          <w:color w:val="000000"/>
          <w:sz w:val="24"/>
          <w:szCs w:val="24"/>
        </w:rPr>
        <w:t>5</w:t>
      </w:r>
      <w:r w:rsidRPr="008A1C58">
        <w:rPr>
          <w:rFonts w:ascii="Times New Roman" w:hAnsi="Times New Roman" w:cs="Times New Roman"/>
          <w:color w:val="000000"/>
          <w:sz w:val="24"/>
          <w:szCs w:val="24"/>
        </w:rPr>
        <w:t xml:space="preserve"> genomes with the highest </w:t>
      </w:r>
      <w:r w:rsidR="00F50E0F">
        <w:rPr>
          <w:rFonts w:ascii="Times New Roman" w:hAnsi="Times New Roman" w:cs="Times New Roman" w:hint="eastAsia"/>
          <w:color w:val="000000"/>
          <w:sz w:val="24"/>
          <w:szCs w:val="24"/>
        </w:rPr>
        <w:t xml:space="preserve">contribution of the </w:t>
      </w:r>
      <w:r w:rsidRPr="008A1C58">
        <w:rPr>
          <w:rFonts w:ascii="Times New Roman" w:hAnsi="Times New Roman" w:cs="Times New Roman"/>
          <w:color w:val="000000"/>
          <w:sz w:val="24"/>
          <w:szCs w:val="24"/>
        </w:rPr>
        <w:t>corresponding signature</w:t>
      </w:r>
      <w:r w:rsidR="00F50E0F">
        <w:rPr>
          <w:rFonts w:ascii="Times New Roman" w:hAnsi="Times New Roman" w:cs="Times New Roman" w:hint="eastAsia"/>
          <w:color w:val="000000"/>
          <w:sz w:val="24"/>
          <w:szCs w:val="24"/>
        </w:rPr>
        <w:t xml:space="preserve"> activity</w:t>
      </w:r>
      <w:r w:rsidRPr="008A1C58">
        <w:rPr>
          <w:rFonts w:ascii="Times New Roman" w:hAnsi="Times New Roman" w:cs="Times New Roman"/>
          <w:color w:val="000000"/>
          <w:sz w:val="24"/>
          <w:szCs w:val="24"/>
        </w:rPr>
        <w:t>. From these genomes, we extracted all indels of the relevant type.</w:t>
      </w:r>
      <w:r w:rsidR="005E3A60" w:rsidRPr="008A1C58">
        <w:rPr>
          <w:rFonts w:ascii="Times New Roman" w:hAnsi="Times New Roman" w:cs="Times New Roman"/>
          <w:color w:val="000000"/>
          <w:sz w:val="24"/>
          <w:szCs w:val="24"/>
        </w:rPr>
        <w:t xml:space="preserve"> We then examined the nucleotide sequence within a 21-base pair window centered on each indel site (±10 nucleotides from the indel position). For each position within this window, we calculated the frequency of each nucleotide (A, T, C, and G).</w:t>
      </w:r>
      <w:r w:rsidR="003F5A79">
        <w:rPr>
          <w:rFonts w:ascii="Times New Roman" w:hAnsi="Times New Roman" w:cs="Times New Roman" w:hint="eastAsia"/>
          <w:color w:val="000000"/>
          <w:sz w:val="24"/>
          <w:szCs w:val="24"/>
        </w:rPr>
        <w:t xml:space="preserve"> The logo was plotted based on the frequency matrix by </w:t>
      </w:r>
      <w:r w:rsidR="00666BB4" w:rsidRPr="00666BB4">
        <w:rPr>
          <w:rFonts w:ascii="Times New Roman" w:hAnsi="Times New Roman" w:cs="Times New Roman"/>
          <w:color w:val="000000"/>
          <w:sz w:val="24"/>
          <w:szCs w:val="24"/>
        </w:rPr>
        <w:t>seqLogo</w:t>
      </w:r>
      <w:r w:rsidR="00666BB4">
        <w:rPr>
          <w:rFonts w:ascii="Times New Roman" w:hAnsi="Times New Roman" w:cs="Times New Roman" w:hint="eastAsia"/>
          <w:color w:val="000000"/>
          <w:sz w:val="24"/>
          <w:szCs w:val="24"/>
        </w:rPr>
        <w:t xml:space="preserve"> function of </w:t>
      </w:r>
      <w:r w:rsidR="00666BB4" w:rsidRPr="00666BB4">
        <w:rPr>
          <w:rFonts w:ascii="Times New Roman" w:hAnsi="Times New Roman" w:cs="Times New Roman"/>
          <w:color w:val="000000"/>
          <w:sz w:val="24"/>
          <w:szCs w:val="24"/>
        </w:rPr>
        <w:t>seqLogo</w:t>
      </w:r>
      <w:r w:rsidR="00666BB4">
        <w:rPr>
          <w:rFonts w:ascii="Times New Roman" w:hAnsi="Times New Roman" w:cs="Times New Roman" w:hint="eastAsia"/>
          <w:color w:val="000000"/>
          <w:sz w:val="24"/>
          <w:szCs w:val="24"/>
        </w:rPr>
        <w:t xml:space="preserve"> R package (</w:t>
      </w:r>
      <w:r w:rsidR="006260E1">
        <w:rPr>
          <w:rFonts w:ascii="Times New Roman" w:hAnsi="Times New Roman" w:cs="Times New Roman" w:hint="eastAsia"/>
          <w:color w:val="000000"/>
          <w:sz w:val="24"/>
          <w:szCs w:val="24"/>
        </w:rPr>
        <w:t>version 1.71.0)</w:t>
      </w:r>
    </w:p>
    <w:p w14:paraId="6270F60F" w14:textId="1D5F8B9F" w:rsidR="005D1F39"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Acknowledgement</w:t>
      </w:r>
    </w:p>
    <w:p w14:paraId="089D3376" w14:textId="77777777" w:rsidR="0060327B" w:rsidRDefault="00992A3C" w:rsidP="008A1C58">
      <w:pPr>
        <w:spacing w:line="480" w:lineRule="auto"/>
        <w:rPr>
          <w:rFonts w:ascii="Times New Roman" w:hAnsi="Times New Roman" w:cs="Times New Roman"/>
          <w:b/>
          <w:bCs/>
          <w:color w:val="000000"/>
          <w:sz w:val="24"/>
          <w:szCs w:val="24"/>
        </w:rPr>
      </w:pPr>
      <w:r>
        <w:rPr>
          <w:rFonts w:ascii="Times New Roman" w:hAnsi="Times New Roman" w:cs="Times New Roman" w:hint="eastAsia"/>
          <w:b/>
          <w:bCs/>
          <w:color w:val="000000"/>
          <w:sz w:val="24"/>
          <w:szCs w:val="24"/>
        </w:rPr>
        <w:t xml:space="preserve">Thank Shang Li for plsmid. </w:t>
      </w:r>
    </w:p>
    <w:p w14:paraId="2E5F7565" w14:textId="54A993F0" w:rsidR="005D1F39" w:rsidRPr="00992A3C" w:rsidRDefault="00992A3C" w:rsidP="008A1C58">
      <w:pPr>
        <w:spacing w:line="480" w:lineRule="auto"/>
        <w:rPr>
          <w:rFonts w:ascii="Times New Roman" w:hAnsi="Times New Roman" w:cs="Times New Roman"/>
          <w:b/>
          <w:bCs/>
          <w:color w:val="000000"/>
          <w:sz w:val="24"/>
          <w:szCs w:val="24"/>
        </w:rPr>
      </w:pPr>
      <w:r>
        <w:rPr>
          <w:rFonts w:ascii="Times New Roman" w:hAnsi="Times New Roman" w:cs="Times New Roman" w:hint="eastAsia"/>
          <w:b/>
          <w:bCs/>
          <w:color w:val="000000"/>
          <w:sz w:val="24"/>
          <w:szCs w:val="24"/>
        </w:rPr>
        <w:lastRenderedPageBreak/>
        <w:t>Funding</w:t>
      </w:r>
    </w:p>
    <w:p w14:paraId="6B4B13A7" w14:textId="0DBE3983" w:rsidR="00D45EF9" w:rsidRDefault="00E64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Reference</w:t>
      </w:r>
    </w:p>
    <w:p w14:paraId="0A897491" w14:textId="77777777" w:rsidR="00382668" w:rsidRPr="00382668" w:rsidRDefault="000B60F3" w:rsidP="00382668">
      <w:pPr>
        <w:pStyle w:val="Bibliography"/>
        <w:rPr>
          <w:rFonts w:ascii="Times New Roman" w:hAnsi="Times New Roman" w:cs="Times New Roman"/>
          <w:sz w:val="24"/>
        </w:rPr>
      </w:pPr>
      <w:r>
        <w:rPr>
          <w:szCs w:val="24"/>
        </w:rPr>
        <w:fldChar w:fldCharType="begin"/>
      </w:r>
      <w:r w:rsidR="00F663D5">
        <w:rPr>
          <w:szCs w:val="24"/>
        </w:rPr>
        <w:instrText xml:space="preserve"> ADDIN ZOTERO_BIBL {"uncited":[],"omitted":[],"custom":[]} CSL_BIBLIOGRAPHY </w:instrText>
      </w:r>
      <w:r>
        <w:rPr>
          <w:szCs w:val="24"/>
        </w:rPr>
        <w:fldChar w:fldCharType="separate"/>
      </w:r>
      <w:r w:rsidR="00382668" w:rsidRPr="00382668">
        <w:rPr>
          <w:rFonts w:ascii="Times New Roman" w:hAnsi="Times New Roman" w:cs="Times New Roman"/>
          <w:sz w:val="24"/>
        </w:rPr>
        <w:t xml:space="preserve">Alexandrov, Ludmil B., Young Seok Ju, Kerstin Haase, Peter Van Loo, Iñigo Martincorena, Serena Nik-Zainal, Yasushi Totoki, et al. 2016. ‘Mutational Signatures Associated with Tobacco Smoking in Human Cancer’. </w:t>
      </w:r>
      <w:r w:rsidR="00382668" w:rsidRPr="00382668">
        <w:rPr>
          <w:rFonts w:ascii="Times New Roman" w:hAnsi="Times New Roman" w:cs="Times New Roman"/>
          <w:i/>
          <w:iCs/>
          <w:sz w:val="24"/>
        </w:rPr>
        <w:t>Science</w:t>
      </w:r>
      <w:r w:rsidR="00382668" w:rsidRPr="00382668">
        <w:rPr>
          <w:rFonts w:ascii="Times New Roman" w:hAnsi="Times New Roman" w:cs="Times New Roman"/>
          <w:sz w:val="24"/>
        </w:rPr>
        <w:t xml:space="preserve"> 354 (6312): 618–22. https://doi.org/10.1126/science.aag0299.</w:t>
      </w:r>
    </w:p>
    <w:p w14:paraId="5649A7CE"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Alexandrov, Ludmil B., Jaegil Kim, Nicholas J. Haradhvala, Mi Ni Huang, Alvin Wei Tian Ng, Yang Wu, Arnoud Boot, et al. 2020. ‘The Repertoire of Mutational Signatures in Human Cancer’. </w:t>
      </w:r>
      <w:r w:rsidRPr="00382668">
        <w:rPr>
          <w:rFonts w:ascii="Times New Roman" w:hAnsi="Times New Roman" w:cs="Times New Roman"/>
          <w:i/>
          <w:iCs/>
          <w:sz w:val="24"/>
        </w:rPr>
        <w:t>Nature</w:t>
      </w:r>
      <w:r w:rsidRPr="00382668">
        <w:rPr>
          <w:rFonts w:ascii="Times New Roman" w:hAnsi="Times New Roman" w:cs="Times New Roman"/>
          <w:sz w:val="24"/>
        </w:rPr>
        <w:t xml:space="preserve"> 578 (7793): 94–101. https://doi.org/10.1038/s41586-020-1943-3.</w:t>
      </w:r>
    </w:p>
    <w:p w14:paraId="62B76E76"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Alexandrov, Ludmil B, Serena Nik-zainal, David C Wedge, and Samuel A J R Aparicio. 2014. ‘Signatures of Mutational Processes in Human Cancer’ 500 (7463): 415–21. https://doi.org/10.1038/nature12477.Signatures.</w:t>
      </w:r>
    </w:p>
    <w:p w14:paraId="3215A2E6"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Bavi, Prashant, Stephen B. Baylin, Wojciech Bazant, Duncan Beardsmore, Timothy A. Beck, Sam Behjati, Andreas Behren, et al. 2020. ‘Pan-Cancer Analysis of Whole Genomes’. </w:t>
      </w:r>
      <w:r w:rsidRPr="00382668">
        <w:rPr>
          <w:rFonts w:ascii="Times New Roman" w:hAnsi="Times New Roman" w:cs="Times New Roman"/>
          <w:i/>
          <w:iCs/>
          <w:sz w:val="24"/>
        </w:rPr>
        <w:t>Nature</w:t>
      </w:r>
      <w:r w:rsidRPr="00382668">
        <w:rPr>
          <w:rFonts w:ascii="Times New Roman" w:hAnsi="Times New Roman" w:cs="Times New Roman"/>
          <w:sz w:val="24"/>
        </w:rPr>
        <w:t xml:space="preserve"> 578 (7793): 82–93. https://doi.org/10.1038/s41586-020-1969-6.</w:t>
      </w:r>
    </w:p>
    <w:p w14:paraId="031718F7"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Boot, Arnoud, Mi Ni Huang, Alvin W.T. Ng, Szu Chi Ho, Jing Quan Lim, Yoshiiku Kawakami, Kazuaki Chayama, Bin Tean Teh, Hidewaki Nakagawa, and Steven G. Rozen. 2018. ‘In-Depth Characterization of the Cisplatin Mutational Signature in Human Cell Lines and in Esophageal and Liver Tumors’. </w:t>
      </w:r>
      <w:r w:rsidRPr="00382668">
        <w:rPr>
          <w:rFonts w:ascii="Times New Roman" w:hAnsi="Times New Roman" w:cs="Times New Roman"/>
          <w:i/>
          <w:iCs/>
          <w:sz w:val="24"/>
        </w:rPr>
        <w:t>Genome Research</w:t>
      </w:r>
      <w:r w:rsidRPr="00382668">
        <w:rPr>
          <w:rFonts w:ascii="Times New Roman" w:hAnsi="Times New Roman" w:cs="Times New Roman"/>
          <w:sz w:val="24"/>
        </w:rPr>
        <w:t xml:space="preserve"> 28 (5): 654–65. https://doi.org/10.1101/gr.230219.117.</w:t>
      </w:r>
    </w:p>
    <w:p w14:paraId="2825732E"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Boot, Arnoud, Alvin W.T. Ng, Fui Teen Chong, Szu Chi Ho, Willie Yu, Daniel S.W. Tan, N. Gopalakrishna Iyer, and Steven G. Roze. 2020. ‘Characterization of Colibactin-Associated Mutational Signature in an Asian Oral Squamous Cell Carcinoma and in Other Mucosal Tumor Types’. </w:t>
      </w:r>
      <w:r w:rsidRPr="00382668">
        <w:rPr>
          <w:rFonts w:ascii="Times New Roman" w:hAnsi="Times New Roman" w:cs="Times New Roman"/>
          <w:i/>
          <w:iCs/>
          <w:sz w:val="24"/>
        </w:rPr>
        <w:t>Genome Research</w:t>
      </w:r>
      <w:r w:rsidRPr="00382668">
        <w:rPr>
          <w:rFonts w:ascii="Times New Roman" w:hAnsi="Times New Roman" w:cs="Times New Roman"/>
          <w:sz w:val="24"/>
        </w:rPr>
        <w:t xml:space="preserve"> 30 (6): 803–13. https://doi.org/10.1101/gr.255620.119.</w:t>
      </w:r>
    </w:p>
    <w:p w14:paraId="3FC06F13"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Caipa Garcia, Angela L., Jill E. Kucab, Halh Al-Serori, Rebekah S. S. Beck, Madjda Bellamri, Robert J. Turesky, John D. Groopman, et al. 2024. ‘Tissue Organoid Cultures Metabolize Dietary Carcinogens Proficiently and Are Effective Models for DNA Adduct Formation’. </w:t>
      </w:r>
      <w:r w:rsidRPr="00382668">
        <w:rPr>
          <w:rFonts w:ascii="Times New Roman" w:hAnsi="Times New Roman" w:cs="Times New Roman"/>
          <w:i/>
          <w:iCs/>
          <w:sz w:val="24"/>
        </w:rPr>
        <w:t>Chemical Research in Toxicology</w:t>
      </w:r>
      <w:r w:rsidRPr="00382668">
        <w:rPr>
          <w:rFonts w:ascii="Times New Roman" w:hAnsi="Times New Roman" w:cs="Times New Roman"/>
          <w:sz w:val="24"/>
        </w:rPr>
        <w:t xml:space="preserve"> 37 (2): 234–47. https://doi.org/10.1021/acs.chemrestox.3c00255.</w:t>
      </w:r>
    </w:p>
    <w:p w14:paraId="547201B2"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Chen, Lei, Chong Zhang, Ruidong Xue, Mo Liu, Jian Bai, Jinxia Bao, Yin Wang, et al. 2024. ‘Deep Whole-Genome Analysis of 494 Hepatocellular Carcinomas’. </w:t>
      </w:r>
      <w:r w:rsidRPr="00382668">
        <w:rPr>
          <w:rFonts w:ascii="Times New Roman" w:hAnsi="Times New Roman" w:cs="Times New Roman"/>
          <w:i/>
          <w:iCs/>
          <w:sz w:val="24"/>
        </w:rPr>
        <w:t>Nature</w:t>
      </w:r>
      <w:r w:rsidRPr="00382668">
        <w:rPr>
          <w:rFonts w:ascii="Times New Roman" w:hAnsi="Times New Roman" w:cs="Times New Roman"/>
          <w:sz w:val="24"/>
        </w:rPr>
        <w:t>, March. https://doi.org/10.1038/s41586-024-07054-3.</w:t>
      </w:r>
    </w:p>
    <w:p w14:paraId="34B7E2AE"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Cooper, David N, Matthew Mort, Peter D Stenson, Edward V Ball, and Nadia A Chuzhanova. 2010. ‘Methylation-Mediated Deamination of 5-Methylcytosine Appears to Give Rise to Mutations Causing Human Inherited Disease in CpNpG Trinucleotides, as Well as in CpG Dinucleotides’. http://www.hgmd.org.</w:t>
      </w:r>
    </w:p>
    <w:p w14:paraId="0D7FFEF6"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Davies, Helen, Dominik Glodzik, Sandro Morganella, Lucy R. Yates, Johan Staaf, Xueqing Zou, Manasa Ramakrishna, et al. 2017. ‘HRDetect Is a Predictor of BRCA1 and BRCA2 Deficiency Based on Mutational Signatures’. </w:t>
      </w:r>
      <w:r w:rsidRPr="00382668">
        <w:rPr>
          <w:rFonts w:ascii="Times New Roman" w:hAnsi="Times New Roman" w:cs="Times New Roman"/>
          <w:i/>
          <w:iCs/>
          <w:sz w:val="24"/>
        </w:rPr>
        <w:t>Nature Medicine</w:t>
      </w:r>
      <w:r w:rsidRPr="00382668">
        <w:rPr>
          <w:rFonts w:ascii="Times New Roman" w:hAnsi="Times New Roman" w:cs="Times New Roman"/>
          <w:sz w:val="24"/>
        </w:rPr>
        <w:t xml:space="preserve"> 23 (4): 517–25. https://doi.org/10.1038/nm.4292.</w:t>
      </w:r>
    </w:p>
    <w:p w14:paraId="0264DD5E"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Degasperi, Andrea, Xueqing Zou, Tauanne Dias Amarante, Andrea Martinez-Martinez, Gene Ching Chiek Koh, João M.L. Dias, Laura Heskin, et al. 2022. ‘Substitution Mutational </w:t>
      </w:r>
      <w:r w:rsidRPr="00382668">
        <w:rPr>
          <w:rFonts w:ascii="Times New Roman" w:hAnsi="Times New Roman" w:cs="Times New Roman"/>
          <w:sz w:val="24"/>
        </w:rPr>
        <w:lastRenderedPageBreak/>
        <w:t xml:space="preserve">Signatures in Whole-Genome–Sequenced Cancers in the UK Population’. </w:t>
      </w:r>
      <w:r w:rsidRPr="00382668">
        <w:rPr>
          <w:rFonts w:ascii="Times New Roman" w:hAnsi="Times New Roman" w:cs="Times New Roman"/>
          <w:i/>
          <w:iCs/>
          <w:sz w:val="24"/>
        </w:rPr>
        <w:t>Science</w:t>
      </w:r>
      <w:r w:rsidRPr="00382668">
        <w:rPr>
          <w:rFonts w:ascii="Times New Roman" w:hAnsi="Times New Roman" w:cs="Times New Roman"/>
          <w:sz w:val="24"/>
        </w:rPr>
        <w:t xml:space="preserve"> 376 (6591). https://doi.org/10.1126/science.abl9283.</w:t>
      </w:r>
    </w:p>
    <w:p w14:paraId="728D02E3"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Dziubańska-Kusibab, Paulina J., Hilmar Berger, Federica Battistini, Britta A.M. Bouwman, Amina Iftekhar, Riku Katainen, Tatiana Cajuso, et al. 2020. ‘Colibactin DNA-Damage Signature Indicates Mutational Impact in Colorectal Cancer’. </w:t>
      </w:r>
      <w:r w:rsidRPr="00382668">
        <w:rPr>
          <w:rFonts w:ascii="Times New Roman" w:hAnsi="Times New Roman" w:cs="Times New Roman"/>
          <w:i/>
          <w:iCs/>
          <w:sz w:val="24"/>
        </w:rPr>
        <w:t>Nature Medicine</w:t>
      </w:r>
      <w:r w:rsidRPr="00382668">
        <w:rPr>
          <w:rFonts w:ascii="Times New Roman" w:hAnsi="Times New Roman" w:cs="Times New Roman"/>
          <w:sz w:val="24"/>
        </w:rPr>
        <w:t xml:space="preserve"> 26 (7): 1063–69. https://doi.org/10.1038/s41591-020-0908-2.</w:t>
      </w:r>
    </w:p>
    <w:p w14:paraId="26B4B0F6"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Grolleman, Judith E., Richarda M. de Voer, Fadwa A. Elsayed, Maartje Nielsen, Robbert D.A. Weren, Claire Palles, Marjolijn J.L. Ligtenberg, et al. 2019. ‘Mutational Signature Analysis Reveals NTHL1 Deficiency to Cause a Multi-Tumor Phenotype’. </w:t>
      </w:r>
      <w:r w:rsidRPr="00382668">
        <w:rPr>
          <w:rFonts w:ascii="Times New Roman" w:hAnsi="Times New Roman" w:cs="Times New Roman"/>
          <w:i/>
          <w:iCs/>
          <w:sz w:val="24"/>
        </w:rPr>
        <w:t>Cancer Cell</w:t>
      </w:r>
      <w:r w:rsidRPr="00382668">
        <w:rPr>
          <w:rFonts w:ascii="Times New Roman" w:hAnsi="Times New Roman" w:cs="Times New Roman"/>
          <w:sz w:val="24"/>
        </w:rPr>
        <w:t xml:space="preserve"> 35 (2): 256-266.e5. https://doi.org/10.1016/j.ccell.2018.12.011.</w:t>
      </w:r>
    </w:p>
    <w:p w14:paraId="7CF58689"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Hoang, Margaret L., Chung-Hsin Chen, Viktoriya S. Sidorenko, Jian He, Kathleen G. Dickman, Byeong Hwa Yun, Masaaki Moriya, et al. 2013. ‘Mutational Signature of Aristolochic Acid Exposure as Revealed by Whole-Exome Sequencing’. </w:t>
      </w:r>
      <w:r w:rsidRPr="00382668">
        <w:rPr>
          <w:rFonts w:ascii="Times New Roman" w:hAnsi="Times New Roman" w:cs="Times New Roman"/>
          <w:i/>
          <w:iCs/>
          <w:sz w:val="24"/>
        </w:rPr>
        <w:t>Science Translational Medicine</w:t>
      </w:r>
      <w:r w:rsidRPr="00382668">
        <w:rPr>
          <w:rFonts w:ascii="Times New Roman" w:hAnsi="Times New Roman" w:cs="Times New Roman"/>
          <w:sz w:val="24"/>
        </w:rPr>
        <w:t xml:space="preserve"> 5 (197). https://doi.org/10.1126/scitranslmed.3006200.</w:t>
      </w:r>
    </w:p>
    <w:p w14:paraId="7237264F"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Huang, Mi Ni, Willie Yu, Wei Wei Teoh, Maude Ardin, Apinya Jusakul, Alvin Wei Tian Ng, Arnoud Boot, et al. 2017. ‘Genome-Scale Mutational Signatures of Aflatoxin in Cells, Mice, and Human Tumors’. </w:t>
      </w:r>
      <w:r w:rsidRPr="00382668">
        <w:rPr>
          <w:rFonts w:ascii="Times New Roman" w:hAnsi="Times New Roman" w:cs="Times New Roman"/>
          <w:i/>
          <w:iCs/>
          <w:sz w:val="24"/>
        </w:rPr>
        <w:t>Genome Research</w:t>
      </w:r>
      <w:r w:rsidRPr="00382668">
        <w:rPr>
          <w:rFonts w:ascii="Times New Roman" w:hAnsi="Times New Roman" w:cs="Times New Roman"/>
          <w:sz w:val="24"/>
        </w:rPr>
        <w:t xml:space="preserve"> 27 (9): 1475–86. https://doi.org/10.1101/gr.220038.116.</w:t>
      </w:r>
    </w:p>
    <w:p w14:paraId="48C59E4F"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Jiang, Nanhai, Yang Wu, and Steven G Rozen. 2024. ‘A New Approach to the Challenging Problem of Mutational Signature Attribution’. </w:t>
      </w:r>
      <w:r w:rsidRPr="00382668">
        <w:rPr>
          <w:rFonts w:ascii="Times New Roman" w:hAnsi="Times New Roman" w:cs="Times New Roman"/>
          <w:i/>
          <w:iCs/>
          <w:sz w:val="24"/>
        </w:rPr>
        <w:t>bioRxiv</w:t>
      </w:r>
      <w:r w:rsidRPr="00382668">
        <w:rPr>
          <w:rFonts w:ascii="Times New Roman" w:hAnsi="Times New Roman" w:cs="Times New Roman"/>
          <w:sz w:val="24"/>
        </w:rPr>
        <w:t>. https://doi.org/10.1101/2024.05.20.594967.</w:t>
      </w:r>
    </w:p>
    <w:p w14:paraId="60570F0B"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Jin, Hu, Doga C. Gulhan, Benedikt Geiger, Daniel Ben-Isvy, David Geng, Viktor Ljungström, and Peter J. Park. 2024. ‘Accurate and Sensitive Mutational Signature Analysis with MuSiCal’. </w:t>
      </w:r>
      <w:r w:rsidRPr="00382668">
        <w:rPr>
          <w:rFonts w:ascii="Times New Roman" w:hAnsi="Times New Roman" w:cs="Times New Roman"/>
          <w:i/>
          <w:iCs/>
          <w:sz w:val="24"/>
        </w:rPr>
        <w:t>Nature Genetics</w:t>
      </w:r>
      <w:r w:rsidRPr="00382668">
        <w:rPr>
          <w:rFonts w:ascii="Times New Roman" w:hAnsi="Times New Roman" w:cs="Times New Roman"/>
          <w:sz w:val="24"/>
        </w:rPr>
        <w:t xml:space="preserve"> 56 (3): 541–52. https://doi.org/10.1038/s41588-024-01659-0.</w:t>
      </w:r>
    </w:p>
    <w:p w14:paraId="06E90ABE"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Koh, Gene Ching Chiek, Arjun Scott Nanda, Giuseppe Rinaldi, Soraya Boushaki, Andrea Degasperi, Cherif Badja, Andrew Marcel Pregnall, et al. 2025. ‘A Redefined InDel Taxonomy Provides Insights into Mutational Signatures’. </w:t>
      </w:r>
      <w:r w:rsidRPr="00382668">
        <w:rPr>
          <w:rFonts w:ascii="Times New Roman" w:hAnsi="Times New Roman" w:cs="Times New Roman"/>
          <w:i/>
          <w:iCs/>
          <w:sz w:val="24"/>
        </w:rPr>
        <w:t>Nature Genetics</w:t>
      </w:r>
      <w:r w:rsidRPr="00382668">
        <w:rPr>
          <w:rFonts w:ascii="Times New Roman" w:hAnsi="Times New Roman" w:cs="Times New Roman"/>
          <w:sz w:val="24"/>
        </w:rPr>
        <w:t>, April. https://doi.org/10.1038/s41588-025-02152-y.</w:t>
      </w:r>
    </w:p>
    <w:p w14:paraId="354DC429"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Kucab, Jill E., Xueqing Zou, Sandro Morganella, Madeleine Joel, A. Scott Nanda, Eszter Nagy, Celine Gomez, et al. 2019. ‘A Compendium of Mutational Signatures of Environmental Agents’. </w:t>
      </w:r>
      <w:r w:rsidRPr="00382668">
        <w:rPr>
          <w:rFonts w:ascii="Times New Roman" w:hAnsi="Times New Roman" w:cs="Times New Roman"/>
          <w:i/>
          <w:iCs/>
          <w:sz w:val="24"/>
        </w:rPr>
        <w:t>Cell</w:t>
      </w:r>
      <w:r w:rsidRPr="00382668">
        <w:rPr>
          <w:rFonts w:ascii="Times New Roman" w:hAnsi="Times New Roman" w:cs="Times New Roman"/>
          <w:sz w:val="24"/>
        </w:rPr>
        <w:t xml:space="preserve"> 177 (4): 821-836.e16. https://doi.org/10.1016/j.cell.2019.03.001.</w:t>
      </w:r>
    </w:p>
    <w:p w14:paraId="036B2806"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Liu, Mo, Yang Wu, Nanhai Jiang, Arnoud Boot, and Steven G Rozen. 2023. ‘mSigHdp: Hierarchical Dirichlet Process Mixture Modeling for Mutational Signature Discovery’. </w:t>
      </w:r>
      <w:r w:rsidRPr="00382668">
        <w:rPr>
          <w:rFonts w:ascii="Times New Roman" w:hAnsi="Times New Roman" w:cs="Times New Roman"/>
          <w:i/>
          <w:iCs/>
          <w:sz w:val="24"/>
        </w:rPr>
        <w:t>NAR Genomics and Bioinformatics</w:t>
      </w:r>
      <w:r w:rsidRPr="00382668">
        <w:rPr>
          <w:rFonts w:ascii="Times New Roman" w:hAnsi="Times New Roman" w:cs="Times New Roman"/>
          <w:sz w:val="24"/>
        </w:rPr>
        <w:t xml:space="preserve"> 5 (1): lqad005. https://doi.org/10.1093/nargab/lqad005.</w:t>
      </w:r>
    </w:p>
    <w:p w14:paraId="40EB1A76"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Martínez-Jiménez, Francisco, Ali Movasati, Sascha Remy Brunner, Luan Nguyen, Peter Priestley, Edwin Cuppen, and Arne Van Hoeck. 2023. ‘Pan-Cancer Whole-Genome Comparison of Primary and Metastatic Solid Tumours’. </w:t>
      </w:r>
      <w:r w:rsidRPr="00382668">
        <w:rPr>
          <w:rFonts w:ascii="Times New Roman" w:hAnsi="Times New Roman" w:cs="Times New Roman"/>
          <w:i/>
          <w:iCs/>
          <w:sz w:val="24"/>
        </w:rPr>
        <w:t>Nature</w:t>
      </w:r>
      <w:r w:rsidRPr="00382668">
        <w:rPr>
          <w:rFonts w:ascii="Times New Roman" w:hAnsi="Times New Roman" w:cs="Times New Roman"/>
          <w:sz w:val="24"/>
        </w:rPr>
        <w:t xml:space="preserve"> 618 (7964): 333–41. https://doi.org/10.1038/s41586-023-06054-z.</w:t>
      </w:r>
    </w:p>
    <w:p w14:paraId="1663081F"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Ng, Alvin W T, Song Ling Poon, Mi Ni Huang, Jing Quan Lim, Arnoud Boot, Willie Yu, Yuka Suzuki, et al. 2017. ‘Aristolochic Acids and Their Derivatives Are Widely Implicated in Liver Cancers in Taiwan and throughout Asia’. https://www.science.org.</w:t>
      </w:r>
    </w:p>
    <w:p w14:paraId="703B4C46"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Ni Huang, Mi, John R. McPherson, Ioana Cutcutache, Bin Tean Teh, Patrick Tan, and Steven G. Rozen. 2015. ‘MSIseq: Software for Assessing Microsatellite Instability from Catalogs of Somatic Mutations’. </w:t>
      </w:r>
      <w:r w:rsidRPr="00382668">
        <w:rPr>
          <w:rFonts w:ascii="Times New Roman" w:hAnsi="Times New Roman" w:cs="Times New Roman"/>
          <w:i/>
          <w:iCs/>
          <w:sz w:val="24"/>
        </w:rPr>
        <w:t>Scientific Reports</w:t>
      </w:r>
      <w:r w:rsidRPr="00382668">
        <w:rPr>
          <w:rFonts w:ascii="Times New Roman" w:hAnsi="Times New Roman" w:cs="Times New Roman"/>
          <w:sz w:val="24"/>
        </w:rPr>
        <w:t xml:space="preserve"> 5 (1): 13321. https://doi.org/10.1038/srep13321.</w:t>
      </w:r>
    </w:p>
    <w:p w14:paraId="2DEA106B"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lastRenderedPageBreak/>
        <w:t xml:space="preserve">Nik-Zainal, Serena, Ludmil B. Alexandrov, David C. Wedge, Peter Van Loo, Christopher D. Greenman, Keiran Raine, David Jones, et al. 2012. ‘Mutational Processes Molding the Genomes of 21 Breast Cancers’. </w:t>
      </w:r>
      <w:r w:rsidRPr="00382668">
        <w:rPr>
          <w:rFonts w:ascii="Times New Roman" w:hAnsi="Times New Roman" w:cs="Times New Roman"/>
          <w:i/>
          <w:iCs/>
          <w:sz w:val="24"/>
        </w:rPr>
        <w:t>Cell</w:t>
      </w:r>
      <w:r w:rsidRPr="00382668">
        <w:rPr>
          <w:rFonts w:ascii="Times New Roman" w:hAnsi="Times New Roman" w:cs="Times New Roman"/>
          <w:sz w:val="24"/>
        </w:rPr>
        <w:t xml:space="preserve"> 149 (5): 979–93. https://doi.org/10.1016/j.cell.2012.04.024.</w:t>
      </w:r>
    </w:p>
    <w:p w14:paraId="07849D6F"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Poon, Song Ling, Mi Ni Huang, Yang Choo, John R McPherson, Willie Yu, Hong Lee Heng, Anna Gan, et al. 2015. ‘Mutation Signatures Implicate Aristolochic Acid in Bladder Cancer Development’. </w:t>
      </w:r>
      <w:r w:rsidRPr="00382668">
        <w:rPr>
          <w:rFonts w:ascii="Times New Roman" w:hAnsi="Times New Roman" w:cs="Times New Roman"/>
          <w:i/>
          <w:iCs/>
          <w:sz w:val="24"/>
        </w:rPr>
        <w:t>Genome Medicine</w:t>
      </w:r>
      <w:r w:rsidRPr="00382668">
        <w:rPr>
          <w:rFonts w:ascii="Times New Roman" w:hAnsi="Times New Roman" w:cs="Times New Roman"/>
          <w:sz w:val="24"/>
        </w:rPr>
        <w:t xml:space="preserve"> 7 (1): 38. https://doi.org/10.1186/s13073-015-0161-3.</w:t>
      </w:r>
    </w:p>
    <w:p w14:paraId="05986685"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Reijns, Martin A. M., David A. Parry, Thomas C. Williams, Ferran Nadeu, Rebecca L. Hindshaw, Diana O. Rios Szwed, Michael D. Nicholson, et al. 2022. ‘Signatures of TOP1 Transcription-Associated Mutagenesis in Cancer and Germline’. </w:t>
      </w:r>
      <w:r w:rsidRPr="00382668">
        <w:rPr>
          <w:rFonts w:ascii="Times New Roman" w:hAnsi="Times New Roman" w:cs="Times New Roman"/>
          <w:i/>
          <w:iCs/>
          <w:sz w:val="24"/>
        </w:rPr>
        <w:t>Nature</w:t>
      </w:r>
      <w:r w:rsidRPr="00382668">
        <w:rPr>
          <w:rFonts w:ascii="Times New Roman" w:hAnsi="Times New Roman" w:cs="Times New Roman"/>
          <w:sz w:val="24"/>
        </w:rPr>
        <w:t xml:space="preserve"> 602 (7898): 623–31. https://doi.org/10.1038/s41586-022-04403-y.</w:t>
      </w:r>
    </w:p>
    <w:p w14:paraId="42A1C2D3"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Riva, Laura, Arun R. Pandiri, Yun Rose Li, Alastair Droop, James Hewinson, Michael A. Quail, Vivek Iyer, et al. 2020. ‘The Mutational Signature Profile of Known and Suspected Human Carcinogens in Mice’. </w:t>
      </w:r>
      <w:r w:rsidRPr="00382668">
        <w:rPr>
          <w:rFonts w:ascii="Times New Roman" w:hAnsi="Times New Roman" w:cs="Times New Roman"/>
          <w:i/>
          <w:iCs/>
          <w:sz w:val="24"/>
        </w:rPr>
        <w:t>Nature Genetics</w:t>
      </w:r>
      <w:r w:rsidRPr="00382668">
        <w:rPr>
          <w:rFonts w:ascii="Times New Roman" w:hAnsi="Times New Roman" w:cs="Times New Roman"/>
          <w:sz w:val="24"/>
        </w:rPr>
        <w:t xml:space="preserve"> 52 (11): 1189–97. https://doi.org/10.1038/s41588-020-0692-4.</w:t>
      </w:r>
    </w:p>
    <w:p w14:paraId="038B8379" w14:textId="0EE2827E" w:rsidR="000B60F3" w:rsidRDefault="000B60F3" w:rsidP="008A1C58">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r w:rsidR="00344D0A" w:rsidRPr="00344D0A">
        <w:rPr>
          <w:rFonts w:ascii="Segoe UI" w:hAnsi="Segoe UI" w:cs="Segoe UI"/>
          <w:color w:val="222222"/>
          <w:shd w:val="clear" w:color="auto" w:fill="FFFFFF"/>
        </w:rPr>
        <w:t xml:space="preserve"> </w:t>
      </w:r>
      <w:r w:rsidR="00344D0A" w:rsidRPr="00344D0A">
        <w:rPr>
          <w:rFonts w:ascii="Times New Roman" w:hAnsi="Times New Roman" w:cs="Times New Roman"/>
          <w:sz w:val="24"/>
          <w:szCs w:val="24"/>
        </w:rPr>
        <w:t>Ramlee, M., Yan, T., Cheung, A. </w:t>
      </w:r>
      <w:r w:rsidR="00344D0A" w:rsidRPr="00344D0A">
        <w:rPr>
          <w:rFonts w:ascii="Times New Roman" w:hAnsi="Times New Roman" w:cs="Times New Roman"/>
          <w:i/>
          <w:iCs/>
          <w:sz w:val="24"/>
          <w:szCs w:val="24"/>
        </w:rPr>
        <w:t>et al.</w:t>
      </w:r>
      <w:r w:rsidR="00344D0A" w:rsidRPr="00344D0A">
        <w:rPr>
          <w:rFonts w:ascii="Times New Roman" w:hAnsi="Times New Roman" w:cs="Times New Roman"/>
          <w:sz w:val="24"/>
          <w:szCs w:val="24"/>
        </w:rPr>
        <w:t> High-throughput genotyping of CRISPR/Cas9-mediated mutants using fluorescent PCR-capillary gel electrophoresis. </w:t>
      </w:r>
      <w:r w:rsidR="00344D0A" w:rsidRPr="00344D0A">
        <w:rPr>
          <w:rFonts w:ascii="Times New Roman" w:hAnsi="Times New Roman" w:cs="Times New Roman"/>
          <w:i/>
          <w:iCs/>
          <w:sz w:val="24"/>
          <w:szCs w:val="24"/>
        </w:rPr>
        <w:t>Sci Rep</w:t>
      </w:r>
      <w:r w:rsidR="00344D0A" w:rsidRPr="00344D0A">
        <w:rPr>
          <w:rFonts w:ascii="Times New Roman" w:hAnsi="Times New Roman" w:cs="Times New Roman"/>
          <w:sz w:val="24"/>
          <w:szCs w:val="24"/>
        </w:rPr>
        <w:t> </w:t>
      </w:r>
      <w:r w:rsidR="00344D0A" w:rsidRPr="00344D0A">
        <w:rPr>
          <w:rFonts w:ascii="Times New Roman" w:hAnsi="Times New Roman" w:cs="Times New Roman"/>
          <w:b/>
          <w:bCs/>
          <w:sz w:val="24"/>
          <w:szCs w:val="24"/>
        </w:rPr>
        <w:t>5</w:t>
      </w:r>
      <w:r w:rsidR="00344D0A" w:rsidRPr="00344D0A">
        <w:rPr>
          <w:rFonts w:ascii="Times New Roman" w:hAnsi="Times New Roman" w:cs="Times New Roman"/>
          <w:sz w:val="24"/>
          <w:szCs w:val="24"/>
        </w:rPr>
        <w:t xml:space="preserve">, 15587 (2015). </w:t>
      </w:r>
      <w:hyperlink r:id="rId25" w:history="1">
        <w:r w:rsidR="001F5B14" w:rsidRPr="00943106">
          <w:rPr>
            <w:rStyle w:val="Hyperlink"/>
            <w:rFonts w:ascii="Times New Roman" w:hAnsi="Times New Roman" w:cs="Times New Roman"/>
            <w:sz w:val="24"/>
            <w:szCs w:val="24"/>
          </w:rPr>
          <w:t>https://doi.org/10.1038/srep15587</w:t>
        </w:r>
      </w:hyperlink>
    </w:p>
    <w:p w14:paraId="56D25EE6" w14:textId="23A5515C" w:rsidR="001F5B14" w:rsidRPr="008A1C58" w:rsidRDefault="001F5B14" w:rsidP="008A1C58">
      <w:pPr>
        <w:spacing w:line="480" w:lineRule="auto"/>
        <w:rPr>
          <w:rFonts w:ascii="Times New Roman" w:hAnsi="Times New Roman" w:cs="Times New Roman"/>
          <w:sz w:val="24"/>
          <w:szCs w:val="24"/>
        </w:rPr>
      </w:pPr>
      <w:r w:rsidRPr="001F5B14">
        <w:rPr>
          <w:rFonts w:ascii="Times New Roman" w:hAnsi="Times New Roman" w:cs="Times New Roman"/>
          <w:sz w:val="24"/>
          <w:szCs w:val="24"/>
        </w:rPr>
        <w:t>Joung, J., Konermann, S., Gootenberg, J. </w:t>
      </w:r>
      <w:r w:rsidRPr="001F5B14">
        <w:rPr>
          <w:rFonts w:ascii="Times New Roman" w:hAnsi="Times New Roman" w:cs="Times New Roman"/>
          <w:i/>
          <w:iCs/>
          <w:sz w:val="24"/>
          <w:szCs w:val="24"/>
        </w:rPr>
        <w:t>et al.</w:t>
      </w:r>
      <w:r w:rsidRPr="001F5B14">
        <w:rPr>
          <w:rFonts w:ascii="Times New Roman" w:hAnsi="Times New Roman" w:cs="Times New Roman"/>
          <w:sz w:val="24"/>
          <w:szCs w:val="24"/>
        </w:rPr>
        <w:t> Genome-scale CRISPR-Cas9 knockout and transcriptional activation screening. </w:t>
      </w:r>
      <w:r w:rsidRPr="001F5B14">
        <w:rPr>
          <w:rFonts w:ascii="Times New Roman" w:hAnsi="Times New Roman" w:cs="Times New Roman"/>
          <w:i/>
          <w:iCs/>
          <w:sz w:val="24"/>
          <w:szCs w:val="24"/>
        </w:rPr>
        <w:t>Nat Protoc</w:t>
      </w:r>
      <w:r w:rsidRPr="001F5B14">
        <w:rPr>
          <w:rFonts w:ascii="Times New Roman" w:hAnsi="Times New Roman" w:cs="Times New Roman"/>
          <w:sz w:val="24"/>
          <w:szCs w:val="24"/>
        </w:rPr>
        <w:t> </w:t>
      </w:r>
      <w:r w:rsidRPr="001F5B14">
        <w:rPr>
          <w:rFonts w:ascii="Times New Roman" w:hAnsi="Times New Roman" w:cs="Times New Roman"/>
          <w:b/>
          <w:bCs/>
          <w:sz w:val="24"/>
          <w:szCs w:val="24"/>
        </w:rPr>
        <w:t>12</w:t>
      </w:r>
      <w:r w:rsidRPr="001F5B14">
        <w:rPr>
          <w:rFonts w:ascii="Times New Roman" w:hAnsi="Times New Roman" w:cs="Times New Roman"/>
          <w:sz w:val="24"/>
          <w:szCs w:val="24"/>
        </w:rPr>
        <w:t>, 828–863 (2017). https://doi.org/10.1038/nprot.2017.016</w:t>
      </w:r>
    </w:p>
    <w:sectPr w:rsidR="001F5B14" w:rsidRPr="008A1C58">
      <w:footerReference w:type="default" r:id="rId2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Mo Liu" w:date="2025-06-24T16:45:00Z" w:initials="ML">
    <w:p w14:paraId="7F453A41" w14:textId="77777777" w:rsidR="00FC0DE7" w:rsidRDefault="00FC0DE7" w:rsidP="00FC0DE7">
      <w:pPr>
        <w:pStyle w:val="CommentText"/>
      </w:pPr>
      <w:r>
        <w:rPr>
          <w:rStyle w:val="CommentReference"/>
        </w:rPr>
        <w:annotationRef/>
      </w:r>
      <w:r>
        <w:t>Should we mention this in the absract or claim it as a novelty?</w:t>
      </w:r>
    </w:p>
  </w:comment>
  <w:comment w:id="3" w:author="Mo Liu" w:date="2025-06-20T14:24:00Z" w:initials="ML">
    <w:p w14:paraId="5BDE848F" w14:textId="78A860AD" w:rsidR="004F5B35" w:rsidRDefault="004F5B35" w:rsidP="004F5B35">
      <w:pPr>
        <w:pStyle w:val="CommentText"/>
      </w:pPr>
      <w:r>
        <w:rPr>
          <w:rStyle w:val="CommentReference"/>
        </w:rPr>
        <w:annotationRef/>
      </w:r>
      <w:r>
        <w:t>Currently the InDel89 analysis is only available in human genome, so we didn’t do the indel89 analysis in yeast and mouse cell line. I think we need to mention this somewhere but do not have a clear idea.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F453A41" w15:done="0"/>
  <w15:commentEx w15:paraId="5BDE84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566E6AB" w16cex:dateUtc="2025-06-24T08:45:00Z"/>
  <w16cex:commentExtensible w16cex:durableId="2182850F" w16cex:dateUtc="2025-06-20T06: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F453A41" w16cid:durableId="6566E6AB"/>
  <w16cid:commentId w16cid:paraId="5BDE848F" w16cid:durableId="218285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F9439C" w14:textId="77777777" w:rsidR="00764387" w:rsidRDefault="00764387" w:rsidP="000F4F7D">
      <w:pPr>
        <w:spacing w:after="0" w:line="240" w:lineRule="auto"/>
      </w:pPr>
      <w:r>
        <w:separator/>
      </w:r>
    </w:p>
  </w:endnote>
  <w:endnote w:type="continuationSeparator" w:id="0">
    <w:p w14:paraId="5040A0B9" w14:textId="77777777" w:rsidR="00764387" w:rsidRDefault="00764387" w:rsidP="000F4F7D">
      <w:pPr>
        <w:spacing w:after="0" w:line="240" w:lineRule="auto"/>
      </w:pPr>
      <w:r>
        <w:continuationSeparator/>
      </w:r>
    </w:p>
  </w:endnote>
  <w:endnote w:type="continuationNotice" w:id="1">
    <w:p w14:paraId="1733C844" w14:textId="77777777" w:rsidR="00764387" w:rsidRDefault="0076438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F9A5E" w14:textId="2FEB9A88" w:rsidR="008A1C58" w:rsidRPr="00577359" w:rsidRDefault="008A1C58" w:rsidP="00577359">
    <w:pPr>
      <w:pStyle w:val="Footer"/>
      <w:jc w:val="right"/>
      <w:rPr>
        <w:sz w:val="22"/>
      </w:rPr>
    </w:pPr>
    <w:r w:rsidRPr="008A1C58">
      <w:rPr>
        <w:sz w:val="22"/>
      </w:rPr>
      <w:t xml:space="preserve">Page </w:t>
    </w:r>
    <w:sdt>
      <w:sdtPr>
        <w:rPr>
          <w:sz w:val="22"/>
        </w:rPr>
        <w:id w:val="1756936608"/>
        <w:docPartObj>
          <w:docPartGallery w:val="Page Numbers (Bottom of Page)"/>
          <w:docPartUnique/>
        </w:docPartObj>
      </w:sdtPr>
      <w:sdtEndPr>
        <w:rPr>
          <w:noProof/>
        </w:rPr>
      </w:sdtEndPr>
      <w:sdtContent>
        <w:r w:rsidRPr="008A1C58">
          <w:rPr>
            <w:sz w:val="22"/>
          </w:rPr>
          <w:fldChar w:fldCharType="begin"/>
        </w:r>
        <w:r w:rsidRPr="008A1C58">
          <w:rPr>
            <w:sz w:val="22"/>
          </w:rPr>
          <w:instrText xml:space="preserve"> PAGE   \* MERGEFORMAT </w:instrText>
        </w:r>
        <w:r w:rsidRPr="008A1C58">
          <w:rPr>
            <w:sz w:val="22"/>
          </w:rPr>
          <w:fldChar w:fldCharType="separate"/>
        </w:r>
        <w:r w:rsidRPr="008A1C58">
          <w:rPr>
            <w:noProof/>
            <w:sz w:val="22"/>
          </w:rPr>
          <w:t>2</w:t>
        </w:r>
        <w:r w:rsidRPr="008A1C58">
          <w:rPr>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61049E" w14:textId="77777777" w:rsidR="00764387" w:rsidRDefault="00764387" w:rsidP="000F4F7D">
      <w:pPr>
        <w:spacing w:after="0" w:line="240" w:lineRule="auto"/>
      </w:pPr>
      <w:r>
        <w:separator/>
      </w:r>
    </w:p>
  </w:footnote>
  <w:footnote w:type="continuationSeparator" w:id="0">
    <w:p w14:paraId="53AA2C21" w14:textId="77777777" w:rsidR="00764387" w:rsidRDefault="00764387" w:rsidP="000F4F7D">
      <w:pPr>
        <w:spacing w:after="0" w:line="240" w:lineRule="auto"/>
      </w:pPr>
      <w:r>
        <w:continuationSeparator/>
      </w:r>
    </w:p>
  </w:footnote>
  <w:footnote w:type="continuationNotice" w:id="1">
    <w:p w14:paraId="3E92A285" w14:textId="77777777" w:rsidR="00764387" w:rsidRDefault="0076438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36FF6"/>
    <w:multiLevelType w:val="multilevel"/>
    <w:tmpl w:val="0BB44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A71D4A"/>
    <w:multiLevelType w:val="hybridMultilevel"/>
    <w:tmpl w:val="021E8652"/>
    <w:lvl w:ilvl="0" w:tplc="45AEB480">
      <w:start w:val="1"/>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897082454">
    <w:abstractNumId w:val="0"/>
  </w:num>
  <w:num w:numId="2" w16cid:durableId="212075266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teve Rozen, Ph.D.">
    <w15:presenceInfo w15:providerId="AD" w15:userId="S::sr110@duke.edu::353c2d17-3cdb-4a29-814d-ac1fc6c1765d"/>
  </w15:person>
  <w15:person w15:author="Mo Liu">
    <w15:presenceInfo w15:providerId="Windows Live" w15:userId="e9c7212a1ac174da"/>
  </w15:person>
  <w15:person w15:author="Mini Huang">
    <w15:presenceInfo w15:providerId="Windows Live" w15:userId="5d44a38bec6127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1CE"/>
    <w:rsid w:val="00001A60"/>
    <w:rsid w:val="0000202D"/>
    <w:rsid w:val="0000338F"/>
    <w:rsid w:val="00003CC5"/>
    <w:rsid w:val="0000492C"/>
    <w:rsid w:val="00006552"/>
    <w:rsid w:val="000069AB"/>
    <w:rsid w:val="00006A22"/>
    <w:rsid w:val="00006F4B"/>
    <w:rsid w:val="0001098F"/>
    <w:rsid w:val="00010E8B"/>
    <w:rsid w:val="00011036"/>
    <w:rsid w:val="0001155D"/>
    <w:rsid w:val="00012E71"/>
    <w:rsid w:val="00015498"/>
    <w:rsid w:val="000162A8"/>
    <w:rsid w:val="00017489"/>
    <w:rsid w:val="0002039C"/>
    <w:rsid w:val="000203CE"/>
    <w:rsid w:val="00022403"/>
    <w:rsid w:val="000225E6"/>
    <w:rsid w:val="00023943"/>
    <w:rsid w:val="00026480"/>
    <w:rsid w:val="00026972"/>
    <w:rsid w:val="000300A1"/>
    <w:rsid w:val="00030739"/>
    <w:rsid w:val="00031B25"/>
    <w:rsid w:val="000334C6"/>
    <w:rsid w:val="00034D57"/>
    <w:rsid w:val="00036E43"/>
    <w:rsid w:val="00040AA5"/>
    <w:rsid w:val="000414DE"/>
    <w:rsid w:val="00043892"/>
    <w:rsid w:val="00044368"/>
    <w:rsid w:val="00044859"/>
    <w:rsid w:val="000451F7"/>
    <w:rsid w:val="00046035"/>
    <w:rsid w:val="000468C8"/>
    <w:rsid w:val="00046B90"/>
    <w:rsid w:val="00047032"/>
    <w:rsid w:val="00047044"/>
    <w:rsid w:val="000470BE"/>
    <w:rsid w:val="00047718"/>
    <w:rsid w:val="0005078C"/>
    <w:rsid w:val="000525E5"/>
    <w:rsid w:val="000527C5"/>
    <w:rsid w:val="000528AC"/>
    <w:rsid w:val="00053EAF"/>
    <w:rsid w:val="00054E9A"/>
    <w:rsid w:val="00056AD0"/>
    <w:rsid w:val="00057F0B"/>
    <w:rsid w:val="00057FE6"/>
    <w:rsid w:val="00060376"/>
    <w:rsid w:val="000607E6"/>
    <w:rsid w:val="00060AB2"/>
    <w:rsid w:val="0006170F"/>
    <w:rsid w:val="00062705"/>
    <w:rsid w:val="00063F6D"/>
    <w:rsid w:val="000648E5"/>
    <w:rsid w:val="00065370"/>
    <w:rsid w:val="00066C65"/>
    <w:rsid w:val="000700A4"/>
    <w:rsid w:val="0007024B"/>
    <w:rsid w:val="0007267E"/>
    <w:rsid w:val="000727A6"/>
    <w:rsid w:val="00072A14"/>
    <w:rsid w:val="00072BA3"/>
    <w:rsid w:val="00072BC0"/>
    <w:rsid w:val="00074A03"/>
    <w:rsid w:val="000753CC"/>
    <w:rsid w:val="00076543"/>
    <w:rsid w:val="00076D0F"/>
    <w:rsid w:val="00077ACF"/>
    <w:rsid w:val="00077FBE"/>
    <w:rsid w:val="00082B6A"/>
    <w:rsid w:val="00083A80"/>
    <w:rsid w:val="00084811"/>
    <w:rsid w:val="00084B01"/>
    <w:rsid w:val="00085038"/>
    <w:rsid w:val="00086154"/>
    <w:rsid w:val="00091477"/>
    <w:rsid w:val="00091D7E"/>
    <w:rsid w:val="00093FDB"/>
    <w:rsid w:val="00094E81"/>
    <w:rsid w:val="000952C3"/>
    <w:rsid w:val="00095A21"/>
    <w:rsid w:val="000963E9"/>
    <w:rsid w:val="000969B0"/>
    <w:rsid w:val="00096BCC"/>
    <w:rsid w:val="000971A2"/>
    <w:rsid w:val="00097319"/>
    <w:rsid w:val="00097621"/>
    <w:rsid w:val="0009775B"/>
    <w:rsid w:val="00097928"/>
    <w:rsid w:val="00097C8E"/>
    <w:rsid w:val="000A0919"/>
    <w:rsid w:val="000A0AD0"/>
    <w:rsid w:val="000A1891"/>
    <w:rsid w:val="000A1C46"/>
    <w:rsid w:val="000A229C"/>
    <w:rsid w:val="000A4005"/>
    <w:rsid w:val="000A6499"/>
    <w:rsid w:val="000A6AB6"/>
    <w:rsid w:val="000A7F29"/>
    <w:rsid w:val="000A7F94"/>
    <w:rsid w:val="000B1A58"/>
    <w:rsid w:val="000B20C0"/>
    <w:rsid w:val="000B28EC"/>
    <w:rsid w:val="000B3E30"/>
    <w:rsid w:val="000B432D"/>
    <w:rsid w:val="000B60F3"/>
    <w:rsid w:val="000B64A6"/>
    <w:rsid w:val="000C1D28"/>
    <w:rsid w:val="000C1E0A"/>
    <w:rsid w:val="000C2FAC"/>
    <w:rsid w:val="000C31CE"/>
    <w:rsid w:val="000C4C79"/>
    <w:rsid w:val="000C4DD9"/>
    <w:rsid w:val="000C592E"/>
    <w:rsid w:val="000C7C5D"/>
    <w:rsid w:val="000C7E8B"/>
    <w:rsid w:val="000D06E8"/>
    <w:rsid w:val="000D0954"/>
    <w:rsid w:val="000D1658"/>
    <w:rsid w:val="000D2029"/>
    <w:rsid w:val="000D2AA3"/>
    <w:rsid w:val="000D2AB6"/>
    <w:rsid w:val="000D2C31"/>
    <w:rsid w:val="000D2EB7"/>
    <w:rsid w:val="000D2F3E"/>
    <w:rsid w:val="000D3282"/>
    <w:rsid w:val="000D32AA"/>
    <w:rsid w:val="000D3EB3"/>
    <w:rsid w:val="000D4E24"/>
    <w:rsid w:val="000D64BC"/>
    <w:rsid w:val="000D720B"/>
    <w:rsid w:val="000D7B05"/>
    <w:rsid w:val="000D7C63"/>
    <w:rsid w:val="000D7DC7"/>
    <w:rsid w:val="000E0C06"/>
    <w:rsid w:val="000E2116"/>
    <w:rsid w:val="000E2AC9"/>
    <w:rsid w:val="000E2C65"/>
    <w:rsid w:val="000E7FD3"/>
    <w:rsid w:val="000F063B"/>
    <w:rsid w:val="000F38A3"/>
    <w:rsid w:val="000F3B41"/>
    <w:rsid w:val="000F43E2"/>
    <w:rsid w:val="000F4E09"/>
    <w:rsid w:val="000F4F7D"/>
    <w:rsid w:val="000F5DF0"/>
    <w:rsid w:val="000F6298"/>
    <w:rsid w:val="000F7EBA"/>
    <w:rsid w:val="001008A8"/>
    <w:rsid w:val="0010100B"/>
    <w:rsid w:val="001023BE"/>
    <w:rsid w:val="001023F8"/>
    <w:rsid w:val="0010286A"/>
    <w:rsid w:val="00102B51"/>
    <w:rsid w:val="00103A9D"/>
    <w:rsid w:val="00104076"/>
    <w:rsid w:val="001049D3"/>
    <w:rsid w:val="00105552"/>
    <w:rsid w:val="0010566E"/>
    <w:rsid w:val="00107097"/>
    <w:rsid w:val="001120AB"/>
    <w:rsid w:val="00112E7A"/>
    <w:rsid w:val="00114462"/>
    <w:rsid w:val="00114E7D"/>
    <w:rsid w:val="00115714"/>
    <w:rsid w:val="00116151"/>
    <w:rsid w:val="0012014E"/>
    <w:rsid w:val="00121618"/>
    <w:rsid w:val="00122E43"/>
    <w:rsid w:val="0012530B"/>
    <w:rsid w:val="00125A23"/>
    <w:rsid w:val="0012630C"/>
    <w:rsid w:val="00130492"/>
    <w:rsid w:val="0013091E"/>
    <w:rsid w:val="0013144B"/>
    <w:rsid w:val="0013232C"/>
    <w:rsid w:val="00132D3A"/>
    <w:rsid w:val="001334A8"/>
    <w:rsid w:val="00134D06"/>
    <w:rsid w:val="00135170"/>
    <w:rsid w:val="0013544A"/>
    <w:rsid w:val="0013744E"/>
    <w:rsid w:val="00140D13"/>
    <w:rsid w:val="00141969"/>
    <w:rsid w:val="001438E4"/>
    <w:rsid w:val="001461BD"/>
    <w:rsid w:val="00147AD8"/>
    <w:rsid w:val="00150675"/>
    <w:rsid w:val="001525E7"/>
    <w:rsid w:val="00153162"/>
    <w:rsid w:val="001536B3"/>
    <w:rsid w:val="001549D2"/>
    <w:rsid w:val="00154AD2"/>
    <w:rsid w:val="00160177"/>
    <w:rsid w:val="00162BA6"/>
    <w:rsid w:val="00164CA7"/>
    <w:rsid w:val="00167489"/>
    <w:rsid w:val="00170331"/>
    <w:rsid w:val="001719D1"/>
    <w:rsid w:val="00171D4F"/>
    <w:rsid w:val="0017529F"/>
    <w:rsid w:val="001759C0"/>
    <w:rsid w:val="00175A4F"/>
    <w:rsid w:val="0018380F"/>
    <w:rsid w:val="00184CEA"/>
    <w:rsid w:val="001857D3"/>
    <w:rsid w:val="00185AE9"/>
    <w:rsid w:val="00185D4D"/>
    <w:rsid w:val="0018652B"/>
    <w:rsid w:val="001865AC"/>
    <w:rsid w:val="001865DC"/>
    <w:rsid w:val="00187D38"/>
    <w:rsid w:val="00187F59"/>
    <w:rsid w:val="00190CFD"/>
    <w:rsid w:val="0019173B"/>
    <w:rsid w:val="001925AB"/>
    <w:rsid w:val="001938EC"/>
    <w:rsid w:val="001947A6"/>
    <w:rsid w:val="001959B6"/>
    <w:rsid w:val="001961FC"/>
    <w:rsid w:val="001A044C"/>
    <w:rsid w:val="001A206F"/>
    <w:rsid w:val="001A4027"/>
    <w:rsid w:val="001A4173"/>
    <w:rsid w:val="001A6C46"/>
    <w:rsid w:val="001A768B"/>
    <w:rsid w:val="001B063A"/>
    <w:rsid w:val="001B222F"/>
    <w:rsid w:val="001B264C"/>
    <w:rsid w:val="001B62EF"/>
    <w:rsid w:val="001B7BC8"/>
    <w:rsid w:val="001C05A7"/>
    <w:rsid w:val="001C1806"/>
    <w:rsid w:val="001C1AB1"/>
    <w:rsid w:val="001C3296"/>
    <w:rsid w:val="001C475F"/>
    <w:rsid w:val="001C490D"/>
    <w:rsid w:val="001C5197"/>
    <w:rsid w:val="001C5383"/>
    <w:rsid w:val="001C57C6"/>
    <w:rsid w:val="001C5909"/>
    <w:rsid w:val="001C77AC"/>
    <w:rsid w:val="001C790F"/>
    <w:rsid w:val="001D09B6"/>
    <w:rsid w:val="001D129C"/>
    <w:rsid w:val="001D319F"/>
    <w:rsid w:val="001D3FCA"/>
    <w:rsid w:val="001D4371"/>
    <w:rsid w:val="001D49B1"/>
    <w:rsid w:val="001D4B5D"/>
    <w:rsid w:val="001D4FEC"/>
    <w:rsid w:val="001D560C"/>
    <w:rsid w:val="001D6AA1"/>
    <w:rsid w:val="001E0F63"/>
    <w:rsid w:val="001E1C6D"/>
    <w:rsid w:val="001E2DA4"/>
    <w:rsid w:val="001E3078"/>
    <w:rsid w:val="001E34CE"/>
    <w:rsid w:val="001E7E66"/>
    <w:rsid w:val="001F06CC"/>
    <w:rsid w:val="001F1747"/>
    <w:rsid w:val="001F2006"/>
    <w:rsid w:val="001F205C"/>
    <w:rsid w:val="001F29C7"/>
    <w:rsid w:val="001F2DB2"/>
    <w:rsid w:val="001F3FBA"/>
    <w:rsid w:val="001F4208"/>
    <w:rsid w:val="001F495A"/>
    <w:rsid w:val="001F555B"/>
    <w:rsid w:val="001F5B14"/>
    <w:rsid w:val="00200278"/>
    <w:rsid w:val="0020049A"/>
    <w:rsid w:val="00200DD1"/>
    <w:rsid w:val="002016F1"/>
    <w:rsid w:val="00203BB5"/>
    <w:rsid w:val="00204E1A"/>
    <w:rsid w:val="00206B0E"/>
    <w:rsid w:val="00206EFF"/>
    <w:rsid w:val="00211FBF"/>
    <w:rsid w:val="00212500"/>
    <w:rsid w:val="002133F0"/>
    <w:rsid w:val="002147D4"/>
    <w:rsid w:val="00215340"/>
    <w:rsid w:val="00217A45"/>
    <w:rsid w:val="002225D2"/>
    <w:rsid w:val="002228C8"/>
    <w:rsid w:val="0022341A"/>
    <w:rsid w:val="002244B0"/>
    <w:rsid w:val="0022525C"/>
    <w:rsid w:val="00231172"/>
    <w:rsid w:val="002312D2"/>
    <w:rsid w:val="00231AAB"/>
    <w:rsid w:val="00232D17"/>
    <w:rsid w:val="00234ED1"/>
    <w:rsid w:val="002379E4"/>
    <w:rsid w:val="002410D2"/>
    <w:rsid w:val="0024585D"/>
    <w:rsid w:val="00246852"/>
    <w:rsid w:val="00246C6F"/>
    <w:rsid w:val="002474CE"/>
    <w:rsid w:val="00253642"/>
    <w:rsid w:val="0025472B"/>
    <w:rsid w:val="00254A51"/>
    <w:rsid w:val="00255AAF"/>
    <w:rsid w:val="0025616A"/>
    <w:rsid w:val="00256C63"/>
    <w:rsid w:val="002605DC"/>
    <w:rsid w:val="00260D3B"/>
    <w:rsid w:val="002620BC"/>
    <w:rsid w:val="00263484"/>
    <w:rsid w:val="00263BF2"/>
    <w:rsid w:val="002644F9"/>
    <w:rsid w:val="00265F58"/>
    <w:rsid w:val="00267C32"/>
    <w:rsid w:val="0027408B"/>
    <w:rsid w:val="0027442E"/>
    <w:rsid w:val="0027641B"/>
    <w:rsid w:val="0027660C"/>
    <w:rsid w:val="00276B71"/>
    <w:rsid w:val="002774AC"/>
    <w:rsid w:val="00280D5C"/>
    <w:rsid w:val="00281C42"/>
    <w:rsid w:val="00282308"/>
    <w:rsid w:val="00286222"/>
    <w:rsid w:val="002869EE"/>
    <w:rsid w:val="00286AAA"/>
    <w:rsid w:val="00286CDE"/>
    <w:rsid w:val="00290D76"/>
    <w:rsid w:val="00291BE7"/>
    <w:rsid w:val="0029228C"/>
    <w:rsid w:val="00293743"/>
    <w:rsid w:val="00294EEB"/>
    <w:rsid w:val="00296211"/>
    <w:rsid w:val="002A0658"/>
    <w:rsid w:val="002A164A"/>
    <w:rsid w:val="002A168B"/>
    <w:rsid w:val="002A186B"/>
    <w:rsid w:val="002A1AF8"/>
    <w:rsid w:val="002A1B16"/>
    <w:rsid w:val="002A1DB9"/>
    <w:rsid w:val="002A43D2"/>
    <w:rsid w:val="002A4C30"/>
    <w:rsid w:val="002A64FF"/>
    <w:rsid w:val="002A6651"/>
    <w:rsid w:val="002B251F"/>
    <w:rsid w:val="002B2EAD"/>
    <w:rsid w:val="002B316E"/>
    <w:rsid w:val="002B3495"/>
    <w:rsid w:val="002B3720"/>
    <w:rsid w:val="002B3883"/>
    <w:rsid w:val="002B3E0F"/>
    <w:rsid w:val="002B4637"/>
    <w:rsid w:val="002B59F2"/>
    <w:rsid w:val="002B6B38"/>
    <w:rsid w:val="002C0462"/>
    <w:rsid w:val="002C1237"/>
    <w:rsid w:val="002C172C"/>
    <w:rsid w:val="002C1A3E"/>
    <w:rsid w:val="002C1EC4"/>
    <w:rsid w:val="002C25E0"/>
    <w:rsid w:val="002C2C52"/>
    <w:rsid w:val="002C2F7E"/>
    <w:rsid w:val="002C393C"/>
    <w:rsid w:val="002C3AFC"/>
    <w:rsid w:val="002C3E48"/>
    <w:rsid w:val="002C632E"/>
    <w:rsid w:val="002C6478"/>
    <w:rsid w:val="002D0342"/>
    <w:rsid w:val="002D0A8B"/>
    <w:rsid w:val="002D1F6A"/>
    <w:rsid w:val="002D24CC"/>
    <w:rsid w:val="002D2EE8"/>
    <w:rsid w:val="002D30B0"/>
    <w:rsid w:val="002D3847"/>
    <w:rsid w:val="002D4A23"/>
    <w:rsid w:val="002D5152"/>
    <w:rsid w:val="002D51F7"/>
    <w:rsid w:val="002D58F2"/>
    <w:rsid w:val="002D665B"/>
    <w:rsid w:val="002D6FC0"/>
    <w:rsid w:val="002E0F8C"/>
    <w:rsid w:val="002E249A"/>
    <w:rsid w:val="002E2D79"/>
    <w:rsid w:val="002E40C7"/>
    <w:rsid w:val="002E6020"/>
    <w:rsid w:val="002E67CC"/>
    <w:rsid w:val="002F0098"/>
    <w:rsid w:val="002F171A"/>
    <w:rsid w:val="002F200F"/>
    <w:rsid w:val="002F283E"/>
    <w:rsid w:val="002F33E9"/>
    <w:rsid w:val="002F373F"/>
    <w:rsid w:val="002F5393"/>
    <w:rsid w:val="002F5E7E"/>
    <w:rsid w:val="002F5F56"/>
    <w:rsid w:val="002F6704"/>
    <w:rsid w:val="002F68F9"/>
    <w:rsid w:val="002F7F90"/>
    <w:rsid w:val="003020F3"/>
    <w:rsid w:val="003028D1"/>
    <w:rsid w:val="00303B16"/>
    <w:rsid w:val="00304034"/>
    <w:rsid w:val="003063D3"/>
    <w:rsid w:val="0031016E"/>
    <w:rsid w:val="00311A57"/>
    <w:rsid w:val="003128DC"/>
    <w:rsid w:val="00312EE5"/>
    <w:rsid w:val="00323E61"/>
    <w:rsid w:val="003267ED"/>
    <w:rsid w:val="00326B14"/>
    <w:rsid w:val="00326D63"/>
    <w:rsid w:val="00327535"/>
    <w:rsid w:val="00327E5C"/>
    <w:rsid w:val="00330C8B"/>
    <w:rsid w:val="00330CA2"/>
    <w:rsid w:val="0033122A"/>
    <w:rsid w:val="00332310"/>
    <w:rsid w:val="00332418"/>
    <w:rsid w:val="00333A49"/>
    <w:rsid w:val="003345AF"/>
    <w:rsid w:val="00334F1B"/>
    <w:rsid w:val="003404DC"/>
    <w:rsid w:val="00341629"/>
    <w:rsid w:val="0034283E"/>
    <w:rsid w:val="00343520"/>
    <w:rsid w:val="003435F6"/>
    <w:rsid w:val="00343D4A"/>
    <w:rsid w:val="00344529"/>
    <w:rsid w:val="00344D0A"/>
    <w:rsid w:val="0035017E"/>
    <w:rsid w:val="00350184"/>
    <w:rsid w:val="00350689"/>
    <w:rsid w:val="00350BA9"/>
    <w:rsid w:val="00350CF6"/>
    <w:rsid w:val="00351BEF"/>
    <w:rsid w:val="00351D93"/>
    <w:rsid w:val="00352004"/>
    <w:rsid w:val="0035297A"/>
    <w:rsid w:val="00354A8F"/>
    <w:rsid w:val="003552DA"/>
    <w:rsid w:val="003558A3"/>
    <w:rsid w:val="00356C17"/>
    <w:rsid w:val="003570BC"/>
    <w:rsid w:val="00357EC0"/>
    <w:rsid w:val="00360CB2"/>
    <w:rsid w:val="0036154F"/>
    <w:rsid w:val="00365C63"/>
    <w:rsid w:val="0036685B"/>
    <w:rsid w:val="00366C97"/>
    <w:rsid w:val="00366D3A"/>
    <w:rsid w:val="0037178E"/>
    <w:rsid w:val="00371B72"/>
    <w:rsid w:val="00371F1F"/>
    <w:rsid w:val="00372C91"/>
    <w:rsid w:val="00372F43"/>
    <w:rsid w:val="00374059"/>
    <w:rsid w:val="0037464F"/>
    <w:rsid w:val="0037608B"/>
    <w:rsid w:val="00376164"/>
    <w:rsid w:val="00381638"/>
    <w:rsid w:val="00382668"/>
    <w:rsid w:val="00383988"/>
    <w:rsid w:val="00383C4D"/>
    <w:rsid w:val="00383E26"/>
    <w:rsid w:val="00384577"/>
    <w:rsid w:val="00386606"/>
    <w:rsid w:val="00386D65"/>
    <w:rsid w:val="003911B1"/>
    <w:rsid w:val="003911E3"/>
    <w:rsid w:val="00391A3A"/>
    <w:rsid w:val="00394149"/>
    <w:rsid w:val="00394B96"/>
    <w:rsid w:val="00394FCF"/>
    <w:rsid w:val="0039644F"/>
    <w:rsid w:val="0039733B"/>
    <w:rsid w:val="003A0056"/>
    <w:rsid w:val="003A0CD0"/>
    <w:rsid w:val="003A1297"/>
    <w:rsid w:val="003A34D2"/>
    <w:rsid w:val="003A4923"/>
    <w:rsid w:val="003A5193"/>
    <w:rsid w:val="003A61FD"/>
    <w:rsid w:val="003A63AB"/>
    <w:rsid w:val="003A651F"/>
    <w:rsid w:val="003A729B"/>
    <w:rsid w:val="003B0160"/>
    <w:rsid w:val="003B22AD"/>
    <w:rsid w:val="003B302B"/>
    <w:rsid w:val="003B6E15"/>
    <w:rsid w:val="003C040C"/>
    <w:rsid w:val="003C132F"/>
    <w:rsid w:val="003C281E"/>
    <w:rsid w:val="003C298A"/>
    <w:rsid w:val="003C3043"/>
    <w:rsid w:val="003C3474"/>
    <w:rsid w:val="003C494E"/>
    <w:rsid w:val="003C49C1"/>
    <w:rsid w:val="003C718A"/>
    <w:rsid w:val="003D0634"/>
    <w:rsid w:val="003D0B91"/>
    <w:rsid w:val="003D194E"/>
    <w:rsid w:val="003D57E6"/>
    <w:rsid w:val="003D5BC9"/>
    <w:rsid w:val="003D71E8"/>
    <w:rsid w:val="003D7B53"/>
    <w:rsid w:val="003D7E27"/>
    <w:rsid w:val="003D7FAC"/>
    <w:rsid w:val="003E0A31"/>
    <w:rsid w:val="003E11F9"/>
    <w:rsid w:val="003E150E"/>
    <w:rsid w:val="003E2879"/>
    <w:rsid w:val="003E3342"/>
    <w:rsid w:val="003E4D08"/>
    <w:rsid w:val="003E5861"/>
    <w:rsid w:val="003E6214"/>
    <w:rsid w:val="003E6C29"/>
    <w:rsid w:val="003E7179"/>
    <w:rsid w:val="003E7E0F"/>
    <w:rsid w:val="003F001C"/>
    <w:rsid w:val="003F1927"/>
    <w:rsid w:val="003F1FF0"/>
    <w:rsid w:val="003F2736"/>
    <w:rsid w:val="003F2F0F"/>
    <w:rsid w:val="003F5A79"/>
    <w:rsid w:val="003F6FBF"/>
    <w:rsid w:val="003F75F8"/>
    <w:rsid w:val="004003A5"/>
    <w:rsid w:val="00401A94"/>
    <w:rsid w:val="00401B21"/>
    <w:rsid w:val="004047BB"/>
    <w:rsid w:val="0040678F"/>
    <w:rsid w:val="00407605"/>
    <w:rsid w:val="00407927"/>
    <w:rsid w:val="004104A1"/>
    <w:rsid w:val="004119F9"/>
    <w:rsid w:val="00412E3E"/>
    <w:rsid w:val="00413EF2"/>
    <w:rsid w:val="0041495F"/>
    <w:rsid w:val="00414F16"/>
    <w:rsid w:val="00416273"/>
    <w:rsid w:val="0041649A"/>
    <w:rsid w:val="004165A8"/>
    <w:rsid w:val="00420585"/>
    <w:rsid w:val="004235BD"/>
    <w:rsid w:val="00423B7F"/>
    <w:rsid w:val="004241E0"/>
    <w:rsid w:val="004246FD"/>
    <w:rsid w:val="004259F1"/>
    <w:rsid w:val="00425EB6"/>
    <w:rsid w:val="00427567"/>
    <w:rsid w:val="00427DFB"/>
    <w:rsid w:val="00431AB2"/>
    <w:rsid w:val="00432385"/>
    <w:rsid w:val="004326D4"/>
    <w:rsid w:val="00432CCA"/>
    <w:rsid w:val="004350F9"/>
    <w:rsid w:val="00435508"/>
    <w:rsid w:val="00442D83"/>
    <w:rsid w:val="0044464A"/>
    <w:rsid w:val="00444CD4"/>
    <w:rsid w:val="0044657C"/>
    <w:rsid w:val="00446E5B"/>
    <w:rsid w:val="00447794"/>
    <w:rsid w:val="004522E4"/>
    <w:rsid w:val="00453ADF"/>
    <w:rsid w:val="004547AB"/>
    <w:rsid w:val="0045501C"/>
    <w:rsid w:val="00455482"/>
    <w:rsid w:val="00464AD3"/>
    <w:rsid w:val="00464AFE"/>
    <w:rsid w:val="00465904"/>
    <w:rsid w:val="00466EBC"/>
    <w:rsid w:val="00470BD2"/>
    <w:rsid w:val="00471B49"/>
    <w:rsid w:val="00472B1F"/>
    <w:rsid w:val="00472D8C"/>
    <w:rsid w:val="0047472C"/>
    <w:rsid w:val="00475D49"/>
    <w:rsid w:val="00477509"/>
    <w:rsid w:val="00477E63"/>
    <w:rsid w:val="0048034F"/>
    <w:rsid w:val="0048166A"/>
    <w:rsid w:val="0048271B"/>
    <w:rsid w:val="00483217"/>
    <w:rsid w:val="00483B36"/>
    <w:rsid w:val="00484E72"/>
    <w:rsid w:val="00484F29"/>
    <w:rsid w:val="00485228"/>
    <w:rsid w:val="0048561A"/>
    <w:rsid w:val="00486083"/>
    <w:rsid w:val="0048666F"/>
    <w:rsid w:val="00486F5E"/>
    <w:rsid w:val="00487B54"/>
    <w:rsid w:val="00493722"/>
    <w:rsid w:val="00493D69"/>
    <w:rsid w:val="00493F2A"/>
    <w:rsid w:val="00494B10"/>
    <w:rsid w:val="00496ADB"/>
    <w:rsid w:val="004977B4"/>
    <w:rsid w:val="004977F9"/>
    <w:rsid w:val="00497E47"/>
    <w:rsid w:val="004A04A7"/>
    <w:rsid w:val="004A1155"/>
    <w:rsid w:val="004A2C20"/>
    <w:rsid w:val="004A3088"/>
    <w:rsid w:val="004A32EC"/>
    <w:rsid w:val="004A4DDF"/>
    <w:rsid w:val="004B1099"/>
    <w:rsid w:val="004B3F96"/>
    <w:rsid w:val="004B427B"/>
    <w:rsid w:val="004B501A"/>
    <w:rsid w:val="004B6A42"/>
    <w:rsid w:val="004B7A88"/>
    <w:rsid w:val="004C0329"/>
    <w:rsid w:val="004C0432"/>
    <w:rsid w:val="004C0A0B"/>
    <w:rsid w:val="004C0A1F"/>
    <w:rsid w:val="004C3196"/>
    <w:rsid w:val="004C3B20"/>
    <w:rsid w:val="004C4F25"/>
    <w:rsid w:val="004C5649"/>
    <w:rsid w:val="004C5DA1"/>
    <w:rsid w:val="004C6265"/>
    <w:rsid w:val="004C7A6D"/>
    <w:rsid w:val="004D05F2"/>
    <w:rsid w:val="004D0D4F"/>
    <w:rsid w:val="004D21FB"/>
    <w:rsid w:val="004D282F"/>
    <w:rsid w:val="004D445D"/>
    <w:rsid w:val="004D50A7"/>
    <w:rsid w:val="004D52B8"/>
    <w:rsid w:val="004D549A"/>
    <w:rsid w:val="004D6C8B"/>
    <w:rsid w:val="004E1F55"/>
    <w:rsid w:val="004E2C56"/>
    <w:rsid w:val="004E3141"/>
    <w:rsid w:val="004E3CB6"/>
    <w:rsid w:val="004E5AE5"/>
    <w:rsid w:val="004E5C89"/>
    <w:rsid w:val="004E5E5E"/>
    <w:rsid w:val="004E669D"/>
    <w:rsid w:val="004E6C9B"/>
    <w:rsid w:val="004E7CD6"/>
    <w:rsid w:val="004F0233"/>
    <w:rsid w:val="004F1896"/>
    <w:rsid w:val="004F42B4"/>
    <w:rsid w:val="004F5275"/>
    <w:rsid w:val="004F57D2"/>
    <w:rsid w:val="004F5B35"/>
    <w:rsid w:val="004F6966"/>
    <w:rsid w:val="004F795C"/>
    <w:rsid w:val="004F7F7E"/>
    <w:rsid w:val="00501ECB"/>
    <w:rsid w:val="00501F23"/>
    <w:rsid w:val="00502937"/>
    <w:rsid w:val="00506C3F"/>
    <w:rsid w:val="005105B7"/>
    <w:rsid w:val="005108D1"/>
    <w:rsid w:val="00511B52"/>
    <w:rsid w:val="00512901"/>
    <w:rsid w:val="00513645"/>
    <w:rsid w:val="005145E9"/>
    <w:rsid w:val="005146ED"/>
    <w:rsid w:val="00514C81"/>
    <w:rsid w:val="00514D30"/>
    <w:rsid w:val="00515809"/>
    <w:rsid w:val="005164B7"/>
    <w:rsid w:val="00516765"/>
    <w:rsid w:val="0052001A"/>
    <w:rsid w:val="0052219A"/>
    <w:rsid w:val="00522368"/>
    <w:rsid w:val="00522FA2"/>
    <w:rsid w:val="005234F4"/>
    <w:rsid w:val="00523CE5"/>
    <w:rsid w:val="005247A5"/>
    <w:rsid w:val="0052480E"/>
    <w:rsid w:val="00524A21"/>
    <w:rsid w:val="00525B0A"/>
    <w:rsid w:val="0053080C"/>
    <w:rsid w:val="0053122A"/>
    <w:rsid w:val="005316B6"/>
    <w:rsid w:val="005317D3"/>
    <w:rsid w:val="00531896"/>
    <w:rsid w:val="005323DB"/>
    <w:rsid w:val="005323E6"/>
    <w:rsid w:val="00532C5D"/>
    <w:rsid w:val="005338C3"/>
    <w:rsid w:val="00534134"/>
    <w:rsid w:val="00534A39"/>
    <w:rsid w:val="00534DF7"/>
    <w:rsid w:val="00534E54"/>
    <w:rsid w:val="00535A72"/>
    <w:rsid w:val="005377BF"/>
    <w:rsid w:val="00537E66"/>
    <w:rsid w:val="00537FB7"/>
    <w:rsid w:val="00540405"/>
    <w:rsid w:val="00540B2D"/>
    <w:rsid w:val="00543518"/>
    <w:rsid w:val="00543FB9"/>
    <w:rsid w:val="00545A40"/>
    <w:rsid w:val="005509B5"/>
    <w:rsid w:val="00553262"/>
    <w:rsid w:val="00553D75"/>
    <w:rsid w:val="0055585E"/>
    <w:rsid w:val="00555E0E"/>
    <w:rsid w:val="00557621"/>
    <w:rsid w:val="00557CCD"/>
    <w:rsid w:val="005608CD"/>
    <w:rsid w:val="00560EA2"/>
    <w:rsid w:val="005613FD"/>
    <w:rsid w:val="00561EC8"/>
    <w:rsid w:val="00562BFD"/>
    <w:rsid w:val="00563C68"/>
    <w:rsid w:val="00565208"/>
    <w:rsid w:val="005652BA"/>
    <w:rsid w:val="00566CDB"/>
    <w:rsid w:val="00572A06"/>
    <w:rsid w:val="00572FAE"/>
    <w:rsid w:val="00573DD4"/>
    <w:rsid w:val="00574DF5"/>
    <w:rsid w:val="0057559A"/>
    <w:rsid w:val="005756BC"/>
    <w:rsid w:val="00575943"/>
    <w:rsid w:val="00575F4E"/>
    <w:rsid w:val="00575FF1"/>
    <w:rsid w:val="00576AC2"/>
    <w:rsid w:val="00577359"/>
    <w:rsid w:val="00577994"/>
    <w:rsid w:val="0058096D"/>
    <w:rsid w:val="00583E82"/>
    <w:rsid w:val="005842C3"/>
    <w:rsid w:val="005850CF"/>
    <w:rsid w:val="0058575D"/>
    <w:rsid w:val="005857CC"/>
    <w:rsid w:val="00586BC8"/>
    <w:rsid w:val="00587F85"/>
    <w:rsid w:val="005909CA"/>
    <w:rsid w:val="00590BD8"/>
    <w:rsid w:val="005910E2"/>
    <w:rsid w:val="0059237E"/>
    <w:rsid w:val="00592F6E"/>
    <w:rsid w:val="00594AAB"/>
    <w:rsid w:val="00594ABF"/>
    <w:rsid w:val="00595592"/>
    <w:rsid w:val="005955ED"/>
    <w:rsid w:val="00596DC9"/>
    <w:rsid w:val="00597595"/>
    <w:rsid w:val="005A083D"/>
    <w:rsid w:val="005A6E26"/>
    <w:rsid w:val="005B1D0A"/>
    <w:rsid w:val="005B1ECB"/>
    <w:rsid w:val="005B217E"/>
    <w:rsid w:val="005B2C42"/>
    <w:rsid w:val="005B425D"/>
    <w:rsid w:val="005B4592"/>
    <w:rsid w:val="005B4B96"/>
    <w:rsid w:val="005B54CA"/>
    <w:rsid w:val="005B6B67"/>
    <w:rsid w:val="005B72B1"/>
    <w:rsid w:val="005B7781"/>
    <w:rsid w:val="005B7AA1"/>
    <w:rsid w:val="005B7DFD"/>
    <w:rsid w:val="005C05A4"/>
    <w:rsid w:val="005C083D"/>
    <w:rsid w:val="005C0F68"/>
    <w:rsid w:val="005C2327"/>
    <w:rsid w:val="005C2F9C"/>
    <w:rsid w:val="005C3121"/>
    <w:rsid w:val="005C4578"/>
    <w:rsid w:val="005C504D"/>
    <w:rsid w:val="005C7125"/>
    <w:rsid w:val="005C7937"/>
    <w:rsid w:val="005D01CC"/>
    <w:rsid w:val="005D0AC2"/>
    <w:rsid w:val="005D0C5E"/>
    <w:rsid w:val="005D1F39"/>
    <w:rsid w:val="005D2173"/>
    <w:rsid w:val="005D5D29"/>
    <w:rsid w:val="005D6869"/>
    <w:rsid w:val="005D6933"/>
    <w:rsid w:val="005D6D8C"/>
    <w:rsid w:val="005E1D50"/>
    <w:rsid w:val="005E208D"/>
    <w:rsid w:val="005E2C5C"/>
    <w:rsid w:val="005E3A60"/>
    <w:rsid w:val="005E4330"/>
    <w:rsid w:val="005E4A12"/>
    <w:rsid w:val="005E5096"/>
    <w:rsid w:val="005E5A03"/>
    <w:rsid w:val="005E6214"/>
    <w:rsid w:val="005E69E1"/>
    <w:rsid w:val="005E707D"/>
    <w:rsid w:val="005E74A4"/>
    <w:rsid w:val="005E7727"/>
    <w:rsid w:val="005E7FF3"/>
    <w:rsid w:val="005F02FE"/>
    <w:rsid w:val="005F0FC8"/>
    <w:rsid w:val="005F1E2B"/>
    <w:rsid w:val="005F265D"/>
    <w:rsid w:val="005F315C"/>
    <w:rsid w:val="005F33F0"/>
    <w:rsid w:val="005F51F6"/>
    <w:rsid w:val="005F535B"/>
    <w:rsid w:val="005F5F3C"/>
    <w:rsid w:val="005F6211"/>
    <w:rsid w:val="005F67C3"/>
    <w:rsid w:val="00600779"/>
    <w:rsid w:val="00600C72"/>
    <w:rsid w:val="00601E1F"/>
    <w:rsid w:val="00602F3F"/>
    <w:rsid w:val="0060327B"/>
    <w:rsid w:val="00605380"/>
    <w:rsid w:val="006054D9"/>
    <w:rsid w:val="00606002"/>
    <w:rsid w:val="00607DEC"/>
    <w:rsid w:val="00610D52"/>
    <w:rsid w:val="0061101D"/>
    <w:rsid w:val="00611BCE"/>
    <w:rsid w:val="00612121"/>
    <w:rsid w:val="006157F1"/>
    <w:rsid w:val="00616152"/>
    <w:rsid w:val="00617C21"/>
    <w:rsid w:val="006206AD"/>
    <w:rsid w:val="00620F7A"/>
    <w:rsid w:val="0062168B"/>
    <w:rsid w:val="006222F6"/>
    <w:rsid w:val="006223A3"/>
    <w:rsid w:val="00622B2D"/>
    <w:rsid w:val="00622E23"/>
    <w:rsid w:val="0062433D"/>
    <w:rsid w:val="0062458E"/>
    <w:rsid w:val="00624C8F"/>
    <w:rsid w:val="006258B3"/>
    <w:rsid w:val="006260E1"/>
    <w:rsid w:val="00626337"/>
    <w:rsid w:val="00626C2F"/>
    <w:rsid w:val="0063016B"/>
    <w:rsid w:val="0063062F"/>
    <w:rsid w:val="00630A6E"/>
    <w:rsid w:val="00633E33"/>
    <w:rsid w:val="00633FC7"/>
    <w:rsid w:val="006370FF"/>
    <w:rsid w:val="00637985"/>
    <w:rsid w:val="00637B91"/>
    <w:rsid w:val="006403B8"/>
    <w:rsid w:val="00640741"/>
    <w:rsid w:val="0064188E"/>
    <w:rsid w:val="00641FFD"/>
    <w:rsid w:val="0064307A"/>
    <w:rsid w:val="0064313E"/>
    <w:rsid w:val="006439E2"/>
    <w:rsid w:val="0064408D"/>
    <w:rsid w:val="006443FB"/>
    <w:rsid w:val="006448A7"/>
    <w:rsid w:val="00644BD1"/>
    <w:rsid w:val="006459A1"/>
    <w:rsid w:val="00647F69"/>
    <w:rsid w:val="00653931"/>
    <w:rsid w:val="00653D62"/>
    <w:rsid w:val="00654B26"/>
    <w:rsid w:val="00655174"/>
    <w:rsid w:val="0065763E"/>
    <w:rsid w:val="00657C0D"/>
    <w:rsid w:val="00657D1C"/>
    <w:rsid w:val="0066156C"/>
    <w:rsid w:val="0066319A"/>
    <w:rsid w:val="00664E82"/>
    <w:rsid w:val="0066505A"/>
    <w:rsid w:val="00665AFC"/>
    <w:rsid w:val="00666B67"/>
    <w:rsid w:val="00666BB4"/>
    <w:rsid w:val="00667C7D"/>
    <w:rsid w:val="006719C0"/>
    <w:rsid w:val="00671CA4"/>
    <w:rsid w:val="006727F2"/>
    <w:rsid w:val="00675F67"/>
    <w:rsid w:val="0068387D"/>
    <w:rsid w:val="006851F6"/>
    <w:rsid w:val="00685BE1"/>
    <w:rsid w:val="00685DAE"/>
    <w:rsid w:val="00685EBC"/>
    <w:rsid w:val="00686442"/>
    <w:rsid w:val="006873CC"/>
    <w:rsid w:val="00687BCE"/>
    <w:rsid w:val="006909AF"/>
    <w:rsid w:val="00691157"/>
    <w:rsid w:val="0069230A"/>
    <w:rsid w:val="006923DD"/>
    <w:rsid w:val="00692D6F"/>
    <w:rsid w:val="00693238"/>
    <w:rsid w:val="0069385B"/>
    <w:rsid w:val="00695AC6"/>
    <w:rsid w:val="0069627E"/>
    <w:rsid w:val="00696688"/>
    <w:rsid w:val="00697A27"/>
    <w:rsid w:val="00697A96"/>
    <w:rsid w:val="00697C92"/>
    <w:rsid w:val="00697F9F"/>
    <w:rsid w:val="006A0605"/>
    <w:rsid w:val="006A1F3B"/>
    <w:rsid w:val="006A37A7"/>
    <w:rsid w:val="006A449D"/>
    <w:rsid w:val="006A4C0B"/>
    <w:rsid w:val="006A6BBE"/>
    <w:rsid w:val="006A6C2F"/>
    <w:rsid w:val="006B01CA"/>
    <w:rsid w:val="006B19E8"/>
    <w:rsid w:val="006B1C66"/>
    <w:rsid w:val="006B3CB6"/>
    <w:rsid w:val="006B3E83"/>
    <w:rsid w:val="006C0B89"/>
    <w:rsid w:val="006C0C8F"/>
    <w:rsid w:val="006C1AF1"/>
    <w:rsid w:val="006C1BE3"/>
    <w:rsid w:val="006C647A"/>
    <w:rsid w:val="006C6528"/>
    <w:rsid w:val="006C680E"/>
    <w:rsid w:val="006C6D41"/>
    <w:rsid w:val="006D0268"/>
    <w:rsid w:val="006D042E"/>
    <w:rsid w:val="006D1400"/>
    <w:rsid w:val="006D1797"/>
    <w:rsid w:val="006D1DE2"/>
    <w:rsid w:val="006D2266"/>
    <w:rsid w:val="006D2840"/>
    <w:rsid w:val="006D5308"/>
    <w:rsid w:val="006D730A"/>
    <w:rsid w:val="006E0FCA"/>
    <w:rsid w:val="006E1387"/>
    <w:rsid w:val="006E278A"/>
    <w:rsid w:val="006E35E8"/>
    <w:rsid w:val="006E4C3D"/>
    <w:rsid w:val="006E57B0"/>
    <w:rsid w:val="006E650B"/>
    <w:rsid w:val="006E6872"/>
    <w:rsid w:val="006E6B8A"/>
    <w:rsid w:val="006E6BF2"/>
    <w:rsid w:val="006F0490"/>
    <w:rsid w:val="006F083F"/>
    <w:rsid w:val="006F0F0B"/>
    <w:rsid w:val="006F1881"/>
    <w:rsid w:val="006F24C9"/>
    <w:rsid w:val="006F455F"/>
    <w:rsid w:val="006F67DB"/>
    <w:rsid w:val="006F713A"/>
    <w:rsid w:val="006F7579"/>
    <w:rsid w:val="006F7C73"/>
    <w:rsid w:val="007005A4"/>
    <w:rsid w:val="00701881"/>
    <w:rsid w:val="00704EE4"/>
    <w:rsid w:val="00705C12"/>
    <w:rsid w:val="00705E99"/>
    <w:rsid w:val="00706990"/>
    <w:rsid w:val="00710924"/>
    <w:rsid w:val="0071160C"/>
    <w:rsid w:val="007120E0"/>
    <w:rsid w:val="00712F57"/>
    <w:rsid w:val="007134EB"/>
    <w:rsid w:val="00713D17"/>
    <w:rsid w:val="00715183"/>
    <w:rsid w:val="00717636"/>
    <w:rsid w:val="007206CC"/>
    <w:rsid w:val="00720C32"/>
    <w:rsid w:val="007211AB"/>
    <w:rsid w:val="007216D1"/>
    <w:rsid w:val="00723F20"/>
    <w:rsid w:val="007246D3"/>
    <w:rsid w:val="00726E1E"/>
    <w:rsid w:val="00727A3F"/>
    <w:rsid w:val="00727CD0"/>
    <w:rsid w:val="0073065A"/>
    <w:rsid w:val="007308CB"/>
    <w:rsid w:val="00730C5F"/>
    <w:rsid w:val="007310E5"/>
    <w:rsid w:val="007312BA"/>
    <w:rsid w:val="00732418"/>
    <w:rsid w:val="00733AB5"/>
    <w:rsid w:val="00733F5C"/>
    <w:rsid w:val="00734C69"/>
    <w:rsid w:val="00734C6A"/>
    <w:rsid w:val="007358B8"/>
    <w:rsid w:val="00736441"/>
    <w:rsid w:val="00736A43"/>
    <w:rsid w:val="00736F8D"/>
    <w:rsid w:val="00741709"/>
    <w:rsid w:val="00742070"/>
    <w:rsid w:val="0074290D"/>
    <w:rsid w:val="00742A94"/>
    <w:rsid w:val="00742A99"/>
    <w:rsid w:val="00743039"/>
    <w:rsid w:val="00743370"/>
    <w:rsid w:val="00743AA0"/>
    <w:rsid w:val="00744913"/>
    <w:rsid w:val="00744AA4"/>
    <w:rsid w:val="00745E2F"/>
    <w:rsid w:val="0074630B"/>
    <w:rsid w:val="00750EC0"/>
    <w:rsid w:val="00751DEE"/>
    <w:rsid w:val="0075237A"/>
    <w:rsid w:val="007524E2"/>
    <w:rsid w:val="00752C32"/>
    <w:rsid w:val="0075590B"/>
    <w:rsid w:val="00755C0E"/>
    <w:rsid w:val="00755E17"/>
    <w:rsid w:val="00756A7C"/>
    <w:rsid w:val="007570CA"/>
    <w:rsid w:val="007573B6"/>
    <w:rsid w:val="007577AF"/>
    <w:rsid w:val="00757CE3"/>
    <w:rsid w:val="00760774"/>
    <w:rsid w:val="00761836"/>
    <w:rsid w:val="00761EAE"/>
    <w:rsid w:val="00763348"/>
    <w:rsid w:val="00763AFA"/>
    <w:rsid w:val="00764387"/>
    <w:rsid w:val="00766357"/>
    <w:rsid w:val="00766B08"/>
    <w:rsid w:val="00767281"/>
    <w:rsid w:val="007677F1"/>
    <w:rsid w:val="00767ED4"/>
    <w:rsid w:val="00770218"/>
    <w:rsid w:val="007704E6"/>
    <w:rsid w:val="0077079F"/>
    <w:rsid w:val="007712B6"/>
    <w:rsid w:val="00771C4A"/>
    <w:rsid w:val="0077339A"/>
    <w:rsid w:val="00774AE0"/>
    <w:rsid w:val="00775488"/>
    <w:rsid w:val="007759EB"/>
    <w:rsid w:val="00777652"/>
    <w:rsid w:val="00781BF5"/>
    <w:rsid w:val="00783647"/>
    <w:rsid w:val="00783670"/>
    <w:rsid w:val="007852EF"/>
    <w:rsid w:val="00785D9F"/>
    <w:rsid w:val="007861CD"/>
    <w:rsid w:val="007865D7"/>
    <w:rsid w:val="00786D1E"/>
    <w:rsid w:val="00787ED6"/>
    <w:rsid w:val="00791620"/>
    <w:rsid w:val="0079183C"/>
    <w:rsid w:val="00793263"/>
    <w:rsid w:val="00793B7C"/>
    <w:rsid w:val="0079423F"/>
    <w:rsid w:val="00795F46"/>
    <w:rsid w:val="00796982"/>
    <w:rsid w:val="00796E15"/>
    <w:rsid w:val="00797AF0"/>
    <w:rsid w:val="007A4418"/>
    <w:rsid w:val="007A51B3"/>
    <w:rsid w:val="007A6B40"/>
    <w:rsid w:val="007A74CA"/>
    <w:rsid w:val="007B0573"/>
    <w:rsid w:val="007B1439"/>
    <w:rsid w:val="007B1A8A"/>
    <w:rsid w:val="007B5D43"/>
    <w:rsid w:val="007B7124"/>
    <w:rsid w:val="007B7811"/>
    <w:rsid w:val="007C07ED"/>
    <w:rsid w:val="007C26AA"/>
    <w:rsid w:val="007C36B0"/>
    <w:rsid w:val="007C5737"/>
    <w:rsid w:val="007C582C"/>
    <w:rsid w:val="007C610B"/>
    <w:rsid w:val="007C64A6"/>
    <w:rsid w:val="007C7D7C"/>
    <w:rsid w:val="007D00E5"/>
    <w:rsid w:val="007D01F6"/>
    <w:rsid w:val="007D1008"/>
    <w:rsid w:val="007D1DF9"/>
    <w:rsid w:val="007D2015"/>
    <w:rsid w:val="007D21DA"/>
    <w:rsid w:val="007D2571"/>
    <w:rsid w:val="007D28CA"/>
    <w:rsid w:val="007D2AEA"/>
    <w:rsid w:val="007D42B0"/>
    <w:rsid w:val="007D5DD7"/>
    <w:rsid w:val="007D5DE8"/>
    <w:rsid w:val="007D638B"/>
    <w:rsid w:val="007D6EA5"/>
    <w:rsid w:val="007D7B4C"/>
    <w:rsid w:val="007E0768"/>
    <w:rsid w:val="007E2632"/>
    <w:rsid w:val="007E6E68"/>
    <w:rsid w:val="007E71A7"/>
    <w:rsid w:val="007E779D"/>
    <w:rsid w:val="007E780E"/>
    <w:rsid w:val="007F325F"/>
    <w:rsid w:val="007F3386"/>
    <w:rsid w:val="007F4A9B"/>
    <w:rsid w:val="008001D3"/>
    <w:rsid w:val="008002A8"/>
    <w:rsid w:val="00800B0D"/>
    <w:rsid w:val="00801732"/>
    <w:rsid w:val="00801AD6"/>
    <w:rsid w:val="0080251A"/>
    <w:rsid w:val="00806D6B"/>
    <w:rsid w:val="00807699"/>
    <w:rsid w:val="0081120F"/>
    <w:rsid w:val="0081145A"/>
    <w:rsid w:val="00812B77"/>
    <w:rsid w:val="00814652"/>
    <w:rsid w:val="0081479B"/>
    <w:rsid w:val="00814D3A"/>
    <w:rsid w:val="00815BDD"/>
    <w:rsid w:val="008162CB"/>
    <w:rsid w:val="008163E3"/>
    <w:rsid w:val="00817327"/>
    <w:rsid w:val="00817D33"/>
    <w:rsid w:val="00817D86"/>
    <w:rsid w:val="00820C17"/>
    <w:rsid w:val="00822594"/>
    <w:rsid w:val="00824151"/>
    <w:rsid w:val="00824706"/>
    <w:rsid w:val="00825849"/>
    <w:rsid w:val="00826656"/>
    <w:rsid w:val="0083053E"/>
    <w:rsid w:val="00831206"/>
    <w:rsid w:val="00832AFE"/>
    <w:rsid w:val="00833DE0"/>
    <w:rsid w:val="0083406F"/>
    <w:rsid w:val="00834949"/>
    <w:rsid w:val="00835276"/>
    <w:rsid w:val="00841471"/>
    <w:rsid w:val="008414E5"/>
    <w:rsid w:val="00843162"/>
    <w:rsid w:val="00844EF2"/>
    <w:rsid w:val="008450B2"/>
    <w:rsid w:val="008459A8"/>
    <w:rsid w:val="008459EC"/>
    <w:rsid w:val="00846270"/>
    <w:rsid w:val="0084785D"/>
    <w:rsid w:val="00847F69"/>
    <w:rsid w:val="00847FD0"/>
    <w:rsid w:val="0085169C"/>
    <w:rsid w:val="00851E20"/>
    <w:rsid w:val="00853379"/>
    <w:rsid w:val="0085362A"/>
    <w:rsid w:val="008539D8"/>
    <w:rsid w:val="00853A58"/>
    <w:rsid w:val="008573BA"/>
    <w:rsid w:val="008615B8"/>
    <w:rsid w:val="008628E9"/>
    <w:rsid w:val="00862CB8"/>
    <w:rsid w:val="008631CC"/>
    <w:rsid w:val="00863829"/>
    <w:rsid w:val="00863EBC"/>
    <w:rsid w:val="00865CDF"/>
    <w:rsid w:val="008677DC"/>
    <w:rsid w:val="008739E1"/>
    <w:rsid w:val="00873B08"/>
    <w:rsid w:val="00874913"/>
    <w:rsid w:val="0087568C"/>
    <w:rsid w:val="00876A76"/>
    <w:rsid w:val="008779BC"/>
    <w:rsid w:val="0088031C"/>
    <w:rsid w:val="008806F2"/>
    <w:rsid w:val="00881426"/>
    <w:rsid w:val="00881A08"/>
    <w:rsid w:val="0088308B"/>
    <w:rsid w:val="00885FAE"/>
    <w:rsid w:val="00886667"/>
    <w:rsid w:val="00886F5F"/>
    <w:rsid w:val="00887307"/>
    <w:rsid w:val="008904C8"/>
    <w:rsid w:val="00891073"/>
    <w:rsid w:val="00891183"/>
    <w:rsid w:val="00892860"/>
    <w:rsid w:val="008934D7"/>
    <w:rsid w:val="008943CA"/>
    <w:rsid w:val="00894B62"/>
    <w:rsid w:val="008954AD"/>
    <w:rsid w:val="00895B01"/>
    <w:rsid w:val="00896ABE"/>
    <w:rsid w:val="00897BF7"/>
    <w:rsid w:val="008A0303"/>
    <w:rsid w:val="008A1381"/>
    <w:rsid w:val="008A1C58"/>
    <w:rsid w:val="008A2194"/>
    <w:rsid w:val="008A315B"/>
    <w:rsid w:val="008A3737"/>
    <w:rsid w:val="008A3CB4"/>
    <w:rsid w:val="008A4F00"/>
    <w:rsid w:val="008A5F34"/>
    <w:rsid w:val="008A66EA"/>
    <w:rsid w:val="008A7B6B"/>
    <w:rsid w:val="008B2078"/>
    <w:rsid w:val="008B41E9"/>
    <w:rsid w:val="008B53E3"/>
    <w:rsid w:val="008B545B"/>
    <w:rsid w:val="008B54B6"/>
    <w:rsid w:val="008B5A1E"/>
    <w:rsid w:val="008B5B0A"/>
    <w:rsid w:val="008B633A"/>
    <w:rsid w:val="008B6C24"/>
    <w:rsid w:val="008B7345"/>
    <w:rsid w:val="008B78B8"/>
    <w:rsid w:val="008C072F"/>
    <w:rsid w:val="008C1BC5"/>
    <w:rsid w:val="008C1C56"/>
    <w:rsid w:val="008C1E46"/>
    <w:rsid w:val="008C2AFB"/>
    <w:rsid w:val="008C3F66"/>
    <w:rsid w:val="008C423C"/>
    <w:rsid w:val="008C4829"/>
    <w:rsid w:val="008C5654"/>
    <w:rsid w:val="008C6B7C"/>
    <w:rsid w:val="008C74F4"/>
    <w:rsid w:val="008C753F"/>
    <w:rsid w:val="008C790A"/>
    <w:rsid w:val="008D1C17"/>
    <w:rsid w:val="008D2281"/>
    <w:rsid w:val="008D2B4C"/>
    <w:rsid w:val="008D39A4"/>
    <w:rsid w:val="008D3D2E"/>
    <w:rsid w:val="008D4F2F"/>
    <w:rsid w:val="008D5421"/>
    <w:rsid w:val="008D5684"/>
    <w:rsid w:val="008D60CC"/>
    <w:rsid w:val="008D693E"/>
    <w:rsid w:val="008D6DC9"/>
    <w:rsid w:val="008D73FF"/>
    <w:rsid w:val="008D7799"/>
    <w:rsid w:val="008E2743"/>
    <w:rsid w:val="008E3C73"/>
    <w:rsid w:val="008E4980"/>
    <w:rsid w:val="008E4AC9"/>
    <w:rsid w:val="008E4C34"/>
    <w:rsid w:val="008E75C5"/>
    <w:rsid w:val="008F0912"/>
    <w:rsid w:val="008F14CF"/>
    <w:rsid w:val="008F1A22"/>
    <w:rsid w:val="008F2584"/>
    <w:rsid w:val="008F3341"/>
    <w:rsid w:val="008F374B"/>
    <w:rsid w:val="008F4B47"/>
    <w:rsid w:val="008F5591"/>
    <w:rsid w:val="008F62A7"/>
    <w:rsid w:val="008F6711"/>
    <w:rsid w:val="008F6F5D"/>
    <w:rsid w:val="008F735A"/>
    <w:rsid w:val="008F7B95"/>
    <w:rsid w:val="0090003F"/>
    <w:rsid w:val="00901F66"/>
    <w:rsid w:val="009025BD"/>
    <w:rsid w:val="009028E9"/>
    <w:rsid w:val="00902D65"/>
    <w:rsid w:val="009038C9"/>
    <w:rsid w:val="00904D10"/>
    <w:rsid w:val="00905A64"/>
    <w:rsid w:val="009069D1"/>
    <w:rsid w:val="00910241"/>
    <w:rsid w:val="00910969"/>
    <w:rsid w:val="00912344"/>
    <w:rsid w:val="00915364"/>
    <w:rsid w:val="0091576B"/>
    <w:rsid w:val="00915D73"/>
    <w:rsid w:val="00916530"/>
    <w:rsid w:val="00917973"/>
    <w:rsid w:val="00921449"/>
    <w:rsid w:val="00922126"/>
    <w:rsid w:val="009222E0"/>
    <w:rsid w:val="009232EF"/>
    <w:rsid w:val="0092418F"/>
    <w:rsid w:val="009244F1"/>
    <w:rsid w:val="00924D77"/>
    <w:rsid w:val="00925DC8"/>
    <w:rsid w:val="0092728E"/>
    <w:rsid w:val="009305D4"/>
    <w:rsid w:val="00930A57"/>
    <w:rsid w:val="009313DF"/>
    <w:rsid w:val="009315AF"/>
    <w:rsid w:val="00932466"/>
    <w:rsid w:val="00932AA9"/>
    <w:rsid w:val="00933978"/>
    <w:rsid w:val="009345A7"/>
    <w:rsid w:val="00935984"/>
    <w:rsid w:val="00935D3A"/>
    <w:rsid w:val="00935D7D"/>
    <w:rsid w:val="00936A09"/>
    <w:rsid w:val="00936E44"/>
    <w:rsid w:val="0093782B"/>
    <w:rsid w:val="0094086A"/>
    <w:rsid w:val="00940A99"/>
    <w:rsid w:val="00940B43"/>
    <w:rsid w:val="00942BFA"/>
    <w:rsid w:val="00942C14"/>
    <w:rsid w:val="00943E2A"/>
    <w:rsid w:val="00947595"/>
    <w:rsid w:val="00947696"/>
    <w:rsid w:val="009478C1"/>
    <w:rsid w:val="00951F2C"/>
    <w:rsid w:val="0095245C"/>
    <w:rsid w:val="0095272A"/>
    <w:rsid w:val="00952F16"/>
    <w:rsid w:val="009544AB"/>
    <w:rsid w:val="00954F0F"/>
    <w:rsid w:val="009557AE"/>
    <w:rsid w:val="00957296"/>
    <w:rsid w:val="009574EC"/>
    <w:rsid w:val="00957C42"/>
    <w:rsid w:val="00960F21"/>
    <w:rsid w:val="009610CA"/>
    <w:rsid w:val="00961980"/>
    <w:rsid w:val="00961A9E"/>
    <w:rsid w:val="00962080"/>
    <w:rsid w:val="009623EB"/>
    <w:rsid w:val="00962AC1"/>
    <w:rsid w:val="009631EB"/>
    <w:rsid w:val="00963BCC"/>
    <w:rsid w:val="00964C7D"/>
    <w:rsid w:val="00965023"/>
    <w:rsid w:val="0096502F"/>
    <w:rsid w:val="0096563C"/>
    <w:rsid w:val="0096596C"/>
    <w:rsid w:val="00965F44"/>
    <w:rsid w:val="009660E2"/>
    <w:rsid w:val="00967485"/>
    <w:rsid w:val="00970985"/>
    <w:rsid w:val="00971A8D"/>
    <w:rsid w:val="00971F41"/>
    <w:rsid w:val="00972E29"/>
    <w:rsid w:val="00974D1F"/>
    <w:rsid w:val="00975A9E"/>
    <w:rsid w:val="00975BEB"/>
    <w:rsid w:val="00976F8E"/>
    <w:rsid w:val="00980B6E"/>
    <w:rsid w:val="00982CEB"/>
    <w:rsid w:val="0098346F"/>
    <w:rsid w:val="009853E4"/>
    <w:rsid w:val="00985F40"/>
    <w:rsid w:val="00986700"/>
    <w:rsid w:val="00986D12"/>
    <w:rsid w:val="00987993"/>
    <w:rsid w:val="00992065"/>
    <w:rsid w:val="009926D7"/>
    <w:rsid w:val="00992A3C"/>
    <w:rsid w:val="00994045"/>
    <w:rsid w:val="00995D03"/>
    <w:rsid w:val="00995E34"/>
    <w:rsid w:val="00995F4D"/>
    <w:rsid w:val="009963AC"/>
    <w:rsid w:val="00996E47"/>
    <w:rsid w:val="00997747"/>
    <w:rsid w:val="00997C34"/>
    <w:rsid w:val="009A22B1"/>
    <w:rsid w:val="009A6DA8"/>
    <w:rsid w:val="009A7E87"/>
    <w:rsid w:val="009B05C6"/>
    <w:rsid w:val="009B15DF"/>
    <w:rsid w:val="009B2504"/>
    <w:rsid w:val="009B2670"/>
    <w:rsid w:val="009B3A49"/>
    <w:rsid w:val="009B59A3"/>
    <w:rsid w:val="009C28DA"/>
    <w:rsid w:val="009C31F2"/>
    <w:rsid w:val="009C4C83"/>
    <w:rsid w:val="009C6EB6"/>
    <w:rsid w:val="009C76B1"/>
    <w:rsid w:val="009C7C4A"/>
    <w:rsid w:val="009D0CC0"/>
    <w:rsid w:val="009D3010"/>
    <w:rsid w:val="009D4C65"/>
    <w:rsid w:val="009D7809"/>
    <w:rsid w:val="009E1276"/>
    <w:rsid w:val="009E173C"/>
    <w:rsid w:val="009E2DF8"/>
    <w:rsid w:val="009E4988"/>
    <w:rsid w:val="009E4D47"/>
    <w:rsid w:val="009E5692"/>
    <w:rsid w:val="009E603B"/>
    <w:rsid w:val="009E63AC"/>
    <w:rsid w:val="009F344B"/>
    <w:rsid w:val="009F352B"/>
    <w:rsid w:val="009F35C3"/>
    <w:rsid w:val="009F3FD7"/>
    <w:rsid w:val="009F4924"/>
    <w:rsid w:val="009F4BF0"/>
    <w:rsid w:val="009F56F9"/>
    <w:rsid w:val="009F6032"/>
    <w:rsid w:val="009F7D90"/>
    <w:rsid w:val="00A0126B"/>
    <w:rsid w:val="00A02748"/>
    <w:rsid w:val="00A0315B"/>
    <w:rsid w:val="00A03A6E"/>
    <w:rsid w:val="00A04D39"/>
    <w:rsid w:val="00A064CF"/>
    <w:rsid w:val="00A06E62"/>
    <w:rsid w:val="00A074FF"/>
    <w:rsid w:val="00A1143B"/>
    <w:rsid w:val="00A11668"/>
    <w:rsid w:val="00A15879"/>
    <w:rsid w:val="00A16F79"/>
    <w:rsid w:val="00A173FC"/>
    <w:rsid w:val="00A2004A"/>
    <w:rsid w:val="00A201FF"/>
    <w:rsid w:val="00A21576"/>
    <w:rsid w:val="00A24523"/>
    <w:rsid w:val="00A247A8"/>
    <w:rsid w:val="00A27788"/>
    <w:rsid w:val="00A279AA"/>
    <w:rsid w:val="00A30B87"/>
    <w:rsid w:val="00A313D0"/>
    <w:rsid w:val="00A349B1"/>
    <w:rsid w:val="00A34A34"/>
    <w:rsid w:val="00A34C38"/>
    <w:rsid w:val="00A34D91"/>
    <w:rsid w:val="00A355AC"/>
    <w:rsid w:val="00A35944"/>
    <w:rsid w:val="00A41330"/>
    <w:rsid w:val="00A41BDF"/>
    <w:rsid w:val="00A41C1C"/>
    <w:rsid w:val="00A431AB"/>
    <w:rsid w:val="00A43319"/>
    <w:rsid w:val="00A43A97"/>
    <w:rsid w:val="00A44686"/>
    <w:rsid w:val="00A45F84"/>
    <w:rsid w:val="00A46304"/>
    <w:rsid w:val="00A46564"/>
    <w:rsid w:val="00A500F0"/>
    <w:rsid w:val="00A50697"/>
    <w:rsid w:val="00A5074D"/>
    <w:rsid w:val="00A519BD"/>
    <w:rsid w:val="00A54236"/>
    <w:rsid w:val="00A5426A"/>
    <w:rsid w:val="00A567B9"/>
    <w:rsid w:val="00A568FE"/>
    <w:rsid w:val="00A57B57"/>
    <w:rsid w:val="00A6024D"/>
    <w:rsid w:val="00A60DDB"/>
    <w:rsid w:val="00A6212A"/>
    <w:rsid w:val="00A63EB5"/>
    <w:rsid w:val="00A63F9F"/>
    <w:rsid w:val="00A64A85"/>
    <w:rsid w:val="00A65081"/>
    <w:rsid w:val="00A667DC"/>
    <w:rsid w:val="00A67D61"/>
    <w:rsid w:val="00A7037E"/>
    <w:rsid w:val="00A70496"/>
    <w:rsid w:val="00A70D28"/>
    <w:rsid w:val="00A72296"/>
    <w:rsid w:val="00A72529"/>
    <w:rsid w:val="00A72DC1"/>
    <w:rsid w:val="00A7337E"/>
    <w:rsid w:val="00A74199"/>
    <w:rsid w:val="00A74EE9"/>
    <w:rsid w:val="00A7512F"/>
    <w:rsid w:val="00A769C0"/>
    <w:rsid w:val="00A77699"/>
    <w:rsid w:val="00A80012"/>
    <w:rsid w:val="00A8004E"/>
    <w:rsid w:val="00A80FA5"/>
    <w:rsid w:val="00A81DE2"/>
    <w:rsid w:val="00A857EE"/>
    <w:rsid w:val="00A861D6"/>
    <w:rsid w:val="00A86925"/>
    <w:rsid w:val="00A86D18"/>
    <w:rsid w:val="00A87786"/>
    <w:rsid w:val="00A918F3"/>
    <w:rsid w:val="00A93557"/>
    <w:rsid w:val="00A9369C"/>
    <w:rsid w:val="00A940BF"/>
    <w:rsid w:val="00A9522A"/>
    <w:rsid w:val="00A95B44"/>
    <w:rsid w:val="00A97F42"/>
    <w:rsid w:val="00AA0207"/>
    <w:rsid w:val="00AA2F80"/>
    <w:rsid w:val="00AA3EED"/>
    <w:rsid w:val="00AA49F4"/>
    <w:rsid w:val="00AA4EE4"/>
    <w:rsid w:val="00AA514B"/>
    <w:rsid w:val="00AA5B5D"/>
    <w:rsid w:val="00AA740C"/>
    <w:rsid w:val="00AA76D1"/>
    <w:rsid w:val="00AA7983"/>
    <w:rsid w:val="00AB0AFD"/>
    <w:rsid w:val="00AB1B5D"/>
    <w:rsid w:val="00AB3F42"/>
    <w:rsid w:val="00AB5B7B"/>
    <w:rsid w:val="00AB6B3C"/>
    <w:rsid w:val="00AC0224"/>
    <w:rsid w:val="00AC1146"/>
    <w:rsid w:val="00AC171F"/>
    <w:rsid w:val="00AC1C37"/>
    <w:rsid w:val="00AC33C3"/>
    <w:rsid w:val="00AC3C06"/>
    <w:rsid w:val="00AD0491"/>
    <w:rsid w:val="00AD099E"/>
    <w:rsid w:val="00AD2040"/>
    <w:rsid w:val="00AD4907"/>
    <w:rsid w:val="00AD6FA9"/>
    <w:rsid w:val="00AE00AE"/>
    <w:rsid w:val="00AE030D"/>
    <w:rsid w:val="00AE108D"/>
    <w:rsid w:val="00AE14E5"/>
    <w:rsid w:val="00AE1A01"/>
    <w:rsid w:val="00AE1ADE"/>
    <w:rsid w:val="00AE4DA7"/>
    <w:rsid w:val="00AE58C7"/>
    <w:rsid w:val="00AE7306"/>
    <w:rsid w:val="00AF127D"/>
    <w:rsid w:val="00AF1622"/>
    <w:rsid w:val="00AF1C30"/>
    <w:rsid w:val="00AF31C2"/>
    <w:rsid w:val="00AF3ADC"/>
    <w:rsid w:val="00AF41FC"/>
    <w:rsid w:val="00AF7895"/>
    <w:rsid w:val="00AF79AE"/>
    <w:rsid w:val="00B00EB8"/>
    <w:rsid w:val="00B01736"/>
    <w:rsid w:val="00B02197"/>
    <w:rsid w:val="00B028D3"/>
    <w:rsid w:val="00B07E3E"/>
    <w:rsid w:val="00B102CF"/>
    <w:rsid w:val="00B10819"/>
    <w:rsid w:val="00B11B51"/>
    <w:rsid w:val="00B11E71"/>
    <w:rsid w:val="00B16573"/>
    <w:rsid w:val="00B16F28"/>
    <w:rsid w:val="00B24520"/>
    <w:rsid w:val="00B245FF"/>
    <w:rsid w:val="00B2486C"/>
    <w:rsid w:val="00B2541C"/>
    <w:rsid w:val="00B261AC"/>
    <w:rsid w:val="00B2639C"/>
    <w:rsid w:val="00B26F96"/>
    <w:rsid w:val="00B27272"/>
    <w:rsid w:val="00B34F53"/>
    <w:rsid w:val="00B352F4"/>
    <w:rsid w:val="00B36E2D"/>
    <w:rsid w:val="00B36E9B"/>
    <w:rsid w:val="00B377EE"/>
    <w:rsid w:val="00B402F9"/>
    <w:rsid w:val="00B41109"/>
    <w:rsid w:val="00B426DB"/>
    <w:rsid w:val="00B4288D"/>
    <w:rsid w:val="00B42C16"/>
    <w:rsid w:val="00B42C86"/>
    <w:rsid w:val="00B4390F"/>
    <w:rsid w:val="00B43DFE"/>
    <w:rsid w:val="00B43F35"/>
    <w:rsid w:val="00B4427E"/>
    <w:rsid w:val="00B45B15"/>
    <w:rsid w:val="00B45C33"/>
    <w:rsid w:val="00B46116"/>
    <w:rsid w:val="00B46C34"/>
    <w:rsid w:val="00B507A4"/>
    <w:rsid w:val="00B517FD"/>
    <w:rsid w:val="00B53792"/>
    <w:rsid w:val="00B5500F"/>
    <w:rsid w:val="00B55A80"/>
    <w:rsid w:val="00B55D83"/>
    <w:rsid w:val="00B563BB"/>
    <w:rsid w:val="00B56C7A"/>
    <w:rsid w:val="00B639EB"/>
    <w:rsid w:val="00B6428F"/>
    <w:rsid w:val="00B6440F"/>
    <w:rsid w:val="00B64DE7"/>
    <w:rsid w:val="00B656DA"/>
    <w:rsid w:val="00B6588F"/>
    <w:rsid w:val="00B660FE"/>
    <w:rsid w:val="00B665F4"/>
    <w:rsid w:val="00B705D3"/>
    <w:rsid w:val="00B706E3"/>
    <w:rsid w:val="00B716B2"/>
    <w:rsid w:val="00B718E5"/>
    <w:rsid w:val="00B723A8"/>
    <w:rsid w:val="00B741F0"/>
    <w:rsid w:val="00B759B3"/>
    <w:rsid w:val="00B759FF"/>
    <w:rsid w:val="00B75B70"/>
    <w:rsid w:val="00B75BBF"/>
    <w:rsid w:val="00B77C06"/>
    <w:rsid w:val="00B81296"/>
    <w:rsid w:val="00B812BE"/>
    <w:rsid w:val="00B81490"/>
    <w:rsid w:val="00B8209A"/>
    <w:rsid w:val="00B83101"/>
    <w:rsid w:val="00B848E5"/>
    <w:rsid w:val="00B84B2B"/>
    <w:rsid w:val="00B865E1"/>
    <w:rsid w:val="00B8798B"/>
    <w:rsid w:val="00B92F05"/>
    <w:rsid w:val="00B9319C"/>
    <w:rsid w:val="00B93549"/>
    <w:rsid w:val="00B9357A"/>
    <w:rsid w:val="00B93C96"/>
    <w:rsid w:val="00B9412A"/>
    <w:rsid w:val="00B9464D"/>
    <w:rsid w:val="00B97012"/>
    <w:rsid w:val="00BA0A6F"/>
    <w:rsid w:val="00BA1800"/>
    <w:rsid w:val="00BA20B6"/>
    <w:rsid w:val="00BA2FB9"/>
    <w:rsid w:val="00BA3A32"/>
    <w:rsid w:val="00BA3D1A"/>
    <w:rsid w:val="00BA4BE6"/>
    <w:rsid w:val="00BA4EC3"/>
    <w:rsid w:val="00BA7F1B"/>
    <w:rsid w:val="00BB1D3D"/>
    <w:rsid w:val="00BB1D8A"/>
    <w:rsid w:val="00BB2D26"/>
    <w:rsid w:val="00BB3E34"/>
    <w:rsid w:val="00BB41F2"/>
    <w:rsid w:val="00BB4989"/>
    <w:rsid w:val="00BB49A5"/>
    <w:rsid w:val="00BB4D04"/>
    <w:rsid w:val="00BB4D65"/>
    <w:rsid w:val="00BB4EEE"/>
    <w:rsid w:val="00BB5170"/>
    <w:rsid w:val="00BB5A30"/>
    <w:rsid w:val="00BB628E"/>
    <w:rsid w:val="00BB64C7"/>
    <w:rsid w:val="00BB7AF3"/>
    <w:rsid w:val="00BC0474"/>
    <w:rsid w:val="00BC093A"/>
    <w:rsid w:val="00BC13C4"/>
    <w:rsid w:val="00BC13E4"/>
    <w:rsid w:val="00BC2BD4"/>
    <w:rsid w:val="00BC3496"/>
    <w:rsid w:val="00BC3A1E"/>
    <w:rsid w:val="00BC4206"/>
    <w:rsid w:val="00BC4438"/>
    <w:rsid w:val="00BC4952"/>
    <w:rsid w:val="00BC58CA"/>
    <w:rsid w:val="00BC6290"/>
    <w:rsid w:val="00BC6FC4"/>
    <w:rsid w:val="00BD10FF"/>
    <w:rsid w:val="00BD1F58"/>
    <w:rsid w:val="00BD2F24"/>
    <w:rsid w:val="00BD3C64"/>
    <w:rsid w:val="00BD7285"/>
    <w:rsid w:val="00BE1386"/>
    <w:rsid w:val="00BE1962"/>
    <w:rsid w:val="00BE2102"/>
    <w:rsid w:val="00BE223F"/>
    <w:rsid w:val="00BE28DB"/>
    <w:rsid w:val="00BE50D9"/>
    <w:rsid w:val="00BE5404"/>
    <w:rsid w:val="00BE6ABE"/>
    <w:rsid w:val="00BE6E6E"/>
    <w:rsid w:val="00BE75C8"/>
    <w:rsid w:val="00BE7D89"/>
    <w:rsid w:val="00BF0848"/>
    <w:rsid w:val="00BF14B3"/>
    <w:rsid w:val="00BF3513"/>
    <w:rsid w:val="00BF36B6"/>
    <w:rsid w:val="00BF4231"/>
    <w:rsid w:val="00BF4EC8"/>
    <w:rsid w:val="00BF7590"/>
    <w:rsid w:val="00C02014"/>
    <w:rsid w:val="00C02A57"/>
    <w:rsid w:val="00C02B91"/>
    <w:rsid w:val="00C02D0F"/>
    <w:rsid w:val="00C02F5F"/>
    <w:rsid w:val="00C0430D"/>
    <w:rsid w:val="00C04D40"/>
    <w:rsid w:val="00C0554C"/>
    <w:rsid w:val="00C05E89"/>
    <w:rsid w:val="00C076DE"/>
    <w:rsid w:val="00C07991"/>
    <w:rsid w:val="00C11032"/>
    <w:rsid w:val="00C119C1"/>
    <w:rsid w:val="00C11B09"/>
    <w:rsid w:val="00C12135"/>
    <w:rsid w:val="00C12229"/>
    <w:rsid w:val="00C12320"/>
    <w:rsid w:val="00C12559"/>
    <w:rsid w:val="00C1379C"/>
    <w:rsid w:val="00C139B1"/>
    <w:rsid w:val="00C1702C"/>
    <w:rsid w:val="00C17663"/>
    <w:rsid w:val="00C17BED"/>
    <w:rsid w:val="00C17CB5"/>
    <w:rsid w:val="00C220B8"/>
    <w:rsid w:val="00C22602"/>
    <w:rsid w:val="00C23250"/>
    <w:rsid w:val="00C244CE"/>
    <w:rsid w:val="00C24BAD"/>
    <w:rsid w:val="00C266DF"/>
    <w:rsid w:val="00C274DB"/>
    <w:rsid w:val="00C3422A"/>
    <w:rsid w:val="00C354D7"/>
    <w:rsid w:val="00C35C81"/>
    <w:rsid w:val="00C35EAE"/>
    <w:rsid w:val="00C37297"/>
    <w:rsid w:val="00C4295C"/>
    <w:rsid w:val="00C42D9C"/>
    <w:rsid w:val="00C43557"/>
    <w:rsid w:val="00C44B5E"/>
    <w:rsid w:val="00C458D8"/>
    <w:rsid w:val="00C45B7E"/>
    <w:rsid w:val="00C45EA2"/>
    <w:rsid w:val="00C46126"/>
    <w:rsid w:val="00C4622C"/>
    <w:rsid w:val="00C4689E"/>
    <w:rsid w:val="00C4767A"/>
    <w:rsid w:val="00C47956"/>
    <w:rsid w:val="00C53919"/>
    <w:rsid w:val="00C53F23"/>
    <w:rsid w:val="00C55402"/>
    <w:rsid w:val="00C55781"/>
    <w:rsid w:val="00C55957"/>
    <w:rsid w:val="00C5640C"/>
    <w:rsid w:val="00C568A8"/>
    <w:rsid w:val="00C5713C"/>
    <w:rsid w:val="00C579F6"/>
    <w:rsid w:val="00C57D4A"/>
    <w:rsid w:val="00C60B54"/>
    <w:rsid w:val="00C61645"/>
    <w:rsid w:val="00C61A42"/>
    <w:rsid w:val="00C61AF7"/>
    <w:rsid w:val="00C62DF4"/>
    <w:rsid w:val="00C63FC1"/>
    <w:rsid w:val="00C645D4"/>
    <w:rsid w:val="00C647A5"/>
    <w:rsid w:val="00C659AB"/>
    <w:rsid w:val="00C65A87"/>
    <w:rsid w:val="00C65BE7"/>
    <w:rsid w:val="00C71BAF"/>
    <w:rsid w:val="00C72379"/>
    <w:rsid w:val="00C72E5D"/>
    <w:rsid w:val="00C7371D"/>
    <w:rsid w:val="00C75C48"/>
    <w:rsid w:val="00C76367"/>
    <w:rsid w:val="00C76AB8"/>
    <w:rsid w:val="00C83163"/>
    <w:rsid w:val="00C83546"/>
    <w:rsid w:val="00C83AAD"/>
    <w:rsid w:val="00C86C4B"/>
    <w:rsid w:val="00C87D22"/>
    <w:rsid w:val="00C9051E"/>
    <w:rsid w:val="00C91439"/>
    <w:rsid w:val="00C91CC9"/>
    <w:rsid w:val="00C91FF2"/>
    <w:rsid w:val="00C920C3"/>
    <w:rsid w:val="00C947A9"/>
    <w:rsid w:val="00C95039"/>
    <w:rsid w:val="00CA06D5"/>
    <w:rsid w:val="00CA1CBC"/>
    <w:rsid w:val="00CA277F"/>
    <w:rsid w:val="00CA370A"/>
    <w:rsid w:val="00CA458E"/>
    <w:rsid w:val="00CA4AC1"/>
    <w:rsid w:val="00CA4B11"/>
    <w:rsid w:val="00CA73E4"/>
    <w:rsid w:val="00CA7433"/>
    <w:rsid w:val="00CA7AB5"/>
    <w:rsid w:val="00CA7AD4"/>
    <w:rsid w:val="00CB10DA"/>
    <w:rsid w:val="00CB1CBB"/>
    <w:rsid w:val="00CB1D3B"/>
    <w:rsid w:val="00CB2E70"/>
    <w:rsid w:val="00CB3861"/>
    <w:rsid w:val="00CB5962"/>
    <w:rsid w:val="00CB6D08"/>
    <w:rsid w:val="00CB6D24"/>
    <w:rsid w:val="00CB704C"/>
    <w:rsid w:val="00CC021D"/>
    <w:rsid w:val="00CC0476"/>
    <w:rsid w:val="00CC0F5A"/>
    <w:rsid w:val="00CC13C4"/>
    <w:rsid w:val="00CC2B37"/>
    <w:rsid w:val="00CC4B04"/>
    <w:rsid w:val="00CC730C"/>
    <w:rsid w:val="00CC7454"/>
    <w:rsid w:val="00CC7CD8"/>
    <w:rsid w:val="00CD2DB8"/>
    <w:rsid w:val="00CD3484"/>
    <w:rsid w:val="00CD3592"/>
    <w:rsid w:val="00CD394D"/>
    <w:rsid w:val="00CD4010"/>
    <w:rsid w:val="00CD413A"/>
    <w:rsid w:val="00CD413F"/>
    <w:rsid w:val="00CD6176"/>
    <w:rsid w:val="00CD7524"/>
    <w:rsid w:val="00CE0099"/>
    <w:rsid w:val="00CE0556"/>
    <w:rsid w:val="00CE0B90"/>
    <w:rsid w:val="00CE137E"/>
    <w:rsid w:val="00CE263B"/>
    <w:rsid w:val="00CE35BA"/>
    <w:rsid w:val="00CE48FE"/>
    <w:rsid w:val="00CE5A27"/>
    <w:rsid w:val="00CE7252"/>
    <w:rsid w:val="00CF1102"/>
    <w:rsid w:val="00CF34CE"/>
    <w:rsid w:val="00CF3C1B"/>
    <w:rsid w:val="00CF5847"/>
    <w:rsid w:val="00CF5916"/>
    <w:rsid w:val="00CF6B0B"/>
    <w:rsid w:val="00CF768D"/>
    <w:rsid w:val="00CF78D9"/>
    <w:rsid w:val="00D007F0"/>
    <w:rsid w:val="00D00F5B"/>
    <w:rsid w:val="00D010EA"/>
    <w:rsid w:val="00D015C0"/>
    <w:rsid w:val="00D0174C"/>
    <w:rsid w:val="00D028F8"/>
    <w:rsid w:val="00D05B8F"/>
    <w:rsid w:val="00D05EB1"/>
    <w:rsid w:val="00D06EF4"/>
    <w:rsid w:val="00D13DD1"/>
    <w:rsid w:val="00D1586B"/>
    <w:rsid w:val="00D15E4C"/>
    <w:rsid w:val="00D160E2"/>
    <w:rsid w:val="00D160F1"/>
    <w:rsid w:val="00D167D3"/>
    <w:rsid w:val="00D17AC3"/>
    <w:rsid w:val="00D17AE3"/>
    <w:rsid w:val="00D17D71"/>
    <w:rsid w:val="00D17DAB"/>
    <w:rsid w:val="00D2012A"/>
    <w:rsid w:val="00D21EC0"/>
    <w:rsid w:val="00D222A9"/>
    <w:rsid w:val="00D222BF"/>
    <w:rsid w:val="00D255BC"/>
    <w:rsid w:val="00D26F55"/>
    <w:rsid w:val="00D27700"/>
    <w:rsid w:val="00D27DA4"/>
    <w:rsid w:val="00D32825"/>
    <w:rsid w:val="00D3401C"/>
    <w:rsid w:val="00D343FD"/>
    <w:rsid w:val="00D3551E"/>
    <w:rsid w:val="00D359AF"/>
    <w:rsid w:val="00D36707"/>
    <w:rsid w:val="00D374CC"/>
    <w:rsid w:val="00D37FA5"/>
    <w:rsid w:val="00D410A9"/>
    <w:rsid w:val="00D417E5"/>
    <w:rsid w:val="00D41DC7"/>
    <w:rsid w:val="00D43A34"/>
    <w:rsid w:val="00D43D34"/>
    <w:rsid w:val="00D43E0C"/>
    <w:rsid w:val="00D43E6E"/>
    <w:rsid w:val="00D44C89"/>
    <w:rsid w:val="00D45C89"/>
    <w:rsid w:val="00D45EF9"/>
    <w:rsid w:val="00D46B9F"/>
    <w:rsid w:val="00D46F19"/>
    <w:rsid w:val="00D4771E"/>
    <w:rsid w:val="00D520D4"/>
    <w:rsid w:val="00D528D2"/>
    <w:rsid w:val="00D52BA1"/>
    <w:rsid w:val="00D52F7E"/>
    <w:rsid w:val="00D53E1D"/>
    <w:rsid w:val="00D55B10"/>
    <w:rsid w:val="00D55DAA"/>
    <w:rsid w:val="00D56CC0"/>
    <w:rsid w:val="00D60671"/>
    <w:rsid w:val="00D614D2"/>
    <w:rsid w:val="00D6336E"/>
    <w:rsid w:val="00D6391F"/>
    <w:rsid w:val="00D63E45"/>
    <w:rsid w:val="00D64475"/>
    <w:rsid w:val="00D65E49"/>
    <w:rsid w:val="00D65EBE"/>
    <w:rsid w:val="00D66D7E"/>
    <w:rsid w:val="00D73261"/>
    <w:rsid w:val="00D73736"/>
    <w:rsid w:val="00D748E0"/>
    <w:rsid w:val="00D763D3"/>
    <w:rsid w:val="00D830DA"/>
    <w:rsid w:val="00D83221"/>
    <w:rsid w:val="00D84445"/>
    <w:rsid w:val="00D8519A"/>
    <w:rsid w:val="00D90CBC"/>
    <w:rsid w:val="00D91752"/>
    <w:rsid w:val="00D9293B"/>
    <w:rsid w:val="00D92FBB"/>
    <w:rsid w:val="00D9365E"/>
    <w:rsid w:val="00D9400E"/>
    <w:rsid w:val="00D9439D"/>
    <w:rsid w:val="00D943E7"/>
    <w:rsid w:val="00D94AFE"/>
    <w:rsid w:val="00D96AAF"/>
    <w:rsid w:val="00D97034"/>
    <w:rsid w:val="00D975D8"/>
    <w:rsid w:val="00D979FC"/>
    <w:rsid w:val="00D97C6D"/>
    <w:rsid w:val="00DA00EF"/>
    <w:rsid w:val="00DA2B2F"/>
    <w:rsid w:val="00DA36F9"/>
    <w:rsid w:val="00DA6155"/>
    <w:rsid w:val="00DA6639"/>
    <w:rsid w:val="00DA71DD"/>
    <w:rsid w:val="00DB2615"/>
    <w:rsid w:val="00DB2E96"/>
    <w:rsid w:val="00DB34B3"/>
    <w:rsid w:val="00DB3634"/>
    <w:rsid w:val="00DB47C4"/>
    <w:rsid w:val="00DB6BB1"/>
    <w:rsid w:val="00DB75CD"/>
    <w:rsid w:val="00DB7DF1"/>
    <w:rsid w:val="00DC0C50"/>
    <w:rsid w:val="00DC1053"/>
    <w:rsid w:val="00DC2EA9"/>
    <w:rsid w:val="00DC3267"/>
    <w:rsid w:val="00DC3751"/>
    <w:rsid w:val="00DC462D"/>
    <w:rsid w:val="00DC57B3"/>
    <w:rsid w:val="00DC626F"/>
    <w:rsid w:val="00DC6B01"/>
    <w:rsid w:val="00DC71BC"/>
    <w:rsid w:val="00DD01E0"/>
    <w:rsid w:val="00DD0B3F"/>
    <w:rsid w:val="00DD181C"/>
    <w:rsid w:val="00DD19D2"/>
    <w:rsid w:val="00DD1F4B"/>
    <w:rsid w:val="00DD3009"/>
    <w:rsid w:val="00DD3CFD"/>
    <w:rsid w:val="00DD72A9"/>
    <w:rsid w:val="00DD740B"/>
    <w:rsid w:val="00DD7F84"/>
    <w:rsid w:val="00DE0DD0"/>
    <w:rsid w:val="00DE1F6B"/>
    <w:rsid w:val="00DE2178"/>
    <w:rsid w:val="00DE2296"/>
    <w:rsid w:val="00DE25E8"/>
    <w:rsid w:val="00DE3194"/>
    <w:rsid w:val="00DE3A7A"/>
    <w:rsid w:val="00DE572B"/>
    <w:rsid w:val="00DE5837"/>
    <w:rsid w:val="00DE62D6"/>
    <w:rsid w:val="00DE776B"/>
    <w:rsid w:val="00DF0FCA"/>
    <w:rsid w:val="00DF13CC"/>
    <w:rsid w:val="00DF1C11"/>
    <w:rsid w:val="00DF2858"/>
    <w:rsid w:val="00DF2DE8"/>
    <w:rsid w:val="00DF331F"/>
    <w:rsid w:val="00DF34FF"/>
    <w:rsid w:val="00DF3A16"/>
    <w:rsid w:val="00DF3B49"/>
    <w:rsid w:val="00DF43ED"/>
    <w:rsid w:val="00DF535C"/>
    <w:rsid w:val="00DF6F62"/>
    <w:rsid w:val="00DF7234"/>
    <w:rsid w:val="00E001BA"/>
    <w:rsid w:val="00E02D8C"/>
    <w:rsid w:val="00E02FB3"/>
    <w:rsid w:val="00E066B4"/>
    <w:rsid w:val="00E07C17"/>
    <w:rsid w:val="00E07F96"/>
    <w:rsid w:val="00E1001D"/>
    <w:rsid w:val="00E10CB1"/>
    <w:rsid w:val="00E116A8"/>
    <w:rsid w:val="00E1296D"/>
    <w:rsid w:val="00E12DF8"/>
    <w:rsid w:val="00E13128"/>
    <w:rsid w:val="00E145FD"/>
    <w:rsid w:val="00E147B6"/>
    <w:rsid w:val="00E14A15"/>
    <w:rsid w:val="00E1608B"/>
    <w:rsid w:val="00E253B9"/>
    <w:rsid w:val="00E25823"/>
    <w:rsid w:val="00E2694B"/>
    <w:rsid w:val="00E30140"/>
    <w:rsid w:val="00E3093B"/>
    <w:rsid w:val="00E31453"/>
    <w:rsid w:val="00E33938"/>
    <w:rsid w:val="00E371D0"/>
    <w:rsid w:val="00E374C4"/>
    <w:rsid w:val="00E37E7D"/>
    <w:rsid w:val="00E40010"/>
    <w:rsid w:val="00E4048D"/>
    <w:rsid w:val="00E40E7F"/>
    <w:rsid w:val="00E416D9"/>
    <w:rsid w:val="00E4174F"/>
    <w:rsid w:val="00E430FD"/>
    <w:rsid w:val="00E45F97"/>
    <w:rsid w:val="00E47B77"/>
    <w:rsid w:val="00E50A5B"/>
    <w:rsid w:val="00E50EEF"/>
    <w:rsid w:val="00E52BB4"/>
    <w:rsid w:val="00E5449E"/>
    <w:rsid w:val="00E54BAF"/>
    <w:rsid w:val="00E54C2D"/>
    <w:rsid w:val="00E5597E"/>
    <w:rsid w:val="00E55B34"/>
    <w:rsid w:val="00E55F45"/>
    <w:rsid w:val="00E578B8"/>
    <w:rsid w:val="00E60E52"/>
    <w:rsid w:val="00E61BF5"/>
    <w:rsid w:val="00E62205"/>
    <w:rsid w:val="00E62E6E"/>
    <w:rsid w:val="00E6352C"/>
    <w:rsid w:val="00E637E3"/>
    <w:rsid w:val="00E639B6"/>
    <w:rsid w:val="00E64267"/>
    <w:rsid w:val="00E64C2C"/>
    <w:rsid w:val="00E66247"/>
    <w:rsid w:val="00E665C8"/>
    <w:rsid w:val="00E6747B"/>
    <w:rsid w:val="00E67C3E"/>
    <w:rsid w:val="00E709D7"/>
    <w:rsid w:val="00E70AFB"/>
    <w:rsid w:val="00E70F27"/>
    <w:rsid w:val="00E7187E"/>
    <w:rsid w:val="00E72856"/>
    <w:rsid w:val="00E734FE"/>
    <w:rsid w:val="00E7362A"/>
    <w:rsid w:val="00E74567"/>
    <w:rsid w:val="00E75FED"/>
    <w:rsid w:val="00E76428"/>
    <w:rsid w:val="00E81114"/>
    <w:rsid w:val="00E8178E"/>
    <w:rsid w:val="00E83074"/>
    <w:rsid w:val="00E8407D"/>
    <w:rsid w:val="00E86C49"/>
    <w:rsid w:val="00E86DFC"/>
    <w:rsid w:val="00E870C5"/>
    <w:rsid w:val="00E9172B"/>
    <w:rsid w:val="00E91EA7"/>
    <w:rsid w:val="00E937A9"/>
    <w:rsid w:val="00E952EE"/>
    <w:rsid w:val="00E9690A"/>
    <w:rsid w:val="00EA00AC"/>
    <w:rsid w:val="00EA1D93"/>
    <w:rsid w:val="00EA287C"/>
    <w:rsid w:val="00EA3B13"/>
    <w:rsid w:val="00EA3F84"/>
    <w:rsid w:val="00EA53C5"/>
    <w:rsid w:val="00EA55D1"/>
    <w:rsid w:val="00EA60DD"/>
    <w:rsid w:val="00EA7362"/>
    <w:rsid w:val="00EB05E3"/>
    <w:rsid w:val="00EB0A6C"/>
    <w:rsid w:val="00EB0D94"/>
    <w:rsid w:val="00EB2522"/>
    <w:rsid w:val="00EB35BC"/>
    <w:rsid w:val="00EB4AAF"/>
    <w:rsid w:val="00EB7977"/>
    <w:rsid w:val="00EC0934"/>
    <w:rsid w:val="00EC0A80"/>
    <w:rsid w:val="00EC0BEF"/>
    <w:rsid w:val="00EC0E58"/>
    <w:rsid w:val="00EC2912"/>
    <w:rsid w:val="00EC2F8C"/>
    <w:rsid w:val="00EC30AE"/>
    <w:rsid w:val="00EC6068"/>
    <w:rsid w:val="00ED0321"/>
    <w:rsid w:val="00ED1E72"/>
    <w:rsid w:val="00ED229F"/>
    <w:rsid w:val="00ED2B30"/>
    <w:rsid w:val="00ED3772"/>
    <w:rsid w:val="00ED4B56"/>
    <w:rsid w:val="00ED588C"/>
    <w:rsid w:val="00ED5E5C"/>
    <w:rsid w:val="00ED686B"/>
    <w:rsid w:val="00ED6F06"/>
    <w:rsid w:val="00ED73F1"/>
    <w:rsid w:val="00ED7D4C"/>
    <w:rsid w:val="00EE4725"/>
    <w:rsid w:val="00EE5C51"/>
    <w:rsid w:val="00EE61E6"/>
    <w:rsid w:val="00EE666E"/>
    <w:rsid w:val="00EE7C61"/>
    <w:rsid w:val="00EF0041"/>
    <w:rsid w:val="00EF04C1"/>
    <w:rsid w:val="00EF0682"/>
    <w:rsid w:val="00EF324E"/>
    <w:rsid w:val="00EF4B8E"/>
    <w:rsid w:val="00EF5504"/>
    <w:rsid w:val="00EF6F4B"/>
    <w:rsid w:val="00EF76BC"/>
    <w:rsid w:val="00F005A1"/>
    <w:rsid w:val="00F01A08"/>
    <w:rsid w:val="00F01F8B"/>
    <w:rsid w:val="00F03195"/>
    <w:rsid w:val="00F03F2D"/>
    <w:rsid w:val="00F07FFC"/>
    <w:rsid w:val="00F10FBF"/>
    <w:rsid w:val="00F12535"/>
    <w:rsid w:val="00F131F1"/>
    <w:rsid w:val="00F13AC8"/>
    <w:rsid w:val="00F13BC6"/>
    <w:rsid w:val="00F150B3"/>
    <w:rsid w:val="00F15DF9"/>
    <w:rsid w:val="00F174AC"/>
    <w:rsid w:val="00F20038"/>
    <w:rsid w:val="00F204FA"/>
    <w:rsid w:val="00F22C4B"/>
    <w:rsid w:val="00F22FD2"/>
    <w:rsid w:val="00F24E25"/>
    <w:rsid w:val="00F254C9"/>
    <w:rsid w:val="00F30F64"/>
    <w:rsid w:val="00F3131E"/>
    <w:rsid w:val="00F314C8"/>
    <w:rsid w:val="00F327F3"/>
    <w:rsid w:val="00F3301E"/>
    <w:rsid w:val="00F33B11"/>
    <w:rsid w:val="00F33DBE"/>
    <w:rsid w:val="00F33E69"/>
    <w:rsid w:val="00F33EA5"/>
    <w:rsid w:val="00F353D6"/>
    <w:rsid w:val="00F3557F"/>
    <w:rsid w:val="00F3628F"/>
    <w:rsid w:val="00F364DB"/>
    <w:rsid w:val="00F407E7"/>
    <w:rsid w:val="00F41580"/>
    <w:rsid w:val="00F420B2"/>
    <w:rsid w:val="00F42585"/>
    <w:rsid w:val="00F42D71"/>
    <w:rsid w:val="00F44040"/>
    <w:rsid w:val="00F44D71"/>
    <w:rsid w:val="00F47098"/>
    <w:rsid w:val="00F50E0F"/>
    <w:rsid w:val="00F519C4"/>
    <w:rsid w:val="00F5538B"/>
    <w:rsid w:val="00F55B97"/>
    <w:rsid w:val="00F577E3"/>
    <w:rsid w:val="00F6225E"/>
    <w:rsid w:val="00F6285A"/>
    <w:rsid w:val="00F62E7A"/>
    <w:rsid w:val="00F63C33"/>
    <w:rsid w:val="00F65EFB"/>
    <w:rsid w:val="00F663D5"/>
    <w:rsid w:val="00F66FE8"/>
    <w:rsid w:val="00F67022"/>
    <w:rsid w:val="00F701ED"/>
    <w:rsid w:val="00F710DA"/>
    <w:rsid w:val="00F75271"/>
    <w:rsid w:val="00F75559"/>
    <w:rsid w:val="00F75DE6"/>
    <w:rsid w:val="00F76750"/>
    <w:rsid w:val="00F76D94"/>
    <w:rsid w:val="00F777BC"/>
    <w:rsid w:val="00F77BE2"/>
    <w:rsid w:val="00F77E8C"/>
    <w:rsid w:val="00F83009"/>
    <w:rsid w:val="00F83BDA"/>
    <w:rsid w:val="00F844B2"/>
    <w:rsid w:val="00F84751"/>
    <w:rsid w:val="00F87437"/>
    <w:rsid w:val="00F87DED"/>
    <w:rsid w:val="00F91421"/>
    <w:rsid w:val="00F9335E"/>
    <w:rsid w:val="00F9457E"/>
    <w:rsid w:val="00F9475B"/>
    <w:rsid w:val="00F94ADD"/>
    <w:rsid w:val="00F960E4"/>
    <w:rsid w:val="00F969E4"/>
    <w:rsid w:val="00F9714B"/>
    <w:rsid w:val="00F97EEF"/>
    <w:rsid w:val="00FA1427"/>
    <w:rsid w:val="00FA18BB"/>
    <w:rsid w:val="00FA4D8B"/>
    <w:rsid w:val="00FA4E62"/>
    <w:rsid w:val="00FA5CA0"/>
    <w:rsid w:val="00FA5D26"/>
    <w:rsid w:val="00FB172B"/>
    <w:rsid w:val="00FB289F"/>
    <w:rsid w:val="00FB417E"/>
    <w:rsid w:val="00FB4FC5"/>
    <w:rsid w:val="00FB5FCB"/>
    <w:rsid w:val="00FB66EF"/>
    <w:rsid w:val="00FB755D"/>
    <w:rsid w:val="00FB78C5"/>
    <w:rsid w:val="00FC0DE7"/>
    <w:rsid w:val="00FC463E"/>
    <w:rsid w:val="00FC5A9C"/>
    <w:rsid w:val="00FC5DE0"/>
    <w:rsid w:val="00FC5E67"/>
    <w:rsid w:val="00FC6C4B"/>
    <w:rsid w:val="00FD0176"/>
    <w:rsid w:val="00FD0342"/>
    <w:rsid w:val="00FD0427"/>
    <w:rsid w:val="00FD0BFE"/>
    <w:rsid w:val="00FD1165"/>
    <w:rsid w:val="00FD1D65"/>
    <w:rsid w:val="00FD5F11"/>
    <w:rsid w:val="00FD7BFB"/>
    <w:rsid w:val="00FD7D07"/>
    <w:rsid w:val="00FE19AA"/>
    <w:rsid w:val="00FE203D"/>
    <w:rsid w:val="00FE3664"/>
    <w:rsid w:val="00FE3D8A"/>
    <w:rsid w:val="00FE45C7"/>
    <w:rsid w:val="00FE5043"/>
    <w:rsid w:val="00FE54BA"/>
    <w:rsid w:val="00FE6A24"/>
    <w:rsid w:val="00FF03FC"/>
    <w:rsid w:val="00FF06D7"/>
    <w:rsid w:val="00FF160F"/>
    <w:rsid w:val="00FF449A"/>
    <w:rsid w:val="00FF6398"/>
    <w:rsid w:val="00FF6641"/>
    <w:rsid w:val="00FF7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F66B3A8D-FF1C-41EC-84D7-B8B523DD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938"/>
    <w:pPr>
      <w:keepNext/>
      <w:keepLines/>
      <w:spacing w:before="240" w:after="120"/>
      <w:outlineLvl w:val="0"/>
    </w:pPr>
    <w:rPr>
      <w:rFonts w:ascii="Times New Roman" w:eastAsiaTheme="majorEastAsia"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 w:type="paragraph" w:styleId="Bibliography">
    <w:name w:val="Bibliography"/>
    <w:basedOn w:val="Normal"/>
    <w:next w:val="Normal"/>
    <w:uiPriority w:val="37"/>
    <w:unhideWhenUsed/>
    <w:rsid w:val="000B60F3"/>
    <w:pPr>
      <w:spacing w:after="0" w:line="240" w:lineRule="auto"/>
      <w:ind w:left="720" w:hanging="720"/>
    </w:pPr>
  </w:style>
  <w:style w:type="paragraph" w:styleId="HTMLPreformatted">
    <w:name w:val="HTML Preformatted"/>
    <w:basedOn w:val="Normal"/>
    <w:link w:val="HTMLPreformattedChar"/>
    <w:uiPriority w:val="99"/>
    <w:semiHidden/>
    <w:unhideWhenUsed/>
    <w:rsid w:val="006157F1"/>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157F1"/>
    <w:rPr>
      <w:rFonts w:ascii="Courier New" w:hAnsi="Courier New" w:cs="Courier New"/>
      <w:sz w:val="20"/>
      <w:szCs w:val="20"/>
    </w:rPr>
  </w:style>
  <w:style w:type="paragraph" w:styleId="Title">
    <w:name w:val="Title"/>
    <w:basedOn w:val="Normal"/>
    <w:next w:val="Normal"/>
    <w:link w:val="TitleChar"/>
    <w:uiPriority w:val="10"/>
    <w:qFormat/>
    <w:rsid w:val="00E33938"/>
    <w:pPr>
      <w:spacing w:after="0" w:line="240" w:lineRule="auto"/>
      <w:contextualSpacing/>
    </w:pPr>
    <w:rPr>
      <w:rFonts w:ascii="Times New Roman" w:eastAsiaTheme="majorEastAsia" w:hAnsi="Times New Roman" w:cs="Times New Roman"/>
      <w:b/>
      <w:bCs/>
      <w:spacing w:val="-10"/>
      <w:kern w:val="28"/>
      <w:sz w:val="28"/>
      <w:szCs w:val="28"/>
    </w:rPr>
  </w:style>
  <w:style w:type="character" w:customStyle="1" w:styleId="TitleChar">
    <w:name w:val="Title Char"/>
    <w:basedOn w:val="DefaultParagraphFont"/>
    <w:link w:val="Title"/>
    <w:uiPriority w:val="10"/>
    <w:rsid w:val="00E33938"/>
    <w:rPr>
      <w:rFonts w:ascii="Times New Roman" w:eastAsiaTheme="majorEastAsia" w:hAnsi="Times New Roman" w:cs="Times New Roman"/>
      <w:b/>
      <w:bCs/>
      <w:spacing w:val="-10"/>
      <w:kern w:val="28"/>
      <w:sz w:val="28"/>
      <w:szCs w:val="28"/>
    </w:rPr>
  </w:style>
  <w:style w:type="character" w:customStyle="1" w:styleId="Heading1Char">
    <w:name w:val="Heading 1 Char"/>
    <w:basedOn w:val="DefaultParagraphFont"/>
    <w:link w:val="Heading1"/>
    <w:uiPriority w:val="9"/>
    <w:rsid w:val="00E33938"/>
    <w:rPr>
      <w:rFonts w:ascii="Times New Roman" w:eastAsiaTheme="majorEastAsia" w:hAnsi="Times New Roman" w:cs="Times New Roman"/>
      <w:b/>
      <w:bCs/>
      <w:sz w:val="28"/>
      <w:szCs w:val="28"/>
    </w:rPr>
  </w:style>
  <w:style w:type="paragraph" w:styleId="ListParagraph">
    <w:name w:val="List Paragraph"/>
    <w:basedOn w:val="Normal"/>
    <w:uiPriority w:val="34"/>
    <w:qFormat/>
    <w:rsid w:val="008F1A22"/>
    <w:pPr>
      <w:ind w:firstLineChars="200" w:firstLine="420"/>
    </w:pPr>
  </w:style>
  <w:style w:type="character" w:styleId="FollowedHyperlink">
    <w:name w:val="FollowedHyperlink"/>
    <w:basedOn w:val="DefaultParagraphFont"/>
    <w:uiPriority w:val="99"/>
    <w:semiHidden/>
    <w:unhideWhenUsed/>
    <w:rsid w:val="00A519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42281">
      <w:bodyDiv w:val="1"/>
      <w:marLeft w:val="0"/>
      <w:marRight w:val="0"/>
      <w:marTop w:val="0"/>
      <w:marBottom w:val="0"/>
      <w:divBdr>
        <w:top w:val="none" w:sz="0" w:space="0" w:color="auto"/>
        <w:left w:val="none" w:sz="0" w:space="0" w:color="auto"/>
        <w:bottom w:val="none" w:sz="0" w:space="0" w:color="auto"/>
        <w:right w:val="none" w:sz="0" w:space="0" w:color="auto"/>
      </w:divBdr>
    </w:div>
    <w:div w:id="52045995">
      <w:bodyDiv w:val="1"/>
      <w:marLeft w:val="0"/>
      <w:marRight w:val="0"/>
      <w:marTop w:val="0"/>
      <w:marBottom w:val="0"/>
      <w:divBdr>
        <w:top w:val="none" w:sz="0" w:space="0" w:color="auto"/>
        <w:left w:val="none" w:sz="0" w:space="0" w:color="auto"/>
        <w:bottom w:val="none" w:sz="0" w:space="0" w:color="auto"/>
        <w:right w:val="none" w:sz="0" w:space="0" w:color="auto"/>
      </w:divBdr>
    </w:div>
    <w:div w:id="82386232">
      <w:bodyDiv w:val="1"/>
      <w:marLeft w:val="0"/>
      <w:marRight w:val="0"/>
      <w:marTop w:val="0"/>
      <w:marBottom w:val="0"/>
      <w:divBdr>
        <w:top w:val="none" w:sz="0" w:space="0" w:color="auto"/>
        <w:left w:val="none" w:sz="0" w:space="0" w:color="auto"/>
        <w:bottom w:val="none" w:sz="0" w:space="0" w:color="auto"/>
        <w:right w:val="none" w:sz="0" w:space="0" w:color="auto"/>
      </w:divBdr>
    </w:div>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194270152">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760024852">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7263271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 w:id="803893849">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1788311654">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58822870">
      <w:bodyDiv w:val="1"/>
      <w:marLeft w:val="0"/>
      <w:marRight w:val="0"/>
      <w:marTop w:val="0"/>
      <w:marBottom w:val="0"/>
      <w:divBdr>
        <w:top w:val="none" w:sz="0" w:space="0" w:color="auto"/>
        <w:left w:val="none" w:sz="0" w:space="0" w:color="auto"/>
        <w:bottom w:val="none" w:sz="0" w:space="0" w:color="auto"/>
        <w:right w:val="none" w:sz="0" w:space="0" w:color="auto"/>
      </w:divBdr>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135489546">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44770629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88283039">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407845745">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61296485">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1972052402">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75211403">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2111849348">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80027290">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 w:id="14334713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sChild>
    </w:div>
    <w:div w:id="891581659">
      <w:bodyDiv w:val="1"/>
      <w:marLeft w:val="0"/>
      <w:marRight w:val="0"/>
      <w:marTop w:val="0"/>
      <w:marBottom w:val="0"/>
      <w:divBdr>
        <w:top w:val="none" w:sz="0" w:space="0" w:color="auto"/>
        <w:left w:val="none" w:sz="0" w:space="0" w:color="auto"/>
        <w:bottom w:val="none" w:sz="0" w:space="0" w:color="auto"/>
        <w:right w:val="none" w:sz="0" w:space="0" w:color="auto"/>
      </w:divBdr>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721827681">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5587163">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225606659">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522792945">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3064003">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475031635">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27027624">
          <w:marLeft w:val="480"/>
          <w:marRight w:val="0"/>
          <w:marTop w:val="0"/>
          <w:marBottom w:val="0"/>
          <w:divBdr>
            <w:top w:val="none" w:sz="0" w:space="0" w:color="auto"/>
            <w:left w:val="none" w:sz="0" w:space="0" w:color="auto"/>
            <w:bottom w:val="none" w:sz="0" w:space="0" w:color="auto"/>
            <w:right w:val="none" w:sz="0" w:space="0" w:color="auto"/>
          </w:divBdr>
        </w:div>
        <w:div w:id="385493307">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239601883">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570428566">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59328538">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57366040">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sChild>
    </w:div>
    <w:div w:id="1572544648">
      <w:bodyDiv w:val="1"/>
      <w:marLeft w:val="0"/>
      <w:marRight w:val="0"/>
      <w:marTop w:val="0"/>
      <w:marBottom w:val="0"/>
      <w:divBdr>
        <w:top w:val="none" w:sz="0" w:space="0" w:color="auto"/>
        <w:left w:val="none" w:sz="0" w:space="0" w:color="auto"/>
        <w:bottom w:val="none" w:sz="0" w:space="0" w:color="auto"/>
        <w:right w:val="none" w:sz="0" w:space="0" w:color="auto"/>
      </w:divBdr>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42410744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774208345">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48041695">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01318819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58677742">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2142072037">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0038957">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 w:id="1310399481">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20011141">
          <w:marLeft w:val="480"/>
          <w:marRight w:val="0"/>
          <w:marTop w:val="0"/>
          <w:marBottom w:val="0"/>
          <w:divBdr>
            <w:top w:val="none" w:sz="0" w:space="0" w:color="auto"/>
            <w:left w:val="none" w:sz="0" w:space="0" w:color="auto"/>
            <w:bottom w:val="none" w:sz="0" w:space="0" w:color="auto"/>
            <w:right w:val="none" w:sz="0" w:space="0" w:color="auto"/>
          </w:divBdr>
        </w:div>
        <w:div w:id="373846639">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sChild>
    </w:div>
    <w:div w:id="2033066764">
      <w:bodyDiv w:val="1"/>
      <w:marLeft w:val="0"/>
      <w:marRight w:val="0"/>
      <w:marTop w:val="0"/>
      <w:marBottom w:val="0"/>
      <w:divBdr>
        <w:top w:val="none" w:sz="0" w:space="0" w:color="auto"/>
        <w:left w:val="none" w:sz="0" w:space="0" w:color="auto"/>
        <w:bottom w:val="none" w:sz="0" w:space="0" w:color="auto"/>
        <w:right w:val="none" w:sz="0" w:space="0" w:color="auto"/>
      </w:divBdr>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877814549">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sChild>
    </w:div>
    <w:div w:id="212267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1016/j.dnarep.2012.12.004" TargetMode="External"/><Relationship Id="rId18" Type="http://schemas.microsoft.com/office/2018/08/relationships/commentsExtensible" Target="commentsExtensible.xm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bmcbioinformatics.biomedcentral.com/articles/10.1186/s12859-020-03772-3" TargetMode="External"/><Relationship Id="rId7" Type="http://schemas.openxmlformats.org/officeDocument/2006/relationships/settings" Target="settings.xml"/><Relationship Id="rId12" Type="http://schemas.openxmlformats.org/officeDocument/2006/relationships/hyperlink" Target="https://cancer.sanger.ac.uk/signatures/documents/4/PCAWG7_indel_classification_2021_08_31.xlsx" TargetMode="External"/><Relationship Id="rId17" Type="http://schemas.microsoft.com/office/2016/09/relationships/commentsIds" Target="commentsIds.xml"/><Relationship Id="rId25" Type="http://schemas.openxmlformats.org/officeDocument/2006/relationships/hyperlink" Target="https://doi.org/10.1038/srep15587" TargetMode="Externa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yperlink" Target="https://cancer.sanger.ac.uk/cosmic/census?tier=1"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o.liu@gzhmu.edu.cn" TargetMode="External"/><Relationship Id="rId24" Type="http://schemas.openxmlformats.org/officeDocument/2006/relationships/hyperlink" Target="https://www.synapse.org/" TargetMode="Externa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hyperlink" Target="https://genomebiology.biomedcentral.com/articles/10.1186/s13059-018-1509-y" TargetMode="External"/><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hyperlink" Target="https://dcc.icgc.org/releases/current/Projec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10.1073/pnas.1012363108" TargetMode="External"/><Relationship Id="rId22" Type="http://schemas.openxmlformats.org/officeDocument/2006/relationships/hyperlink" Target="https://hgdownload.cse.ucsc.edu/goldenPath/hg19/encodeDCC/wgEncodeUwRepliSeq/" TargetMode="External"/><Relationship Id="rId27" Type="http://schemas.openxmlformats.org/officeDocument/2006/relationships/fontTable" Target="fontTable.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13DC2"/>
    <w:rsid w:val="00022403"/>
    <w:rsid w:val="000265FD"/>
    <w:rsid w:val="00034224"/>
    <w:rsid w:val="00046B90"/>
    <w:rsid w:val="00047032"/>
    <w:rsid w:val="00087812"/>
    <w:rsid w:val="000963E9"/>
    <w:rsid w:val="000A2D8F"/>
    <w:rsid w:val="000C2FAC"/>
    <w:rsid w:val="000C5EDD"/>
    <w:rsid w:val="000D4079"/>
    <w:rsid w:val="00105552"/>
    <w:rsid w:val="001239F1"/>
    <w:rsid w:val="00175A6B"/>
    <w:rsid w:val="001925AB"/>
    <w:rsid w:val="001B7519"/>
    <w:rsid w:val="001F555B"/>
    <w:rsid w:val="0025125E"/>
    <w:rsid w:val="00263BF2"/>
    <w:rsid w:val="002A168B"/>
    <w:rsid w:val="003020F3"/>
    <w:rsid w:val="00341629"/>
    <w:rsid w:val="00357EC0"/>
    <w:rsid w:val="00361F99"/>
    <w:rsid w:val="00363FD3"/>
    <w:rsid w:val="0037481A"/>
    <w:rsid w:val="00384AA4"/>
    <w:rsid w:val="003D0634"/>
    <w:rsid w:val="003D7FAC"/>
    <w:rsid w:val="003E25B6"/>
    <w:rsid w:val="003E3342"/>
    <w:rsid w:val="003E7E0F"/>
    <w:rsid w:val="003F2736"/>
    <w:rsid w:val="004165A8"/>
    <w:rsid w:val="0048034F"/>
    <w:rsid w:val="00483217"/>
    <w:rsid w:val="00492925"/>
    <w:rsid w:val="004C58E8"/>
    <w:rsid w:val="004C7A6D"/>
    <w:rsid w:val="004F6966"/>
    <w:rsid w:val="005317D3"/>
    <w:rsid w:val="00534DF7"/>
    <w:rsid w:val="00546612"/>
    <w:rsid w:val="00557CCD"/>
    <w:rsid w:val="005B1ECB"/>
    <w:rsid w:val="005E4330"/>
    <w:rsid w:val="00600C72"/>
    <w:rsid w:val="00626337"/>
    <w:rsid w:val="00632CB8"/>
    <w:rsid w:val="00634124"/>
    <w:rsid w:val="006448A7"/>
    <w:rsid w:val="00695AC6"/>
    <w:rsid w:val="0069627E"/>
    <w:rsid w:val="00697A27"/>
    <w:rsid w:val="006B19E8"/>
    <w:rsid w:val="006E0F37"/>
    <w:rsid w:val="006E4FAA"/>
    <w:rsid w:val="006E67E3"/>
    <w:rsid w:val="007131D0"/>
    <w:rsid w:val="007134EB"/>
    <w:rsid w:val="007211AB"/>
    <w:rsid w:val="00736A43"/>
    <w:rsid w:val="00736F7D"/>
    <w:rsid w:val="00766357"/>
    <w:rsid w:val="007728FE"/>
    <w:rsid w:val="007852EF"/>
    <w:rsid w:val="007D0936"/>
    <w:rsid w:val="007D638B"/>
    <w:rsid w:val="00822DF7"/>
    <w:rsid w:val="00835276"/>
    <w:rsid w:val="008629B8"/>
    <w:rsid w:val="008731E2"/>
    <w:rsid w:val="008D2C2E"/>
    <w:rsid w:val="008F3341"/>
    <w:rsid w:val="00903844"/>
    <w:rsid w:val="009069D1"/>
    <w:rsid w:val="0092418F"/>
    <w:rsid w:val="00935E29"/>
    <w:rsid w:val="00975BEB"/>
    <w:rsid w:val="009E56CE"/>
    <w:rsid w:val="009E603B"/>
    <w:rsid w:val="00A02748"/>
    <w:rsid w:val="00A43319"/>
    <w:rsid w:val="00A568FE"/>
    <w:rsid w:val="00A97ED7"/>
    <w:rsid w:val="00AA1E28"/>
    <w:rsid w:val="00AC3C06"/>
    <w:rsid w:val="00AF79AE"/>
    <w:rsid w:val="00B23970"/>
    <w:rsid w:val="00B4288D"/>
    <w:rsid w:val="00B90F76"/>
    <w:rsid w:val="00BA7F5C"/>
    <w:rsid w:val="00BE4664"/>
    <w:rsid w:val="00C5376A"/>
    <w:rsid w:val="00CA370A"/>
    <w:rsid w:val="00CA4B11"/>
    <w:rsid w:val="00CA7AB5"/>
    <w:rsid w:val="00CD1803"/>
    <w:rsid w:val="00D160E2"/>
    <w:rsid w:val="00D359AF"/>
    <w:rsid w:val="00D41C1D"/>
    <w:rsid w:val="00D84AC5"/>
    <w:rsid w:val="00D9293B"/>
    <w:rsid w:val="00DD3009"/>
    <w:rsid w:val="00DD3CFD"/>
    <w:rsid w:val="00DF0780"/>
    <w:rsid w:val="00E1001D"/>
    <w:rsid w:val="00E22559"/>
    <w:rsid w:val="00E55180"/>
    <w:rsid w:val="00E74567"/>
    <w:rsid w:val="00EA1D1B"/>
    <w:rsid w:val="00F41580"/>
    <w:rsid w:val="00F60165"/>
    <w:rsid w:val="00FB41B5"/>
    <w:rsid w:val="00FD14AB"/>
    <w:rsid w:val="00FE19AA"/>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9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DCE581B-9398-4C92-88C6-584968675816}">
  <ds:schemaRefs>
    <ds:schemaRef ds:uri="http://schemas.microsoft.com/sharepoint/v3/contenttype/forms"/>
  </ds:schemaRefs>
</ds:datastoreItem>
</file>

<file path=customXml/itemProps3.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33</Pages>
  <Words>30236</Words>
  <Characters>172349</Characters>
  <Application>Microsoft Office Word</Application>
  <DocSecurity>0</DocSecurity>
  <Lines>1436</Lines>
  <Paragraphs>404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Mo Liu</cp:lastModifiedBy>
  <cp:revision>76</cp:revision>
  <cp:lastPrinted>2025-06-06T09:23:00Z</cp:lastPrinted>
  <dcterms:created xsi:type="dcterms:W3CDTF">2025-07-02T22:14:00Z</dcterms:created>
  <dcterms:modified xsi:type="dcterms:W3CDTF">2025-07-10T11:33:00Z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y fmtid="{D5CDD505-2E9C-101B-9397-08002B2CF9AE}" pid="3" name="ZOTERO_PREF_1">
    <vt:lpwstr>&lt;data data-version="3" zotero-version="7.0.15"&gt;&lt;session id="NQFYwlEF"/&gt;&lt;style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