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26CB73B7"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extended sequence investigation 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E5920AA"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ins w:id="1" w:author="Steve Rozen, Ph.D." w:date="2025-04-30T08:00:00Z" w16du:dateUtc="2025-04-30T12:00:00Z">
        <w:r w:rsidR="009E5692">
          <w:rPr>
            <w:rFonts w:ascii="Times New Roman" w:hAnsi="Times New Roman" w:cs="Times New Roman"/>
            <w:sz w:val="24"/>
            <w:szCs w:val="24"/>
          </w:rPr>
          <w:t xml:space="preserve">also </w:t>
        </w:r>
      </w:ins>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B6B5A29"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del w:id="2" w:author="Steve Rozen, Ph.D." w:date="2025-04-30T08:01:00Z" w16du:dateUtc="2025-04-30T12:01:00Z">
        <w:r w:rsidR="00FA5CA0" w:rsidRPr="00FA5CA0" w:rsidDel="009E5692">
          <w:rPr>
            <w:rFonts w:ascii="Times New Roman" w:hAnsi="Times New Roman" w:cs="Times New Roman"/>
            <w:sz w:val="24"/>
            <w:szCs w:val="24"/>
          </w:rPr>
          <w:delText xml:space="preserve">through </w:delText>
        </w:r>
      </w:del>
      <w:ins w:id="3" w:author="Steve Rozen, Ph.D." w:date="2025-04-30T08:01:00Z" w16du:dateUtc="2025-04-30T12:01:00Z">
        <w:r w:rsidR="009E5692">
          <w:rPr>
            <w:rFonts w:ascii="Times New Roman" w:hAnsi="Times New Roman" w:cs="Times New Roman"/>
            <w:sz w:val="24"/>
            <w:szCs w:val="24"/>
          </w:rPr>
          <w:t>in</w:t>
        </w:r>
        <w:r w:rsidR="009E5692" w:rsidRPr="00FA5CA0">
          <w:rPr>
            <w:rFonts w:ascii="Times New Roman" w:hAnsi="Times New Roman" w:cs="Times New Roman"/>
            <w:sz w:val="24"/>
            <w:szCs w:val="24"/>
          </w:rPr>
          <w:t xml:space="preserve"> </w:t>
        </w:r>
      </w:ins>
      <w:r w:rsidR="00FA5CA0" w:rsidRPr="00FA5CA0">
        <w:rPr>
          <w:rFonts w:ascii="Times New Roman" w:hAnsi="Times New Roman" w:cs="Times New Roman"/>
          <w:sz w:val="24"/>
          <w:szCs w:val="24"/>
        </w:rPr>
        <w:t xml:space="preserve">two </w:t>
      </w:r>
      <w:del w:id="4" w:author="Steve Rozen, Ph.D." w:date="2025-04-30T08:01:00Z" w16du:dateUtc="2025-04-30T12:01:00Z">
        <w:r w:rsidR="00FA5CA0" w:rsidRPr="00FA5CA0" w:rsidDel="009E5692">
          <w:rPr>
            <w:rFonts w:ascii="Times New Roman" w:hAnsi="Times New Roman" w:cs="Times New Roman"/>
            <w:sz w:val="24"/>
            <w:szCs w:val="24"/>
          </w:rPr>
          <w:delText>approaches</w:delText>
        </w:r>
      </w:del>
      <w:ins w:id="5" w:author="Steve Rozen, Ph.D." w:date="2025-04-30T08:01:00Z" w16du:dateUtc="2025-04-30T12:01:00Z">
        <w:r w:rsidR="009E5692">
          <w:rPr>
            <w:rFonts w:ascii="Times New Roman" w:hAnsi="Times New Roman" w:cs="Times New Roman"/>
            <w:sz w:val="24"/>
            <w:szCs w:val="24"/>
          </w:rPr>
          <w:t>ways</w:t>
        </w:r>
      </w:ins>
      <w:r w:rsidR="00FA5CA0" w:rsidRPr="00FA5CA0">
        <w:rPr>
          <w:rFonts w:ascii="Times New Roman" w:hAnsi="Times New Roman" w:cs="Times New Roman"/>
          <w:sz w:val="24"/>
          <w:szCs w:val="24"/>
        </w:rPr>
        <w:t xml:space="preserve">: (1) </w:t>
      </w:r>
      <w:ins w:id="6" w:author="Steve Rozen, Ph.D." w:date="2025-04-30T08:01:00Z" w16du:dateUtc="2025-04-30T12:01:00Z">
        <w:r w:rsidR="009E5692">
          <w:rPr>
            <w:rFonts w:ascii="Times New Roman" w:hAnsi="Times New Roman" w:cs="Times New Roman"/>
            <w:sz w:val="24"/>
            <w:szCs w:val="24"/>
          </w:rPr>
          <w:t xml:space="preserve">by </w:t>
        </w:r>
      </w:ins>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ins w:id="7" w:author="Steve Rozen, Ph.D." w:date="2025-04-30T08:01:00Z" w16du:dateUtc="2025-04-30T12:01:00Z">
        <w:r w:rsidR="009E5692">
          <w:rPr>
            <w:rFonts w:ascii="Times New Roman" w:hAnsi="Times New Roman" w:cs="Times New Roman"/>
            <w:sz w:val="24"/>
            <w:szCs w:val="24"/>
          </w:rPr>
          <w:t>,</w:t>
        </w:r>
      </w:ins>
      <w:del w:id="8" w:author="Steve Rozen, Ph.D." w:date="2025-04-30T08:00:00Z" w16du:dateUtc="2025-04-30T12:00:00Z">
        <w:r w:rsidR="00FA5CA0" w:rsidRPr="00FA5CA0" w:rsidDel="009E5692">
          <w:rPr>
            <w:rFonts w:ascii="Times New Roman" w:hAnsi="Times New Roman" w:cs="Times New Roman"/>
            <w:sz w:val="24"/>
            <w:szCs w:val="24"/>
          </w:rPr>
          <w:delText>;</w:delText>
        </w:r>
      </w:del>
      <w:r w:rsidR="00FA5CA0" w:rsidRPr="00FA5CA0">
        <w:rPr>
          <w:rFonts w:ascii="Times New Roman" w:hAnsi="Times New Roman" w:cs="Times New Roman"/>
          <w:sz w:val="24"/>
          <w:szCs w:val="24"/>
        </w:rPr>
        <w:t xml:space="preserve"> </w:t>
      </w:r>
      <w:del w:id="9" w:author="Steve Rozen, Ph.D." w:date="2025-04-30T08:01:00Z" w16du:dateUtc="2025-04-30T12:01:00Z">
        <w:r w:rsidR="00FA5CA0" w:rsidRPr="00FA5CA0" w:rsidDel="009E5692">
          <w:rPr>
            <w:rFonts w:ascii="Times New Roman" w:hAnsi="Times New Roman" w:cs="Times New Roman"/>
            <w:sz w:val="24"/>
            <w:szCs w:val="24"/>
          </w:rPr>
          <w:delText>and/</w:delText>
        </w:r>
      </w:del>
      <w:r w:rsidR="00FA5CA0" w:rsidRPr="00FA5CA0">
        <w:rPr>
          <w:rFonts w:ascii="Times New Roman" w:hAnsi="Times New Roman" w:cs="Times New Roman"/>
          <w:sz w:val="24"/>
          <w:szCs w:val="24"/>
        </w:rPr>
        <w:t xml:space="preserve">or (2) </w:t>
      </w:r>
      <w:ins w:id="10" w:author="Steve Rozen, Ph.D." w:date="2025-04-30T08:01:00Z" w16du:dateUtc="2025-04-30T12:01:00Z">
        <w:r w:rsidR="009E5692">
          <w:rPr>
            <w:rFonts w:ascii="Times New Roman" w:hAnsi="Times New Roman" w:cs="Times New Roman"/>
            <w:sz w:val="24"/>
            <w:szCs w:val="24"/>
          </w:rPr>
          <w:t xml:space="preserve">by </w:t>
        </w:r>
      </w:ins>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commentRangeStart w:id="11"/>
      <w:r w:rsidR="003435F6">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{"citationID":"JVHPg3Pp","properties":{"formattedCitation":"(Alexandrov et al. 2020; 2014; Nik-Zainal et al. 2012; Degasperi et al. 2022; Chen et al. 2024; Jin et al. 2024)","plainCitation":"(Alexandrov et al. 2020;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w:instrText>
      </w:r>
      <w:r w:rsidR="00FA18BB">
        <w:rPr>
          <w:rFonts w:ascii="Times New Roman" w:hAnsi="Times New Roman" w:cs="Times New Roman" w:hint="eastAsia"/>
          <w:sz w:val="24"/>
          <w:szCs w:val="24"/>
        </w:rPr>
        <w:instrText>–</w:instrText>
      </w:r>
      <w:r w:rsidR="00FA18BB">
        <w:rPr>
          <w:rFonts w:ascii="Times New Roman" w:hAnsi="Times New Roman" w:cs="Times New Roman"/>
          <w:sz w:val="24"/>
          <w:szCs w:val="24"/>
        </w:rPr>
        <w:instrText xml:space="preserve">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2020; 2014; Nik-Zainal et al. 2012; Degasperi et al. 2022; Chen et al. 2024; Jin et al. 2024)</w:t>
      </w:r>
      <w:r w:rsidR="003435F6">
        <w:rPr>
          <w:rFonts w:ascii="Times New Roman" w:hAnsi="Times New Roman" w:cs="Times New Roman"/>
          <w:sz w:val="24"/>
          <w:szCs w:val="24"/>
        </w:rPr>
        <w:fldChar w:fldCharType="end"/>
      </w:r>
      <w:commentRangeEnd w:id="11"/>
      <w:r w:rsidR="009E5692">
        <w:rPr>
          <w:rStyle w:val="CommentReference"/>
        </w:rPr>
        <w:commentReference w:id="11"/>
      </w:r>
      <w:r w:rsidR="00FA5CA0" w:rsidRPr="00FA5CA0">
        <w:rPr>
          <w:rFonts w:ascii="Times New Roman" w:hAnsi="Times New Roman" w:cs="Times New Roman"/>
          <w:sz w:val="24"/>
          <w:szCs w:val="24"/>
        </w:rPr>
        <w:t>.</w:t>
      </w:r>
      <w:r w:rsidR="009D3010" w:rsidRPr="009D3010">
        <w:t xml:space="preserve"> </w:t>
      </w:r>
      <w:del w:id="12" w:author="Steve Rozen, Ph.D." w:date="2025-04-30T08:02:00Z" w16du:dateUtc="2025-04-30T12:02:00Z">
        <w:r w:rsidR="009D3010" w:rsidRPr="009D3010" w:rsidDel="009E5692">
          <w:rPr>
            <w:rFonts w:ascii="Times New Roman" w:hAnsi="Times New Roman" w:cs="Times New Roman"/>
            <w:sz w:val="24"/>
            <w:szCs w:val="24"/>
          </w:rPr>
          <w:delText>D</w:delText>
        </w:r>
      </w:del>
      <w:ins w:id="13" w:author="Steve Rozen, Ph.D." w:date="2025-04-30T08:02:00Z" w16du:dateUtc="2025-04-30T12:02:00Z">
        <w:r w:rsidR="009E5692">
          <w:rPr>
            <w:rFonts w:ascii="Times New Roman" w:hAnsi="Times New Roman" w:cs="Times New Roman"/>
            <w:sz w:val="24"/>
            <w:szCs w:val="24"/>
          </w:rPr>
          <w:t>For example, d</w:t>
        </w:r>
      </w:ins>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in addition to its SBS signature, AA also small insertion-and-deletion (ID) </w:t>
      </w:r>
      <w:r w:rsidR="00200278">
        <w:rPr>
          <w:rFonts w:ascii="Times New Roman" w:hAnsi="Times New Roman" w:cs="Times New Roman"/>
          <w:sz w:val="24"/>
          <w:szCs w:val="24"/>
        </w:rPr>
        <w:t>and generates double-</w:t>
      </w:r>
      <w:r w:rsidR="00200278">
        <w:rPr>
          <w:rFonts w:ascii="Times New Roman" w:hAnsi="Times New Roman" w:cs="Times New Roman"/>
          <w:sz w:val="24"/>
          <w:szCs w:val="24"/>
        </w:rPr>
        <w:lastRenderedPageBreak/>
        <w:t xml:space="preserv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w:t>
      </w:r>
      <w:r w:rsidR="00736F8D">
        <w:rPr>
          <w:rFonts w:ascii="Times New Roman" w:hAnsi="Times New Roman" w:cs="Times New Roman"/>
          <w:sz w:val="24"/>
          <w:szCs w:val="24"/>
        </w:rPr>
        <w:t>These signatures</w:t>
      </w:r>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confirmed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66417E6" w14:textId="0D4506BE" w:rsidR="00936A09" w:rsidRPr="008A1C58" w:rsidRDefault="00594AAB" w:rsidP="008A1C58">
      <w:pPr>
        <w:spacing w:line="480" w:lineRule="auto"/>
        <w:rPr>
          <w:rFonts w:ascii="Times New Roman" w:hAnsi="Times New Roman" w:cs="Times New Roman"/>
          <w:sz w:val="24"/>
          <w:szCs w:val="24"/>
        </w:rPr>
      </w:pPr>
      <w:commentRangeStart w:id="14"/>
      <w:r w:rsidRPr="00594AAB">
        <w:rPr>
          <w:rFonts w:ascii="Times New Roman" w:hAnsi="Times New Roman" w:cs="Times New Roman"/>
          <w:sz w:val="24"/>
          <w:szCs w:val="24"/>
        </w:rPr>
        <w:t xml:space="preserve">While the characterization of mutational signatures has primarily concentrated on SBSs, ID signatures also offer valuable </w:t>
      </w:r>
      <w:commentRangeStart w:id="15"/>
      <w:r w:rsidRPr="00594AAB">
        <w:rPr>
          <w:rFonts w:ascii="Times New Roman" w:hAnsi="Times New Roman" w:cs="Times New Roman"/>
          <w:sz w:val="24"/>
          <w:szCs w:val="24"/>
        </w:rPr>
        <w:t>insights into mutagenic mechanisms</w:t>
      </w:r>
      <w:commentRangeEnd w:id="15"/>
      <w:r w:rsidR="00200278">
        <w:rPr>
          <w:rStyle w:val="CommentReference"/>
        </w:rPr>
        <w:commentReference w:id="15"/>
      </w:r>
      <w:r w:rsidRPr="00594AAB">
        <w:rPr>
          <w:rFonts w:ascii="Times New Roman" w:hAnsi="Times New Roman" w:cs="Times New Roman"/>
          <w:sz w:val="24"/>
          <w:szCs w:val="24"/>
        </w:rPr>
        <w:t>.</w:t>
      </w:r>
      <w:r w:rsidR="00F710DA">
        <w:rPr>
          <w:rFonts w:ascii="Times New Roman" w:hAnsi="Times New Roman" w:cs="Times New Roman" w:hint="eastAsia"/>
          <w:sz w:val="24"/>
          <w:szCs w:val="24"/>
        </w:rPr>
        <w:t xml:space="preserve"> The AA SBS and DBS signatures </w:t>
      </w:r>
      <w:r w:rsidR="00E37E7D">
        <w:rPr>
          <w:rFonts w:ascii="Times New Roman" w:hAnsi="Times New Roman" w:cs="Times New Roman"/>
          <w:sz w:val="24"/>
          <w:szCs w:val="24"/>
        </w:rPr>
        <w:t>involving</w:t>
      </w:r>
      <w:r w:rsidR="00413EF2">
        <w:rPr>
          <w:rFonts w:ascii="Times New Roman" w:hAnsi="Times New Roman" w:cs="Times New Roman" w:hint="eastAsia"/>
          <w:sz w:val="24"/>
          <w:szCs w:val="24"/>
        </w:rPr>
        <w:t xml:space="preserve"> T</w:t>
      </w:r>
      <w:r w:rsidR="00E37E7D">
        <w:rPr>
          <w:rFonts w:ascii="Times New Roman" w:hAnsi="Times New Roman" w:cs="Times New Roman"/>
          <w:sz w:val="24"/>
          <w:szCs w:val="24"/>
        </w:rPr>
        <w:t xml:space="preserve"> to </w:t>
      </w:r>
      <w:r w:rsidR="00413EF2">
        <w:rPr>
          <w:rFonts w:ascii="Times New Roman" w:hAnsi="Times New Roman" w:cs="Times New Roman" w:hint="eastAsia"/>
          <w:sz w:val="24"/>
          <w:szCs w:val="24"/>
        </w:rPr>
        <w:t>A</w:t>
      </w:r>
      <w:r w:rsidR="000B3E30">
        <w:rPr>
          <w:rFonts w:ascii="Times New Roman" w:hAnsi="Times New Roman" w:cs="Times New Roman" w:hint="eastAsia"/>
          <w:sz w:val="24"/>
          <w:szCs w:val="24"/>
        </w:rPr>
        <w:t xml:space="preserve"> </w:t>
      </w:r>
      <w:r w:rsidR="00E37E7D">
        <w:rPr>
          <w:rFonts w:ascii="Times New Roman" w:hAnsi="Times New Roman" w:cs="Times New Roman"/>
          <w:sz w:val="24"/>
          <w:szCs w:val="24"/>
        </w:rPr>
        <w:t xml:space="preserve">substitutions </w:t>
      </w:r>
      <w:r w:rsidR="000B3E30">
        <w:rPr>
          <w:rFonts w:ascii="Times New Roman" w:hAnsi="Times New Roman" w:cs="Times New Roman" w:hint="eastAsia"/>
          <w:sz w:val="24"/>
          <w:szCs w:val="24"/>
        </w:rPr>
        <w:t>(e.g., SBS22, C</w:t>
      </w:r>
      <w:r w:rsidR="000B3E30" w:rsidRPr="00D830DA">
        <w:rPr>
          <w:rFonts w:ascii="Times New Roman" w:hAnsi="Times New Roman" w:cs="Times New Roman"/>
          <w:sz w:val="24"/>
          <w:szCs w:val="24"/>
          <w:u w:val="single"/>
        </w:rPr>
        <w:t>T</w:t>
      </w:r>
      <w:r w:rsidR="000B3E30">
        <w:rPr>
          <w:rFonts w:ascii="Times New Roman" w:hAnsi="Times New Roman" w:cs="Times New Roman" w:hint="eastAsia"/>
          <w:sz w:val="24"/>
          <w:szCs w:val="24"/>
        </w:rPr>
        <w:t>G&gt;C</w:t>
      </w:r>
      <w:r w:rsidR="000B3E30" w:rsidRPr="00D830DA">
        <w:rPr>
          <w:rFonts w:ascii="Times New Roman" w:hAnsi="Times New Roman" w:cs="Times New Roman"/>
          <w:sz w:val="24"/>
          <w:szCs w:val="24"/>
          <w:u w:val="single"/>
        </w:rPr>
        <w:t>A</w:t>
      </w:r>
      <w:r w:rsidR="000B3E30">
        <w:rPr>
          <w:rFonts w:ascii="Times New Roman" w:hAnsi="Times New Roman" w:cs="Times New Roman" w:hint="eastAsia"/>
          <w:sz w:val="24"/>
          <w:szCs w:val="24"/>
        </w:rPr>
        <w:t xml:space="preserve">G; DBS20, </w:t>
      </w:r>
      <w:r w:rsidR="000B3E30" w:rsidRPr="00D830DA">
        <w:rPr>
          <w:rFonts w:ascii="Times New Roman" w:hAnsi="Times New Roman" w:cs="Times New Roman"/>
          <w:sz w:val="24"/>
          <w:szCs w:val="24"/>
          <w:u w:val="single"/>
        </w:rPr>
        <w:t>T</w:t>
      </w:r>
      <w:r w:rsidR="000B3E30">
        <w:rPr>
          <w:rFonts w:ascii="Times New Roman" w:hAnsi="Times New Roman" w:cs="Times New Roman" w:hint="eastAsia"/>
          <w:sz w:val="24"/>
          <w:szCs w:val="24"/>
        </w:rPr>
        <w:t>C&gt;</w:t>
      </w:r>
      <w:r w:rsidR="000B3E30" w:rsidRPr="00D830DA">
        <w:rPr>
          <w:rFonts w:ascii="Times New Roman" w:hAnsi="Times New Roman" w:cs="Times New Roman"/>
          <w:sz w:val="24"/>
          <w:szCs w:val="24"/>
          <w:u w:val="single"/>
        </w:rPr>
        <w:t>A</w:t>
      </w:r>
      <w:r w:rsidR="000B3E30">
        <w:rPr>
          <w:rFonts w:ascii="Times New Roman" w:hAnsi="Times New Roman" w:cs="Times New Roman" w:hint="eastAsia"/>
          <w:sz w:val="24"/>
          <w:szCs w:val="24"/>
        </w:rPr>
        <w:t xml:space="preserve">A). </w:t>
      </w:r>
      <w:r w:rsidR="004547AB" w:rsidRPr="004547AB">
        <w:rPr>
          <w:rFonts w:ascii="Times New Roman" w:hAnsi="Times New Roman" w:cs="Times New Roman"/>
          <w:sz w:val="24"/>
          <w:szCs w:val="24"/>
        </w:rPr>
        <w:t>Similarly, the ID signature ID23 reflects a propensity for removing single-base Cs or Ts across the genome</w:t>
      </w:r>
      <w:r w:rsidR="008B7345">
        <w:rPr>
          <w:rFonts w:ascii="Times New Roman" w:hAnsi="Times New Roman" w:cs="Times New Roman" w:hint="eastAsia"/>
          <w:sz w:val="24"/>
          <w:szCs w:val="24"/>
        </w:rPr>
        <w:t xml:space="preserve"> (e.g., CTG &gt; CG,</w:t>
      </w:r>
      <w:r w:rsidR="00F174AC">
        <w:rPr>
          <w:rFonts w:ascii="Times New Roman" w:hAnsi="Times New Roman" w:cs="Times New Roman" w:hint="eastAsia"/>
          <w:sz w:val="24"/>
          <w:szCs w:val="24"/>
        </w:rPr>
        <w:t xml:space="preserve"> TCCG&gt;TCG</w:t>
      </w:r>
      <w:r w:rsidR="004C0A0B">
        <w:rPr>
          <w:rFonts w:ascii="Times New Roman" w:hAnsi="Times New Roman" w:cs="Times New Roman" w:hint="eastAsia"/>
          <w:sz w:val="24"/>
          <w:szCs w:val="24"/>
        </w:rPr>
        <w:t>, removing C or Ts before a guanine</w:t>
      </w:r>
      <w:r w:rsidR="00F174AC">
        <w:rPr>
          <w:rFonts w:ascii="Times New Roman" w:hAnsi="Times New Roman" w:cs="Times New Roman" w:hint="eastAsia"/>
          <w:sz w:val="24"/>
          <w:szCs w:val="24"/>
        </w:rPr>
        <w:t>)</w:t>
      </w:r>
      <w:r w:rsidR="008B7345">
        <w:rPr>
          <w:rFonts w:ascii="Times New Roman" w:hAnsi="Times New Roman" w:cs="Times New Roman" w:hint="eastAsia"/>
          <w:sz w:val="24"/>
          <w:szCs w:val="24"/>
        </w:rPr>
        <w:t xml:space="preserve"> </w:t>
      </w:r>
      <w:r w:rsidR="004547AB">
        <w:rPr>
          <w:rFonts w:ascii="Times New Roman" w:hAnsi="Times New Roman" w:cs="Times New Roman" w:hint="eastAsia"/>
          <w:sz w:val="24"/>
          <w:szCs w:val="24"/>
        </w:rPr>
        <w:t>(Figure 1)</w:t>
      </w:r>
      <w:r w:rsidR="004547AB" w:rsidRPr="004547AB">
        <w:rPr>
          <w:rFonts w:ascii="Times New Roman" w:hAnsi="Times New Roman" w:cs="Times New Roman"/>
          <w:sz w:val="24"/>
          <w:szCs w:val="24"/>
        </w:rPr>
        <w:t xml:space="preserve">. </w:t>
      </w:r>
      <w:commentRangeStart w:id="16"/>
      <w:commentRangeStart w:id="17"/>
      <w:r w:rsidR="004547AB" w:rsidRPr="004547AB">
        <w:rPr>
          <w:rFonts w:ascii="Times New Roman" w:hAnsi="Times New Roman" w:cs="Times New Roman"/>
          <w:sz w:val="24"/>
          <w:szCs w:val="24"/>
        </w:rPr>
        <w:t>Furthermore, tobacco smoking not only promotes C&gt;A (SBS4) and CC&gt;AA (DBS2) mutations but also induces the removal of 1 bp C from polyC sequences of lengths 1-5, as captured by ID3</w:t>
      </w:r>
      <w:r w:rsidR="00B92F05">
        <w:rPr>
          <w:rFonts w:ascii="Times New Roman" w:hAnsi="Times New Roman" w:cs="Times New Roman" w:hint="eastAsia"/>
          <w:sz w:val="24"/>
          <w:szCs w:val="24"/>
        </w:rPr>
        <w:t xml:space="preserve">; similarly, UV exposure </w:t>
      </w:r>
      <w:r w:rsidR="00030739">
        <w:rPr>
          <w:rFonts w:ascii="Times New Roman" w:hAnsi="Times New Roman" w:cs="Times New Roman" w:hint="eastAsia"/>
          <w:sz w:val="24"/>
          <w:szCs w:val="24"/>
        </w:rPr>
        <w:t>causes C&gt;T(SBS7a) and CC&gt;TT (DBS1) mutations, as well as</w:t>
      </w:r>
      <w:r w:rsidR="006D0268">
        <w:rPr>
          <w:rFonts w:ascii="Times New Roman" w:hAnsi="Times New Roman" w:cs="Times New Roman" w:hint="eastAsia"/>
          <w:sz w:val="24"/>
          <w:szCs w:val="24"/>
        </w:rPr>
        <w:t xml:space="preserve"> GTTA&gt;GTA</w:t>
      </w:r>
      <w:r w:rsidR="006F455F">
        <w:rPr>
          <w:rFonts w:ascii="Times New Roman" w:hAnsi="Times New Roman" w:cs="Times New Roman" w:hint="eastAsia"/>
          <w:sz w:val="24"/>
          <w:szCs w:val="24"/>
        </w:rPr>
        <w:t xml:space="preserve"> or ATTA&gt;ATA</w:t>
      </w:r>
      <w:r w:rsidR="004547AB" w:rsidRPr="004547AB">
        <w:rPr>
          <w:rFonts w:ascii="Times New Roman" w:hAnsi="Times New Roman" w:cs="Times New Roman"/>
          <w:sz w:val="24"/>
          <w:szCs w:val="24"/>
        </w:rPr>
        <w:t xml:space="preserve">. </w:t>
      </w:r>
      <w:commentRangeEnd w:id="16"/>
      <w:r w:rsidR="00475D49">
        <w:rPr>
          <w:rStyle w:val="CommentReference"/>
        </w:rPr>
        <w:commentReference w:id="16"/>
      </w:r>
      <w:commentRangeEnd w:id="17"/>
      <w:r w:rsidR="00B9464D">
        <w:rPr>
          <w:rStyle w:val="CommentReference"/>
        </w:rPr>
        <w:commentReference w:id="17"/>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w:t>
      </w:r>
      <w:commentRangeEnd w:id="14"/>
      <w:r w:rsidR="007B5D43">
        <w:rPr>
          <w:rStyle w:val="CommentReference"/>
        </w:rPr>
        <w:commentReference w:id="14"/>
      </w:r>
      <w:r w:rsidR="00B716B2">
        <w:rPr>
          <w:rFonts w:ascii="Times New Roman" w:hAnsi="Times New Roman" w:cs="Times New Roman" w:hint="eastAsia"/>
          <w:sz w:val="24"/>
          <w:szCs w:val="24"/>
        </w:rPr>
        <w:t>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w:t>
      </w:r>
      <w:commentRangeStart w:id="18"/>
      <w:r w:rsidR="009F7D90" w:rsidRPr="008A1C58">
        <w:rPr>
          <w:rFonts w:ascii="Times New Roman" w:hAnsi="Times New Roman" w:cs="Times New Roman"/>
          <w:sz w:val="24"/>
          <w:szCs w:val="24"/>
        </w:rPr>
        <w:t>To date, COSMIC v3</w:t>
      </w:r>
      <w:commentRangeEnd w:id="18"/>
      <w:r w:rsidR="009E5692">
        <w:rPr>
          <w:rStyle w:val="CommentReference"/>
        </w:rPr>
        <w:commentReference w:id="18"/>
      </w:r>
      <w:r w:rsidR="009F7D90" w:rsidRPr="008A1C58">
        <w:rPr>
          <w:rFonts w:ascii="Times New Roman" w:hAnsi="Times New Roman" w:cs="Times New Roman"/>
          <w:sz w:val="24"/>
          <w:szCs w:val="24"/>
        </w:rPr>
        <w:t xml:space="preserve">.4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AF70095" w:rsidR="00756A7C" w:rsidRPr="008A1C58" w:rsidRDefault="00DE2178" w:rsidP="008A1C58">
      <w:pPr>
        <w:spacing w:line="480" w:lineRule="auto"/>
        <w:rPr>
          <w:rFonts w:ascii="Times New Roman" w:hAnsi="Times New Roman" w:cs="Times New Roman"/>
          <w:sz w:val="24"/>
          <w:szCs w:val="24"/>
        </w:rPr>
      </w:pPr>
      <w:r>
        <w:rPr>
          <w:rFonts w:ascii="Times New Roman" w:hAnsi="Times New Roman" w:cs="Times New Roman"/>
          <w:sz w:val="24"/>
          <w:szCs w:val="24"/>
        </w:rPr>
        <w:t>For the current study, we used t</w:t>
      </w:r>
      <w:r w:rsidR="00756A7C" w:rsidRPr="008A1C58">
        <w:rPr>
          <w:rFonts w:ascii="Times New Roman" w:hAnsi="Times New Roman" w:cs="Times New Roman"/>
          <w:sz w:val="24"/>
          <w:szCs w:val="24"/>
        </w:rPr>
        <w:t xml:space="preserve">he </w:t>
      </w:r>
      <w:r w:rsidR="006403B8">
        <w:rPr>
          <w:rFonts w:ascii="Times New Roman" w:hAnsi="Times New Roman" w:cs="Times New Roman"/>
          <w:sz w:val="24"/>
          <w:szCs w:val="24"/>
        </w:rPr>
        <w:t xml:space="preserve">most common </w:t>
      </w:r>
      <w:r w:rsidR="00756A7C"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Pr>
          <w:rFonts w:ascii="Times New Roman" w:hAnsi="Times New Roman" w:cs="Times New Roman"/>
          <w:sz w:val="24"/>
          <w:szCs w:val="24"/>
        </w:rPr>
        <w:t>. This classification</w:t>
      </w:r>
      <w:r w:rsidR="006403B8">
        <w:rPr>
          <w:rFonts w:ascii="Times New Roman" w:hAnsi="Times New Roman" w:cs="Times New Roman"/>
          <w:sz w:val="24"/>
          <w:szCs w:val="24"/>
        </w:rPr>
        <w:t xml:space="preserve"> depends</w:t>
      </w:r>
      <w:r w:rsidR="00756A7C" w:rsidRPr="008A1C58">
        <w:rPr>
          <w:rFonts w:ascii="Times New Roman" w:hAnsi="Times New Roman" w:cs="Times New Roman"/>
          <w:sz w:val="24"/>
          <w:szCs w:val="24"/>
        </w:rPr>
        <w:t xml:space="preserve"> </w:t>
      </w:r>
      <w:ins w:id="19" w:author="Steve Rozen, Ph.D." w:date="2025-04-30T08:05:00Z" w16du:dateUtc="2025-04-30T12:05:00Z">
        <w:r w:rsidR="009E5692">
          <w:rPr>
            <w:rFonts w:ascii="Times New Roman" w:hAnsi="Times New Roman" w:cs="Times New Roman"/>
            <w:sz w:val="24"/>
            <w:szCs w:val="24"/>
          </w:rPr>
          <w:t xml:space="preserve">on </w:t>
        </w:r>
      </w:ins>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w:t>
      </w:r>
      <w:r>
        <w:rPr>
          <w:rFonts w:ascii="Times New Roman" w:hAnsi="Times New Roman" w:cs="Times New Roman"/>
          <w:sz w:val="24"/>
          <w:szCs w:val="24"/>
        </w:rPr>
        <w:t xml:space="preserve">some aspects of </w:t>
      </w:r>
      <w:r w:rsidR="006403B8">
        <w:rPr>
          <w:rFonts w:ascii="Times New Roman" w:hAnsi="Times New Roman" w:cs="Times New Roman"/>
          <w:sz w:val="24"/>
          <w:szCs w:val="24"/>
        </w:rPr>
        <w:t xml:space="preserve">the </w:t>
      </w:r>
      <w:r w:rsidR="00756A7C" w:rsidRPr="008A1C58">
        <w:rPr>
          <w:rFonts w:ascii="Times New Roman" w:hAnsi="Times New Roman" w:cs="Times New Roman"/>
          <w:sz w:val="24"/>
          <w:szCs w:val="24"/>
        </w:rPr>
        <w:t>sequence context</w:t>
      </w:r>
      <w:r w:rsidR="00147AD8">
        <w:rPr>
          <w:rFonts w:ascii="Times New Roman" w:hAnsi="Times New Roman" w:cs="Times New Roman" w:hint="eastAsia"/>
          <w:sz w:val="24"/>
          <w:szCs w:val="24"/>
        </w:rPr>
        <w:t xml:space="preserve"> (Alexandrov et al., 2020</w:t>
      </w:r>
      <w:r>
        <w:rPr>
          <w:rFonts w:ascii="Times New Roman" w:hAnsi="Times New Roman" w:cs="Times New Roman"/>
          <w:sz w:val="24"/>
          <w:szCs w:val="24"/>
        </w:rPr>
        <w:t>)</w:t>
      </w:r>
      <w:r w:rsidR="00756A7C" w:rsidRPr="008A1C58">
        <w:rPr>
          <w:rFonts w:ascii="Times New Roman" w:hAnsi="Times New Roman" w:cs="Times New Roman"/>
          <w:sz w:val="24"/>
          <w:szCs w:val="24"/>
        </w:rPr>
        <w:t xml:space="preserve">. </w:t>
      </w:r>
      <w:ins w:id="20" w:author="Steve Rozen, Ph.D." w:date="2025-04-30T08:06:00Z" w16du:dateUtc="2025-04-30T12:06:00Z">
        <w:r w:rsidR="009E5692">
          <w:rPr>
            <w:rFonts w:ascii="Times New Roman" w:hAnsi="Times New Roman" w:cs="Times New Roman"/>
            <w:sz w:val="24"/>
            <w:szCs w:val="24"/>
          </w:rPr>
          <w:t xml:space="preserve">In more detail, </w:t>
        </w:r>
      </w:ins>
      <w:del w:id="21" w:author="Steve Rozen, Ph.D." w:date="2025-04-30T08:06:00Z" w16du:dateUtc="2025-04-30T12:06:00Z">
        <w:r w:rsidR="000A6AB6" w:rsidDel="009E5692">
          <w:rPr>
            <w:rFonts w:ascii="Times New Roman" w:hAnsi="Times New Roman" w:cs="Times New Roman"/>
            <w:sz w:val="24"/>
            <w:szCs w:val="24"/>
          </w:rPr>
          <w:delText>S</w:delText>
        </w:r>
      </w:del>
      <w:ins w:id="22" w:author="Steve Rozen, Ph.D." w:date="2025-04-30T08:06:00Z" w16du:dateUtc="2025-04-30T12:06:00Z">
        <w:r w:rsidR="009E5692">
          <w:rPr>
            <w:rFonts w:ascii="Times New Roman" w:hAnsi="Times New Roman" w:cs="Times New Roman"/>
            <w:sz w:val="24"/>
            <w:szCs w:val="24"/>
          </w:rPr>
          <w:t>s</w:t>
        </w:r>
      </w:ins>
      <w:r w:rsidR="000A6AB6">
        <w:rPr>
          <w:rFonts w:ascii="Times New Roman" w:hAnsi="Times New Roman" w:cs="Times New Roman"/>
          <w:sz w:val="24"/>
          <w:szCs w:val="24"/>
        </w:rPr>
        <w:t>ingle-base indel mutation are classified by the base inserted or deleted (by convention</w:t>
      </w:r>
      <w:ins w:id="23" w:author="Steve Rozen, Ph.D." w:date="2025-04-30T08:06:00Z" w16du:dateUtc="2025-04-30T12:06:00Z">
        <w:r w:rsidR="009E5692">
          <w:rPr>
            <w:rFonts w:ascii="Times New Roman" w:hAnsi="Times New Roman" w:cs="Times New Roman"/>
            <w:sz w:val="24"/>
            <w:szCs w:val="24"/>
          </w:rPr>
          <w:t xml:space="preserve">, shown </w:t>
        </w:r>
      </w:ins>
      <w:ins w:id="24" w:author="Steve Rozen, Ph.D." w:date="2025-04-30T08:07:00Z" w16du:dateUtc="2025-04-30T12:07:00Z">
        <w:r w:rsidR="009E5692">
          <w:rPr>
            <w:rFonts w:ascii="Times New Roman" w:hAnsi="Times New Roman" w:cs="Times New Roman"/>
            <w:sz w:val="24"/>
            <w:szCs w:val="24"/>
          </w:rPr>
          <w:t>in terms of</w:t>
        </w:r>
      </w:ins>
      <w:del w:id="25" w:author="Steve Rozen, Ph.D." w:date="2025-04-30T08:07:00Z" w16du:dateUtc="2025-04-30T12:07:00Z">
        <w:r w:rsidR="000A6AB6" w:rsidDel="009E5692">
          <w:rPr>
            <w:rFonts w:ascii="Times New Roman" w:hAnsi="Times New Roman" w:cs="Times New Roman"/>
            <w:sz w:val="24"/>
            <w:szCs w:val="24"/>
          </w:rPr>
          <w:delText xml:space="preserve"> based on the</w:delText>
        </w:r>
      </w:del>
      <w:r w:rsidR="000A6AB6">
        <w:rPr>
          <w:rFonts w:ascii="Times New Roman" w:hAnsi="Times New Roman" w:cs="Times New Roman"/>
          <w:sz w:val="24"/>
          <w:szCs w:val="24"/>
        </w:rPr>
        <w:t xml:space="preserve"> pyrimidine</w:t>
      </w:r>
      <w:ins w:id="26" w:author="Steve Rozen, Ph.D." w:date="2025-04-30T08:07:00Z" w16du:dateUtc="2025-04-30T12:07:00Z">
        <w:r w:rsidR="009E5692">
          <w:rPr>
            <w:rFonts w:ascii="Times New Roman" w:hAnsi="Times New Roman" w:cs="Times New Roman"/>
            <w:sz w:val="24"/>
            <w:szCs w:val="24"/>
          </w:rPr>
          <w:t xml:space="preserve">s -- </w:t>
        </w:r>
      </w:ins>
      <w:del w:id="27" w:author="Steve Rozen, Ph.D." w:date="2025-04-30T08:07:00Z" w16du:dateUtc="2025-04-30T12:07:00Z">
        <w:r w:rsidR="000A6AB6" w:rsidDel="009E5692">
          <w:rPr>
            <w:rFonts w:ascii="Times New Roman" w:hAnsi="Times New Roman" w:cs="Times New Roman"/>
            <w:sz w:val="24"/>
            <w:szCs w:val="24"/>
          </w:rPr>
          <w:delText xml:space="preserve"> (</w:delText>
        </w:r>
      </w:del>
      <w:r w:rsidR="000A6AB6">
        <w:rPr>
          <w:rFonts w:ascii="Times New Roman" w:hAnsi="Times New Roman" w:cs="Times New Roman"/>
          <w:sz w:val="24"/>
          <w:szCs w:val="24"/>
        </w:rPr>
        <w:t>C or T</w:t>
      </w:r>
      <w:ins w:id="28" w:author="Steve Rozen, Ph.D." w:date="2025-04-30T08:07:00Z" w16du:dateUtc="2025-04-30T12:07:00Z">
        <w:r w:rsidR="009E5692">
          <w:rPr>
            <w:rFonts w:ascii="Times New Roman" w:hAnsi="Times New Roman" w:cs="Times New Roman"/>
            <w:sz w:val="24"/>
            <w:szCs w:val="24"/>
          </w:rPr>
          <w:t>)</w:t>
        </w:r>
      </w:ins>
      <w:del w:id="29" w:author="Steve Rozen, Ph.D." w:date="2025-04-30T08:07:00Z" w16du:dateUtc="2025-04-30T12:07:00Z">
        <w:r w:rsidR="000A6AB6" w:rsidDel="009E5692">
          <w:rPr>
            <w:rFonts w:ascii="Times New Roman" w:hAnsi="Times New Roman" w:cs="Times New Roman"/>
            <w:sz w:val="24"/>
            <w:szCs w:val="24"/>
          </w:rPr>
          <w:delText>)</w:delText>
        </w:r>
      </w:del>
      <w:r w:rsidR="000A6AB6">
        <w:rPr>
          <w:rFonts w:ascii="Times New Roman" w:hAnsi="Times New Roman" w:cs="Times New Roman"/>
          <w:sz w:val="24"/>
          <w:szCs w:val="24"/>
        </w:rPr>
        <w:t xml:space="preserve"> and by the number of C’s or T’s flanking the deletion. Deletions or insertions of more than one base are classified according to whether they occur in a repeat</w:t>
      </w:r>
      <w:ins w:id="30" w:author="Steve Rozen, Ph.D." w:date="2025-04-30T08:08:00Z" w16du:dateUtc="2025-04-30T12:08:00Z">
        <w:r w:rsidR="009E5692">
          <w:rPr>
            <w:rFonts w:ascii="Times New Roman" w:hAnsi="Times New Roman" w:cs="Times New Roman"/>
            <w:sz w:val="24"/>
            <w:szCs w:val="24"/>
          </w:rPr>
          <w:t xml:space="preserve">, </w:t>
        </w:r>
      </w:ins>
      <w:del w:id="31" w:author="Steve Rozen, Ph.D." w:date="2025-04-30T08:08:00Z" w16du:dateUtc="2025-04-30T12:08:00Z">
        <w:r w:rsidR="000A6AB6" w:rsidDel="009E5692">
          <w:rPr>
            <w:rFonts w:ascii="Times New Roman" w:hAnsi="Times New Roman" w:cs="Times New Roman"/>
            <w:sz w:val="24"/>
            <w:szCs w:val="24"/>
          </w:rPr>
          <w:delText xml:space="preserve"> (</w:delText>
        </w:r>
      </w:del>
      <w:r w:rsidR="000A6AB6">
        <w:rPr>
          <w:rFonts w:ascii="Times New Roman" w:hAnsi="Times New Roman" w:cs="Times New Roman"/>
          <w:sz w:val="24"/>
          <w:szCs w:val="24"/>
        </w:rPr>
        <w:t xml:space="preserve">for example deletion of CA in </w:t>
      </w:r>
      <w:r>
        <w:rPr>
          <w:rFonts w:ascii="Times New Roman" w:hAnsi="Times New Roman" w:cs="Times New Roman"/>
          <w:sz w:val="24"/>
          <w:szCs w:val="24"/>
        </w:rPr>
        <w:t xml:space="preserve">a </w:t>
      </w:r>
      <w:r w:rsidR="006923DD">
        <w:rPr>
          <w:rFonts w:ascii="Times New Roman" w:hAnsi="Times New Roman" w:cs="Times New Roman" w:hint="eastAsia"/>
          <w:sz w:val="24"/>
          <w:szCs w:val="24"/>
        </w:rPr>
        <w:t>CACA</w:t>
      </w:r>
      <w:r>
        <w:rPr>
          <w:rFonts w:ascii="Times New Roman" w:hAnsi="Times New Roman" w:cs="Times New Roman"/>
          <w:sz w:val="24"/>
          <w:szCs w:val="24"/>
        </w:rPr>
        <w:t>…</w:t>
      </w:r>
      <w:ins w:id="32" w:author="Steve Rozen, Ph.D." w:date="2025-04-30T08:12:00Z" w16du:dateUtc="2025-04-30T12:12:00Z">
        <w:r w:rsidR="004B1099">
          <w:rPr>
            <w:rFonts w:ascii="Times New Roman" w:hAnsi="Times New Roman" w:cs="Times New Roman"/>
            <w:sz w:val="24"/>
            <w:szCs w:val="24"/>
          </w:rPr>
          <w:t>CA</w:t>
        </w:r>
      </w:ins>
      <w:r w:rsidR="006923DD">
        <w:rPr>
          <w:rFonts w:ascii="Times New Roman" w:hAnsi="Times New Roman" w:cs="Times New Roman"/>
          <w:sz w:val="24"/>
          <w:szCs w:val="24"/>
        </w:rPr>
        <w:t xml:space="preserve"> </w:t>
      </w:r>
      <w:r w:rsidR="000A6AB6">
        <w:rPr>
          <w:rFonts w:ascii="Times New Roman" w:hAnsi="Times New Roman" w:cs="Times New Roman"/>
          <w:sz w:val="24"/>
          <w:szCs w:val="24"/>
        </w:rPr>
        <w:t>repeat</w:t>
      </w:r>
      <w:del w:id="33" w:author="Steve Rozen, Ph.D." w:date="2025-04-30T08:08:00Z" w16du:dateUtc="2025-04-30T12:08:00Z">
        <w:r w:rsidR="000A6AB6" w:rsidDel="009E5692">
          <w:rPr>
            <w:rFonts w:ascii="Times New Roman" w:hAnsi="Times New Roman" w:cs="Times New Roman"/>
            <w:sz w:val="24"/>
            <w:szCs w:val="24"/>
          </w:rPr>
          <w:delText>)</w:delText>
        </w:r>
      </w:del>
      <w:r w:rsidR="000A6AB6">
        <w:rPr>
          <w:rFonts w:ascii="Times New Roman" w:hAnsi="Times New Roman" w:cs="Times New Roman"/>
          <w:sz w:val="24"/>
          <w:szCs w:val="24"/>
        </w:rPr>
        <w:t xml:space="preserve">. </w:t>
      </w:r>
      <w:r w:rsidR="00CA7AD4" w:rsidRPr="00CA7AD4">
        <w:rPr>
          <w:rFonts w:ascii="Times New Roman" w:hAnsi="Times New Roman" w:cs="Times New Roman" w:hint="eastAsia"/>
          <w:sz w:val="24"/>
          <w:szCs w:val="24"/>
        </w:rPr>
        <w:t xml:space="preserve">In </w:t>
      </w:r>
      <w:del w:id="34" w:author="Steve Rozen, Ph.D." w:date="2025-04-30T08:08:00Z" w16du:dateUtc="2025-04-30T12:08:00Z">
        <w:r w:rsidR="00CA7AD4" w:rsidRPr="00CA7AD4" w:rsidDel="004B1099">
          <w:rPr>
            <w:rFonts w:ascii="Times New Roman" w:hAnsi="Times New Roman" w:cs="Times New Roman" w:hint="eastAsia"/>
            <w:sz w:val="24"/>
            <w:szCs w:val="24"/>
          </w:rPr>
          <w:delText>contrast</w:delText>
        </w:r>
      </w:del>
      <w:ins w:id="35" w:author="Steve Rozen, Ph.D." w:date="2025-04-30T08:08:00Z" w16du:dateUtc="2025-04-30T12:08:00Z">
        <w:r w:rsidR="004B1099">
          <w:rPr>
            <w:rFonts w:ascii="Times New Roman" w:hAnsi="Times New Roman" w:cs="Times New Roman"/>
            <w:sz w:val="24"/>
            <w:szCs w:val="24"/>
          </w:rPr>
          <w:t>addition</w:t>
        </w:r>
      </w:ins>
      <w:r w:rsidR="00CA7AD4" w:rsidRPr="00CA7AD4">
        <w:rPr>
          <w:rFonts w:ascii="Times New Roman" w:hAnsi="Times New Roman" w:cs="Times New Roman" w:hint="eastAsia"/>
          <w:sz w:val="24"/>
          <w:szCs w:val="24"/>
        </w:rPr>
        <w:t>,</w:t>
      </w:r>
      <w:del w:id="36" w:author="Steve Rozen, Ph.D." w:date="2025-04-30T08:08:00Z" w16du:dateUtc="2025-04-30T12:08:00Z">
        <w:r w:rsidR="00CA7AD4" w:rsidRPr="00CA7AD4" w:rsidDel="004B1099">
          <w:rPr>
            <w:rFonts w:ascii="Times New Roman" w:hAnsi="Times New Roman" w:cs="Times New Roman" w:hint="eastAsia"/>
            <w:sz w:val="24"/>
            <w:szCs w:val="24"/>
          </w:rPr>
          <w:delText xml:space="preserve"> </w:delText>
        </w:r>
      </w:del>
      <w:ins w:id="37" w:author="Steve Rozen, Ph.D." w:date="2025-04-30T08:08:00Z" w16du:dateUtc="2025-04-30T12:08:00Z">
        <w:r w:rsidR="004B1099">
          <w:rPr>
            <w:rFonts w:ascii="Times New Roman" w:hAnsi="Times New Roman" w:cs="Times New Roman"/>
            <w:sz w:val="24"/>
            <w:szCs w:val="24"/>
          </w:rPr>
          <w:t xml:space="preserve"> </w:t>
        </w:r>
      </w:ins>
      <w:del w:id="38" w:author="Steve Rozen, Ph.D." w:date="2025-04-30T08:08:00Z" w16du:dateUtc="2025-04-30T12:08:00Z">
        <w:r w:rsidR="00CA7AD4" w:rsidRPr="00CA7AD4" w:rsidDel="004B1099">
          <w:rPr>
            <w:rFonts w:ascii="Times New Roman" w:hAnsi="Times New Roman" w:cs="Times New Roman" w:hint="eastAsia"/>
            <w:sz w:val="24"/>
            <w:szCs w:val="24"/>
          </w:rPr>
          <w:delText xml:space="preserve">microhomology-mediated </w:delText>
        </w:r>
      </w:del>
      <w:r w:rsidR="00CA7AD4" w:rsidRPr="00CA7AD4">
        <w:rPr>
          <w:rFonts w:ascii="Times New Roman" w:hAnsi="Times New Roman" w:cs="Times New Roman" w:hint="eastAsia"/>
          <w:sz w:val="24"/>
          <w:szCs w:val="24"/>
        </w:rPr>
        <w:t xml:space="preserve">deletions </w:t>
      </w:r>
      <w:r>
        <w:rPr>
          <w:rFonts w:ascii="Times New Roman" w:hAnsi="Times New Roman" w:cs="Times New Roman"/>
          <w:sz w:val="24"/>
          <w:szCs w:val="24"/>
        </w:rPr>
        <w:t xml:space="preserve">of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2 bases </w:t>
      </w:r>
      <w:ins w:id="39" w:author="Steve Rozen, Ph.D." w:date="2025-04-30T08:10:00Z" w16du:dateUtc="2025-04-30T12:10:00Z">
        <w:r w:rsidR="004B1099">
          <w:rPr>
            <w:rFonts w:ascii="Times New Roman" w:hAnsi="Times New Roman" w:cs="Times New Roman"/>
            <w:sz w:val="24"/>
            <w:szCs w:val="24"/>
          </w:rPr>
          <w:t>in non-repetiti</w:t>
        </w:r>
      </w:ins>
      <w:ins w:id="40" w:author="Steve Rozen, Ph.D." w:date="2025-04-30T08:11:00Z" w16du:dateUtc="2025-04-30T12:11:00Z">
        <w:r w:rsidR="004B1099">
          <w:rPr>
            <w:rFonts w:ascii="Times New Roman" w:hAnsi="Times New Roman" w:cs="Times New Roman"/>
            <w:sz w:val="24"/>
            <w:szCs w:val="24"/>
          </w:rPr>
          <w:t xml:space="preserve">ve regions </w:t>
        </w:r>
      </w:ins>
      <w:ins w:id="41" w:author="Steve Rozen, Ph.D." w:date="2025-04-30T08:09:00Z" w16du:dateUtc="2025-04-30T12:09:00Z">
        <w:r w:rsidR="004B1099">
          <w:rPr>
            <w:rFonts w:ascii="Times New Roman" w:hAnsi="Times New Roman" w:cs="Times New Roman"/>
            <w:sz w:val="24"/>
            <w:szCs w:val="24"/>
          </w:rPr>
          <w:t xml:space="preserve">that have microhomology are classified separately. </w:t>
        </w:r>
      </w:ins>
      <w:ins w:id="42" w:author="Steve Rozen, Ph.D." w:date="2025-04-30T08:10:00Z" w16du:dateUtc="2025-04-30T12:10:00Z">
        <w:r w:rsidR="004B1099">
          <w:rPr>
            <w:rFonts w:ascii="Times New Roman" w:hAnsi="Times New Roman" w:cs="Times New Roman"/>
            <w:sz w:val="24"/>
            <w:szCs w:val="24"/>
          </w:rPr>
          <w:t xml:space="preserve">These deletions </w:t>
        </w:r>
      </w:ins>
      <w:r w:rsidR="00CA7AD4" w:rsidRPr="00CA7AD4">
        <w:rPr>
          <w:rFonts w:ascii="Times New Roman" w:hAnsi="Times New Roman" w:cs="Times New Roman" w:hint="eastAsia"/>
          <w:sz w:val="24"/>
          <w:szCs w:val="24"/>
        </w:rPr>
        <w:t>arise</w:t>
      </w:r>
      <w:del w:id="43" w:author="Steve Rozen, Ph.D." w:date="2025-04-30T08:11:00Z" w16du:dateUtc="2025-04-30T12:11:00Z">
        <w:r w:rsidR="00CA7AD4" w:rsidRPr="00CA7AD4" w:rsidDel="004B1099">
          <w:rPr>
            <w:rFonts w:ascii="Times New Roman" w:hAnsi="Times New Roman" w:cs="Times New Roman" w:hint="eastAsia"/>
            <w:sz w:val="24"/>
            <w:szCs w:val="24"/>
          </w:rPr>
          <w:delText xml:space="preserve"> in non-repetitive regions via short homologous sequences (2</w:delText>
        </w:r>
        <w:r w:rsidR="00CA7AD4" w:rsidRPr="00CA7AD4" w:rsidDel="004B1099">
          <w:rPr>
            <w:rFonts w:ascii="Times New Roman" w:hAnsi="Times New Roman" w:cs="Times New Roman" w:hint="eastAsia"/>
            <w:sz w:val="24"/>
            <w:szCs w:val="24"/>
          </w:rPr>
          <w:delText>–</w:delText>
        </w:r>
        <w:r w:rsidR="00CA7AD4" w:rsidRPr="00CA7AD4" w:rsidDel="004B1099">
          <w:rPr>
            <w:rFonts w:ascii="Times New Roman" w:hAnsi="Times New Roman" w:cs="Times New Roman" w:hint="eastAsia"/>
            <w:sz w:val="24"/>
            <w:szCs w:val="24"/>
          </w:rPr>
          <w:delText>5 bp) that</w:delText>
        </w:r>
      </w:del>
      <w:ins w:id="44" w:author="Steve Rozen, Ph.D." w:date="2025-04-30T08:11:00Z" w16du:dateUtc="2025-04-30T12:11:00Z">
        <w:r w:rsidR="004B1099">
          <w:rPr>
            <w:rFonts w:ascii="Times New Roman" w:hAnsi="Times New Roman" w:cs="Times New Roman"/>
            <w:sz w:val="24"/>
            <w:szCs w:val="24"/>
          </w:rPr>
          <w:t xml:space="preserve"> via non-homologous end-joining, notabl</w:t>
        </w:r>
      </w:ins>
      <w:ins w:id="45" w:author="Steve Rozen, Ph.D." w:date="2025-04-30T08:12:00Z" w16du:dateUtc="2025-04-30T12:12:00Z">
        <w:r w:rsidR="004B1099">
          <w:rPr>
            <w:rFonts w:ascii="Times New Roman" w:hAnsi="Times New Roman" w:cs="Times New Roman"/>
            <w:sz w:val="24"/>
            <w:szCs w:val="24"/>
          </w:rPr>
          <w:t>y</w:t>
        </w:r>
      </w:ins>
      <w:ins w:id="46" w:author="Steve Rozen, Ph.D." w:date="2025-04-30T08:11:00Z" w16du:dateUtc="2025-04-30T12:11:00Z">
        <w:r w:rsidR="004B1099">
          <w:rPr>
            <w:rFonts w:ascii="Times New Roman" w:hAnsi="Times New Roman" w:cs="Times New Roman"/>
            <w:sz w:val="24"/>
            <w:szCs w:val="24"/>
          </w:rPr>
          <w:t xml:space="preserve"> in</w:t>
        </w:r>
      </w:ins>
      <w:ins w:id="47" w:author="Steve Rozen, Ph.D." w:date="2025-04-30T08:12:00Z" w16du:dateUtc="2025-04-30T12:12:00Z">
        <w:r w:rsidR="004B1099">
          <w:rPr>
            <w:rFonts w:ascii="Times New Roman" w:hAnsi="Times New Roman" w:cs="Times New Roman"/>
            <w:sz w:val="24"/>
            <w:szCs w:val="24"/>
          </w:rPr>
          <w:t xml:space="preserve"> BRCA-deficient cancers.</w:t>
        </w:r>
      </w:ins>
      <w:del w:id="48" w:author="Steve Rozen, Ph.D." w:date="2025-04-30T08:12:00Z" w16du:dateUtc="2025-04-30T12:12:00Z">
        <w:r w:rsidR="00CA7AD4" w:rsidRPr="00CA7AD4" w:rsidDel="004B1099">
          <w:rPr>
            <w:rFonts w:ascii="Times New Roman" w:hAnsi="Times New Roman" w:cs="Times New Roman" w:hint="eastAsia"/>
            <w:sz w:val="24"/>
            <w:szCs w:val="24"/>
          </w:rPr>
          <w:delText xml:space="preserve"> guide erroneous </w:delText>
        </w:r>
        <w:r w:rsidR="00CA7AD4" w:rsidRPr="00CA7AD4" w:rsidDel="004B1099">
          <w:rPr>
            <w:rFonts w:ascii="Times New Roman" w:hAnsi="Times New Roman" w:cs="Times New Roman" w:hint="eastAsia"/>
            <w:sz w:val="24"/>
            <w:szCs w:val="24"/>
          </w:rPr>
          <w:lastRenderedPageBreak/>
          <w:delText>repair during DNA damage.</w:delText>
        </w:r>
      </w:del>
      <w:r w:rsidR="00CA7AD4" w:rsidRPr="00CA7AD4">
        <w:rPr>
          <w:rFonts w:ascii="Times New Roman" w:hAnsi="Times New Roman" w:cs="Times New Roman" w:hint="eastAsia"/>
          <w:sz w:val="24"/>
          <w:szCs w:val="24"/>
        </w:rPr>
        <w:t xml:space="preserve"> </w:t>
      </w:r>
      <w:ins w:id="49" w:author="Steve Rozen, Ph.D." w:date="2025-04-30T08:13:00Z" w16du:dateUtc="2025-04-30T12:13:00Z">
        <w:r w:rsidR="004B1099">
          <w:rPr>
            <w:rFonts w:ascii="Times New Roman" w:hAnsi="Times New Roman" w:cs="Times New Roman"/>
            <w:sz w:val="24"/>
            <w:szCs w:val="24"/>
          </w:rPr>
          <w:t xml:space="preserve">&lt;This next sentence is incorrect&gt; </w:t>
        </w:r>
      </w:ins>
      <w:r w:rsidR="00CA7AD4" w:rsidRPr="00CA7AD4">
        <w:rPr>
          <w:rFonts w:ascii="Times New Roman" w:hAnsi="Times New Roman" w:cs="Times New Roman" w:hint="eastAsia"/>
          <w:sz w:val="24"/>
          <w:szCs w:val="24"/>
        </w:rPr>
        <w:t xml:space="preserve">For example, a </w:t>
      </w:r>
      <w:r w:rsidR="00B426DB">
        <w:rPr>
          <w:rFonts w:ascii="Times New Roman" w:hAnsi="Times New Roman" w:cs="Times New Roman" w:hint="eastAsia"/>
          <w:sz w:val="24"/>
          <w:szCs w:val="24"/>
        </w:rPr>
        <w:t>2</w:t>
      </w:r>
      <w:r w:rsidR="00CA7AD4" w:rsidRPr="00CA7AD4">
        <w:rPr>
          <w:rFonts w:ascii="Times New Roman" w:hAnsi="Times New Roman" w:cs="Times New Roman" w:hint="eastAsia"/>
          <w:sz w:val="24"/>
          <w:szCs w:val="24"/>
        </w:rPr>
        <w:t xml:space="preserve"> bp deletion (e.g., AGTCTAG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 AG</w:t>
      </w:r>
      <w:r w:rsidR="00B426DB">
        <w:rPr>
          <w:rFonts w:ascii="Times New Roman" w:hAnsi="Times New Roman" w:cs="Times New Roman" w:hint="eastAsia"/>
          <w:sz w:val="24"/>
          <w:szCs w:val="24"/>
        </w:rPr>
        <w:t>T</w:t>
      </w:r>
      <w:r w:rsidR="00CA7AD4" w:rsidRPr="00CA7AD4">
        <w:rPr>
          <w:rFonts w:ascii="Times New Roman" w:hAnsi="Times New Roman" w:cs="Times New Roman" w:hint="eastAsia"/>
          <w:sz w:val="24"/>
          <w:szCs w:val="24"/>
        </w:rPr>
        <w:t>AG) may utilize a 2 bp microhomology (</w:t>
      </w:r>
      <w:r w:rsidR="00EA55D1">
        <w:rPr>
          <w:rFonts w:ascii="Times New Roman" w:hAnsi="Times New Roman" w:cs="Times New Roman" w:hint="eastAsia"/>
          <w:sz w:val="24"/>
          <w:szCs w:val="24"/>
        </w:rPr>
        <w:t>AG</w:t>
      </w:r>
      <w:r w:rsidR="00CA7AD4" w:rsidRPr="00CA7AD4">
        <w:rPr>
          <w:rFonts w:ascii="Times New Roman" w:hAnsi="Times New Roman" w:cs="Times New Roman" w:hint="eastAsia"/>
          <w:sz w:val="24"/>
          <w:szCs w:val="24"/>
        </w:rPr>
        <w:t xml:space="preserve">) during non-homologous end joining (NHEJ), where the repair machinery aligns mismatched ends using shared flanking sequences. </w:t>
      </w:r>
      <w:ins w:id="50" w:author="Steve Rozen, Ph.D." w:date="2025-04-30T08:16:00Z" w16du:dateUtc="2025-04-30T12:16:00Z">
        <w:r w:rsidR="004B1099">
          <w:rPr>
            <w:rFonts w:ascii="Times New Roman" w:hAnsi="Times New Roman" w:cs="Times New Roman"/>
            <w:sz w:val="24"/>
            <w:szCs w:val="24"/>
          </w:rPr>
          <w:t xml:space="preserve">Correct sentence: </w:t>
        </w:r>
      </w:ins>
      <w:ins w:id="51" w:author="Steve Rozen, Ph.D." w:date="2025-04-30T08:17:00Z" w16du:dateUtc="2025-04-30T12:17:00Z">
        <w:r w:rsidR="004B1099">
          <w:rPr>
            <w:rFonts w:ascii="Times New Roman" w:hAnsi="Times New Roman" w:cs="Times New Roman"/>
            <w:sz w:val="24"/>
            <w:szCs w:val="24"/>
          </w:rPr>
          <w:t xml:space="preserve">For example, in the </w:t>
        </w:r>
      </w:ins>
      <w:ins w:id="52" w:author="Steve Rozen, Ph.D." w:date="2025-04-30T08:18:00Z" w16du:dateUtc="2025-04-30T12:18:00Z">
        <w:r w:rsidR="004B1099">
          <w:rPr>
            <w:rFonts w:ascii="Times New Roman" w:hAnsi="Times New Roman" w:cs="Times New Roman"/>
            <w:sz w:val="24"/>
            <w:szCs w:val="24"/>
          </w:rPr>
          <w:t>3</w:t>
        </w:r>
      </w:ins>
      <w:ins w:id="53" w:author="Steve Rozen, Ph.D." w:date="2025-04-30T08:17:00Z" w16du:dateUtc="2025-04-30T12:17:00Z">
        <w:r w:rsidR="004B1099">
          <w:rPr>
            <w:rFonts w:ascii="Times New Roman" w:hAnsi="Times New Roman" w:cs="Times New Roman"/>
            <w:sz w:val="24"/>
            <w:szCs w:val="24"/>
          </w:rPr>
          <w:t>-bp deletion A</w:t>
        </w:r>
        <w:r w:rsidR="004B1099" w:rsidRPr="00A34C38">
          <w:rPr>
            <w:rFonts w:ascii="Times New Roman" w:hAnsi="Times New Roman" w:cs="Times New Roman"/>
            <w:sz w:val="24"/>
            <w:szCs w:val="24"/>
            <w:u w:val="single"/>
            <w:rPrChange w:id="54" w:author="Steve Rozen, Ph.D." w:date="2025-04-30T08:19:00Z" w16du:dateUtc="2025-04-30T12:19:00Z">
              <w:rPr>
                <w:rFonts w:ascii="Times New Roman" w:hAnsi="Times New Roman" w:cs="Times New Roman"/>
                <w:sz w:val="24"/>
                <w:szCs w:val="24"/>
              </w:rPr>
            </w:rPrChange>
          </w:rPr>
          <w:t>C</w:t>
        </w:r>
      </w:ins>
      <w:ins w:id="55" w:author="Steve Rozen, Ph.D." w:date="2025-04-30T08:18:00Z" w16du:dateUtc="2025-04-30T12:18:00Z">
        <w:r w:rsidR="004B1099" w:rsidRPr="00A34C38">
          <w:rPr>
            <w:rFonts w:ascii="Times New Roman" w:hAnsi="Times New Roman" w:cs="Times New Roman"/>
            <w:sz w:val="24"/>
            <w:szCs w:val="24"/>
            <w:u w:val="single"/>
            <w:rPrChange w:id="56" w:author="Steve Rozen, Ph.D." w:date="2025-04-30T08:19:00Z" w16du:dateUtc="2025-04-30T12:19:00Z">
              <w:rPr>
                <w:rFonts w:ascii="Times New Roman" w:hAnsi="Times New Roman" w:cs="Times New Roman"/>
                <w:sz w:val="24"/>
                <w:szCs w:val="24"/>
              </w:rPr>
            </w:rPrChange>
          </w:rPr>
          <w:t>A</w:t>
        </w:r>
      </w:ins>
      <w:ins w:id="57" w:author="Steve Rozen, Ph.D." w:date="2025-04-30T08:19:00Z" w16du:dateUtc="2025-04-30T12:19:00Z">
        <w:r w:rsidR="00A34C38">
          <w:rPr>
            <w:rFonts w:ascii="Times New Roman" w:hAnsi="Times New Roman" w:cs="Times New Roman"/>
            <w:sz w:val="24"/>
            <w:szCs w:val="24"/>
            <w:u w:val="single"/>
          </w:rPr>
          <w:t>|</w:t>
        </w:r>
      </w:ins>
      <w:ins w:id="58" w:author="Steve Rozen, Ph.D." w:date="2025-04-30T08:17:00Z" w16du:dateUtc="2025-04-30T12:17:00Z">
        <w:r w:rsidR="004B1099" w:rsidRPr="00A34C38">
          <w:rPr>
            <w:rFonts w:ascii="Times New Roman" w:hAnsi="Times New Roman" w:cs="Times New Roman"/>
            <w:sz w:val="24"/>
            <w:szCs w:val="24"/>
            <w:rPrChange w:id="59" w:author="Steve Rozen, Ph.D." w:date="2025-04-30T08:19:00Z" w16du:dateUtc="2025-04-30T12:19:00Z">
              <w:rPr>
                <w:rFonts w:ascii="Times New Roman" w:hAnsi="Times New Roman" w:cs="Times New Roman"/>
                <w:sz w:val="24"/>
                <w:szCs w:val="24"/>
                <w:u w:val="single"/>
              </w:rPr>
            </w:rPrChange>
          </w:rPr>
          <w:t>T</w:t>
        </w:r>
        <w:r w:rsidR="004B1099" w:rsidRPr="00A34C38">
          <w:rPr>
            <w:rFonts w:ascii="Times New Roman" w:hAnsi="Times New Roman" w:cs="Times New Roman"/>
            <w:sz w:val="24"/>
            <w:szCs w:val="24"/>
            <w:u w:val="single"/>
          </w:rPr>
          <w:t>C</w:t>
        </w:r>
      </w:ins>
      <w:ins w:id="60" w:author="Steve Rozen, Ph.D." w:date="2025-04-30T08:18:00Z" w16du:dateUtc="2025-04-30T12:18:00Z">
        <w:r w:rsidR="004B1099" w:rsidRPr="00A34C38">
          <w:rPr>
            <w:rFonts w:ascii="Times New Roman" w:hAnsi="Times New Roman" w:cs="Times New Roman"/>
            <w:sz w:val="24"/>
            <w:szCs w:val="24"/>
            <w:u w:val="single"/>
          </w:rPr>
          <w:t>A</w:t>
        </w:r>
      </w:ins>
      <w:ins w:id="61" w:author="Steve Rozen, Ph.D." w:date="2025-04-30T08:19:00Z" w16du:dateUtc="2025-04-30T12:19:00Z">
        <w:r w:rsidR="00A34C38">
          <w:rPr>
            <w:rFonts w:ascii="Times New Roman" w:hAnsi="Times New Roman" w:cs="Times New Roman"/>
            <w:sz w:val="24"/>
            <w:szCs w:val="24"/>
            <w:u w:val="single"/>
          </w:rPr>
          <w:t>|</w:t>
        </w:r>
      </w:ins>
      <w:ins w:id="62" w:author="Steve Rozen, Ph.D." w:date="2025-04-30T08:17:00Z" w16du:dateUtc="2025-04-30T12:17:00Z">
        <w:r w:rsidR="004B1099">
          <w:rPr>
            <w:rFonts w:ascii="Times New Roman" w:hAnsi="Times New Roman" w:cs="Times New Roman"/>
            <w:sz w:val="24"/>
            <w:szCs w:val="24"/>
          </w:rPr>
          <w:t xml:space="preserve">GG </w:t>
        </w:r>
        <w:r w:rsidR="004B1099" w:rsidRPr="004B1099">
          <w:rPr>
            <w:rFonts w:ascii="Times New Roman" w:hAnsi="Times New Roman" w:cs="Times New Roman"/>
            <w:sz w:val="24"/>
            <w:szCs w:val="24"/>
          </w:rPr>
          <w:sym w:font="Wingdings" w:char="F0E0"/>
        </w:r>
        <w:r w:rsidR="004B1099">
          <w:rPr>
            <w:rFonts w:ascii="Times New Roman" w:hAnsi="Times New Roman" w:cs="Times New Roman"/>
            <w:sz w:val="24"/>
            <w:szCs w:val="24"/>
          </w:rPr>
          <w:t xml:space="preserve"> AC</w:t>
        </w:r>
      </w:ins>
      <w:ins w:id="63" w:author="Steve Rozen, Ph.D." w:date="2025-04-30T08:19:00Z" w16du:dateUtc="2025-04-30T12:19:00Z">
        <w:r w:rsidR="00A34C38">
          <w:rPr>
            <w:rFonts w:ascii="Times New Roman" w:hAnsi="Times New Roman" w:cs="Times New Roman"/>
            <w:sz w:val="24"/>
            <w:szCs w:val="24"/>
          </w:rPr>
          <w:t>A</w:t>
        </w:r>
      </w:ins>
      <w:ins w:id="64" w:author="Steve Rozen, Ph.D." w:date="2025-04-30T08:17:00Z" w16du:dateUtc="2025-04-30T12:17:00Z">
        <w:r w:rsidR="004B1099">
          <w:rPr>
            <w:rFonts w:ascii="Times New Roman" w:hAnsi="Times New Roman" w:cs="Times New Roman"/>
            <w:sz w:val="24"/>
            <w:szCs w:val="24"/>
          </w:rPr>
          <w:t xml:space="preserve">GG </w:t>
        </w:r>
      </w:ins>
      <w:ins w:id="65" w:author="Steve Rozen, Ph.D." w:date="2025-04-30T08:20:00Z" w16du:dateUtc="2025-04-30T12:20:00Z">
        <w:r w:rsidR="00A34C38">
          <w:rPr>
            <w:rFonts w:ascii="Times New Roman" w:hAnsi="Times New Roman" w:cs="Times New Roman"/>
            <w:sz w:val="24"/>
            <w:szCs w:val="24"/>
          </w:rPr>
          <w:t xml:space="preserve">has a 2-bp microhomology (CA), underlined. </w:t>
        </w:r>
      </w:ins>
      <w:ins w:id="66" w:author="Steve Rozen, Ph.D." w:date="2025-04-30T08:21:00Z" w16du:dateUtc="2025-04-30T12:21:00Z">
        <w:r w:rsidR="00A34C38">
          <w:rPr>
            <w:rFonts w:ascii="Times New Roman" w:hAnsi="Times New Roman" w:cs="Times New Roman"/>
            <w:sz w:val="24"/>
            <w:szCs w:val="24"/>
          </w:rPr>
          <w:t xml:space="preserve">[not for the paper; after the break, we had </w:t>
        </w:r>
        <w:proofErr w:type="gramStart"/>
        <w:r w:rsidR="00A34C38">
          <w:rPr>
            <w:rFonts w:ascii="Times New Roman" w:hAnsi="Times New Roman" w:cs="Times New Roman"/>
            <w:sz w:val="24"/>
            <w:szCs w:val="24"/>
          </w:rPr>
          <w:t>…..</w:t>
        </w:r>
        <w:proofErr w:type="gramEnd"/>
        <w:r w:rsidR="00A34C38">
          <w:rPr>
            <w:rFonts w:ascii="Times New Roman" w:hAnsi="Times New Roman" w:cs="Times New Roman"/>
            <w:sz w:val="24"/>
            <w:szCs w:val="24"/>
          </w:rPr>
          <w:t xml:space="preserve"> ACA   and TCAGG</w:t>
        </w:r>
        <w:proofErr w:type="gramStart"/>
        <w:r w:rsidR="00A34C38">
          <w:rPr>
            <w:rFonts w:ascii="Times New Roman" w:hAnsi="Times New Roman" w:cs="Times New Roman"/>
            <w:sz w:val="24"/>
            <w:szCs w:val="24"/>
          </w:rPr>
          <w:t>…..</w:t>
        </w:r>
        <w:proofErr w:type="gramEnd"/>
        <w:r w:rsidR="00A34C38">
          <w:rPr>
            <w:rFonts w:ascii="Times New Roman" w:hAnsi="Times New Roman" w:cs="Times New Roman"/>
            <w:sz w:val="24"/>
            <w:szCs w:val="24"/>
          </w:rPr>
          <w:t xml:space="preserve"> the NHEJ </w:t>
        </w:r>
      </w:ins>
      <w:ins w:id="67" w:author="Steve Rozen, Ph.D." w:date="2025-04-30T08:22:00Z" w16du:dateUtc="2025-04-30T12:22:00Z">
        <w:r w:rsidR="00A34C38">
          <w:rPr>
            <w:rFonts w:ascii="Times New Roman" w:hAnsi="Times New Roman" w:cs="Times New Roman"/>
            <w:sz w:val="24"/>
            <w:szCs w:val="24"/>
          </w:rPr>
          <w:t>matched the 2 strands by the CA microhomolog</w:t>
        </w:r>
        <w:r w:rsidR="00FF6398">
          <w:rPr>
            <w:rFonts w:ascii="Times New Roman" w:hAnsi="Times New Roman" w:cs="Times New Roman"/>
            <w:sz w:val="24"/>
            <w:szCs w:val="24"/>
          </w:rPr>
          <w:t>y</w:t>
        </w:r>
      </w:ins>
      <w:ins w:id="68" w:author="Steve Rozen, Ph.D." w:date="2025-04-30T08:21:00Z" w16du:dateUtc="2025-04-30T12:21:00Z">
        <w:r w:rsidR="00A34C38">
          <w:rPr>
            <w:rFonts w:ascii="Times New Roman" w:hAnsi="Times New Roman" w:cs="Times New Roman"/>
            <w:sz w:val="24"/>
            <w:szCs w:val="24"/>
          </w:rPr>
          <w:t xml:space="preserve">] </w:t>
        </w:r>
      </w:ins>
      <w:ins w:id="69" w:author="Steve Rozen, Ph.D." w:date="2025-04-30T08:17:00Z" w16du:dateUtc="2025-04-30T12:17:00Z">
        <w:r w:rsidR="004B1099">
          <w:rPr>
            <w:rFonts w:ascii="Times New Roman" w:hAnsi="Times New Roman" w:cs="Times New Roman"/>
            <w:sz w:val="24"/>
            <w:szCs w:val="24"/>
          </w:rPr>
          <w:t xml:space="preserve"> </w:t>
        </w:r>
      </w:ins>
      <w:ins w:id="70" w:author="Steve Rozen, Ph.D." w:date="2025-04-30T08:15:00Z" w16du:dateUtc="2025-04-30T12:15:00Z">
        <w:r w:rsidR="004B1099">
          <w:rPr>
            <w:rFonts w:ascii="Times New Roman" w:hAnsi="Times New Roman" w:cs="Times New Roman"/>
            <w:sz w:val="24"/>
            <w:szCs w:val="24"/>
          </w:rPr>
          <w:t xml:space="preserve">&lt;move this </w:t>
        </w:r>
      </w:ins>
      <w:ins w:id="71" w:author="Steve Rozen, Ph.D." w:date="2025-04-30T08:16:00Z" w16du:dateUtc="2025-04-30T12:16:00Z">
        <w:r w:rsidR="004B1099">
          <w:rPr>
            <w:rFonts w:ascii="Times New Roman" w:hAnsi="Times New Roman" w:cs="Times New Roman"/>
            <w:sz w:val="24"/>
            <w:szCs w:val="24"/>
          </w:rPr>
          <w:t>next s</w:t>
        </w:r>
      </w:ins>
      <w:ins w:id="72" w:author="Steve Rozen, Ph.D." w:date="2025-04-30T08:15:00Z" w16du:dateUtc="2025-04-30T12:15:00Z">
        <w:r w:rsidR="004B1099">
          <w:rPr>
            <w:rFonts w:ascii="Times New Roman" w:hAnsi="Times New Roman" w:cs="Times New Roman"/>
            <w:sz w:val="24"/>
            <w:szCs w:val="24"/>
          </w:rPr>
          <w:t>en</w:t>
        </w:r>
      </w:ins>
      <w:ins w:id="73" w:author="Steve Rozen, Ph.D." w:date="2025-04-30T08:16:00Z" w16du:dateUtc="2025-04-30T12:16:00Z">
        <w:r w:rsidR="004B1099">
          <w:rPr>
            <w:rFonts w:ascii="Times New Roman" w:hAnsi="Times New Roman" w:cs="Times New Roman"/>
            <w:sz w:val="24"/>
            <w:szCs w:val="24"/>
          </w:rPr>
          <w:t>t</w:t>
        </w:r>
      </w:ins>
      <w:ins w:id="74" w:author="Steve Rozen, Ph.D." w:date="2025-04-30T08:15:00Z" w16du:dateUtc="2025-04-30T12:15:00Z">
        <w:r w:rsidR="004B1099">
          <w:rPr>
            <w:rFonts w:ascii="Times New Roman" w:hAnsi="Times New Roman" w:cs="Times New Roman"/>
            <w:sz w:val="24"/>
            <w:szCs w:val="24"/>
          </w:rPr>
          <w:t>ence to right after the topic sentence of the paragraph&gt;</w:t>
        </w:r>
      </w:ins>
      <w:r>
        <w:rPr>
          <w:rFonts w:ascii="Times New Roman" w:hAnsi="Times New Roman" w:cs="Times New Roman"/>
          <w:sz w:val="24"/>
          <w:szCs w:val="24"/>
        </w:rPr>
        <w:t>In this classification there</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83 indel types</w:t>
      </w:r>
      <w:ins w:id="75" w:author="Steve Rozen, Ph.D." w:date="2025-04-30T08:15:00Z" w16du:dateUtc="2025-04-30T12:15:00Z">
        <w:r w:rsidR="004B1099">
          <w:rPr>
            <w:rFonts w:ascii="Times New Roman" w:hAnsi="Times New Roman" w:cs="Times New Roman"/>
            <w:sz w:val="24"/>
            <w:szCs w:val="24"/>
          </w:rPr>
          <w:t xml:space="preserve"> and f</w:t>
        </w:r>
      </w:ins>
      <w:del w:id="76" w:author="Steve Rozen, Ph.D." w:date="2025-04-30T08:15:00Z" w16du:dateUtc="2025-04-30T12:15:00Z">
        <w:r w:rsidDel="004B1099">
          <w:rPr>
            <w:rFonts w:ascii="Times New Roman" w:hAnsi="Times New Roman" w:cs="Times New Roman"/>
            <w:sz w:val="24"/>
            <w:szCs w:val="24"/>
          </w:rPr>
          <w:delText xml:space="preserve"> </w:delText>
        </w:r>
      </w:del>
      <w:del w:id="77" w:author="Steve Rozen, Ph.D." w:date="2025-04-30T08:14:00Z" w16du:dateUtc="2025-04-30T12:14:00Z">
        <w:r w:rsidDel="004B1099">
          <w:rPr>
            <w:rFonts w:ascii="Times New Roman" w:hAnsi="Times New Roman" w:cs="Times New Roman"/>
            <w:sz w:val="24"/>
            <w:szCs w:val="24"/>
          </w:rPr>
          <w:delText>(f</w:delText>
        </w:r>
      </w:del>
      <w:r>
        <w:rPr>
          <w:rFonts w:ascii="Times New Roman" w:hAnsi="Times New Roman" w:cs="Times New Roman"/>
          <w:sz w:val="24"/>
          <w:szCs w:val="24"/>
        </w:rPr>
        <w:t xml:space="preserve">ull details </w:t>
      </w:r>
      <w:del w:id="78" w:author="Steve Rozen, Ph.D." w:date="2025-04-30T08:14:00Z" w16du:dateUtc="2025-04-30T12:14:00Z">
        <w:r w:rsidDel="004B1099">
          <w:rPr>
            <w:rFonts w:ascii="Times New Roman" w:hAnsi="Times New Roman" w:cs="Times New Roman"/>
            <w:sz w:val="24"/>
            <w:szCs w:val="24"/>
          </w:rPr>
          <w:delText>at</w:delText>
        </w:r>
        <w:r w:rsidDel="004B1099">
          <w:rPr>
            <w:rFonts w:ascii="Times New Roman" w:hAnsi="Times New Roman" w:cs="Times New Roman" w:hint="eastAsia"/>
            <w:sz w:val="24"/>
            <w:szCs w:val="24"/>
          </w:rPr>
          <w:delText xml:space="preserve"> </w:delText>
        </w:r>
      </w:del>
      <w:ins w:id="79" w:author="Steve Rozen, Ph.D." w:date="2025-04-30T08:14:00Z" w16du:dateUtc="2025-04-30T12:14:00Z">
        <w:r w:rsidR="004B1099">
          <w:rPr>
            <w:rFonts w:ascii="Times New Roman" w:hAnsi="Times New Roman" w:cs="Times New Roman"/>
            <w:sz w:val="24"/>
            <w:szCs w:val="24"/>
          </w:rPr>
          <w:t>are available at</w:t>
        </w:r>
        <w:r w:rsidR="004B1099">
          <w:rPr>
            <w:rFonts w:ascii="Times New Roman" w:hAnsi="Times New Roman" w:cs="Times New Roman" w:hint="eastAsia"/>
            <w:sz w:val="24"/>
            <w:szCs w:val="24"/>
          </w:rPr>
          <w:t xml:space="preserve"> </w:t>
        </w:r>
        <w:r w:rsidR="004B1099">
          <w:rPr>
            <w:rFonts w:ascii="Times New Roman" w:hAnsi="Times New Roman" w:cs="Times New Roman"/>
            <w:sz w:val="24"/>
            <w:szCs w:val="24"/>
          </w:rPr>
          <w:fldChar w:fldCharType="begin"/>
        </w:r>
        <w:r w:rsidR="004B1099">
          <w:rPr>
            <w:rFonts w:ascii="Times New Roman" w:hAnsi="Times New Roman" w:cs="Times New Roman"/>
            <w:sz w:val="24"/>
            <w:szCs w:val="24"/>
          </w:rPr>
          <w:instrText>HYPERLINK "</w:instrText>
        </w:r>
      </w:ins>
      <w:r w:rsidR="004B1099" w:rsidRPr="00072A14">
        <w:rPr>
          <w:rFonts w:ascii="Times New Roman" w:hAnsi="Times New Roman" w:cs="Times New Roman"/>
          <w:sz w:val="24"/>
          <w:szCs w:val="24"/>
        </w:rPr>
        <w:instrText>https://cancer.sanger.ac.uk/signatures/documents/4/PCAWG7_indel_classification_2021_08_31.xlsx</w:instrText>
      </w:r>
      <w:ins w:id="80" w:author="Steve Rozen, Ph.D." w:date="2025-04-30T08:14:00Z" w16du:dateUtc="2025-04-30T12:14:00Z">
        <w:r w:rsidR="004B1099">
          <w:rPr>
            <w:rFonts w:ascii="Times New Roman" w:hAnsi="Times New Roman" w:cs="Times New Roman"/>
            <w:sz w:val="24"/>
            <w:szCs w:val="24"/>
          </w:rPr>
          <w:instrText>"</w:instrText>
        </w:r>
        <w:r w:rsidR="004B1099">
          <w:rPr>
            <w:rFonts w:ascii="Times New Roman" w:hAnsi="Times New Roman" w:cs="Times New Roman"/>
            <w:sz w:val="24"/>
            <w:szCs w:val="24"/>
          </w:rPr>
        </w:r>
        <w:r w:rsidR="004B1099">
          <w:rPr>
            <w:rFonts w:ascii="Times New Roman" w:hAnsi="Times New Roman" w:cs="Times New Roman"/>
            <w:sz w:val="24"/>
            <w:szCs w:val="24"/>
          </w:rPr>
          <w:fldChar w:fldCharType="separate"/>
        </w:r>
      </w:ins>
      <w:r w:rsidR="004B1099" w:rsidRPr="00C57816">
        <w:rPr>
          <w:rStyle w:val="Hyperlink"/>
          <w:rFonts w:ascii="Times New Roman" w:hAnsi="Times New Roman" w:cs="Times New Roman"/>
          <w:sz w:val="24"/>
          <w:szCs w:val="24"/>
        </w:rPr>
        <w:t>https://cancer.sanger.ac.uk/signatures/documents/4/PCAWG7_indel_classification_2021_08_31.xlsx</w:t>
      </w:r>
      <w:ins w:id="81" w:author="Steve Rozen, Ph.D." w:date="2025-04-30T08:14:00Z" w16du:dateUtc="2025-04-30T12:14:00Z">
        <w:r w:rsidR="004B1099">
          <w:rPr>
            <w:rFonts w:ascii="Times New Roman" w:hAnsi="Times New Roman" w:cs="Times New Roman"/>
            <w:sz w:val="24"/>
            <w:szCs w:val="24"/>
          </w:rPr>
          <w:fldChar w:fldCharType="end"/>
        </w:r>
        <w:r w:rsidR="004B1099">
          <w:rPr>
            <w:rFonts w:ascii="Times New Roman" w:hAnsi="Times New Roman" w:cs="Times New Roman"/>
            <w:sz w:val="24"/>
            <w:szCs w:val="24"/>
          </w:rPr>
          <w:t xml:space="preserve"> and </w:t>
        </w:r>
        <w:commentRangeStart w:id="82"/>
        <w:r w:rsidR="004B1099">
          <w:rPr>
            <w:rFonts w:ascii="Times New Roman" w:hAnsi="Times New Roman" w:cs="Times New Roman"/>
            <w:sz w:val="24"/>
            <w:szCs w:val="24"/>
          </w:rPr>
          <w:t>(</w:t>
        </w:r>
      </w:ins>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{"citationID":"AWxfoBoV","properties":{"formattedCitation":"(Alexandrov et al. 2020)","plainCitation":"(Alexandrov et al. 2020)","noteIndex":0},"citationItems":[{"id":659,"uris":["http://zotero.org/users/14858941/items/D4J6FKUG"],"itemData":{"id":659,"type":"article-journal","abstract":"Somatic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D413A">
        <w:rPr>
          <w:rFonts w:ascii="Times New Roman" w:hAnsi="Times New Roman" w:cs="Times New Roman"/>
          <w:sz w:val="24"/>
          <w:szCs w:val="24"/>
        </w:rPr>
        <w:fldChar w:fldCharType="separate"/>
      </w:r>
      <w:r w:rsidR="0000492C">
        <w:rPr>
          <w:rFonts w:ascii="Times New Roman" w:hAnsi="Times New Roman" w:cs="Times New Roman" w:hint="eastAsia"/>
          <w:sz w:val="24"/>
        </w:rPr>
        <w:t xml:space="preserve">, </w:t>
      </w:r>
      <w:r w:rsidR="00CD413A" w:rsidRPr="00CD413A">
        <w:rPr>
          <w:rFonts w:ascii="Times New Roman" w:hAnsi="Times New Roman" w:cs="Times New Roman"/>
          <w:sz w:val="24"/>
        </w:rPr>
        <w:t>Alexandrov et al. 2020)</w:t>
      </w:r>
      <w:r w:rsidR="00CD413A">
        <w:rPr>
          <w:rFonts w:ascii="Times New Roman" w:hAnsi="Times New Roman" w:cs="Times New Roman"/>
          <w:sz w:val="24"/>
          <w:szCs w:val="24"/>
        </w:rPr>
        <w:fldChar w:fldCharType="end"/>
      </w:r>
      <w:r w:rsidR="000A6AB6">
        <w:rPr>
          <w:rFonts w:ascii="Times New Roman" w:hAnsi="Times New Roman" w:cs="Times New Roman"/>
          <w:sz w:val="24"/>
          <w:szCs w:val="24"/>
        </w:rPr>
        <w:t xml:space="preserve">. </w:t>
      </w:r>
      <w:commentRangeEnd w:id="82"/>
      <w:r w:rsidR="004B1099">
        <w:rPr>
          <w:rStyle w:val="CommentReference"/>
        </w:rPr>
        <w:commentReference w:id="82"/>
      </w:r>
    </w:p>
    <w:p w14:paraId="2229B932" w14:textId="73D23D12"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w:t>
      </w:r>
      <w:r w:rsidR="00FA18BB">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{"citationID":"eO7IcHKk","properties":{"formattedCitation":"(The ICGC/TCGA Pan-Cancer Analysis of Whole Genomes Consortium et al. 2020)","plainCitation":"(The ICGC/TCGA Pan-Cancer Analysis of Whole Genomes Consortium et al. 2020)","noteIndex":0},"citationItems":[{"id":895,"uris":["http://zotero.org/users/14858941/items/UMJQ2CDR"],"itemData":{"id":895,"type":"article-journal","abstract":"Abstract\n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w:instrText>
      </w:r>
      <w:r w:rsidR="00FA18BB">
        <w:rPr>
          <w:rFonts w:ascii="Times New Roman" w:hAnsi="Times New Roman" w:cs="Times New Roman" w:hint="eastAsia"/>
          <w:sz w:val="24"/>
          <w:szCs w:val="24"/>
        </w:rPr>
        <w:instrText>á</w:instrText>
      </w:r>
      <w:r w:rsidR="00FA18BB">
        <w:rPr>
          <w:rFonts w:ascii="Times New Roman" w:hAnsi="Times New Roman" w:cs="Times New Roman"/>
          <w:sz w:val="24"/>
          <w:szCs w:val="24"/>
        </w:rPr>
        <w:instrText xml:space="preserve">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Mering","given":"Christian"}],"issued":{"date-parts":[["2020",2,6]]}}}],"schema":"https://github.com/citation-style-language/schema/raw/master/csl-citation.json"} </w:instrText>
      </w:r>
      <w:r w:rsidR="00FA18BB">
        <w:rPr>
          <w:rFonts w:ascii="Times New Roman" w:hAnsi="Times New Roman" w:cs="Times New Roman"/>
          <w:sz w:val="24"/>
          <w:szCs w:val="24"/>
        </w:rPr>
        <w:fldChar w:fldCharType="separate"/>
      </w:r>
      <w:r w:rsidR="00FA18BB" w:rsidRPr="00FA18BB">
        <w:rPr>
          <w:rFonts w:ascii="Times New Roman" w:hAnsi="Times New Roman" w:cs="Times New Roman"/>
          <w:sz w:val="24"/>
        </w:rPr>
        <w:t>(The ICGC/TCGA Pan-Cancer Analysis of Whole Genomes Consortium et al. 2020)</w:t>
      </w:r>
      <w:r w:rsidR="00FA18BB">
        <w:rPr>
          <w:rFonts w:ascii="Times New Roman" w:hAnsi="Times New Roman" w:cs="Times New Roman"/>
          <w:sz w:val="24"/>
          <w:szCs w:val="24"/>
        </w:rPr>
        <w:fldChar w:fldCharType="end"/>
      </w:r>
      <w:r w:rsidRPr="00B517FD">
        <w:rPr>
          <w:rFonts w:ascii="Times New Roman" w:hAnsi="Times New Roman" w:cs="Times New Roman"/>
          <w:sz w:val="24"/>
          <w:szCs w:val="24"/>
        </w:rPr>
        <w:t xml:space="preserve"> and HMF (Hartwig Medical Foundation)</w:t>
      </w:r>
      <w:r w:rsidR="00CD413A">
        <w:rPr>
          <w:rFonts w:ascii="Times New Roman" w:hAnsi="Times New Roman" w:cs="Times New Roman" w:hint="eastAsia"/>
          <w:sz w:val="24"/>
          <w:szCs w:val="24"/>
        </w:rPr>
        <w:t xml:space="preserve"> </w:t>
      </w:r>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{"citationID":"7bxpe1Lc","properties":{"formattedCitation":"(Priestley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CD413A">
        <w:rPr>
          <w:rFonts w:ascii="Times New Roman" w:hAnsi="Times New Roman" w:cs="Times New Roman"/>
          <w:sz w:val="24"/>
          <w:szCs w:val="24"/>
        </w:rPr>
        <w:fldChar w:fldCharType="separate"/>
      </w:r>
      <w:r w:rsidR="00CD413A" w:rsidRPr="00CD413A">
        <w:rPr>
          <w:rFonts w:ascii="Times New Roman" w:hAnsi="Times New Roman" w:cs="Times New Roman"/>
          <w:sz w:val="24"/>
        </w:rPr>
        <w:t>(Priestley et al. 2019)</w:t>
      </w:r>
      <w:r w:rsidR="00CD413A">
        <w:rPr>
          <w:rFonts w:ascii="Times New Roman" w:hAnsi="Times New Roman" w:cs="Times New Roman"/>
          <w:sz w:val="24"/>
          <w:szCs w:val="24"/>
        </w:rPr>
        <w:fldChar w:fldCharType="end"/>
      </w:r>
      <w:r w:rsidRPr="00B517FD">
        <w:rPr>
          <w:rFonts w:ascii="Times New Roman" w:hAnsi="Times New Roman" w:cs="Times New Roman"/>
          <w:sz w:val="24"/>
          <w:szCs w:val="24"/>
        </w:rPr>
        <w:t xml:space="preserve">. </w:t>
      </w:r>
      <w:ins w:id="83" w:author="Steve Rozen, Ph.D." w:date="2025-04-30T08:25:00Z" w16du:dateUtc="2025-04-30T12:25:00Z">
        <w:r w:rsidR="00FF6398">
          <w:rPr>
            <w:rFonts w:ascii="Times New Roman" w:hAnsi="Times New Roman" w:cs="Times New Roman"/>
            <w:sz w:val="24"/>
            <w:szCs w:val="24"/>
          </w:rPr>
          <w:t>&lt;Mo: need to discuss rest of this paragraph&gt;</w:t>
        </w:r>
      </w:ins>
      <w:del w:id="84" w:author="Steve Rozen, Ph.D." w:date="2025-04-30T08:25:00Z" w16du:dateUtc="2025-04-30T12:25:00Z">
        <w:r w:rsidRPr="00B517FD" w:rsidDel="00531896">
          <w:rPr>
            <w:rFonts w:ascii="Times New Roman" w:hAnsi="Times New Roman" w:cs="Times New Roman"/>
            <w:sz w:val="24"/>
            <w:szCs w:val="24"/>
          </w:rPr>
          <w:delText>By s</w:delText>
        </w:r>
      </w:del>
      <w:ins w:id="85" w:author="Steve Rozen, Ph.D." w:date="2025-04-30T08:26:00Z" w16du:dateUtc="2025-04-30T12:26:00Z">
        <w:r w:rsidR="00531896">
          <w:rPr>
            <w:rFonts w:ascii="Times New Roman" w:hAnsi="Times New Roman" w:cs="Times New Roman"/>
            <w:sz w:val="24"/>
            <w:szCs w:val="24"/>
          </w:rPr>
          <w:t>A</w:t>
        </w:r>
      </w:ins>
      <w:del w:id="86" w:author="Steve Rozen, Ph.D." w:date="2025-04-30T08:26:00Z" w16du:dateUtc="2025-04-30T12:26:00Z">
        <w:r w:rsidRPr="00B517FD" w:rsidDel="00531896">
          <w:rPr>
            <w:rFonts w:ascii="Times New Roman" w:hAnsi="Times New Roman" w:cs="Times New Roman"/>
            <w:sz w:val="24"/>
            <w:szCs w:val="24"/>
          </w:rPr>
          <w:delText>ystematically a</w:delText>
        </w:r>
      </w:del>
      <w:r w:rsidRPr="00B517FD">
        <w:rPr>
          <w:rFonts w:ascii="Times New Roman" w:hAnsi="Times New Roman" w:cs="Times New Roman"/>
          <w:sz w:val="24"/>
          <w:szCs w:val="24"/>
        </w:rPr>
        <w:t>naly</w:t>
      </w:r>
      <w:ins w:id="87" w:author="Steve Rozen, Ph.D." w:date="2025-04-30T08:26:00Z" w16du:dateUtc="2025-04-30T12:26:00Z">
        <w:r w:rsidR="00531896">
          <w:rPr>
            <w:rFonts w:ascii="Times New Roman" w:hAnsi="Times New Roman" w:cs="Times New Roman"/>
            <w:sz w:val="24"/>
            <w:szCs w:val="24"/>
          </w:rPr>
          <w:t>sis of</w:t>
        </w:r>
      </w:ins>
      <w:del w:id="88" w:author="Steve Rozen, Ph.D." w:date="2025-04-30T08:26:00Z" w16du:dateUtc="2025-04-30T12:26:00Z">
        <w:r w:rsidRPr="00B517FD" w:rsidDel="00531896">
          <w:rPr>
            <w:rFonts w:ascii="Times New Roman" w:hAnsi="Times New Roman" w:cs="Times New Roman"/>
            <w:sz w:val="24"/>
            <w:szCs w:val="24"/>
          </w:rPr>
          <w:delText>zing</w:delText>
        </w:r>
      </w:del>
      <w:del w:id="89" w:author="Steve Rozen, Ph.D." w:date="2025-04-30T08:23:00Z" w16du:dateUtc="2025-04-30T12:23:00Z">
        <w:r w:rsidRPr="00B517FD" w:rsidDel="00FF6398">
          <w:rPr>
            <w:rFonts w:ascii="Times New Roman" w:hAnsi="Times New Roman" w:cs="Times New Roman"/>
            <w:sz w:val="24"/>
            <w:szCs w:val="24"/>
          </w:rPr>
          <w:delText xml:space="preserve"> and classifying</w:delText>
        </w:r>
      </w:del>
      <w:r w:rsidRPr="00B517FD">
        <w:rPr>
          <w:rFonts w:ascii="Times New Roman" w:hAnsi="Times New Roman" w:cs="Times New Roman"/>
          <w:sz w:val="24"/>
          <w:szCs w:val="24"/>
        </w:rPr>
        <w:t xml:space="preserve"> ID mutational signatures in these cancer genomes using </w:t>
      </w:r>
      <w:del w:id="90" w:author="Steve Rozen, Ph.D." w:date="2025-04-30T08:29:00Z" w16du:dateUtc="2025-04-30T12:29:00Z">
        <w:r w:rsidRPr="00B517FD" w:rsidDel="000527C5">
          <w:rPr>
            <w:rFonts w:ascii="Times New Roman" w:hAnsi="Times New Roman" w:cs="Times New Roman"/>
            <w:sz w:val="24"/>
            <w:szCs w:val="24"/>
          </w:rPr>
          <w:delText xml:space="preserve">a </w:delText>
        </w:r>
      </w:del>
      <w:r w:rsidR="004D0D4F">
        <w:rPr>
          <w:rFonts w:ascii="Times New Roman" w:hAnsi="Times New Roman" w:cs="Times New Roman"/>
          <w:sz w:val="24"/>
          <w:szCs w:val="24"/>
        </w:rPr>
        <w:t>h</w:t>
      </w:r>
      <w:r w:rsidRPr="00B517FD">
        <w:rPr>
          <w:rFonts w:ascii="Times New Roman" w:hAnsi="Times New Roman" w:cs="Times New Roman"/>
          <w:sz w:val="24"/>
          <w:szCs w:val="24"/>
        </w:rPr>
        <w:t>ierarchical</w:t>
      </w:r>
      <w:ins w:id="91" w:author="Steve Rozen, Ph.D." w:date="2025-04-30T08:29:00Z" w16du:dateUtc="2025-04-30T12:29:00Z">
        <w:r w:rsidR="000527C5">
          <w:rPr>
            <w:rFonts w:ascii="Times New Roman" w:hAnsi="Times New Roman" w:cs="Times New Roman"/>
            <w:sz w:val="24"/>
            <w:szCs w:val="24"/>
          </w:rPr>
          <w:t>-</w:t>
        </w:r>
      </w:ins>
      <w:del w:id="92" w:author="Steve Rozen, Ph.D." w:date="2025-04-30T08:29:00Z" w16du:dateUtc="2025-04-30T12:29:00Z">
        <w:r w:rsidRPr="00B517FD" w:rsidDel="000527C5">
          <w:rPr>
            <w:rFonts w:ascii="Times New Roman" w:hAnsi="Times New Roman" w:cs="Times New Roman"/>
            <w:sz w:val="24"/>
            <w:szCs w:val="24"/>
          </w:rPr>
          <w:delText xml:space="preserve"> </w:delText>
        </w:r>
      </w:del>
      <w:r w:rsidRPr="00B517FD">
        <w:rPr>
          <w:rFonts w:ascii="Times New Roman" w:hAnsi="Times New Roman" w:cs="Times New Roman"/>
          <w:sz w:val="24"/>
          <w:szCs w:val="24"/>
        </w:rPr>
        <w:t>Dirichlet</w:t>
      </w:r>
      <w:ins w:id="93" w:author="Steve Rozen, Ph.D." w:date="2025-04-30T08:29:00Z" w16du:dateUtc="2025-04-30T12:29:00Z">
        <w:r w:rsidR="000527C5">
          <w:rPr>
            <w:rFonts w:ascii="Times New Roman" w:hAnsi="Times New Roman" w:cs="Times New Roman"/>
            <w:sz w:val="24"/>
            <w:szCs w:val="24"/>
          </w:rPr>
          <w:t>-</w:t>
        </w:r>
      </w:ins>
      <w:del w:id="94" w:author="Steve Rozen, Ph.D." w:date="2025-04-30T08:29:00Z" w16du:dateUtc="2025-04-30T12:29:00Z">
        <w:r w:rsidRPr="00B517FD" w:rsidDel="000527C5">
          <w:rPr>
            <w:rFonts w:ascii="Times New Roman" w:hAnsi="Times New Roman" w:cs="Times New Roman"/>
            <w:sz w:val="24"/>
            <w:szCs w:val="24"/>
          </w:rPr>
          <w:delText xml:space="preserve"> </w:delText>
        </w:r>
      </w:del>
      <w:r w:rsidR="004D0D4F">
        <w:rPr>
          <w:rFonts w:ascii="Times New Roman" w:hAnsi="Times New Roman" w:cs="Times New Roman"/>
          <w:sz w:val="24"/>
          <w:szCs w:val="24"/>
        </w:rPr>
        <w:t>p</w:t>
      </w:r>
      <w:r w:rsidRPr="00B517FD">
        <w:rPr>
          <w:rFonts w:ascii="Times New Roman" w:hAnsi="Times New Roman" w:cs="Times New Roman"/>
          <w:sz w:val="24"/>
          <w:szCs w:val="24"/>
        </w:rPr>
        <w:t>rocess</w:t>
      </w:r>
      <w:del w:id="95" w:author="Steve Rozen, Ph.D." w:date="2025-04-30T08:30:00Z" w16du:dateUtc="2025-04-30T12:30:00Z">
        <w:r w:rsidRPr="00B517FD" w:rsidDel="000527C5">
          <w:rPr>
            <w:rFonts w:ascii="Times New Roman" w:hAnsi="Times New Roman" w:cs="Times New Roman"/>
            <w:sz w:val="24"/>
            <w:szCs w:val="24"/>
          </w:rPr>
          <w:delText xml:space="preserve">-based </w:delText>
        </w:r>
      </w:del>
      <w:del w:id="96" w:author="Steve Rozen, Ph.D." w:date="2025-04-30T08:29:00Z" w16du:dateUtc="2025-04-30T12:29:00Z">
        <w:r w:rsidRPr="00B517FD" w:rsidDel="000527C5">
          <w:rPr>
            <w:rFonts w:ascii="Times New Roman" w:hAnsi="Times New Roman" w:cs="Times New Roman"/>
            <w:sz w:val="24"/>
            <w:szCs w:val="24"/>
          </w:rPr>
          <w:delText>tool</w:delText>
        </w:r>
      </w:del>
      <w:ins w:id="97" w:author="Steve Rozen, Ph.D." w:date="2025-04-30T08:30:00Z" w16du:dateUtc="2025-04-30T12:30:00Z">
        <w:r w:rsidR="000527C5">
          <w:rPr>
            <w:rFonts w:ascii="Times New Roman" w:hAnsi="Times New Roman" w:cs="Times New Roman"/>
            <w:sz w:val="24"/>
            <w:szCs w:val="24"/>
          </w:rPr>
          <w:t xml:space="preserve"> approach</w:t>
        </w:r>
      </w:ins>
      <w:ins w:id="98" w:author="Steve Rozen, Ph.D." w:date="2025-04-30T08:29:00Z" w16du:dateUtc="2025-04-30T12:29:00Z">
        <w:r w:rsidR="000527C5">
          <w:rPr>
            <w:rFonts w:ascii="Times New Roman" w:hAnsi="Times New Roman" w:cs="Times New Roman"/>
            <w:sz w:val="24"/>
            <w:szCs w:val="24"/>
          </w:rPr>
          <w:t xml:space="preserve"> </w:t>
        </w:r>
      </w:ins>
      <w:ins w:id="99" w:author="Steve Rozen, Ph.D." w:date="2025-04-30T08:24:00Z" w16du:dateUtc="2025-04-30T12:24:00Z">
        <w:r w:rsidR="00FF6398">
          <w:rPr>
            <w:rFonts w:ascii="Times New Roman" w:hAnsi="Times New Roman" w:cs="Times New Roman"/>
            <w:sz w:val="24"/>
            <w:szCs w:val="24"/>
          </w:rPr>
          <w:t>&lt;did you also use MuSiCal?&gt;</w:t>
        </w:r>
      </w:ins>
      <w:r w:rsidRPr="00B517FD">
        <w:rPr>
          <w:rFonts w:ascii="Times New Roman" w:hAnsi="Times New Roman" w:cs="Times New Roman"/>
          <w:sz w:val="24"/>
          <w:szCs w:val="24"/>
        </w:rPr>
        <w:t xml:space="preserve">, </w:t>
      </w:r>
      <w:del w:id="100" w:author="Steve Rozen, Ph.D." w:date="2025-04-30T08:26:00Z" w16du:dateUtc="2025-04-30T12:26:00Z">
        <w:r w:rsidRPr="00B517FD" w:rsidDel="00531896">
          <w:rPr>
            <w:rFonts w:ascii="Times New Roman" w:hAnsi="Times New Roman" w:cs="Times New Roman"/>
            <w:sz w:val="24"/>
            <w:szCs w:val="24"/>
          </w:rPr>
          <w:delText>we established a repertoire of</w:delText>
        </w:r>
      </w:del>
      <w:ins w:id="101" w:author="Steve Rozen, Ph.D." w:date="2025-04-30T08:26:00Z" w16du:dateUtc="2025-04-30T12:26:00Z">
        <w:r w:rsidR="00531896">
          <w:rPr>
            <w:rFonts w:ascii="Times New Roman" w:hAnsi="Times New Roman" w:cs="Times New Roman"/>
            <w:sz w:val="24"/>
            <w:szCs w:val="24"/>
          </w:rPr>
          <w:t>revealed</w:t>
        </w:r>
      </w:ins>
      <w:r w:rsidRPr="00B517FD">
        <w:rPr>
          <w:rFonts w:ascii="Times New Roman" w:hAnsi="Times New Roman" w:cs="Times New Roman"/>
          <w:sz w:val="24"/>
          <w:szCs w:val="24"/>
        </w:rPr>
        <w:t xml:space="preserve"> 33 ID mutational signatures, including 15 novel signatures and several updated known signatures. </w:t>
      </w:r>
      <w:ins w:id="102" w:author="Steve Rozen, Ph.D." w:date="2025-04-30T08:26:00Z" w16du:dateUtc="2025-04-30T12:26:00Z">
        <w:r w:rsidR="00531896">
          <w:rPr>
            <w:rFonts w:ascii="Times New Roman" w:hAnsi="Times New Roman" w:cs="Times New Roman"/>
            <w:sz w:val="24"/>
            <w:szCs w:val="24"/>
          </w:rPr>
          <w:t xml:space="preserve">&lt;add general description of criteria for deciding a signature was real&gt; </w:t>
        </w:r>
      </w:ins>
      <w:r w:rsidRPr="00B517FD">
        <w:rPr>
          <w:rFonts w:ascii="Times New Roman" w:hAnsi="Times New Roman" w:cs="Times New Roman"/>
          <w:sz w:val="24"/>
          <w:szCs w:val="24"/>
        </w:rPr>
        <w:t xml:space="preserve">We </w:t>
      </w:r>
      <w:ins w:id="103" w:author="Steve Rozen, Ph.D." w:date="2025-04-30T08:26:00Z" w16du:dateUtc="2025-04-30T12:26:00Z">
        <w:r w:rsidR="00531896">
          <w:rPr>
            <w:rFonts w:ascii="Times New Roman" w:hAnsi="Times New Roman" w:cs="Times New Roman"/>
            <w:sz w:val="24"/>
            <w:szCs w:val="24"/>
          </w:rPr>
          <w:t xml:space="preserve">also </w:t>
        </w:r>
      </w:ins>
      <w:r w:rsidR="004D0D4F">
        <w:rPr>
          <w:rFonts w:ascii="Times New Roman" w:hAnsi="Times New Roman" w:cs="Times New Roman"/>
          <w:sz w:val="24"/>
          <w:szCs w:val="24"/>
        </w:rPr>
        <w:t xml:space="preserve">confirmed </w:t>
      </w:r>
      <w:ins w:id="104" w:author="Steve Rozen, Ph.D." w:date="2025-04-30T08:27:00Z" w16du:dateUtc="2025-04-30T12:27:00Z">
        <w:r w:rsidR="00531896">
          <w:rPr>
            <w:rFonts w:ascii="Times New Roman" w:hAnsi="Times New Roman" w:cs="Times New Roman"/>
            <w:sz w:val="24"/>
            <w:szCs w:val="24"/>
          </w:rPr>
          <w:t xml:space="preserve">by cell-culture experiments </w:t>
        </w:r>
      </w:ins>
      <w:r w:rsidR="004D0D4F">
        <w:rPr>
          <w:rFonts w:ascii="Times New Roman" w:hAnsi="Times New Roman" w:cs="Times New Roman"/>
          <w:sz w:val="24"/>
          <w:szCs w:val="24"/>
        </w:rPr>
        <w:t xml:space="preserve">that one of the </w:t>
      </w:r>
      <w:r w:rsidRPr="00B517FD">
        <w:rPr>
          <w:rFonts w:ascii="Times New Roman" w:hAnsi="Times New Roman" w:cs="Times New Roman"/>
          <w:sz w:val="24"/>
          <w:szCs w:val="24"/>
        </w:rPr>
        <w:t>novel ID mutational signature</w:t>
      </w:r>
      <w:r w:rsidR="004D0D4F">
        <w:rPr>
          <w:rFonts w:ascii="Times New Roman" w:hAnsi="Times New Roman" w:cs="Times New Roman"/>
          <w:sz w:val="24"/>
          <w:szCs w:val="24"/>
        </w:rPr>
        <w:t>s</w:t>
      </w:r>
      <w:r w:rsidRPr="00B517FD">
        <w:rPr>
          <w:rFonts w:ascii="Times New Roman" w:hAnsi="Times New Roman" w:cs="Times New Roman"/>
          <w:sz w:val="24"/>
          <w:szCs w:val="24"/>
        </w:rPr>
        <w:t xml:space="preserve"> </w:t>
      </w:r>
      <w:r w:rsidR="004D0D4F">
        <w:rPr>
          <w:rFonts w:ascii="Times New Roman" w:hAnsi="Times New Roman" w:cs="Times New Roman"/>
          <w:sz w:val="24"/>
          <w:szCs w:val="24"/>
        </w:rPr>
        <w:t xml:space="preserve">is </w:t>
      </w:r>
      <w:r w:rsidRPr="00B517FD">
        <w:rPr>
          <w:rFonts w:ascii="Times New Roman" w:hAnsi="Times New Roman" w:cs="Times New Roman"/>
          <w:sz w:val="24"/>
          <w:szCs w:val="24"/>
        </w:rPr>
        <w:t xml:space="preserve">associated with </w:t>
      </w:r>
      <w:r w:rsidR="004D0D4F">
        <w:rPr>
          <w:rFonts w:ascii="Times New Roman" w:hAnsi="Times New Roman" w:cs="Times New Roman"/>
          <w:sz w:val="24"/>
          <w:szCs w:val="24"/>
        </w:rPr>
        <w:t>the consequence of t</w:t>
      </w:r>
      <w:r w:rsidRPr="00B517FD">
        <w:rPr>
          <w:rFonts w:ascii="Times New Roman" w:hAnsi="Times New Roman" w:cs="Times New Roman"/>
          <w:sz w:val="24"/>
          <w:szCs w:val="24"/>
        </w:rPr>
        <w:t>opoisomerase</w:t>
      </w:r>
      <w:r w:rsidR="004D0D4F">
        <w:rPr>
          <w:rFonts w:ascii="Times New Roman" w:hAnsi="Times New Roman" w:cs="Times New Roman"/>
          <w:sz w:val="24"/>
          <w:szCs w:val="24"/>
        </w:rPr>
        <w:t>-</w:t>
      </w:r>
      <w:r w:rsidRPr="00B517FD">
        <w:rPr>
          <w:rFonts w:ascii="Times New Roman" w:hAnsi="Times New Roman" w:cs="Times New Roman"/>
          <w:sz w:val="24"/>
          <w:szCs w:val="24"/>
        </w:rPr>
        <w:t>1-transcription-associated mutagenesis within the context of RNASEH2B deficiency</w:t>
      </w:r>
      <w:del w:id="105" w:author="Steve Rozen, Ph.D." w:date="2025-04-30T08:27:00Z" w16du:dateUtc="2025-04-30T12:27:00Z">
        <w:r w:rsidRPr="00B517FD" w:rsidDel="00531896">
          <w:rPr>
            <w:rFonts w:ascii="Times New Roman" w:hAnsi="Times New Roman" w:cs="Times New Roman"/>
            <w:sz w:val="24"/>
            <w:szCs w:val="24"/>
          </w:rPr>
          <w:delText xml:space="preserve"> by investigating the genetic background </w:delText>
        </w:r>
        <w:r w:rsidR="004D0D4F" w:rsidDel="00531896">
          <w:rPr>
            <w:rFonts w:ascii="Times New Roman" w:hAnsi="Times New Roman" w:cs="Times New Roman"/>
            <w:sz w:val="24"/>
            <w:szCs w:val="24"/>
          </w:rPr>
          <w:delText>of tumor</w:delText>
        </w:r>
        <w:r w:rsidR="00246852" w:rsidDel="00531896">
          <w:rPr>
            <w:rFonts w:ascii="Times New Roman" w:hAnsi="Times New Roman" w:cs="Times New Roman" w:hint="eastAsia"/>
            <w:sz w:val="24"/>
            <w:szCs w:val="24"/>
          </w:rPr>
          <w:delText>s</w:delText>
        </w:r>
        <w:r w:rsidR="004D0D4F" w:rsidDel="00531896">
          <w:rPr>
            <w:rFonts w:ascii="Times New Roman" w:hAnsi="Times New Roman" w:cs="Times New Roman"/>
            <w:sz w:val="24"/>
            <w:szCs w:val="24"/>
          </w:rPr>
          <w:delText xml:space="preserve"> with the signature </w:delText>
        </w:r>
        <w:r w:rsidRPr="00B517FD" w:rsidDel="00531896">
          <w:rPr>
            <w:rFonts w:ascii="Times New Roman" w:hAnsi="Times New Roman" w:cs="Times New Roman"/>
            <w:sz w:val="24"/>
            <w:szCs w:val="24"/>
          </w:rPr>
          <w:delText xml:space="preserve">and </w:delText>
        </w:r>
        <w:r w:rsidR="004D0D4F" w:rsidDel="00531896">
          <w:rPr>
            <w:rFonts w:ascii="Times New Roman" w:hAnsi="Times New Roman" w:cs="Times New Roman"/>
            <w:sz w:val="24"/>
            <w:szCs w:val="24"/>
          </w:rPr>
          <w:delText>by</w:delText>
        </w:r>
        <w:r w:rsidRPr="00B517FD" w:rsidDel="00531896">
          <w:rPr>
            <w:rFonts w:ascii="Times New Roman" w:hAnsi="Times New Roman" w:cs="Times New Roman"/>
            <w:sz w:val="24"/>
            <w:szCs w:val="24"/>
          </w:rPr>
          <w:delText xml:space="preserve"> experiments</w:delText>
        </w:r>
        <w:r w:rsidR="004D0D4F" w:rsidDel="00531896">
          <w:rPr>
            <w:rFonts w:ascii="Times New Roman" w:hAnsi="Times New Roman" w:cs="Times New Roman"/>
            <w:sz w:val="24"/>
            <w:szCs w:val="24"/>
          </w:rPr>
          <w:delText xml:space="preserve"> in cell culture</w:delText>
        </w:r>
      </w:del>
      <w:r w:rsidRPr="00B517FD">
        <w:rPr>
          <w:rFonts w:ascii="Times New Roman" w:hAnsi="Times New Roman" w:cs="Times New Roman"/>
          <w:sz w:val="24"/>
          <w:szCs w:val="24"/>
        </w:rPr>
        <w:t>. Additionally,</w:t>
      </w:r>
      <w:r w:rsidR="004D0D4F">
        <w:rPr>
          <w:rFonts w:ascii="Times New Roman" w:hAnsi="Times New Roman" w:cs="Times New Roman"/>
          <w:sz w:val="24"/>
          <w:szCs w:val="24"/>
        </w:rPr>
        <w:t xml:space="preserve"> </w:t>
      </w:r>
      <w:del w:id="106" w:author="Steve Rozen, Ph.D." w:date="2025-04-30T08:28:00Z" w16du:dateUtc="2025-04-30T12:28:00Z">
        <w:r w:rsidR="004D0D4F" w:rsidDel="00531896">
          <w:rPr>
            <w:rFonts w:ascii="Times New Roman" w:hAnsi="Times New Roman" w:cs="Times New Roman"/>
            <w:sz w:val="24"/>
            <w:szCs w:val="24"/>
          </w:rPr>
          <w:delText xml:space="preserve">we were able to detect </w:delText>
        </w:r>
      </w:del>
      <w:r w:rsidR="004D0D4F">
        <w:rPr>
          <w:rFonts w:ascii="Times New Roman" w:hAnsi="Times New Roman" w:cs="Times New Roman"/>
          <w:sz w:val="24"/>
          <w:szCs w:val="24"/>
        </w:rPr>
        <w:t>four of the novel signatures</w:t>
      </w:r>
      <w:r w:rsidRPr="00B517FD">
        <w:rPr>
          <w:rFonts w:ascii="Times New Roman" w:hAnsi="Times New Roman" w:cs="Times New Roman"/>
          <w:sz w:val="24"/>
          <w:szCs w:val="24"/>
        </w:rPr>
        <w:t xml:space="preserve"> </w:t>
      </w:r>
      <w:ins w:id="107" w:author="Steve Rozen, Ph.D." w:date="2025-04-30T08:28:00Z" w16du:dateUtc="2025-04-30T12:28:00Z">
        <w:r w:rsidR="00531896">
          <w:rPr>
            <w:rFonts w:ascii="Times New Roman" w:hAnsi="Times New Roman" w:cs="Times New Roman"/>
            <w:sz w:val="24"/>
            <w:szCs w:val="24"/>
          </w:rPr>
          <w:t xml:space="preserve">were detectable </w:t>
        </w:r>
      </w:ins>
      <w:r w:rsidR="004D0D4F">
        <w:rPr>
          <w:rFonts w:ascii="Times New Roman" w:hAnsi="Times New Roman" w:cs="Times New Roman"/>
          <w:sz w:val="24"/>
          <w:szCs w:val="24"/>
        </w:rPr>
        <w:t xml:space="preserve">because </w:t>
      </w:r>
      <w:r w:rsidR="004D0D4F">
        <w:rPr>
          <w:rFonts w:ascii="Times New Roman" w:hAnsi="Times New Roman" w:cs="Times New Roman"/>
          <w:sz w:val="24"/>
          <w:szCs w:val="24"/>
        </w:rPr>
        <w:lastRenderedPageBreak/>
        <w:t xml:space="preserve">of </w:t>
      </w:r>
      <w:ins w:id="108" w:author="Steve Rozen, Ph.D." w:date="2025-04-30T08:28:00Z" w16du:dateUtc="2025-04-30T12:28:00Z">
        <w:r w:rsidR="00531896">
          <w:rPr>
            <w:rFonts w:ascii="Times New Roman" w:hAnsi="Times New Roman" w:cs="Times New Roman"/>
            <w:sz w:val="24"/>
            <w:szCs w:val="24"/>
          </w:rPr>
          <w:t xml:space="preserve">the HMF data </w:t>
        </w:r>
      </w:ins>
      <w:del w:id="109" w:author="Steve Rozen, Ph.D." w:date="2025-04-30T08:28:00Z" w16du:dateUtc="2025-04-30T12:28:00Z">
        <w:r w:rsidR="004D0D4F" w:rsidDel="00531896">
          <w:rPr>
            <w:rFonts w:ascii="Times New Roman" w:hAnsi="Times New Roman" w:cs="Times New Roman"/>
            <w:sz w:val="24"/>
            <w:szCs w:val="24"/>
          </w:rPr>
          <w:delText>the large</w:delText>
        </w:r>
      </w:del>
      <w:ins w:id="110" w:author="Steve Rozen, Ph.D." w:date="2025-04-30T08:28:00Z" w16du:dateUtc="2025-04-30T12:28:00Z">
        <w:r w:rsidR="00531896">
          <w:rPr>
            <w:rFonts w:ascii="Times New Roman" w:hAnsi="Times New Roman" w:cs="Times New Roman"/>
            <w:sz w:val="24"/>
            <w:szCs w:val="24"/>
          </w:rPr>
          <w:t>had many more</w:t>
        </w:r>
      </w:ins>
      <w:del w:id="111" w:author="Steve Rozen, Ph.D." w:date="2025-04-30T08:28:00Z" w16du:dateUtc="2025-04-30T12:28:00Z">
        <w:r w:rsidR="004D0D4F" w:rsidDel="00531896">
          <w:rPr>
            <w:rFonts w:ascii="Times New Roman" w:hAnsi="Times New Roman" w:cs="Times New Roman"/>
            <w:sz w:val="24"/>
            <w:szCs w:val="24"/>
          </w:rPr>
          <w:delText xml:space="preserve"> number of</w:delText>
        </w:r>
      </w:del>
      <w:r w:rsidR="004D0D4F">
        <w:rPr>
          <w:rFonts w:ascii="Times New Roman" w:hAnsi="Times New Roman" w:cs="Times New Roman"/>
          <w:sz w:val="24"/>
          <w:szCs w:val="24"/>
        </w:rPr>
        <w:t xml:space="preserve"> tumors with</w:t>
      </w:r>
      <w:r w:rsidRPr="00B517FD">
        <w:rPr>
          <w:rFonts w:ascii="Times New Roman" w:hAnsi="Times New Roman" w:cs="Times New Roman"/>
          <w:sz w:val="24"/>
          <w:szCs w:val="24"/>
        </w:rPr>
        <w:t xml:space="preserve"> microsatellite instability (MSI)</w:t>
      </w:r>
      <w:del w:id="112" w:author="Steve Rozen, Ph.D." w:date="2025-04-30T08:28:00Z" w16du:dateUtc="2025-04-30T12:28:00Z">
        <w:r w:rsidRPr="00B517FD" w:rsidDel="00531896">
          <w:rPr>
            <w:rFonts w:ascii="Times New Roman" w:hAnsi="Times New Roman" w:cs="Times New Roman"/>
            <w:sz w:val="24"/>
            <w:szCs w:val="24"/>
          </w:rPr>
          <w:delText xml:space="preserve"> in the HMF dataset</w:delText>
        </w:r>
      </w:del>
      <w:ins w:id="113" w:author="Steve Rozen, Ph.D." w:date="2025-04-30T08:28:00Z" w16du:dateUtc="2025-04-30T12:28:00Z">
        <w:r w:rsidR="00531896">
          <w:rPr>
            <w:rFonts w:ascii="Times New Roman" w:hAnsi="Times New Roman" w:cs="Times New Roman"/>
            <w:sz w:val="24"/>
            <w:szCs w:val="24"/>
          </w:rPr>
          <w:t xml:space="preserve"> then</w:t>
        </w:r>
      </w:ins>
      <w:ins w:id="114" w:author="Steve Rozen, Ph.D." w:date="2025-04-30T08:31:00Z" w16du:dateUtc="2025-04-30T12:31:00Z">
        <w:r w:rsidR="0010286A">
          <w:rPr>
            <w:rFonts w:ascii="Times New Roman" w:hAnsi="Times New Roman" w:cs="Times New Roman"/>
            <w:sz w:val="24"/>
            <w:szCs w:val="24"/>
          </w:rPr>
          <w:t xml:space="preserve"> were</w:t>
        </w:r>
      </w:ins>
      <w:ins w:id="115" w:author="Steve Rozen, Ph.D." w:date="2025-04-30T08:28:00Z" w16du:dateUtc="2025-04-30T12:28:00Z">
        <w:r w:rsidR="00531896">
          <w:rPr>
            <w:rFonts w:ascii="Times New Roman" w:hAnsi="Times New Roman" w:cs="Times New Roman"/>
            <w:sz w:val="24"/>
            <w:szCs w:val="24"/>
          </w:rPr>
          <w:t xml:space="preserve"> available in the PCAWG</w:t>
        </w:r>
      </w:ins>
      <w:ins w:id="116" w:author="Steve Rozen, Ph.D." w:date="2025-04-30T08:29:00Z" w16du:dateUtc="2025-04-30T12:29:00Z">
        <w:r w:rsidR="00531896">
          <w:rPr>
            <w:rFonts w:ascii="Times New Roman" w:hAnsi="Times New Roman" w:cs="Times New Roman"/>
            <w:sz w:val="24"/>
            <w:szCs w:val="24"/>
          </w:rPr>
          <w:t xml:space="preserve"> data</w:t>
        </w:r>
      </w:ins>
      <w:r w:rsidRPr="00B517FD">
        <w:rPr>
          <w:rFonts w:ascii="Times New Roman" w:hAnsi="Times New Roman" w:cs="Times New Roman"/>
          <w:sz w:val="24"/>
          <w:szCs w:val="24"/>
        </w:rPr>
        <w:t>.</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w:t>
      </w:r>
      <w:r w:rsidR="004D0D4F">
        <w:rPr>
          <w:rFonts w:ascii="Times New Roman" w:hAnsi="Times New Roman" w:cs="Times New Roman"/>
          <w:sz w:val="24"/>
          <w:szCs w:val="24"/>
        </w:rPr>
        <w:t xml:space="preserve">further delineated the </w:t>
      </w:r>
      <w:r w:rsidR="00D56CC0" w:rsidRPr="00D56CC0">
        <w:rPr>
          <w:rFonts w:ascii="Times New Roman" w:hAnsi="Times New Roman" w:cs="Times New Roman"/>
          <w:sz w:val="24"/>
          <w:szCs w:val="24"/>
        </w:rPr>
        <w:t>clinical characteristics, extended sequence contexts, and contributions</w:t>
      </w:r>
      <w:r w:rsidR="00D56CC0">
        <w:rPr>
          <w:rFonts w:ascii="Times New Roman" w:hAnsi="Times New Roman" w:cs="Times New Roman" w:hint="eastAsia"/>
          <w:sz w:val="24"/>
          <w:szCs w:val="24"/>
        </w:rPr>
        <w:t xml:space="preserve"> to key cancer genes</w:t>
      </w:r>
      <w:r w:rsidR="004D0D4F">
        <w:rPr>
          <w:rFonts w:ascii="Times New Roman" w:hAnsi="Times New Roman" w:cs="Times New Roman"/>
          <w:sz w:val="24"/>
          <w:szCs w:val="24"/>
        </w:rPr>
        <w:t xml:space="preserve"> of ID signatures to provide</w:t>
      </w:r>
      <w:r w:rsidR="00D56CC0" w:rsidRPr="00D56CC0">
        <w:rPr>
          <w:rFonts w:ascii="Times New Roman" w:hAnsi="Times New Roman" w:cs="Times New Roman"/>
          <w:sz w:val="24"/>
          <w:szCs w:val="24"/>
        </w:rPr>
        <w:t xml:space="preserve"> a comprehensive characterization of ID mutational signatures.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7B45FD8B"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637985">
        <w:rPr>
          <w:rFonts w:ascii="Times New Roman" w:hAnsi="Times New Roman" w:cs="Times New Roman"/>
          <w:sz w:val="24"/>
          <w:szCs w:val="24"/>
        </w:rPr>
        <w:t>.</w:t>
      </w:r>
    </w:p>
    <w:p w14:paraId="1718213E" w14:textId="0AD95FC8" w:rsidR="009E1276" w:rsidRDefault="00637985" w:rsidP="008A1C58">
      <w:pPr>
        <w:spacing w:line="480" w:lineRule="auto"/>
        <w:rPr>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mSigHdp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consortium and 4,233 from the Hartwig Medical Foundation collection</w:t>
      </w:r>
      <w:r w:rsidR="000D7DC7">
        <w:rPr>
          <w:rFonts w:ascii="Times New Roman" w:hAnsi="Times New Roman" w:cs="Times New Roman" w:hint="eastAsia"/>
          <w:sz w:val="24"/>
          <w:szCs w:val="24"/>
        </w:rPr>
        <w:t xml:space="preserve"> </w:t>
      </w:r>
      <w:r w:rsidR="000D7DC7">
        <w:rPr>
          <w:rFonts w:ascii="Times New Roman" w:hAnsi="Times New Roman" w:cs="Times New Roman"/>
          <w:sz w:val="24"/>
          <w:szCs w:val="24"/>
        </w:rPr>
        <w:fldChar w:fldCharType="begin"/>
      </w:r>
      <w:r w:rsidR="000D7DC7">
        <w:rPr>
          <w:rFonts w:ascii="Times New Roman" w:hAnsi="Times New Roman" w:cs="Times New Roman"/>
          <w:sz w:val="24"/>
          <w:szCs w:val="24"/>
        </w:rPr>
        <w:instrText xml:space="preserve"> ADDIN ZOTERO_ITEM CSL_CITATION {"citationID":"7zm3P8Py","properties":{"formattedCitation":"(The ICGC/TCGA Pan-Cancer Analysis of Whole Genomes Consortium et al. 2020; Priestley et al. 2019)","plainCitation":"(The ICGC/TCGA Pan-Cancer Analysis of Whole Genomes Consortium et al. 2020; Priestley et al. 2019)","noteIndex":0},"citationItems":[{"id":895,"uris":["http://zotero.org/users/14858941/items/UMJQ2CDR"],"itemData":{"id":895,"type":"article-journal","abstract":"Abstract\n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0D7DC7">
        <w:rPr>
          <w:rFonts w:ascii="Times New Roman" w:hAnsi="Times New Roman" w:cs="Times New Roman"/>
          <w:sz w:val="24"/>
          <w:szCs w:val="24"/>
        </w:rPr>
        <w:fldChar w:fldCharType="separate"/>
      </w:r>
      <w:r w:rsidR="000D7DC7" w:rsidRPr="000D7DC7">
        <w:rPr>
          <w:rFonts w:ascii="Times New Roman" w:hAnsi="Times New Roman" w:cs="Times New Roman"/>
          <w:sz w:val="24"/>
        </w:rPr>
        <w:t>(The ICGC/TCGA Pan-Cancer Analysis of Whole Genomes Consortium et al. 2020; Priestley et al. 2019)</w:t>
      </w:r>
      <w:r w:rsidR="000D7DC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4054EA6" w14:textId="3FD0DFB7" w:rsidR="00543FB9" w:rsidRDefault="009E1276"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extracted ID signatures </w:t>
      </w:r>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r w:rsidR="00D614D2" w:rsidRPr="00D614D2">
        <w:rPr>
          <w:rFonts w:ascii="Times New Roman" w:hAnsi="Times New Roman" w:cs="Times New Roman"/>
          <w:sz w:val="24"/>
          <w:szCs w:val="24"/>
        </w:rPr>
        <w:t>We then consolidated highly similar signatures from all extractions and removed those that c</w:t>
      </w:r>
      <w:r>
        <w:rPr>
          <w:rFonts w:ascii="Times New Roman" w:hAnsi="Times New Roman" w:cs="Times New Roman"/>
          <w:sz w:val="24"/>
          <w:szCs w:val="24"/>
        </w:rPr>
        <w:t>ould</w:t>
      </w:r>
      <w:r w:rsidR="00D614D2" w:rsidRPr="00D614D2">
        <w:rPr>
          <w:rFonts w:ascii="Times New Roman" w:hAnsi="Times New Roman" w:cs="Times New Roman"/>
          <w:sz w:val="24"/>
          <w:szCs w:val="24"/>
        </w:rPr>
        <w:t xml:space="preserve"> be reconstructed by other signatures. Next, we compared </w:t>
      </w:r>
      <w:r>
        <w:rPr>
          <w:rFonts w:ascii="Times New Roman" w:hAnsi="Times New Roman" w:cs="Times New Roman"/>
          <w:sz w:val="24"/>
          <w:szCs w:val="24"/>
        </w:rPr>
        <w:t>the</w:t>
      </w:r>
      <w:r w:rsidRPr="00D614D2">
        <w:rPr>
          <w:rFonts w:ascii="Times New Roman" w:hAnsi="Times New Roman" w:cs="Times New Roman"/>
          <w:sz w:val="24"/>
          <w:szCs w:val="24"/>
        </w:rPr>
        <w:t xml:space="preserve"> </w:t>
      </w:r>
      <w:r w:rsidR="00D614D2" w:rsidRPr="00D614D2">
        <w:rPr>
          <w:rFonts w:ascii="Times New Roman" w:hAnsi="Times New Roman" w:cs="Times New Roman"/>
          <w:sz w:val="24"/>
          <w:szCs w:val="24"/>
        </w:rPr>
        <w:t xml:space="preserve">mSigHdp-extracted signatures to those in COSMIC </w:t>
      </w:r>
      <w:r w:rsidR="00D614D2" w:rsidRPr="00D614D2">
        <w:rPr>
          <w:rFonts w:ascii="Times New Roman" w:hAnsi="Times New Roman" w:cs="Times New Roman"/>
          <w:sz w:val="24"/>
          <w:szCs w:val="24"/>
        </w:rPr>
        <w:lastRenderedPageBreak/>
        <w:t>v3.4 and categorized the</w:t>
      </w:r>
      <w:r>
        <w:rPr>
          <w:rFonts w:ascii="Times New Roman" w:hAnsi="Times New Roman" w:cs="Times New Roman"/>
          <w:sz w:val="24"/>
          <w:szCs w:val="24"/>
        </w:rPr>
        <w:t xml:space="preserve"> mSigHdp extracted signatures</w:t>
      </w:r>
      <w:r w:rsidR="00D614D2" w:rsidRPr="00D614D2">
        <w:rPr>
          <w:rFonts w:ascii="Times New Roman" w:hAnsi="Times New Roman" w:cs="Times New Roman"/>
          <w:sz w:val="24"/>
          <w:szCs w:val="24"/>
        </w:rPr>
        <w:t xml:space="preserve"> into three groups: (1) </w:t>
      </w:r>
      <w:r w:rsidR="000C7E8B">
        <w:rPr>
          <w:rFonts w:ascii="Times New Roman" w:hAnsi="Times New Roman" w:cs="Times New Roman"/>
          <w:sz w:val="24"/>
          <w:szCs w:val="24"/>
        </w:rPr>
        <w:t>18 s</w:t>
      </w:r>
      <w:r w:rsidR="00D614D2" w:rsidRPr="00D614D2">
        <w:rPr>
          <w:rFonts w:ascii="Times New Roman" w:hAnsi="Times New Roman" w:cs="Times New Roman"/>
          <w:sz w:val="24"/>
          <w:szCs w:val="24"/>
        </w:rPr>
        <w:t xml:space="preserve">ignatures </w:t>
      </w:r>
      <w:r w:rsidR="000C7E8B">
        <w:rPr>
          <w:rFonts w:ascii="Times New Roman" w:hAnsi="Times New Roman" w:cs="Times New Roman"/>
          <w:sz w:val="24"/>
          <w:szCs w:val="24"/>
        </w:rPr>
        <w:t xml:space="preserve">that </w:t>
      </w:r>
      <w:r w:rsidR="00D614D2" w:rsidRPr="00D614D2">
        <w:rPr>
          <w:rFonts w:ascii="Times New Roman" w:hAnsi="Times New Roman" w:cs="Times New Roman"/>
          <w:sz w:val="24"/>
          <w:szCs w:val="24"/>
        </w:rPr>
        <w:t>match</w:t>
      </w:r>
      <w:r w:rsidR="000C7E8B">
        <w:rPr>
          <w:rFonts w:ascii="Times New Roman" w:hAnsi="Times New Roman" w:cs="Times New Roman"/>
          <w:sz w:val="24"/>
          <w:szCs w:val="24"/>
        </w:rPr>
        <w:t>ed</w:t>
      </w:r>
      <w:r w:rsidR="00D614D2" w:rsidRPr="00D614D2">
        <w:rPr>
          <w:rFonts w:ascii="Times New Roman" w:hAnsi="Times New Roman" w:cs="Times New Roman"/>
          <w:sz w:val="24"/>
          <w:szCs w:val="24"/>
        </w:rPr>
        <w:t xml:space="preserve"> COSMIC v3.4 </w:t>
      </w:r>
      <w:r>
        <w:rPr>
          <w:rFonts w:ascii="Times New Roman" w:hAnsi="Times New Roman" w:cs="Times New Roman"/>
          <w:sz w:val="24"/>
          <w:szCs w:val="24"/>
        </w:rPr>
        <w:t xml:space="preserve">signatures </w:t>
      </w:r>
      <w:r w:rsidR="00D614D2" w:rsidRPr="00D614D2">
        <w:rPr>
          <w:rFonts w:ascii="Times New Roman" w:hAnsi="Times New Roman" w:cs="Times New Roman"/>
          <w:sz w:val="24"/>
          <w:szCs w:val="24"/>
        </w:rPr>
        <w:t>with cosine similarity &gt; 0.85</w:t>
      </w:r>
      <w:r>
        <w:rPr>
          <w:rFonts w:ascii="Times New Roman" w:hAnsi="Times New Roman" w:cs="Times New Roman"/>
          <w:sz w:val="24"/>
          <w:szCs w:val="24"/>
        </w:rPr>
        <w:t xml:space="preserve"> &lt;</w:t>
      </w:r>
      <w:commentRangeStart w:id="117"/>
      <w:r>
        <w:rPr>
          <w:rFonts w:ascii="Times New Roman" w:hAnsi="Times New Roman" w:cs="Times New Roman"/>
          <w:sz w:val="24"/>
          <w:szCs w:val="24"/>
        </w:rPr>
        <w:t>we need to provide a rationale for this number, it looks very low compared to what we have used in SBS</w:t>
      </w:r>
      <w:commentRangeEnd w:id="117"/>
      <w:r w:rsidR="00AE1A01">
        <w:rPr>
          <w:rStyle w:val="CommentReference"/>
        </w:rPr>
        <w:commentReference w:id="117"/>
      </w:r>
      <w:r w:rsidR="00114462">
        <w:rPr>
          <w:rFonts w:ascii="Times New Roman" w:hAnsi="Times New Roman" w:cs="Times New Roman"/>
          <w:sz w:val="24"/>
          <w:szCs w:val="24"/>
        </w:rPr>
        <w:t>&gt;</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which we designate</w:t>
      </w:r>
      <w:r w:rsidR="00D614D2" w:rsidRPr="00D614D2">
        <w:rPr>
          <w:rFonts w:ascii="Times New Roman" w:hAnsi="Times New Roman" w:cs="Times New Roman"/>
          <w:sz w:val="24"/>
          <w:szCs w:val="24"/>
        </w:rPr>
        <w:t xml:space="preserve"> "C_ID</w:t>
      </w:r>
      <w:r w:rsidRPr="008459EC">
        <w:rPr>
          <w:rFonts w:ascii="Times New Roman" w:hAnsi="Times New Roman" w:cs="Times New Roman"/>
          <w:i/>
          <w:iCs/>
          <w:sz w:val="24"/>
          <w:szCs w:val="24"/>
        </w:rPr>
        <w:t>x</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 xml:space="preserve">, where </w:t>
      </w:r>
      <w:r w:rsidRPr="008459EC">
        <w:rPr>
          <w:rFonts w:ascii="Times New Roman" w:hAnsi="Times New Roman" w:cs="Times New Roman"/>
          <w:i/>
          <w:iCs/>
          <w:sz w:val="24"/>
          <w:szCs w:val="24"/>
        </w:rPr>
        <w:t>x</w:t>
      </w:r>
      <w:r>
        <w:rPr>
          <w:rFonts w:ascii="Times New Roman" w:hAnsi="Times New Roman" w:cs="Times New Roman"/>
          <w:sz w:val="24"/>
          <w:szCs w:val="24"/>
        </w:rPr>
        <w:t xml:space="preserve"> is the ID number of the matching COSMIC signature </w:t>
      </w:r>
      <w:r w:rsidR="00D614D2"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00D614D2" w:rsidRPr="00D614D2">
        <w:rPr>
          <w:rFonts w:ascii="Times New Roman" w:hAnsi="Times New Roman" w:cs="Times New Roman"/>
          <w:sz w:val="24"/>
          <w:szCs w:val="24"/>
        </w:rPr>
        <w:t xml:space="preserve">B, Figure S1); (2) </w:t>
      </w:r>
      <w:r w:rsidR="00114462" w:rsidRPr="004D282F">
        <w:rPr>
          <w:rFonts w:ascii="Times New Roman" w:hAnsi="Times New Roman" w:cs="Times New Roman"/>
          <w:sz w:val="24"/>
          <w:szCs w:val="24"/>
          <w:highlight w:val="yellow"/>
        </w:rPr>
        <w:t>S</w:t>
      </w:r>
      <w:r w:rsidR="00D614D2" w:rsidRPr="004D282F">
        <w:rPr>
          <w:rFonts w:ascii="Times New Roman" w:hAnsi="Times New Roman" w:cs="Times New Roman"/>
          <w:sz w:val="24"/>
          <w:szCs w:val="24"/>
          <w:highlight w:val="yellow"/>
        </w:rPr>
        <w:t>ignatures</w:t>
      </w:r>
      <w:r w:rsidR="00114462" w:rsidRPr="004D282F">
        <w:rPr>
          <w:rFonts w:ascii="Times New Roman" w:hAnsi="Times New Roman" w:cs="Times New Roman"/>
          <w:sz w:val="24"/>
          <w:szCs w:val="24"/>
          <w:highlight w:val="yellow"/>
        </w:rPr>
        <w:t xml:space="preserve"> that can be reconstructed as combinations of several</w:t>
      </w:r>
      <w:r w:rsidR="00D614D2" w:rsidRPr="004D282F">
        <w:rPr>
          <w:rFonts w:ascii="Times New Roman" w:hAnsi="Times New Roman" w:cs="Times New Roman"/>
          <w:sz w:val="24"/>
          <w:szCs w:val="24"/>
          <w:highlight w:val="yellow"/>
        </w:rPr>
        <w:t xml:space="preserve"> COSMIC signatures</w:t>
      </w:r>
      <w:r w:rsidR="00114462" w:rsidRPr="004D282F">
        <w:rPr>
          <w:rFonts w:ascii="Times New Roman" w:hAnsi="Times New Roman" w:cs="Times New Roman"/>
          <w:sz w:val="24"/>
          <w:szCs w:val="24"/>
          <w:highlight w:val="yellow"/>
        </w:rPr>
        <w:t xml:space="preserve"> (see Methods</w:t>
      </w:r>
      <w:r w:rsidR="00AB6B3C" w:rsidRPr="004D282F">
        <w:rPr>
          <w:rFonts w:ascii="Times New Roman" w:hAnsi="Times New Roman" w:cs="Times New Roman"/>
          <w:sz w:val="24"/>
          <w:szCs w:val="24"/>
          <w:highlight w:val="yellow"/>
        </w:rPr>
        <w:t>? Where are these shown?</w:t>
      </w:r>
      <w:r w:rsidR="00114462" w:rsidRPr="004D282F">
        <w:rPr>
          <w:rFonts w:ascii="Times New Roman" w:hAnsi="Times New Roman" w:cs="Times New Roman"/>
          <w:sz w:val="24"/>
          <w:szCs w:val="24"/>
          <w:highlight w:val="yellow"/>
        </w:rPr>
        <w:t>)</w:t>
      </w:r>
      <w:r w:rsidR="00D614D2" w:rsidRPr="004D282F">
        <w:rPr>
          <w:rFonts w:ascii="Times New Roman" w:hAnsi="Times New Roman" w:cs="Times New Roman"/>
          <w:sz w:val="24"/>
          <w:szCs w:val="24"/>
          <w:highlight w:val="yellow"/>
        </w:rPr>
        <w:t xml:space="preserve"> (3) </w:t>
      </w:r>
      <w:r w:rsidR="000C7E8B" w:rsidRPr="004D282F">
        <w:rPr>
          <w:rFonts w:ascii="Times New Roman" w:hAnsi="Times New Roman" w:cs="Times New Roman"/>
          <w:sz w:val="24"/>
          <w:szCs w:val="24"/>
          <w:highlight w:val="yellow"/>
        </w:rPr>
        <w:t>15(?) n</w:t>
      </w:r>
      <w:r w:rsidR="00D614D2" w:rsidRPr="004D282F">
        <w:rPr>
          <w:rFonts w:ascii="Times New Roman" w:hAnsi="Times New Roman" w:cs="Times New Roman"/>
          <w:sz w:val="24"/>
          <w:szCs w:val="24"/>
          <w:highlight w:val="yellow"/>
        </w:rPr>
        <w:t xml:space="preserve">ovel signatures not fitting the previous categories, </w:t>
      </w:r>
      <w:r w:rsidR="00114462" w:rsidRPr="004D282F">
        <w:rPr>
          <w:rFonts w:ascii="Times New Roman" w:hAnsi="Times New Roman" w:cs="Times New Roman"/>
          <w:sz w:val="24"/>
          <w:szCs w:val="24"/>
          <w:highlight w:val="yellow"/>
        </w:rPr>
        <w:t xml:space="preserve">designated </w:t>
      </w:r>
      <w:r w:rsidR="00D614D2" w:rsidRPr="004D282F">
        <w:rPr>
          <w:rFonts w:ascii="Times New Roman" w:hAnsi="Times New Roman" w:cs="Times New Roman"/>
          <w:sz w:val="24"/>
          <w:szCs w:val="24"/>
          <w:highlight w:val="yellow"/>
        </w:rPr>
        <w:t>"H_</w:t>
      </w:r>
      <w:r w:rsidR="00114462" w:rsidRPr="004D282F">
        <w:rPr>
          <w:rFonts w:ascii="Times New Roman" w:hAnsi="Times New Roman" w:cs="Times New Roman"/>
          <w:sz w:val="24"/>
          <w:szCs w:val="24"/>
          <w:highlight w:val="yellow"/>
        </w:rPr>
        <w:t>ID</w:t>
      </w:r>
      <w:r w:rsidR="00114462" w:rsidRPr="004D282F">
        <w:rPr>
          <w:rFonts w:ascii="Times New Roman" w:hAnsi="Times New Roman" w:cs="Times New Roman"/>
          <w:i/>
          <w:iCs/>
          <w:sz w:val="24"/>
          <w:szCs w:val="24"/>
          <w:highlight w:val="yellow"/>
        </w:rPr>
        <w:t>x</w:t>
      </w:r>
      <w:r w:rsidR="00D614D2" w:rsidRPr="004D282F">
        <w:rPr>
          <w:rFonts w:ascii="Times New Roman" w:hAnsi="Times New Roman" w:cs="Times New Roman"/>
          <w:sz w:val="24"/>
          <w:szCs w:val="24"/>
          <w:highlight w:val="yellow"/>
        </w:rPr>
        <w:t>"</w:t>
      </w:r>
      <w:r w:rsidR="00114462" w:rsidRPr="004D282F">
        <w:rPr>
          <w:rFonts w:ascii="Times New Roman" w:hAnsi="Times New Roman" w:cs="Times New Roman"/>
          <w:sz w:val="24"/>
          <w:szCs w:val="24"/>
          <w:highlight w:val="yellow"/>
        </w:rPr>
        <w:t xml:space="preserve">, with an ID number &gt; …. </w:t>
      </w:r>
      <w:r w:rsidR="00D614D2" w:rsidRPr="004D282F">
        <w:rPr>
          <w:rFonts w:ascii="Times New Roman" w:hAnsi="Times New Roman" w:cs="Times New Roman"/>
          <w:sz w:val="24"/>
          <w:szCs w:val="24"/>
          <w:highlight w:val="yellow"/>
        </w:rPr>
        <w:t xml:space="preserve"> (Figure </w:t>
      </w:r>
      <w:r w:rsidR="00BC4206" w:rsidRPr="004D282F">
        <w:rPr>
          <w:rFonts w:ascii="Times New Roman" w:hAnsi="Times New Roman" w:cs="Times New Roman" w:hint="eastAsia"/>
          <w:sz w:val="24"/>
          <w:szCs w:val="24"/>
          <w:highlight w:val="yellow"/>
        </w:rPr>
        <w:t>2</w:t>
      </w:r>
      <w:r w:rsidR="00D614D2" w:rsidRPr="004D282F">
        <w:rPr>
          <w:rFonts w:ascii="Times New Roman" w:hAnsi="Times New Roman" w:cs="Times New Roman"/>
          <w:sz w:val="24"/>
          <w:szCs w:val="24"/>
          <w:highlight w:val="yellow"/>
        </w:rPr>
        <w:t xml:space="preserve">C). Notably, all </w:t>
      </w:r>
      <w:r w:rsidR="00114462" w:rsidRPr="004D282F">
        <w:rPr>
          <w:rFonts w:ascii="Times New Roman" w:hAnsi="Times New Roman" w:cs="Times New Roman"/>
          <w:sz w:val="24"/>
          <w:szCs w:val="24"/>
          <w:highlight w:val="yellow"/>
        </w:rPr>
        <w:t xml:space="preserve">novel </w:t>
      </w:r>
      <w:r w:rsidR="00D614D2" w:rsidRPr="004D282F">
        <w:rPr>
          <w:rFonts w:ascii="Times New Roman" w:hAnsi="Times New Roman" w:cs="Times New Roman"/>
          <w:sz w:val="24"/>
          <w:szCs w:val="24"/>
          <w:highlight w:val="yellow"/>
        </w:rPr>
        <w:t>signatures reported here are supported by at least one sample</w:t>
      </w:r>
      <w:ins w:id="118" w:author="Steve Rozen, Ph.D." w:date="2025-04-30T08:32:00Z" w16du:dateUtc="2025-04-30T12:32:00Z">
        <w:r w:rsidR="0010286A">
          <w:rPr>
            <w:rFonts w:ascii="Times New Roman" w:hAnsi="Times New Roman" w:cs="Times New Roman"/>
            <w:sz w:val="24"/>
            <w:szCs w:val="24"/>
            <w:highlight w:val="yellow"/>
          </w:rPr>
          <w:t>, providing additional evidence that they</w:t>
        </w:r>
      </w:ins>
      <w:ins w:id="119" w:author="Steve Rozen, Ph.D." w:date="2025-04-30T08:33:00Z" w16du:dateUtc="2025-04-30T12:33:00Z">
        <w:r w:rsidR="0010286A">
          <w:rPr>
            <w:rFonts w:ascii="Times New Roman" w:hAnsi="Times New Roman" w:cs="Times New Roman"/>
            <w:sz w:val="24"/>
            <w:szCs w:val="24"/>
            <w:highlight w:val="yellow"/>
          </w:rPr>
          <w:t xml:space="preserve"> correspond to a particular mutational process [maybe hark back to mike</w:t>
        </w:r>
      </w:ins>
      <w:ins w:id="120" w:author="Steve Rozen, Ph.D." w:date="2025-04-30T08:34:00Z" w16du:dateUtc="2025-04-30T12:34:00Z">
        <w:r w:rsidR="0010286A">
          <w:rPr>
            <w:rFonts w:ascii="Times New Roman" w:hAnsi="Times New Roman" w:cs="Times New Roman"/>
            <w:sz w:val="24"/>
            <w:szCs w:val="24"/>
            <w:highlight w:val="yellow"/>
          </w:rPr>
          <w:t>’s model]</w:t>
        </w:r>
      </w:ins>
      <w:del w:id="121" w:author="Steve Rozen, Ph.D." w:date="2025-04-30T08:32:00Z" w16du:dateUtc="2025-04-30T12:32:00Z">
        <w:r w:rsidR="00D614D2" w:rsidRPr="004D282F" w:rsidDel="0010286A">
          <w:rPr>
            <w:rFonts w:ascii="Times New Roman" w:hAnsi="Times New Roman" w:cs="Times New Roman"/>
            <w:sz w:val="24"/>
            <w:szCs w:val="24"/>
            <w:highlight w:val="yellow"/>
          </w:rPr>
          <w:delText>, ensuring their presence in our dataset</w:delText>
        </w:r>
      </w:del>
      <w:r w:rsidR="00543FB9" w:rsidRPr="004D282F">
        <w:rPr>
          <w:rFonts w:ascii="Times New Roman" w:hAnsi="Times New Roman" w:cs="Times New Roman" w:hint="eastAsia"/>
          <w:sz w:val="24"/>
          <w:szCs w:val="24"/>
          <w:highlight w:val="yellow"/>
        </w:rPr>
        <w:t xml:space="preserve"> (Figure S2</w:t>
      </w:r>
      <w:r w:rsidR="00AB6B3C" w:rsidRPr="004D282F">
        <w:rPr>
          <w:rFonts w:ascii="Times New Roman" w:hAnsi="Times New Roman" w:cs="Times New Roman"/>
          <w:sz w:val="24"/>
          <w:szCs w:val="24"/>
          <w:highlight w:val="yellow"/>
        </w:rPr>
        <w:t xml:space="preserve"> &lt;</w:t>
      </w:r>
      <w:r w:rsidR="000C7E8B" w:rsidRPr="004D282F">
        <w:rPr>
          <w:rFonts w:ascii="Times New Roman" w:hAnsi="Times New Roman" w:cs="Times New Roman"/>
          <w:sz w:val="24"/>
          <w:szCs w:val="24"/>
          <w:highlight w:val="yellow"/>
        </w:rPr>
        <w:t xml:space="preserve">A few </w:t>
      </w:r>
      <w:r w:rsidR="00AB6B3C" w:rsidRPr="004D282F">
        <w:rPr>
          <w:rFonts w:ascii="Times New Roman" w:hAnsi="Times New Roman" w:cs="Times New Roman"/>
          <w:sz w:val="24"/>
          <w:szCs w:val="24"/>
          <w:highlight w:val="yellow"/>
        </w:rPr>
        <w:t>of these do not look good at all, let’s review&gt;</w:t>
      </w:r>
      <w:r w:rsidR="00543FB9" w:rsidRPr="004D282F">
        <w:rPr>
          <w:rFonts w:ascii="Times New Roman" w:hAnsi="Times New Roman" w:cs="Times New Roman" w:hint="eastAsia"/>
          <w:sz w:val="24"/>
          <w:szCs w:val="24"/>
          <w:highlight w:val="yellow"/>
        </w:rPr>
        <w:t>)</w:t>
      </w:r>
      <w:r w:rsidR="00D614D2" w:rsidRPr="004D282F">
        <w:rPr>
          <w:rFonts w:ascii="Times New Roman" w:hAnsi="Times New Roman" w:cs="Times New Roman"/>
          <w:sz w:val="24"/>
          <w:szCs w:val="24"/>
          <w:highlight w:val="yellow"/>
        </w:rPr>
        <w:t>. Our analysis focuses on groups (1) and (3). In total, we identified 33 distinct mutational signatures</w:t>
      </w:r>
      <w:r w:rsidR="00AB6B3C" w:rsidRPr="004D282F">
        <w:rPr>
          <w:rFonts w:ascii="Times New Roman" w:hAnsi="Times New Roman" w:cs="Times New Roman"/>
          <w:sz w:val="24"/>
          <w:szCs w:val="24"/>
          <w:highlight w:val="yellow"/>
        </w:rPr>
        <w:t xml:space="preserve"> &lt;can we put details above?&gt;</w:t>
      </w:r>
      <w:r w:rsidR="00D614D2" w:rsidRPr="004D282F">
        <w:rPr>
          <w:rFonts w:ascii="Times New Roman" w:hAnsi="Times New Roman" w:cs="Times New Roman"/>
          <w:sz w:val="24"/>
          <w:szCs w:val="24"/>
          <w:highlight w:val="yellow"/>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14BA9BDA" w:rsidR="00743039" w:rsidRDefault="000C7E8B" w:rsidP="008A1C58">
      <w:pPr>
        <w:spacing w:line="480" w:lineRule="auto"/>
        <w:rPr>
          <w:ins w:id="122" w:author="Steve Rozen, Ph.D." w:date="2025-04-30T09:00:00Z" w16du:dateUtc="2025-04-30T13:00:00Z"/>
          <w:rFonts w:ascii="Times New Roman" w:hAnsi="Times New Roman" w:cs="Times New Roman"/>
          <w:sz w:val="24"/>
          <w:szCs w:val="24"/>
        </w:rPr>
      </w:pPr>
      <w:r>
        <w:rPr>
          <w:rFonts w:ascii="Times New Roman" w:hAnsi="Times New Roman" w:cs="Times New Roman"/>
          <w:sz w:val="24"/>
          <w:szCs w:val="24"/>
        </w:rPr>
        <w:t>The mSigHdp</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del w:id="123" w:author="Steve Rozen, Ph.D." w:date="2025-04-30T08:59:00Z" w16du:dateUtc="2025-04-30T12:59:00Z">
        <w:r w:rsidDel="00A74EE9">
          <w:rPr>
            <w:rFonts w:ascii="Times New Roman" w:hAnsi="Times New Roman" w:cs="Times New Roman"/>
            <w:sz w:val="24"/>
            <w:szCs w:val="24"/>
          </w:rPr>
          <w:delText>recapitulated</w:delText>
        </w:r>
        <w:r w:rsidRPr="008A1C58" w:rsidDel="00A74EE9">
          <w:rPr>
            <w:rFonts w:ascii="Times New Roman" w:hAnsi="Times New Roman" w:cs="Times New Roman"/>
            <w:sz w:val="24"/>
            <w:szCs w:val="24"/>
          </w:rPr>
          <w:delText xml:space="preserve"> </w:delText>
        </w:r>
      </w:del>
      <w:ins w:id="124" w:author="Steve Rozen, Ph.D." w:date="2025-04-30T08:59:00Z" w16du:dateUtc="2025-04-30T12:59:00Z">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ins>
      <w:ins w:id="125" w:author="Steve Rozen, Ph.D." w:date="2025-04-30T09:00:00Z" w16du:dateUtc="2025-04-30T13:00:00Z">
        <w:r w:rsidR="00A74EE9">
          <w:rPr>
            <w:rFonts w:ascii="Times New Roman" w:hAnsi="Times New Roman" w:cs="Times New Roman"/>
            <w:sz w:val="24"/>
            <w:szCs w:val="24"/>
          </w:rPr>
          <w:t xml:space="preserve">signature </w:t>
        </w:r>
        <w:proofErr w:type="gramStart"/>
        <w:r w:rsidR="00A74EE9">
          <w:rPr>
            <w:rFonts w:ascii="Times New Roman" w:hAnsi="Times New Roman" w:cs="Times New Roman"/>
            <w:sz w:val="24"/>
            <w:szCs w:val="24"/>
          </w:rPr>
          <w:t>similar to</w:t>
        </w:r>
        <w:proofErr w:type="gramEnd"/>
        <w:r w:rsidR="00A74EE9">
          <w:rPr>
            <w:rFonts w:ascii="Times New Roman" w:hAnsi="Times New Roman" w:cs="Times New Roman"/>
            <w:sz w:val="24"/>
            <w:szCs w:val="24"/>
          </w:rPr>
          <w:t xml:space="preserve"> </w:t>
        </w:r>
      </w:ins>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ins w:id="126" w:author="Steve Rozen, Ph.D." w:date="2025-04-30T08:59:00Z" w16du:dateUtc="2025-04-30T12:59:00Z">
        <w:r w:rsidR="00A74EE9">
          <w:rPr>
            <w:rFonts w:ascii="Times New Roman" w:hAnsi="Times New Roman" w:cs="Times New Roman"/>
            <w:sz w:val="24"/>
            <w:szCs w:val="24"/>
          </w:rPr>
          <w:t xml:space="preserve">the (?) </w:t>
        </w:r>
      </w:ins>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r>
        <w:rPr>
          <w:rFonts w:ascii="Times New Roman" w:hAnsi="Times New Roman" w:cs="Times New Roman"/>
          <w:sz w:val="24"/>
          <w:szCs w:val="24"/>
        </w:rPr>
        <w:t xml:space="preserve">detected </w:t>
      </w:r>
      <w:ins w:id="127" w:author="Steve Rozen, Ph.D." w:date="2025-04-30T08:57:00Z" w16du:dateUtc="2025-04-30T12:57:00Z">
        <w:r w:rsidR="003063D3">
          <w:rPr>
            <w:rFonts w:ascii="Times New Roman" w:hAnsi="Times New Roman" w:cs="Times New Roman"/>
            <w:sz w:val="24"/>
            <w:szCs w:val="24"/>
          </w:rPr>
          <w:t xml:space="preserve">&lt;can we say were not not present in the PCAWG data?&gt; </w:t>
        </w:r>
      </w:ins>
      <w:r>
        <w:rPr>
          <w:rFonts w:ascii="Times New Roman" w:hAnsi="Times New Roman" w:cs="Times New Roman"/>
          <w:sz w:val="24"/>
          <w:szCs w:val="24"/>
        </w:rPr>
        <w:t>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mSigHdp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del w:id="128" w:author="Steve Rozen, Ph.D." w:date="2025-04-30T08:58:00Z" w16du:dateUtc="2025-04-30T12:58:00Z">
        <w:r w:rsidR="009610CA" w:rsidDel="00A74EE9">
          <w:rPr>
            <w:rFonts w:ascii="Times New Roman" w:hAnsi="Times New Roman" w:cs="Times New Roman" w:hint="eastAsia"/>
            <w:sz w:val="24"/>
            <w:szCs w:val="24"/>
          </w:rPr>
          <w:delText>(</w:delText>
        </w:r>
        <w:commentRangeStart w:id="129"/>
        <w:r w:rsidR="009610CA" w:rsidDel="00A74EE9">
          <w:rPr>
            <w:rFonts w:ascii="Times New Roman" w:hAnsi="Times New Roman" w:cs="Times New Roman" w:hint="eastAsia"/>
            <w:sz w:val="24"/>
            <w:szCs w:val="24"/>
          </w:rPr>
          <w:delText>check attribution of ID20-21-22 in PCAWG</w:delText>
        </w:r>
        <w:commentRangeEnd w:id="129"/>
        <w:r w:rsidR="00BB41F2" w:rsidDel="00A74EE9">
          <w:rPr>
            <w:rStyle w:val="CommentReference"/>
          </w:rPr>
          <w:commentReference w:id="129"/>
        </w:r>
        <w:r w:rsidR="009610CA" w:rsidDel="00A74EE9">
          <w:rPr>
            <w:rFonts w:ascii="Times New Roman" w:hAnsi="Times New Roman" w:cs="Times New Roman" w:hint="eastAsia"/>
            <w:sz w:val="24"/>
            <w:szCs w:val="24"/>
          </w:rPr>
          <w:delText>)</w:delText>
        </w:r>
      </w:del>
      <w:ins w:id="130" w:author="Steve Rozen, Ph.D." w:date="2025-04-30T08:58:00Z" w16du:dateUtc="2025-04-30T12:58:00Z">
        <w:r w:rsidR="00A74EE9">
          <w:rPr>
            <w:rFonts w:ascii="Times New Roman" w:hAnsi="Times New Roman" w:cs="Times New Roman"/>
            <w:sz w:val="24"/>
            <w:szCs w:val="24"/>
          </w:rPr>
          <w:t xml:space="preserve">&lt;find better wording?&gt; </w:t>
        </w:r>
      </w:ins>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ins w:id="131" w:author="Steve Rozen, Ph.D." w:date="2025-04-30T09:00:00Z" w16du:dateUtc="2025-04-30T13:00:00Z">
        <w:r>
          <w:rPr>
            <w:rFonts w:ascii="Times New Roman" w:hAnsi="Times New Roman" w:cs="Times New Roman"/>
            <w:sz w:val="24"/>
            <w:szCs w:val="24"/>
          </w:rPr>
          <w:t>&lt;Which ones are nearly identical?&gt;</w:t>
        </w:r>
      </w:ins>
    </w:p>
    <w:p w14:paraId="36D65A6F" w14:textId="77777777" w:rsidR="00A74EE9" w:rsidRDefault="003E7179" w:rsidP="00A70D28">
      <w:pPr>
        <w:spacing w:line="480" w:lineRule="auto"/>
        <w:rPr>
          <w:ins w:id="132" w:author="Steve Rozen, Ph.D." w:date="2025-04-30T09:01:00Z" w16du:dateUtc="2025-04-30T13:01:00Z"/>
          <w:rFonts w:ascii="Times New Roman" w:hAnsi="Times New Roman" w:cs="Times New Roman"/>
          <w:sz w:val="24"/>
          <w:szCs w:val="24"/>
        </w:rPr>
      </w:pPr>
      <w:r>
        <w:rPr>
          <w:rFonts w:ascii="Times New Roman" w:hAnsi="Times New Roman" w:cs="Times New Roman"/>
          <w:sz w:val="24"/>
          <w:szCs w:val="24"/>
        </w:rPr>
        <w:lastRenderedPageBreak/>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r w:rsidR="00743039" w:rsidRPr="008A1C58">
        <w:rPr>
          <w:rFonts w:ascii="Times New Roman" w:hAnsi="Times New Roman" w:cs="Times New Roman"/>
          <w:sz w:val="24"/>
          <w:szCs w:val="24"/>
        </w:rPr>
        <w:t>mSigHdp provides</w:t>
      </w:r>
      <w:del w:id="133" w:author="Steve Rozen, Ph.D." w:date="2025-04-30T08:35:00Z" w16du:dateUtc="2025-04-30T12:35:00Z">
        <w:r w:rsidR="00743039" w:rsidRPr="008A1C58" w:rsidDel="00A50697">
          <w:rPr>
            <w:rFonts w:ascii="Times New Roman" w:hAnsi="Times New Roman" w:cs="Times New Roman"/>
            <w:sz w:val="24"/>
            <w:szCs w:val="24"/>
          </w:rPr>
          <w:delText xml:space="preserve"> a</w:delText>
        </w:r>
      </w:del>
      <w:r w:rsidR="00743039" w:rsidRPr="008A1C58">
        <w:rPr>
          <w:rFonts w:ascii="Times New Roman" w:hAnsi="Times New Roman" w:cs="Times New Roman"/>
          <w:sz w:val="24"/>
          <w:szCs w:val="24"/>
        </w:rPr>
        <w:t xml:space="preserve">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26C42E1A" w14:textId="361C91CF" w:rsidR="00A74EE9" w:rsidRDefault="00A74EE9" w:rsidP="00A70D28">
      <w:pPr>
        <w:spacing w:line="480" w:lineRule="auto"/>
        <w:rPr>
          <w:ins w:id="134" w:author="Steve Rozen, Ph.D." w:date="2025-04-30T09:01:00Z" w16du:dateUtc="2025-04-30T13:01:00Z"/>
          <w:rFonts w:ascii="Times New Roman" w:hAnsi="Times New Roman" w:cs="Times New Roman"/>
          <w:sz w:val="24"/>
          <w:szCs w:val="24"/>
        </w:rPr>
      </w:pPr>
      <w:ins w:id="135" w:author="Steve Rozen, Ph.D." w:date="2025-04-30T09:01:00Z" w16du:dateUtc="2025-04-30T13:01:00Z">
        <w:r>
          <w:rPr>
            <w:rFonts w:ascii="Times New Roman" w:hAnsi="Times New Roman" w:cs="Times New Roman"/>
            <w:sz w:val="24"/>
            <w:szCs w:val="24"/>
          </w:rPr>
          <w:t xml:space="preserve">&lt;we need </w:t>
        </w:r>
      </w:ins>
      <w:ins w:id="136" w:author="Steve Rozen, Ph.D." w:date="2025-04-30T09:07:00Z" w16du:dateUtc="2025-04-30T13:07:00Z">
        <w:r w:rsidR="00E6352C">
          <w:rPr>
            <w:rFonts w:ascii="Times New Roman" w:hAnsi="Times New Roman" w:cs="Times New Roman"/>
            <w:sz w:val="24"/>
            <w:szCs w:val="24"/>
          </w:rPr>
          <w:t>a</w:t>
        </w:r>
      </w:ins>
      <w:ins w:id="137" w:author="Steve Rozen, Ph.D." w:date="2025-04-30T09:01:00Z" w16du:dateUtc="2025-04-30T13:01:00Z">
        <w:r>
          <w:rPr>
            <w:rFonts w:ascii="Times New Roman" w:hAnsi="Times New Roman" w:cs="Times New Roman"/>
            <w:sz w:val="24"/>
            <w:szCs w:val="24"/>
          </w:rPr>
          <w:t xml:space="preserve"> paragraph for each signature&gt;</w:t>
        </w:r>
      </w:ins>
    </w:p>
    <w:p w14:paraId="6607694E" w14:textId="1ED5CD20" w:rsidR="00A74EE9" w:rsidRDefault="00743039" w:rsidP="00A70D28">
      <w:pPr>
        <w:spacing w:line="480" w:lineRule="auto"/>
        <w:rPr>
          <w:ins w:id="138" w:author="Steve Rozen, Ph.D." w:date="2025-04-30T09:01:00Z" w16du:dateUtc="2025-04-30T13:01:00Z"/>
          <w:rFonts w:ascii="Times New Roman" w:hAnsi="Times New Roman" w:cs="Times New Roman"/>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In contrast to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Pr="008A1C58">
        <w:rPr>
          <w:rFonts w:ascii="Times New Roman" w:hAnsi="Times New Roman" w:cs="Times New Roman"/>
          <w:sz w:val="24"/>
          <w:szCs w:val="24"/>
        </w:rPr>
        <w:t xml:space="preserve"> This discrepancy</w:t>
      </w:r>
      <w:r w:rsidR="00641FFD" w:rsidRPr="00641FFD">
        <w:rPr>
          <w:rFonts w:ascii="Times New Roman" w:hAnsi="Times New Roman" w:cs="Times New Roman"/>
          <w:sz w:val="24"/>
          <w:szCs w:val="24"/>
        </w:rPr>
        <w:t xml:space="preserve"> </w:t>
      </w:r>
      <w:del w:id="139" w:author="Steve Rozen, Ph.D." w:date="2025-04-30T09:04:00Z" w16du:dateUtc="2025-04-30T13:04:00Z">
        <w:r w:rsidR="00A34A34" w:rsidDel="00A74EE9">
          <w:rPr>
            <w:rFonts w:ascii="Times New Roman" w:hAnsi="Times New Roman" w:cs="Times New Roman" w:hint="eastAsia"/>
            <w:sz w:val="24"/>
            <w:szCs w:val="24"/>
          </w:rPr>
          <w:delText>from t</w:delText>
        </w:r>
        <w:r w:rsidR="00641FFD" w:rsidRPr="00AA5B5D" w:rsidDel="00A74EE9">
          <w:rPr>
            <w:rFonts w:ascii="Times New Roman" w:hAnsi="Times New Roman" w:cs="Times New Roman"/>
            <w:sz w:val="24"/>
            <w:szCs w:val="24"/>
          </w:rPr>
          <w:delText>he ICGC/TCGA Pan-Cancer Analysis of Whole Genomes Consortium</w:delText>
        </w:r>
        <w:r w:rsidRPr="008A1C58" w:rsidDel="00A74EE9">
          <w:rPr>
            <w:rFonts w:ascii="Times New Roman" w:hAnsi="Times New Roman" w:cs="Times New Roman"/>
            <w:sz w:val="24"/>
            <w:szCs w:val="24"/>
          </w:rPr>
          <w:delText xml:space="preserve"> </w:delText>
        </w:r>
      </w:del>
      <w:r w:rsidRPr="008A1C58">
        <w:rPr>
          <w:rFonts w:ascii="Times New Roman" w:hAnsi="Times New Roman" w:cs="Times New Roman"/>
          <w:sz w:val="24"/>
          <w:szCs w:val="24"/>
        </w:rPr>
        <w:t>may arise from the prevalence of the INS:1:T:5+ peak in almost all tumors</w:t>
      </w:r>
      <w:ins w:id="140" w:author="Steve Rozen, Ph.D." w:date="2025-04-30T09:05:00Z" w16du:dateUtc="2025-04-30T13:05:00Z">
        <w:r w:rsidR="00A74EE9">
          <w:rPr>
            <w:rFonts w:ascii="Times New Roman" w:hAnsi="Times New Roman" w:cs="Times New Roman"/>
            <w:sz w:val="24"/>
            <w:szCs w:val="24"/>
          </w:rPr>
          <w:t xml:space="preserve"> &lt;this is not clear, maybe: </w:t>
        </w:r>
      </w:ins>
      <w:ins w:id="141" w:author="Steve Rozen, Ph.D." w:date="2025-04-30T09:06:00Z" w16du:dateUtc="2025-04-30T13:06:00Z">
        <w:r w:rsidR="00A74EE9">
          <w:rPr>
            <w:rFonts w:ascii="Times New Roman" w:hAnsi="Times New Roman" w:cs="Times New Roman"/>
            <w:sz w:val="24"/>
            <w:szCs w:val="24"/>
          </w:rPr>
          <w:t>However, the INS:1:T:5+5 mutations are prevalent in all ? all tumors with ID9 ?  what</w:t>
        </w:r>
      </w:ins>
      <w:ins w:id="142" w:author="Steve Rozen, Ph.D." w:date="2025-04-30T09:07:00Z" w16du:dateUtc="2025-04-30T13:07:00Z">
        <w:r w:rsidR="00A74EE9">
          <w:rPr>
            <w:rFonts w:ascii="Times New Roman" w:hAnsi="Times New Roman" w:cs="Times New Roman"/>
            <w:sz w:val="24"/>
            <w:szCs w:val="24"/>
          </w:rPr>
          <w:t xml:space="preserve"> light does Serena’s analysis shed on </w:t>
        </w:r>
        <w:proofErr w:type="gramStart"/>
        <w:r w:rsidR="00A74EE9">
          <w:rPr>
            <w:rFonts w:ascii="Times New Roman" w:hAnsi="Times New Roman" w:cs="Times New Roman"/>
            <w:sz w:val="24"/>
            <w:szCs w:val="24"/>
          </w:rPr>
          <w:t>this?</w:t>
        </w:r>
      </w:ins>
      <w:r w:rsidRPr="008A1C58">
        <w:rPr>
          <w:rFonts w:ascii="Times New Roman" w:hAnsi="Times New Roman" w:cs="Times New Roman"/>
          <w:sz w:val="24"/>
          <w:szCs w:val="24"/>
        </w:rPr>
        <w:t>.</w:t>
      </w:r>
      <w:proofErr w:type="gramEnd"/>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p>
    <w:p w14:paraId="16B6A1A1" w14:textId="77777777" w:rsidR="00A74EE9" w:rsidRDefault="00743039" w:rsidP="00A70D28">
      <w:pPr>
        <w:spacing w:line="480" w:lineRule="auto"/>
        <w:rPr>
          <w:ins w:id="143" w:author="Steve Rozen, Ph.D." w:date="2025-04-30T09:01:00Z" w16du:dateUtc="2025-04-30T13:01:00Z"/>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w:t>
      </w:r>
      <w:r w:rsidR="00A70D28" w:rsidRPr="00A70D28">
        <w:rPr>
          <w:rFonts w:ascii="Times New Roman" w:hAnsi="Times New Roman" w:cs="Times New Roman"/>
          <w:sz w:val="24"/>
          <w:szCs w:val="24"/>
        </w:rPr>
        <w:lastRenderedPageBreak/>
        <w:t>provides a more comprehensive view of genomic alterations rather than simply merging ID5 and ID8.</w:t>
      </w:r>
      <w:r w:rsidR="00A70D28">
        <w:rPr>
          <w:rFonts w:ascii="Times New Roman" w:hAnsi="Times New Roman" w:cs="Times New Roman" w:hint="eastAsia"/>
          <w:sz w:val="24"/>
          <w:szCs w:val="24"/>
        </w:rPr>
        <w:t xml:space="preserve"> </w:t>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1 bp T deletions and/or insertions in polyT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lastRenderedPageBreak/>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commentRangeStart w:id="144"/>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commentRangeEnd w:id="144"/>
      <w:r w:rsidR="003C298A">
        <w:rPr>
          <w:rStyle w:val="CommentReference"/>
        </w:rPr>
        <w:commentReference w:id="144"/>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w:t>
      </w:r>
      <w:r w:rsidRPr="00442D83">
        <w:rPr>
          <w:rFonts w:ascii="Times New Roman" w:hAnsi="Times New Roman" w:cs="Times New Roman"/>
          <w:sz w:val="24"/>
          <w:szCs w:val="24"/>
        </w:rPr>
        <w:lastRenderedPageBreak/>
        <w:t xml:space="preserve">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w:t>
      </w:r>
      <w:r w:rsidR="006E650B" w:rsidRPr="003A5193">
        <w:rPr>
          <w:rFonts w:ascii="Times New Roman" w:hAnsi="Times New Roman" w:cs="Times New Roman" w:hint="eastAsia"/>
          <w:sz w:val="24"/>
          <w:szCs w:val="24"/>
        </w:rPr>
        <w:lastRenderedPageBreak/>
        <w:t xml:space="preserve">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45" w:name="_Hlk190965870"/>
      <w:r w:rsidRPr="00C46126">
        <w:rPr>
          <w:rFonts w:ascii="Times New Roman" w:hAnsi="Times New Roman" w:cs="Times New Roman"/>
          <w:sz w:val="24"/>
          <w:szCs w:val="24"/>
        </w:rPr>
        <w:t>Fisher's exact tests</w:t>
      </w:r>
      <w:bookmarkEnd w:id="145"/>
      <w:r w:rsidRPr="00C46126">
        <w:rPr>
          <w:rFonts w:ascii="Times New Roman" w:hAnsi="Times New Roman" w:cs="Times New Roman"/>
          <w:sz w:val="24"/>
          <w:szCs w:val="24"/>
        </w:rPr>
        <w:t xml:space="preserve"> </w:t>
      </w:r>
      <w:bookmarkStart w:id="146" w:name="_Hlk190965885"/>
      <w:r w:rsidRPr="00C46126">
        <w:rPr>
          <w:rFonts w:ascii="Times New Roman" w:hAnsi="Times New Roman" w:cs="Times New Roman"/>
          <w:sz w:val="24"/>
          <w:szCs w:val="24"/>
        </w:rPr>
        <w:t>within each cancer type</w:t>
      </w:r>
      <w:bookmarkEnd w:id="146"/>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o investigate the contribution of mutational signatures to indels in cancer genes, we analyzed the exonic regions of 581 Tier 1 genes from the Cancer Gene Census (Sondka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w:t>
      </w:r>
      <w:r w:rsidRPr="00524A21">
        <w:rPr>
          <w:rFonts w:ascii="Times New Roman" w:hAnsi="Times New Roman" w:cs="Times New Roman"/>
          <w:sz w:val="24"/>
          <w:szCs w:val="24"/>
        </w:rPr>
        <w:lastRenderedPageBreak/>
        <w:t xml:space="preserve">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ins w:id="147" w:author="Mo Liu" w:date="2025-05-14T10:16:00Z" w16du:dateUtc="2025-05-14T02:16:00Z"/>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77777777" w:rsidR="00A857EE" w:rsidRDefault="00A857EE" w:rsidP="008A1C58">
      <w:pPr>
        <w:spacing w:line="480" w:lineRule="auto"/>
        <w:rPr>
          <w:ins w:id="148" w:author="Mo Liu" w:date="2025-05-14T10:16:00Z" w16du:dateUtc="2025-05-14T02:16:00Z"/>
          <w:rFonts w:ascii="Times New Roman" w:hAnsi="Times New Roman" w:cs="Times New Roman"/>
          <w:sz w:val="24"/>
          <w:szCs w:val="24"/>
        </w:rPr>
      </w:pP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 xml:space="preserve">As the first </w:t>
      </w:r>
      <w:r w:rsidR="00EC30AE" w:rsidRPr="008A1C58">
        <w:rPr>
          <w:rFonts w:ascii="Times New Roman" w:hAnsi="Times New Roman" w:cs="Times New Roman"/>
          <w:sz w:val="24"/>
          <w:szCs w:val="24"/>
        </w:rPr>
        <w:lastRenderedPageBreak/>
        <w:t>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 xml:space="preserve">The identification of novel mutational signatures often poses challenges in linking them to specific mutational processes, a complexity exacerbated by the diverse mutational landscapes </w:t>
      </w:r>
      <w:r w:rsidR="006258B3" w:rsidRPr="006258B3">
        <w:rPr>
          <w:rFonts w:ascii="Times New Roman" w:hAnsi="Times New Roman" w:cs="Times New Roman"/>
          <w:sz w:val="24"/>
          <w:szCs w:val="24"/>
        </w:rPr>
        <w:lastRenderedPageBreak/>
        <w:t>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49"/>
      <w:r w:rsidR="00CB3861" w:rsidRPr="008A1C58">
        <w:rPr>
          <w:rFonts w:ascii="Times New Roman" w:hAnsi="Times New Roman" w:cs="Times New Roman"/>
          <w:sz w:val="24"/>
          <w:szCs w:val="24"/>
          <w:highlight w:val="yellow"/>
        </w:rPr>
        <w:t>Variant calls for 3417 WGS samples from the HMF cohort were obtained from xxxx</w:t>
      </w:r>
      <w:commentRangeEnd w:id="149"/>
      <w:r w:rsidR="00706990">
        <w:rPr>
          <w:rStyle w:val="CommentReference"/>
        </w:rPr>
        <w:commentReference w:id="149"/>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t>
      </w:r>
      <w:r w:rsidR="000E0C06" w:rsidRPr="008A1C58">
        <w:rPr>
          <w:rFonts w:ascii="Times New Roman" w:hAnsi="Times New Roman" w:cs="Times New Roman"/>
          <w:sz w:val="24"/>
          <w:szCs w:val="24"/>
        </w:rPr>
        <w:lastRenderedPageBreak/>
        <w:t xml:space="preserve">we used the following parameters: </w:t>
      </w:r>
      <w:r w:rsidR="00BB7AF3" w:rsidRPr="008A1C58">
        <w:rPr>
          <w:rFonts w:ascii="Times New Roman" w:hAnsi="Times New Roman" w:cs="Times New Roman"/>
          <w:sz w:val="24"/>
          <w:szCs w:val="24"/>
        </w:rPr>
        <w:t xml:space="preserve"> seedNumber=1234, burnin=1000, </w:t>
      </w:r>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gramEnd"/>
      <w:r w:rsidR="009038C9" w:rsidRPr="008A1C58">
        <w:rPr>
          <w:rFonts w:ascii="Times New Roman" w:hAnsi="Times New Roman" w:cs="Times New Roman"/>
          <w:sz w:val="24"/>
          <w:szCs w:val="24"/>
        </w:rPr>
        <w:t xml:space="preserve">=20, </w:t>
      </w:r>
      <w:proofErr w:type="gramStart"/>
      <w:r w:rsidR="009038C9" w:rsidRPr="008A1C58">
        <w:rPr>
          <w:rFonts w:ascii="Times New Roman" w:hAnsi="Times New Roman" w:cs="Times New Roman"/>
          <w:sz w:val="24"/>
          <w:szCs w:val="24"/>
        </w:rPr>
        <w:t>post.n</w:t>
      </w:r>
      <w:proofErr w:type="gramEnd"/>
      <w:r w:rsidR="009038C9" w:rsidRPr="008A1C58">
        <w:rPr>
          <w:rFonts w:ascii="Times New Roman" w:hAnsi="Times New Roman" w:cs="Times New Roman"/>
          <w:sz w:val="24"/>
          <w:szCs w:val="24"/>
        </w:rPr>
        <w:t xml:space="preserve"> = 200, </w:t>
      </w:r>
      <w:proofErr w:type="gramStart"/>
      <w:r w:rsidR="009038C9" w:rsidRPr="008A1C58">
        <w:rPr>
          <w:rFonts w:ascii="Times New Roman" w:hAnsi="Times New Roman" w:cs="Times New Roman"/>
          <w:sz w:val="24"/>
          <w:szCs w:val="24"/>
        </w:rPr>
        <w:t>post.space</w:t>
      </w:r>
      <w:proofErr w:type="gramEnd"/>
      <w:r w:rsidR="009038C9" w:rsidRPr="008A1C58">
        <w:rPr>
          <w:rFonts w:ascii="Times New Roman" w:hAnsi="Times New Roman" w:cs="Times New Roman"/>
          <w:sz w:val="24"/>
          <w:szCs w:val="24"/>
        </w:rPr>
        <w:t xml:space="preserve"> = 100, </w:t>
      </w:r>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 xml:space="preserve">.process=20, </w:t>
      </w:r>
      <w:proofErr w:type="gramStart"/>
      <w:r w:rsidR="009038C9" w:rsidRPr="008A1C58">
        <w:rPr>
          <w:rFonts w:ascii="Times New Roman" w:hAnsi="Times New Roman" w:cs="Times New Roman"/>
          <w:sz w:val="24"/>
          <w:szCs w:val="24"/>
        </w:rPr>
        <w:t>gamma.alpha</w:t>
      </w:r>
      <w:proofErr w:type="gramEnd"/>
      <w:r w:rsidR="009038C9" w:rsidRPr="008A1C58">
        <w:rPr>
          <w:rFonts w:ascii="Times New Roman" w:hAnsi="Times New Roman" w:cs="Times New Roman"/>
          <w:sz w:val="24"/>
          <w:szCs w:val="24"/>
        </w:rPr>
        <w:t xml:space="preserve">=1, </w:t>
      </w:r>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Exon 1 human </w:t>
      </w:r>
      <w:bookmarkStart w:id="150" w:name="_Hlk191059301"/>
      <w:r w:rsidRPr="00D343FD">
        <w:rPr>
          <w:rFonts w:ascii="Times New Roman" w:hAnsi="Times New Roman" w:cs="Times New Roman"/>
          <w:sz w:val="24"/>
          <w:szCs w:val="24"/>
        </w:rPr>
        <w:t>RNASEH2b</w:t>
      </w:r>
      <w:bookmarkEnd w:id="150"/>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3FC3571A" w14:textId="77777777" w:rsidR="000D7DC7" w:rsidRPr="000D7DC7" w:rsidRDefault="000B60F3" w:rsidP="000D7DC7">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7DC7" w:rsidRPr="000D7DC7">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0D7DC7" w:rsidRPr="000D7DC7">
        <w:rPr>
          <w:rFonts w:ascii="Times New Roman" w:hAnsi="Times New Roman" w:cs="Times New Roman"/>
          <w:i/>
          <w:iCs/>
          <w:sz w:val="24"/>
        </w:rPr>
        <w:t>Science</w:t>
      </w:r>
      <w:r w:rsidR="000D7DC7" w:rsidRPr="000D7DC7">
        <w:rPr>
          <w:rFonts w:ascii="Times New Roman" w:hAnsi="Times New Roman" w:cs="Times New Roman"/>
          <w:sz w:val="24"/>
        </w:rPr>
        <w:t xml:space="preserve"> 354 (6312): 618–22. https://doi.org/10.1126/science.aag0299.</w:t>
      </w:r>
    </w:p>
    <w:p w14:paraId="43F1593C"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0D7DC7">
        <w:rPr>
          <w:rFonts w:ascii="Times New Roman" w:hAnsi="Times New Roman" w:cs="Times New Roman"/>
          <w:i/>
          <w:iCs/>
          <w:sz w:val="24"/>
        </w:rPr>
        <w:t>Nature</w:t>
      </w:r>
      <w:r w:rsidRPr="000D7DC7">
        <w:rPr>
          <w:rFonts w:ascii="Times New Roman" w:hAnsi="Times New Roman" w:cs="Times New Roman"/>
          <w:sz w:val="24"/>
        </w:rPr>
        <w:t xml:space="preserve"> 578 (7793): 94–101. https://doi.org/10.1038/s41586-020-1943-3.</w:t>
      </w:r>
    </w:p>
    <w:p w14:paraId="1CF93601"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1F998AB9"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28 (5): 654–65. https://doi.org/10.1101/gr.230219.117.</w:t>
      </w:r>
    </w:p>
    <w:p w14:paraId="606BA42F"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30 (6): 803–13. https://doi.org/10.1101/gr.255620.119.</w:t>
      </w:r>
    </w:p>
    <w:p w14:paraId="1C869C2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0D7DC7">
        <w:rPr>
          <w:rFonts w:ascii="Times New Roman" w:hAnsi="Times New Roman" w:cs="Times New Roman"/>
          <w:i/>
          <w:iCs/>
          <w:sz w:val="24"/>
        </w:rPr>
        <w:t>Chemical Research in Toxicology</w:t>
      </w:r>
      <w:r w:rsidRPr="000D7DC7">
        <w:rPr>
          <w:rFonts w:ascii="Times New Roman" w:hAnsi="Times New Roman" w:cs="Times New Roman"/>
          <w:sz w:val="24"/>
        </w:rPr>
        <w:t xml:space="preserve"> 37 (2): 234–47. https://doi.org/10.1021/acs.chemrestox.3c00255.</w:t>
      </w:r>
    </w:p>
    <w:p w14:paraId="73207DE5"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Chen, Lei, Chong Zhang, Ruidong Xue, Mo Liu, Jian Bai, Jinxia Bao, Yin Wang, et al. 2024. ‘Deep Whole-Genome Analysis of 494 Hepatocellular Carcinomas’. </w:t>
      </w:r>
      <w:r w:rsidRPr="000D7DC7">
        <w:rPr>
          <w:rFonts w:ascii="Times New Roman" w:hAnsi="Times New Roman" w:cs="Times New Roman"/>
          <w:i/>
          <w:iCs/>
          <w:sz w:val="24"/>
        </w:rPr>
        <w:t>Nature</w:t>
      </w:r>
      <w:r w:rsidRPr="000D7DC7">
        <w:rPr>
          <w:rFonts w:ascii="Times New Roman" w:hAnsi="Times New Roman" w:cs="Times New Roman"/>
          <w:sz w:val="24"/>
        </w:rPr>
        <w:t>, March. https://doi.org/10.1038/s41586-024-07054-3.</w:t>
      </w:r>
    </w:p>
    <w:p w14:paraId="408AA736"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223DA78C"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0D7DC7">
        <w:rPr>
          <w:rFonts w:ascii="Times New Roman" w:hAnsi="Times New Roman" w:cs="Times New Roman"/>
          <w:i/>
          <w:iCs/>
          <w:sz w:val="24"/>
        </w:rPr>
        <w:t>Nature Medicine</w:t>
      </w:r>
      <w:r w:rsidRPr="000D7DC7">
        <w:rPr>
          <w:rFonts w:ascii="Times New Roman" w:hAnsi="Times New Roman" w:cs="Times New Roman"/>
          <w:sz w:val="24"/>
        </w:rPr>
        <w:t xml:space="preserve"> 23 (4): 517–25. https://doi.org/10.1038/nm.4292.</w:t>
      </w:r>
    </w:p>
    <w:p w14:paraId="32517309"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0D7DC7">
        <w:rPr>
          <w:rFonts w:ascii="Times New Roman" w:hAnsi="Times New Roman" w:cs="Times New Roman"/>
          <w:i/>
          <w:iCs/>
          <w:sz w:val="24"/>
        </w:rPr>
        <w:t>Science</w:t>
      </w:r>
      <w:r w:rsidRPr="000D7DC7">
        <w:rPr>
          <w:rFonts w:ascii="Times New Roman" w:hAnsi="Times New Roman" w:cs="Times New Roman"/>
          <w:sz w:val="24"/>
        </w:rPr>
        <w:t xml:space="preserve"> 376 (6591). https://doi.org/10.1126/science.abl9283.</w:t>
      </w:r>
    </w:p>
    <w:p w14:paraId="79B6FD8D"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lastRenderedPageBreak/>
        <w:t xml:space="preserve">Dziubańska-Kusibab, Paulina J., Hilmar Berger, Federica Battistini, Britta A.M. Bouwman, Amina Iftekhar, Riku Katainen, Tatiana Cajuso, et al. 2020. ‘Colibactin DNA-Damage Signature Indicates Mutational Impact in Colorectal Cancer’. </w:t>
      </w:r>
      <w:r w:rsidRPr="000D7DC7">
        <w:rPr>
          <w:rFonts w:ascii="Times New Roman" w:hAnsi="Times New Roman" w:cs="Times New Roman"/>
          <w:i/>
          <w:iCs/>
          <w:sz w:val="24"/>
        </w:rPr>
        <w:t>Nature Medicine</w:t>
      </w:r>
      <w:r w:rsidRPr="000D7DC7">
        <w:rPr>
          <w:rFonts w:ascii="Times New Roman" w:hAnsi="Times New Roman" w:cs="Times New Roman"/>
          <w:sz w:val="24"/>
        </w:rPr>
        <w:t xml:space="preserve"> 26 (7): 1063–69. https://doi.org/10.1038/s41591-020-0908-2.</w:t>
      </w:r>
    </w:p>
    <w:p w14:paraId="7C2A0FE4"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0D7DC7">
        <w:rPr>
          <w:rFonts w:ascii="Times New Roman" w:hAnsi="Times New Roman" w:cs="Times New Roman"/>
          <w:i/>
          <w:iCs/>
          <w:sz w:val="24"/>
        </w:rPr>
        <w:t>Cancer Cell</w:t>
      </w:r>
      <w:r w:rsidRPr="000D7DC7">
        <w:rPr>
          <w:rFonts w:ascii="Times New Roman" w:hAnsi="Times New Roman" w:cs="Times New Roman"/>
          <w:sz w:val="24"/>
        </w:rPr>
        <w:t xml:space="preserve"> 35 (2): 256-266.e5. https://doi.org/10.1016/j.ccell.2018.12.011.</w:t>
      </w:r>
    </w:p>
    <w:p w14:paraId="74B09FD3"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0D7DC7">
        <w:rPr>
          <w:rFonts w:ascii="Times New Roman" w:hAnsi="Times New Roman" w:cs="Times New Roman"/>
          <w:i/>
          <w:iCs/>
          <w:sz w:val="24"/>
        </w:rPr>
        <w:t>Science Translational Medicine</w:t>
      </w:r>
      <w:r w:rsidRPr="000D7DC7">
        <w:rPr>
          <w:rFonts w:ascii="Times New Roman" w:hAnsi="Times New Roman" w:cs="Times New Roman"/>
          <w:sz w:val="24"/>
        </w:rPr>
        <w:t xml:space="preserve"> 5 (197). https://doi.org/10.1126/scitranslmed.3006200.</w:t>
      </w:r>
    </w:p>
    <w:p w14:paraId="36F0678D"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27 (9): 1475–86. https://doi.org/10.1101/gr.220038.116.</w:t>
      </w:r>
    </w:p>
    <w:p w14:paraId="3FC1567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Jiang, Nanhai, Yang Wu, and Steven G Rozen. 2024. ‘A New Approach to the Challenging Problem of Mutational Signature Attribution’. </w:t>
      </w:r>
      <w:r w:rsidRPr="000D7DC7">
        <w:rPr>
          <w:rFonts w:ascii="Times New Roman" w:hAnsi="Times New Roman" w:cs="Times New Roman"/>
          <w:i/>
          <w:iCs/>
          <w:sz w:val="24"/>
        </w:rPr>
        <w:t>bioRxiv</w:t>
      </w:r>
      <w:r w:rsidRPr="000D7DC7">
        <w:rPr>
          <w:rFonts w:ascii="Times New Roman" w:hAnsi="Times New Roman" w:cs="Times New Roman"/>
          <w:sz w:val="24"/>
        </w:rPr>
        <w:t>. https://doi.org/10.1101/2024.05.20.594967.</w:t>
      </w:r>
    </w:p>
    <w:p w14:paraId="771F606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0D7DC7">
        <w:rPr>
          <w:rFonts w:ascii="Times New Roman" w:hAnsi="Times New Roman" w:cs="Times New Roman"/>
          <w:i/>
          <w:iCs/>
          <w:sz w:val="24"/>
        </w:rPr>
        <w:t>Nature Genetics</w:t>
      </w:r>
      <w:r w:rsidRPr="000D7DC7">
        <w:rPr>
          <w:rFonts w:ascii="Times New Roman" w:hAnsi="Times New Roman" w:cs="Times New Roman"/>
          <w:sz w:val="24"/>
        </w:rPr>
        <w:t xml:space="preserve"> 56 (3): 541–52. https://doi.org/10.1038/s41588-024-01659-0.</w:t>
      </w:r>
    </w:p>
    <w:p w14:paraId="09C1762F"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0D7DC7">
        <w:rPr>
          <w:rFonts w:ascii="Times New Roman" w:hAnsi="Times New Roman" w:cs="Times New Roman"/>
          <w:i/>
          <w:iCs/>
          <w:sz w:val="24"/>
        </w:rPr>
        <w:t>Cell</w:t>
      </w:r>
      <w:r w:rsidRPr="000D7DC7">
        <w:rPr>
          <w:rFonts w:ascii="Times New Roman" w:hAnsi="Times New Roman" w:cs="Times New Roman"/>
          <w:sz w:val="24"/>
        </w:rPr>
        <w:t xml:space="preserve"> 177 (4): 821-836.e16. https://doi.org/10.1016/j.cell.2019.03.001.</w:t>
      </w:r>
    </w:p>
    <w:p w14:paraId="5DDF8FD0"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0D7DC7">
        <w:rPr>
          <w:rFonts w:ascii="Times New Roman" w:hAnsi="Times New Roman" w:cs="Times New Roman"/>
          <w:i/>
          <w:iCs/>
          <w:sz w:val="24"/>
        </w:rPr>
        <w:t>NAR Genomics and Bioinformatics</w:t>
      </w:r>
      <w:r w:rsidRPr="000D7DC7">
        <w:rPr>
          <w:rFonts w:ascii="Times New Roman" w:hAnsi="Times New Roman" w:cs="Times New Roman"/>
          <w:sz w:val="24"/>
        </w:rPr>
        <w:t xml:space="preserve"> 5 (1): lqad005. https://doi.org/10.1093/nargab/lqad005.</w:t>
      </w:r>
    </w:p>
    <w:p w14:paraId="649CF4E1"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46B3F2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7DC7">
        <w:rPr>
          <w:rFonts w:ascii="Times New Roman" w:hAnsi="Times New Roman" w:cs="Times New Roman"/>
          <w:i/>
          <w:iCs/>
          <w:sz w:val="24"/>
        </w:rPr>
        <w:t>Cell</w:t>
      </w:r>
      <w:r w:rsidRPr="000D7DC7">
        <w:rPr>
          <w:rFonts w:ascii="Times New Roman" w:hAnsi="Times New Roman" w:cs="Times New Roman"/>
          <w:sz w:val="24"/>
        </w:rPr>
        <w:t xml:space="preserve"> 149 (5): 979–93. https://doi.org/10.1016/j.cell.2012.04.024.</w:t>
      </w:r>
    </w:p>
    <w:p w14:paraId="51632FE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0D7DC7">
        <w:rPr>
          <w:rFonts w:ascii="Times New Roman" w:hAnsi="Times New Roman" w:cs="Times New Roman"/>
          <w:i/>
          <w:iCs/>
          <w:sz w:val="24"/>
        </w:rPr>
        <w:t>Genome Medicine</w:t>
      </w:r>
      <w:r w:rsidRPr="000D7DC7">
        <w:rPr>
          <w:rFonts w:ascii="Times New Roman" w:hAnsi="Times New Roman" w:cs="Times New Roman"/>
          <w:sz w:val="24"/>
        </w:rPr>
        <w:t xml:space="preserve"> 7 (1): 38. https://doi.org/10.1186/s13073-015-0161-3.</w:t>
      </w:r>
    </w:p>
    <w:p w14:paraId="6530D43B"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0D7DC7">
        <w:rPr>
          <w:rFonts w:ascii="Times New Roman" w:hAnsi="Times New Roman" w:cs="Times New Roman"/>
          <w:i/>
          <w:iCs/>
          <w:sz w:val="24"/>
        </w:rPr>
        <w:t>Nature</w:t>
      </w:r>
      <w:r w:rsidRPr="000D7DC7">
        <w:rPr>
          <w:rFonts w:ascii="Times New Roman" w:hAnsi="Times New Roman" w:cs="Times New Roman"/>
          <w:sz w:val="24"/>
        </w:rPr>
        <w:t xml:space="preserve"> 575 (7781): 210–16. https://doi.org/10.1038/s41586-019-1689-y.</w:t>
      </w:r>
    </w:p>
    <w:p w14:paraId="1D4AC130"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Riva, Laura, Arun R. Pandiri, Yun Rose Li, Alastair Droop, James Hewinson, Michael A. Quail, Vivek Iyer, et al. 2020. ‘The Mutational Signature Profile of Known and Suspected </w:t>
      </w:r>
      <w:r w:rsidRPr="000D7DC7">
        <w:rPr>
          <w:rFonts w:ascii="Times New Roman" w:hAnsi="Times New Roman" w:cs="Times New Roman"/>
          <w:sz w:val="24"/>
        </w:rPr>
        <w:lastRenderedPageBreak/>
        <w:t xml:space="preserve">Human Carcinogens in Mice’. </w:t>
      </w:r>
      <w:r w:rsidRPr="000D7DC7">
        <w:rPr>
          <w:rFonts w:ascii="Times New Roman" w:hAnsi="Times New Roman" w:cs="Times New Roman"/>
          <w:i/>
          <w:iCs/>
          <w:sz w:val="24"/>
        </w:rPr>
        <w:t>Nature Genetics</w:t>
      </w:r>
      <w:r w:rsidRPr="000D7DC7">
        <w:rPr>
          <w:rFonts w:ascii="Times New Roman" w:hAnsi="Times New Roman" w:cs="Times New Roman"/>
          <w:sz w:val="24"/>
        </w:rPr>
        <w:t xml:space="preserve"> 52 (11): 1189–97. https://doi.org/10.1038/s41588-020-0692-4.</w:t>
      </w:r>
    </w:p>
    <w:p w14:paraId="57E21B8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The ICGC/TCGA Pan-Cancer Analysis of Whole Genomes Consortium, Lauri A. Aaltonen, Federico Abascal, Adam Abeshouse, Hiroyuki Aburatani, David J. Adams, Nishant Agrawal, et al. 2020. ‘Pan-Cancer Analysis of Whole Genomes’. </w:t>
      </w:r>
      <w:r w:rsidRPr="000D7DC7">
        <w:rPr>
          <w:rFonts w:ascii="Times New Roman" w:hAnsi="Times New Roman" w:cs="Times New Roman"/>
          <w:i/>
          <w:iCs/>
          <w:sz w:val="24"/>
        </w:rPr>
        <w:t>Nature</w:t>
      </w:r>
      <w:r w:rsidRPr="000D7DC7">
        <w:rPr>
          <w:rFonts w:ascii="Times New Roman" w:hAnsi="Times New Roman" w:cs="Times New Roman"/>
          <w:sz w:val="24"/>
        </w:rPr>
        <w:t xml:space="preserve"> 578 (7793): 82–93. https://doi.org/10.1038/s41586-020-1969-6.</w:t>
      </w:r>
    </w:p>
    <w:p w14:paraId="038B8379" w14:textId="03594636"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Steve Rozen, Ph.D." w:date="2025-04-30T08:03:00Z" w:initials="SR">
    <w:p w14:paraId="1260F5B2" w14:textId="2A3E4E06" w:rsidR="009E5692" w:rsidRDefault="009E5692">
      <w:pPr>
        <w:pStyle w:val="CommentText"/>
      </w:pPr>
      <w:r>
        <w:rPr>
          <w:rStyle w:val="CommentReference"/>
        </w:rPr>
        <w:annotationRef/>
      </w:r>
      <w:r>
        <w:t>Add serena’s new indel paper</w:t>
      </w:r>
    </w:p>
  </w:comment>
  <w:comment w:id="15" w:author="Steve Rozen, Ph.D." w:date="2025-04-03T13:03:00Z" w:initials="SR">
    <w:p w14:paraId="59C88B23" w14:textId="2362BD33" w:rsidR="00200278" w:rsidRDefault="00200278">
      <w:pPr>
        <w:pStyle w:val="CommentText"/>
      </w:pPr>
      <w:r>
        <w:rPr>
          <w:rStyle w:val="CommentReference"/>
        </w:rPr>
        <w:annotationRef/>
      </w:r>
      <w:r>
        <w:t>Ther examples below are not very convincing regarding important info in ID signatures. Do we have any analysis of the N’s in NTN-&gt;N and NCCN-&gt;NCN?</w:t>
      </w:r>
    </w:p>
  </w:comment>
  <w:comment w:id="16" w:author="Mo Liu" w:date="2025-03-24T15:54:00Z" w:initials="ML">
    <w:p w14:paraId="79DCB02B" w14:textId="77777777" w:rsidR="00475D49" w:rsidRDefault="00475D49" w:rsidP="00475D49">
      <w:pPr>
        <w:pStyle w:val="CommentText"/>
      </w:pPr>
      <w:r>
        <w:rPr>
          <w:rStyle w:val="CommentReference"/>
        </w:rPr>
        <w:annotationRef/>
      </w:r>
      <w:r>
        <w:t xml:space="preserve">I kept the example of tobacco smoking. But I think it also can be removed. </w:t>
      </w:r>
    </w:p>
  </w:comment>
  <w:comment w:id="17" w:author="Mo Liu" w:date="2025-04-04T08:47:00Z" w:initials="ML">
    <w:p w14:paraId="423B2A57" w14:textId="77777777" w:rsidR="00B9464D" w:rsidRDefault="00B9464D" w:rsidP="00B9464D">
      <w:pPr>
        <w:pStyle w:val="CommentText"/>
      </w:pPr>
      <w:r>
        <w:rPr>
          <w:rStyle w:val="CommentReference"/>
        </w:rPr>
        <w:annotationRef/>
      </w:r>
      <w:r>
        <w:t>UV?</w:t>
      </w:r>
    </w:p>
  </w:comment>
  <w:comment w:id="14" w:author="Mo Liu" w:date="2025-04-17T21:31:00Z" w:initials="ML">
    <w:p w14:paraId="1CF937F1" w14:textId="77777777" w:rsidR="007B5D43" w:rsidRDefault="007B5D43" w:rsidP="007B5D43">
      <w:pPr>
        <w:pStyle w:val="CommentText"/>
      </w:pPr>
      <w:r>
        <w:rPr>
          <w:rStyle w:val="CommentReference"/>
        </w:rPr>
        <w:annotationRef/>
      </w:r>
      <w:r>
        <w:t>New info</w:t>
      </w:r>
    </w:p>
  </w:comment>
  <w:comment w:id="18" w:author="Steve Rozen, Ph.D." w:date="2025-04-30T08:04:00Z" w:initials="SR">
    <w:p w14:paraId="33E95C96" w14:textId="483A9546" w:rsidR="009E5692" w:rsidRDefault="009E5692">
      <w:pPr>
        <w:pStyle w:val="CommentText"/>
      </w:pPr>
      <w:r>
        <w:rPr>
          <w:rStyle w:val="CommentReference"/>
        </w:rPr>
        <w:annotationRef/>
      </w:r>
      <w:r>
        <w:t>At time of submission check that this is up to date</w:t>
      </w:r>
    </w:p>
  </w:comment>
  <w:comment w:id="82" w:author="Steve Rozen, Ph.D." w:date="2025-04-30T08:15:00Z" w:initials="SR">
    <w:p w14:paraId="7A2771F7" w14:textId="6C47D437" w:rsidR="004B1099" w:rsidRDefault="004B1099">
      <w:pPr>
        <w:pStyle w:val="CommentText"/>
      </w:pPr>
      <w:r>
        <w:rPr>
          <w:rStyle w:val="CommentReference"/>
        </w:rPr>
        <w:annotationRef/>
      </w:r>
      <w:r>
        <w:t>Fix citation format</w:t>
      </w:r>
    </w:p>
  </w:comment>
  <w:comment w:id="117" w:author="Mo Liu" w:date="2025-04-17T19:46:00Z" w:initials="ML">
    <w:p w14:paraId="2C16E805" w14:textId="07C9C1CB" w:rsidR="00AE1A01" w:rsidRDefault="00AE1A01" w:rsidP="00AE1A01">
      <w:pPr>
        <w:pStyle w:val="CommentText"/>
      </w:pPr>
      <w:r>
        <w:rPr>
          <w:rStyle w:val="CommentReference"/>
        </w:rPr>
        <w:annotationRef/>
      </w:r>
      <w:r>
        <w:t>We chose a lower cosine similarity because ID signatures usually with high sparsity</w:t>
      </w:r>
    </w:p>
  </w:comment>
  <w:comment w:id="129" w:author="Mo Liu" w:date="2025-04-17T20:27:00Z" w:initials="ML">
    <w:p w14:paraId="180E4F9F" w14:textId="77777777" w:rsidR="00BB41F2" w:rsidRDefault="00BB41F2" w:rsidP="00BB41F2">
      <w:pPr>
        <w:pStyle w:val="CommentText"/>
      </w:pPr>
      <w:r>
        <w:rPr>
          <w:rStyle w:val="CommentReference"/>
        </w:rPr>
        <w:annotationRef/>
      </w:r>
      <w:r>
        <w:t>ID15,16,20,21,22 do not have exposures in PCAWG tumors</w:t>
      </w:r>
    </w:p>
  </w:comment>
  <w:comment w:id="144" w:author="Mo Liu" w:date="2025-03-24T17:00:00Z" w:initials="ML">
    <w:p w14:paraId="141C9E19" w14:textId="5AF356CD"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149"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60F5B2" w15:done="0"/>
  <w15:commentEx w15:paraId="59C88B23" w15:done="0"/>
  <w15:commentEx w15:paraId="79DCB02B" w15:done="0"/>
  <w15:commentEx w15:paraId="423B2A57" w15:paraIdParent="79DCB02B" w15:done="0"/>
  <w15:commentEx w15:paraId="1CF937F1" w15:done="0"/>
  <w15:commentEx w15:paraId="33E95C96" w15:done="0"/>
  <w15:commentEx w15:paraId="7A2771F7" w15:done="0"/>
  <w15:commentEx w15:paraId="2C16E805" w15:done="0"/>
  <w15:commentEx w15:paraId="180E4F9F"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9A393C" w16cex:dateUtc="2025-04-30T12:03:00Z"/>
  <w16cex:commentExtensible w16cex:durableId="6098E1FD" w16cex:dateUtc="2025-04-03T17:03:00Z"/>
  <w16cex:commentExtensible w16cex:durableId="58266212" w16cex:dateUtc="2025-03-24T07:54:00Z"/>
  <w16cex:commentExtensible w16cex:durableId="455E97C2" w16cex:dateUtc="2025-04-04T00:47:00Z"/>
  <w16cex:commentExtensible w16cex:durableId="11973A2D" w16cex:dateUtc="2025-04-17T13:31:00Z"/>
  <w16cex:commentExtensible w16cex:durableId="2750F2DE" w16cex:dateUtc="2025-04-30T12:04:00Z"/>
  <w16cex:commentExtensible w16cex:durableId="7568B37D" w16cex:dateUtc="2025-04-30T12:15:00Z"/>
  <w16cex:commentExtensible w16cex:durableId="0220F082" w16cex:dateUtc="2025-04-17T11:46:00Z"/>
  <w16cex:commentExtensible w16cex:durableId="5111F72E" w16cex:dateUtc="2025-04-17T12:27: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60F5B2" w16cid:durableId="279A393C"/>
  <w16cid:commentId w16cid:paraId="59C88B23" w16cid:durableId="6098E1FD"/>
  <w16cid:commentId w16cid:paraId="79DCB02B" w16cid:durableId="58266212"/>
  <w16cid:commentId w16cid:paraId="423B2A57" w16cid:durableId="455E97C2"/>
  <w16cid:commentId w16cid:paraId="1CF937F1" w16cid:durableId="11973A2D"/>
  <w16cid:commentId w16cid:paraId="33E95C96" w16cid:durableId="2750F2DE"/>
  <w16cid:commentId w16cid:paraId="7A2771F7" w16cid:durableId="7568B37D"/>
  <w16cid:commentId w16cid:paraId="2C16E805" w16cid:durableId="0220F082"/>
  <w16cid:commentId w16cid:paraId="180E4F9F" w16cid:durableId="5111F72E"/>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ACFF5" w14:textId="77777777" w:rsidR="00C50815" w:rsidRDefault="00C50815" w:rsidP="000F4F7D">
      <w:pPr>
        <w:spacing w:after="0" w:line="240" w:lineRule="auto"/>
      </w:pPr>
      <w:r>
        <w:separator/>
      </w:r>
    </w:p>
  </w:endnote>
  <w:endnote w:type="continuationSeparator" w:id="0">
    <w:p w14:paraId="18565C0A" w14:textId="77777777" w:rsidR="00C50815" w:rsidRDefault="00C50815" w:rsidP="000F4F7D">
      <w:pPr>
        <w:spacing w:after="0" w:line="240" w:lineRule="auto"/>
      </w:pPr>
      <w:r>
        <w:continuationSeparator/>
      </w:r>
    </w:p>
  </w:endnote>
  <w:endnote w:type="continuationNotice" w:id="1">
    <w:p w14:paraId="0C15ABE4" w14:textId="77777777" w:rsidR="00C50815" w:rsidRDefault="00C508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702BC" w14:textId="77777777" w:rsidR="00C50815" w:rsidRDefault="00C50815" w:rsidP="000F4F7D">
      <w:pPr>
        <w:spacing w:after="0" w:line="240" w:lineRule="auto"/>
      </w:pPr>
      <w:r>
        <w:separator/>
      </w:r>
    </w:p>
  </w:footnote>
  <w:footnote w:type="continuationSeparator" w:id="0">
    <w:p w14:paraId="7E8F3B2C" w14:textId="77777777" w:rsidR="00C50815" w:rsidRDefault="00C50815" w:rsidP="000F4F7D">
      <w:pPr>
        <w:spacing w:after="0" w:line="240" w:lineRule="auto"/>
      </w:pPr>
      <w:r>
        <w:continuationSeparator/>
      </w:r>
    </w:p>
  </w:footnote>
  <w:footnote w:type="continuationNotice" w:id="1">
    <w:p w14:paraId="7DE8B59C" w14:textId="77777777" w:rsidR="00C50815" w:rsidRDefault="00C50815">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7ACF"/>
    <w:rsid w:val="00077FBE"/>
    <w:rsid w:val="00083A80"/>
    <w:rsid w:val="00084811"/>
    <w:rsid w:val="00084B01"/>
    <w:rsid w:val="00086154"/>
    <w:rsid w:val="00091477"/>
    <w:rsid w:val="00091D7E"/>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86AAA"/>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063D3"/>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78E"/>
    <w:rsid w:val="00371F1F"/>
    <w:rsid w:val="00372C91"/>
    <w:rsid w:val="00372F43"/>
    <w:rsid w:val="00374059"/>
    <w:rsid w:val="0037464F"/>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35BD"/>
    <w:rsid w:val="004241E0"/>
    <w:rsid w:val="004259F1"/>
    <w:rsid w:val="00431AB2"/>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1099"/>
    <w:rsid w:val="004B3F96"/>
    <w:rsid w:val="004B427B"/>
    <w:rsid w:val="004B501A"/>
    <w:rsid w:val="004B6A42"/>
    <w:rsid w:val="004B7A88"/>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65A"/>
    <w:rsid w:val="007308CB"/>
    <w:rsid w:val="00730C5F"/>
    <w:rsid w:val="007310E5"/>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35276"/>
    <w:rsid w:val="008414E5"/>
    <w:rsid w:val="00843162"/>
    <w:rsid w:val="00844EF2"/>
    <w:rsid w:val="008450B2"/>
    <w:rsid w:val="008459A8"/>
    <w:rsid w:val="008459EC"/>
    <w:rsid w:val="00846270"/>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3E4"/>
    <w:rsid w:val="00985F40"/>
    <w:rsid w:val="00986D12"/>
    <w:rsid w:val="00987993"/>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A97"/>
    <w:rsid w:val="00A44686"/>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4EE9"/>
    <w:rsid w:val="00A7512F"/>
    <w:rsid w:val="00A769C0"/>
    <w:rsid w:val="00A77699"/>
    <w:rsid w:val="00A80012"/>
    <w:rsid w:val="00A8004E"/>
    <w:rsid w:val="00A80FA5"/>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3F42"/>
    <w:rsid w:val="00AB5B7B"/>
    <w:rsid w:val="00AB6B3C"/>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0815"/>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47A9"/>
    <w:rsid w:val="00C95039"/>
    <w:rsid w:val="00CA06D5"/>
    <w:rsid w:val="00CA277F"/>
    <w:rsid w:val="00CA370A"/>
    <w:rsid w:val="00CA4AC1"/>
    <w:rsid w:val="00CA4B11"/>
    <w:rsid w:val="00CA7AD4"/>
    <w:rsid w:val="00CB10DA"/>
    <w:rsid w:val="00CB1CBB"/>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A"/>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37E7D"/>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52C"/>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19C4"/>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hyperlink" Target="mailto:mo.liu@gzhmu.edu.cn" TargetMode="Externa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A77F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35276"/>
    <w:rsid w:val="008629B8"/>
    <w:rsid w:val="008731E2"/>
    <w:rsid w:val="008D2C2E"/>
    <w:rsid w:val="008F3341"/>
    <w:rsid w:val="00903844"/>
    <w:rsid w:val="0092418F"/>
    <w:rsid w:val="00935E29"/>
    <w:rsid w:val="009E56CE"/>
    <w:rsid w:val="009E603B"/>
    <w:rsid w:val="00A02748"/>
    <w:rsid w:val="00A568FE"/>
    <w:rsid w:val="00A97ED7"/>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74567"/>
    <w:rsid w:val="00EA1D1B"/>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27</Pages>
  <Words>35112</Words>
  <Characters>200141</Characters>
  <Application>Microsoft Office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11</cp:revision>
  <dcterms:created xsi:type="dcterms:W3CDTF">2025-04-30T11:59:00Z</dcterms:created>
  <dcterms:modified xsi:type="dcterms:W3CDTF">2025-05-14T02:16:00Z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id="Sz6lTtfR"/&gt;&lt;style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