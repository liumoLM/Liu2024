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23FE07D0"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ins w:id="1" w:author="Steve Rozen, Ph.D." w:date="2025-09-23T10:39:00Z" w16du:dateUtc="2025-09-23T14:39:00Z">
        <w:r w:rsidR="001216BE">
          <w:rPr>
            <w:rFonts w:ascii="Times New Roman" w:hAnsi="Times New Roman" w:cs="Times New Roman"/>
            <w:sz w:val="24"/>
            <w:szCs w:val="24"/>
          </w:rPr>
          <w:t>n</w:t>
        </w:r>
      </w:ins>
      <w:r>
        <w:rPr>
          <w:rFonts w:ascii="Times New Roman" w:hAnsi="Times New Roman" w:cs="Times New Roman"/>
          <w:sz w:val="24"/>
          <w:szCs w:val="24"/>
        </w:rPr>
        <w:t xml:space="preserve"> </w:t>
      </w:r>
      <w:ins w:id="2" w:author="Steve Rozen, Ph.D." w:date="2025-09-23T10:39:00Z" w16du:dateUtc="2025-09-23T14:39:00Z">
        <w:r w:rsidR="001216BE">
          <w:rPr>
            <w:rFonts w:ascii="Times New Roman" w:hAnsi="Times New Roman" w:cs="Times New Roman"/>
            <w:sz w:val="24"/>
            <w:szCs w:val="24"/>
          </w:rPr>
          <w:t xml:space="preserve">approach based on </w:t>
        </w:r>
      </w:ins>
      <w:r>
        <w:rPr>
          <w:rFonts w:ascii="Times New Roman" w:hAnsi="Times New Roman" w:cs="Times New Roman"/>
          <w:sz w:val="24"/>
          <w:szCs w:val="24"/>
        </w:rPr>
        <w:t>hierarchical</w:t>
      </w:r>
      <w:ins w:id="3" w:author="Steve Rozen, Ph.D." w:date="2025-09-23T10:39:00Z" w16du:dateUtc="2025-09-23T14:39:00Z">
        <w:r w:rsidR="001216BE">
          <w:rPr>
            <w:rFonts w:ascii="Times New Roman" w:hAnsi="Times New Roman" w:cs="Times New Roman"/>
            <w:sz w:val="24"/>
            <w:szCs w:val="24"/>
          </w:rPr>
          <w:t xml:space="preserve"> </w:t>
        </w:r>
      </w:ins>
      <w:del w:id="4" w:author="Steve Rozen, Ph.D." w:date="2025-09-23T10:39:00Z" w16du:dateUtc="2025-09-23T14:39:00Z">
        <w:r w:rsidDel="001216BE">
          <w:rPr>
            <w:rFonts w:ascii="Times New Roman" w:hAnsi="Times New Roman" w:cs="Times New Roman"/>
            <w:sz w:val="24"/>
            <w:szCs w:val="24"/>
          </w:rPr>
          <w:delText>-</w:delText>
        </w:r>
      </w:del>
      <w:r>
        <w:rPr>
          <w:rFonts w:ascii="Times New Roman" w:hAnsi="Times New Roman" w:cs="Times New Roman"/>
          <w:sz w:val="24"/>
          <w:szCs w:val="24"/>
        </w:rPr>
        <w:t>Dirichlet</w:t>
      </w:r>
      <w:r w:rsidR="00E0667A">
        <w:rPr>
          <w:rFonts w:ascii="Times New Roman" w:hAnsi="Times New Roman" w:cs="Times New Roman"/>
          <w:sz w:val="24"/>
          <w:szCs w:val="24"/>
        </w:rPr>
        <w:t xml:space="preserve"> </w:t>
      </w:r>
      <w:del w:id="5" w:author="Steve Rozen, Ph.D." w:date="2025-09-23T10:39:00Z" w16du:dateUtc="2025-09-23T14:39:00Z">
        <w:r w:rsidDel="001216BE">
          <w:rPr>
            <w:rFonts w:ascii="Times New Roman" w:hAnsi="Times New Roman" w:cs="Times New Roman"/>
            <w:sz w:val="24"/>
            <w:szCs w:val="24"/>
          </w:rPr>
          <w:delText>-</w:delText>
        </w:r>
      </w:del>
      <w:r>
        <w:rPr>
          <w:rFonts w:ascii="Times New Roman" w:hAnsi="Times New Roman" w:cs="Times New Roman"/>
          <w:sz w:val="24"/>
          <w:szCs w:val="24"/>
        </w:rPr>
        <w:t>process</w:t>
      </w:r>
      <w:ins w:id="6" w:author="Steve Rozen, Ph.D." w:date="2025-09-23T10:39:00Z" w16du:dateUtc="2025-09-23T14:39:00Z">
        <w:r w:rsidR="001216BE">
          <w:rPr>
            <w:rFonts w:ascii="Times New Roman" w:hAnsi="Times New Roman" w:cs="Times New Roman"/>
            <w:sz w:val="24"/>
            <w:szCs w:val="24"/>
          </w:rPr>
          <w:t>es</w:t>
        </w:r>
      </w:ins>
      <w:del w:id="7" w:author="Steve Rozen, Ph.D." w:date="2025-09-23T10:39:00Z" w16du:dateUtc="2025-09-23T14:39:00Z">
        <w:r w:rsidDel="001216BE">
          <w:rPr>
            <w:rFonts w:ascii="Times New Roman" w:hAnsi="Times New Roman" w:cs="Times New Roman"/>
            <w:sz w:val="24"/>
            <w:szCs w:val="24"/>
          </w:rPr>
          <w:delText>-based</w:delText>
        </w:r>
      </w:del>
      <w:r>
        <w:rPr>
          <w:rFonts w:ascii="Times New Roman" w:hAnsi="Times New Roman" w:cs="Times New Roman"/>
          <w:sz w:val="24"/>
          <w:szCs w:val="24"/>
        </w:rPr>
        <w:t xml:space="preserve">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w:t>
      </w:r>
      <w:ins w:id="8" w:author="Steve Rozen, Ph.D." w:date="2025-09-23T10:41:00Z" w16du:dateUtc="2025-09-23T14:41:00Z">
        <w:r w:rsidR="001216BE">
          <w:rPr>
            <w:rFonts w:ascii="Times New Roman" w:hAnsi="Times New Roman" w:cs="Times New Roman"/>
            <w:sz w:val="24"/>
            <w:szCs w:val="24"/>
          </w:rPr>
          <w:t xml:space="preserve">of the COSMIC reference </w:t>
        </w:r>
      </w:ins>
      <w:r>
        <w:rPr>
          <w:rFonts w:ascii="Times New Roman" w:hAnsi="Times New Roman" w:cs="Times New Roman"/>
          <w:sz w:val="24"/>
          <w:szCs w:val="24"/>
        </w:rPr>
        <w:t>signatures</w:t>
      </w:r>
      <w:del w:id="9" w:author="Steve Rozen, Ph.D." w:date="2025-09-23T10:41:00Z" w16du:dateUtc="2025-09-23T14:41:00Z">
        <w:r w:rsidDel="001216BE">
          <w:rPr>
            <w:rFonts w:ascii="Times New Roman" w:hAnsi="Times New Roman" w:cs="Times New Roman"/>
            <w:sz w:val="24"/>
            <w:szCs w:val="24"/>
          </w:rPr>
          <w:delText xml:space="preserve"> in the classification system used in the COSMIC</w:delText>
        </w:r>
        <w:r w:rsidDel="001216BE">
          <w:rPr>
            <w:rFonts w:ascii="Times New Roman" w:hAnsi="Times New Roman" w:cs="Times New Roman" w:hint="eastAsia"/>
            <w:sz w:val="24"/>
            <w:szCs w:val="24"/>
          </w:rPr>
          <w:delText xml:space="preserve"> reference database of signatures</w:delText>
        </w:r>
      </w:del>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novel signature</w:t>
      </w:r>
      <w:ins w:id="10" w:author="Steve Rozen, Ph.D." w:date="2025-09-23T10:42:00Z" w16du:dateUtc="2025-09-23T14:42:00Z">
        <w:r w:rsidR="001216BE">
          <w:rPr>
            <w:rFonts w:ascii="Times New Roman" w:hAnsi="Times New Roman" w:cs="Times New Roman"/>
            <w:sz w:val="24"/>
            <w:szCs w:val="24"/>
          </w:rPr>
          <w:t>s</w:t>
        </w:r>
      </w:ins>
      <w:r>
        <w:rPr>
          <w:rFonts w:ascii="Times New Roman" w:hAnsi="Times New Roman" w:cs="Times New Roman"/>
          <w:sz w:val="24"/>
          <w:szCs w:val="24"/>
        </w:rPr>
        <w:t>, H_ID29</w:t>
      </w:r>
      <w:r>
        <w:rPr>
          <w:rFonts w:ascii="Times New Roman" w:hAnsi="Times New Roman" w:cs="Times New Roman" w:hint="eastAsia"/>
          <w:sz w:val="24"/>
          <w:szCs w:val="24"/>
        </w:rPr>
        <w:t xml:space="preserve"> and InsDel29, </w:t>
      </w:r>
      <w:proofErr w:type="gramStart"/>
      <w:r>
        <w:rPr>
          <w:rFonts w:ascii="Times New Roman" w:hAnsi="Times New Roman" w:cs="Times New Roman"/>
          <w:sz w:val="24"/>
          <w:szCs w:val="24"/>
        </w:rPr>
        <w:t>reflects</w:t>
      </w:r>
      <w:proofErr w:type="gramEnd"/>
      <w:r>
        <w:rPr>
          <w:rFonts w:ascii="Times New Roman" w:hAnsi="Times New Roman" w:cs="Times New Roman"/>
          <w:sz w:val="24"/>
          <w:szCs w:val="24"/>
        </w:rPr>
        <w:t xml:space="preserve"> transcription-associated mutagenesis by topoisomerase 1 at sites of </w:t>
      </w:r>
      <w:ins w:id="11" w:author="Steve Rozen, Ph.D." w:date="2025-09-23T10:42:00Z" w16du:dateUtc="2025-09-23T14:42:00Z">
        <w:r w:rsidR="001216BE">
          <w:rPr>
            <w:rFonts w:ascii="Times New Roman" w:hAnsi="Times New Roman" w:cs="Times New Roman"/>
            <w:sz w:val="24"/>
            <w:szCs w:val="24"/>
          </w:rPr>
          <w:t xml:space="preserve">genomically incorporated </w:t>
        </w:r>
      </w:ins>
      <w:r>
        <w:rPr>
          <w:rFonts w:ascii="Times New Roman" w:hAnsi="Times New Roman" w:cs="Times New Roman"/>
          <w:sz w:val="24"/>
          <w:szCs w:val="24"/>
        </w:rPr>
        <w:t>ribonucleotides</w:t>
      </w:r>
      <w:del w:id="12" w:author="Steve Rozen, Ph.D." w:date="2025-09-23T10:42:00Z" w16du:dateUtc="2025-09-23T14:42:00Z">
        <w:r w:rsidDel="001216BE">
          <w:rPr>
            <w:rFonts w:ascii="Times New Roman" w:hAnsi="Times New Roman" w:cs="Times New Roman"/>
            <w:sz w:val="24"/>
            <w:szCs w:val="24"/>
          </w:rPr>
          <w:delText xml:space="preserve"> incorporated in genomic DNA</w:delText>
        </w:r>
      </w:del>
      <w:r>
        <w:rPr>
          <w:rFonts w:ascii="Times New Roman" w:hAnsi="Times New Roman" w:cs="Times New Roman"/>
          <w:sz w:val="24"/>
          <w:szCs w:val="24"/>
        </w:rPr>
        <w:t>.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del w:id="13" w:author="Steve Rozen, Ph.D." w:date="2025-09-23T10:42:00Z" w16du:dateUtc="2025-09-23T14:42:00Z">
        <w:r w:rsidDel="001216BE">
          <w:rPr>
            <w:rFonts w:ascii="Times New Roman" w:hAnsi="Times New Roman" w:cs="Times New Roman" w:hint="eastAsia"/>
            <w:sz w:val="24"/>
            <w:szCs w:val="24"/>
          </w:rPr>
          <w:delText>Indel</w:delText>
        </w:r>
        <w:r w:rsidDel="001216BE">
          <w:rPr>
            <w:rFonts w:ascii="Times New Roman" w:hAnsi="Times New Roman" w:cs="Times New Roman"/>
            <w:sz w:val="24"/>
            <w:szCs w:val="24"/>
          </w:rPr>
          <w:delText xml:space="preserve"> </w:delText>
        </w:r>
      </w:del>
      <w:r>
        <w:rPr>
          <w:rFonts w:ascii="Times New Roman" w:hAnsi="Times New Roman" w:cs="Times New Roman"/>
          <w:sz w:val="24"/>
          <w:szCs w:val="24"/>
        </w:rPr>
        <w:t>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w:t>
      </w:r>
      <w:proofErr w:type="gramStart"/>
      <w:r>
        <w:rPr>
          <w:rFonts w:ascii="Times New Roman" w:hAnsi="Times New Roman" w:cs="Times New Roman" w:hint="eastAsia"/>
          <w:sz w:val="24"/>
          <w:szCs w:val="24"/>
        </w:rPr>
        <w:t>particular cancer</w:t>
      </w:r>
      <w:proofErr w:type="gramEnd"/>
      <w:r>
        <w:rPr>
          <w:rFonts w:ascii="Times New Roman" w:hAnsi="Times New Roman" w:cs="Times New Roman" w:hint="eastAsia"/>
          <w:sz w:val="24"/>
          <w:szCs w:val="24"/>
        </w:rPr>
        <w:t xml:space="preserve">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xamination of signature contributions to somatic mutations in cancer genes revealed that </w:t>
      </w:r>
      <w:del w:id="14" w:author="Steve Rozen, Ph.D." w:date="2025-09-23T10:43:00Z" w16du:dateUtc="2025-09-23T14:43:00Z">
        <w:r w:rsidDel="001216BE">
          <w:rPr>
            <w:rFonts w:ascii="Times New Roman" w:hAnsi="Times New Roman" w:cs="Times New Roman"/>
            <w:sz w:val="24"/>
            <w:szCs w:val="24"/>
          </w:rPr>
          <w:delText>C_ID3</w:delText>
        </w:r>
        <w:r w:rsidDel="001216BE">
          <w:rPr>
            <w:rFonts w:ascii="Times New Roman" w:hAnsi="Times New Roman" w:cs="Times New Roman" w:hint="eastAsia"/>
            <w:sz w:val="24"/>
            <w:szCs w:val="24"/>
          </w:rPr>
          <w:delText xml:space="preserve"> and InsDel3</w:delText>
        </w:r>
        <w:r w:rsidDel="001216BE">
          <w:rPr>
            <w:rFonts w:ascii="Times New Roman" w:hAnsi="Times New Roman" w:cs="Times New Roman"/>
            <w:sz w:val="24"/>
            <w:szCs w:val="24"/>
          </w:rPr>
          <w:delText>,</w:delText>
        </w:r>
      </w:del>
      <w:proofErr w:type="spellStart"/>
      <w:ins w:id="15" w:author="Steve Rozen, Ph.D." w:date="2025-09-23T10:43:00Z" w16du:dateUtc="2025-09-23T14:43:00Z">
        <w:r w:rsidR="001216BE">
          <w:rPr>
            <w:rFonts w:ascii="Times New Roman" w:hAnsi="Times New Roman" w:cs="Times New Roman"/>
            <w:sz w:val="24"/>
            <w:szCs w:val="24"/>
          </w:rPr>
          <w:t>signartures</w:t>
        </w:r>
      </w:ins>
      <w:proofErr w:type="spellEnd"/>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ins w:id="16" w:author="Steve Rozen, Ph.D." w:date="2025-09-23T10:43:00Z" w16du:dateUtc="2025-09-23T14:43:00Z">
        <w:r w:rsidR="001216BE">
          <w:rPr>
            <w:rFonts w:ascii="Times New Roman" w:hAnsi="Times New Roman" w:cs="Times New Roman"/>
            <w:sz w:val="24"/>
            <w:szCs w:val="24"/>
          </w:rPr>
          <w:t>i</w:t>
        </w:r>
      </w:ins>
      <w:del w:id="17" w:author="Steve Rozen, Ph.D." w:date="2025-09-23T10:43:00Z" w16du:dateUtc="2025-09-23T14:43:00Z">
        <w:r w:rsidDel="001216BE">
          <w:rPr>
            <w:rFonts w:ascii="Times New Roman" w:hAnsi="Times New Roman" w:cs="Times New Roman" w:hint="eastAsia"/>
            <w:sz w:val="24"/>
            <w:szCs w:val="24"/>
          </w:rPr>
          <w:delText>I</w:delText>
        </w:r>
      </w:del>
      <w:r>
        <w:rPr>
          <w:rFonts w:ascii="Times New Roman" w:hAnsi="Times New Roman" w:cs="Times New Roman" w:hint="eastAsia"/>
          <w:sz w:val="24"/>
          <w:szCs w:val="24"/>
        </w:rPr>
        <w:t>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w:t>
      </w:r>
      <w:r>
        <w:rPr>
          <w:rFonts w:ascii="Times New Roman" w:hAnsi="Times New Roman" w:cs="Times New Roman"/>
          <w:sz w:val="24"/>
          <w:szCs w:val="24"/>
        </w:rPr>
        <w:lastRenderedPageBreak/>
        <w:t xml:space="preserve">implications through trait associations. </w:t>
      </w:r>
      <w:ins w:id="18" w:author="Steve Rozen, Ph.D." w:date="2025-09-23T10:44:00Z" w16du:dateUtc="2025-09-23T14:44:00Z">
        <w:r w:rsidR="001216BE">
          <w:rPr>
            <w:rFonts w:ascii="Times New Roman" w:hAnsi="Times New Roman" w:cs="Times New Roman"/>
            <w:sz w:val="24"/>
            <w:szCs w:val="24"/>
          </w:rPr>
          <w:t xml:space="preserve">&lt;can we provide a web page for understanding </w:t>
        </w:r>
        <w:proofErr w:type="gramStart"/>
        <w:r w:rsidR="001216BE">
          <w:rPr>
            <w:rFonts w:ascii="Times New Roman" w:hAnsi="Times New Roman" w:cs="Times New Roman"/>
            <w:sz w:val="24"/>
            <w:szCs w:val="24"/>
          </w:rPr>
          <w:t>this</w:t>
        </w:r>
        <w:proofErr w:type="gramEnd"/>
        <w:r w:rsidR="001216BE">
          <w:rPr>
            <w:rFonts w:ascii="Times New Roman" w:hAnsi="Times New Roman" w:cs="Times New Roman"/>
            <w:sz w:val="24"/>
            <w:szCs w:val="24"/>
          </w:rPr>
          <w:t xml:space="preserve"> signatures?&gt;</w:t>
        </w:r>
      </w:ins>
    </w:p>
    <w:p w14:paraId="53F85F76" w14:textId="77777777" w:rsidR="00C9509A" w:rsidRDefault="00C9509A" w:rsidP="00C9509A">
      <w:pPr>
        <w:rPr>
          <w:rFonts w:ascii="Times New Roman" w:hAnsi="Times New Roman" w:cs="Times New Roman"/>
          <w:sz w:val="24"/>
          <w:szCs w:val="24"/>
        </w:rPr>
      </w:pPr>
      <w:r>
        <w:br w:type="page"/>
      </w:r>
    </w:p>
    <w:p w14:paraId="7A73161E" w14:textId="77777777" w:rsidR="00C9509A" w:rsidRDefault="00C9509A" w:rsidP="00C9509A">
      <w:pPr>
        <w:pStyle w:val="Heading1"/>
        <w:spacing w:before="0"/>
      </w:pPr>
      <w:r>
        <w:lastRenderedPageBreak/>
        <w:t>Introduction</w:t>
      </w:r>
    </w:p>
    <w:p w14:paraId="2C247E7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Pr>
          <w:rFonts w:ascii="Times New Roman" w:hAnsi="Times New Roman" w:cs="Times New Roman"/>
          <w:sz w:val="24"/>
          <w:szCs w:val="24"/>
        </w:rPr>
        <w:instrText>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Pr>
          <w:rFonts w:ascii="Times New Roman" w:hAnsi="Times New Roman" w:cs="Times New Roman"/>
          <w:sz w:val="24"/>
          <w:szCs w:val="24"/>
        </w:rPr>
        <w:instrText>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3F2B77B5"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Pr>
          <w:rFonts w:ascii="Times New Roman" w:hAnsi="Times New Roman" w:cs="Times New Roman"/>
          <w:sz w:val="24"/>
          <w:szCs w:val="24"/>
        </w:rPr>
        <w:instrText>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(Boot et al. 2018; M. N.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Pr>
          <w:rFonts w:ascii="Times New Roman" w:hAnsi="Times New Roman" w:cs="Times New Roman" w:hint="eastAsia"/>
          <w:sz w:val="24"/>
          <w:szCs w:val="24"/>
        </w:rPr>
        <w:instrText>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15, enabled the discovery of new signatures, the separation of overlapping signatures and the decomposition of signatures into components that may represent associated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but distinct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cancer. We performed mutational signature analyses on 12,222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tumor-normal matched pairs from patients recruited via the UK National Health Service (NHS). We contrasted our results with two independent cancer WGS datasets</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from the International Cancer Genome Consortium (ICGC) and the Hartwig Medical Foundation (HMF)</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involving 18,640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flat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w:instrText>
      </w:r>
      <w:r>
        <w:rPr>
          <w:rFonts w:ascii="Times New Roman" w:hAnsi="Times New Roman" w:cs="Times New Roman" w:hint="eastAsia"/>
          <w:sz w:val="24"/>
          <w:szCs w:val="24"/>
        </w:rPr>
        <w:instrText>ε</w:instrText>
      </w:r>
      <w:r>
        <w:rPr>
          <w:rFonts w:ascii="Times New Roman" w:hAnsi="Times New Roman" w:cs="Times New Roman" w:hint="eastAsia"/>
          <w:sz w:val="24"/>
          <w:szCs w:val="24"/>
        </w:rPr>
        <w:instrText xml:space="preserve"> and Pol </w:instrText>
      </w:r>
      <w:r>
        <w:rPr>
          <w:rFonts w:ascii="Times New Roman" w:hAnsi="Times New Roman" w:cs="Times New Roman" w:hint="eastAsia"/>
          <w:sz w:val="24"/>
          <w:szCs w:val="24"/>
        </w:rPr>
        <w:instrText>δ</w:instrText>
      </w:r>
      <w:r>
        <w:rPr>
          <w:rFonts w:ascii="Times New Roman" w:hAnsi="Times New Roman" w:cs="Times New Roman" w:hint="eastAsia"/>
          <w:sz w:val="24"/>
          <w:szCs w:val="24"/>
        </w:rPr>
        <w:instrText>).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sidR="00F33937">
        <w:rPr>
          <w:rFonts w:ascii="Times New Roman" w:hAnsi="Times New Roman" w:cs="Times New Roman"/>
          <w:sz w:val="24"/>
          <w:szCs w:val="24"/>
        </w:rPr>
        <w:instrText xml:space="preserve"> ADDIN ZOTERO_ITEM CSL_CITATION {"citationID":"earEN8hA","properties":{"formattedCitation":"(Hoang et al. 2013; Poon et al. 2013)","plainCitation":"(Hoang et al. 2013; Poon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A."}],"accessed":{"date-parts":[["2025",4,17]]},"issued":{"date-parts":[["2013",8,7]]}}},{"id":890,"uris":["http://zotero.org/users/14858941/items/NWN6BXZ7"],"itemData":{"id":890,"type":"article-journal","abstract":"Genome-wide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ascii="Times New Roman" w:hAnsi="Times New Roman" w:cs="Times New Roman" w:hint="eastAsia"/>
          <w:sz w:val="24"/>
          <w:szCs w:val="24"/>
        </w:rPr>
        <w:fldChar w:fldCharType="separate"/>
      </w:r>
      <w:r w:rsidR="00F33937" w:rsidRPr="00F33937">
        <w:rPr>
          <w:rFonts w:ascii="Times New Roman" w:hAnsi="Times New Roman" w:cs="Times New Roman"/>
          <w:sz w:val="24"/>
        </w:rPr>
        <w:t>(Hoang et al. 2013; Poon et al. 2013)</w:t>
      </w:r>
      <w:r>
        <w:rPr>
          <w:rFonts w:ascii="Times New Roman" w:hAnsi="Times New Roman" w:cs="Times New Roman" w:hint="eastAsia"/>
          <w:sz w:val="24"/>
          <w:szCs w:val="24"/>
        </w:rPr>
        <w:fldChar w:fldCharType="end"/>
      </w:r>
      <w:r w:rsidR="00E6447F">
        <w:rPr>
          <w:rFonts w:ascii="Times New Roman" w:hAnsi="Times New Roman" w:cs="Times New Roman" w:hint="eastAsia"/>
          <w:sz w:val="24"/>
          <w:szCs w:val="24"/>
        </w:rPr>
        <w:t>.</w:t>
      </w:r>
      <w:r>
        <w:rPr>
          <w:rFonts w:ascii="Times New Roman" w:hAnsi="Times New Roman" w:cs="Times New Roman"/>
          <w:sz w:val="24"/>
          <w:szCs w:val="24"/>
        </w:rPr>
        <w:t xml:space="preserve">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"},{"family":"Teh","given":"T"},{"family":"Steven","given":"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double-base-substitution (DBS) signatures and, </w:t>
      </w:r>
      <w:r>
        <w:rPr>
          <w:rFonts w:ascii="Times New Roman" w:hAnsi="Times New Roman" w:cs="Times New Roman"/>
          <w:sz w:val="24"/>
          <w:szCs w:val="24"/>
        </w:rPr>
        <w:lastRenderedPageBreak/>
        <w:t>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691F45A5" w14:textId="38964BA5" w:rsidR="00C042B6" w:rsidRDefault="00C9509A" w:rsidP="00C9509A">
      <w:pPr>
        <w:spacing w:line="480" w:lineRule="auto"/>
        <w:rPr>
          <w:ins w:id="19" w:author="Steve Rozen, Ph.D." w:date="2025-09-23T10:46:00Z" w16du:dateUtc="2025-09-23T14:46:00Z"/>
          <w:rFonts w:ascii="Times New Roman" w:hAnsi="Times New Roman" w:cs="Times New Roman"/>
          <w:sz w:val="24"/>
          <w:szCs w:val="24"/>
        </w:rPr>
      </w:pPr>
      <w:r>
        <w:rPr>
          <w:rFonts w:ascii="Times New Roman" w:hAnsi="Times New Roman" w:cs="Times New Roman"/>
          <w:sz w:val="24"/>
          <w:szCs w:val="24"/>
        </w:rPr>
        <w:t>While mutational-signature research has emphasized SBSs, indel signatures also yield important insights into mutagenic mechanisms</w:t>
      </w:r>
      <w:ins w:id="20" w:author="Steve Rozen, Ph.D." w:date="2025-09-23T10:46:00Z" w16du:dateUtc="2025-09-23T14:46:00Z">
        <w:r w:rsidR="00C042B6">
          <w:rPr>
            <w:rFonts w:ascii="Times New Roman" w:hAnsi="Times New Roman" w:cs="Times New Roman"/>
            <w:sz w:val="24"/>
            <w:szCs w:val="24"/>
          </w:rPr>
          <w:t xml:space="preserve"> &lt;put examples here&gt;</w:t>
        </w:r>
      </w:ins>
      <w:r w:rsidR="00E0667A">
        <w:rPr>
          <w:rFonts w:ascii="Times New Roman" w:hAnsi="Times New Roman" w:cs="Times New Roman"/>
          <w:sz w:val="24"/>
          <w:szCs w:val="24"/>
        </w:rPr>
        <w:t xml:space="preserve">. </w:t>
      </w:r>
      <w:r w:rsidR="00E0667A">
        <w:rPr>
          <w:rFonts w:ascii="Times New Roman" w:hAnsi="Times New Roman" w:cs="Times New Roman"/>
          <w:sz w:val="24"/>
          <w:szCs w:val="24"/>
          <w:highlight w:val="yellow"/>
        </w:rPr>
        <w:t>D</w:t>
      </w:r>
      <w:r w:rsidR="00E0667A" w:rsidRPr="00780061">
        <w:rPr>
          <w:rFonts w:ascii="Times New Roman" w:hAnsi="Times New Roman" w:cs="Times New Roman"/>
          <w:sz w:val="24"/>
          <w:szCs w:val="24"/>
          <w:highlight w:val="yellow"/>
        </w:rPr>
        <w:t>espite their mechanistic importance, indel signatures have received less attention</w:t>
      </w:r>
      <w:r w:rsidR="00E0667A">
        <w:rPr>
          <w:rFonts w:ascii="Times New Roman" w:hAnsi="Times New Roman" w:cs="Times New Roman"/>
          <w:sz w:val="24"/>
          <w:szCs w:val="24"/>
          <w:highlight w:val="yellow"/>
        </w:rPr>
        <w:t xml:space="preserve"> than SBS </w:t>
      </w:r>
      <w:proofErr w:type="gramStart"/>
      <w:r w:rsidR="00E0667A">
        <w:rPr>
          <w:rFonts w:ascii="Times New Roman" w:hAnsi="Times New Roman" w:cs="Times New Roman"/>
          <w:sz w:val="24"/>
          <w:szCs w:val="24"/>
          <w:highlight w:val="yellow"/>
        </w:rPr>
        <w:t>signature</w:t>
      </w:r>
      <w:proofErr w:type="gramEnd"/>
      <w:r w:rsidR="00E0667A">
        <w:rPr>
          <w:rFonts w:ascii="Times New Roman" w:hAnsi="Times New Roman" w:cs="Times New Roman"/>
          <w:sz w:val="24"/>
          <w:szCs w:val="24"/>
          <w:highlight w:val="yellow"/>
        </w:rPr>
        <w:t>, and</w:t>
      </w:r>
      <w:r w:rsidR="00E0667A" w:rsidRPr="00780061">
        <w:rPr>
          <w:rFonts w:ascii="Times New Roman" w:hAnsi="Times New Roman" w:cs="Times New Roman"/>
          <w:sz w:val="24"/>
          <w:szCs w:val="24"/>
          <w:highlight w:val="yellow"/>
        </w:rPr>
        <w:t xml:space="preserve"> as of COSMIC v3.4, 99 SBS signatures are catalogued, compared to only 23 I</w:t>
      </w:r>
      <w:r w:rsidR="00E0667A">
        <w:rPr>
          <w:rFonts w:ascii="Times New Roman" w:hAnsi="Times New Roman" w:cs="Times New Roman" w:hint="eastAsia"/>
          <w:sz w:val="24"/>
          <w:szCs w:val="24"/>
          <w:highlight w:val="yellow"/>
        </w:rPr>
        <w:t>ndel</w:t>
      </w:r>
      <w:r w:rsidR="00E0667A" w:rsidRPr="00780061">
        <w:rPr>
          <w:rFonts w:ascii="Times New Roman" w:hAnsi="Times New Roman" w:cs="Times New Roman"/>
          <w:sz w:val="24"/>
          <w:szCs w:val="24"/>
          <w:highlight w:val="yellow"/>
        </w:rPr>
        <w:t>83 signatures.</w:t>
      </w:r>
    </w:p>
    <w:p w14:paraId="08334A32" w14:textId="5B0E744D" w:rsidR="00C9509A" w:rsidRDefault="00C9509A" w:rsidP="00C9509A">
      <w:pPr>
        <w:spacing w:line="480" w:lineRule="auto"/>
        <w:rPr>
          <w:rFonts w:ascii="Times New Roman" w:hAnsi="Times New Roman" w:cs="Times New Roman"/>
          <w:sz w:val="24"/>
          <w:szCs w:val="24"/>
        </w:rPr>
      </w:pPr>
      <w:del w:id="21" w:author="Steve Rozen, Ph.D." w:date="2025-09-23T10:46:00Z" w16du:dateUtc="2025-09-23T14:46:00Z">
        <w:r w:rsidDel="00C042B6">
          <w:rPr>
            <w:rFonts w:ascii="Times New Roman" w:hAnsi="Times New Roman" w:cs="Times New Roman"/>
            <w:sz w:val="24"/>
            <w:szCs w:val="24"/>
          </w:rPr>
          <w:delText>, and t</w:delText>
        </w:r>
      </w:del>
      <w:ins w:id="22" w:author="Steve Rozen, Ph.D." w:date="2025-09-23T10:46:00Z" w16du:dateUtc="2025-09-23T14:46:00Z">
        <w:r w:rsidR="00C042B6">
          <w:rPr>
            <w:rFonts w:ascii="Times New Roman" w:hAnsi="Times New Roman" w:cs="Times New Roman"/>
            <w:sz w:val="24"/>
            <w:szCs w:val="24"/>
          </w:rPr>
          <w:t>T</w:t>
        </w:r>
      </w:ins>
      <w:r>
        <w:rPr>
          <w:rFonts w:ascii="Times New Roman" w:hAnsi="Times New Roman" w:cs="Times New Roman"/>
          <w:sz w:val="24"/>
          <w:szCs w:val="24"/>
        </w:rPr>
        <w:t>here are two main systems for classifying indel mutations. One</w:t>
      </w:r>
      <w:ins w:id="23" w:author="Steve Rozen, Ph.D." w:date="2025-09-23T10:46:00Z" w16du:dateUtc="2025-09-23T14:46:00Z">
        <w:r w:rsidR="00C042B6">
          <w:rPr>
            <w:rFonts w:ascii="Times New Roman" w:hAnsi="Times New Roman" w:cs="Times New Roman"/>
            <w:sz w:val="24"/>
            <w:szCs w:val="24"/>
          </w:rPr>
          <w:t xml:space="preserve"> system</w:t>
        </w:r>
      </w:ins>
      <w:r>
        <w:rPr>
          <w:rFonts w:ascii="Times New Roman" w:hAnsi="Times New Roman" w:cs="Times New Roman"/>
          <w:sz w:val="24"/>
          <w:szCs w:val="24"/>
        </w:rPr>
        <w:t xml:space="preserve">, termed “Indel83” here, classifies indels into 83 types and appears in </w:t>
      </w:r>
      <w:r>
        <w:fldChar w:fldCharType="begin"/>
      </w:r>
      <w:r>
        <w:rPr>
          <w:rFonts w:ascii="Times New Roman" w:hAnsi="Times New Roman" w:cs="Times New Roman"/>
          <w:sz w:val="24"/>
          <w:szCs w:val="24"/>
        </w:rPr>
        <w:instrText>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Figure 1A). The other</w:t>
      </w:r>
      <w:ins w:id="24" w:author="Steve Rozen, Ph.D." w:date="2025-09-23T10:46:00Z" w16du:dateUtc="2025-09-23T14:46:00Z">
        <w:r w:rsidR="00C042B6">
          <w:rPr>
            <w:rFonts w:ascii="Times New Roman" w:hAnsi="Times New Roman" w:cs="Times New Roman"/>
            <w:sz w:val="24"/>
            <w:szCs w:val="24"/>
          </w:rPr>
          <w:t xml:space="preserve"> system</w:t>
        </w:r>
      </w:ins>
      <w:r>
        <w:rPr>
          <w:rFonts w:ascii="Times New Roman" w:hAnsi="Times New Roman" w:cs="Times New Roman"/>
          <w:sz w:val="24"/>
          <w:szCs w:val="24"/>
        </w:rPr>
        <w:t xml:space="preserve">, “Indel89”, classifies indels into 89 types </w:t>
      </w:r>
      <w:r>
        <w:fldChar w:fldCharType="begin"/>
      </w:r>
      <w:r>
        <w:rPr>
          <w:rFonts w:ascii="Times New Roman" w:hAnsi="Times New Roman" w:cs="Times New Roman"/>
          <w:sz w:val="24"/>
          <w:szCs w:val="24"/>
        </w:rPr>
        <w:instrText>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(Figure 1B). In the current study</w:t>
      </w:r>
      <w:r w:rsidR="001B5EA9">
        <w:rPr>
          <w:rFonts w:ascii="Times New Roman" w:hAnsi="Times New Roman" w:cs="Times New Roman" w:hint="eastAsia"/>
          <w:sz w:val="24"/>
          <w:szCs w:val="24"/>
        </w:rPr>
        <w:t xml:space="preserve">, </w:t>
      </w:r>
      <w:r>
        <w:rPr>
          <w:rFonts w:ascii="Times New Roman" w:hAnsi="Times New Roman" w:cs="Times New Roman"/>
          <w:sz w:val="24"/>
          <w:szCs w:val="24"/>
        </w:rPr>
        <w:t>we follow the convention of designating Indel83 signatures with the prefix ID (e.g. ID23 in Figure 1A)</w:t>
      </w:r>
      <w:del w:id="25" w:author="Steve Rozen, Ph.D." w:date="2025-09-23T10:46:00Z" w16du:dateUtc="2025-09-23T14:46:00Z">
        <w:r w:rsidDel="00C042B6">
          <w:rPr>
            <w:rFonts w:ascii="Times New Roman" w:hAnsi="Times New Roman" w:cs="Times New Roman"/>
            <w:sz w:val="24"/>
            <w:szCs w:val="24"/>
          </w:rPr>
          <w:delText>,</w:delText>
        </w:r>
      </w:del>
      <w:r>
        <w:rPr>
          <w:rFonts w:ascii="Times New Roman" w:hAnsi="Times New Roman" w:cs="Times New Roman"/>
          <w:sz w:val="24"/>
          <w:szCs w:val="24"/>
        </w:rPr>
        <w:t xml:space="preserve"> and designating the Indel89 signatures that we extracted with the prefix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(e.g. InsDel23 in Figure 1B). </w:t>
      </w:r>
      <w:commentRangeStart w:id="26"/>
      <w:del w:id="27" w:author="Steve Rozen, Ph.D." w:date="2025-09-23T10:47:00Z" w16du:dateUtc="2025-09-23T14:47:00Z">
        <w:r w:rsidDel="00C042B6">
          <w:rPr>
            <w:rFonts w:ascii="Times New Roman" w:hAnsi="Times New Roman" w:cs="Times New Roman"/>
            <w:sz w:val="24"/>
            <w:szCs w:val="24"/>
          </w:rPr>
          <w:delText>Following Koh et al. 2025,</w:delText>
        </w:r>
      </w:del>
      <w:ins w:id="28" w:author="Steve Rozen, Ph.D." w:date="2025-09-23T10:49:00Z" w16du:dateUtc="2025-09-23T14:49:00Z">
        <w:r w:rsidR="00D103E1">
          <w:rPr>
            <w:rFonts w:ascii="Times New Roman" w:hAnsi="Times New Roman" w:cs="Times New Roman"/>
            <w:sz w:val="24"/>
            <w:szCs w:val="24"/>
          </w:rPr>
          <w:t xml:space="preserve">For </w:t>
        </w:r>
      </w:ins>
      <w:del w:id="29" w:author="Steve Rozen, Ph.D." w:date="2025-09-23T10:48:00Z" w16du:dateUtc="2025-09-23T14:48:00Z">
        <w:r w:rsidDel="00D103E1">
          <w:rPr>
            <w:rFonts w:ascii="Times New Roman" w:hAnsi="Times New Roman" w:cs="Times New Roman"/>
            <w:sz w:val="24"/>
            <w:szCs w:val="24"/>
          </w:rPr>
          <w:delText xml:space="preserve"> </w:delText>
        </w:r>
      </w:del>
      <w:del w:id="30" w:author="Steve Rozen, Ph.D." w:date="2025-09-23T10:47:00Z" w16du:dateUtc="2025-09-23T14:47:00Z">
        <w:r w:rsidDel="00C042B6">
          <w:rPr>
            <w:rFonts w:ascii="Times New Roman" w:hAnsi="Times New Roman" w:cs="Times New Roman"/>
            <w:sz w:val="24"/>
            <w:szCs w:val="24"/>
          </w:rPr>
          <w:delText>w</w:delText>
        </w:r>
      </w:del>
      <w:del w:id="31" w:author="Steve Rozen, Ph.D." w:date="2025-09-23T10:48:00Z" w16du:dateUtc="2025-09-23T14:48:00Z">
        <w:r w:rsidDel="00D103E1">
          <w:rPr>
            <w:rFonts w:ascii="Times New Roman" w:hAnsi="Times New Roman" w:cs="Times New Roman"/>
            <w:sz w:val="24"/>
            <w:szCs w:val="24"/>
          </w:rPr>
          <w:delText xml:space="preserve">e designate </w:delText>
        </w:r>
      </w:del>
      <w:del w:id="32" w:author="Steve Rozen, Ph.D." w:date="2025-09-23T10:47:00Z" w16du:dateUtc="2025-09-23T14:47:00Z">
        <w:r w:rsidDel="00C042B6">
          <w:rPr>
            <w:rFonts w:ascii="Times New Roman" w:hAnsi="Times New Roman" w:cs="Times New Roman"/>
            <w:sz w:val="24"/>
            <w:szCs w:val="24"/>
          </w:rPr>
          <w:delText xml:space="preserve">the </w:delText>
        </w:r>
      </w:del>
      <w:del w:id="33" w:author="Steve Rozen, Ph.D." w:date="2025-09-23T10:48:00Z" w16du:dateUtc="2025-09-23T14:48:00Z">
        <w:r w:rsidDel="00D103E1">
          <w:rPr>
            <w:rFonts w:ascii="Times New Roman" w:hAnsi="Times New Roman" w:cs="Times New Roman"/>
            <w:sz w:val="24"/>
            <w:szCs w:val="24"/>
          </w:rPr>
          <w:delText xml:space="preserve">Indel89 </w:delText>
        </w:r>
      </w:del>
      <w:r>
        <w:rPr>
          <w:rFonts w:ascii="Times New Roman" w:hAnsi="Times New Roman" w:cs="Times New Roman"/>
          <w:sz w:val="24"/>
          <w:szCs w:val="24"/>
        </w:rPr>
        <w:t>signature</w:t>
      </w:r>
      <w:ins w:id="34" w:author="Steve Rozen, Ph.D." w:date="2025-09-23T10:48:00Z" w16du:dateUtc="2025-09-23T14:48:00Z">
        <w:r w:rsidR="00D103E1">
          <w:rPr>
            <w:rFonts w:ascii="Times New Roman" w:hAnsi="Times New Roman" w:cs="Times New Roman"/>
            <w:sz w:val="24"/>
            <w:szCs w:val="24"/>
          </w:rPr>
          <w:t>s</w:t>
        </w:r>
      </w:ins>
      <w:r>
        <w:rPr>
          <w:rFonts w:ascii="Times New Roman" w:hAnsi="Times New Roman" w:cs="Times New Roman"/>
          <w:sz w:val="24"/>
          <w:szCs w:val="24"/>
        </w:rPr>
        <w:t xml:space="preserve"> </w:t>
      </w:r>
      <w:del w:id="35" w:author="Steve Rozen, Ph.D." w:date="2025-09-23T10:49:00Z" w16du:dateUtc="2025-09-23T14:49:00Z">
        <w:r w:rsidDel="00D103E1">
          <w:rPr>
            <w:rFonts w:ascii="Times New Roman" w:hAnsi="Times New Roman" w:cs="Times New Roman"/>
            <w:sz w:val="24"/>
            <w:szCs w:val="24"/>
          </w:rPr>
          <w:delText xml:space="preserve">as </w:delText>
        </w:r>
      </w:del>
      <w:r>
        <w:rPr>
          <w:rFonts w:ascii="Times New Roman" w:hAnsi="Times New Roman" w:cs="Times New Roman"/>
          <w:sz w:val="24"/>
          <w:szCs w:val="24"/>
        </w:rPr>
        <w:t xml:space="preserve">extracted in </w:t>
      </w:r>
      <w:ins w:id="36" w:author="Steve Rozen, Ph.D." w:date="2025-09-23T10:47:00Z" w16du:dateUtc="2025-09-23T14:47:00Z">
        <w:r w:rsidR="00C042B6">
          <w:rPr>
            <w:rFonts w:ascii="Times New Roman" w:hAnsi="Times New Roman" w:cs="Times New Roman"/>
            <w:sz w:val="24"/>
            <w:szCs w:val="24"/>
          </w:rPr>
          <w:t>Koh et al. 2025</w:t>
        </w:r>
      </w:ins>
      <w:del w:id="37" w:author="Steve Rozen, Ph.D." w:date="2025-09-23T10:47:00Z" w16du:dateUtc="2025-09-23T14:47:00Z">
        <w:r w:rsidDel="00C042B6">
          <w:rPr>
            <w:rFonts w:ascii="Times New Roman" w:hAnsi="Times New Roman" w:cs="Times New Roman"/>
            <w:sz w:val="24"/>
            <w:szCs w:val="24"/>
          </w:rPr>
          <w:delText>that study</w:delText>
        </w:r>
      </w:del>
      <w:r>
        <w:rPr>
          <w:rFonts w:ascii="Times New Roman" w:hAnsi="Times New Roman" w:cs="Times New Roman"/>
          <w:sz w:val="24"/>
          <w:szCs w:val="24"/>
        </w:rPr>
        <w:t xml:space="preserve"> </w:t>
      </w:r>
      <w:ins w:id="38" w:author="Steve Rozen, Ph.D." w:date="2025-09-23T10:49:00Z" w16du:dateUtc="2025-09-23T14:49:00Z">
        <w:r w:rsidR="00D103E1">
          <w:rPr>
            <w:rFonts w:ascii="Times New Roman" w:hAnsi="Times New Roman" w:cs="Times New Roman"/>
            <w:sz w:val="24"/>
            <w:szCs w:val="24"/>
          </w:rPr>
          <w:t xml:space="preserve">we use the identifiers beginning </w:t>
        </w:r>
        <w:proofErr w:type="spellStart"/>
        <w:r w:rsidR="00D103E1">
          <w:rPr>
            <w:rFonts w:ascii="Times New Roman" w:hAnsi="Times New Roman" w:cs="Times New Roman"/>
            <w:sz w:val="24"/>
            <w:szCs w:val="24"/>
          </w:rPr>
          <w:t>InD</w:t>
        </w:r>
        <w:proofErr w:type="spellEnd"/>
        <w:r w:rsidR="00D103E1">
          <w:rPr>
            <w:rFonts w:ascii="Times New Roman" w:hAnsi="Times New Roman" w:cs="Times New Roman"/>
            <w:sz w:val="24"/>
            <w:szCs w:val="24"/>
          </w:rPr>
          <w:t xml:space="preserve"> as presented in that paper</w:t>
        </w:r>
      </w:ins>
      <w:commentRangeEnd w:id="26"/>
      <w:ins w:id="39" w:author="Steve Rozen, Ph.D." w:date="2025-09-23T10:50:00Z" w16du:dateUtc="2025-09-23T14:50:00Z">
        <w:r w:rsidR="00D103E1">
          <w:rPr>
            <w:rStyle w:val="CommentReference"/>
          </w:rPr>
          <w:commentReference w:id="26"/>
        </w:r>
      </w:ins>
      <w:del w:id="40" w:author="Steve Rozen, Ph.D." w:date="2025-09-23T10:49:00Z" w16du:dateUtc="2025-09-23T14:49:00Z">
        <w:r w:rsidDel="00D103E1">
          <w:rPr>
            <w:rFonts w:ascii="Times New Roman" w:hAnsi="Times New Roman" w:cs="Times New Roman"/>
            <w:sz w:val="24"/>
            <w:szCs w:val="24"/>
          </w:rPr>
          <w:delText>with the prefix InD</w:delText>
        </w:r>
      </w:del>
      <w:r>
        <w:rPr>
          <w:rFonts w:ascii="Times New Roman" w:hAnsi="Times New Roman" w:cs="Times New Roman"/>
          <w:sz w:val="24"/>
          <w:szCs w:val="24"/>
        </w:rPr>
        <w:t xml:space="preserve">. We have based the numbering of signatures on the </w:t>
      </w:r>
      <w:del w:id="41" w:author="Steve Rozen, Ph.D." w:date="2025-09-23T10:50:00Z" w16du:dateUtc="2025-09-23T14:50:00Z">
        <w:r w:rsidDel="00D103E1">
          <w:rPr>
            <w:rFonts w:ascii="Times New Roman" w:hAnsi="Times New Roman" w:cs="Times New Roman"/>
            <w:sz w:val="24"/>
            <w:szCs w:val="24"/>
          </w:rPr>
          <w:delText xml:space="preserve">signature </w:delText>
        </w:r>
      </w:del>
      <w:r>
        <w:rPr>
          <w:rFonts w:ascii="Times New Roman" w:hAnsi="Times New Roman" w:cs="Times New Roman"/>
          <w:sz w:val="24"/>
          <w:szCs w:val="24"/>
        </w:rPr>
        <w:t>number</w:t>
      </w:r>
      <w:del w:id="42" w:author="Steve Rozen, Ph.D." w:date="2025-09-23T10:50:00Z" w16du:dateUtc="2025-09-23T14:50:00Z">
        <w:r w:rsidDel="00D103E1">
          <w:rPr>
            <w:rFonts w:ascii="Times New Roman" w:hAnsi="Times New Roman" w:cs="Times New Roman"/>
            <w:sz w:val="24"/>
            <w:szCs w:val="24"/>
          </w:rPr>
          <w:delText xml:space="preserve">s </w:delText>
        </w:r>
      </w:del>
      <w:ins w:id="43" w:author="Steve Rozen, Ph.D." w:date="2025-09-23T10:50:00Z" w16du:dateUtc="2025-09-23T14:50:00Z">
        <w:r w:rsidR="00D103E1">
          <w:rPr>
            <w:rFonts w:ascii="Times New Roman" w:hAnsi="Times New Roman" w:cs="Times New Roman"/>
            <w:sz w:val="24"/>
            <w:szCs w:val="24"/>
          </w:rPr>
          <w:t xml:space="preserve">ing </w:t>
        </w:r>
      </w:ins>
      <w:r>
        <w:rPr>
          <w:rFonts w:ascii="Times New Roman" w:hAnsi="Times New Roman" w:cs="Times New Roman"/>
          <w:sz w:val="24"/>
          <w:szCs w:val="24"/>
        </w:rPr>
        <w:t xml:space="preserve">in </w:t>
      </w:r>
      <w:r w:rsidRPr="00D103E1">
        <w:rPr>
          <w:rFonts w:ascii="Times New Roman" w:hAnsi="Times New Roman" w:cs="Times New Roman"/>
          <w:sz w:val="24"/>
          <w:szCs w:val="24"/>
          <w:highlight w:val="yellow"/>
        </w:rPr>
        <w:t>&lt;ref cosmic&gt;</w:t>
      </w:r>
      <w:ins w:id="44" w:author="Steve Rozen, Ph.D." w:date="2025-09-23T10:51:00Z" w16du:dateUtc="2025-09-23T14:51:00Z">
        <w:r w:rsidR="00D103E1">
          <w:rPr>
            <w:rFonts w:ascii="Times New Roman" w:hAnsi="Times New Roman" w:cs="Times New Roman"/>
            <w:sz w:val="24"/>
            <w:szCs w:val="24"/>
            <w:highlight w:val="yellow"/>
          </w:rPr>
          <w:t>.</w:t>
        </w:r>
      </w:ins>
      <w:del w:id="45" w:author="Steve Rozen, Ph.D." w:date="2025-09-23T10:51:00Z" w16du:dateUtc="2025-09-23T14:51:00Z">
        <w:r w:rsidRPr="00D103E1" w:rsidDel="00D103E1">
          <w:rPr>
            <w:rFonts w:ascii="Times New Roman" w:hAnsi="Times New Roman" w:cs="Times New Roman"/>
            <w:sz w:val="24"/>
            <w:szCs w:val="24"/>
            <w:highlight w:val="yellow"/>
          </w:rPr>
          <w:delText>,</w:delText>
        </w:r>
        <w:r w:rsidDel="00D103E1">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w:t>
      </w:r>
      <w:ins w:id="46" w:author="Steve Rozen, Ph.D." w:date="2025-09-23T10:51:00Z" w16du:dateUtc="2025-09-23T14:51:00Z">
        <w:r w:rsidR="00D103E1">
          <w:rPr>
            <w:rFonts w:ascii="Times New Roman" w:hAnsi="Times New Roman" w:cs="Times New Roman"/>
            <w:sz w:val="24"/>
            <w:szCs w:val="24"/>
          </w:rPr>
          <w:t>W</w:t>
        </w:r>
      </w:ins>
      <w:del w:id="47" w:author="Steve Rozen, Ph.D." w:date="2025-09-23T10:51:00Z" w16du:dateUtc="2025-09-23T14:51:00Z">
        <w:r w:rsidDel="00D103E1">
          <w:rPr>
            <w:rFonts w:ascii="Times New Roman" w:hAnsi="Times New Roman" w:cs="Times New Roman"/>
            <w:sz w:val="24"/>
            <w:szCs w:val="24"/>
          </w:rPr>
          <w:delText>w</w:delText>
        </w:r>
      </w:del>
      <w:r>
        <w:rPr>
          <w:rFonts w:ascii="Times New Roman" w:hAnsi="Times New Roman" w:cs="Times New Roman"/>
          <w:sz w:val="24"/>
          <w:szCs w:val="24"/>
        </w:rPr>
        <w:t>hen a single Indel83 signature maps to several Indel89 signatures, we distinguish them by single-letter suffixes</w:t>
      </w:r>
      <w:ins w:id="48" w:author="Steve Rozen, Ph.D." w:date="2025-09-23T10:51:00Z" w16du:dateUtc="2025-09-23T14:51:00Z">
        <w:r w:rsidR="00D103E1">
          <w:rPr>
            <w:rFonts w:ascii="Times New Roman" w:hAnsi="Times New Roman" w:cs="Times New Roman"/>
            <w:sz w:val="24"/>
            <w:szCs w:val="24"/>
          </w:rPr>
          <w:t>.</w:t>
        </w:r>
      </w:ins>
      <w:del w:id="49" w:author="Steve Rozen, Ph.D." w:date="2025-09-23T10:51:00Z" w16du:dateUtc="2025-09-23T14:51:00Z">
        <w:r w:rsidDel="00D103E1">
          <w:rPr>
            <w:rFonts w:ascii="Times New Roman" w:hAnsi="Times New Roman" w:cs="Times New Roman"/>
            <w:sz w:val="24"/>
            <w:szCs w:val="24"/>
          </w:rPr>
          <w:delText>:</w:delText>
        </w:r>
      </w:del>
      <w:r>
        <w:rPr>
          <w:rFonts w:ascii="Times New Roman" w:hAnsi="Times New Roman" w:cs="Times New Roman"/>
          <w:sz w:val="24"/>
          <w:szCs w:val="24"/>
        </w:rPr>
        <w:t xml:space="preserve"> </w:t>
      </w:r>
      <w:ins w:id="50" w:author="Steve Rozen, Ph.D." w:date="2025-09-23T10:51:00Z" w16du:dateUtc="2025-09-23T14:51:00Z">
        <w:r w:rsidR="00D103E1">
          <w:rPr>
            <w:rFonts w:ascii="Times New Roman" w:hAnsi="Times New Roman" w:cs="Times New Roman"/>
            <w:sz w:val="24"/>
            <w:szCs w:val="24"/>
          </w:rPr>
          <w:t>F</w:t>
        </w:r>
      </w:ins>
      <w:del w:id="51" w:author="Steve Rozen, Ph.D." w:date="2025-09-23T10:51:00Z" w16du:dateUtc="2025-09-23T14:51:00Z">
        <w:r w:rsidDel="00D103E1">
          <w:rPr>
            <w:rFonts w:ascii="Times New Roman" w:hAnsi="Times New Roman" w:cs="Times New Roman"/>
            <w:sz w:val="24"/>
            <w:szCs w:val="24"/>
          </w:rPr>
          <w:delText>f</w:delText>
        </w:r>
      </w:del>
      <w:r>
        <w:rPr>
          <w:rFonts w:ascii="Times New Roman" w:hAnsi="Times New Roman" w:cs="Times New Roman"/>
          <w:sz w:val="24"/>
          <w:szCs w:val="24"/>
        </w:rPr>
        <w:t xml:space="preserve">or example, ID1 </w:t>
      </w:r>
      <w:del w:id="52" w:author="Steve Rozen, Ph.D." w:date="2025-09-23T10:51:00Z" w16du:dateUtc="2025-09-23T14:51:00Z">
        <w:r w:rsidDel="00D103E1">
          <w:rPr>
            <w:rFonts w:ascii="Times New Roman" w:hAnsi="Times New Roman" w:cs="Times New Roman"/>
            <w:sz w:val="24"/>
            <w:szCs w:val="24"/>
          </w:rPr>
          <w:delText>is subdivided into</w:delText>
        </w:r>
      </w:del>
      <w:ins w:id="53" w:author="Steve Rozen, Ph.D." w:date="2025-09-23T10:51:00Z" w16du:dateUtc="2025-09-23T14:51:00Z">
        <w:r w:rsidR="00D103E1">
          <w:rPr>
            <w:rFonts w:ascii="Times New Roman" w:hAnsi="Times New Roman" w:cs="Times New Roman"/>
            <w:sz w:val="24"/>
            <w:szCs w:val="24"/>
          </w:rPr>
          <w:t>maps to Ind</w:t>
        </w:r>
      </w:ins>
      <w:ins w:id="54" w:author="Steve Rozen, Ph.D." w:date="2025-09-23T10:52:00Z" w16du:dateUtc="2025-09-23T14:52:00Z">
        <w:r w:rsidR="00D103E1">
          <w:rPr>
            <w:rFonts w:ascii="Times New Roman" w:hAnsi="Times New Roman" w:cs="Times New Roman"/>
            <w:sz w:val="24"/>
            <w:szCs w:val="24"/>
          </w:rPr>
          <w:t>el89 signatures</w:t>
        </w:r>
      </w:ins>
      <w:r>
        <w:rPr>
          <w:rFonts w:ascii="Times New Roman" w:hAnsi="Times New Roman" w:cs="Times New Roman"/>
          <w:sz w:val="24"/>
          <w:szCs w:val="24"/>
        </w:rPr>
        <w:t xml:space="preserve"> InsDel1a, InsDel1b, InsDel1c, and InsDel1d. </w:t>
      </w:r>
      <w:del w:id="55" w:author="Steve Rozen, Ph.D." w:date="2025-09-23T10:52:00Z" w16du:dateUtc="2025-09-23T14:52:00Z">
        <w:r w:rsidDel="00D103E1">
          <w:rPr>
            <w:rFonts w:ascii="Times New Roman" w:hAnsi="Times New Roman" w:cs="Times New Roman"/>
            <w:sz w:val="24"/>
            <w:szCs w:val="24"/>
          </w:rPr>
          <w:delText>While i</w:delText>
        </w:r>
      </w:del>
      <w:ins w:id="56" w:author="Steve Rozen, Ph.D." w:date="2025-09-23T10:52:00Z" w16du:dateUtc="2025-09-23T14:52:00Z">
        <w:r w:rsidR="00D103E1">
          <w:rPr>
            <w:rFonts w:ascii="Times New Roman" w:hAnsi="Times New Roman" w:cs="Times New Roman"/>
            <w:sz w:val="24"/>
            <w:szCs w:val="24"/>
          </w:rPr>
          <w:t>I</w:t>
        </w:r>
      </w:ins>
      <w:r>
        <w:rPr>
          <w:rFonts w:ascii="Times New Roman" w:hAnsi="Times New Roman" w:cs="Times New Roman"/>
          <w:sz w:val="24"/>
          <w:szCs w:val="24"/>
        </w:rPr>
        <w:t xml:space="preserve">n many cases Koh et al assigned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numbers to signatures with the same number in &lt;cosmic reference&gt;</w:t>
      </w:r>
      <w:ins w:id="57" w:author="Steve Rozen, Ph.D." w:date="2025-09-23T10:52:00Z" w16du:dateUtc="2025-09-23T14:52:00Z">
        <w:r w:rsidR="00D103E1">
          <w:rPr>
            <w:rFonts w:ascii="Times New Roman" w:hAnsi="Times New Roman" w:cs="Times New Roman"/>
            <w:sz w:val="24"/>
            <w:szCs w:val="24"/>
          </w:rPr>
          <w:t>.</w:t>
        </w:r>
      </w:ins>
      <w:del w:id="58" w:author="Steve Rozen, Ph.D." w:date="2025-09-23T10:52:00Z" w16du:dateUtc="2025-09-23T14:52:00Z">
        <w:r w:rsidDel="00D103E1">
          <w:rPr>
            <w:rFonts w:ascii="Times New Roman" w:hAnsi="Times New Roman" w:cs="Times New Roman"/>
            <w:sz w:val="24"/>
            <w:szCs w:val="24"/>
          </w:rPr>
          <w:delText>,</w:delText>
        </w:r>
      </w:del>
      <w:r>
        <w:rPr>
          <w:rFonts w:ascii="Times New Roman" w:hAnsi="Times New Roman" w:cs="Times New Roman"/>
          <w:sz w:val="24"/>
          <w:szCs w:val="24"/>
        </w:rPr>
        <w:t xml:space="preserve"> </w:t>
      </w:r>
      <w:ins w:id="59" w:author="Steve Rozen, Ph.D." w:date="2025-09-23T10:52:00Z" w16du:dateUtc="2025-09-23T14:52:00Z">
        <w:r w:rsidR="00D103E1">
          <w:rPr>
            <w:rFonts w:ascii="Times New Roman" w:hAnsi="Times New Roman" w:cs="Times New Roman"/>
            <w:sz w:val="24"/>
            <w:szCs w:val="24"/>
          </w:rPr>
          <w:t xml:space="preserve">However, </w:t>
        </w:r>
      </w:ins>
      <w:del w:id="60" w:author="Steve Rozen, Ph.D." w:date="2025-09-23T10:52:00Z" w16du:dateUtc="2025-09-23T14:52:00Z">
        <w:r w:rsidDel="00D103E1">
          <w:rPr>
            <w:rFonts w:ascii="Times New Roman" w:hAnsi="Times New Roman" w:cs="Times New Roman"/>
            <w:sz w:val="24"/>
            <w:szCs w:val="24"/>
          </w:rPr>
          <w:delText xml:space="preserve">our </w:delText>
        </w:r>
      </w:del>
      <w:ins w:id="61" w:author="Steve Rozen, Ph.D." w:date="2025-09-23T10:54:00Z" w16du:dateUtc="2025-09-23T14:54:00Z">
        <w:r w:rsidR="00D103E1">
          <w:rPr>
            <w:rFonts w:ascii="Times New Roman" w:hAnsi="Times New Roman" w:cs="Times New Roman"/>
            <w:sz w:val="24"/>
            <w:szCs w:val="24"/>
          </w:rPr>
          <w:t xml:space="preserve">some assignments appear to be discrepant </w:t>
        </w:r>
      </w:ins>
      <w:ins w:id="62" w:author="Steve Rozen, Ph.D." w:date="2025-09-23T10:53:00Z" w16du:dateUtc="2025-09-23T14:53:00Z">
        <w:r w:rsidR="00D103E1">
          <w:rPr>
            <w:rFonts w:ascii="Times New Roman" w:hAnsi="Times New Roman" w:cs="Times New Roman"/>
            <w:sz w:val="24"/>
            <w:szCs w:val="24"/>
          </w:rPr>
          <w:t>based on analys</w:t>
        </w:r>
      </w:ins>
      <w:ins w:id="63" w:author="Steve Rozen, Ph.D." w:date="2025-09-23T10:55:00Z" w16du:dateUtc="2025-09-23T14:55:00Z">
        <w:r w:rsidR="00D103E1">
          <w:rPr>
            <w:rFonts w:ascii="Times New Roman" w:hAnsi="Times New Roman" w:cs="Times New Roman"/>
            <w:sz w:val="24"/>
            <w:szCs w:val="24"/>
          </w:rPr>
          <w:t>e</w:t>
        </w:r>
      </w:ins>
      <w:ins w:id="64" w:author="Steve Rozen, Ph.D." w:date="2025-09-23T10:53:00Z" w16du:dateUtc="2025-09-23T14:53:00Z">
        <w:r w:rsidR="00D103E1">
          <w:rPr>
            <w:rFonts w:ascii="Times New Roman" w:hAnsi="Times New Roman" w:cs="Times New Roman"/>
            <w:sz w:val="24"/>
            <w:szCs w:val="24"/>
          </w:rPr>
          <w:t xml:space="preserve">s </w:t>
        </w:r>
      </w:ins>
      <w:ins w:id="65" w:author="Steve Rozen, Ph.D." w:date="2025-09-23T10:54:00Z" w16du:dateUtc="2025-09-23T14:54:00Z">
        <w:r w:rsidR="00D103E1">
          <w:rPr>
            <w:rFonts w:ascii="Times New Roman" w:hAnsi="Times New Roman" w:cs="Times New Roman"/>
            <w:sz w:val="24"/>
            <w:szCs w:val="24"/>
          </w:rPr>
          <w:t>in the current study</w:t>
        </w:r>
      </w:ins>
      <w:ins w:id="66" w:author="Steve Rozen, Ph.D." w:date="2025-09-23T10:55:00Z" w16du:dateUtc="2025-09-23T14:55:00Z">
        <w:r w:rsidR="00D103E1">
          <w:rPr>
            <w:rFonts w:ascii="Times New Roman" w:hAnsi="Times New Roman" w:cs="Times New Roman"/>
            <w:sz w:val="24"/>
            <w:szCs w:val="24"/>
          </w:rPr>
          <w:t xml:space="preserve"> present below</w:t>
        </w:r>
      </w:ins>
      <w:del w:id="67" w:author="Steve Rozen, Ph.D." w:date="2025-09-23T10:53:00Z" w16du:dateUtc="2025-09-23T14:53:00Z">
        <w:r w:rsidDel="00D103E1">
          <w:rPr>
            <w:rFonts w:ascii="Times New Roman" w:hAnsi="Times New Roman" w:cs="Times New Roman"/>
            <w:sz w:val="24"/>
            <w:szCs w:val="24"/>
          </w:rPr>
          <w:delText xml:space="preserve">analysis finds that </w:delText>
        </w:r>
      </w:del>
      <w:del w:id="68" w:author="Steve Rozen, Ph.D." w:date="2025-09-23T10:55:00Z" w16du:dateUtc="2025-09-23T14:55:00Z">
        <w:r w:rsidDel="00D103E1">
          <w:rPr>
            <w:rFonts w:ascii="Times New Roman" w:hAnsi="Times New Roman" w:cs="Times New Roman"/>
            <w:sz w:val="24"/>
            <w:szCs w:val="24"/>
          </w:rPr>
          <w:delText xml:space="preserve">some </w:delText>
        </w:r>
      </w:del>
      <w:del w:id="69" w:author="Steve Rozen, Ph.D." w:date="2025-09-23T10:53:00Z" w16du:dateUtc="2025-09-23T14:53:00Z">
        <w:r w:rsidDel="00D103E1">
          <w:rPr>
            <w:rFonts w:ascii="Times New Roman" w:hAnsi="Times New Roman" w:cs="Times New Roman"/>
            <w:sz w:val="24"/>
            <w:szCs w:val="24"/>
          </w:rPr>
          <w:delText xml:space="preserve">are </w:delText>
        </w:r>
      </w:del>
      <w:del w:id="70" w:author="Steve Rozen, Ph.D." w:date="2025-09-23T10:55:00Z" w16du:dateUtc="2025-09-23T14:55:00Z">
        <w:r w:rsidDel="00D103E1">
          <w:rPr>
            <w:rFonts w:ascii="Times New Roman" w:hAnsi="Times New Roman" w:cs="Times New Roman"/>
            <w:sz w:val="24"/>
            <w:szCs w:val="24"/>
          </w:rPr>
          <w:delText>discrepant</w:delText>
        </w:r>
      </w:del>
      <w:r>
        <w:rPr>
          <w:rFonts w:ascii="Times New Roman" w:hAnsi="Times New Roman" w:cs="Times New Roman"/>
          <w:sz w:val="24"/>
          <w:szCs w:val="24"/>
        </w:rPr>
        <w:t xml:space="preserve">, and we believe the </w:t>
      </w:r>
      <w:proofErr w:type="spellStart"/>
      <w:r>
        <w:rPr>
          <w:rFonts w:ascii="Times New Roman" w:hAnsi="Times New Roman" w:cs="Times New Roman"/>
          <w:sz w:val="24"/>
          <w:szCs w:val="24"/>
        </w:rPr>
        <w:t>InsDel</w:t>
      </w:r>
      <w:proofErr w:type="spellEnd"/>
      <w:r>
        <w:rPr>
          <w:rFonts w:ascii="Times New Roman" w:hAnsi="Times New Roman" w:cs="Times New Roman"/>
          <w:sz w:val="24"/>
          <w:szCs w:val="24"/>
        </w:rPr>
        <w:t xml:space="preserve"> IDs provide better correspondence, which </w:t>
      </w:r>
      <w:del w:id="71" w:author="Steve Rozen, Ph.D." w:date="2025-09-23T10:53:00Z" w16du:dateUtc="2025-09-23T14:53:00Z">
        <w:r w:rsidDel="00D103E1">
          <w:rPr>
            <w:rFonts w:ascii="Times New Roman" w:hAnsi="Times New Roman" w:cs="Times New Roman"/>
            <w:sz w:val="24"/>
            <w:szCs w:val="24"/>
          </w:rPr>
          <w:delText xml:space="preserve">based on analysis of the indels in individual tumors that dominated by a particular indel signature. </w:delText>
        </w:r>
      </w:del>
      <w:del w:id="72" w:author="Steve Rozen, Ph.D." w:date="2025-09-23T10:56:00Z" w16du:dateUtc="2025-09-23T14:56:00Z">
        <w:r w:rsidDel="00D103E1">
          <w:rPr>
            <w:rFonts w:ascii="Times New Roman" w:hAnsi="Times New Roman" w:cs="Times New Roman"/>
            <w:sz w:val="24"/>
            <w:szCs w:val="24"/>
          </w:rPr>
          <w:delText>That is, if a tumor is dominated by signature ID</w:delText>
        </w:r>
        <w:r w:rsidDel="00D103E1">
          <w:rPr>
            <w:rFonts w:ascii="Times New Roman" w:hAnsi="Times New Roman" w:cs="Times New Roman"/>
            <w:i/>
            <w:iCs/>
            <w:sz w:val="24"/>
            <w:szCs w:val="24"/>
          </w:rPr>
          <w:delText>x</w:delText>
        </w:r>
        <w:r w:rsidDel="00D103E1">
          <w:rPr>
            <w:rFonts w:ascii="Times New Roman" w:hAnsi="Times New Roman" w:cs="Times New Roman"/>
            <w:sz w:val="24"/>
            <w:szCs w:val="24"/>
          </w:rPr>
          <w:delText xml:space="preserve"> in the Indel83 scheme, we designate the signature that is dominant in the Indel89 scheme InsDel</w:delText>
        </w:r>
        <w:r w:rsidDel="00D103E1">
          <w:rPr>
            <w:rFonts w:ascii="Times New Roman" w:hAnsi="Times New Roman" w:cs="Times New Roman"/>
            <w:i/>
            <w:iCs/>
            <w:sz w:val="24"/>
            <w:szCs w:val="24"/>
          </w:rPr>
          <w:delText>x</w:delText>
        </w:r>
      </w:del>
      <w:r>
        <w:rPr>
          <w:rFonts w:ascii="Times New Roman" w:hAnsi="Times New Roman" w:cs="Times New Roman"/>
          <w:sz w:val="24"/>
          <w:szCs w:val="24"/>
        </w:rPr>
        <w:t>.</w:t>
      </w:r>
    </w:p>
    <w:p w14:paraId="32B20AA6" w14:textId="738D9360"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ystem primarily categorizes indels based on the number of base</w:t>
      </w:r>
      <w:ins w:id="73" w:author="Steve Rozen, Ph.D." w:date="2025-09-23T10:57:00Z" w16du:dateUtc="2025-09-23T14:57:00Z">
        <w:r w:rsidR="00D103E1">
          <w:rPr>
            <w:rFonts w:ascii="Times New Roman" w:hAnsi="Times New Roman" w:cs="Times New Roman"/>
            <w:sz w:val="24"/>
            <w:szCs w:val="24"/>
          </w:rPr>
          <w:t>s</w:t>
        </w:r>
      </w:ins>
      <w:del w:id="74" w:author="Steve Rozen, Ph.D." w:date="2025-09-23T10:57:00Z" w16du:dateUtc="2025-09-23T14:57:00Z">
        <w:r w:rsidDel="00D103E1">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inserted or deleted, </w:t>
      </w:r>
      <w:ins w:id="75" w:author="Steve Rozen, Ph.D." w:date="2025-09-23T10:57:00Z" w16du:dateUtc="2025-09-23T14:57:00Z">
        <w:r w:rsidR="00D103E1">
          <w:rPr>
            <w:rFonts w:ascii="Times New Roman" w:hAnsi="Times New Roman" w:cs="Times New Roman"/>
            <w:sz w:val="24"/>
            <w:szCs w:val="24"/>
          </w:rPr>
          <w:t xml:space="preserve">and for single-base insertions and deletions </w:t>
        </w:r>
      </w:ins>
      <w:r>
        <w:rPr>
          <w:rFonts w:ascii="Times New Roman" w:hAnsi="Times New Roman" w:cs="Times New Roman"/>
          <w:sz w:val="24"/>
          <w:szCs w:val="24"/>
        </w:rPr>
        <w:t xml:space="preserve">the identity of the deleted or inserted base </w:t>
      </w:r>
      <w:r>
        <w:rPr>
          <w:rFonts w:ascii="Times New Roman" w:hAnsi="Times New Roman" w:cs="Times New Roman"/>
          <w:sz w:val="24"/>
          <w:szCs w:val="24"/>
        </w:rPr>
        <w:lastRenderedPageBreak/>
        <w:t>(conventionally shown as pyrimidines, C or T)</w:t>
      </w:r>
      <w:ins w:id="76" w:author="Steve Rozen, Ph.D." w:date="2025-09-23T10:58:00Z" w16du:dateUtc="2025-09-23T14:58:00Z">
        <w:r w:rsidR="00D103E1">
          <w:rPr>
            <w:rFonts w:ascii="Times New Roman" w:hAnsi="Times New Roman" w:cs="Times New Roman"/>
            <w:sz w:val="24"/>
            <w:szCs w:val="24"/>
          </w:rPr>
          <w:t xml:space="preserve">. </w:t>
        </w:r>
        <w:r w:rsidR="00580CD2">
          <w:rPr>
            <w:rFonts w:ascii="Times New Roman" w:hAnsi="Times New Roman" w:cs="Times New Roman"/>
            <w:sz w:val="24"/>
            <w:szCs w:val="24"/>
          </w:rPr>
          <w:t xml:space="preserve">For </w:t>
        </w:r>
        <w:proofErr w:type="gramStart"/>
        <w:r w:rsidR="00580CD2">
          <w:rPr>
            <w:rFonts w:ascii="Times New Roman" w:hAnsi="Times New Roman" w:cs="Times New Roman"/>
            <w:sz w:val="24"/>
            <w:szCs w:val="24"/>
          </w:rPr>
          <w:t>singe</w:t>
        </w:r>
        <w:proofErr w:type="gramEnd"/>
        <w:r w:rsidR="00580CD2">
          <w:rPr>
            <w:rFonts w:ascii="Times New Roman" w:hAnsi="Times New Roman" w:cs="Times New Roman"/>
            <w:sz w:val="24"/>
            <w:szCs w:val="24"/>
          </w:rPr>
          <w:t xml:space="preserve">-base indels the Indel83 system also </w:t>
        </w:r>
      </w:ins>
      <w:del w:id="77" w:author="Steve Rozen, Ph.D." w:date="2025-09-23T10:58:00Z" w16du:dateUtc="2025-09-23T14:58:00Z">
        <w:r w:rsidDel="00580CD2">
          <w:rPr>
            <w:rFonts w:ascii="Times New Roman" w:hAnsi="Times New Roman" w:cs="Times New Roman"/>
            <w:sz w:val="24"/>
            <w:szCs w:val="24"/>
          </w:rPr>
          <w:delText>, and the sequence context, including</w:delText>
        </w:r>
      </w:del>
      <w:ins w:id="78" w:author="Steve Rozen, Ph.D." w:date="2025-09-23T10:58:00Z" w16du:dateUtc="2025-09-23T14:58:00Z">
        <w:r w:rsidR="00580CD2">
          <w:rPr>
            <w:rFonts w:ascii="Times New Roman" w:hAnsi="Times New Roman" w:cs="Times New Roman"/>
            <w:sz w:val="24"/>
            <w:szCs w:val="24"/>
          </w:rPr>
          <w:t>consid</w:t>
        </w:r>
      </w:ins>
      <w:ins w:id="79" w:author="Steve Rozen, Ph.D." w:date="2025-09-23T10:59:00Z" w16du:dateUtc="2025-09-23T14:59:00Z">
        <w:r w:rsidR="00580CD2">
          <w:rPr>
            <w:rFonts w:ascii="Times New Roman" w:hAnsi="Times New Roman" w:cs="Times New Roman"/>
            <w:sz w:val="24"/>
            <w:szCs w:val="24"/>
          </w:rPr>
          <w:t>ers</w:t>
        </w:r>
      </w:ins>
      <w:r>
        <w:rPr>
          <w:rFonts w:ascii="Times New Roman" w:hAnsi="Times New Roman" w:cs="Times New Roman"/>
          <w:sz w:val="24"/>
          <w:szCs w:val="24"/>
        </w:rPr>
        <w:t xml:space="preserve"> the number of flanking C or T residues (Figure 1A). 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(i.e. microsatellite, simple tandem repeat)</w:t>
      </w:r>
      <w:ins w:id="80" w:author="Steve Rozen, Ph.D." w:date="2025-09-23T11:00:00Z" w16du:dateUtc="2025-09-23T15:00:00Z">
        <w:r w:rsidR="00580CD2">
          <w:rPr>
            <w:rFonts w:ascii="Times New Roman" w:hAnsi="Times New Roman" w:cs="Times New Roman"/>
            <w:sz w:val="24"/>
            <w:szCs w:val="24"/>
          </w:rPr>
          <w:t xml:space="preserve">. </w:t>
        </w:r>
      </w:ins>
      <w:del w:id="81" w:author="Steve Rozen, Ph.D." w:date="2025-09-23T11:00:00Z" w16du:dateUtc="2025-09-23T15:00:00Z">
        <w:r w:rsidDel="00580CD2">
          <w:rPr>
            <w:rFonts w:ascii="Times New Roman" w:hAnsi="Times New Roman" w:cs="Times New Roman"/>
            <w:sz w:val="24"/>
            <w:szCs w:val="24"/>
          </w:rPr>
          <w:delText xml:space="preserve"> </w:delText>
        </w:r>
        <w:r w:rsidDel="00580CD2">
          <w:rPr>
            <w:rFonts w:ascii="Times New Roman" w:hAnsi="Times New Roman" w:cs="Times New Roman" w:hint="eastAsia"/>
            <w:sz w:val="24"/>
            <w:szCs w:val="24"/>
          </w:rPr>
          <w:delText>or, i</w:delText>
        </w:r>
      </w:del>
      <w:ins w:id="82" w:author="Steve Rozen, Ph.D." w:date="2025-09-23T11:03:00Z" w16du:dateUtc="2025-09-23T15:03:00Z">
        <w:r w:rsidR="00580CD2">
          <w:rPr>
            <w:rFonts w:ascii="Times New Roman" w:hAnsi="Times New Roman" w:cs="Times New Roman"/>
            <w:sz w:val="24"/>
            <w:szCs w:val="24"/>
          </w:rPr>
          <w:t>For</w:t>
        </w:r>
      </w:ins>
      <w:del w:id="83" w:author="Steve Rozen, Ph.D." w:date="2025-09-23T11:03:00Z" w16du:dateUtc="2025-09-23T15:03:00Z">
        <w:r w:rsidDel="00580CD2">
          <w:rPr>
            <w:rFonts w:ascii="Times New Roman" w:hAnsi="Times New Roman" w:cs="Times New Roman" w:hint="eastAsia"/>
            <w:sz w:val="24"/>
            <w:szCs w:val="24"/>
          </w:rPr>
          <w:delText>n the case of</w:delText>
        </w:r>
      </w:del>
      <w:r>
        <w:rPr>
          <w:rFonts w:ascii="Times New Roman" w:hAnsi="Times New Roman" w:cs="Times New Roman" w:hint="eastAsia"/>
          <w:sz w:val="24"/>
          <w:szCs w:val="24"/>
        </w:rPr>
        <w:t xml:space="preserve"> deletions</w:t>
      </w:r>
      <w:ins w:id="84" w:author="Steve Rozen, Ph.D." w:date="2025-09-23T11:02:00Z" w16du:dateUtc="2025-09-23T15:02:00Z">
        <w:r w:rsidR="00580CD2">
          <w:rPr>
            <w:rFonts w:ascii="Times New Roman" w:hAnsi="Times New Roman" w:cs="Times New Roman"/>
            <w:sz w:val="24"/>
            <w:szCs w:val="24"/>
          </w:rPr>
          <w:t xml:space="preserve"> of</w:t>
        </w:r>
      </w:ins>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 xml:space="preserve">2 </w:t>
      </w:r>
      <w:del w:id="85" w:author="Steve Rozen, Ph.D." w:date="2025-09-23T10:59:00Z" w16du:dateUtc="2025-09-23T14:59:00Z">
        <w:r w:rsidDel="00580CD2">
          <w:rPr>
            <w:rFonts w:ascii="Times New Roman" w:hAnsi="Times New Roman" w:cs="Times New Roman" w:hint="eastAsia"/>
            <w:sz w:val="24"/>
            <w:szCs w:val="24"/>
          </w:rPr>
          <w:delText>bp</w:delText>
        </w:r>
        <w:r w:rsidDel="00580CD2">
          <w:rPr>
            <w:rFonts w:ascii="Times New Roman" w:hAnsi="Times New Roman" w:cs="Times New Roman"/>
            <w:sz w:val="24"/>
            <w:szCs w:val="24"/>
          </w:rPr>
          <w:delText xml:space="preserve"> in length</w:delText>
        </w:r>
      </w:del>
      <w:ins w:id="86" w:author="Steve Rozen, Ph.D." w:date="2025-09-23T10:59:00Z" w16du:dateUtc="2025-09-23T14:59:00Z">
        <w:r w:rsidR="00580CD2">
          <w:rPr>
            <w:rFonts w:ascii="Times New Roman" w:hAnsi="Times New Roman" w:cs="Times New Roman"/>
            <w:sz w:val="24"/>
            <w:szCs w:val="24"/>
          </w:rPr>
          <w:t>bases</w:t>
        </w:r>
      </w:ins>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ins w:id="87" w:author="Steve Rozen, Ph.D." w:date="2025-09-23T11:03:00Z" w16du:dateUtc="2025-09-23T15:03:00Z">
        <w:r w:rsidR="00580CD2">
          <w:rPr>
            <w:rFonts w:ascii="Times New Roman" w:hAnsi="Times New Roman" w:cs="Times New Roman"/>
            <w:sz w:val="24"/>
            <w:szCs w:val="24"/>
          </w:rPr>
          <w:t>,</w:t>
        </w:r>
      </w:ins>
      <w:ins w:id="88" w:author="Steve Rozen, Ph.D." w:date="2025-09-23T11:00:00Z" w16du:dateUtc="2025-09-23T15:00:00Z">
        <w:r w:rsidR="00580CD2">
          <w:rPr>
            <w:rFonts w:ascii="Times New Roman" w:hAnsi="Times New Roman" w:cs="Times New Roman"/>
            <w:sz w:val="24"/>
            <w:szCs w:val="24"/>
          </w:rPr>
          <w:t xml:space="preserve"> the Indel83 systems </w:t>
        </w:r>
      </w:ins>
      <w:del w:id="89" w:author="Steve Rozen, Ph.D." w:date="2025-09-23T11:00:00Z" w16du:dateUtc="2025-09-23T15:00:00Z">
        <w:r w:rsidDel="00580CD2">
          <w:rPr>
            <w:rFonts w:ascii="Times New Roman" w:hAnsi="Times New Roman" w:cs="Times New Roman" w:hint="eastAsia"/>
            <w:sz w:val="24"/>
            <w:szCs w:val="24"/>
          </w:rPr>
          <w:delText>, by</w:delText>
        </w:r>
      </w:del>
      <w:ins w:id="90" w:author="Steve Rozen, Ph.D." w:date="2025-09-23T11:00:00Z" w16du:dateUtc="2025-09-23T15:00:00Z">
        <w:r w:rsidR="00580CD2">
          <w:rPr>
            <w:rFonts w:ascii="Times New Roman" w:hAnsi="Times New Roman" w:cs="Times New Roman"/>
            <w:sz w:val="24"/>
            <w:szCs w:val="24"/>
          </w:rPr>
          <w:t>notes</w:t>
        </w:r>
      </w:ins>
      <w:r>
        <w:rPr>
          <w:rFonts w:ascii="Times New Roman" w:hAnsi="Times New Roman" w:cs="Times New Roman" w:hint="eastAsia"/>
          <w:sz w:val="24"/>
          <w:szCs w:val="24"/>
        </w:rPr>
        <w:t xml:space="preserve"> the presence of microhomology</w:t>
      </w:r>
      <w:ins w:id="91" w:author="Steve Rozen, Ph.D." w:date="2025-09-23T11:03:00Z" w16du:dateUtc="2025-09-23T15:03:00Z">
        <w:r w:rsidR="00580CD2">
          <w:rPr>
            <w:rFonts w:ascii="Times New Roman" w:hAnsi="Times New Roman" w:cs="Times New Roman"/>
            <w:sz w:val="24"/>
            <w:szCs w:val="24"/>
          </w:rPr>
          <w:t>.</w:t>
        </w:r>
      </w:ins>
      <w:del w:id="92" w:author="Steve Rozen, Ph.D." w:date="2025-09-23T11:00:00Z" w16du:dateUtc="2025-09-23T15:00:00Z">
        <w:r w:rsidDel="00580CD2">
          <w:rPr>
            <w:rFonts w:ascii="Times New Roman" w:hAnsi="Times New Roman" w:cs="Times New Roman"/>
            <w:sz w:val="24"/>
            <w:szCs w:val="24"/>
          </w:rPr>
          <w:delText>.</w:delText>
        </w:r>
      </w:del>
      <w:r>
        <w:rPr>
          <w:rFonts w:ascii="Times New Roman" w:hAnsi="Times New Roman" w:cs="Times New Roman"/>
          <w:sz w:val="24"/>
          <w:szCs w:val="24"/>
        </w:rPr>
        <w:t xml:space="preserve"> Microhomology</w:t>
      </w:r>
      <w:del w:id="93" w:author="Steve Rozen, Ph.D." w:date="2025-09-23T11:02:00Z" w16du:dateUtc="2025-09-23T15:02:00Z">
        <w:r w:rsidDel="00580CD2">
          <w:rPr>
            <w:rFonts w:ascii="Times New Roman" w:hAnsi="Times New Roman" w:cs="Times New Roman"/>
            <w:sz w:val="24"/>
            <w:szCs w:val="24"/>
          </w:rPr>
          <w:delText>, which</w:delText>
        </w:r>
      </w:del>
      <w:r>
        <w:rPr>
          <w:rFonts w:ascii="Times New Roman" w:hAnsi="Times New Roman" w:cs="Times New Roman"/>
          <w:sz w:val="24"/>
          <w:szCs w:val="24"/>
        </w:rPr>
        <w:t xml:space="preserve"> is </w:t>
      </w:r>
      <w:r>
        <w:rPr>
          <w:rFonts w:ascii="Times New Roman" w:hAnsi="Times New Roman" w:cs="Times New Roman" w:hint="eastAsia"/>
          <w:sz w:val="24"/>
          <w:szCs w:val="24"/>
        </w:rPr>
        <w:t xml:space="preserve">a hallmark of non-homologous end-joining repair, </w:t>
      </w:r>
      <w:ins w:id="94" w:author="Steve Rozen, Ph.D." w:date="2025-09-23T11:02:00Z" w16du:dateUtc="2025-09-23T15:02:00Z">
        <w:r w:rsidR="00580CD2">
          <w:rPr>
            <w:rFonts w:ascii="Times New Roman" w:hAnsi="Times New Roman" w:cs="Times New Roman"/>
            <w:sz w:val="24"/>
            <w:szCs w:val="24"/>
          </w:rPr>
          <w:t>which operates when repair by homologous recombination is not availabl</w:t>
        </w:r>
        <w:r w:rsidR="00580CD2">
          <w:rPr>
            <w:rFonts w:ascii="Times New Roman" w:hAnsi="Times New Roman" w:cs="Times New Roman"/>
            <w:sz w:val="24"/>
            <w:szCs w:val="24"/>
          </w:rPr>
          <w:t xml:space="preserve">e, </w:t>
        </w:r>
      </w:ins>
      <w:del w:id="95" w:author="Steve Rozen, Ph.D." w:date="2025-09-23T11:01:00Z" w16du:dateUtc="2025-09-23T15:01:00Z">
        <w:r w:rsidDel="00580CD2">
          <w:rPr>
            <w:rFonts w:ascii="Times New Roman" w:hAnsi="Times New Roman" w:cs="Times New Roman" w:hint="eastAsia"/>
            <w:sz w:val="24"/>
            <w:szCs w:val="24"/>
          </w:rPr>
          <w:delText xml:space="preserve">particularly </w:delText>
        </w:r>
      </w:del>
      <w:ins w:id="96" w:author="Steve Rozen, Ph.D." w:date="2025-09-23T11:01:00Z" w16du:dateUtc="2025-09-23T15:01:00Z">
        <w:r w:rsidR="00580CD2">
          <w:rPr>
            <w:rFonts w:ascii="Times New Roman" w:hAnsi="Times New Roman" w:cs="Times New Roman"/>
            <w:sz w:val="24"/>
            <w:szCs w:val="24"/>
          </w:rPr>
          <w:t>notably</w:t>
        </w:r>
        <w:r w:rsidR="00580CD2">
          <w:rPr>
            <w:rFonts w:ascii="Times New Roman" w:hAnsi="Times New Roman" w:cs="Times New Roman" w:hint="eastAsia"/>
            <w:sz w:val="24"/>
            <w:szCs w:val="24"/>
          </w:rPr>
          <w:t xml:space="preserve"> </w:t>
        </w:r>
      </w:ins>
      <w:r>
        <w:rPr>
          <w:rFonts w:ascii="Times New Roman" w:hAnsi="Times New Roman" w:cs="Times New Roman" w:hint="eastAsia"/>
          <w:sz w:val="24"/>
          <w:szCs w:val="24"/>
        </w:rPr>
        <w:t>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w:t>
      </w:r>
      <w:ins w:id="97" w:author="Steve Rozen, Ph.D." w:date="2025-09-23T11:01:00Z" w16du:dateUtc="2025-09-23T15:01:00Z">
        <w:r w:rsidR="00580CD2">
          <w:rPr>
            <w:rFonts w:ascii="Times New Roman" w:hAnsi="Times New Roman" w:cs="Times New Roman"/>
            <w:sz w:val="24"/>
            <w:szCs w:val="24"/>
          </w:rPr>
          <w:t>ase</w:t>
        </w:r>
      </w:ins>
      <w:del w:id="98" w:author="Steve Rozen, Ph.D." w:date="2025-09-23T11:01:00Z" w16du:dateUtc="2025-09-23T15:01:00Z">
        <w:r w:rsidDel="00580CD2">
          <w:rPr>
            <w:rFonts w:ascii="Times New Roman" w:hAnsi="Times New Roman" w:cs="Times New Roman" w:hint="eastAsia"/>
            <w:sz w:val="24"/>
            <w:szCs w:val="24"/>
          </w:rPr>
          <w:delText>p</w:delText>
        </w:r>
      </w:del>
      <w:r>
        <w:rPr>
          <w:rFonts w:ascii="Times New Roman" w:hAnsi="Times New Roman" w:cs="Times New Roman" w:hint="eastAsia"/>
          <w:sz w:val="24"/>
          <w:szCs w:val="24"/>
        </w:rPr>
        <w:t xml:space="preserve"> microhomology (CA)</w:t>
      </w:r>
      <w:r>
        <w:rPr>
          <w:rFonts w:ascii="Times New Roman" w:hAnsi="Times New Roman" w:cs="Times New Roman"/>
          <w:sz w:val="24"/>
          <w:szCs w:val="24"/>
        </w:rPr>
        <w:t xml:space="preserve">. </w:t>
      </w:r>
      <w:del w:id="99" w:author="Steve Rozen, Ph.D." w:date="2025-09-23T11:01:00Z" w16du:dateUtc="2025-09-23T15:01:00Z">
        <w:r w:rsidDel="00580CD2">
          <w:rPr>
            <w:rFonts w:ascii="Times New Roman" w:hAnsi="Times New Roman" w:cs="Times New Roman"/>
            <w:sz w:val="24"/>
            <w:szCs w:val="24"/>
          </w:rPr>
          <w:delText>This kind of m</w:delText>
        </w:r>
      </w:del>
      <w:ins w:id="100" w:author="Steve Rozen, Ph.D." w:date="2025-09-23T11:01:00Z" w16du:dateUtc="2025-09-23T15:01:00Z">
        <w:r w:rsidR="00580CD2">
          <w:rPr>
            <w:rFonts w:ascii="Times New Roman" w:hAnsi="Times New Roman" w:cs="Times New Roman"/>
            <w:sz w:val="24"/>
            <w:szCs w:val="24"/>
          </w:rPr>
          <w:t>M</w:t>
        </w:r>
      </w:ins>
      <w:r>
        <w:rPr>
          <w:rFonts w:ascii="Times New Roman" w:hAnsi="Times New Roman" w:cs="Times New Roman"/>
          <w:sz w:val="24"/>
          <w:szCs w:val="24"/>
        </w:rPr>
        <w:t>icrohomology can stem from error-prone non-homologous end joining</w:t>
      </w:r>
      <w:ins w:id="101" w:author="Steve Rozen, Ph.D." w:date="2025-09-23T11:03:00Z" w16du:dateUtc="2025-09-23T15:03:00Z">
        <w:r w:rsidR="00580CD2">
          <w:rPr>
            <w:rFonts w:ascii="Times New Roman" w:hAnsi="Times New Roman" w:cs="Times New Roman"/>
            <w:sz w:val="24"/>
            <w:szCs w:val="24"/>
          </w:rPr>
          <w:t>.</w:t>
        </w:r>
      </w:ins>
      <w:del w:id="102" w:author="Steve Rozen, Ph.D." w:date="2025-09-23T11:03:00Z" w16du:dateUtc="2025-09-23T15:03:00Z">
        <w:r w:rsidDel="00580CD2">
          <w:rPr>
            <w:rFonts w:ascii="Times New Roman" w:hAnsi="Times New Roman" w:cs="Times New Roman"/>
            <w:sz w:val="24"/>
            <w:szCs w:val="24"/>
          </w:rPr>
          <w:delText xml:space="preserve">, </w:delText>
        </w:r>
      </w:del>
      <w:del w:id="103" w:author="Steve Rozen, Ph.D." w:date="2025-09-23T11:02:00Z" w16du:dateUtc="2025-09-23T15:02:00Z">
        <w:r w:rsidDel="00580CD2">
          <w:rPr>
            <w:rFonts w:ascii="Times New Roman" w:hAnsi="Times New Roman" w:cs="Times New Roman"/>
            <w:sz w:val="24"/>
            <w:szCs w:val="24"/>
          </w:rPr>
          <w:delText>which operates when repair by homologous recombination is not availabl</w:delText>
        </w:r>
      </w:del>
      <w:del w:id="104" w:author="Steve Rozen, Ph.D." w:date="2025-09-23T11:03:00Z" w16du:dateUtc="2025-09-23T15:03:00Z">
        <w:r w:rsidDel="00580CD2">
          <w:rPr>
            <w:rFonts w:ascii="Times New Roman" w:hAnsi="Times New Roman" w:cs="Times New Roman"/>
            <w:sz w:val="24"/>
            <w:szCs w:val="24"/>
          </w:rPr>
          <w:delText>e</w:delText>
        </w:r>
      </w:del>
    </w:p>
    <w:p w14:paraId="05AD0B05" w14:textId="77777777" w:rsidR="00E0667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Compared to the Indel83 classification, for deletions or insertions of a single T or C</w:t>
      </w:r>
      <w:del w:id="105" w:author="Steve Rozen, Ph.D." w:date="2025-09-23T11:03:00Z" w16du:dateUtc="2025-09-23T15:03:00Z">
        <w:r w:rsidDel="00580CD2">
          <w:rPr>
            <w:rFonts w:ascii="Times New Roman" w:hAnsi="Times New Roman" w:cs="Times New Roman"/>
            <w:sz w:val="24"/>
            <w:szCs w:val="24"/>
          </w:rPr>
          <w:delText>m</w:delText>
        </w:r>
      </w:del>
      <w:ins w:id="106" w:author="Steve Rozen, Ph.D." w:date="2025-09-23T11:03:00Z" w16du:dateUtc="2025-09-23T15:03:00Z">
        <w:r w:rsidR="00580CD2">
          <w:rPr>
            <w:rFonts w:ascii="Times New Roman" w:hAnsi="Times New Roman" w:cs="Times New Roman"/>
            <w:sz w:val="24"/>
            <w:szCs w:val="24"/>
          </w:rPr>
          <w:t>,</w:t>
        </w:r>
      </w:ins>
      <w:r>
        <w:rPr>
          <w:rFonts w:ascii="Times New Roman" w:hAnsi="Times New Roman" w:cs="Times New Roman"/>
          <w:sz w:val="24"/>
          <w:szCs w:val="24"/>
        </w:rPr>
        <w:t xml:space="preserve"> the </w:t>
      </w:r>
      <w:r>
        <w:rPr>
          <w:rFonts w:ascii="Times New Roman" w:hAnsi="Times New Roman" w:cs="Times New Roman" w:hint="eastAsia"/>
          <w:sz w:val="24"/>
          <w:szCs w:val="24"/>
        </w:rPr>
        <w:t>Indel</w:t>
      </w:r>
      <w:r>
        <w:rPr>
          <w:rFonts w:ascii="Times New Roman" w:hAnsi="Times New Roman" w:cs="Times New Roman"/>
          <w:sz w:val="24"/>
          <w:szCs w:val="24"/>
        </w:rPr>
        <w:t>89 classification incorporates more granular distinctions based on the non-T (or, respectively, the non</w:t>
      </w:r>
      <w:r w:rsidR="00580CD2">
        <w:rPr>
          <w:rFonts w:ascii="Times New Roman" w:hAnsi="Times New Roman" w:cs="Times New Roman"/>
          <w:sz w:val="24"/>
          <w:szCs w:val="24"/>
        </w:rPr>
        <w:t>-</w:t>
      </w:r>
      <w:r>
        <w:rPr>
          <w:rFonts w:ascii="Times New Roman" w:hAnsi="Times New Roman" w:cs="Times New Roman"/>
          <w:sz w:val="24"/>
          <w:szCs w:val="24"/>
        </w:rPr>
        <w:t>C) flaking bases</w:t>
      </w:r>
      <w:r w:rsidR="00580CD2">
        <w:rPr>
          <w:rFonts w:ascii="Times New Roman" w:hAnsi="Times New Roman" w:cs="Times New Roman"/>
          <w:sz w:val="24"/>
          <w:szCs w:val="24"/>
        </w:rPr>
        <w:t>. However, the Indel89 classifications</w:t>
      </w:r>
      <w:r>
        <w:rPr>
          <w:rFonts w:ascii="Times New Roman" w:hAnsi="Times New Roman" w:cs="Times New Roman"/>
          <w:sz w:val="24"/>
          <w:szCs w:val="24"/>
        </w:rPr>
        <w:t xml:space="preserve"> based on the number of Ts or Cs in homopolymers at the sites the deletions </w:t>
      </w:r>
      <w:r w:rsidR="00580CD2">
        <w:rPr>
          <w:rFonts w:ascii="Times New Roman" w:hAnsi="Times New Roman" w:cs="Times New Roman"/>
          <w:sz w:val="24"/>
          <w:szCs w:val="24"/>
        </w:rPr>
        <w:t>are less granular than in Indel83</w:t>
      </w:r>
      <w:r>
        <w:rPr>
          <w:rFonts w:ascii="Times New Roman" w:hAnsi="Times New Roman" w:cs="Times New Roman"/>
          <w:sz w:val="24"/>
          <w:szCs w:val="24"/>
        </w:rPr>
        <w:t xml:space="preserve"> (Figure 1B). For example, the Indel89 classification distinguishes between deletions of a T in which the preceding base is A, C, or G (in Figure 1B, signature InsDel23, deletions of ATA&gt;AA or ATTA&gt;ATA are distinguished from deletions of CTA&gt;CA or CTTA&gt;CT, distinctions in the identity of the flanking bases (in the example, A and C) that the Indel83 classification does not capture. At the same time, however, for deletions of a single T, the Indel89 classification groups together deletions of a single T in isolation along with deletions of a single T from repeats of 2 to 4 Ts, a distinction that Indel83 makes (compare Figure 1B to Figure 1C) The Indel89 classification of longer deletions and insertions is generally less granular than that of the Indel83 classification. </w:t>
      </w:r>
    </w:p>
    <w:p w14:paraId="734F5BC4" w14:textId="54C17F86" w:rsidR="00C9509A" w:rsidRDefault="00C9509A" w:rsidP="00C9509A">
      <w:pPr>
        <w:spacing w:line="480" w:lineRule="auto"/>
        <w:rPr>
          <w:rFonts w:ascii="Times New Roman" w:hAnsi="Times New Roman" w:cs="Times New Roman"/>
          <w:sz w:val="24"/>
          <w:szCs w:val="24"/>
        </w:rPr>
      </w:pPr>
      <w:r w:rsidRPr="00E0667A">
        <w:rPr>
          <w:rFonts w:ascii="Times New Roman" w:hAnsi="Times New Roman" w:cs="Times New Roman"/>
          <w:sz w:val="24"/>
          <w:szCs w:val="24"/>
          <w:highlight w:val="yellow"/>
        </w:rPr>
        <w:t>&lt;advantages and disadvantages</w:t>
      </w:r>
      <w:r>
        <w:rPr>
          <w:rFonts w:ascii="Times New Roman" w:hAnsi="Times New Roman" w:cs="Times New Roman"/>
          <w:sz w:val="24"/>
          <w:szCs w:val="24"/>
        </w:rPr>
        <w:t xml:space="preserve">&gt;. Returning to the examples of single base deletions associated with AA, in Indel83 signature ID23 and the corresponding Indel89 signature InsDel23, ID23 shows that the most common deletion of a single T occurs as V1TV2 &gt; V1V2 (where V indicates </w:t>
      </w:r>
      <w:r>
        <w:rPr>
          <w:rFonts w:ascii="Times New Roman" w:hAnsi="Times New Roman" w:cs="Times New Roman"/>
          <w:sz w:val="24"/>
          <w:szCs w:val="24"/>
        </w:rPr>
        <w:lastRenderedPageBreak/>
        <w:t xml:space="preserve">any base other than </w:t>
      </w:r>
      <w:proofErr w:type="gramStart"/>
      <w:r>
        <w:rPr>
          <w:rFonts w:ascii="Times New Roman" w:hAnsi="Times New Roman" w:cs="Times New Roman"/>
          <w:sz w:val="24"/>
          <w:szCs w:val="24"/>
        </w:rPr>
        <w:t>T,  and</w:t>
      </w:r>
      <w:proofErr w:type="gramEnd"/>
      <w:r>
        <w:rPr>
          <w:rFonts w:ascii="Times New Roman" w:hAnsi="Times New Roman" w:cs="Times New Roman"/>
          <w:sz w:val="24"/>
          <w:szCs w:val="24"/>
        </w:rPr>
        <w:t xml:space="preserve"> V1 need not be the same as V2. This is a distinction that Indel83’s signature InsDel23 does not capture. But in InsDel23 we can see that deletions of T is usually associated with a flanking A, which one might hypothesize is related to the adenine adducts caused by AA, which are also thought to be responsible for the predominance of A&gt;T single base substitutions in SBB22 (Figure 1C) and the dinucleotide mutations involving A and T in DBS20 (Figure 1D).</w:t>
      </w:r>
    </w:p>
    <w:p w14:paraId="468069C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fldChar w:fldCharType="begin"/>
      </w:r>
      <w:r>
        <w:rPr>
          <w:rFonts w:ascii="Times New Roman" w:hAnsi="Times New Roman" w:cs="Times New Roman"/>
          <w:sz w:val="24"/>
          <w:szCs w:val="24"/>
        </w:rPr>
        <w:instrText>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w:t>
      </w:r>
      <w:r>
        <w:rPr>
          <w:rFonts w:ascii="Times New Roman" w:hAnsi="Times New Roman" w:cs="Times New Roman"/>
          <w:sz w:val="24"/>
          <w:szCs w:val="24"/>
        </w:rPr>
        <w:lastRenderedPageBreak/>
        <w:t>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w:t>
      </w:r>
      <w:proofErr w:type="gramStart"/>
      <w:r>
        <w:rPr>
          <w:rFonts w:ascii="Times New Roman" w:hAnsi="Times New Roman" w:cs="Times New Roman"/>
          <w:sz w:val="24"/>
          <w:szCs w:val="24"/>
        </w:rPr>
        <w:t>comprehensively</w:t>
      </w:r>
      <w:proofErr w:type="gramEnd"/>
      <w:r>
        <w:rPr>
          <w:rFonts w:ascii="Times New Roman" w:hAnsi="Times New Roman" w:cs="Times New Roman"/>
          <w:sz w:val="24"/>
          <w:szCs w:val="24"/>
        </w:rPr>
        <w:t xml:space="preserve">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7"/>
      <w:commentRangeStart w:id="108"/>
      <w:r w:rsidR="00FF03FC" w:rsidRPr="00FF03FC">
        <w:rPr>
          <w:rFonts w:ascii="Times New Roman" w:hAnsi="Times New Roman" w:cs="Times New Roman"/>
          <w:sz w:val="24"/>
          <w:szCs w:val="24"/>
        </w:rPr>
        <w:t xml:space="preserve">Notably, we modified one category from Koh et al.’s original classification, expanding the 1 bp C deletion </w:t>
      </w:r>
      <w:r w:rsidR="00FF03FC" w:rsidRPr="00FF03FC">
        <w:rPr>
          <w:rFonts w:ascii="Times New Roman" w:hAnsi="Times New Roman" w:cs="Times New Roman"/>
          <w:sz w:val="24"/>
          <w:szCs w:val="24"/>
        </w:rPr>
        <w:lastRenderedPageBreak/>
        <w:t xml:space="preserve">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07"/>
      <w:r w:rsidR="00FC0DE7">
        <w:rPr>
          <w:rStyle w:val="CommentReference"/>
        </w:rPr>
        <w:commentReference w:id="107"/>
      </w:r>
      <w:commentRangeEnd w:id="108"/>
      <w:r w:rsidR="00F42D0F">
        <w:rPr>
          <w:rStyle w:val="CommentReference"/>
        </w:rPr>
        <w:commentReference w:id="108"/>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t>
      </w:r>
      <w:proofErr w:type="gramStart"/>
      <w:r w:rsidR="007A4418" w:rsidRPr="007A4418">
        <w:rPr>
          <w:rFonts w:ascii="Times New Roman" w:hAnsi="Times New Roman" w:cs="Times New Roman"/>
          <w:sz w:val="24"/>
          <w:szCs w:val="24"/>
        </w:rPr>
        <w:t>mapped</w:t>
      </w:r>
      <w:proofErr w:type="gramEnd"/>
      <w:r w:rsidR="007A4418" w:rsidRPr="007A4418">
        <w:rPr>
          <w:rFonts w:ascii="Times New Roman" w:hAnsi="Times New Roman" w:cs="Times New Roman"/>
          <w:sz w:val="24"/>
          <w:szCs w:val="24"/>
        </w:rPr>
        <w:t xml:space="preserve">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 xml:space="preserve">we </w:t>
      </w:r>
      <w:r w:rsidR="00BA2FB9">
        <w:rPr>
          <w:rFonts w:ascii="Times New Roman" w:hAnsi="Times New Roman" w:cs="Times New Roman" w:hint="eastAsia"/>
          <w:sz w:val="24"/>
          <w:szCs w:val="24"/>
        </w:rPr>
        <w:lastRenderedPageBreak/>
        <w:t>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w:t>
      </w:r>
      <w:proofErr w:type="gramStart"/>
      <w:r w:rsidR="00C65A87" w:rsidRPr="00C65A87">
        <w:rPr>
          <w:rFonts w:ascii="Times New Roman" w:hAnsi="Times New Roman" w:cs="Times New Roman"/>
          <w:sz w:val="24"/>
          <w:szCs w:val="24"/>
        </w:rPr>
        <w:t>depletion</w:t>
      </w:r>
      <w:proofErr w:type="gramEnd"/>
      <w:r w:rsidR="00C65A87" w:rsidRPr="00C65A87">
        <w:rPr>
          <w:rFonts w:ascii="Times New Roman" w:hAnsi="Times New Roman" w:cs="Times New Roman"/>
          <w:sz w:val="24"/>
          <w:szCs w:val="24"/>
        </w:rPr>
        <w:t xml:space="preserve">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09"/>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09"/>
      <w:r w:rsidR="00DC0BC9">
        <w:rPr>
          <w:rStyle w:val="CommentReference"/>
        </w:rPr>
        <w:commentReference w:id="109"/>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these split signatures often displayed cancer type-specific activity. For example, while C_ID1 and C_ID2 were detected across nearly all cancer types, InsDel1a was most prevalent in colon, </w:t>
      </w:r>
      <w:r w:rsidRPr="0096596C">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w:t>
      </w:r>
      <w:r w:rsidR="00D6380C" w:rsidRPr="00D6380C">
        <w:rPr>
          <w:rFonts w:ascii="Times New Roman" w:hAnsi="Times New Roman" w:cs="Times New Roman"/>
          <w:sz w:val="24"/>
          <w:szCs w:val="24"/>
        </w:rPr>
        <w:lastRenderedPageBreak/>
        <w:t xml:space="preserve">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 xml:space="preserve">These correlation profiles also offer insights into the potential etiologies of previously uncharacterized SBS signatures. For example, SBS92 demonstrated a correlation profile highly </w:t>
      </w:r>
      <w:proofErr w:type="gramStart"/>
      <w:r w:rsidRPr="00D6380C">
        <w:rPr>
          <w:rFonts w:ascii="Times New Roman" w:hAnsi="Times New Roman" w:cs="Times New Roman"/>
          <w:sz w:val="24"/>
          <w:szCs w:val="24"/>
        </w:rPr>
        <w:t>similar to</w:t>
      </w:r>
      <w:proofErr w:type="gramEnd"/>
      <w:r w:rsidRPr="00D6380C">
        <w:rPr>
          <w:rFonts w:ascii="Times New Roman" w:hAnsi="Times New Roman" w:cs="Times New Roman"/>
          <w:sz w:val="24"/>
          <w:szCs w:val="24"/>
        </w:rPr>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lastRenderedPageBreak/>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59F4760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sidRPr="00893D45">
        <w:rPr>
          <w:rFonts w:ascii="Times New Roman" w:hAnsi="Times New Roman" w:cs="Times New Roman"/>
          <w:sz w:val="24"/>
          <w:szCs w:val="24"/>
        </w:rPr>
        <w:fldChar w:fldCharType="begin"/>
      </w:r>
      <w:r w:rsidR="008201EF" w:rsidRPr="00893D45">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Pr="00893D45">
        <w:rPr>
          <w:rFonts w:ascii="Times New Roman" w:hAnsi="Times New Roman" w:cs="Times New Roman"/>
          <w:sz w:val="24"/>
          <w:szCs w:val="24"/>
        </w:rPr>
        <w:t xml:space="preserve">. </w:t>
      </w:r>
      <w:proofErr w:type="spellStart"/>
      <w:r w:rsidRPr="00893D45">
        <w:rPr>
          <w:rFonts w:ascii="Times New Roman" w:hAnsi="Times New Roman" w:cs="Times New Roman"/>
          <w:sz w:val="24"/>
          <w:szCs w:val="24"/>
        </w:rPr>
        <w:t>MSISeq</w:t>
      </w:r>
      <w:proofErr w:type="spellEnd"/>
      <w:r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MSI tumors with SBS mutation counts ranging from 10,839 to 2,432,617 and indel </w:t>
      </w:r>
      <w:r w:rsidRPr="00893D45">
        <w:rPr>
          <w:rFonts w:ascii="Times New Roman" w:hAnsi="Times New Roman" w:cs="Times New Roman"/>
          <w:sz w:val="24"/>
          <w:szCs w:val="24"/>
        </w:rPr>
        <w:lastRenderedPageBreak/>
        <w:t xml:space="preserve">mutations ranging from 5,060 to 318,631. For subsequent analyses, we will refer to these </w:t>
      </w:r>
      <w:r w:rsidR="00A1143B"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Pr="00893D45">
        <w:rPr>
          <w:rFonts w:ascii="Times New Roman" w:hAnsi="Times New Roman" w:cs="Times New Roman"/>
          <w:sz w:val="24"/>
          <w:szCs w:val="24"/>
        </w:rPr>
        <w:t>), suggesting that defe</w:t>
      </w:r>
      <w:r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proofErr w:type="gramStart"/>
      <w:r w:rsidR="00820C17" w:rsidRPr="00995E34">
        <w:rPr>
          <w:rFonts w:ascii="Times New Roman" w:hAnsi="Times New Roman" w:cs="Times New Roman"/>
          <w:sz w:val="24"/>
          <w:szCs w:val="24"/>
        </w:rPr>
        <w:t>we</w:t>
      </w:r>
      <w:proofErr w:type="gramEnd"/>
      <w:r w:rsidR="00820C17" w:rsidRPr="00995E34">
        <w:rPr>
          <w:rFonts w:ascii="Times New Roman" w:hAnsi="Times New Roman" w:cs="Times New Roman"/>
          <w:sz w:val="24"/>
          <w:szCs w:val="24"/>
        </w:rPr>
        <w:t xml:space="preserve"> observed that H_ID33, H_ID37, and C_ID7 all display &gt;1 bp deletions at repeat </w:t>
      </w:r>
      <w:proofErr w:type="gramStart"/>
      <w:r w:rsidR="00820C17" w:rsidRPr="00995E34">
        <w:rPr>
          <w:rFonts w:ascii="Times New Roman" w:hAnsi="Times New Roman" w:cs="Times New Roman"/>
          <w:sz w:val="24"/>
          <w:szCs w:val="24"/>
        </w:rPr>
        <w:t>sequences, but</w:t>
      </w:r>
      <w:proofErr w:type="gramEnd"/>
      <w:r w:rsidR="00820C17" w:rsidRPr="00995E34">
        <w:rPr>
          <w:rFonts w:ascii="Times New Roman" w:hAnsi="Times New Roman" w:cs="Times New Roman"/>
          <w:sz w:val="24"/>
          <w:szCs w:val="24"/>
        </w:rPr>
        <w:t xml:space="preserve">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H_ID33 activity predominantly exhibit TT deletions from long repeats, H_ID37 tumors show </w:t>
      </w:r>
      <w:r w:rsidR="001A4173" w:rsidRPr="00995E34">
        <w:rPr>
          <w:rFonts w:ascii="Times New Roman" w:hAnsi="Times New Roman" w:cs="Times New Roman"/>
          <w:sz w:val="24"/>
          <w:szCs w:val="24"/>
        </w:rPr>
        <w:lastRenderedPageBreak/>
        <w:t xml:space="preserve">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A6A6897"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w:t>
      </w:r>
      <w:r w:rsidRPr="0034283E">
        <w:rPr>
          <w:rFonts w:ascii="Times New Roman" w:hAnsi="Times New Roman" w:cs="Times New Roman"/>
          <w:sz w:val="24"/>
          <w:szCs w:val="24"/>
        </w:rPr>
        <w:lastRenderedPageBreak/>
        <w:t xml:space="preserve">additional samples enabled the detection of these rare signatures within the PCAWG dataset. </w:t>
      </w:r>
      <w:commentRangeStart w:id="110"/>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0"/>
      <w:r w:rsidR="00616BC6">
        <w:rPr>
          <w:rStyle w:val="CommentReference"/>
        </w:rPr>
        <w:commentReference w:id="110"/>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 xml:space="preserve">NTNT (deletion from repeats) and CTNT (deletion </w:t>
      </w:r>
      <w:r w:rsidR="00955B1F" w:rsidRPr="007657FE">
        <w:rPr>
          <w:rFonts w:ascii="Times New Roman" w:hAnsi="Times New Roman" w:cs="Times New Roman" w:hint="eastAsia"/>
          <w:sz w:val="24"/>
          <w:szCs w:val="24"/>
        </w:rPr>
        <w:lastRenderedPageBreak/>
        <w:t>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w:t>
      </w:r>
      <w:r w:rsidRPr="00744AA4">
        <w:rPr>
          <w:rFonts w:ascii="Times New Roman" w:hAnsi="Times New Roman" w:cs="Times New Roman"/>
          <w:sz w:val="24"/>
          <w:szCs w:val="24"/>
        </w:rPr>
        <w:lastRenderedPageBreak/>
        <w:t>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rPr>
          <w:rFonts w:ascii="Times New Roman" w:hAnsi="Times New Roman" w:cs="Times New Roman"/>
          <w:sz w:val="24"/>
          <w:szCs w:val="24"/>
        </w:rPr>
        <w:t>base</w:t>
      </w:r>
      <w:proofErr w:type="gramEnd"/>
      <w:r w:rsidRPr="00063A67">
        <w:rPr>
          <w:rFonts w:ascii="Times New Roman" w:hAnsi="Times New Roman" w:cs="Times New Roman"/>
          <w:sz w:val="24"/>
          <w:szCs w:val="24"/>
        </w:rPr>
        <w:t xml:space="preserv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ins w:id="111"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w:t>
      </w:r>
      <w:proofErr w:type="gramStart"/>
      <w:r w:rsidRPr="00524A21">
        <w:rPr>
          <w:rFonts w:ascii="Times New Roman" w:hAnsi="Times New Roman" w:cs="Times New Roman"/>
          <w:sz w:val="24"/>
          <w:szCs w:val="24"/>
        </w:rPr>
        <w:t>dominated in</w:t>
      </w:r>
      <w:proofErr w:type="gramEnd"/>
      <w:r w:rsidRPr="00524A21">
        <w:rPr>
          <w:rFonts w:ascii="Times New Roman" w:hAnsi="Times New Roman" w:cs="Times New Roman"/>
          <w:sz w:val="24"/>
          <w:szCs w:val="24"/>
        </w:rPr>
        <w:t xml:space="preserve">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w:t>
      </w:r>
      <w:r w:rsidRPr="00524A21">
        <w:rPr>
          <w:rFonts w:ascii="Times New Roman" w:hAnsi="Times New Roman" w:cs="Times New Roman"/>
          <w:sz w:val="24"/>
          <w:szCs w:val="24"/>
        </w:rPr>
        <w:lastRenderedPageBreak/>
        <w:t xml:space="preserve">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 xml:space="preserve">drive the key gene mutations in different </w:t>
      </w:r>
      <w:proofErr w:type="gramStart"/>
      <w:r w:rsidR="00B723A8">
        <w:rPr>
          <w:rFonts w:ascii="Times New Roman" w:hAnsi="Times New Roman" w:cs="Times New Roman" w:hint="eastAsia"/>
          <w:sz w:val="24"/>
          <w:szCs w:val="24"/>
        </w:rPr>
        <w:t>type</w:t>
      </w:r>
      <w:proofErr w:type="gramEnd"/>
      <w:r w:rsidR="00B723A8">
        <w:rPr>
          <w:rFonts w:ascii="Times New Roman" w:hAnsi="Times New Roman" w:cs="Times New Roman" w:hint="eastAsia"/>
          <w:sz w:val="24"/>
          <w:szCs w:val="24"/>
        </w:rPr>
        <w:t xml:space="preserv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lastRenderedPageBreak/>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rPr>
          <w:rFonts w:ascii="Times New Roman" w:hAnsi="Times New Roman" w:cs="Times New Roman"/>
          <w:sz w:val="24"/>
          <w:szCs w:val="24"/>
        </w:rPr>
        <w:t>TAM, and</w:t>
      </w:r>
      <w:proofErr w:type="gramEnd"/>
      <w:r w:rsidRPr="00B5490D">
        <w:rPr>
          <w:rFonts w:ascii="Times New Roman" w:hAnsi="Times New Roman" w:cs="Times New Roman"/>
          <w:sz w:val="24"/>
          <w:szCs w:val="24"/>
        </w:rPr>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112"/>
      <w:commentRangeStart w:id="113"/>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112"/>
      <w:r w:rsidR="00BE5302">
        <w:rPr>
          <w:rStyle w:val="CommentReference"/>
        </w:rPr>
        <w:commentReference w:id="112"/>
      </w:r>
      <w:commentRangeEnd w:id="113"/>
      <w:r w:rsidR="009F4903">
        <w:rPr>
          <w:rStyle w:val="CommentReference"/>
        </w:rPr>
        <w:commentReference w:id="113"/>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w:t>
      </w:r>
      <w:r w:rsidR="00B718E5" w:rsidRPr="008A1C58">
        <w:rPr>
          <w:rFonts w:ascii="Times New Roman" w:hAnsi="Times New Roman" w:cs="Times New Roman"/>
          <w:sz w:val="24"/>
          <w:szCs w:val="24"/>
        </w:rPr>
        <w:lastRenderedPageBreak/>
        <w:t xml:space="preserve">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proofErr w:type="gramStart"/>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w:t>
      </w:r>
      <w:proofErr w:type="spellStart"/>
      <w:proofErr w:type="gramEnd"/>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4"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the pyrimidine base(s) of the insertion/deletion. Thus, indels with only C or T bases were annotated as + strand mutations; indels with only A or G bases were annotated as – strand </w:t>
      </w:r>
      <w:r w:rsidRPr="00A519BD">
        <w:rPr>
          <w:rFonts w:ascii="Times New Roman" w:hAnsi="Times New Roman" w:cs="Times New Roman"/>
          <w:sz w:val="24"/>
          <w:szCs w:val="24"/>
        </w:rPr>
        <w:lastRenderedPageBreak/>
        <w:t>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 strand of the reference genome, replication timing </w:t>
      </w:r>
      <w:proofErr w:type="gramStart"/>
      <w:r w:rsidRPr="00A519BD">
        <w:rPr>
          <w:rFonts w:ascii="Times New Roman" w:hAnsi="Times New Roman" w:cs="Times New Roman"/>
          <w:sz w:val="24"/>
          <w:szCs w:val="24"/>
        </w:rPr>
        <w:t>signal</w:t>
      </w:r>
      <w:proofErr w:type="gramEnd"/>
      <w:r w:rsidRPr="00A519BD">
        <w:rPr>
          <w:rFonts w:ascii="Times New Roman" w:hAnsi="Times New Roman" w:cs="Times New Roman"/>
          <w:sz w:val="24"/>
          <w:szCs w:val="24"/>
        </w:rPr>
        <w:t xml:space="preserve"> were examined for consecutive stretches of the genome (from valley to peak or </w:t>
      </w:r>
      <w:proofErr w:type="gramStart"/>
      <w:r w:rsidRPr="00A519BD">
        <w:rPr>
          <w:rFonts w:ascii="Times New Roman" w:hAnsi="Times New Roman" w:cs="Times New Roman"/>
          <w:sz w:val="24"/>
          <w:szCs w:val="24"/>
        </w:rPr>
        <w:t>form</w:t>
      </w:r>
      <w:proofErr w:type="gramEnd"/>
      <w:r w:rsidRPr="00A519BD">
        <w:rPr>
          <w:rFonts w:ascii="Times New Roman" w:hAnsi="Times New Roman" w:cs="Times New Roman"/>
          <w:sz w:val="24"/>
          <w:szCs w:val="24"/>
        </w:rPr>
        <w:t xml:space="preserve"> peak to valley), with positive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leading strand regions and negative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lagging strand regions. Then for the - strand of the reference genome, leading regions (- slope) and lagging regions (+slope) were automatically acquired. </w:t>
      </w:r>
      <w:proofErr w:type="gramStart"/>
      <w:r w:rsidRPr="00A519BD">
        <w:rPr>
          <w:rFonts w:ascii="Times New Roman" w:hAnsi="Times New Roman" w:cs="Times New Roman"/>
          <w:sz w:val="24"/>
          <w:szCs w:val="24"/>
        </w:rPr>
        <w:t>Similar to</w:t>
      </w:r>
      <w:proofErr w:type="gramEnd"/>
      <w:r w:rsidRPr="00A519BD">
        <w:rPr>
          <w:rFonts w:ascii="Times New Roman" w:hAnsi="Times New Roman" w:cs="Times New Roman"/>
          <w:sz w:val="24"/>
          <w:szCs w:val="24"/>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w:t>
      </w:r>
      <w:r w:rsidRPr="00A519BD">
        <w:rPr>
          <w:rFonts w:ascii="Times New Roman" w:hAnsi="Times New Roman" w:cs="Times New Roman"/>
          <w:sz w:val="24"/>
          <w:szCs w:val="24"/>
        </w:rPr>
        <w:lastRenderedPageBreak/>
        <w:t>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proofErr w:type="gramStart"/>
      <w:r w:rsidRPr="00A519BD">
        <w:rPr>
          <w:rFonts w:ascii="Times New Roman" w:hAnsi="Times New Roman" w:cs="Times New Roman"/>
          <w:sz w:val="24"/>
          <w:szCs w:val="24"/>
        </w:rPr>
        <w:t>p values</w:t>
      </w:r>
      <w:proofErr w:type="gramEnd"/>
      <w:r w:rsidRPr="00A519BD">
        <w:rPr>
          <w:rFonts w:ascii="Times New Roman" w:hAnsi="Times New Roman" w:cs="Times New Roman"/>
          <w:sz w:val="24"/>
          <w:szCs w:val="24"/>
        </w:rPr>
        <w:t xml:space="preserve">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w:t>
      </w:r>
      <w:r w:rsidRPr="00A519BD">
        <w:rPr>
          <w:rFonts w:ascii="Times New Roman" w:hAnsi="Times New Roman" w:cs="Times New Roman"/>
          <w:sz w:val="24"/>
          <w:szCs w:val="24"/>
        </w:rPr>
        <w:lastRenderedPageBreak/>
        <w:t>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increasing from early to late replicating regions if the slope m &gt; </w:t>
      </w:r>
      <w:proofErr w:type="gramStart"/>
      <w:r w:rsidR="00ED3772" w:rsidRPr="00ED3772">
        <w:rPr>
          <w:rFonts w:ascii="Times New Roman" w:hAnsi="Times New Roman" w:cs="Times New Roman"/>
          <w:sz w:val="24"/>
          <w:szCs w:val="24"/>
        </w:rPr>
        <w:t>0, and</w:t>
      </w:r>
      <w:proofErr w:type="gramEnd"/>
      <w:r w:rsidR="00ED3772" w:rsidRPr="00ED3772">
        <w:rPr>
          <w:rFonts w:ascii="Times New Roman" w:hAnsi="Times New Roman" w:cs="Times New Roman"/>
          <w:sz w:val="24"/>
          <w:szCs w:val="24"/>
        </w:rPr>
        <w:t xml:space="preserv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lastRenderedPageBreak/>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 xml:space="preserve">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 xml:space="preserve">an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t>
      </w:r>
      <w:proofErr w:type="gramStart"/>
      <w:r w:rsidR="00E83074" w:rsidRPr="00ED3772">
        <w:rPr>
          <w:rFonts w:ascii="Times New Roman" w:hAnsi="Times New Roman" w:cs="Times New Roman"/>
          <w:sz w:val="24"/>
          <w:szCs w:val="24"/>
        </w:rPr>
        <w:t>was considered to be</w:t>
      </w:r>
      <w:proofErr w:type="gramEnd"/>
      <w:r w:rsidR="00E83074" w:rsidRPr="00ED3772">
        <w:rPr>
          <w:rFonts w:ascii="Times New Roman" w:hAnsi="Times New Roman" w:cs="Times New Roman"/>
          <w:sz w:val="24"/>
          <w:szCs w:val="24"/>
        </w:rPr>
        <w:t xml:space="preserv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5" w:name="_Hlk191059301"/>
      <w:r w:rsidRPr="00D343FD">
        <w:rPr>
          <w:rFonts w:ascii="Times New Roman" w:hAnsi="Times New Roman" w:cs="Times New Roman"/>
          <w:sz w:val="24"/>
          <w:szCs w:val="24"/>
        </w:rPr>
        <w:t>RNASEH2b</w:t>
      </w:r>
      <w:bookmarkEnd w:id="115"/>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16"/>
      <w:r w:rsidRPr="00915558">
        <w:rPr>
          <w:rFonts w:ascii="Times New Roman" w:hAnsi="Times New Roman" w:cs="Times New Roman" w:hint="eastAsia"/>
          <w:b/>
          <w:bCs/>
          <w:color w:val="000000"/>
          <w:sz w:val="24"/>
          <w:szCs w:val="24"/>
        </w:rPr>
        <w:t>Fundings</w:t>
      </w:r>
      <w:commentRangeEnd w:id="116"/>
      <w:r>
        <w:rPr>
          <w:rStyle w:val="CommentReference"/>
        </w:rPr>
        <w:commentReference w:id="116"/>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SimSun"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SimSun" w:hAnsi="Times New Roman" w:cs="Times New Roman" w:hint="eastAsia"/>
          <w:sz w:val="24"/>
          <w:szCs w:val="28"/>
        </w:rPr>
        <w:t>(</w:t>
      </w:r>
      <w:r w:rsidR="00A51265" w:rsidRPr="00915558">
        <w:rPr>
          <w:rFonts w:ascii="Times New Roman" w:eastAsia="SimSun" w:hAnsi="Times New Roman" w:cs="Times New Roman"/>
          <w:sz w:val="24"/>
          <w:szCs w:val="28"/>
        </w:rPr>
        <w:t>2023YFE0107700</w:t>
      </w:r>
      <w:r w:rsidR="00A51265" w:rsidRPr="00915558">
        <w:rPr>
          <w:rFonts w:ascii="Times New Roman" w:eastAsia="SimSun" w:hAnsi="Times New Roman" w:cs="Times New Roman" w:hint="eastAsia"/>
          <w:sz w:val="24"/>
          <w:szCs w:val="28"/>
        </w:rPr>
        <w:t>), Guangzhou Municipal Science and Technology Bureau (</w:t>
      </w:r>
      <w:r w:rsidR="00A51265" w:rsidRPr="00915558">
        <w:rPr>
          <w:rFonts w:ascii="Times New Roman" w:eastAsia="SimSun" w:hAnsi="Times New Roman" w:cs="Times New Roman"/>
          <w:sz w:val="24"/>
          <w:szCs w:val="28"/>
        </w:rPr>
        <w:t>2025A04J4304</w:t>
      </w:r>
      <w:r w:rsidR="00A51265" w:rsidRPr="00915558">
        <w:rPr>
          <w:rFonts w:ascii="Times New Roman" w:eastAsia="SimSun" w:hAnsi="Times New Roman" w:cs="Times New Roman" w:hint="eastAsia"/>
          <w:sz w:val="24"/>
          <w:szCs w:val="28"/>
        </w:rPr>
        <w:t xml:space="preserve">), </w:t>
      </w:r>
      <w:r w:rsidR="00A51265" w:rsidRPr="00915558">
        <w:rPr>
          <w:rFonts w:ascii="Times New Roman" w:eastAsia="SimSun" w:hAnsi="Times New Roman" w:cs="Times New Roman"/>
          <w:sz w:val="24"/>
          <w:szCs w:val="28"/>
        </w:rPr>
        <w:t>the 111 Project (D18010)</w:t>
      </w:r>
      <w:r w:rsidR="004F4DFF">
        <w:rPr>
          <w:rFonts w:ascii="Times New Roman" w:eastAsia="SimSun"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675401F5" w14:textId="77777777" w:rsidR="00F33937" w:rsidRPr="00F33937" w:rsidRDefault="000B60F3" w:rsidP="00F33937">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F33937" w:rsidRPr="00F33937">
        <w:rPr>
          <w:rFonts w:ascii="Times New Roman" w:hAnsi="Times New Roman" w:cs="Times New Roman"/>
          <w:sz w:val="24"/>
        </w:rPr>
        <w:t xml:space="preserve">Alexandrov, Ludmil B., Young Seok Ju, Kerstin Haase, et al. 2016. ‘Mutational Signatures Associated with Tobacco Smoking in Human Cancer’. </w:t>
      </w:r>
      <w:r w:rsidR="00F33937" w:rsidRPr="00F33937">
        <w:rPr>
          <w:rFonts w:ascii="Times New Roman" w:hAnsi="Times New Roman" w:cs="Times New Roman"/>
          <w:i/>
          <w:iCs/>
          <w:sz w:val="24"/>
        </w:rPr>
        <w:t>Science</w:t>
      </w:r>
      <w:r w:rsidR="00F33937" w:rsidRPr="00F33937">
        <w:rPr>
          <w:rFonts w:ascii="Times New Roman" w:hAnsi="Times New Roman" w:cs="Times New Roman"/>
          <w:sz w:val="24"/>
        </w:rPr>
        <w:t xml:space="preserve"> 354 (6312): 618–22. https://doi.org/10.1126/science.aag0299.</w:t>
      </w:r>
    </w:p>
    <w:p w14:paraId="1CDC0CCA"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lastRenderedPageBreak/>
        <w:t xml:space="preserve">Alexandrov, Ludmil B., Jaegil Kim, Nicholas J. Haradhvala, et al. 2020. ‘The Repertoire of Mutational Signatures in Human Cancer’. </w:t>
      </w:r>
      <w:r w:rsidRPr="00F33937">
        <w:rPr>
          <w:rFonts w:ascii="Times New Roman" w:hAnsi="Times New Roman" w:cs="Times New Roman"/>
          <w:i/>
          <w:iCs/>
          <w:sz w:val="24"/>
        </w:rPr>
        <w:t>Nature</w:t>
      </w:r>
      <w:r w:rsidRPr="00F33937">
        <w:rPr>
          <w:rFonts w:ascii="Times New Roman" w:hAnsi="Times New Roman" w:cs="Times New Roman"/>
          <w:sz w:val="24"/>
        </w:rPr>
        <w:t xml:space="preserve"> 578 (7793): 94–101. https://doi.org/10.1038/s41586-020-1943-3.</w:t>
      </w:r>
    </w:p>
    <w:p w14:paraId="40E373B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Alexandrov, Ludmil B, Serena Nik-zainal, David C Wedge, and Samuel A J R Aparicio. 2014. </w:t>
      </w:r>
      <w:r w:rsidRPr="00F33937">
        <w:rPr>
          <w:rFonts w:ascii="Times New Roman" w:hAnsi="Times New Roman" w:cs="Times New Roman"/>
          <w:i/>
          <w:iCs/>
          <w:sz w:val="24"/>
        </w:rPr>
        <w:t>Signatures of Mutational Processes in Human Cancer</w:t>
      </w:r>
      <w:r w:rsidRPr="00F33937">
        <w:rPr>
          <w:rFonts w:ascii="Times New Roman" w:hAnsi="Times New Roman" w:cs="Times New Roman"/>
          <w:sz w:val="24"/>
        </w:rPr>
        <w:t>. 500 (7463): 415–21. https://doi.org/10.1038/nature12477.Signatures.</w:t>
      </w:r>
    </w:p>
    <w:p w14:paraId="70DB984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Bavi, Prashant, Stephen B. Baylin, Wojciech Bazant, et al. 2020. ‘Pan-Cancer Analysis of Whole Genomes’. </w:t>
      </w:r>
      <w:r w:rsidRPr="00F33937">
        <w:rPr>
          <w:rFonts w:ascii="Times New Roman" w:hAnsi="Times New Roman" w:cs="Times New Roman"/>
          <w:i/>
          <w:iCs/>
          <w:sz w:val="24"/>
        </w:rPr>
        <w:t>Nature</w:t>
      </w:r>
      <w:r w:rsidRPr="00F33937">
        <w:rPr>
          <w:rFonts w:ascii="Times New Roman" w:hAnsi="Times New Roman" w:cs="Times New Roman"/>
          <w:sz w:val="24"/>
        </w:rPr>
        <w:t xml:space="preserve"> 578 (7793): 82–93. https://doi.org/10.1038/s41586-020-1969-6.</w:t>
      </w:r>
    </w:p>
    <w:p w14:paraId="336F0490"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28 (5): 654–65. https://doi.org/10.1101/gr.230219.117.</w:t>
      </w:r>
    </w:p>
    <w:p w14:paraId="450ED78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30 (6): 803–13. https://doi.org/10.1101/gr.255620.119.</w:t>
      </w:r>
    </w:p>
    <w:p w14:paraId="656E9634"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F33937">
        <w:rPr>
          <w:rFonts w:ascii="Times New Roman" w:hAnsi="Times New Roman" w:cs="Times New Roman"/>
          <w:i/>
          <w:iCs/>
          <w:sz w:val="24"/>
        </w:rPr>
        <w:t>Chemical Research in Toxicology</w:t>
      </w:r>
      <w:r w:rsidRPr="00F33937">
        <w:rPr>
          <w:rFonts w:ascii="Times New Roman" w:hAnsi="Times New Roman" w:cs="Times New Roman"/>
          <w:sz w:val="24"/>
        </w:rPr>
        <w:t xml:space="preserve"> 37 (2): 234–47. https://doi.org/10.1021/acs.chemrestox.3c00255.</w:t>
      </w:r>
    </w:p>
    <w:p w14:paraId="5E852C05"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Chen, Lei, Chong Zhang, Ruidong Xue, et al. 2024. ‘Deep Whole-Genome Analysis of 494 Hepatocellular Carcinomas’. </w:t>
      </w:r>
      <w:r w:rsidRPr="00F33937">
        <w:rPr>
          <w:rFonts w:ascii="Times New Roman" w:hAnsi="Times New Roman" w:cs="Times New Roman"/>
          <w:i/>
          <w:iCs/>
          <w:sz w:val="24"/>
        </w:rPr>
        <w:t>Nature</w:t>
      </w:r>
      <w:r w:rsidRPr="00F33937">
        <w:rPr>
          <w:rFonts w:ascii="Times New Roman" w:hAnsi="Times New Roman" w:cs="Times New Roman"/>
          <w:sz w:val="24"/>
        </w:rPr>
        <w:t>, ahead of print, March 21. https://doi.org/10.1038/s41586-024-07054-3.</w:t>
      </w:r>
    </w:p>
    <w:p w14:paraId="35F6A192"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Cho, Jang-Eun, Nayun Kim, Yue C. Li, and Sue Jinks-Robertson. 2013. ‘Two Distinct Mechanisms of Topoisomerase 1-Dependent Mutagenesis in Yeast’. </w:t>
      </w:r>
      <w:r w:rsidRPr="00F33937">
        <w:rPr>
          <w:rFonts w:ascii="Times New Roman" w:hAnsi="Times New Roman" w:cs="Times New Roman"/>
          <w:i/>
          <w:iCs/>
          <w:sz w:val="24"/>
        </w:rPr>
        <w:t>DNA Repair</w:t>
      </w:r>
      <w:r w:rsidRPr="00F33937">
        <w:rPr>
          <w:rFonts w:ascii="Times New Roman" w:hAnsi="Times New Roman" w:cs="Times New Roman"/>
          <w:sz w:val="24"/>
        </w:rPr>
        <w:t xml:space="preserve"> 12 (3): 205–11. https://doi.org/10.1016/j.dnarep.2012.12.004.</w:t>
      </w:r>
    </w:p>
    <w:p w14:paraId="51A12B24"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Cooper, David N, Matthew Mort, Peter D Stenson, Edward V Ball, and Nadia A Chuzhanova. 2010. </w:t>
      </w:r>
      <w:r w:rsidRPr="00F33937">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F33937">
        <w:rPr>
          <w:rFonts w:ascii="Times New Roman" w:hAnsi="Times New Roman" w:cs="Times New Roman"/>
          <w:sz w:val="24"/>
        </w:rPr>
        <w:t>. http://www.hgmd.org.</w:t>
      </w:r>
    </w:p>
    <w:p w14:paraId="2F00DA6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Davies, Helen, Dominik Glodzik, Sandro Morganella, et al. 2017. ‘HRDetect Is a Predictor of BRCA1 and BRCA2 Deficiency Based on Mutational Signatures’. </w:t>
      </w:r>
      <w:r w:rsidRPr="00F33937">
        <w:rPr>
          <w:rFonts w:ascii="Times New Roman" w:hAnsi="Times New Roman" w:cs="Times New Roman"/>
          <w:i/>
          <w:iCs/>
          <w:sz w:val="24"/>
        </w:rPr>
        <w:t>Nature Medicine</w:t>
      </w:r>
      <w:r w:rsidRPr="00F33937">
        <w:rPr>
          <w:rFonts w:ascii="Times New Roman" w:hAnsi="Times New Roman" w:cs="Times New Roman"/>
          <w:sz w:val="24"/>
        </w:rPr>
        <w:t xml:space="preserve"> 23 (4): 517–25. https://doi.org/10.1038/nm.4292.</w:t>
      </w:r>
    </w:p>
    <w:p w14:paraId="4EC7381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F33937">
        <w:rPr>
          <w:rFonts w:ascii="Times New Roman" w:hAnsi="Times New Roman" w:cs="Times New Roman"/>
          <w:i/>
          <w:iCs/>
          <w:sz w:val="24"/>
        </w:rPr>
        <w:t>Science</w:t>
      </w:r>
      <w:r w:rsidRPr="00F33937">
        <w:rPr>
          <w:rFonts w:ascii="Times New Roman" w:hAnsi="Times New Roman" w:cs="Times New Roman"/>
          <w:sz w:val="24"/>
        </w:rPr>
        <w:t xml:space="preserve"> 376 (6591). https://doi.org/10.1126/science.abl9283.</w:t>
      </w:r>
    </w:p>
    <w:p w14:paraId="4BC0D88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F33937">
        <w:rPr>
          <w:rFonts w:ascii="Times New Roman" w:hAnsi="Times New Roman" w:cs="Times New Roman"/>
          <w:i/>
          <w:iCs/>
          <w:sz w:val="24"/>
        </w:rPr>
        <w:t>Nature Medicine</w:t>
      </w:r>
      <w:r w:rsidRPr="00F33937">
        <w:rPr>
          <w:rFonts w:ascii="Times New Roman" w:hAnsi="Times New Roman" w:cs="Times New Roman"/>
          <w:sz w:val="24"/>
        </w:rPr>
        <w:t xml:space="preserve"> 26 (7): 1063–69. https://doi.org/10.1038/s41591-020-0908-2.</w:t>
      </w:r>
    </w:p>
    <w:p w14:paraId="403F6FA9"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F33937">
        <w:rPr>
          <w:rFonts w:ascii="Times New Roman" w:hAnsi="Times New Roman" w:cs="Times New Roman"/>
          <w:i/>
          <w:iCs/>
          <w:sz w:val="24"/>
        </w:rPr>
        <w:t>Cancer Cell</w:t>
      </w:r>
      <w:r w:rsidRPr="00F33937">
        <w:rPr>
          <w:rFonts w:ascii="Times New Roman" w:hAnsi="Times New Roman" w:cs="Times New Roman"/>
          <w:sz w:val="24"/>
        </w:rPr>
        <w:t xml:space="preserve"> 35 (2): 256-266.e5. https://doi.org/10.1016/j.ccell.2018.12.011.</w:t>
      </w:r>
    </w:p>
    <w:p w14:paraId="5CAB7E3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F33937">
        <w:rPr>
          <w:rFonts w:ascii="Times New Roman" w:hAnsi="Times New Roman" w:cs="Times New Roman"/>
          <w:i/>
          <w:iCs/>
          <w:sz w:val="24"/>
        </w:rPr>
        <w:t>Science Translational Medicine</w:t>
      </w:r>
      <w:r w:rsidRPr="00F33937">
        <w:rPr>
          <w:rFonts w:ascii="Times New Roman" w:hAnsi="Times New Roman" w:cs="Times New Roman"/>
          <w:sz w:val="24"/>
        </w:rPr>
        <w:t xml:space="preserve"> 5 (197). https://doi.org/10.1126/scitranslmed.3006200.</w:t>
      </w:r>
    </w:p>
    <w:p w14:paraId="3A15B2F6"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lastRenderedPageBreak/>
        <w:t xml:space="preserve">Huang, Mi Ni, Willie Yu, Wei Wei Teoh, et al. 2017. ‘Genome-Scale Mutational Signatures of Aflatoxin in Cells, Mice, and Human Tumors’. </w:t>
      </w:r>
      <w:r w:rsidRPr="00F33937">
        <w:rPr>
          <w:rFonts w:ascii="Times New Roman" w:hAnsi="Times New Roman" w:cs="Times New Roman"/>
          <w:i/>
          <w:iCs/>
          <w:sz w:val="24"/>
        </w:rPr>
        <w:t>Genome Research</w:t>
      </w:r>
      <w:r w:rsidRPr="00F33937">
        <w:rPr>
          <w:rFonts w:ascii="Times New Roman" w:hAnsi="Times New Roman" w:cs="Times New Roman"/>
          <w:sz w:val="24"/>
        </w:rPr>
        <w:t xml:space="preserve"> 27 (9): 1475–86. https://doi.org/10.1101/gr.220038.116.</w:t>
      </w:r>
    </w:p>
    <w:p w14:paraId="6D7F5CE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F33937">
        <w:rPr>
          <w:rFonts w:ascii="Times New Roman" w:hAnsi="Times New Roman" w:cs="Times New Roman"/>
          <w:i/>
          <w:iCs/>
          <w:sz w:val="24"/>
        </w:rPr>
        <w:t>Scientific Reports</w:t>
      </w:r>
      <w:r w:rsidRPr="00F33937">
        <w:rPr>
          <w:rFonts w:ascii="Times New Roman" w:hAnsi="Times New Roman" w:cs="Times New Roman"/>
          <w:sz w:val="24"/>
        </w:rPr>
        <w:t xml:space="preserve"> 5 (1): 13321. https://doi.org/10.1038/srep13321.</w:t>
      </w:r>
    </w:p>
    <w:p w14:paraId="4A1D274C"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Jiang, Nanhai, Yang Wu, and Steven G Rozen. 2024. ‘A New Approach to the Challenging Problem of Mutational Signature Attribution’. </w:t>
      </w:r>
      <w:r w:rsidRPr="00F33937">
        <w:rPr>
          <w:rFonts w:ascii="Times New Roman" w:hAnsi="Times New Roman" w:cs="Times New Roman"/>
          <w:i/>
          <w:iCs/>
          <w:sz w:val="24"/>
        </w:rPr>
        <w:t>bioRxiv</w:t>
      </w:r>
      <w:r w:rsidRPr="00F33937">
        <w:rPr>
          <w:rFonts w:ascii="Times New Roman" w:hAnsi="Times New Roman" w:cs="Times New Roman"/>
          <w:sz w:val="24"/>
        </w:rPr>
        <w:t>, ahead of print. https://doi.org/10.1101/2024.05.20.594967.</w:t>
      </w:r>
    </w:p>
    <w:p w14:paraId="5B796CC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Jin, Hu, Doga C. Gulhan, Benedikt Geiger, et al. 2024. ‘Accurate and Sensitive Mutational Signature Analysis with MuSiCal’. </w:t>
      </w:r>
      <w:r w:rsidRPr="00F33937">
        <w:rPr>
          <w:rFonts w:ascii="Times New Roman" w:hAnsi="Times New Roman" w:cs="Times New Roman"/>
          <w:i/>
          <w:iCs/>
          <w:sz w:val="24"/>
        </w:rPr>
        <w:t>Nature Genetics</w:t>
      </w:r>
      <w:r w:rsidRPr="00F33937">
        <w:rPr>
          <w:rFonts w:ascii="Times New Roman" w:hAnsi="Times New Roman" w:cs="Times New Roman"/>
          <w:sz w:val="24"/>
        </w:rPr>
        <w:t xml:space="preserve"> 56 (3): 541–52. https://doi.org/10.1038/s41588-024-01659-0.</w:t>
      </w:r>
    </w:p>
    <w:p w14:paraId="5C4F8DF2"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Joung, Julia, Silvana Konermann, Jonathan S Gootenberg, et al. 2017. ‘Genome-Scale CRISPR-Cas9 Knockout and Transcriptional Activation Screening’. </w:t>
      </w:r>
      <w:r w:rsidRPr="00F33937">
        <w:rPr>
          <w:rFonts w:ascii="Times New Roman" w:hAnsi="Times New Roman" w:cs="Times New Roman"/>
          <w:i/>
          <w:iCs/>
          <w:sz w:val="24"/>
        </w:rPr>
        <w:t>Nature Protocols</w:t>
      </w:r>
      <w:r w:rsidRPr="00F33937">
        <w:rPr>
          <w:rFonts w:ascii="Times New Roman" w:hAnsi="Times New Roman" w:cs="Times New Roman"/>
          <w:sz w:val="24"/>
        </w:rPr>
        <w:t xml:space="preserve"> 12 (4): 828–63. https://doi.org/10.1038/nprot.2017.016.</w:t>
      </w:r>
    </w:p>
    <w:p w14:paraId="730573D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Koh, Gene Ching Chiek, Arjun Scott Nanda, Giuseppe Rinaldi, et al. 2025. ‘A Redefined InDel Taxonomy Provides Insights into Mutational Signatures’. </w:t>
      </w:r>
      <w:r w:rsidRPr="00F33937">
        <w:rPr>
          <w:rFonts w:ascii="Times New Roman" w:hAnsi="Times New Roman" w:cs="Times New Roman"/>
          <w:i/>
          <w:iCs/>
          <w:sz w:val="24"/>
        </w:rPr>
        <w:t>Nature Genetics</w:t>
      </w:r>
      <w:r w:rsidRPr="00F33937">
        <w:rPr>
          <w:rFonts w:ascii="Times New Roman" w:hAnsi="Times New Roman" w:cs="Times New Roman"/>
          <w:sz w:val="24"/>
        </w:rPr>
        <w:t>, ahead of print, April 10. https://doi.org/10.1038/s41588-025-02152-y.</w:t>
      </w:r>
    </w:p>
    <w:p w14:paraId="3339499C"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Kucab, Jill E., Xueqing Zou, Sandro Morganella, et al. 2019. ‘A Compendium of Mutational Signatures of Environmental Agents’. </w:t>
      </w:r>
      <w:r w:rsidRPr="00F33937">
        <w:rPr>
          <w:rFonts w:ascii="Times New Roman" w:hAnsi="Times New Roman" w:cs="Times New Roman"/>
          <w:i/>
          <w:iCs/>
          <w:sz w:val="24"/>
        </w:rPr>
        <w:t>Cell</w:t>
      </w:r>
      <w:r w:rsidRPr="00F33937">
        <w:rPr>
          <w:rFonts w:ascii="Times New Roman" w:hAnsi="Times New Roman" w:cs="Times New Roman"/>
          <w:sz w:val="24"/>
        </w:rPr>
        <w:t xml:space="preserve"> 177 (4): 821-836.e16. https://doi.org/10.1016/j.cell.2019.03.001.</w:t>
      </w:r>
    </w:p>
    <w:p w14:paraId="37C9A52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Lippert, Malcolm J., Nayun Kim, Jang-Eun Cho, et al. 2011. ‘Role for Topoisomerase 1 in Transcription-Associated Mutagenesis in Yeast’. </w:t>
      </w:r>
      <w:r w:rsidRPr="00F33937">
        <w:rPr>
          <w:rFonts w:ascii="Times New Roman" w:hAnsi="Times New Roman" w:cs="Times New Roman"/>
          <w:i/>
          <w:iCs/>
          <w:sz w:val="24"/>
        </w:rPr>
        <w:t>Proceedings of the National Academy of Sciences</w:t>
      </w:r>
      <w:r w:rsidRPr="00F33937">
        <w:rPr>
          <w:rFonts w:ascii="Times New Roman" w:hAnsi="Times New Roman" w:cs="Times New Roman"/>
          <w:sz w:val="24"/>
        </w:rPr>
        <w:t xml:space="preserve"> 108 (2): 698–703. https://doi.org/10.1073/pnas.1012363108.</w:t>
      </w:r>
    </w:p>
    <w:p w14:paraId="4DD103C9"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F33937">
        <w:rPr>
          <w:rFonts w:ascii="Times New Roman" w:hAnsi="Times New Roman" w:cs="Times New Roman"/>
          <w:i/>
          <w:iCs/>
          <w:sz w:val="24"/>
        </w:rPr>
        <w:t>NAR Genomics and Bioinformatics</w:t>
      </w:r>
      <w:r w:rsidRPr="00F33937">
        <w:rPr>
          <w:rFonts w:ascii="Times New Roman" w:hAnsi="Times New Roman" w:cs="Times New Roman"/>
          <w:sz w:val="24"/>
        </w:rPr>
        <w:t xml:space="preserve"> 5 (1): lqad005. https://doi.org/10.1093/nargab/lqad005.</w:t>
      </w:r>
    </w:p>
    <w:p w14:paraId="668B0837"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Martínez-Jiménez, Francisco, Ali Movasati, Sascha Remy Brunner, et al. 2023. ‘Pan-Cancer Whole-Genome Comparison of Primary and Metastatic Solid Tumours’. </w:t>
      </w:r>
      <w:r w:rsidRPr="00F33937">
        <w:rPr>
          <w:rFonts w:ascii="Times New Roman" w:hAnsi="Times New Roman" w:cs="Times New Roman"/>
          <w:i/>
          <w:iCs/>
          <w:sz w:val="24"/>
        </w:rPr>
        <w:t>Nature</w:t>
      </w:r>
      <w:r w:rsidRPr="00F33937">
        <w:rPr>
          <w:rFonts w:ascii="Times New Roman" w:hAnsi="Times New Roman" w:cs="Times New Roman"/>
          <w:sz w:val="24"/>
        </w:rPr>
        <w:t xml:space="preserve"> 618 (7964): 333–41. https://doi.org/10.1038/s41586-023-06054-z.</w:t>
      </w:r>
    </w:p>
    <w:p w14:paraId="7EC709C8"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Ng, Alvin W T, Song Ling Poon, Mi Ni Huang, et al. 2017. </w:t>
      </w:r>
      <w:r w:rsidRPr="00F33937">
        <w:rPr>
          <w:rFonts w:ascii="Times New Roman" w:hAnsi="Times New Roman" w:cs="Times New Roman"/>
          <w:i/>
          <w:iCs/>
          <w:sz w:val="24"/>
        </w:rPr>
        <w:t>Aristolochic Acids and Their Derivatives Are Widely Implicated in Liver Cancers in Taiwan and throughout Asia</w:t>
      </w:r>
      <w:r w:rsidRPr="00F33937">
        <w:rPr>
          <w:rFonts w:ascii="Times New Roman" w:hAnsi="Times New Roman" w:cs="Times New Roman"/>
          <w:sz w:val="24"/>
        </w:rPr>
        <w:t>. https://www.science.org.</w:t>
      </w:r>
    </w:p>
    <w:p w14:paraId="34CF3BC3"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Nik-Zainal, Serena, Ludmil B. Alexandrov, David C. Wedge, et al. 2012. ‘Mutational Processes Molding the Genomes of 21 Breast Cancers’. </w:t>
      </w:r>
      <w:r w:rsidRPr="00F33937">
        <w:rPr>
          <w:rFonts w:ascii="Times New Roman" w:hAnsi="Times New Roman" w:cs="Times New Roman"/>
          <w:i/>
          <w:iCs/>
          <w:sz w:val="24"/>
        </w:rPr>
        <w:t>Cell</w:t>
      </w:r>
      <w:r w:rsidRPr="00F33937">
        <w:rPr>
          <w:rFonts w:ascii="Times New Roman" w:hAnsi="Times New Roman" w:cs="Times New Roman"/>
          <w:sz w:val="24"/>
        </w:rPr>
        <w:t xml:space="preserve"> 149 (5): 979–93. https://doi.org/10.1016/j.cell.2012.04.024.</w:t>
      </w:r>
    </w:p>
    <w:p w14:paraId="0D34764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Poon, Song Ling, Mi Ni Huang, Yang Choo, et al. 2015. ‘Mutation Signatures Implicate Aristolochic Acid in Bladder Cancer Development’. </w:t>
      </w:r>
      <w:r w:rsidRPr="00F33937">
        <w:rPr>
          <w:rFonts w:ascii="Times New Roman" w:hAnsi="Times New Roman" w:cs="Times New Roman"/>
          <w:i/>
          <w:iCs/>
          <w:sz w:val="24"/>
        </w:rPr>
        <w:t>Genome Medicine</w:t>
      </w:r>
      <w:r w:rsidRPr="00F33937">
        <w:rPr>
          <w:rFonts w:ascii="Times New Roman" w:hAnsi="Times New Roman" w:cs="Times New Roman"/>
          <w:sz w:val="24"/>
        </w:rPr>
        <w:t xml:space="preserve"> 7 (1): 38. https://doi.org/10.1186/s13073-015-0161-3.</w:t>
      </w:r>
    </w:p>
    <w:p w14:paraId="30AAD58B"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Poon, Song Ling, See-Tong Pang, John R. McPherson, et al. 2013. ‘Genome-Wide Mutational Signatures of Aristolochic Acid and Its Application as a Screening Tool’. </w:t>
      </w:r>
      <w:r w:rsidRPr="00F33937">
        <w:rPr>
          <w:rFonts w:ascii="Times New Roman" w:hAnsi="Times New Roman" w:cs="Times New Roman"/>
          <w:i/>
          <w:iCs/>
          <w:sz w:val="24"/>
        </w:rPr>
        <w:t>Science Translational Medicine</w:t>
      </w:r>
      <w:r w:rsidRPr="00F33937">
        <w:rPr>
          <w:rFonts w:ascii="Times New Roman" w:hAnsi="Times New Roman" w:cs="Times New Roman"/>
          <w:sz w:val="24"/>
        </w:rPr>
        <w:t xml:space="preserve"> 5 (197). https://doi.org/10.1126/scitranslmed.3006086.</w:t>
      </w:r>
    </w:p>
    <w:p w14:paraId="24CEF51D"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Ramlee, Muhammad Khairul, Tingdong Yan, Alice M. S. Cheung, Charles T. H. Chuah, and Shang Li. 2015. ‘High-Throughput Genotyping of CRISPR/Cas9-Mediated Mutants </w:t>
      </w:r>
      <w:r w:rsidRPr="00F33937">
        <w:rPr>
          <w:rFonts w:ascii="Times New Roman" w:hAnsi="Times New Roman" w:cs="Times New Roman"/>
          <w:sz w:val="24"/>
        </w:rPr>
        <w:lastRenderedPageBreak/>
        <w:t xml:space="preserve">Using Fluorescent PCR-Capillary Gel Electrophoresis’. </w:t>
      </w:r>
      <w:r w:rsidRPr="00F33937">
        <w:rPr>
          <w:rFonts w:ascii="Times New Roman" w:hAnsi="Times New Roman" w:cs="Times New Roman"/>
          <w:i/>
          <w:iCs/>
          <w:sz w:val="24"/>
        </w:rPr>
        <w:t>Scientific Reports</w:t>
      </w:r>
      <w:r w:rsidRPr="00F33937">
        <w:rPr>
          <w:rFonts w:ascii="Times New Roman" w:hAnsi="Times New Roman" w:cs="Times New Roman"/>
          <w:sz w:val="24"/>
        </w:rPr>
        <w:t xml:space="preserve"> 5 (1): 15587. https://doi.org/10.1038/srep15587.</w:t>
      </w:r>
    </w:p>
    <w:p w14:paraId="329E152E"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Reijns, Martin A. M., David A. Parry, Thomas C. Williams, et al. 2022. ‘Signatures of TOP1 Transcription-Associated Mutagenesis in Cancer and Germline’. </w:t>
      </w:r>
      <w:r w:rsidRPr="00F33937">
        <w:rPr>
          <w:rFonts w:ascii="Times New Roman" w:hAnsi="Times New Roman" w:cs="Times New Roman"/>
          <w:i/>
          <w:iCs/>
          <w:sz w:val="24"/>
        </w:rPr>
        <w:t>Nature</w:t>
      </w:r>
      <w:r w:rsidRPr="00F33937">
        <w:rPr>
          <w:rFonts w:ascii="Times New Roman" w:hAnsi="Times New Roman" w:cs="Times New Roman"/>
          <w:sz w:val="24"/>
        </w:rPr>
        <w:t xml:space="preserve"> 602 (7898): 623–31. https://doi.org/10.1038/s41586-022-04403-y.</w:t>
      </w:r>
    </w:p>
    <w:p w14:paraId="759F4FAA"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Riva, Laura, Arun R. Pandiri, Yun Rose Li, et al. 2020. ‘The Mutational Signature Profile of Known and Suspected Human Carcinogens in Mice’. </w:t>
      </w:r>
      <w:r w:rsidRPr="00F33937">
        <w:rPr>
          <w:rFonts w:ascii="Times New Roman" w:hAnsi="Times New Roman" w:cs="Times New Roman"/>
          <w:i/>
          <w:iCs/>
          <w:sz w:val="24"/>
        </w:rPr>
        <w:t>Nature Genetics</w:t>
      </w:r>
      <w:r w:rsidRPr="00F33937">
        <w:rPr>
          <w:rFonts w:ascii="Times New Roman" w:hAnsi="Times New Roman" w:cs="Times New Roman"/>
          <w:sz w:val="24"/>
        </w:rPr>
        <w:t xml:space="preserve"> 52 (11): 1189–97. https://doi.org/10.1038/s41588-020-0692-4.</w:t>
      </w:r>
    </w:p>
    <w:p w14:paraId="7BC0114F" w14:textId="77777777" w:rsidR="00F33937" w:rsidRPr="00F33937" w:rsidRDefault="00F33937" w:rsidP="00F33937">
      <w:pPr>
        <w:pStyle w:val="Bibliography"/>
        <w:rPr>
          <w:rFonts w:ascii="Times New Roman" w:hAnsi="Times New Roman" w:cs="Times New Roman"/>
          <w:sz w:val="24"/>
        </w:rPr>
      </w:pPr>
      <w:r w:rsidRPr="00F33937">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F33937">
        <w:rPr>
          <w:rFonts w:ascii="Times New Roman" w:hAnsi="Times New Roman" w:cs="Times New Roman"/>
          <w:i/>
          <w:iCs/>
          <w:sz w:val="24"/>
        </w:rPr>
        <w:t>Saccharomyces Cerevisiae</w:t>
      </w:r>
      <w:r w:rsidRPr="00F33937">
        <w:rPr>
          <w:rFonts w:ascii="Times New Roman" w:hAnsi="Times New Roman" w:cs="Times New Roman"/>
          <w:sz w:val="24"/>
        </w:rPr>
        <w:t xml:space="preserve">’. </w:t>
      </w:r>
      <w:r w:rsidRPr="00F33937">
        <w:rPr>
          <w:rFonts w:ascii="Times New Roman" w:hAnsi="Times New Roman" w:cs="Times New Roman"/>
          <w:i/>
          <w:iCs/>
          <w:sz w:val="24"/>
        </w:rPr>
        <w:t>Proceedings of the National Academy of Sciences</w:t>
      </w:r>
      <w:r w:rsidRPr="00F33937">
        <w:rPr>
          <w:rFonts w:ascii="Times New Roman" w:hAnsi="Times New Roman" w:cs="Times New Roman"/>
          <w:sz w:val="24"/>
        </w:rPr>
        <w:t xml:space="preserve"> 108 (2): 692–97. https://doi.org/10.1073/pnas.1012582108.</w:t>
      </w:r>
    </w:p>
    <w:p w14:paraId="56D25EE6" w14:textId="46FA962F"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Steve Rozen, Ph.D." w:date="2025-09-23T10:50:00Z" w:initials="SR">
    <w:p w14:paraId="2E6CB582" w14:textId="77777777" w:rsidR="00D103E1" w:rsidRDefault="00D103E1" w:rsidP="00D103E1">
      <w:pPr>
        <w:pStyle w:val="CommentText"/>
      </w:pPr>
      <w:r>
        <w:rPr>
          <w:rStyle w:val="CommentReference"/>
        </w:rPr>
        <w:annotationRef/>
      </w:r>
      <w:r>
        <w:t>Possibly move to table legend</w:t>
      </w:r>
    </w:p>
  </w:comment>
  <w:comment w:id="107" w:author="Mo Liu" w:date="2025-06-24T16:45:00Z" w:initials="ML">
    <w:p w14:paraId="7F453A41" w14:textId="2034A936" w:rsidR="00FC0DE7" w:rsidRDefault="00FC0DE7" w:rsidP="00FC0DE7">
      <w:pPr>
        <w:pStyle w:val="CommentText"/>
      </w:pPr>
      <w:r>
        <w:rPr>
          <w:rStyle w:val="CommentReference"/>
        </w:rPr>
        <w:annotationRef/>
      </w:r>
      <w:r>
        <w:t>Should we mention this in the absract or claim it as a novelty?</w:t>
      </w:r>
    </w:p>
  </w:comment>
  <w:comment w:id="108"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09"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0"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2"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13"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16"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6CB582" w15:done="0"/>
  <w15:commentEx w15:paraId="7F453A41" w15:done="0"/>
  <w15:commentEx w15:paraId="66446F03" w15:paraIdParent="7F453A41" w15:done="0"/>
  <w15:commentEx w15:paraId="52313C62"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53B96D" w16cex:dateUtc="2025-09-23T14:50:00Z"/>
  <w16cex:commentExtensible w16cex:durableId="6566E6AB" w16cex:dateUtc="2025-06-24T08:45:00Z"/>
  <w16cex:commentExtensible w16cex:durableId="4FF52FBF" w16cex:dateUtc="2025-08-30T09:44: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6CB582" w16cid:durableId="6B53B96D"/>
  <w16cid:commentId w16cid:paraId="7F453A41" w16cid:durableId="6566E6AB"/>
  <w16cid:commentId w16cid:paraId="66446F03" w16cid:durableId="4FF52FBF"/>
  <w16cid:commentId w16cid:paraId="52313C62" w16cid:durableId="3044662D"/>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5FABE" w14:textId="77777777" w:rsidR="00F64DF0" w:rsidRDefault="00F64DF0" w:rsidP="000F4F7D">
      <w:pPr>
        <w:spacing w:after="0" w:line="240" w:lineRule="auto"/>
      </w:pPr>
      <w:r>
        <w:separator/>
      </w:r>
    </w:p>
  </w:endnote>
  <w:endnote w:type="continuationSeparator" w:id="0">
    <w:p w14:paraId="575A6B79" w14:textId="77777777" w:rsidR="00F64DF0" w:rsidRDefault="00F64DF0" w:rsidP="000F4F7D">
      <w:pPr>
        <w:spacing w:after="0" w:line="240" w:lineRule="auto"/>
      </w:pPr>
      <w:r>
        <w:continuationSeparator/>
      </w:r>
    </w:p>
  </w:endnote>
  <w:endnote w:type="continuationNotice" w:id="1">
    <w:p w14:paraId="3CED5BCA" w14:textId="77777777" w:rsidR="00F64DF0" w:rsidRDefault="00F64D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4A264" w14:textId="77777777" w:rsidR="00F64DF0" w:rsidRDefault="00F64DF0" w:rsidP="000F4F7D">
      <w:pPr>
        <w:spacing w:after="0" w:line="240" w:lineRule="auto"/>
      </w:pPr>
      <w:r>
        <w:separator/>
      </w:r>
    </w:p>
  </w:footnote>
  <w:footnote w:type="continuationSeparator" w:id="0">
    <w:p w14:paraId="5A4806BF" w14:textId="77777777" w:rsidR="00F64DF0" w:rsidRDefault="00F64DF0" w:rsidP="000F4F7D">
      <w:pPr>
        <w:spacing w:after="0" w:line="240" w:lineRule="auto"/>
      </w:pPr>
      <w:r>
        <w:continuationSeparator/>
      </w:r>
    </w:p>
  </w:footnote>
  <w:footnote w:type="continuationNotice" w:id="1">
    <w:p w14:paraId="2D5BA81C" w14:textId="77777777" w:rsidR="00F64DF0" w:rsidRDefault="00F64D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80C"/>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36</Pages>
  <Words>33859</Words>
  <Characters>192997</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cp:lastPrinted>2025-06-06T09:23:00Z</cp:lastPrinted>
  <dcterms:created xsi:type="dcterms:W3CDTF">2025-09-23T14:38:00Z</dcterms:created>
  <dcterms:modified xsi:type="dcterms:W3CDTF">2025-09-23T15:25:00Z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