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004BEC21"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6E57B0">
        <w:rPr>
          <w:rFonts w:ascii="Times New Roman" w:hAnsi="Times New Roman" w:cs="Times New Roman" w:hint="eastAsia"/>
          <w:sz w:val="24"/>
          <w:szCs w:val="24"/>
          <w:vertAlign w:val="superscript"/>
        </w:rPr>
        <w:t>*</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w:t>
      </w:r>
      <w:r w:rsidR="00350689">
        <w:rPr>
          <w:rFonts w:ascii="Times New Roman" w:hAnsi="Times New Roman" w:cs="Times New Roman" w:hint="eastAsia"/>
          <w:sz w:val="24"/>
          <w:szCs w:val="24"/>
        </w:rPr>
        <w:t xml:space="preserve"> Mini Huang</w:t>
      </w:r>
      <w:r w:rsidR="00350689" w:rsidRPr="00DD0B3F">
        <w:rPr>
          <w:rFonts w:ascii="Times New Roman" w:hAnsi="Times New Roman" w:cs="Times New Roman" w:hint="eastAsia"/>
          <w:sz w:val="24"/>
          <w:szCs w:val="24"/>
          <w:vertAlign w:val="superscript"/>
        </w:rPr>
        <w:t>4</w:t>
      </w:r>
      <w:r w:rsidR="006E57B0">
        <w:rPr>
          <w:rFonts w:ascii="Times New Roman" w:hAnsi="Times New Roman" w:cs="Times New Roman" w:hint="eastAsia"/>
          <w:sz w:val="24"/>
          <w:szCs w:val="24"/>
          <w:vertAlign w:val="superscript"/>
        </w:rPr>
        <w:t>*</w:t>
      </w:r>
      <w:r w:rsidR="00350689">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Szh-Chi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r w:rsidR="00AA76D1">
        <w:rPr>
          <w:rFonts w:ascii="Times New Roman" w:hAnsi="Times New Roman" w:cs="Times New Roman" w:hint="eastAsia"/>
          <w:sz w:val="24"/>
          <w:szCs w:val="24"/>
        </w:rPr>
        <w:t>Runxi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Programme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68D6FAA2" w14:textId="047A97D4" w:rsidR="0022525C" w:rsidRPr="006E57B0" w:rsidRDefault="0022525C" w:rsidP="006E57B0">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1"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r w:rsidRPr="00E33938">
        <w:rPr>
          <w:rFonts w:hint="eastAsia"/>
        </w:rPr>
        <w:lastRenderedPageBreak/>
        <w:t>Abstract</w:t>
      </w:r>
    </w:p>
    <w:p w14:paraId="3D266436" w14:textId="07834413" w:rsidR="00E33938"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w:t>
      </w:r>
      <w:r w:rsidR="00076D0F">
        <w:rPr>
          <w:rFonts w:ascii="Times New Roman" w:hAnsi="Times New Roman" w:cs="Times New Roman"/>
          <w:sz w:val="24"/>
          <w:szCs w:val="24"/>
        </w:rPr>
        <w:t>mutational</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processes, can be identified through experimental exposures </w:t>
      </w:r>
      <w:r w:rsidR="00076D0F">
        <w:rPr>
          <w:rFonts w:ascii="Times New Roman" w:hAnsi="Times New Roman" w:cs="Times New Roman"/>
          <w:sz w:val="24"/>
          <w:szCs w:val="24"/>
        </w:rPr>
        <w:t xml:space="preserve">to mutagens </w:t>
      </w:r>
      <w:r w:rsidRPr="00065370">
        <w:rPr>
          <w:rFonts w:ascii="Times New Roman" w:hAnsi="Times New Roman" w:cs="Times New Roman"/>
          <w:sz w:val="24"/>
          <w:szCs w:val="24"/>
        </w:rPr>
        <w:t xml:space="preserve">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 xml:space="preserve">analysis of somatic mutations from large </w:t>
      </w:r>
      <w:r w:rsidR="00076D0F">
        <w:rPr>
          <w:rFonts w:ascii="Times New Roman" w:hAnsi="Times New Roman" w:cs="Times New Roman"/>
          <w:sz w:val="24"/>
          <w:szCs w:val="24"/>
        </w:rPr>
        <w:t>collections</w:t>
      </w:r>
      <w:r w:rsidR="00076D0F">
        <w:rPr>
          <w:rFonts w:ascii="Times New Roman" w:hAnsi="Times New Roman" w:cs="Times New Roman" w:hint="eastAsia"/>
          <w:sz w:val="24"/>
          <w:szCs w:val="24"/>
        </w:rPr>
        <w:t xml:space="preserve"> </w:t>
      </w:r>
      <w:r w:rsidR="00FC6C4B">
        <w:rPr>
          <w:rFonts w:ascii="Times New Roman" w:hAnsi="Times New Roman" w:cs="Times New Roman" w:hint="eastAsia"/>
          <w:sz w:val="24"/>
          <w:szCs w:val="24"/>
        </w:rPr>
        <w:t>of samples</w:t>
      </w:r>
      <w:r w:rsidRPr="00065370">
        <w:rPr>
          <w:rFonts w:ascii="Times New Roman" w:hAnsi="Times New Roman" w:cs="Times New Roman"/>
          <w:sz w:val="24"/>
          <w:szCs w:val="24"/>
        </w:rPr>
        <w:t xml:space="preserve">. In this study, we analyzed over 7,000 whole genomes from </w:t>
      </w:r>
      <w:r w:rsidR="00793B7C">
        <w:rPr>
          <w:rFonts w:ascii="Times New Roman" w:hAnsi="Times New Roman" w:cs="Times New Roman"/>
          <w:sz w:val="24"/>
          <w:szCs w:val="24"/>
        </w:rPr>
        <w:t xml:space="preserve">the </w:t>
      </w:r>
      <w:r w:rsidRPr="00065370">
        <w:rPr>
          <w:rFonts w:ascii="Times New Roman" w:hAnsi="Times New Roman" w:cs="Times New Roman"/>
          <w:sz w:val="24"/>
          <w:szCs w:val="24"/>
        </w:rPr>
        <w:t xml:space="preserve">Pan-Cancer Analysis of Whole Genomes and Hartwig Medical Foundation </w:t>
      </w:r>
      <w:r w:rsidR="00076D0F">
        <w:rPr>
          <w:rFonts w:ascii="Times New Roman" w:hAnsi="Times New Roman" w:cs="Times New Roman"/>
          <w:sz w:val="24"/>
          <w:szCs w:val="24"/>
        </w:rPr>
        <w:t>data set</w:t>
      </w:r>
      <w:r w:rsidR="00793B7C">
        <w:rPr>
          <w:rFonts w:ascii="Times New Roman" w:hAnsi="Times New Roman" w:cs="Times New Roman"/>
          <w:sz w:val="24"/>
          <w:szCs w:val="24"/>
        </w:rPr>
        <w:t>s</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to create a comprehensive collection of </w:t>
      </w:r>
      <w:r w:rsidR="009B3A49">
        <w:rPr>
          <w:rFonts w:ascii="Times New Roman" w:hAnsi="Times New Roman" w:cs="Times New Roman"/>
          <w:sz w:val="24"/>
          <w:szCs w:val="24"/>
        </w:rPr>
        <w:t>&lt;switch to “indel” a generic name throughout&gt;</w:t>
      </w:r>
      <w:r w:rsidR="00793B7C">
        <w:rPr>
          <w:rFonts w:ascii="Times New Roman" w:hAnsi="Times New Roman" w:cs="Times New Roman"/>
          <w:sz w:val="24"/>
          <w:szCs w:val="24"/>
        </w:rPr>
        <w:t>indel</w:t>
      </w:r>
      <w:r w:rsidR="00793B7C"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(small insertions and deletion) mutational signatures </w:t>
      </w:r>
      <w:r w:rsidR="00A81DE2">
        <w:rPr>
          <w:rFonts w:ascii="Times New Roman" w:hAnsi="Times New Roman" w:cs="Times New Roman"/>
          <w:sz w:val="24"/>
          <w:szCs w:val="24"/>
        </w:rPr>
        <w:t>.</w:t>
      </w:r>
      <w:r w:rsidRPr="00065370">
        <w:rPr>
          <w:rFonts w:ascii="Times New Roman" w:hAnsi="Times New Roman" w:cs="Times New Roman"/>
          <w:sz w:val="24"/>
          <w:szCs w:val="24"/>
        </w:rPr>
        <w:t xml:space="preserve">using </w:t>
      </w:r>
      <w:r w:rsidR="00076D0F">
        <w:rPr>
          <w:rFonts w:ascii="Times New Roman" w:hAnsi="Times New Roman" w:cs="Times New Roman"/>
          <w:sz w:val="24"/>
          <w:szCs w:val="24"/>
        </w:rPr>
        <w:t xml:space="preserve">two schemes for classifying indel mutations. </w:t>
      </w:r>
      <w:r w:rsidR="00A81DE2">
        <w:rPr>
          <w:rFonts w:ascii="Times New Roman" w:hAnsi="Times New Roman" w:cs="Times New Roman"/>
          <w:sz w:val="24"/>
          <w:szCs w:val="24"/>
        </w:rPr>
        <w:t>We used</w:t>
      </w:r>
      <w:r w:rsidRPr="00065370">
        <w:rPr>
          <w:rFonts w:ascii="Times New Roman" w:hAnsi="Times New Roman" w:cs="Times New Roman"/>
          <w:sz w:val="24"/>
          <w:szCs w:val="24"/>
        </w:rPr>
        <w:t xml:space="preserve"> </w:t>
      </w:r>
      <w:r w:rsidR="009B3A49">
        <w:rPr>
          <w:rFonts w:ascii="Times New Roman" w:hAnsi="Times New Roman" w:cs="Times New Roman"/>
          <w:sz w:val="24"/>
          <w:szCs w:val="24"/>
        </w:rPr>
        <w:t xml:space="preserve">a </w:t>
      </w:r>
      <w:r w:rsidRPr="00065370">
        <w:rPr>
          <w:rFonts w:ascii="Times New Roman" w:hAnsi="Times New Roman" w:cs="Times New Roman"/>
          <w:sz w:val="24"/>
          <w:szCs w:val="24"/>
        </w:rPr>
        <w:t>hierarchical</w:t>
      </w:r>
      <w:r w:rsidR="00A81DE2">
        <w:rPr>
          <w:rFonts w:ascii="Times New Roman" w:hAnsi="Times New Roman" w:cs="Times New Roman"/>
          <w:sz w:val="24"/>
          <w:szCs w:val="24"/>
        </w:rPr>
        <w:t>-</w:t>
      </w:r>
      <w:r w:rsidRPr="00065370">
        <w:rPr>
          <w:rFonts w:ascii="Times New Roman" w:hAnsi="Times New Roman" w:cs="Times New Roman"/>
          <w:sz w:val="24"/>
          <w:szCs w:val="24"/>
        </w:rPr>
        <w:t>Dirichlet</w:t>
      </w:r>
      <w:r w:rsidR="00A81DE2">
        <w:rPr>
          <w:rFonts w:ascii="Times New Roman" w:hAnsi="Times New Roman" w:cs="Times New Roman"/>
          <w:sz w:val="24"/>
          <w:szCs w:val="24"/>
        </w:rPr>
        <w:t>-</w:t>
      </w:r>
      <w:r w:rsidRPr="00065370">
        <w:rPr>
          <w:rFonts w:ascii="Times New Roman" w:hAnsi="Times New Roman" w:cs="Times New Roman"/>
          <w:sz w:val="24"/>
          <w:szCs w:val="24"/>
        </w:rPr>
        <w:t>process-based approach</w:t>
      </w:r>
      <w:r w:rsidR="00A81DE2">
        <w:rPr>
          <w:rFonts w:ascii="Times New Roman" w:hAnsi="Times New Roman" w:cs="Times New Roman"/>
          <w:sz w:val="24"/>
          <w:szCs w:val="24"/>
        </w:rPr>
        <w:t xml:space="preserve"> to discover signatures according to </w:t>
      </w:r>
      <w:r w:rsidR="00793B7C">
        <w:rPr>
          <w:rFonts w:ascii="Times New Roman" w:hAnsi="Times New Roman" w:cs="Times New Roman"/>
          <w:sz w:val="24"/>
          <w:szCs w:val="24"/>
        </w:rPr>
        <w:t>each of the two</w:t>
      </w:r>
      <w:r w:rsidR="00A81DE2">
        <w:rPr>
          <w:rFonts w:ascii="Times New Roman" w:hAnsi="Times New Roman" w:cs="Times New Roman"/>
          <w:sz w:val="24"/>
          <w:szCs w:val="24"/>
        </w:rPr>
        <w:t xml:space="preserve"> indel</w:t>
      </w:r>
      <w:r w:rsidR="00793B7C">
        <w:rPr>
          <w:rFonts w:ascii="Times New Roman" w:hAnsi="Times New Roman" w:cs="Times New Roman"/>
          <w:sz w:val="24"/>
          <w:szCs w:val="24"/>
        </w:rPr>
        <w:t xml:space="preserve"> classification</w:t>
      </w:r>
      <w:r w:rsidR="00A81DE2">
        <w:rPr>
          <w:rFonts w:ascii="Times New Roman" w:hAnsi="Times New Roman" w:cs="Times New Roman"/>
          <w:sz w:val="24"/>
          <w:szCs w:val="24"/>
        </w:rPr>
        <w:t xml:space="preserve">s, and we elucidated the correspondences between the </w:t>
      </w:r>
      <w:r w:rsidR="009B3A49">
        <w:rPr>
          <w:rFonts w:ascii="Times New Roman" w:hAnsi="Times New Roman" w:cs="Times New Roman"/>
          <w:sz w:val="24"/>
          <w:szCs w:val="24"/>
        </w:rPr>
        <w:t xml:space="preserve">two </w:t>
      </w:r>
      <w:r w:rsidR="00793B7C">
        <w:rPr>
          <w:rFonts w:ascii="Times New Roman" w:hAnsi="Times New Roman" w:cs="Times New Roman"/>
          <w:sz w:val="24"/>
          <w:szCs w:val="24"/>
        </w:rPr>
        <w:t xml:space="preserve">classifications </w:t>
      </w:r>
      <w:r w:rsidR="00A81DE2">
        <w:rPr>
          <w:rFonts w:ascii="Times New Roman" w:hAnsi="Times New Roman" w:cs="Times New Roman"/>
          <w:sz w:val="24"/>
          <w:szCs w:val="24"/>
        </w:rPr>
        <w:t>for both known and novel signatures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We </w:t>
      </w:r>
      <w:r w:rsidRPr="00065370">
        <w:rPr>
          <w:rFonts w:ascii="Times New Roman" w:hAnsi="Times New Roman" w:cs="Times New Roman"/>
          <w:sz w:val="24"/>
          <w:szCs w:val="24"/>
        </w:rPr>
        <w:t>identif</w:t>
      </w:r>
      <w:r w:rsidR="00A81DE2">
        <w:rPr>
          <w:rFonts w:ascii="Times New Roman" w:hAnsi="Times New Roman" w:cs="Times New Roman"/>
          <w:sz w:val="24"/>
          <w:szCs w:val="24"/>
        </w:rPr>
        <w:t xml:space="preserve">ied </w:t>
      </w:r>
      <w:r w:rsidRPr="00065370">
        <w:rPr>
          <w:rFonts w:ascii="Times New Roman" w:hAnsi="Times New Roman" w:cs="Times New Roman"/>
          <w:sz w:val="24"/>
          <w:szCs w:val="24"/>
        </w:rPr>
        <w:t xml:space="preserve">15 </w:t>
      </w:r>
      <w:r w:rsidR="00A81DE2">
        <w:rPr>
          <w:rFonts w:ascii="Times New Roman" w:hAnsi="Times New Roman" w:cs="Times New Roman"/>
          <w:sz w:val="24"/>
          <w:szCs w:val="24"/>
        </w:rPr>
        <w:t xml:space="preserve">signatures that were novel in both </w:t>
      </w:r>
      <w:r w:rsidR="00793B7C">
        <w:rPr>
          <w:rFonts w:ascii="Times New Roman" w:hAnsi="Times New Roman" w:cs="Times New Roman"/>
          <w:sz w:val="24"/>
          <w:szCs w:val="24"/>
        </w:rPr>
        <w:t>classifications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and we re-identified </w:t>
      </w:r>
      <w:r w:rsidRPr="00065370">
        <w:rPr>
          <w:rFonts w:ascii="Times New Roman" w:hAnsi="Times New Roman" w:cs="Times New Roman"/>
          <w:sz w:val="24"/>
          <w:szCs w:val="24"/>
        </w:rPr>
        <w:t xml:space="preserve">23 </w:t>
      </w:r>
      <w:r w:rsidR="00A81DE2">
        <w:rPr>
          <w:rFonts w:ascii="Times New Roman" w:hAnsi="Times New Roman" w:cs="Times New Roman"/>
          <w:sz w:val="24"/>
          <w:szCs w:val="24"/>
        </w:rPr>
        <w:t>signatures in the classification system used in the</w:t>
      </w:r>
      <w:r w:rsidRPr="00065370">
        <w:rPr>
          <w:rFonts w:ascii="Times New Roman" w:hAnsi="Times New Roman" w:cs="Times New Roman"/>
          <w:sz w:val="24"/>
          <w:szCs w:val="24"/>
        </w:rPr>
        <w:t xml:space="preserve"> COSMIC</w:t>
      </w:r>
      <w:r w:rsidR="00AF127D">
        <w:rPr>
          <w:rFonts w:ascii="Times New Roman" w:hAnsi="Times New Roman" w:cs="Times New Roman" w:hint="eastAsia"/>
          <w:sz w:val="24"/>
          <w:szCs w:val="24"/>
        </w:rPr>
        <w:t xml:space="preserve"> reference database of signatures</w:t>
      </w:r>
      <w:r w:rsidRPr="00065370">
        <w:rPr>
          <w:rFonts w:ascii="Times New Roman" w:hAnsi="Times New Roman" w:cs="Times New Roman"/>
          <w:sz w:val="24"/>
          <w:szCs w:val="24"/>
        </w:rPr>
        <w:t xml:space="preserve">. </w:t>
      </w:r>
      <w:r w:rsidR="00280D5C">
        <w:rPr>
          <w:rFonts w:ascii="Times New Roman" w:hAnsi="Times New Roman" w:cs="Times New Roman" w:hint="eastAsia"/>
          <w:sz w:val="24"/>
          <w:szCs w:val="24"/>
        </w:rPr>
        <w:t>Of note</w:t>
      </w:r>
      <w:r w:rsidR="00374059">
        <w:rPr>
          <w:rFonts w:ascii="Times New Roman" w:hAnsi="Times New Roman" w:cs="Times New Roman" w:hint="eastAsia"/>
          <w:sz w:val="24"/>
          <w:szCs w:val="24"/>
        </w:rPr>
        <w:t xml:space="preserve">, </w:t>
      </w:r>
      <w:r w:rsidR="00AC0224">
        <w:rPr>
          <w:rFonts w:ascii="Times New Roman" w:hAnsi="Times New Roman" w:cs="Times New Roman"/>
          <w:sz w:val="24"/>
          <w:szCs w:val="24"/>
        </w:rPr>
        <w:t xml:space="preserve">in cell-line experiments </w:t>
      </w:r>
      <w:r w:rsidR="00374059">
        <w:rPr>
          <w:rFonts w:ascii="Times New Roman" w:hAnsi="Times New Roman" w:cs="Times New Roman" w:hint="eastAsia"/>
          <w:sz w:val="24"/>
          <w:szCs w:val="24"/>
        </w:rPr>
        <w:t>w</w:t>
      </w:r>
      <w:r w:rsidRPr="00065370">
        <w:rPr>
          <w:rFonts w:ascii="Times New Roman" w:hAnsi="Times New Roman" w:cs="Times New Roman"/>
          <w:sz w:val="24"/>
          <w:szCs w:val="24"/>
        </w:rPr>
        <w:t>e</w:t>
      </w:r>
      <w:r w:rsidR="00814D3A">
        <w:rPr>
          <w:rFonts w:ascii="Times New Roman" w:hAnsi="Times New Roman" w:cs="Times New Roman" w:hint="eastAsia"/>
          <w:sz w:val="24"/>
          <w:szCs w:val="24"/>
        </w:rPr>
        <w:t xml:space="preserve"> showed that </w:t>
      </w:r>
      <w:r w:rsidRPr="00065370">
        <w:rPr>
          <w:rFonts w:ascii="Times New Roman" w:hAnsi="Times New Roman" w:cs="Times New Roman"/>
          <w:sz w:val="24"/>
          <w:szCs w:val="24"/>
        </w:rPr>
        <w:t>one</w:t>
      </w:r>
      <w:r w:rsidR="00761EAE">
        <w:rPr>
          <w:rFonts w:ascii="Times New Roman" w:hAnsi="Times New Roman" w:cs="Times New Roman" w:hint="eastAsia"/>
          <w:sz w:val="24"/>
          <w:szCs w:val="24"/>
        </w:rPr>
        <w:t xml:space="preserve"> </w:t>
      </w:r>
      <w:r w:rsidRPr="00065370">
        <w:rPr>
          <w:rFonts w:ascii="Times New Roman" w:hAnsi="Times New Roman" w:cs="Times New Roman"/>
          <w:sz w:val="24"/>
          <w:szCs w:val="24"/>
        </w:rPr>
        <w:t xml:space="preserve">novel signature, H_ID29, </w:t>
      </w:r>
      <w:del w:id="1" w:author="Steve Rozen, Ph.D." w:date="2025-06-25T15:24:00Z" w16du:dateUtc="2025-06-25T19:24:00Z">
        <w:r w:rsidR="00814D3A" w:rsidDel="005509B5">
          <w:rPr>
            <w:rFonts w:ascii="Times New Roman" w:hAnsi="Times New Roman" w:cs="Times New Roman" w:hint="eastAsia"/>
            <w:sz w:val="24"/>
            <w:szCs w:val="24"/>
          </w:rPr>
          <w:delText xml:space="preserve">is </w:delText>
        </w:r>
        <w:r w:rsidRPr="00065370" w:rsidDel="005509B5">
          <w:rPr>
            <w:rFonts w:ascii="Times New Roman" w:hAnsi="Times New Roman" w:cs="Times New Roman"/>
            <w:sz w:val="24"/>
            <w:szCs w:val="24"/>
          </w:rPr>
          <w:delText>associated with</w:delText>
        </w:r>
      </w:del>
      <w:ins w:id="2" w:author="Steve Rozen, Ph.D." w:date="2025-06-25T15:24:00Z" w16du:dateUtc="2025-06-25T19:24:00Z">
        <w:r w:rsidR="005509B5">
          <w:rPr>
            <w:rFonts w:ascii="Times New Roman" w:hAnsi="Times New Roman" w:cs="Times New Roman"/>
            <w:sz w:val="24"/>
            <w:szCs w:val="24"/>
          </w:rPr>
          <w:t>reflects</w:t>
        </w:r>
      </w:ins>
      <w:r w:rsidRPr="00065370">
        <w:rPr>
          <w:rFonts w:ascii="Times New Roman" w:hAnsi="Times New Roman" w:cs="Times New Roman"/>
          <w:sz w:val="24"/>
          <w:szCs w:val="24"/>
        </w:rPr>
        <w:t xml:space="preserve"> </w:t>
      </w:r>
      <w:del w:id="3" w:author="Steve Rozen, Ph.D." w:date="2025-06-26T19:53:00Z" w16du:dateUtc="2025-06-26T23:53:00Z">
        <w:r w:rsidR="00A81DE2" w:rsidRPr="005509B5" w:rsidDel="00C44B5E">
          <w:rPr>
            <w:rFonts w:ascii="Times New Roman" w:hAnsi="Times New Roman" w:cs="Times New Roman"/>
            <w:sz w:val="24"/>
            <w:szCs w:val="24"/>
            <w:highlight w:val="yellow"/>
          </w:rPr>
          <w:delText>t</w:delText>
        </w:r>
        <w:r w:rsidR="002B316E" w:rsidRPr="005509B5" w:rsidDel="00C44B5E">
          <w:rPr>
            <w:rFonts w:ascii="Times New Roman" w:hAnsi="Times New Roman" w:cs="Times New Roman"/>
            <w:sz w:val="24"/>
            <w:szCs w:val="24"/>
            <w:highlight w:val="yellow"/>
          </w:rPr>
          <w:delText>opoisomerase</w:delText>
        </w:r>
        <w:r w:rsidR="005509B5" w:rsidDel="00C44B5E">
          <w:rPr>
            <w:rFonts w:ascii="Times New Roman" w:hAnsi="Times New Roman" w:cs="Times New Roman"/>
            <w:sz w:val="24"/>
            <w:szCs w:val="24"/>
            <w:highlight w:val="yellow"/>
          </w:rPr>
          <w:delText>-</w:delText>
        </w:r>
        <w:r w:rsidR="002B316E" w:rsidRPr="005509B5" w:rsidDel="00C44B5E">
          <w:rPr>
            <w:rFonts w:ascii="Times New Roman" w:hAnsi="Times New Roman" w:cs="Times New Roman"/>
            <w:sz w:val="24"/>
            <w:szCs w:val="24"/>
            <w:highlight w:val="yellow"/>
          </w:rPr>
          <w:delText xml:space="preserve">1 </w:delText>
        </w:r>
      </w:del>
      <w:r w:rsidR="002B316E" w:rsidRPr="005509B5">
        <w:rPr>
          <w:rFonts w:ascii="Times New Roman" w:hAnsi="Times New Roman" w:cs="Times New Roman"/>
          <w:sz w:val="24"/>
          <w:szCs w:val="24"/>
          <w:highlight w:val="yellow"/>
        </w:rPr>
        <w:t>transcription</w:t>
      </w:r>
      <w:r w:rsidR="00374059" w:rsidRPr="005509B5">
        <w:rPr>
          <w:rFonts w:ascii="Times New Roman" w:hAnsi="Times New Roman" w:cs="Times New Roman"/>
          <w:sz w:val="24"/>
          <w:szCs w:val="24"/>
          <w:highlight w:val="yellow"/>
        </w:rPr>
        <w:t>-</w:t>
      </w:r>
      <w:r w:rsidR="002B316E" w:rsidRPr="005509B5">
        <w:rPr>
          <w:rFonts w:ascii="Times New Roman" w:hAnsi="Times New Roman" w:cs="Times New Roman"/>
          <w:sz w:val="24"/>
          <w:szCs w:val="24"/>
          <w:highlight w:val="yellow"/>
        </w:rPr>
        <w:t xml:space="preserve">associated </w:t>
      </w:r>
      <w:ins w:id="4" w:author="Steve Rozen, Ph.D." w:date="2025-06-26T19:53:00Z" w16du:dateUtc="2025-06-26T23:53:00Z">
        <w:r w:rsidR="00C44B5E" w:rsidRPr="005509B5">
          <w:rPr>
            <w:rFonts w:ascii="Times New Roman" w:hAnsi="Times New Roman" w:cs="Times New Roman"/>
            <w:sz w:val="24"/>
            <w:szCs w:val="24"/>
            <w:highlight w:val="yellow"/>
          </w:rPr>
          <w:t>topoisomerase</w:t>
        </w:r>
        <w:r w:rsidR="00C44B5E">
          <w:rPr>
            <w:rFonts w:ascii="Times New Roman" w:hAnsi="Times New Roman" w:cs="Times New Roman"/>
            <w:sz w:val="24"/>
            <w:szCs w:val="24"/>
            <w:highlight w:val="yellow"/>
          </w:rPr>
          <w:t>-</w:t>
        </w:r>
        <w:r w:rsidR="00C44B5E" w:rsidRPr="005509B5">
          <w:rPr>
            <w:rFonts w:ascii="Times New Roman" w:hAnsi="Times New Roman" w:cs="Times New Roman"/>
            <w:sz w:val="24"/>
            <w:szCs w:val="24"/>
            <w:highlight w:val="yellow"/>
          </w:rPr>
          <w:t xml:space="preserve">1 </w:t>
        </w:r>
      </w:ins>
      <w:r w:rsidR="002B316E" w:rsidRPr="005509B5">
        <w:rPr>
          <w:rFonts w:ascii="Times New Roman" w:hAnsi="Times New Roman" w:cs="Times New Roman"/>
          <w:sz w:val="24"/>
          <w:szCs w:val="24"/>
          <w:highlight w:val="yellow"/>
        </w:rPr>
        <w:t>mutagenesis</w:t>
      </w:r>
      <w:r w:rsidR="005652BA">
        <w:rPr>
          <w:rFonts w:ascii="Times New Roman" w:hAnsi="Times New Roman" w:cs="Times New Roman"/>
          <w:sz w:val="24"/>
          <w:szCs w:val="24"/>
        </w:rPr>
        <w:t xml:space="preserve"> &lt;is this always due to ribonucleotide incorporation? Can we say “reflects </w:t>
      </w:r>
      <w:r w:rsidR="008C790A">
        <w:rPr>
          <w:rFonts w:ascii="Times New Roman" w:hAnsi="Times New Roman" w:cs="Times New Roman"/>
          <w:sz w:val="24"/>
          <w:szCs w:val="24"/>
        </w:rPr>
        <w:t xml:space="preserve">transcription-associated mutagenesis by topoisomerase 1 at sites of ribonucleotides incorporated in genomic DNA”?&gt; </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Among the novel signatures, four</w:t>
      </w:r>
      <w:r w:rsidR="00AC0224">
        <w:rPr>
          <w:rFonts w:ascii="Times New Roman" w:hAnsi="Times New Roman" w:cs="Times New Roman"/>
          <w:sz w:val="24"/>
          <w:szCs w:val="24"/>
        </w:rPr>
        <w:t>,</w:t>
      </w:r>
      <w:r w:rsidR="00814D3A">
        <w:rPr>
          <w:rFonts w:ascii="Times New Roman" w:hAnsi="Times New Roman" w:cs="Times New Roman" w:hint="eastAsia"/>
          <w:sz w:val="24"/>
          <w:szCs w:val="24"/>
        </w:rPr>
        <w:t xml:space="preserve">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w:t>
      </w:r>
      <w:r w:rsidR="00A81DE2">
        <w:rPr>
          <w:rFonts w:ascii="Times New Roman" w:hAnsi="Times New Roman" w:cs="Times New Roman"/>
          <w:sz w:val="24"/>
          <w:szCs w:val="24"/>
        </w:rPr>
        <w:t xml:space="preserve">occurred </w:t>
      </w:r>
      <w:r w:rsidR="00814D3A">
        <w:rPr>
          <w:rFonts w:ascii="Times New Roman" w:hAnsi="Times New Roman" w:cs="Times New Roman" w:hint="eastAsia"/>
          <w:sz w:val="24"/>
          <w:szCs w:val="24"/>
        </w:rPr>
        <w:t xml:space="preserve">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defective DNA mismatch repair</w:t>
      </w:r>
      <w:r w:rsidR="00AC0224">
        <w:rPr>
          <w:rFonts w:ascii="Times New Roman" w:hAnsi="Times New Roman" w:cs="Times New Roman"/>
          <w:sz w:val="24"/>
          <w:szCs w:val="24"/>
        </w:rPr>
        <w:t>, &lt;maybe add: which were analyzed more extensively here than in previous studies</w:t>
      </w:r>
      <w:r w:rsidR="00AC0224" w:rsidRPr="00F63C33">
        <w:rPr>
          <w:rFonts w:ascii="Times New Roman" w:hAnsi="Times New Roman" w:cs="Times New Roman"/>
          <w:sz w:val="24"/>
          <w:szCs w:val="24"/>
          <w:highlight w:val="yellow"/>
        </w:rPr>
        <w:t>&gt;</w:t>
      </w:r>
      <w:r w:rsidRPr="00F63C33">
        <w:rPr>
          <w:rFonts w:ascii="Times New Roman" w:hAnsi="Times New Roman" w:cs="Times New Roman"/>
          <w:sz w:val="24"/>
          <w:szCs w:val="24"/>
          <w:highlight w:val="yellow"/>
        </w:rPr>
        <w:t xml:space="preserve">. Notably, </w:t>
      </w:r>
      <w:r w:rsidR="00A81DE2" w:rsidRPr="00F63C33">
        <w:rPr>
          <w:rFonts w:ascii="Times New Roman" w:hAnsi="Times New Roman" w:cs="Times New Roman"/>
          <w:sz w:val="24"/>
          <w:szCs w:val="24"/>
          <w:highlight w:val="yellow"/>
        </w:rPr>
        <w:t xml:space="preserve">the prevalences of </w:t>
      </w:r>
      <w:r w:rsidR="00F75DE6" w:rsidRPr="00F63C33">
        <w:rPr>
          <w:rFonts w:ascii="Times New Roman" w:hAnsi="Times New Roman" w:cs="Times New Roman" w:hint="eastAsia"/>
          <w:sz w:val="24"/>
          <w:szCs w:val="24"/>
          <w:highlight w:val="yellow"/>
        </w:rPr>
        <w:t>three</w:t>
      </w:r>
      <w:r w:rsidRPr="00F63C33">
        <w:rPr>
          <w:rFonts w:ascii="Times New Roman" w:hAnsi="Times New Roman" w:cs="Times New Roman"/>
          <w:sz w:val="24"/>
          <w:szCs w:val="24"/>
          <w:highlight w:val="yellow"/>
        </w:rPr>
        <w:t xml:space="preserve"> ID signatures </w:t>
      </w:r>
      <w:r w:rsidR="00814D3A" w:rsidRPr="00F63C33">
        <w:rPr>
          <w:rFonts w:ascii="Times New Roman" w:hAnsi="Times New Roman" w:cs="Times New Roman"/>
          <w:sz w:val="24"/>
          <w:szCs w:val="24"/>
          <w:highlight w:val="yellow"/>
        </w:rPr>
        <w:t>differe</w:t>
      </w:r>
      <w:r w:rsidR="00A81DE2" w:rsidRPr="00F63C33">
        <w:rPr>
          <w:rFonts w:ascii="Times New Roman" w:hAnsi="Times New Roman" w:cs="Times New Roman"/>
          <w:sz w:val="24"/>
          <w:szCs w:val="24"/>
          <w:highlight w:val="yellow"/>
        </w:rPr>
        <w:t>d significantly</w:t>
      </w:r>
      <w:r w:rsidR="00814D3A" w:rsidRPr="00F63C33">
        <w:rPr>
          <w:rFonts w:ascii="Times New Roman" w:hAnsi="Times New Roman" w:cs="Times New Roman" w:hint="eastAsia"/>
          <w:sz w:val="24"/>
          <w:szCs w:val="24"/>
          <w:highlight w:val="yellow"/>
        </w:rPr>
        <w:t xml:space="preserve"> by </w:t>
      </w:r>
      <w:r w:rsidRPr="00F63C33">
        <w:rPr>
          <w:rFonts w:ascii="Times New Roman" w:hAnsi="Times New Roman" w:cs="Times New Roman"/>
          <w:sz w:val="24"/>
          <w:szCs w:val="24"/>
          <w:highlight w:val="yellow"/>
        </w:rPr>
        <w:t>gender</w:t>
      </w:r>
      <w:r w:rsidR="00814D3A" w:rsidRPr="00F63C33">
        <w:rPr>
          <w:rFonts w:ascii="Times New Roman" w:hAnsi="Times New Roman" w:cs="Times New Roman" w:hint="eastAsia"/>
          <w:sz w:val="24"/>
          <w:szCs w:val="24"/>
          <w:highlight w:val="yellow"/>
        </w:rPr>
        <w:t xml:space="preserve"> within particular cancer types</w:t>
      </w:r>
      <w:r w:rsidR="00F63C33">
        <w:rPr>
          <w:rFonts w:ascii="Times New Roman" w:hAnsi="Times New Roman" w:cs="Times New Roman"/>
          <w:sz w:val="24"/>
          <w:szCs w:val="24"/>
          <w:highlight w:val="yellow"/>
        </w:rPr>
        <w:t xml:space="preserve"> &lt;Still in the results?&gt;</w:t>
      </w:r>
      <w:r w:rsidRPr="00F63C33">
        <w:rPr>
          <w:rFonts w:ascii="Times New Roman" w:hAnsi="Times New Roman" w:cs="Times New Roman"/>
          <w:sz w:val="24"/>
          <w:szCs w:val="24"/>
          <w:highlight w:val="yellow"/>
        </w:rPr>
        <w:t>.</w:t>
      </w:r>
      <w:r w:rsidRPr="00065370">
        <w:rPr>
          <w:rFonts w:ascii="Times New Roman" w:hAnsi="Times New Roman" w:cs="Times New Roman"/>
          <w:sz w:val="24"/>
          <w:szCs w:val="24"/>
        </w:rPr>
        <w:t xml:space="preserve"> </w:t>
      </w:r>
      <w:r w:rsidR="00814D3A" w:rsidRPr="00D007F0">
        <w:rPr>
          <w:rFonts w:ascii="Times New Roman" w:hAnsi="Times New Roman" w:cs="Times New Roman" w:hint="eastAsia"/>
          <w:sz w:val="24"/>
          <w:szCs w:val="24"/>
        </w:rPr>
        <w:t>E</w:t>
      </w:r>
      <w:r w:rsidRPr="00D007F0">
        <w:rPr>
          <w:rFonts w:ascii="Times New Roman" w:hAnsi="Times New Roman" w:cs="Times New Roman"/>
          <w:sz w:val="24"/>
          <w:szCs w:val="24"/>
        </w:rPr>
        <w:t>x</w:t>
      </w:r>
      <w:r w:rsidRPr="006E1387">
        <w:rPr>
          <w:rFonts w:ascii="Times New Roman" w:hAnsi="Times New Roman" w:cs="Times New Roman"/>
          <w:sz w:val="24"/>
          <w:szCs w:val="24"/>
        </w:rPr>
        <w:t xml:space="preserve">amination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 xml:space="preserve">cancer genes revealed that C_ID3, associated with tobacco exposure, accounts for nearly </w:t>
      </w:r>
      <w:r w:rsidR="001049D3">
        <w:rPr>
          <w:rFonts w:ascii="Times New Roman" w:hAnsi="Times New Roman" w:cs="Times New Roman" w:hint="eastAsia"/>
          <w:sz w:val="24"/>
          <w:szCs w:val="24"/>
        </w:rPr>
        <w:t>80</w:t>
      </w:r>
      <w:r w:rsidRPr="006E1387">
        <w:rPr>
          <w:rFonts w:ascii="Times New Roman" w:hAnsi="Times New Roman" w:cs="Times New Roman"/>
          <w:sz w:val="24"/>
          <w:szCs w:val="24"/>
        </w:rPr>
        <w:t xml:space="preserve">% of </w:t>
      </w:r>
      <w:r w:rsidR="001049D3">
        <w:rPr>
          <w:rFonts w:ascii="Times New Roman" w:hAnsi="Times New Roman" w:cs="Times New Roman" w:hint="eastAsia"/>
          <w:sz w:val="24"/>
          <w:szCs w:val="24"/>
        </w:rPr>
        <w:t xml:space="preserve">exonic </w:t>
      </w:r>
      <w:r w:rsidRPr="006E1387">
        <w:rPr>
          <w:rFonts w:ascii="Times New Roman" w:hAnsi="Times New Roman" w:cs="Times New Roman"/>
          <w:sz w:val="24"/>
          <w:szCs w:val="24"/>
        </w:rPr>
        <w:t xml:space="preserve">IDs in </w:t>
      </w:r>
      <w:r w:rsidR="001049D3">
        <w:rPr>
          <w:rFonts w:ascii="Times New Roman" w:hAnsi="Times New Roman" w:cs="Times New Roman" w:hint="eastAsia"/>
          <w:sz w:val="24"/>
          <w:szCs w:val="24"/>
        </w:rPr>
        <w:t>TP53</w:t>
      </w:r>
      <w:r w:rsidRPr="006E1387">
        <w:rPr>
          <w:rFonts w:ascii="Times New Roman" w:hAnsi="Times New Roman" w:cs="Times New Roman"/>
          <w:sz w:val="24"/>
          <w:szCs w:val="24"/>
        </w:rPr>
        <w:t>,</w:t>
      </w:r>
      <w:r w:rsidR="001D09B6">
        <w:rPr>
          <w:rFonts w:ascii="Times New Roman" w:hAnsi="Times New Roman" w:cs="Times New Roman"/>
          <w:sz w:val="24"/>
          <w:szCs w:val="24"/>
        </w:rPr>
        <w:t xml:space="preserve"> &lt;in what cancer types&gt;</w:t>
      </w:r>
      <w:r w:rsidRPr="006E1387">
        <w:rPr>
          <w:rFonts w:ascii="Times New Roman" w:hAnsi="Times New Roman" w:cs="Times New Roman"/>
          <w:sz w:val="24"/>
          <w:szCs w:val="24"/>
        </w:rPr>
        <w:t xml:space="preserve"> which is implicated in lung carcinogenesis.</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collection of ID signatures</w:t>
      </w:r>
      <w:r w:rsidR="001D09B6">
        <w:rPr>
          <w:rFonts w:ascii="Times New Roman" w:hAnsi="Times New Roman" w:cs="Times New Roman"/>
          <w:sz w:val="24"/>
          <w:szCs w:val="24"/>
        </w:rPr>
        <w:t xml:space="preserve"> in both indel classification schemes</w:t>
      </w:r>
      <w:r w:rsidRPr="00065370">
        <w:rPr>
          <w:rFonts w:ascii="Times New Roman" w:hAnsi="Times New Roman" w:cs="Times New Roman"/>
          <w:sz w:val="24"/>
          <w:szCs w:val="24"/>
        </w:rPr>
        <w:t xml:space="preserve">, </w:t>
      </w:r>
      <w:r w:rsidRPr="00065370">
        <w:rPr>
          <w:rFonts w:ascii="Times New Roman" w:hAnsi="Times New Roman" w:cs="Times New Roman"/>
          <w:sz w:val="24"/>
          <w:szCs w:val="24"/>
        </w:rPr>
        <w:lastRenderedPageBreak/>
        <w:t>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distinct mutational processes</w:t>
      </w:r>
      <w:ins w:id="5" w:author="Steve Rozen, Ph.D." w:date="2025-06-05T08:59:00Z" w16du:dateUtc="2025-06-05T12:59:00Z">
        <w:r w:rsidR="009B3A49">
          <w:rPr>
            <w:rFonts w:ascii="Times New Roman" w:hAnsi="Times New Roman" w:cs="Times New Roman"/>
            <w:sz w:val="24"/>
            <w:szCs w:val="24"/>
          </w:rPr>
          <w:t xml:space="preserve"> &lt;make more specific&gt;</w:t>
        </w:r>
      </w:ins>
      <w:r w:rsidRPr="00065370">
        <w:rPr>
          <w:rFonts w:ascii="Times New Roman" w:hAnsi="Times New Roman" w:cs="Times New Roman"/>
          <w:sz w:val="24"/>
          <w:szCs w:val="24"/>
        </w:rPr>
        <w:t xml:space="preserve">, and </w:t>
      </w:r>
      <w:r w:rsidR="001D09B6">
        <w:rPr>
          <w:rFonts w:ascii="Times New Roman" w:hAnsi="Times New Roman" w:cs="Times New Roman"/>
          <w:sz w:val="24"/>
          <w:szCs w:val="24"/>
        </w:rPr>
        <w:t>has provided</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insight</w:t>
      </w:r>
      <w:r w:rsidR="001D09B6">
        <w:rPr>
          <w:rFonts w:ascii="Times New Roman" w:hAnsi="Times New Roman" w:cs="Times New Roman"/>
          <w:sz w:val="24"/>
          <w:szCs w:val="24"/>
        </w:rPr>
        <w:t>s</w:t>
      </w:r>
      <w:r w:rsidRPr="00065370">
        <w:rPr>
          <w:rFonts w:ascii="Times New Roman" w:hAnsi="Times New Roman" w:cs="Times New Roman"/>
          <w:sz w:val="24"/>
          <w:szCs w:val="24"/>
        </w:rPr>
        <w:t xml:space="preserve"> into biological implications through and trait associations</w:t>
      </w:r>
      <w:r w:rsidR="001D09B6">
        <w:rPr>
          <w:rFonts w:ascii="Times New Roman" w:hAnsi="Times New Roman" w:cs="Times New Roman"/>
          <w:sz w:val="24"/>
          <w:szCs w:val="24"/>
        </w:rPr>
        <w:t xml:space="preserve"> and functional experiments</w:t>
      </w:r>
      <w:r w:rsidRPr="00065370">
        <w:rPr>
          <w:rFonts w:ascii="Times New Roman" w:hAnsi="Times New Roman" w:cs="Times New Roman"/>
          <w:sz w:val="24"/>
          <w:szCs w:val="24"/>
        </w:rPr>
        <w:t xml:space="preserve">.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182CBC11"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w:t>
      </w:r>
      <w:r w:rsidR="00736F8D">
        <w:rPr>
          <w:rFonts w:ascii="Times New Roman" w:hAnsi="Times New Roman" w:cs="Times New Roman"/>
          <w:sz w:val="24"/>
          <w:szCs w:val="24"/>
        </w:rPr>
        <w:t>either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endogenous sources, such as 5-methylcytosine deamination or defective DNA repair mechanisms </w:t>
      </w:r>
      <w:r w:rsidR="00F07FFC">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9926D7">
        <w:rPr>
          <w:rFonts w:ascii="Cambria Math" w:hAnsi="Cambria Math" w:cs="Cambria Math"/>
          <w:sz w:val="24"/>
          <w:szCs w:val="24"/>
        </w:rPr>
        <w:instrText>∼</w:instrText>
      </w:r>
      <w:r w:rsidR="009926D7">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w:t>
      </w:r>
      <w:r w:rsidR="00736F8D">
        <w:rPr>
          <w:rFonts w:ascii="Times New Roman" w:hAnsi="Times New Roman" w:cs="Times New Roman"/>
          <w:sz w:val="24"/>
          <w:szCs w:val="24"/>
        </w:rPr>
        <w:t>or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rsidR="0027408B">
        <w:rPr>
          <w:rFonts w:ascii="Times New Roman" w:hAnsi="Times New Roman" w:cs="Times New Roman"/>
          <w:sz w:val="24"/>
          <w:szCs w:val="24"/>
        </w:rPr>
        <w:fldChar w:fldCharType="separate"/>
      </w:r>
      <w:r w:rsidR="009926D7" w:rsidRPr="009926D7">
        <w:rPr>
          <w:rFonts w:ascii="Times New Roman" w:hAnsi="Times New Roman" w:cs="Times New Roman"/>
          <w:sz w:val="24"/>
        </w:rPr>
        <w:t>(Alexandrov et al. 2016; Ng et al. 2017; Dziubańska-Kusibab et al. 2020; Boot et al. 2020)</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9E5692">
        <w:rPr>
          <w:rFonts w:ascii="Times New Roman" w:hAnsi="Times New Roman" w:cs="Times New Roman"/>
          <w:sz w:val="24"/>
          <w:szCs w:val="24"/>
        </w:rPr>
        <w:t xml:space="preserve">also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39B5B97D" w:rsidR="00FA5CA0"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 xml:space="preserve">left on genomes by mutagenic processes or exposures. They can be identified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{"citationID":"jG8gd0B6","properties":{"formattedCitation":"(Boot et al. 2018; Huang et al. 2017; Kucab et al. 2019; Caipa Garcia et al. 2024; Riva et al. 2020)","plainCitation":"(Boot et al. 2018;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9926D7" w:rsidRPr="009926D7">
        <w:rPr>
          <w:rFonts w:ascii="Times New Roman" w:hAnsi="Times New Roman" w:cs="Times New Roman"/>
          <w:sz w:val="24"/>
        </w:rPr>
        <w:t>(Boot et al. 2018; Huang et al. 2017; Kucab et al. 2019; Caipa Garcia et al. 2024; Riva et al. 2020)</w:t>
      </w:r>
      <w:r w:rsidR="003435F6">
        <w:rPr>
          <w:rFonts w:ascii="Times New Roman" w:hAnsi="Times New Roman" w:cs="Times New Roman"/>
          <w:sz w:val="24"/>
          <w:szCs w:val="24"/>
        </w:rPr>
        <w:fldChar w:fldCharType="end"/>
      </w:r>
      <w:r w:rsidR="00AB1B5D">
        <w:rPr>
          <w:rFonts w:ascii="Times New Roman" w:hAnsi="Times New Roman" w:cs="Times New Roman"/>
          <w:sz w:val="24"/>
          <w:szCs w:val="24"/>
        </w:rPr>
        <w:t>.</w:t>
      </w:r>
      <w:ins w:id="6" w:author="Steve Rozen, Ph.D." w:date="2025-06-26T19:57:00Z" w16du:dateUtc="2025-06-26T23:57:00Z">
        <w:r w:rsidR="00F5538B">
          <w:rPr>
            <w:rFonts w:ascii="Times New Roman" w:hAnsi="Times New Roman" w:cs="Times New Roman"/>
            <w:sz w:val="24"/>
            <w:szCs w:val="24"/>
          </w:rPr>
          <w:t xml:space="preserve"> In addition, </w:t>
        </w:r>
      </w:ins>
      <w:ins w:id="7" w:author="Steve Rozen, Ph.D." w:date="2025-06-26T19:58:00Z" w16du:dateUtc="2025-06-26T23:58:00Z">
        <w:r w:rsidR="00F5538B">
          <w:rPr>
            <w:rFonts w:ascii="Times New Roman" w:hAnsi="Times New Roman" w:cs="Times New Roman"/>
            <w:sz w:val="24"/>
            <w:szCs w:val="24"/>
          </w:rPr>
          <w:t xml:space="preserve">machine learning </w:t>
        </w:r>
      </w:ins>
      <w:del w:id="8" w:author="Steve Rozen, Ph.D." w:date="2025-06-26T19:57:00Z" w16du:dateUtc="2025-06-26T23:57:00Z">
        <w:r w:rsidR="00AB1B5D" w:rsidDel="00F5538B">
          <w:rPr>
            <w:rFonts w:ascii="Times New Roman" w:hAnsi="Times New Roman" w:cs="Times New Roman"/>
            <w:sz w:val="24"/>
            <w:szCs w:val="24"/>
          </w:rPr>
          <w:delText>T</w:delText>
        </w:r>
      </w:del>
      <w:del w:id="9" w:author="Steve Rozen, Ph.D." w:date="2025-06-26T19:59:00Z" w16du:dateUtc="2025-06-26T23:59:00Z">
        <w:r w:rsidR="00AB1B5D" w:rsidDel="00F5538B">
          <w:rPr>
            <w:rFonts w:ascii="Times New Roman" w:hAnsi="Times New Roman" w:cs="Times New Roman"/>
            <w:sz w:val="24"/>
            <w:szCs w:val="24"/>
          </w:rPr>
          <w:delText>hey</w:delText>
        </w:r>
      </w:del>
      <w:r w:rsidR="00AB1B5D">
        <w:rPr>
          <w:rFonts w:ascii="Times New Roman" w:hAnsi="Times New Roman" w:cs="Times New Roman"/>
          <w:sz w:val="24"/>
          <w:szCs w:val="24"/>
        </w:rPr>
        <w:t xml:space="preserve"> can </w:t>
      </w:r>
      <w:del w:id="10" w:author="Steve Rozen, Ph.D." w:date="2025-06-26T19:57:00Z" w16du:dateUtc="2025-06-26T23:57:00Z">
        <w:r w:rsidR="00AB1B5D" w:rsidDel="00F5538B">
          <w:rPr>
            <w:rFonts w:ascii="Times New Roman" w:hAnsi="Times New Roman" w:cs="Times New Roman"/>
            <w:sz w:val="24"/>
            <w:szCs w:val="24"/>
          </w:rPr>
          <w:delText xml:space="preserve">also </w:delText>
        </w:r>
      </w:del>
      <w:del w:id="11" w:author="Steve Rozen, Ph.D." w:date="2025-06-26T19:59:00Z" w16du:dateUtc="2025-06-26T23:59:00Z">
        <w:r w:rsidR="00AB1B5D" w:rsidDel="00F5538B">
          <w:rPr>
            <w:rFonts w:ascii="Times New Roman" w:hAnsi="Times New Roman" w:cs="Times New Roman"/>
            <w:sz w:val="24"/>
            <w:szCs w:val="24"/>
          </w:rPr>
          <w:delText>be</w:delText>
        </w:r>
      </w:del>
      <w:r w:rsidR="00AB1B5D">
        <w:rPr>
          <w:rFonts w:ascii="Times New Roman" w:hAnsi="Times New Roman" w:cs="Times New Roman"/>
          <w:sz w:val="24"/>
          <w:szCs w:val="24"/>
        </w:rPr>
        <w:t xml:space="preserve"> identif</w:t>
      </w:r>
      <w:ins w:id="12" w:author="Steve Rozen, Ph.D." w:date="2025-06-26T19:59:00Z" w16du:dateUtc="2025-06-26T23:59:00Z">
        <w:r w:rsidR="00F5538B">
          <w:rPr>
            <w:rFonts w:ascii="Times New Roman" w:hAnsi="Times New Roman" w:cs="Times New Roman"/>
            <w:sz w:val="24"/>
            <w:szCs w:val="24"/>
          </w:rPr>
          <w:t>y</w:t>
        </w:r>
      </w:ins>
      <w:del w:id="13" w:author="Steve Rozen, Ph.D." w:date="2025-06-26T19:59:00Z" w16du:dateUtc="2025-06-26T23:59:00Z">
        <w:r w:rsidR="00AB1B5D" w:rsidDel="00F5538B">
          <w:rPr>
            <w:rFonts w:ascii="Times New Roman" w:hAnsi="Times New Roman" w:cs="Times New Roman"/>
            <w:sz w:val="24"/>
            <w:szCs w:val="24"/>
          </w:rPr>
          <w:delText>ied</w:delText>
        </w:r>
      </w:del>
      <w:r w:rsidR="00FA5CA0" w:rsidRPr="00FA5CA0">
        <w:rPr>
          <w:rFonts w:ascii="Times New Roman" w:hAnsi="Times New Roman" w:cs="Times New Roman"/>
          <w:sz w:val="24"/>
          <w:szCs w:val="24"/>
        </w:rPr>
        <w:t xml:space="preserve"> </w:t>
      </w:r>
      <w:del w:id="14" w:author="Steve Rozen, Ph.D." w:date="2025-06-26T19:58:00Z" w16du:dateUtc="2025-06-26T23:58:00Z">
        <w:r w:rsidR="009E5692" w:rsidDel="00F5538B">
          <w:rPr>
            <w:rFonts w:ascii="Times New Roman" w:hAnsi="Times New Roman" w:cs="Times New Roman"/>
            <w:sz w:val="24"/>
            <w:szCs w:val="24"/>
          </w:rPr>
          <w:delText xml:space="preserve">by </w:delText>
        </w:r>
        <w:r w:rsidR="00FA5CA0" w:rsidRPr="00FA5CA0" w:rsidDel="00F5538B">
          <w:rPr>
            <w:rFonts w:ascii="Times New Roman" w:hAnsi="Times New Roman" w:cs="Times New Roman"/>
            <w:sz w:val="24"/>
            <w:szCs w:val="24"/>
          </w:rPr>
          <w:delText xml:space="preserve">using machine learning to </w:delText>
        </w:r>
        <w:r w:rsidR="00B81490" w:rsidRPr="00B81490" w:rsidDel="00F5538B">
          <w:rPr>
            <w:rFonts w:ascii="Times New Roman" w:hAnsi="Times New Roman" w:cs="Times New Roman"/>
            <w:sz w:val="24"/>
            <w:szCs w:val="24"/>
          </w:rPr>
          <w:delText>discover</w:delText>
        </w:r>
      </w:del>
      <w:ins w:id="15" w:author="Steve Rozen, Ph.D." w:date="2025-06-26T19:59:00Z" w16du:dateUtc="2025-06-26T23:59:00Z">
        <w:r w:rsidR="00F5538B">
          <w:rPr>
            <w:rFonts w:ascii="Times New Roman" w:hAnsi="Times New Roman" w:cs="Times New Roman"/>
            <w:sz w:val="24"/>
            <w:szCs w:val="24"/>
          </w:rPr>
          <w:t xml:space="preserve">mutational signatures </w:t>
        </w:r>
      </w:ins>
      <w:ins w:id="16" w:author="Steve Rozen, Ph.D." w:date="2025-06-26T19:58:00Z" w16du:dateUtc="2025-06-26T23:58:00Z">
        <w:r w:rsidR="00F5538B">
          <w:rPr>
            <w:rFonts w:ascii="Times New Roman" w:hAnsi="Times New Roman" w:cs="Times New Roman"/>
            <w:sz w:val="24"/>
            <w:szCs w:val="24"/>
          </w:rPr>
          <w:t>as</w:t>
        </w:r>
      </w:ins>
      <w:r w:rsidR="00B81490" w:rsidRPr="00B81490">
        <w:rPr>
          <w:rFonts w:ascii="Times New Roman" w:hAnsi="Times New Roman" w:cs="Times New Roman"/>
          <w:sz w:val="24"/>
          <w:szCs w:val="24"/>
        </w:rPr>
        <w:t xml:space="preserve"> latent factors that </w:t>
      </w:r>
      <w:del w:id="17" w:author="Steve Rozen, Ph.D." w:date="2025-06-26T19:59:00Z" w16du:dateUtc="2025-06-26T23:59:00Z">
        <w:r w:rsidR="00B81490" w:rsidRPr="00B81490" w:rsidDel="00F5538B">
          <w:rPr>
            <w:rFonts w:ascii="Times New Roman" w:hAnsi="Times New Roman" w:cs="Times New Roman"/>
            <w:sz w:val="24"/>
            <w:szCs w:val="24"/>
          </w:rPr>
          <w:delText xml:space="preserve">can </w:delText>
        </w:r>
      </w:del>
      <w:r w:rsidR="00B81490" w:rsidRPr="00B81490">
        <w:rPr>
          <w:rFonts w:ascii="Times New Roman" w:hAnsi="Times New Roman" w:cs="Times New Roman"/>
          <w:sz w:val="24"/>
          <w:szCs w:val="24"/>
        </w:rPr>
        <w:t>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w:instrText>
      </w:r>
      <w:r w:rsidR="00CE5A27">
        <w:rPr>
          <w:rFonts w:ascii="Times New Roman" w:hAnsi="Times New Roman" w:cs="Times New Roman" w:hint="eastAsia"/>
          <w:sz w:val="24"/>
          <w:szCs w:val="24"/>
        </w:rPr>
        <w:instrText> </w:instrText>
      </w:r>
      <w:r w:rsidR="00CE5A27">
        <w:rPr>
          <w:rFonts w:ascii="Times New Roman" w:hAnsi="Times New Roman" w:cs="Times New Roman"/>
          <w:sz w:val="24"/>
          <w:szCs w:val="24"/>
        </w:rPr>
        <w:instrText xml:space="preserve">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cancer.","container-title":"Nature","DOI":"10.1038/s41586-020-1943-3","ISSN":"14764687","issue":"7793","language":"en-US","note":"PMID: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Genetics","DOI":"10.1038/s41588-024-01659-0","ISSN":"15461718","issue":"3","language":"en-US","note":"PMID: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3435F6">
        <w:rPr>
          <w:rFonts w:ascii="Times New Roman" w:hAnsi="Times New Roman" w:cs="Times New Roman"/>
          <w:sz w:val="24"/>
          <w:szCs w:val="24"/>
        </w:rPr>
        <w:fldChar w:fldCharType="separate"/>
      </w:r>
      <w:r w:rsidR="00E371D0" w:rsidRPr="00E371D0">
        <w:rPr>
          <w:rFonts w:ascii="Times New Roman" w:hAnsi="Times New Roman" w:cs="Times New Roman"/>
          <w:sz w:val="24"/>
        </w:rPr>
        <w:t>(Alexandrov et al. 2020; 2014; Nik-Zainal et al. 2012; Degasperi et al. 2022; Chen et al. 2024; Jin et al. 2024; Koh et al. 2025)</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E5692">
        <w:rPr>
          <w:rFonts w:ascii="Times New Roman" w:hAnsi="Times New Roman" w:cs="Times New Roman"/>
          <w:sz w:val="24"/>
          <w:szCs w:val="24"/>
        </w:rPr>
        <w:t>For example, d</w:t>
      </w:r>
      <w:r w:rsidR="009D3010" w:rsidRPr="009D3010">
        <w:rPr>
          <w:rFonts w:ascii="Times New Roman" w:hAnsi="Times New Roman" w:cs="Times New Roman"/>
          <w:sz w:val="24"/>
          <w:szCs w:val="24"/>
        </w:rPr>
        <w:t>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w:t>
      </w:r>
      <w:r w:rsidR="00774AE0">
        <w:rPr>
          <w:rFonts w:ascii="Times New Roman" w:hAnsi="Times New Roman" w:cs="Times New Roman"/>
          <w:sz w:val="24"/>
          <w:szCs w:val="24"/>
        </w:rPr>
        <w:fldChar w:fldCharType="begin"/>
      </w:r>
      <w:r w:rsidR="00774AE0">
        <w:rPr>
          <w:rFonts w:ascii="Times New Roman" w:hAnsi="Times New Roman" w:cs="Times New Roman"/>
          <w:sz w:val="24"/>
          <w:szCs w:val="24"/>
        </w:rPr>
        <w:instrText xml:space="preserve"> 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 </w:instrText>
      </w:r>
      <w:r w:rsidR="00774AE0">
        <w:rPr>
          <w:rFonts w:ascii="Times New Roman" w:hAnsi="Times New Roman" w:cs="Times New Roman"/>
          <w:sz w:val="24"/>
          <w:szCs w:val="24"/>
        </w:rPr>
        <w:fldChar w:fldCharType="separate"/>
      </w:r>
      <w:r w:rsidR="00774AE0" w:rsidRPr="00774AE0">
        <w:rPr>
          <w:rFonts w:ascii="Times New Roman" w:hAnsi="Times New Roman" w:cs="Times New Roman"/>
          <w:sz w:val="24"/>
        </w:rPr>
        <w:t>(Hoang et al. 2013)</w:t>
      </w:r>
      <w:r w:rsidR="00774AE0">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Subsequent attribution analysis revealed that this signature was also present in </w:t>
      </w:r>
      <w:r w:rsidR="00736F8D">
        <w:rPr>
          <w:rFonts w:ascii="Times New Roman" w:hAnsi="Times New Roman" w:cs="Times New Roman"/>
          <w:sz w:val="24"/>
          <w:szCs w:val="24"/>
        </w:rPr>
        <w:t>bladder</w:t>
      </w:r>
      <w:r w:rsidR="00200278">
        <w:rPr>
          <w:rFonts w:ascii="Times New Roman" w:hAnsi="Times New Roman" w:cs="Times New Roman"/>
          <w:sz w:val="24"/>
          <w:szCs w:val="24"/>
        </w:rPr>
        <w:t>, kidney,</w:t>
      </w:r>
      <w:r w:rsidR="00736F8D">
        <w:rPr>
          <w:rFonts w:ascii="Times New Roman" w:hAnsi="Times New Roman" w:cs="Times New Roman"/>
          <w:sz w:val="24"/>
          <w:szCs w:val="24"/>
        </w:rPr>
        <w:t xml:space="preserve"> and </w:t>
      </w:r>
      <w:r w:rsidR="009D3010" w:rsidRPr="009D3010">
        <w:rPr>
          <w:rFonts w:ascii="Times New Roman" w:hAnsi="Times New Roman" w:cs="Times New Roman"/>
          <w:sz w:val="24"/>
          <w:szCs w:val="24"/>
        </w:rPr>
        <w:t>liver cancers</w:t>
      </w:r>
      <w:r w:rsidR="00E86C49">
        <w:rPr>
          <w:rFonts w:ascii="Times New Roman" w:hAnsi="Times New Roman" w:cs="Times New Roman" w:hint="eastAsia"/>
          <w:sz w:val="24"/>
          <w:szCs w:val="24"/>
        </w:rPr>
        <w:t xml:space="preserve"> </w:t>
      </w:r>
      <w:r w:rsidR="002312D2">
        <w:rPr>
          <w:rFonts w:ascii="Times New Roman" w:hAnsi="Times New Roman" w:cs="Times New Roman"/>
          <w:sz w:val="24"/>
          <w:szCs w:val="24"/>
        </w:rPr>
        <w:fldChar w:fldCharType="begin"/>
      </w:r>
      <w:r w:rsidR="002312D2">
        <w:rPr>
          <w:rFonts w:ascii="Times New Roman" w:hAnsi="Times New Roman" w:cs="Times New Roman"/>
          <w:sz w:val="24"/>
          <w:szCs w:val="24"/>
        </w:rPr>
        <w:instrText xml:space="preserve"> 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sidR="002312D2">
        <w:rPr>
          <w:rFonts w:ascii="Times New Roman" w:hAnsi="Times New Roman" w:cs="Times New Roman"/>
          <w:sz w:val="24"/>
          <w:szCs w:val="24"/>
        </w:rPr>
        <w:fldChar w:fldCharType="separate"/>
      </w:r>
      <w:r w:rsidR="002312D2" w:rsidRPr="002312D2">
        <w:rPr>
          <w:rFonts w:ascii="Times New Roman" w:hAnsi="Times New Roman" w:cs="Times New Roman"/>
          <w:sz w:val="24"/>
        </w:rPr>
        <w:t>(Ng et al. 2017; Poon et al. 2015)</w:t>
      </w:r>
      <w:r w:rsidR="002312D2">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w:t>
      </w:r>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liver 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AB1B5D">
        <w:rPr>
          <w:rFonts w:ascii="Times New Roman" w:hAnsi="Times New Roman" w:cs="Times New Roman"/>
          <w:sz w:val="24"/>
          <w:szCs w:val="24"/>
        </w:rPr>
        <w:t xml:space="preserve">and experiments in cell </w:t>
      </w:r>
      <w:r w:rsidR="00AB1B5D">
        <w:rPr>
          <w:rFonts w:ascii="Times New Roman" w:hAnsi="Times New Roman" w:cs="Times New Roman"/>
          <w:sz w:val="24"/>
          <w:szCs w:val="24"/>
        </w:rPr>
        <w:lastRenderedPageBreak/>
        <w:t>culture showed</w:t>
      </w:r>
      <w:r w:rsidR="00AB1B5D" w:rsidRPr="00FA5CA0">
        <w:rPr>
          <w:rFonts w:ascii="Times New Roman" w:hAnsi="Times New Roman" w:cs="Times New Roman"/>
          <w:sz w:val="24"/>
          <w:szCs w:val="24"/>
        </w:rPr>
        <w:t xml:space="preserve"> </w:t>
      </w:r>
      <w:r w:rsidR="00736F8D">
        <w:rPr>
          <w:rFonts w:ascii="Times New Roman" w:hAnsi="Times New Roman" w:cs="Times New Roman"/>
          <w:sz w:val="24"/>
          <w:szCs w:val="24"/>
        </w:rPr>
        <w:t>that</w:t>
      </w:r>
      <w:r w:rsidR="00AB1B5D">
        <w:rPr>
          <w:rFonts w:ascii="Times New Roman" w:hAnsi="Times New Roman" w:cs="Times New Roman"/>
          <w:sz w:val="24"/>
          <w:szCs w:val="24"/>
        </w:rPr>
        <w:t>,</w:t>
      </w:r>
      <w:r w:rsidR="00736F8D">
        <w:rPr>
          <w:rFonts w:ascii="Times New Roman" w:hAnsi="Times New Roman" w:cs="Times New Roman"/>
          <w:sz w:val="24"/>
          <w:szCs w:val="24"/>
        </w:rPr>
        <w:t xml:space="preserve"> in addition to its SBS signature, AA also </w:t>
      </w:r>
      <w:r w:rsidR="00AB1B5D">
        <w:rPr>
          <w:rFonts w:ascii="Times New Roman" w:hAnsi="Times New Roman" w:cs="Times New Roman"/>
          <w:sz w:val="24"/>
          <w:szCs w:val="24"/>
        </w:rPr>
        <w:t xml:space="preserve">generates </w:t>
      </w:r>
      <w:r w:rsidR="00736F8D">
        <w:rPr>
          <w:rFonts w:ascii="Times New Roman" w:hAnsi="Times New Roman" w:cs="Times New Roman"/>
          <w:sz w:val="24"/>
          <w:szCs w:val="24"/>
        </w:rPr>
        <w:t xml:space="preserve">small insertion-and-deletion (ID) </w:t>
      </w:r>
      <w:r w:rsidR="00200278">
        <w:rPr>
          <w:rFonts w:ascii="Times New Roman" w:hAnsi="Times New Roman" w:cs="Times New Roman"/>
          <w:sz w:val="24"/>
          <w:szCs w:val="24"/>
        </w:rPr>
        <w:t xml:space="preserve">and double-base-substitution (DBS) </w:t>
      </w:r>
      <w:r w:rsidR="00736F8D">
        <w:rPr>
          <w:rFonts w:ascii="Times New Roman" w:hAnsi="Times New Roman" w:cs="Times New Roman"/>
          <w:sz w:val="24"/>
          <w:szCs w:val="24"/>
        </w:rPr>
        <w:t>signatures</w:t>
      </w:r>
      <w:r w:rsidR="00200278">
        <w:rPr>
          <w:rFonts w:ascii="Times New Roman" w:hAnsi="Times New Roman" w:cs="Times New Roman"/>
          <w:sz w:val="24"/>
          <w:szCs w:val="24"/>
        </w:rPr>
        <w:t xml:space="preserve"> (Figure 1)</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w:t>
      </w:r>
    </w:p>
    <w:p w14:paraId="39665DE3" w14:textId="50912ADA" w:rsidR="006F083F" w:rsidRDefault="00CA73E4" w:rsidP="008A1C58">
      <w:pPr>
        <w:spacing w:line="480" w:lineRule="auto"/>
        <w:rPr>
          <w:rFonts w:ascii="Times New Roman" w:hAnsi="Times New Roman" w:cs="Times New Roman"/>
          <w:sz w:val="24"/>
          <w:szCs w:val="24"/>
        </w:rPr>
      </w:pPr>
      <w:r w:rsidRPr="00CA73E4">
        <w:rPr>
          <w:rFonts w:ascii="Times New Roman" w:hAnsi="Times New Roman" w:cs="Times New Roman"/>
          <w:sz w:val="24"/>
          <w:szCs w:val="24"/>
        </w:rPr>
        <w:t xml:space="preserve">While </w:t>
      </w:r>
      <w:r w:rsidR="002F5F56" w:rsidRPr="00CA73E4">
        <w:rPr>
          <w:rFonts w:ascii="Times New Roman" w:hAnsi="Times New Roman" w:cs="Times New Roman"/>
          <w:sz w:val="24"/>
          <w:szCs w:val="24"/>
        </w:rPr>
        <w:t>most</w:t>
      </w:r>
      <w:r w:rsidRPr="00CA73E4">
        <w:rPr>
          <w:rFonts w:ascii="Times New Roman" w:hAnsi="Times New Roman" w:cs="Times New Roman"/>
          <w:sz w:val="24"/>
          <w:szCs w:val="24"/>
        </w:rPr>
        <w:t xml:space="preserve"> mutational signature research has focused on single base substitutions (SBSs), indel (ID) signatures also yield critical insights into mutagenic mechanisms</w:t>
      </w:r>
      <w:ins w:id="18" w:author="Steve Rozen, Ph.D." w:date="2025-06-25T15:50:00Z" w16du:dateUtc="2025-06-25T19:50:00Z">
        <w:r w:rsidR="006F083F">
          <w:rPr>
            <w:rFonts w:ascii="Times New Roman" w:hAnsi="Times New Roman" w:cs="Times New Roman"/>
            <w:sz w:val="24"/>
            <w:szCs w:val="24"/>
          </w:rPr>
          <w:t xml:space="preserve">, </w:t>
        </w:r>
        <w:commentRangeStart w:id="19"/>
        <w:r w:rsidR="006F083F">
          <w:rPr>
            <w:rFonts w:ascii="Times New Roman" w:hAnsi="Times New Roman" w:cs="Times New Roman"/>
            <w:sz w:val="24"/>
            <w:szCs w:val="24"/>
          </w:rPr>
          <w:t>and</w:t>
        </w:r>
      </w:ins>
      <w:del w:id="20" w:author="Steve Rozen, Ph.D." w:date="2025-06-25T15:50:00Z" w16du:dateUtc="2025-06-25T19:50:00Z">
        <w:r w:rsidRPr="00CA73E4" w:rsidDel="006F083F">
          <w:rPr>
            <w:rFonts w:ascii="Times New Roman" w:hAnsi="Times New Roman" w:cs="Times New Roman"/>
            <w:sz w:val="24"/>
            <w:szCs w:val="24"/>
          </w:rPr>
          <w:delText>. In particular, the characterization of indel signatures has evolved, with</w:delText>
        </w:r>
      </w:del>
      <w:r w:rsidRPr="00CA73E4">
        <w:rPr>
          <w:rFonts w:ascii="Times New Roman" w:hAnsi="Times New Roman" w:cs="Times New Roman"/>
          <w:sz w:val="24"/>
          <w:szCs w:val="24"/>
        </w:rPr>
        <w:t xml:space="preserve"> </w:t>
      </w:r>
      <w:ins w:id="21" w:author="Steve Rozen, Ph.D." w:date="2025-06-25T15:50:00Z" w16du:dateUtc="2025-06-25T19:50:00Z">
        <w:r w:rsidR="006F083F">
          <w:rPr>
            <w:rFonts w:ascii="Times New Roman" w:hAnsi="Times New Roman" w:cs="Times New Roman"/>
            <w:sz w:val="24"/>
            <w:szCs w:val="24"/>
          </w:rPr>
          <w:t xml:space="preserve">there </w:t>
        </w:r>
      </w:ins>
      <w:r w:rsidRPr="00CA73E4">
        <w:rPr>
          <w:rFonts w:ascii="Times New Roman" w:hAnsi="Times New Roman" w:cs="Times New Roman"/>
          <w:sz w:val="24"/>
          <w:szCs w:val="24"/>
        </w:rPr>
        <w:t xml:space="preserve">two main </w:t>
      </w:r>
      <w:commentRangeEnd w:id="19"/>
      <w:r w:rsidR="006F083F">
        <w:rPr>
          <w:rStyle w:val="CommentReference"/>
        </w:rPr>
        <w:commentReference w:id="19"/>
      </w:r>
      <w:ins w:id="22" w:author="Steve Rozen, Ph.D." w:date="2025-06-25T15:50:00Z" w16du:dateUtc="2025-06-25T19:50:00Z">
        <w:r w:rsidR="006F083F">
          <w:rPr>
            <w:rFonts w:ascii="Times New Roman" w:hAnsi="Times New Roman" w:cs="Times New Roman"/>
            <w:sz w:val="24"/>
            <w:szCs w:val="24"/>
          </w:rPr>
          <w:t>s</w:t>
        </w:r>
      </w:ins>
      <w:ins w:id="23" w:author="Steve Rozen, Ph.D." w:date="2025-06-25T15:51:00Z" w16du:dateUtc="2025-06-25T19:51:00Z">
        <w:r w:rsidR="006F083F">
          <w:rPr>
            <w:rFonts w:ascii="Times New Roman" w:hAnsi="Times New Roman" w:cs="Times New Roman"/>
            <w:sz w:val="24"/>
            <w:szCs w:val="24"/>
          </w:rPr>
          <w:t xml:space="preserve">ystem of indel-type </w:t>
        </w:r>
      </w:ins>
      <w:r w:rsidRPr="00CA73E4">
        <w:rPr>
          <w:rFonts w:ascii="Times New Roman" w:hAnsi="Times New Roman" w:cs="Times New Roman"/>
          <w:sz w:val="24"/>
          <w:szCs w:val="24"/>
        </w:rPr>
        <w:t>classification</w:t>
      </w:r>
      <w:del w:id="24" w:author="Steve Rozen, Ph.D." w:date="2025-06-25T15:50:00Z" w16du:dateUtc="2025-06-25T19:50:00Z">
        <w:r w:rsidRPr="00CA73E4" w:rsidDel="006F083F">
          <w:rPr>
            <w:rFonts w:ascii="Times New Roman" w:hAnsi="Times New Roman" w:cs="Times New Roman"/>
            <w:sz w:val="24"/>
            <w:szCs w:val="24"/>
          </w:rPr>
          <w:delText xml:space="preserve">s </w:delText>
        </w:r>
      </w:del>
      <w:del w:id="25" w:author="Steve Rozen, Ph.D." w:date="2025-06-25T15:51:00Z" w16du:dateUtc="2025-06-25T19:51:00Z">
        <w:r w:rsidRPr="00CA73E4" w:rsidDel="006F083F">
          <w:rPr>
            <w:rFonts w:ascii="Times New Roman" w:hAnsi="Times New Roman" w:cs="Times New Roman"/>
            <w:sz w:val="24"/>
            <w:szCs w:val="24"/>
          </w:rPr>
          <w:delText>now in use</w:delText>
        </w:r>
      </w:del>
      <w:r w:rsidR="002F5F56">
        <w:rPr>
          <w:rFonts w:ascii="Times New Roman" w:hAnsi="Times New Roman" w:cs="Times New Roman"/>
          <w:sz w:val="24"/>
          <w:szCs w:val="24"/>
        </w:rPr>
        <w:t>. One, which we term “</w:t>
      </w:r>
      <w:r w:rsidR="00705C12">
        <w:rPr>
          <w:rFonts w:ascii="Times New Roman" w:hAnsi="Times New Roman" w:cs="Times New Roman"/>
          <w:sz w:val="24"/>
          <w:szCs w:val="24"/>
        </w:rPr>
        <w:t>Indel</w:t>
      </w:r>
      <w:r w:rsidRPr="00CA73E4">
        <w:rPr>
          <w:rFonts w:ascii="Times New Roman" w:hAnsi="Times New Roman" w:cs="Times New Roman"/>
          <w:sz w:val="24"/>
          <w:szCs w:val="24"/>
        </w:rPr>
        <w:t>83</w:t>
      </w:r>
      <w:r w:rsidR="002F5F56">
        <w:rPr>
          <w:rFonts w:ascii="Times New Roman" w:hAnsi="Times New Roman" w:cs="Times New Roman"/>
          <w:sz w:val="24"/>
          <w:szCs w:val="24"/>
        </w:rPr>
        <w:t xml:space="preserve">” </w:t>
      </w:r>
      <w:del w:id="26" w:author="Steve Rozen, Ph.D." w:date="2025-06-25T15:52:00Z" w16du:dateUtc="2025-06-25T19:52:00Z">
        <w:r w:rsidR="002F5F56" w:rsidDel="00AF31C2">
          <w:rPr>
            <w:rFonts w:ascii="Times New Roman" w:hAnsi="Times New Roman" w:cs="Times New Roman"/>
            <w:sz w:val="24"/>
            <w:szCs w:val="24"/>
          </w:rPr>
          <w:delText xml:space="preserve">because it </w:delText>
        </w:r>
      </w:del>
      <w:r w:rsidR="002F5F56">
        <w:rPr>
          <w:rFonts w:ascii="Times New Roman" w:hAnsi="Times New Roman" w:cs="Times New Roman"/>
          <w:sz w:val="24"/>
          <w:szCs w:val="24"/>
        </w:rPr>
        <w:t>classifies indels into 83 types</w:t>
      </w:r>
      <w:ins w:id="27" w:author="Steve Rozen, Ph.D." w:date="2025-06-25T15:52:00Z" w16du:dateUtc="2025-06-25T19:52:00Z">
        <w:r w:rsidR="00AF31C2">
          <w:rPr>
            <w:rFonts w:ascii="Times New Roman" w:hAnsi="Times New Roman" w:cs="Times New Roman"/>
            <w:sz w:val="24"/>
            <w:szCs w:val="24"/>
          </w:rPr>
          <w:t xml:space="preserve"> and</w:t>
        </w:r>
      </w:ins>
      <w:del w:id="28" w:author="Steve Rozen, Ph.D." w:date="2025-06-25T15:52:00Z" w16du:dateUtc="2025-06-25T19:52:00Z">
        <w:r w:rsidR="002F5F56" w:rsidDel="00AF31C2">
          <w:rPr>
            <w:rFonts w:ascii="Times New Roman" w:hAnsi="Times New Roman" w:cs="Times New Roman"/>
            <w:sz w:val="24"/>
            <w:szCs w:val="24"/>
          </w:rPr>
          <w:delText>,</w:delText>
        </w:r>
      </w:del>
      <w:r w:rsidR="002F5F56">
        <w:rPr>
          <w:rFonts w:ascii="Times New Roman" w:hAnsi="Times New Roman" w:cs="Times New Roman"/>
          <w:sz w:val="24"/>
          <w:szCs w:val="24"/>
        </w:rPr>
        <w:t xml:space="preserve"> was used in </w:t>
      </w:r>
      <w:r w:rsidR="00CE5A27">
        <w:rPr>
          <w:rFonts w:ascii="Times New Roman" w:hAnsi="Times New Roman" w:cs="Times New Roman"/>
          <w:sz w:val="24"/>
          <w:szCs w:val="24"/>
        </w:rPr>
        <w:fldChar w:fldCharType="begin"/>
      </w:r>
      <w:r w:rsidR="00F663D5">
        <w:rPr>
          <w:rFonts w:ascii="Times New Roman" w:hAnsi="Times New Roman" w:cs="Times New Roman"/>
          <w:sz w:val="24"/>
          <w:szCs w:val="24"/>
        </w:rPr>
        <w:instrText xml:space="preserve"> ADDIN ZOTERO_ITEM CSL_CITATION {"citationID":"fIiqgmcK","properties":{"formattedCitation":"(Alexandrov et al. 2020)","plainCitation":"(Alexandrov et al. 2020)","dontUpdate":true,"noteIndex":0},"citationItems":[{"id":659,"uris":["http://zotero.org/users/14858941/items/D4J6FKUG"],"itemData":{"id":659,"type":"article-journal","abstract":"Somatic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cancer.","container-title":"Nature","DOI":"10.1038/s41586-020-1943-3","ISSN":"14764687","issue":"7793","language":"en-US","note":"PMID: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Alexandrov et al. 2020</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 xml:space="preserve"> and is used on the </w:t>
      </w:r>
      <w:r w:rsidRPr="00CA73E4">
        <w:rPr>
          <w:rFonts w:ascii="Times New Roman" w:hAnsi="Times New Roman" w:cs="Times New Roman"/>
          <w:sz w:val="24"/>
          <w:szCs w:val="24"/>
        </w:rPr>
        <w:t xml:space="preserve">COSMIC </w:t>
      </w:r>
      <w:r w:rsidR="002F5F56">
        <w:rPr>
          <w:rFonts w:ascii="Times New Roman" w:hAnsi="Times New Roman" w:cs="Times New Roman"/>
          <w:sz w:val="24"/>
          <w:szCs w:val="24"/>
        </w:rPr>
        <w:t>web site (</w:t>
      </w:r>
      <w:r w:rsidR="0090003F" w:rsidRPr="0090003F">
        <w:rPr>
          <w:rFonts w:ascii="Times New Roman" w:hAnsi="Times New Roman" w:cs="Times New Roman"/>
          <w:sz w:val="24"/>
          <w:szCs w:val="24"/>
        </w:rPr>
        <w:t>https://cancer.sanger.ac.uk/signatures/id/</w:t>
      </w:r>
      <w:r w:rsidR="002F5F56">
        <w:rPr>
          <w:rFonts w:ascii="Times New Roman" w:hAnsi="Times New Roman" w:cs="Times New Roman"/>
          <w:sz w:val="24"/>
          <w:szCs w:val="24"/>
        </w:rPr>
        <w:t>, Figure 1</w:t>
      </w:r>
      <w:r w:rsidR="0090003F">
        <w:rPr>
          <w:rFonts w:ascii="Times New Roman" w:hAnsi="Times New Roman" w:cs="Times New Roman" w:hint="eastAsia"/>
          <w:sz w:val="24"/>
          <w:szCs w:val="24"/>
        </w:rPr>
        <w:t>C</w:t>
      </w:r>
      <w:r w:rsidR="002F5F56">
        <w:rPr>
          <w:rFonts w:ascii="Times New Roman" w:hAnsi="Times New Roman" w:cs="Times New Roman"/>
          <w:sz w:val="24"/>
          <w:szCs w:val="24"/>
        </w:rPr>
        <w:t xml:space="preserve">). The other, </w:t>
      </w:r>
      <w:del w:id="29" w:author="Steve Rozen, Ph.D." w:date="2025-06-25T15:52:00Z" w16du:dateUtc="2025-06-25T19:52:00Z">
        <w:r w:rsidR="002F5F56" w:rsidDel="00AF31C2">
          <w:rPr>
            <w:rFonts w:ascii="Times New Roman" w:hAnsi="Times New Roman" w:cs="Times New Roman"/>
            <w:sz w:val="24"/>
            <w:szCs w:val="24"/>
          </w:rPr>
          <w:delText>which we term</w:delText>
        </w:r>
        <w:r w:rsidRPr="00CA73E4" w:rsidDel="00AF31C2">
          <w:rPr>
            <w:rFonts w:ascii="Times New Roman" w:hAnsi="Times New Roman" w:cs="Times New Roman"/>
            <w:sz w:val="24"/>
            <w:szCs w:val="24"/>
          </w:rPr>
          <w:delText xml:space="preserve"> </w:delText>
        </w:r>
      </w:del>
      <w:r w:rsidR="002F5F56">
        <w:rPr>
          <w:rFonts w:ascii="Times New Roman" w:hAnsi="Times New Roman" w:cs="Times New Roman"/>
          <w:sz w:val="24"/>
          <w:szCs w:val="24"/>
        </w:rPr>
        <w:t>“</w:t>
      </w:r>
      <w:r w:rsidR="00705C12">
        <w:rPr>
          <w:rFonts w:ascii="Times New Roman" w:hAnsi="Times New Roman" w:cs="Times New Roman"/>
          <w:sz w:val="24"/>
          <w:szCs w:val="24"/>
        </w:rPr>
        <w:t>Indel</w:t>
      </w:r>
      <w:r w:rsidRPr="00CA73E4">
        <w:rPr>
          <w:rFonts w:ascii="Times New Roman" w:hAnsi="Times New Roman" w:cs="Times New Roman"/>
          <w:sz w:val="24"/>
          <w:szCs w:val="24"/>
        </w:rPr>
        <w:t>89</w:t>
      </w:r>
      <w:r w:rsidR="002F5F56">
        <w:rPr>
          <w:rFonts w:ascii="Times New Roman" w:hAnsi="Times New Roman" w:cs="Times New Roman"/>
          <w:sz w:val="24"/>
          <w:szCs w:val="24"/>
        </w:rPr>
        <w:t xml:space="preserve">”, </w:t>
      </w:r>
      <w:del w:id="30" w:author="Steve Rozen, Ph.D." w:date="2025-06-25T15:52:00Z" w16du:dateUtc="2025-06-25T19:52:00Z">
        <w:r w:rsidR="002F5F56" w:rsidDel="00AF31C2">
          <w:rPr>
            <w:rFonts w:ascii="Times New Roman" w:hAnsi="Times New Roman" w:cs="Times New Roman"/>
            <w:sz w:val="24"/>
            <w:szCs w:val="24"/>
          </w:rPr>
          <w:delText xml:space="preserve">because it </w:delText>
        </w:r>
      </w:del>
      <w:r w:rsidR="002F5F56">
        <w:rPr>
          <w:rFonts w:ascii="Times New Roman" w:hAnsi="Times New Roman" w:cs="Times New Roman"/>
          <w:sz w:val="24"/>
          <w:szCs w:val="24"/>
        </w:rPr>
        <w:t>classifies indels into 89 types, subdivides some single base substitutions according to</w:t>
      </w:r>
      <w:r w:rsidRPr="00CA73E4">
        <w:rPr>
          <w:rFonts w:ascii="Times New Roman" w:hAnsi="Times New Roman" w:cs="Times New Roman"/>
          <w:sz w:val="24"/>
          <w:szCs w:val="24"/>
        </w:rPr>
        <w:t xml:space="preserve"> </w:t>
      </w:r>
      <w:r>
        <w:rPr>
          <w:rFonts w:ascii="Times New Roman" w:hAnsi="Times New Roman" w:cs="Times New Roman" w:hint="eastAsia"/>
          <w:sz w:val="24"/>
          <w:szCs w:val="24"/>
        </w:rPr>
        <w:t>surrounding</w:t>
      </w:r>
      <w:r w:rsidRPr="00CA73E4">
        <w:rPr>
          <w:rFonts w:ascii="Times New Roman" w:hAnsi="Times New Roman" w:cs="Times New Roman"/>
          <w:sz w:val="24"/>
          <w:szCs w:val="24"/>
        </w:rPr>
        <w:t xml:space="preserve"> sequence context</w:t>
      </w:r>
      <w:r w:rsidR="00705C12">
        <w:rPr>
          <w:rFonts w:ascii="Times New Roman" w:hAnsi="Times New Roman" w:cs="Times New Roman"/>
          <w:sz w:val="24"/>
          <w:szCs w:val="24"/>
        </w:rPr>
        <w:t>, while at the same time merging</w:t>
      </w:r>
      <w:r w:rsidR="002F5F56">
        <w:rPr>
          <w:rFonts w:ascii="Times New Roman" w:hAnsi="Times New Roman" w:cs="Times New Roman"/>
          <w:sz w:val="24"/>
          <w:szCs w:val="24"/>
        </w:rPr>
        <w:t xml:space="preserve"> some indel types that are distinct in the </w:t>
      </w:r>
      <w:r w:rsidR="00705C12">
        <w:rPr>
          <w:rFonts w:ascii="Times New Roman" w:hAnsi="Times New Roman" w:cs="Times New Roman"/>
          <w:sz w:val="24"/>
          <w:szCs w:val="24"/>
        </w:rPr>
        <w:t>I</w:t>
      </w:r>
      <w:r w:rsidR="002F5F56">
        <w:rPr>
          <w:rFonts w:ascii="Times New Roman" w:hAnsi="Times New Roman" w:cs="Times New Roman"/>
          <w:sz w:val="24"/>
          <w:szCs w:val="24"/>
        </w:rPr>
        <w:t>ndel8</w:t>
      </w:r>
      <w:r w:rsidR="00705C12">
        <w:rPr>
          <w:rFonts w:ascii="Times New Roman" w:hAnsi="Times New Roman" w:cs="Times New Roman"/>
          <w:sz w:val="24"/>
          <w:szCs w:val="24"/>
        </w:rPr>
        <w:t>9</w:t>
      </w:r>
      <w:r w:rsidR="002F5F56">
        <w:rPr>
          <w:rFonts w:ascii="Times New Roman" w:hAnsi="Times New Roman" w:cs="Times New Roman"/>
          <w:sz w:val="24"/>
          <w:szCs w:val="24"/>
        </w:rPr>
        <w:t xml:space="preserve"> system</w:t>
      </w:r>
      <w:r w:rsidR="00CE5A27">
        <w:rPr>
          <w:rFonts w:ascii="Times New Roman" w:hAnsi="Times New Roman" w:cs="Times New Roman" w:hint="eastAsia"/>
          <w:sz w:val="24"/>
          <w:szCs w:val="24"/>
        </w:rPr>
        <w:t xml:space="preserve"> </w:t>
      </w:r>
      <w:r w:rsidR="00CE5A27">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{"citationID":"kySsPJMK","properties":{"formattedCitation":"(Koh et al. 2025)","plainCitation":"(Koh et al. 2025)","noteIndex":0},"citationItems":[{"id":899,"uris":["http://zotero.org/users/14858941/items/TMR7S8H6"],"itemData":{"id":899,"type":"article-journal","abstract":"Abstract\n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(Koh et al. 2025)</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(Figure 1</w:t>
      </w:r>
      <w:r w:rsidR="0090003F">
        <w:rPr>
          <w:rFonts w:ascii="Times New Roman" w:hAnsi="Times New Roman" w:cs="Times New Roman" w:hint="eastAsia"/>
          <w:sz w:val="24"/>
          <w:szCs w:val="24"/>
        </w:rPr>
        <w:t>D</w:t>
      </w:r>
      <w:r w:rsidR="002F5F56">
        <w:rPr>
          <w:rFonts w:ascii="Times New Roman" w:hAnsi="Times New Roman" w:cs="Times New Roman"/>
          <w:sz w:val="24"/>
          <w:szCs w:val="24"/>
        </w:rPr>
        <w:t>)</w:t>
      </w:r>
      <w:r w:rsidRPr="00CA73E4">
        <w:rPr>
          <w:rFonts w:ascii="Times New Roman" w:hAnsi="Times New Roman" w:cs="Times New Roman"/>
          <w:sz w:val="24"/>
          <w:szCs w:val="24"/>
        </w:rPr>
        <w:t xml:space="preserve">. </w:t>
      </w:r>
      <w:r w:rsidR="006F083F">
        <w:rPr>
          <w:rFonts w:ascii="Times New Roman" w:hAnsi="Times New Roman" w:cs="Times New Roman"/>
          <w:sz w:val="24"/>
          <w:szCs w:val="24"/>
        </w:rPr>
        <w:t>Because each system distinguishes mutation types that the other system groups together, i</w:t>
      </w:r>
      <w:ins w:id="31" w:author="Steve Rozen, Ph.D." w:date="2025-06-26T20:31:00Z" w16du:dateUtc="2025-06-27T00:31:00Z">
        <w:r w:rsidR="00E14A15">
          <w:rPr>
            <w:rFonts w:ascii="Times New Roman" w:hAnsi="Times New Roman" w:cs="Times New Roman"/>
            <w:sz w:val="24"/>
            <w:szCs w:val="24"/>
          </w:rPr>
          <w:t>t is</w:t>
        </w:r>
      </w:ins>
      <w:r w:rsidR="006F083F">
        <w:rPr>
          <w:rFonts w:ascii="Times New Roman" w:hAnsi="Times New Roman" w:cs="Times New Roman"/>
          <w:sz w:val="24"/>
          <w:szCs w:val="24"/>
        </w:rPr>
        <w:t xml:space="preserve"> impossible to algorithmically map signatures between the two classifications. </w:t>
      </w:r>
    </w:p>
    <w:p w14:paraId="27B6E79C" w14:textId="0E0B2EF7" w:rsidR="00CA73E4" w:rsidDel="00493D69" w:rsidRDefault="00AF31C2" w:rsidP="008A1C58">
      <w:pPr>
        <w:spacing w:line="480" w:lineRule="auto"/>
        <w:rPr>
          <w:del w:id="32" w:author="Steve Rozen, Ph.D." w:date="2025-06-25T15:58:00Z" w16du:dateUtc="2025-06-25T19:58:00Z"/>
          <w:rFonts w:ascii="Times New Roman" w:hAnsi="Times New Roman" w:cs="Times New Roman"/>
          <w:sz w:val="24"/>
          <w:szCs w:val="24"/>
        </w:rPr>
      </w:pPr>
      <w:del w:id="33" w:author="Steve Rozen, Ph.D." w:date="2025-06-25T15:58:00Z" w16du:dateUtc="2025-06-25T19:58:00Z">
        <w:r w:rsidDel="00493D69">
          <w:rPr>
            <w:rFonts w:ascii="Times New Roman" w:hAnsi="Times New Roman" w:cs="Times New Roman"/>
            <w:sz w:val="24"/>
            <w:szCs w:val="24"/>
          </w:rPr>
          <w:delText xml:space="preserve">&lt;I think this whole paragraph is now redundant&gt; </w:delText>
        </w:r>
        <w:r w:rsidR="00705C12" w:rsidDel="00493D69">
          <w:rPr>
            <w:rFonts w:ascii="Times New Roman" w:hAnsi="Times New Roman" w:cs="Times New Roman"/>
            <w:sz w:val="24"/>
            <w:szCs w:val="24"/>
          </w:rPr>
          <w:delText>Use of the Indel89 system offered the ability to distinguish several signatures that could not be distinguished in Indel83. In general, the relationship between Indel83 and Indel89 signatures is many-to-many: in some cases</w:delText>
        </w:r>
        <w:r w:rsidR="00465904" w:rsidDel="00493D69">
          <w:rPr>
            <w:rFonts w:ascii="Times New Roman" w:hAnsi="Times New Roman" w:cs="Times New Roman"/>
            <w:sz w:val="24"/>
            <w:szCs w:val="24"/>
          </w:rPr>
          <w:delText>,</w:delText>
        </w:r>
        <w:r w:rsidR="00705C12" w:rsidDel="00493D69">
          <w:rPr>
            <w:rFonts w:ascii="Times New Roman" w:hAnsi="Times New Roman" w:cs="Times New Roman"/>
            <w:sz w:val="24"/>
            <w:szCs w:val="24"/>
          </w:rPr>
          <w:delText xml:space="preserve"> one Indel83 signature maps to multiple Indel89 signatures, and in other cases one Indel89 signature maps to multiple Indel83 signatures. T</w:delText>
        </w:r>
        <w:r w:rsidR="00CA73E4" w:rsidRPr="00CA73E4" w:rsidDel="00493D69">
          <w:rPr>
            <w:rFonts w:ascii="Times New Roman" w:hAnsi="Times New Roman" w:cs="Times New Roman"/>
            <w:sz w:val="24"/>
            <w:szCs w:val="24"/>
          </w:rPr>
          <w:delText>his study employ</w:delText>
        </w:r>
        <w:r w:rsidR="00D6391F" w:rsidDel="00493D69">
          <w:rPr>
            <w:rFonts w:ascii="Times New Roman" w:hAnsi="Times New Roman" w:cs="Times New Roman"/>
            <w:sz w:val="24"/>
            <w:szCs w:val="24"/>
          </w:rPr>
          <w:delText>ed</w:delText>
        </w:r>
        <w:r w:rsidR="00CA73E4" w:rsidRPr="00CA73E4" w:rsidDel="00493D69">
          <w:rPr>
            <w:rFonts w:ascii="Times New Roman" w:hAnsi="Times New Roman" w:cs="Times New Roman"/>
            <w:sz w:val="24"/>
            <w:szCs w:val="24"/>
          </w:rPr>
          <w:delText xml:space="preserve"> both </w:delText>
        </w:r>
        <w:r w:rsidR="00351BEF" w:rsidDel="00493D69">
          <w:rPr>
            <w:rFonts w:ascii="Times New Roman" w:hAnsi="Times New Roman" w:cs="Times New Roman"/>
            <w:sz w:val="24"/>
            <w:szCs w:val="24"/>
          </w:rPr>
          <w:delText>classifications</w:delText>
        </w:r>
        <w:r w:rsidR="00CA73E4" w:rsidRPr="00CA73E4" w:rsidDel="00493D69">
          <w:rPr>
            <w:rFonts w:ascii="Times New Roman" w:hAnsi="Times New Roman" w:cs="Times New Roman"/>
            <w:sz w:val="24"/>
            <w:szCs w:val="24"/>
          </w:rPr>
          <w:delText xml:space="preserve"> to comprehensively interpret indel mutational processes</w:delText>
        </w:r>
        <w:r w:rsidR="003B22AD" w:rsidDel="00493D69">
          <w:rPr>
            <w:rFonts w:ascii="Times New Roman" w:hAnsi="Times New Roman" w:cs="Times New Roman"/>
            <w:sz w:val="24"/>
            <w:szCs w:val="24"/>
          </w:rPr>
          <w:delText>.</w:delText>
        </w:r>
      </w:del>
    </w:p>
    <w:p w14:paraId="60479F4D" w14:textId="2C94292A"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t xml:space="preserve">The </w:t>
      </w:r>
      <w:r w:rsidR="00CE5A27">
        <w:rPr>
          <w:rFonts w:ascii="Times New Roman" w:hAnsi="Times New Roman" w:cs="Times New Roman" w:hint="eastAsia"/>
          <w:sz w:val="24"/>
          <w:szCs w:val="24"/>
        </w:rPr>
        <w:t>Indel</w:t>
      </w:r>
      <w:r w:rsidRPr="00B8798B">
        <w:rPr>
          <w:rFonts w:ascii="Times New Roman" w:hAnsi="Times New Roman" w:cs="Times New Roman"/>
          <w:sz w:val="24"/>
          <w:szCs w:val="24"/>
        </w:rPr>
        <w:t>83 classification encompasses 83 indel types, fully described in COSMIC and detailed at https://cancer.sanger.ac.uk/signatures/documents/4/PCAWG7_indel_classification_2021_08_31.xlsx and Alexandrov et al., 2020. This system primarily categorizes indels based on the number of base pairs inserted or deleted, the identity of the base (conventionally shown as pyrimidines, C or T), and the sequence context, including the number of flanking C or T residues. Larger indels are further classified by their occu</w:t>
      </w:r>
      <w:r w:rsidRPr="00B8798B">
        <w:rPr>
          <w:rFonts w:ascii="Times New Roman" w:hAnsi="Times New Roman" w:cs="Times New Roman" w:hint="eastAsia"/>
          <w:sz w:val="24"/>
          <w:szCs w:val="24"/>
        </w:rPr>
        <w:t xml:space="preserve">rrence within repetitive sequences or, in the case of deletions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2 bp in non-repetitive regions, by the presence of microhomology</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a hallmark of non-homologous end-joining repair, particularly in BRCA-deficient tumors. For example, a 3-bp deletion (ACA|TCA|GG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 ACAGG) exhibits a 2-bp microhomology (CA), which guides DNA repair via annealing of complementary sequences.</w:t>
      </w:r>
    </w:p>
    <w:p w14:paraId="2E66A80F" w14:textId="3C048ECE"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lastRenderedPageBreak/>
        <w:t xml:space="preserve">The </w:t>
      </w:r>
      <w:r w:rsidR="008904C8">
        <w:rPr>
          <w:rFonts w:ascii="Times New Roman" w:hAnsi="Times New Roman" w:cs="Times New Roman" w:hint="eastAsia"/>
          <w:sz w:val="24"/>
          <w:szCs w:val="24"/>
        </w:rPr>
        <w:t>Indel</w:t>
      </w:r>
      <w:r w:rsidRPr="00B8798B">
        <w:rPr>
          <w:rFonts w:ascii="Times New Roman" w:hAnsi="Times New Roman" w:cs="Times New Roman"/>
          <w:sz w:val="24"/>
          <w:szCs w:val="24"/>
        </w:rPr>
        <w:t>89 classification incorporat</w:t>
      </w:r>
      <w:r w:rsidR="00793B7C">
        <w:rPr>
          <w:rFonts w:ascii="Times New Roman" w:hAnsi="Times New Roman" w:cs="Times New Roman"/>
          <w:sz w:val="24"/>
          <w:szCs w:val="24"/>
        </w:rPr>
        <w:t>es</w:t>
      </w:r>
      <w:r w:rsidRPr="00B8798B">
        <w:rPr>
          <w:rFonts w:ascii="Times New Roman" w:hAnsi="Times New Roman" w:cs="Times New Roman"/>
          <w:sz w:val="24"/>
          <w:szCs w:val="24"/>
        </w:rPr>
        <w:t xml:space="preserve"> a more granular analysis of the sequence context</w:t>
      </w:r>
      <w:r w:rsidR="00793B7C">
        <w:rPr>
          <w:rFonts w:ascii="Times New Roman" w:hAnsi="Times New Roman" w:cs="Times New Roman"/>
          <w:sz w:val="24"/>
          <w:szCs w:val="24"/>
        </w:rPr>
        <w:t xml:space="preserve"> for some </w:t>
      </w:r>
      <w:ins w:id="34" w:author="Steve Rozen, Ph.D." w:date="2025-06-25T15:34:00Z" w16du:dateUtc="2025-06-25T19:34:00Z">
        <w:r w:rsidR="00D6391F">
          <w:rPr>
            <w:rFonts w:ascii="Times New Roman" w:hAnsi="Times New Roman" w:cs="Times New Roman"/>
            <w:sz w:val="24"/>
            <w:szCs w:val="24"/>
          </w:rPr>
          <w:t>single</w:t>
        </w:r>
      </w:ins>
      <w:del w:id="35" w:author="Steve Rozen, Ph.D." w:date="2025-06-25T15:34:00Z" w16du:dateUtc="2025-06-25T19:34:00Z">
        <w:r w:rsidR="00793B7C" w:rsidDel="00D6391F">
          <w:rPr>
            <w:rFonts w:ascii="Times New Roman" w:hAnsi="Times New Roman" w:cs="Times New Roman"/>
            <w:sz w:val="24"/>
            <w:szCs w:val="24"/>
          </w:rPr>
          <w:delText>one</w:delText>
        </w:r>
      </w:del>
      <w:r w:rsidR="00793B7C">
        <w:rPr>
          <w:rFonts w:ascii="Times New Roman" w:hAnsi="Times New Roman" w:cs="Times New Roman"/>
          <w:sz w:val="24"/>
          <w:szCs w:val="24"/>
        </w:rPr>
        <w:t xml:space="preserve">-base-pair indels, which </w:t>
      </w:r>
      <w:del w:id="36" w:author="Steve Rozen, Ph.D." w:date="2025-06-25T15:35:00Z" w16du:dateUtc="2025-06-25T19:35:00Z">
        <w:r w:rsidRPr="00B8798B" w:rsidDel="00D6391F">
          <w:rPr>
            <w:rFonts w:ascii="Times New Roman" w:hAnsi="Times New Roman" w:cs="Times New Roman"/>
            <w:sz w:val="24"/>
            <w:szCs w:val="24"/>
          </w:rPr>
          <w:delText>significantly enhanc</w:delText>
        </w:r>
        <w:r w:rsidR="00793B7C" w:rsidDel="00D6391F">
          <w:rPr>
            <w:rFonts w:ascii="Times New Roman" w:hAnsi="Times New Roman" w:cs="Times New Roman"/>
            <w:sz w:val="24"/>
            <w:szCs w:val="24"/>
          </w:rPr>
          <w:delText>es the</w:delText>
        </w:r>
        <w:r w:rsidRPr="00B8798B" w:rsidDel="00D6391F">
          <w:rPr>
            <w:rFonts w:ascii="Times New Roman" w:hAnsi="Times New Roman" w:cs="Times New Roman"/>
            <w:sz w:val="24"/>
            <w:szCs w:val="24"/>
          </w:rPr>
          <w:delText xml:space="preserve"> ability</w:delText>
        </w:r>
      </w:del>
      <w:ins w:id="37" w:author="Steve Rozen, Ph.D." w:date="2025-06-25T15:35:00Z" w16du:dateUtc="2025-06-25T19:35:00Z">
        <w:r w:rsidR="00D6391F">
          <w:rPr>
            <w:rFonts w:ascii="Times New Roman" w:hAnsi="Times New Roman" w:cs="Times New Roman"/>
            <w:sz w:val="24"/>
            <w:szCs w:val="24"/>
          </w:rPr>
          <w:t>lets it</w:t>
        </w:r>
      </w:ins>
      <w:del w:id="38" w:author="Steve Rozen, Ph.D." w:date="2025-06-25T15:35:00Z" w16du:dateUtc="2025-06-25T19:35:00Z">
        <w:r w:rsidRPr="00B8798B" w:rsidDel="00D6391F">
          <w:rPr>
            <w:rFonts w:ascii="Times New Roman" w:hAnsi="Times New Roman" w:cs="Times New Roman"/>
            <w:sz w:val="24"/>
            <w:szCs w:val="24"/>
          </w:rPr>
          <w:delText xml:space="preserve"> to</w:delText>
        </w:r>
      </w:del>
      <w:r w:rsidRPr="00B8798B">
        <w:rPr>
          <w:rFonts w:ascii="Times New Roman" w:hAnsi="Times New Roman" w:cs="Times New Roman"/>
          <w:sz w:val="24"/>
          <w:szCs w:val="24"/>
        </w:rPr>
        <w:t xml:space="preserve"> resolve 1 bp T insertions and deletions in diverse sequence </w:t>
      </w:r>
      <w:r w:rsidR="008904C8">
        <w:rPr>
          <w:rFonts w:ascii="Times New Roman" w:hAnsi="Times New Roman" w:cs="Times New Roman" w:hint="eastAsia"/>
          <w:sz w:val="24"/>
          <w:szCs w:val="24"/>
        </w:rPr>
        <w:t>contexts</w:t>
      </w:r>
      <w:r w:rsidRPr="00B8798B">
        <w:rPr>
          <w:rFonts w:ascii="Times New Roman" w:hAnsi="Times New Roman" w:cs="Times New Roman"/>
          <w:sz w:val="24"/>
          <w:szCs w:val="24"/>
        </w:rPr>
        <w:t xml:space="preserve">. For instance, the </w:t>
      </w:r>
      <w:r w:rsidR="008904C8">
        <w:rPr>
          <w:rFonts w:ascii="Times New Roman" w:hAnsi="Times New Roman" w:cs="Times New Roman" w:hint="eastAsia"/>
          <w:sz w:val="24"/>
          <w:szCs w:val="24"/>
        </w:rPr>
        <w:t>Indel83</w:t>
      </w:r>
      <w:r w:rsidRPr="00B8798B">
        <w:rPr>
          <w:rFonts w:ascii="Times New Roman" w:hAnsi="Times New Roman" w:cs="Times New Roman"/>
          <w:sz w:val="24"/>
          <w:szCs w:val="24"/>
        </w:rPr>
        <w:t xml:space="preserve"> signature ID23 reflects the removal of single-base Cs from dinucleotide Cs or single-base Ts from mono- or dinucleotide Ts</w:t>
      </w:r>
      <w:r w:rsidR="00596DC9">
        <w:rPr>
          <w:rFonts w:ascii="Times New Roman" w:hAnsi="Times New Roman" w:cs="Times New Roman" w:hint="eastAsia"/>
          <w:sz w:val="24"/>
          <w:szCs w:val="24"/>
        </w:rPr>
        <w:t xml:space="preserve"> (Figure 1C)</w:t>
      </w:r>
      <w:r w:rsidRPr="00B8798B">
        <w:rPr>
          <w:rFonts w:ascii="Times New Roman" w:hAnsi="Times New Roman" w:cs="Times New Roman"/>
          <w:sz w:val="24"/>
          <w:szCs w:val="24"/>
        </w:rPr>
        <w:t>. In contrast, the I</w:t>
      </w:r>
      <w:r w:rsidR="008904C8">
        <w:rPr>
          <w:rFonts w:ascii="Times New Roman" w:hAnsi="Times New Roman" w:cs="Times New Roman" w:hint="eastAsia"/>
          <w:sz w:val="24"/>
          <w:szCs w:val="24"/>
        </w:rPr>
        <w:t>ndel</w:t>
      </w:r>
      <w:r w:rsidRPr="00B8798B">
        <w:rPr>
          <w:rFonts w:ascii="Times New Roman" w:hAnsi="Times New Roman" w:cs="Times New Roman"/>
          <w:sz w:val="24"/>
          <w:szCs w:val="24"/>
        </w:rPr>
        <w:t xml:space="preserve">89 signature InsDel23 </w:t>
      </w:r>
      <w:r w:rsidR="00620F7A">
        <w:rPr>
          <w:rFonts w:ascii="Times New Roman" w:hAnsi="Times New Roman" w:cs="Times New Roman" w:hint="eastAsia"/>
          <w:sz w:val="24"/>
          <w:szCs w:val="24"/>
        </w:rPr>
        <w:t>(</w:t>
      </w:r>
      <w:r w:rsidR="00FF449A">
        <w:rPr>
          <w:rFonts w:ascii="Times New Roman" w:hAnsi="Times New Roman" w:cs="Times New Roman" w:hint="eastAsia"/>
          <w:sz w:val="24"/>
          <w:szCs w:val="24"/>
        </w:rPr>
        <w:t xml:space="preserve">identified in this study) </w:t>
      </w:r>
      <w:r w:rsidRPr="00B8798B">
        <w:rPr>
          <w:rFonts w:ascii="Times New Roman" w:hAnsi="Times New Roman" w:cs="Times New Roman"/>
          <w:sz w:val="24"/>
          <w:szCs w:val="24"/>
        </w:rPr>
        <w:t>predominantly characterizes the removal of 1 bp C from CCA ([C2]A) and 1 bp T from AXA, CXA, and GXA contexts, where X represents poly-T tracts of varying lengths (1–4 bp)</w:t>
      </w:r>
      <w:r w:rsidR="00894B62">
        <w:rPr>
          <w:rFonts w:ascii="Times New Roman" w:hAnsi="Times New Roman" w:cs="Times New Roman" w:hint="eastAsia"/>
          <w:sz w:val="24"/>
          <w:szCs w:val="24"/>
        </w:rPr>
        <w:t xml:space="preserve"> (Figure 1D)</w:t>
      </w:r>
      <w:r w:rsidRPr="00B8798B">
        <w:rPr>
          <w:rFonts w:ascii="Times New Roman" w:hAnsi="Times New Roman" w:cs="Times New Roman"/>
          <w:sz w:val="24"/>
          <w:szCs w:val="24"/>
        </w:rPr>
        <w:t>. Collectively, these indel signatures consistently demonstrate that AA exposure preferentially removes 1 bp T from ATA, CTA, and GTA contexts, mirroring the strong SBS22 signal observed genome-wide</w:t>
      </w:r>
      <w:r w:rsidR="00894B62">
        <w:rPr>
          <w:rFonts w:ascii="Times New Roman" w:hAnsi="Times New Roman" w:cs="Times New Roman" w:hint="eastAsia"/>
          <w:sz w:val="24"/>
          <w:szCs w:val="24"/>
        </w:rPr>
        <w:t xml:space="preserve"> (Figure 1A)</w:t>
      </w:r>
      <w:r w:rsidRPr="00B8798B">
        <w:rPr>
          <w:rFonts w:ascii="Times New Roman" w:hAnsi="Times New Roman" w:cs="Times New Roman"/>
          <w:sz w:val="24"/>
          <w:szCs w:val="24"/>
        </w:rPr>
        <w:t>.</w:t>
      </w:r>
    </w:p>
    <w:p w14:paraId="3C98B4D1" w14:textId="3F37EB82" w:rsidR="00B8798B" w:rsidRPr="00B8798B" w:rsidRDefault="00793B7C" w:rsidP="00B8798B">
      <w:pPr>
        <w:spacing w:line="480" w:lineRule="auto"/>
        <w:rPr>
          <w:rFonts w:ascii="Times New Roman" w:hAnsi="Times New Roman" w:cs="Times New Roman"/>
          <w:sz w:val="24"/>
          <w:szCs w:val="24"/>
        </w:rPr>
      </w:pPr>
      <w:commentRangeStart w:id="39"/>
      <w:ins w:id="40" w:author="Steve Rozen, Ph.D." w:date="2025-06-05T09:44:00Z" w16du:dateUtc="2025-06-05T13:44:00Z">
        <w:r w:rsidRPr="00254A51">
          <w:rPr>
            <w:rFonts w:ascii="Times New Roman" w:hAnsi="Times New Roman" w:cs="Times New Roman"/>
            <w:strike/>
            <w:sz w:val="24"/>
            <w:szCs w:val="24"/>
            <w:rPrChange w:id="41" w:author="Steve Rozen, Ph.D." w:date="2025-06-26T20:56:00Z" w16du:dateUtc="2025-06-27T00:56:00Z">
              <w:rPr>
                <w:rFonts w:ascii="Times New Roman" w:hAnsi="Times New Roman" w:cs="Times New Roman"/>
                <w:sz w:val="24"/>
                <w:szCs w:val="24"/>
              </w:rPr>
            </w:rPrChange>
          </w:rPr>
          <w:t xml:space="preserve">&lt;the point of this paragraph is that </w:t>
        </w:r>
      </w:ins>
      <w:ins w:id="42" w:author="Steve Rozen, Ph.D." w:date="2025-06-05T09:45:00Z" w16du:dateUtc="2025-06-05T13:45:00Z">
        <w:r w:rsidRPr="00254A51">
          <w:rPr>
            <w:rFonts w:ascii="Times New Roman" w:hAnsi="Times New Roman" w:cs="Times New Roman"/>
            <w:strike/>
            <w:sz w:val="24"/>
            <w:szCs w:val="24"/>
            <w:rPrChange w:id="43" w:author="Steve Rozen, Ph.D." w:date="2025-06-26T20:56:00Z" w16du:dateUtc="2025-06-27T00:56:00Z">
              <w:rPr>
                <w:rFonts w:ascii="Times New Roman" w:hAnsi="Times New Roman" w:cs="Times New Roman"/>
                <w:sz w:val="24"/>
                <w:szCs w:val="24"/>
              </w:rPr>
            </w:rPrChange>
          </w:rPr>
          <w:t>Indel89 is more informative?&gt;</w:t>
        </w:r>
      </w:ins>
      <w:commentRangeEnd w:id="39"/>
      <w:r w:rsidR="00CC7CD8" w:rsidRPr="00254A51">
        <w:rPr>
          <w:rStyle w:val="CommentReference"/>
          <w:strike/>
          <w:rPrChange w:id="44" w:author="Steve Rozen, Ph.D." w:date="2025-06-26T20:56:00Z" w16du:dateUtc="2025-06-27T00:56:00Z">
            <w:rPr>
              <w:rStyle w:val="CommentReference"/>
            </w:rPr>
          </w:rPrChange>
        </w:rPr>
        <w:commentReference w:id="39"/>
      </w:r>
      <w:ins w:id="45" w:author="Steve Rozen, Ph.D." w:date="2025-06-05T09:45:00Z" w16du:dateUtc="2025-06-05T13:45:00Z">
        <w:r w:rsidRPr="00254A51">
          <w:rPr>
            <w:rFonts w:ascii="Times New Roman" w:hAnsi="Times New Roman" w:cs="Times New Roman"/>
            <w:strike/>
            <w:sz w:val="24"/>
            <w:szCs w:val="24"/>
            <w:rPrChange w:id="46" w:author="Steve Rozen, Ph.D." w:date="2025-06-26T20:56:00Z" w16du:dateUtc="2025-06-27T00:56:00Z">
              <w:rPr>
                <w:rFonts w:ascii="Times New Roman" w:hAnsi="Times New Roman" w:cs="Times New Roman"/>
                <w:sz w:val="24"/>
                <w:szCs w:val="24"/>
              </w:rPr>
            </w:rPrChange>
          </w:rPr>
          <w:t xml:space="preserve"> </w:t>
        </w:r>
      </w:ins>
      <w:r w:rsidR="00B8798B" w:rsidRPr="00254A51">
        <w:rPr>
          <w:rFonts w:ascii="Times New Roman" w:hAnsi="Times New Roman" w:cs="Times New Roman"/>
          <w:strike/>
          <w:sz w:val="24"/>
          <w:szCs w:val="24"/>
          <w:rPrChange w:id="47" w:author="Steve Rozen, Ph.D." w:date="2025-06-26T20:56:00Z" w16du:dateUtc="2025-06-27T00:56:00Z">
            <w:rPr>
              <w:rFonts w:ascii="Times New Roman" w:hAnsi="Times New Roman" w:cs="Times New Roman"/>
              <w:sz w:val="24"/>
              <w:szCs w:val="24"/>
            </w:rPr>
          </w:rPrChange>
        </w:rPr>
        <w:t xml:space="preserve">Moreover, environmental exposures such as tobacco smoke and UV irradiation display distinct mutational footprints across multiple signature classes. Tobacco smoking is associated not only with C&gt;A (SBS4) and CC&gt;AA (DBS2) substitutions but also with the removal of 1 bp C from poly-C sequences (1–5 bp) </w:t>
      </w:r>
      <w:r w:rsidR="006B3CB6" w:rsidRPr="00254A51">
        <w:rPr>
          <w:rFonts w:ascii="Times New Roman" w:hAnsi="Times New Roman" w:cs="Times New Roman"/>
          <w:strike/>
          <w:sz w:val="24"/>
          <w:szCs w:val="24"/>
          <w:rPrChange w:id="48" w:author="Steve Rozen, Ph.D." w:date="2025-06-26T20:56:00Z" w16du:dateUtc="2025-06-27T00:56:00Z">
            <w:rPr>
              <w:rFonts w:ascii="Times New Roman" w:hAnsi="Times New Roman" w:cs="Times New Roman"/>
              <w:sz w:val="24"/>
              <w:szCs w:val="24"/>
            </w:rPr>
          </w:rPrChange>
        </w:rPr>
        <w:t xml:space="preserve">followed by A (e.g., CA&gt;A, CCA&gt;CA…) </w:t>
      </w:r>
      <w:r w:rsidR="00B8798B" w:rsidRPr="00254A51">
        <w:rPr>
          <w:rFonts w:ascii="Times New Roman" w:hAnsi="Times New Roman" w:cs="Times New Roman"/>
          <w:strike/>
          <w:sz w:val="24"/>
          <w:szCs w:val="24"/>
          <w:rPrChange w:id="49" w:author="Steve Rozen, Ph.D." w:date="2025-06-26T20:56:00Z" w16du:dateUtc="2025-06-27T00:56:00Z">
            <w:rPr>
              <w:rFonts w:ascii="Times New Roman" w:hAnsi="Times New Roman" w:cs="Times New Roman"/>
              <w:sz w:val="24"/>
              <w:szCs w:val="24"/>
            </w:rPr>
          </w:rPrChange>
        </w:rPr>
        <w:t>as captured by ID3</w:t>
      </w:r>
      <w:r w:rsidR="006B3CB6" w:rsidRPr="00254A51">
        <w:rPr>
          <w:rFonts w:ascii="Times New Roman" w:hAnsi="Times New Roman" w:cs="Times New Roman"/>
          <w:strike/>
          <w:sz w:val="24"/>
          <w:szCs w:val="24"/>
          <w:rPrChange w:id="50" w:author="Steve Rozen, Ph.D." w:date="2025-06-26T20:56:00Z" w16du:dateUtc="2025-06-27T00:56:00Z">
            <w:rPr>
              <w:rFonts w:ascii="Times New Roman" w:hAnsi="Times New Roman" w:cs="Times New Roman"/>
              <w:sz w:val="24"/>
              <w:szCs w:val="24"/>
            </w:rPr>
          </w:rPrChange>
        </w:rPr>
        <w:t xml:space="preserve"> and InsDel3</w:t>
      </w:r>
      <w:r w:rsidR="00B8798B" w:rsidRPr="00254A51">
        <w:rPr>
          <w:rFonts w:ascii="Times New Roman" w:hAnsi="Times New Roman" w:cs="Times New Roman"/>
          <w:strike/>
          <w:sz w:val="24"/>
          <w:szCs w:val="24"/>
          <w:rPrChange w:id="51" w:author="Steve Rozen, Ph.D." w:date="2025-06-26T20:56:00Z" w16du:dateUtc="2025-06-27T00:56:00Z">
            <w:rPr>
              <w:rFonts w:ascii="Times New Roman" w:hAnsi="Times New Roman" w:cs="Times New Roman"/>
              <w:sz w:val="24"/>
              <w:szCs w:val="24"/>
            </w:rPr>
          </w:rPrChange>
        </w:rPr>
        <w:t>. UV exposure, conversely, induces C&gt;T (SBS7a) and CC&gt;TT (DBS1) substitutions, as well as indel events such as GTTA&gt;GTA or ATTA&gt;ATA</w:t>
      </w:r>
      <w:r w:rsidR="008615B8" w:rsidRPr="00254A51">
        <w:rPr>
          <w:rFonts w:ascii="Times New Roman" w:hAnsi="Times New Roman" w:cs="Times New Roman"/>
          <w:strike/>
          <w:sz w:val="24"/>
          <w:szCs w:val="24"/>
          <w:rPrChange w:id="52" w:author="Steve Rozen, Ph.D." w:date="2025-06-26T20:56:00Z" w16du:dateUtc="2025-06-27T00:56:00Z">
            <w:rPr>
              <w:rFonts w:ascii="Times New Roman" w:hAnsi="Times New Roman" w:cs="Times New Roman"/>
              <w:sz w:val="24"/>
              <w:szCs w:val="24"/>
            </w:rPr>
          </w:rPrChange>
        </w:rPr>
        <w:t xml:space="preserve"> (ID13 and InsDel13)</w:t>
      </w:r>
      <w:r w:rsidR="00B8798B" w:rsidRPr="00254A51">
        <w:rPr>
          <w:rFonts w:ascii="Times New Roman" w:hAnsi="Times New Roman" w:cs="Times New Roman"/>
          <w:strike/>
          <w:sz w:val="24"/>
          <w:szCs w:val="24"/>
          <w:rPrChange w:id="53" w:author="Steve Rozen, Ph.D." w:date="2025-06-26T20:56:00Z" w16du:dateUtc="2025-06-27T00:56:00Z">
            <w:rPr>
              <w:rFonts w:ascii="Times New Roman" w:hAnsi="Times New Roman" w:cs="Times New Roman"/>
              <w:sz w:val="24"/>
              <w:szCs w:val="24"/>
            </w:rPr>
          </w:rPrChange>
        </w:rPr>
        <w:t>.</w:t>
      </w:r>
      <w:r w:rsidR="00B8798B" w:rsidRPr="00B8798B">
        <w:rPr>
          <w:rFonts w:ascii="Times New Roman" w:hAnsi="Times New Roman" w:cs="Times New Roman"/>
          <w:sz w:val="24"/>
          <w:szCs w:val="24"/>
        </w:rPr>
        <w:t xml:space="preserve"> Nevertheless, despite their mechanistic importance, indel signatures have historically received less attention: as of COSMIC v3.4, 99 SBS signatures are catalogued, compared to only 23 ID</w:t>
      </w:r>
      <w:r w:rsidR="00C119C1">
        <w:rPr>
          <w:rFonts w:ascii="Times New Roman" w:hAnsi="Times New Roman" w:cs="Times New Roman" w:hint="eastAsia"/>
          <w:sz w:val="24"/>
          <w:szCs w:val="24"/>
        </w:rPr>
        <w:t>83</w:t>
      </w:r>
      <w:r w:rsidR="00B8798B" w:rsidRPr="00B8798B">
        <w:rPr>
          <w:rFonts w:ascii="Times New Roman" w:hAnsi="Times New Roman" w:cs="Times New Roman"/>
          <w:sz w:val="24"/>
          <w:szCs w:val="24"/>
        </w:rPr>
        <w:t xml:space="preserve"> signatures.</w:t>
      </w:r>
    </w:p>
    <w:p w14:paraId="2229B932" w14:textId="40445897" w:rsidR="002F5E7E" w:rsidRPr="004E3141" w:rsidRDefault="008D60CC" w:rsidP="008A1C58">
      <w:pPr>
        <w:spacing w:line="480" w:lineRule="auto"/>
        <w:rPr>
          <w:rFonts w:ascii="Times New Roman" w:hAnsi="Times New Roman" w:cs="Times New Roman"/>
          <w:sz w:val="24"/>
          <w:szCs w:val="24"/>
        </w:rPr>
      </w:pPr>
      <w:r w:rsidRPr="008D60CC">
        <w:rPr>
          <w:rFonts w:ascii="Times New Roman" w:hAnsi="Times New Roman" w:cs="Times New Roman"/>
          <w:sz w:val="24"/>
          <w:szCs w:val="24"/>
        </w:rPr>
        <w:t xml:space="preserve">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non-negative matrix factorization approaches (SigProfilerExtractor and MuSiCal), we identified </w:t>
      </w:r>
      <w:r w:rsidRPr="008D60CC">
        <w:rPr>
          <w:rFonts w:ascii="Times New Roman" w:hAnsi="Times New Roman" w:cs="Times New Roman"/>
          <w:sz w:val="24"/>
          <w:szCs w:val="24"/>
        </w:rPr>
        <w:lastRenderedPageBreak/>
        <w:t>a comprehensive set of 33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83 mutational signatures and 41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89 mutational signatures. A signature was considered novel if it was not similar to any known ID signature or could not be reconstructed from them</w:t>
      </w:r>
      <w:r w:rsidR="00E5449E">
        <w:rPr>
          <w:rFonts w:ascii="Times New Roman" w:hAnsi="Times New Roman" w:cs="Times New Roman" w:hint="eastAsia"/>
          <w:sz w:val="24"/>
          <w:szCs w:val="24"/>
        </w:rPr>
        <w:t xml:space="preserve"> (more details in Methods and Results)</w:t>
      </w:r>
      <w:r w:rsidRPr="008D60CC">
        <w:rPr>
          <w:rFonts w:ascii="Times New Roman" w:hAnsi="Times New Roman" w:cs="Times New Roman"/>
          <w:sz w:val="24"/>
          <w:szCs w:val="24"/>
        </w:rPr>
        <w:t xml:space="preserve">. To systematically compare the two signature catalogs, we developed and applied a new pipeline to match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83 </w:t>
      </w:r>
      <w:r w:rsidRPr="008D60CC">
        <w:rPr>
          <w:rFonts w:ascii="Times New Roman" w:hAnsi="Times New Roman" w:cs="Times New Roman"/>
          <w:sz w:val="24"/>
          <w:szCs w:val="24"/>
        </w:rPr>
        <w:t xml:space="preserve">and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89 </w:t>
      </w:r>
      <w:r w:rsidRPr="008D60CC">
        <w:rPr>
          <w:rFonts w:ascii="Times New Roman" w:hAnsi="Times New Roman" w:cs="Times New Roman"/>
          <w:sz w:val="24"/>
          <w:szCs w:val="24"/>
        </w:rPr>
        <w:t>signatures based on tumor samples with high signature proportions</w:t>
      </w:r>
      <w:r w:rsidR="00E5449E">
        <w:rPr>
          <w:rFonts w:ascii="Times New Roman" w:hAnsi="Times New Roman" w:cs="Times New Roman" w:hint="eastAsia"/>
          <w:sz w:val="24"/>
          <w:szCs w:val="24"/>
        </w:rPr>
        <w:t xml:space="preserve"> and cosine similarities</w:t>
      </w:r>
      <w:r w:rsidRPr="008D60CC">
        <w:rPr>
          <w:rFonts w:ascii="Times New Roman" w:hAnsi="Times New Roman" w:cs="Times New Roman"/>
          <w:sz w:val="24"/>
          <w:szCs w:val="24"/>
        </w:rPr>
        <w:t xml:space="preserve">. We further profiled the replication timing, </w:t>
      </w:r>
      <w:r w:rsidR="00477E63">
        <w:rPr>
          <w:rFonts w:ascii="Times New Roman" w:hAnsi="Times New Roman" w:cs="Times New Roman"/>
          <w:sz w:val="24"/>
          <w:szCs w:val="24"/>
        </w:rPr>
        <w:t>asymmetry</w:t>
      </w:r>
      <w:r w:rsidR="00477E63">
        <w:rPr>
          <w:rFonts w:ascii="Times New Roman" w:hAnsi="Times New Roman" w:cs="Times New Roman" w:hint="eastAsia"/>
          <w:sz w:val="24"/>
          <w:szCs w:val="24"/>
        </w:rPr>
        <w:t xml:space="preserve"> between genic and intergenic regions</w:t>
      </w:r>
      <w:r w:rsidR="00E10CB1">
        <w:rPr>
          <w:rFonts w:ascii="Times New Roman" w:hAnsi="Times New Roman" w:cs="Times New Roman" w:hint="eastAsia"/>
          <w:sz w:val="24"/>
          <w:szCs w:val="24"/>
        </w:rPr>
        <w:t xml:space="preserve"> and </w:t>
      </w:r>
      <w:r w:rsidR="00E10CB1">
        <w:rPr>
          <w:rFonts w:ascii="Times New Roman" w:hAnsi="Times New Roman" w:cs="Times New Roman"/>
          <w:sz w:val="24"/>
          <w:szCs w:val="24"/>
        </w:rPr>
        <w:t>asymmetry</w:t>
      </w:r>
      <w:r w:rsidR="00E10CB1">
        <w:rPr>
          <w:rFonts w:ascii="Times New Roman" w:hAnsi="Times New Roman" w:cs="Times New Roman" w:hint="eastAsia"/>
          <w:sz w:val="24"/>
          <w:szCs w:val="24"/>
        </w:rPr>
        <w:t xml:space="preserve"> between leading and lagging </w:t>
      </w:r>
      <w:r w:rsidRPr="008D60CC">
        <w:rPr>
          <w:rFonts w:ascii="Times New Roman" w:hAnsi="Times New Roman" w:cs="Times New Roman"/>
          <w:sz w:val="24"/>
          <w:szCs w:val="24"/>
        </w:rPr>
        <w:t xml:space="preserve">replication strand of each signature, providing insights into their underlying mutational processes. </w:t>
      </w:r>
      <w:r w:rsidR="00EB4AAF" w:rsidRPr="00EB4AAF">
        <w:rPr>
          <w:rFonts w:ascii="Times New Roman" w:hAnsi="Times New Roman" w:cs="Times New Roman"/>
          <w:sz w:val="24"/>
          <w:szCs w:val="24"/>
        </w:rPr>
        <w:t>Experimental validation</w:t>
      </w:r>
      <w:ins w:id="54" w:author="Steve Rozen, Ph.D." w:date="2025-06-25T16:05:00Z" w16du:dateUtc="2025-06-25T20:05:00Z">
        <w:r w:rsidR="00573DD4">
          <w:rPr>
            <w:rFonts w:ascii="Times New Roman" w:hAnsi="Times New Roman" w:cs="Times New Roman"/>
            <w:sz w:val="24"/>
            <w:szCs w:val="24"/>
          </w:rPr>
          <w:t xml:space="preserve"> in a cells with deficient </w:t>
        </w:r>
      </w:ins>
      <w:r w:rsidR="00EB4AAF" w:rsidRPr="00EB4AAF">
        <w:rPr>
          <w:rFonts w:ascii="Times New Roman" w:hAnsi="Times New Roman" w:cs="Times New Roman"/>
          <w:sz w:val="24"/>
          <w:szCs w:val="24"/>
        </w:rPr>
        <w:t xml:space="preserve"> </w:t>
      </w:r>
      <w:ins w:id="55" w:author="Steve Rozen, Ph.D." w:date="2025-06-25T16:06:00Z" w16du:dateUtc="2025-06-25T20:06:00Z">
        <w:r w:rsidR="00573DD4" w:rsidRPr="00573DD4">
          <w:rPr>
            <w:rFonts w:ascii="Times New Roman" w:hAnsi="Times New Roman" w:cs="Times New Roman"/>
            <w:sz w:val="24"/>
            <w:szCs w:val="24"/>
          </w:rPr>
          <w:t xml:space="preserve">ribonucleotide excision repair </w:t>
        </w:r>
      </w:ins>
      <w:del w:id="56" w:author="Steve Rozen, Ph.D." w:date="2025-06-25T16:09:00Z" w16du:dateUtc="2025-06-25T20:09:00Z">
        <w:r w:rsidR="00EB4AAF" w:rsidRPr="00EB4AAF" w:rsidDel="00573DD4">
          <w:rPr>
            <w:rFonts w:ascii="Times New Roman" w:hAnsi="Times New Roman" w:cs="Times New Roman"/>
            <w:sz w:val="24"/>
            <w:szCs w:val="24"/>
          </w:rPr>
          <w:delText xml:space="preserve">confirmed </w:delText>
        </w:r>
      </w:del>
      <w:ins w:id="57" w:author="Steve Rozen, Ph.D." w:date="2025-06-25T16:09:00Z" w16du:dateUtc="2025-06-25T20:09:00Z">
        <w:r w:rsidR="00573DD4">
          <w:rPr>
            <w:rFonts w:ascii="Times New Roman" w:hAnsi="Times New Roman" w:cs="Times New Roman"/>
            <w:sz w:val="24"/>
            <w:szCs w:val="24"/>
          </w:rPr>
          <w:t>showed that transcription-associated mutagenesis by topoisomerase 1 at sites of ribonucleotides incorporated in genomic DNA</w:t>
        </w:r>
        <w:r w:rsidR="00573DD4" w:rsidRPr="00EB4AAF">
          <w:rPr>
            <w:rFonts w:ascii="Times New Roman" w:hAnsi="Times New Roman" w:cs="Times New Roman"/>
            <w:sz w:val="24"/>
            <w:szCs w:val="24"/>
          </w:rPr>
          <w:t xml:space="preserve"> </w:t>
        </w:r>
        <w:r w:rsidR="00573DD4">
          <w:rPr>
            <w:rFonts w:ascii="Times New Roman" w:hAnsi="Times New Roman" w:cs="Times New Roman"/>
            <w:sz w:val="24"/>
            <w:szCs w:val="24"/>
          </w:rPr>
          <w:t xml:space="preserve">generates previously </w:t>
        </w:r>
      </w:ins>
      <w:del w:id="58" w:author="Steve Rozen, Ph.D." w:date="2025-06-25T16:09:00Z" w16du:dateUtc="2025-06-25T20:09:00Z">
        <w:r w:rsidR="00EB4AAF" w:rsidRPr="00EB4AAF" w:rsidDel="00573DD4">
          <w:rPr>
            <w:rFonts w:ascii="Times New Roman" w:hAnsi="Times New Roman" w:cs="Times New Roman"/>
            <w:sz w:val="24"/>
            <w:szCs w:val="24"/>
          </w:rPr>
          <w:delText xml:space="preserve">that </w:delText>
        </w:r>
      </w:del>
      <w:del w:id="59" w:author="Steve Rozen, Ph.D." w:date="2025-06-25T16:06:00Z" w16du:dateUtc="2025-06-25T20:06:00Z">
        <w:r w:rsidR="00EB4AAF" w:rsidRPr="00EB4AAF" w:rsidDel="00573DD4">
          <w:rPr>
            <w:rFonts w:ascii="Times New Roman" w:hAnsi="Times New Roman" w:cs="Times New Roman"/>
            <w:sz w:val="24"/>
            <w:szCs w:val="24"/>
          </w:rPr>
          <w:delText xml:space="preserve">one </w:delText>
        </w:r>
      </w:del>
      <w:del w:id="60" w:author="Steve Rozen, Ph.D." w:date="2025-06-25T16:07:00Z" w16du:dateUtc="2025-06-25T20:07:00Z">
        <w:r w:rsidR="00EB4AAF" w:rsidRPr="00EB4AAF" w:rsidDel="00573DD4">
          <w:rPr>
            <w:rFonts w:ascii="Times New Roman" w:hAnsi="Times New Roman" w:cs="Times New Roman"/>
            <w:sz w:val="24"/>
            <w:szCs w:val="24"/>
          </w:rPr>
          <w:delText>novel</w:delText>
        </w:r>
      </w:del>
      <w:ins w:id="61" w:author="Steve Rozen, Ph.D." w:date="2025-06-25T16:07:00Z" w16du:dateUtc="2025-06-25T20:07:00Z">
        <w:r w:rsidR="00573DD4">
          <w:rPr>
            <w:rFonts w:ascii="Times New Roman" w:hAnsi="Times New Roman" w:cs="Times New Roman"/>
            <w:sz w:val="24"/>
            <w:szCs w:val="24"/>
          </w:rPr>
          <w:t>unreported</w:t>
        </w:r>
      </w:ins>
      <w:r w:rsidR="00EB4AAF" w:rsidRPr="00EB4AAF">
        <w:rPr>
          <w:rFonts w:ascii="Times New Roman" w:hAnsi="Times New Roman" w:cs="Times New Roman"/>
          <w:sz w:val="24"/>
          <w:szCs w:val="24"/>
        </w:rPr>
        <w:t xml:space="preserve"> </w:t>
      </w:r>
      <w:ins w:id="62" w:author="Steve Rozen, Ph.D." w:date="2025-06-25T16:04:00Z" w16du:dateUtc="2025-06-25T20:04:00Z">
        <w:r w:rsidR="00573DD4">
          <w:rPr>
            <w:rFonts w:ascii="Times New Roman" w:hAnsi="Times New Roman" w:cs="Times New Roman"/>
            <w:sz w:val="24"/>
            <w:szCs w:val="24"/>
          </w:rPr>
          <w:t>i</w:t>
        </w:r>
      </w:ins>
      <w:del w:id="63" w:author="Steve Rozen, Ph.D." w:date="2025-06-25T16:04:00Z" w16du:dateUtc="2025-06-25T20:04:00Z">
        <w:r w:rsidR="00EB4AAF" w:rsidRPr="00EB4AAF" w:rsidDel="00573DD4">
          <w:rPr>
            <w:rFonts w:ascii="Times New Roman" w:hAnsi="Times New Roman" w:cs="Times New Roman"/>
            <w:sz w:val="24"/>
            <w:szCs w:val="24"/>
          </w:rPr>
          <w:delText>I</w:delText>
        </w:r>
      </w:del>
      <w:r w:rsidR="00E5449E">
        <w:rPr>
          <w:rFonts w:ascii="Times New Roman" w:hAnsi="Times New Roman" w:cs="Times New Roman" w:hint="eastAsia"/>
          <w:sz w:val="24"/>
          <w:szCs w:val="24"/>
        </w:rPr>
        <w:t>ndel</w:t>
      </w:r>
      <w:r w:rsidR="00EB4AAF" w:rsidRPr="00EB4AAF">
        <w:rPr>
          <w:rFonts w:ascii="Times New Roman" w:hAnsi="Times New Roman" w:cs="Times New Roman"/>
          <w:sz w:val="24"/>
          <w:szCs w:val="24"/>
        </w:rPr>
        <w:t xml:space="preserve"> signature</w:t>
      </w:r>
      <w:ins w:id="64" w:author="Steve Rozen, Ph.D." w:date="2025-06-25T16:06:00Z" w16du:dateUtc="2025-06-25T20:06:00Z">
        <w:r w:rsidR="00573DD4">
          <w:rPr>
            <w:rFonts w:ascii="Times New Roman" w:hAnsi="Times New Roman" w:cs="Times New Roman"/>
            <w:sz w:val="24"/>
            <w:szCs w:val="24"/>
          </w:rPr>
          <w:t>s</w:t>
        </w:r>
      </w:ins>
      <w:del w:id="65" w:author="Steve Rozen, Ph.D." w:date="2025-06-25T16:07:00Z" w16du:dateUtc="2025-06-25T20:07:00Z">
        <w:r w:rsidR="00EB4AAF" w:rsidRPr="00EB4AAF" w:rsidDel="00573DD4">
          <w:rPr>
            <w:rFonts w:ascii="Times New Roman" w:hAnsi="Times New Roman" w:cs="Times New Roman"/>
            <w:sz w:val="24"/>
            <w:szCs w:val="24"/>
          </w:rPr>
          <w:delText>,</w:delText>
        </w:r>
      </w:del>
      <w:r w:rsidR="00EB4AAF" w:rsidRPr="00EB4AAF">
        <w:rPr>
          <w:rFonts w:ascii="Times New Roman" w:hAnsi="Times New Roman" w:cs="Times New Roman"/>
          <w:sz w:val="24"/>
          <w:szCs w:val="24"/>
        </w:rPr>
        <w:t xml:space="preserve"> </w:t>
      </w:r>
      <w:ins w:id="66" w:author="Steve Rozen, Ph.D." w:date="2025-06-25T16:08:00Z" w16du:dateUtc="2025-06-25T20:08:00Z">
        <w:r w:rsidR="00573DD4">
          <w:rPr>
            <w:rFonts w:ascii="Times New Roman" w:hAnsi="Times New Roman" w:cs="Times New Roman"/>
            <w:sz w:val="24"/>
            <w:szCs w:val="24"/>
          </w:rPr>
          <w:t xml:space="preserve">that we </w:t>
        </w:r>
      </w:ins>
      <w:r w:rsidR="00EB4AAF" w:rsidRPr="00EB4AAF">
        <w:rPr>
          <w:rFonts w:ascii="Times New Roman" w:hAnsi="Times New Roman" w:cs="Times New Roman"/>
          <w:sz w:val="24"/>
          <w:szCs w:val="24"/>
        </w:rPr>
        <w:t xml:space="preserve">identified </w:t>
      </w:r>
      <w:ins w:id="67" w:author="Steve Rozen, Ph.D." w:date="2025-06-25T16:06:00Z" w16du:dateUtc="2025-06-25T20:06:00Z">
        <w:r w:rsidR="00573DD4">
          <w:rPr>
            <w:rFonts w:ascii="Times New Roman" w:hAnsi="Times New Roman" w:cs="Times New Roman"/>
            <w:sz w:val="24"/>
            <w:szCs w:val="24"/>
          </w:rPr>
          <w:t>independen</w:t>
        </w:r>
      </w:ins>
      <w:ins w:id="68" w:author="Steve Rozen, Ph.D." w:date="2025-06-25T16:07:00Z" w16du:dateUtc="2025-06-25T20:07:00Z">
        <w:r w:rsidR="00573DD4">
          <w:rPr>
            <w:rFonts w:ascii="Times New Roman" w:hAnsi="Times New Roman" w:cs="Times New Roman"/>
            <w:sz w:val="24"/>
            <w:szCs w:val="24"/>
          </w:rPr>
          <w:t xml:space="preserve">tly </w:t>
        </w:r>
      </w:ins>
      <w:ins w:id="69" w:author="Steve Rozen, Ph.D." w:date="2025-06-25T16:04:00Z" w16du:dateUtc="2025-06-25T20:04:00Z">
        <w:r w:rsidR="00573DD4">
          <w:rPr>
            <w:rFonts w:ascii="Times New Roman" w:hAnsi="Times New Roman" w:cs="Times New Roman"/>
            <w:sz w:val="24"/>
            <w:szCs w:val="24"/>
          </w:rPr>
          <w:t>in both indel classification systems</w:t>
        </w:r>
      </w:ins>
      <w:del w:id="70" w:author="Steve Rozen, Ph.D." w:date="2025-06-25T16:04:00Z" w16du:dateUtc="2025-06-25T20:04:00Z">
        <w:r w:rsidR="00EB4AAF" w:rsidRPr="00EB4AAF" w:rsidDel="00573DD4">
          <w:rPr>
            <w:rFonts w:ascii="Times New Roman" w:hAnsi="Times New Roman" w:cs="Times New Roman"/>
            <w:sz w:val="24"/>
            <w:szCs w:val="24"/>
          </w:rPr>
          <w:delText xml:space="preserve">in both </w:delText>
        </w:r>
      </w:del>
      <w:del w:id="71" w:author="Steve Rozen, Ph.D." w:date="2025-06-25T16:05:00Z" w16du:dateUtc="2025-06-25T20:05:00Z">
        <w:r w:rsidR="00EB4AAF" w:rsidRPr="00EB4AAF" w:rsidDel="00573DD4">
          <w:rPr>
            <w:rFonts w:ascii="Times New Roman" w:hAnsi="Times New Roman" w:cs="Times New Roman"/>
            <w:sz w:val="24"/>
            <w:szCs w:val="24"/>
          </w:rPr>
          <w:delText xml:space="preserve">the </w:delText>
        </w:r>
        <w:r w:rsidR="00E5449E" w:rsidRPr="008D60CC" w:rsidDel="00573DD4">
          <w:rPr>
            <w:rFonts w:ascii="Times New Roman" w:hAnsi="Times New Roman" w:cs="Times New Roman"/>
            <w:sz w:val="24"/>
            <w:szCs w:val="24"/>
          </w:rPr>
          <w:delText>I</w:delText>
        </w:r>
        <w:r w:rsidR="00E5449E" w:rsidDel="00573DD4">
          <w:rPr>
            <w:rFonts w:ascii="Times New Roman" w:hAnsi="Times New Roman" w:cs="Times New Roman" w:hint="eastAsia"/>
            <w:sz w:val="24"/>
            <w:szCs w:val="24"/>
          </w:rPr>
          <w:delText>ndel</w:delText>
        </w:r>
        <w:r w:rsidR="00E5449E" w:rsidRPr="008D60CC" w:rsidDel="00573DD4">
          <w:rPr>
            <w:rFonts w:ascii="Times New Roman" w:hAnsi="Times New Roman" w:cs="Times New Roman"/>
            <w:sz w:val="24"/>
            <w:szCs w:val="24"/>
          </w:rPr>
          <w:delText xml:space="preserve">83 </w:delText>
        </w:r>
        <w:r w:rsidR="00E5449E" w:rsidDel="00573DD4">
          <w:rPr>
            <w:rFonts w:ascii="Times New Roman" w:hAnsi="Times New Roman" w:cs="Times New Roman" w:hint="eastAsia"/>
            <w:sz w:val="24"/>
            <w:szCs w:val="24"/>
          </w:rPr>
          <w:delText xml:space="preserve">(H_ID29) </w:delText>
        </w:r>
        <w:r w:rsidR="00E5449E" w:rsidRPr="008D60CC" w:rsidDel="00573DD4">
          <w:rPr>
            <w:rFonts w:ascii="Times New Roman" w:hAnsi="Times New Roman" w:cs="Times New Roman"/>
            <w:sz w:val="24"/>
            <w:szCs w:val="24"/>
          </w:rPr>
          <w:delText>and I</w:delText>
        </w:r>
        <w:r w:rsidR="00E5449E" w:rsidDel="00573DD4">
          <w:rPr>
            <w:rFonts w:ascii="Times New Roman" w:hAnsi="Times New Roman" w:cs="Times New Roman" w:hint="eastAsia"/>
            <w:sz w:val="24"/>
            <w:szCs w:val="24"/>
          </w:rPr>
          <w:delText>ndel</w:delText>
        </w:r>
        <w:r w:rsidR="00E5449E" w:rsidRPr="008D60CC" w:rsidDel="00573DD4">
          <w:rPr>
            <w:rFonts w:ascii="Times New Roman" w:hAnsi="Times New Roman" w:cs="Times New Roman"/>
            <w:sz w:val="24"/>
            <w:szCs w:val="24"/>
          </w:rPr>
          <w:delText>89</w:delText>
        </w:r>
        <w:r w:rsidR="00E5449E" w:rsidDel="00573DD4">
          <w:rPr>
            <w:rFonts w:ascii="Times New Roman" w:hAnsi="Times New Roman" w:cs="Times New Roman" w:hint="eastAsia"/>
            <w:sz w:val="24"/>
            <w:szCs w:val="24"/>
          </w:rPr>
          <w:delText xml:space="preserve"> (InsDel29)</w:delText>
        </w:r>
        <w:r w:rsidR="00EB4AAF" w:rsidRPr="00EB4AAF" w:rsidDel="00573DD4">
          <w:rPr>
            <w:rFonts w:ascii="Times New Roman" w:hAnsi="Times New Roman" w:cs="Times New Roman"/>
            <w:sz w:val="24"/>
            <w:szCs w:val="24"/>
          </w:rPr>
          <w:delText xml:space="preserve"> </w:delText>
        </w:r>
        <w:r w:rsidR="007E780E" w:rsidDel="00573DD4">
          <w:rPr>
            <w:rFonts w:ascii="Times New Roman" w:hAnsi="Times New Roman" w:cs="Times New Roman" w:hint="eastAsia"/>
            <w:sz w:val="24"/>
            <w:szCs w:val="24"/>
          </w:rPr>
          <w:delText>taxonomies</w:delText>
        </w:r>
        <w:r w:rsidR="00EB4AAF" w:rsidRPr="00EB4AAF" w:rsidDel="00573DD4">
          <w:rPr>
            <w:rFonts w:ascii="Times New Roman" w:hAnsi="Times New Roman" w:cs="Times New Roman"/>
            <w:sz w:val="24"/>
            <w:szCs w:val="24"/>
          </w:rPr>
          <w:delText>,</w:delText>
        </w:r>
      </w:del>
      <w:del w:id="72" w:author="Steve Rozen, Ph.D." w:date="2025-06-25T16:09:00Z" w16du:dateUtc="2025-06-25T20:09:00Z">
        <w:r w:rsidR="00EB4AAF" w:rsidRPr="00EB4AAF" w:rsidDel="00573DD4">
          <w:rPr>
            <w:rFonts w:ascii="Times New Roman" w:hAnsi="Times New Roman" w:cs="Times New Roman"/>
            <w:sz w:val="24"/>
            <w:szCs w:val="24"/>
          </w:rPr>
          <w:delText xml:space="preserve"> </w:delText>
        </w:r>
      </w:del>
      <w:del w:id="73" w:author="Steve Rozen, Ph.D." w:date="2025-06-25T16:02:00Z" w16du:dateUtc="2025-06-25T20:02:00Z">
        <w:r w:rsidR="00EB4AAF" w:rsidRPr="00EB4AAF" w:rsidDel="00573DD4">
          <w:rPr>
            <w:rFonts w:ascii="Times New Roman" w:hAnsi="Times New Roman" w:cs="Times New Roman"/>
            <w:sz w:val="24"/>
            <w:szCs w:val="24"/>
          </w:rPr>
          <w:delText>is associated</w:delText>
        </w:r>
      </w:del>
      <w:del w:id="74" w:author="Steve Rozen, Ph.D." w:date="2025-06-25T16:09:00Z" w16du:dateUtc="2025-06-25T20:09:00Z">
        <w:r w:rsidR="00EB4AAF" w:rsidRPr="00EB4AAF" w:rsidDel="00573DD4">
          <w:rPr>
            <w:rFonts w:ascii="Times New Roman" w:hAnsi="Times New Roman" w:cs="Times New Roman"/>
            <w:sz w:val="24"/>
            <w:szCs w:val="24"/>
          </w:rPr>
          <w:delText xml:space="preserve"> </w:delText>
        </w:r>
      </w:del>
      <w:ins w:id="75" w:author="Steve Rozen, Ph.D." w:date="2025-06-25T16:03:00Z" w16du:dateUtc="2025-06-25T20:03:00Z">
        <w:r w:rsidR="00573DD4" w:rsidRPr="00EB4AAF">
          <w:rPr>
            <w:rFonts w:ascii="Times New Roman" w:hAnsi="Times New Roman" w:cs="Times New Roman"/>
            <w:sz w:val="24"/>
            <w:szCs w:val="24"/>
          </w:rPr>
          <w:t xml:space="preserve"> </w:t>
        </w:r>
      </w:ins>
      <w:del w:id="76" w:author="Steve Rozen, Ph.D." w:date="2025-06-25T16:07:00Z" w16du:dateUtc="2025-06-25T20:07:00Z">
        <w:r w:rsidR="00EB4AAF" w:rsidRPr="00EB4AAF" w:rsidDel="00573DD4">
          <w:rPr>
            <w:rFonts w:ascii="Times New Roman" w:hAnsi="Times New Roman" w:cs="Times New Roman"/>
            <w:sz w:val="24"/>
            <w:szCs w:val="24"/>
          </w:rPr>
          <w:delText>with t</w:delText>
        </w:r>
        <w:r w:rsidR="00EB4AAF" w:rsidRPr="00465904" w:rsidDel="00573DD4">
          <w:rPr>
            <w:rFonts w:ascii="Times New Roman" w:hAnsi="Times New Roman" w:cs="Times New Roman"/>
            <w:sz w:val="24"/>
            <w:szCs w:val="24"/>
            <w:highlight w:val="yellow"/>
          </w:rPr>
          <w:delText>opoisomerase-1-transcription-associated mutagenesis in the context of RNASEH2B deficiency</w:delText>
        </w:r>
      </w:del>
      <w:ins w:id="77" w:author="Steve Rozen, Ph.D." w:date="2025-06-25T16:01:00Z" w16du:dateUtc="2025-06-25T20:01:00Z">
        <w:r w:rsidR="00493D69">
          <w:rPr>
            <w:rFonts w:ascii="Times New Roman" w:hAnsi="Times New Roman" w:cs="Times New Roman"/>
            <w:sz w:val="24"/>
            <w:szCs w:val="24"/>
          </w:rPr>
          <w:t xml:space="preserve">&lt;cite </w:t>
        </w:r>
      </w:ins>
      <w:ins w:id="78" w:author="Steve Rozen, Ph.D." w:date="2025-06-25T16:01:00Z">
        <w:r w:rsidR="00493D69" w:rsidRPr="00493D69">
          <w:rPr>
            <w:rFonts w:ascii="Times New Roman" w:hAnsi="Times New Roman" w:cs="Times New Roman"/>
            <w:sz w:val="24"/>
            <w:szCs w:val="24"/>
          </w:rPr>
          <w:fldChar w:fldCharType="begin"/>
        </w:r>
        <w:r w:rsidR="00493D69" w:rsidRPr="00493D69">
          <w:rPr>
            <w:rFonts w:ascii="Times New Roman" w:hAnsi="Times New Roman" w:cs="Times New Roman"/>
            <w:sz w:val="24"/>
            <w:szCs w:val="24"/>
          </w:rPr>
          <w:instrText>HYPERLINK "https://doi.org/10.1016/j.dnarep.2012.12.004" \o "Persistent link using digital object identifier" \t "_blank"</w:instrText>
        </w:r>
        <w:r w:rsidR="00493D69" w:rsidRPr="00493D69">
          <w:rPr>
            <w:rFonts w:ascii="Times New Roman" w:hAnsi="Times New Roman" w:cs="Times New Roman"/>
            <w:sz w:val="24"/>
            <w:szCs w:val="24"/>
          </w:rPr>
        </w:r>
        <w:r w:rsidR="00493D69" w:rsidRPr="00493D69">
          <w:rPr>
            <w:rFonts w:ascii="Times New Roman" w:hAnsi="Times New Roman" w:cs="Times New Roman"/>
            <w:sz w:val="24"/>
            <w:szCs w:val="24"/>
          </w:rPr>
          <w:fldChar w:fldCharType="separate"/>
        </w:r>
        <w:r w:rsidR="00493D69" w:rsidRPr="00493D69">
          <w:rPr>
            <w:rStyle w:val="Hyperlink"/>
            <w:rFonts w:ascii="Times New Roman" w:hAnsi="Times New Roman" w:cs="Times New Roman"/>
            <w:sz w:val="24"/>
            <w:szCs w:val="24"/>
          </w:rPr>
          <w:t>10.1016/j.dnarep.2012.12.004</w:t>
        </w:r>
      </w:ins>
      <w:ins w:id="79" w:author="Steve Rozen, Ph.D." w:date="2025-06-25T16:01:00Z" w16du:dateUtc="2025-06-25T20:01:00Z">
        <w:r w:rsidR="00493D69" w:rsidRPr="00493D69">
          <w:rPr>
            <w:rFonts w:ascii="Times New Roman" w:hAnsi="Times New Roman" w:cs="Times New Roman"/>
            <w:sz w:val="24"/>
            <w:szCs w:val="24"/>
          </w:rPr>
          <w:fldChar w:fldCharType="end"/>
        </w:r>
        <w:r w:rsidR="00493D69">
          <w:rPr>
            <w:rFonts w:ascii="Times New Roman" w:hAnsi="Times New Roman" w:cs="Times New Roman"/>
            <w:sz w:val="24"/>
            <w:szCs w:val="24"/>
          </w:rPr>
          <w:t xml:space="preserve"> or </w:t>
        </w:r>
      </w:ins>
      <w:ins w:id="80" w:author="Steve Rozen, Ph.D." w:date="2025-06-25T16:01:00Z">
        <w:r w:rsidR="00493D69" w:rsidRPr="00493D69">
          <w:rPr>
            <w:rFonts w:ascii="Times New Roman" w:hAnsi="Times New Roman" w:cs="Times New Roman"/>
            <w:sz w:val="24"/>
            <w:szCs w:val="24"/>
          </w:rPr>
          <w:fldChar w:fldCharType="begin"/>
        </w:r>
        <w:r w:rsidR="00493D69" w:rsidRPr="00493D69">
          <w:rPr>
            <w:rFonts w:ascii="Times New Roman" w:hAnsi="Times New Roman" w:cs="Times New Roman"/>
            <w:sz w:val="24"/>
            <w:szCs w:val="24"/>
          </w:rPr>
          <w:instrText>HYPERLINK "https://doi.org/10.1073/pnas.1012363108"</w:instrText>
        </w:r>
        <w:r w:rsidR="00493D69" w:rsidRPr="00493D69">
          <w:rPr>
            <w:rFonts w:ascii="Times New Roman" w:hAnsi="Times New Roman" w:cs="Times New Roman"/>
            <w:sz w:val="24"/>
            <w:szCs w:val="24"/>
          </w:rPr>
        </w:r>
        <w:r w:rsidR="00493D69" w:rsidRPr="00493D69">
          <w:rPr>
            <w:rFonts w:ascii="Times New Roman" w:hAnsi="Times New Roman" w:cs="Times New Roman"/>
            <w:sz w:val="24"/>
            <w:szCs w:val="24"/>
          </w:rPr>
          <w:fldChar w:fldCharType="separate"/>
        </w:r>
        <w:r w:rsidR="00493D69" w:rsidRPr="00493D69">
          <w:rPr>
            <w:rStyle w:val="Hyperlink"/>
            <w:rFonts w:ascii="Times New Roman" w:hAnsi="Times New Roman" w:cs="Times New Roman"/>
            <w:sz w:val="24"/>
            <w:szCs w:val="24"/>
          </w:rPr>
          <w:t>10.1073/pnas.1012363108</w:t>
        </w:r>
      </w:ins>
      <w:ins w:id="81" w:author="Steve Rozen, Ph.D." w:date="2025-06-25T16:01:00Z" w16du:dateUtc="2025-06-25T20:01:00Z">
        <w:r w:rsidR="00493D69" w:rsidRPr="00493D69">
          <w:rPr>
            <w:rFonts w:ascii="Times New Roman" w:hAnsi="Times New Roman" w:cs="Times New Roman"/>
            <w:sz w:val="24"/>
            <w:szCs w:val="24"/>
          </w:rPr>
          <w:fldChar w:fldCharType="end"/>
        </w:r>
        <w:r w:rsidR="00493D69">
          <w:rPr>
            <w:rFonts w:ascii="Times New Roman" w:hAnsi="Times New Roman" w:cs="Times New Roman"/>
            <w:sz w:val="24"/>
            <w:szCs w:val="24"/>
          </w:rPr>
          <w:t xml:space="preserve">, and maybe </w:t>
        </w:r>
      </w:ins>
      <w:ins w:id="82" w:author="Steve Rozen, Ph.D." w:date="2025-06-25T16:02:00Z" w16du:dateUtc="2025-06-25T20:02:00Z">
        <w:r w:rsidR="00CA1CBC" w:rsidRPr="00CA1CBC">
          <w:rPr>
            <w:rFonts w:ascii="Times New Roman" w:hAnsi="Times New Roman" w:cs="Times New Roman"/>
            <w:sz w:val="24"/>
            <w:szCs w:val="24"/>
          </w:rPr>
          <w:t>10.1073/pnas.1012582108</w:t>
        </w:r>
        <w:r w:rsidR="00CA1CBC">
          <w:rPr>
            <w:rFonts w:ascii="Times New Roman" w:hAnsi="Times New Roman" w:cs="Times New Roman"/>
            <w:sz w:val="24"/>
            <w:szCs w:val="24"/>
          </w:rPr>
          <w:t>&gt;</w:t>
        </w:r>
      </w:ins>
      <w:r w:rsidR="00EB4AAF" w:rsidRPr="00EB4AAF">
        <w:rPr>
          <w:rFonts w:ascii="Times New Roman" w:hAnsi="Times New Roman" w:cs="Times New Roman"/>
          <w:sz w:val="24"/>
          <w:szCs w:val="24"/>
        </w:rPr>
        <w:t xml:space="preserve">. Additionally, four novel signatures from both </w:t>
      </w:r>
      <w:ins w:id="83" w:author="Steve Rozen, Ph.D." w:date="2025-06-25T16:11:00Z" w16du:dateUtc="2025-06-25T20:11:00Z">
        <w:r w:rsidR="00573DD4">
          <w:rPr>
            <w:rFonts w:ascii="Times New Roman" w:hAnsi="Times New Roman" w:cs="Times New Roman"/>
            <w:sz w:val="24"/>
            <w:szCs w:val="24"/>
          </w:rPr>
          <w:t>indel</w:t>
        </w:r>
      </w:ins>
      <w:del w:id="84" w:author="Steve Rozen, Ph.D." w:date="2025-06-25T16:11:00Z" w16du:dateUtc="2025-06-25T20:11:00Z">
        <w:r w:rsidR="00E5449E" w:rsidRPr="008D60CC" w:rsidDel="00573DD4">
          <w:rPr>
            <w:rFonts w:ascii="Times New Roman" w:hAnsi="Times New Roman" w:cs="Times New Roman"/>
            <w:sz w:val="24"/>
            <w:szCs w:val="24"/>
          </w:rPr>
          <w:delText>I</w:delText>
        </w:r>
        <w:r w:rsidR="00E5449E" w:rsidDel="00573DD4">
          <w:rPr>
            <w:rFonts w:ascii="Times New Roman" w:hAnsi="Times New Roman" w:cs="Times New Roman" w:hint="eastAsia"/>
            <w:sz w:val="24"/>
            <w:szCs w:val="24"/>
          </w:rPr>
          <w:delText>ndel</w:delText>
        </w:r>
        <w:r w:rsidR="00E5449E" w:rsidRPr="008D60CC" w:rsidDel="00573DD4">
          <w:rPr>
            <w:rFonts w:ascii="Times New Roman" w:hAnsi="Times New Roman" w:cs="Times New Roman"/>
            <w:sz w:val="24"/>
            <w:szCs w:val="24"/>
          </w:rPr>
          <w:delText>83 and I</w:delText>
        </w:r>
        <w:r w:rsidR="00E5449E" w:rsidDel="00573DD4">
          <w:rPr>
            <w:rFonts w:ascii="Times New Roman" w:hAnsi="Times New Roman" w:cs="Times New Roman" w:hint="eastAsia"/>
            <w:sz w:val="24"/>
            <w:szCs w:val="24"/>
          </w:rPr>
          <w:delText>ndel</w:delText>
        </w:r>
        <w:r w:rsidR="00E5449E" w:rsidRPr="008D60CC" w:rsidDel="00573DD4">
          <w:rPr>
            <w:rFonts w:ascii="Times New Roman" w:hAnsi="Times New Roman" w:cs="Times New Roman"/>
            <w:sz w:val="24"/>
            <w:szCs w:val="24"/>
          </w:rPr>
          <w:delText>89</w:delText>
        </w:r>
      </w:del>
      <w:r w:rsidR="00EB4AAF" w:rsidRPr="00EB4AAF">
        <w:rPr>
          <w:rFonts w:ascii="Times New Roman" w:hAnsi="Times New Roman" w:cs="Times New Roman"/>
          <w:sz w:val="24"/>
          <w:szCs w:val="24"/>
        </w:rPr>
        <w:t xml:space="preserve"> </w:t>
      </w:r>
      <w:ins w:id="85" w:author="Steve Rozen, Ph.D." w:date="2025-06-25T15:57:00Z" w16du:dateUtc="2025-06-25T19:57:00Z">
        <w:r w:rsidR="00AF31C2">
          <w:rPr>
            <w:rFonts w:ascii="Times New Roman" w:hAnsi="Times New Roman" w:cs="Times New Roman"/>
            <w:sz w:val="24"/>
            <w:szCs w:val="24"/>
          </w:rPr>
          <w:t>classifications</w:t>
        </w:r>
      </w:ins>
      <w:ins w:id="86" w:author="Steve Rozen, Ph.D." w:date="2025-06-25T16:11:00Z" w16du:dateUtc="2025-06-25T20:11:00Z">
        <w:r w:rsidR="00573DD4">
          <w:rPr>
            <w:rFonts w:ascii="Times New Roman" w:hAnsi="Times New Roman" w:cs="Times New Roman"/>
            <w:sz w:val="24"/>
            <w:szCs w:val="24"/>
          </w:rPr>
          <w:t xml:space="preserve"> systems</w:t>
        </w:r>
      </w:ins>
      <w:ins w:id="87" w:author="Steve Rozen, Ph.D." w:date="2025-06-25T15:57:00Z" w16du:dateUtc="2025-06-25T19:57:00Z">
        <w:r w:rsidR="00AF31C2">
          <w:rPr>
            <w:rFonts w:ascii="Times New Roman" w:hAnsi="Times New Roman" w:cs="Times New Roman"/>
            <w:sz w:val="24"/>
            <w:szCs w:val="24"/>
          </w:rPr>
          <w:t xml:space="preserve"> </w:t>
        </w:r>
      </w:ins>
      <w:del w:id="88" w:author="Steve Rozen, Ph.D." w:date="2025-06-25T16:11:00Z" w16du:dateUtc="2025-06-25T20:11:00Z">
        <w:r w:rsidR="00EB4AAF" w:rsidRPr="00EB4AAF" w:rsidDel="00573DD4">
          <w:rPr>
            <w:rFonts w:ascii="Times New Roman" w:hAnsi="Times New Roman" w:cs="Times New Roman"/>
            <w:sz w:val="24"/>
            <w:szCs w:val="24"/>
          </w:rPr>
          <w:delText>were detected</w:delText>
        </w:r>
      </w:del>
      <w:ins w:id="89" w:author="Steve Rozen, Ph.D." w:date="2025-06-25T16:11:00Z" w16du:dateUtc="2025-06-25T20:11:00Z">
        <w:r w:rsidR="00573DD4">
          <w:rPr>
            <w:rFonts w:ascii="Times New Roman" w:hAnsi="Times New Roman" w:cs="Times New Roman"/>
            <w:sz w:val="24"/>
            <w:szCs w:val="24"/>
          </w:rPr>
          <w:t>occurred</w:t>
        </w:r>
      </w:ins>
      <w:r w:rsidR="00EB4AAF" w:rsidRPr="00EB4AAF">
        <w:rPr>
          <w:rFonts w:ascii="Times New Roman" w:hAnsi="Times New Roman" w:cs="Times New Roman"/>
          <w:sz w:val="24"/>
          <w:szCs w:val="24"/>
        </w:rPr>
        <w:t xml:space="preserve"> predominantly in the HMF dataset, due to its larger representation of tumors with microsatellite instability (MSI). Together, our analyses provide an expanded and detailed landscape of both </w:t>
      </w:r>
      <w:r w:rsidR="00164CA7" w:rsidRPr="008D60CC">
        <w:rPr>
          <w:rFonts w:ascii="Times New Roman" w:hAnsi="Times New Roman" w:cs="Times New Roman"/>
          <w:sz w:val="24"/>
          <w:szCs w:val="24"/>
        </w:rPr>
        <w:t>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83 and 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89</w:t>
      </w:r>
      <w:r w:rsidR="00EB4AAF" w:rsidRPr="00EB4AAF">
        <w:rPr>
          <w:rFonts w:ascii="Times New Roman" w:hAnsi="Times New Roman" w:cs="Times New Roman"/>
          <w:sz w:val="24"/>
          <w:szCs w:val="24"/>
        </w:rPr>
        <w:t xml:space="preserve"> mutational signatures, comprehensively contributions to key cancer genes, as well as their replication timing, replication strand bias, and genic versus intergenic distributions.</w:t>
      </w:r>
    </w:p>
    <w:p w14:paraId="7D57C4E3" w14:textId="2681F617" w:rsidR="001C3296" w:rsidRPr="008A1C58" w:rsidRDefault="00D73261"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01784A8F" w14:textId="364B9E5C"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 xml:space="preserve">In particular, the R package mSigHdp (mutational signatures from hierarchical </w:t>
      </w:r>
      <w:r w:rsidR="00637985">
        <w:rPr>
          <w:rFonts w:ascii="Times New Roman" w:hAnsi="Times New Roman" w:cs="Times New Roman"/>
          <w:sz w:val="24"/>
          <w:szCs w:val="24"/>
        </w:rPr>
        <w:lastRenderedPageBreak/>
        <w:t>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ID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In addition, mSigHdp’s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8C423C">
        <w:rPr>
          <w:rFonts w:ascii="Times New Roman" w:hAnsi="Times New Roman" w:cs="Times New Roman" w:hint="eastAsia"/>
          <w:sz w:val="24"/>
          <w:szCs w:val="24"/>
        </w:rPr>
        <w:t xml:space="preserve"> (more details in Discussion)</w:t>
      </w:r>
      <w:r w:rsidR="00637985">
        <w:rPr>
          <w:rFonts w:ascii="Times New Roman" w:hAnsi="Times New Roman" w:cs="Times New Roman"/>
          <w:sz w:val="24"/>
          <w:szCs w:val="24"/>
        </w:rPr>
        <w:t>.</w:t>
      </w:r>
    </w:p>
    <w:p w14:paraId="011A7FF4" w14:textId="2F6F698C" w:rsidR="00BF36B6" w:rsidRPr="00BF36B6" w:rsidRDefault="00BF36B6" w:rsidP="00BF36B6">
      <w:p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In this study, we applied mSigHdp to identify mutational signatures from whole-genome somatic mutations across 7,013 tumors, including 2,780 from the PCAWG consortium and 4,233 from the Hartwig Medical Foundation collection (The ICGC/TCGA Pan-Cancer Analysis of Whole Genomes Consortium et al., 2020; Priestley et al., 2019). </w:t>
      </w:r>
      <w:r w:rsidR="00FF03FC" w:rsidRPr="00FF03FC">
        <w:rPr>
          <w:rFonts w:ascii="Times New Roman" w:hAnsi="Times New Roman" w:cs="Times New Roman"/>
          <w:sz w:val="24"/>
          <w:szCs w:val="24"/>
        </w:rPr>
        <w:t xml:space="preserve">Mutational catalogs were generated using both the established InDel83 classification and the more recent InDel89 taxonomy. </w:t>
      </w:r>
      <w:commentRangeStart w:id="90"/>
      <w:r w:rsidR="00FF03FC" w:rsidRPr="00FF03FC">
        <w:rPr>
          <w:rFonts w:ascii="Times New Roman" w:hAnsi="Times New Roman" w:cs="Times New Roman"/>
          <w:sz w:val="24"/>
          <w:szCs w:val="24"/>
        </w:rPr>
        <w:t xml:space="preserve">Notably, we modified one category from Koh et al.’s original classification, expanding the 1 bp C deletion from </w:t>
      </w:r>
      <w:r w:rsidR="00FF03FC" w:rsidRPr="00FF03FC">
        <w:rPr>
          <w:rFonts w:ascii="Times New Roman" w:hAnsi="Times New Roman" w:cs="Times New Roman"/>
          <w:i/>
          <w:iCs/>
          <w:sz w:val="24"/>
          <w:szCs w:val="24"/>
        </w:rPr>
        <w:t>C(6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9)</w:t>
      </w:r>
      <w:r w:rsidR="00FF03FC" w:rsidRPr="00FF03FC">
        <w:rPr>
          <w:rFonts w:ascii="Times New Roman" w:hAnsi="Times New Roman" w:cs="Times New Roman"/>
          <w:sz w:val="24"/>
          <w:szCs w:val="24"/>
        </w:rPr>
        <w:t xml:space="preserve"> to </w:t>
      </w:r>
      <w:r w:rsidR="00FF03FC" w:rsidRPr="00FF03FC">
        <w:rPr>
          <w:rFonts w:ascii="Times New Roman" w:hAnsi="Times New Roman" w:cs="Times New Roman"/>
          <w:i/>
          <w:iCs/>
          <w:sz w:val="24"/>
          <w:szCs w:val="24"/>
        </w:rPr>
        <w:t>C(6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w:t>
      </w:r>
      <w:r w:rsidR="00FF03FC" w:rsidRPr="00FF03FC">
        <w:rPr>
          <w:rFonts w:ascii="Times New Roman" w:hAnsi="Times New Roman" w:cs="Times New Roman"/>
          <w:sz w:val="24"/>
          <w:szCs w:val="24"/>
        </w:rPr>
        <w:t>, as we observed 1 bp C deletions from polyC tracts as long as 10–15 bp in 853 samples within our dataset.</w:t>
      </w:r>
      <w:r w:rsidR="002D4A23">
        <w:rPr>
          <w:rFonts w:ascii="Times New Roman" w:hAnsi="Times New Roman" w:cs="Times New Roman" w:hint="eastAsia"/>
          <w:sz w:val="24"/>
          <w:szCs w:val="24"/>
        </w:rPr>
        <w:t xml:space="preserve"> </w:t>
      </w:r>
      <w:commentRangeEnd w:id="90"/>
      <w:r w:rsidR="00FC0DE7">
        <w:rPr>
          <w:rStyle w:val="CommentReference"/>
        </w:rPr>
        <w:commentReference w:id="90"/>
      </w:r>
      <w:r w:rsidRPr="00BF36B6">
        <w:rPr>
          <w:rFonts w:ascii="Times New Roman" w:hAnsi="Times New Roman" w:cs="Times New Roman"/>
          <w:sz w:val="24"/>
          <w:szCs w:val="24"/>
        </w:rPr>
        <w:t>Our de novo signature discovery followed a three-step approach:</w:t>
      </w:r>
    </w:p>
    <w:p w14:paraId="70AB7700" w14:textId="2BFE4165"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Extraction of ID signatures was performed in three ways: (a) across all tumors combined, (b) across tumors with high tumor mutation burdens (TMB; see Methods for details), and (c) separately within each tumor type to detect tumor-specific rare signatures (Figure S</w:t>
      </w:r>
      <w:r w:rsidR="008C423C">
        <w:rPr>
          <w:rFonts w:ascii="Times New Roman" w:hAnsi="Times New Roman" w:cs="Times New Roman" w:hint="eastAsia"/>
          <w:sz w:val="24"/>
          <w:szCs w:val="24"/>
        </w:rPr>
        <w:t>1</w:t>
      </w:r>
      <w:r w:rsidRPr="00BF36B6">
        <w:rPr>
          <w:rFonts w:ascii="Times New Roman" w:hAnsi="Times New Roman" w:cs="Times New Roman"/>
          <w:sz w:val="24"/>
          <w:szCs w:val="24"/>
        </w:rPr>
        <w:t>).</w:t>
      </w:r>
    </w:p>
    <w:p w14:paraId="7D012027" w14:textId="69F63407"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Highly similar signatures from all extractions were consolidated, and those reconstructible by other signatures were removed</w:t>
      </w:r>
      <w:r w:rsidR="00B6440F">
        <w:rPr>
          <w:rFonts w:ascii="Times New Roman" w:hAnsi="Times New Roman" w:cs="Times New Roman" w:hint="eastAsia"/>
          <w:sz w:val="24"/>
          <w:szCs w:val="24"/>
        </w:rPr>
        <w:t xml:space="preserve"> (Methods)</w:t>
      </w:r>
      <w:r w:rsidRPr="00BF36B6">
        <w:rPr>
          <w:rFonts w:ascii="Times New Roman" w:hAnsi="Times New Roman" w:cs="Times New Roman"/>
          <w:sz w:val="24"/>
          <w:szCs w:val="24"/>
        </w:rPr>
        <w:t>.</w:t>
      </w:r>
    </w:p>
    <w:p w14:paraId="2F3B65CA" w14:textId="024C0885" w:rsid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The resulting mSigHdp </w:t>
      </w:r>
      <w:r w:rsidR="00330CA2">
        <w:rPr>
          <w:rFonts w:ascii="Times New Roman" w:hAnsi="Times New Roman" w:cs="Times New Roman" w:hint="eastAsia"/>
          <w:sz w:val="24"/>
          <w:szCs w:val="24"/>
        </w:rPr>
        <w:t xml:space="preserve">InDel83 </w:t>
      </w:r>
      <w:r w:rsidRPr="00BF36B6">
        <w:rPr>
          <w:rFonts w:ascii="Times New Roman" w:hAnsi="Times New Roman" w:cs="Times New Roman"/>
          <w:sz w:val="24"/>
          <w:szCs w:val="24"/>
        </w:rPr>
        <w:t xml:space="preserve">signatures were compared to COSMIC v3.4 signatures and classified into three groups: (a) 18 signatures matching COSMIC v3.4 with cosine similarity &gt; 0.85 (designated "C_IDx," where x corresponds to the COSMIC ID; see </w:t>
      </w:r>
      <w:r w:rsidRPr="00BF36B6">
        <w:rPr>
          <w:rFonts w:ascii="Times New Roman" w:hAnsi="Times New Roman" w:cs="Times New Roman"/>
          <w:sz w:val="24"/>
          <w:szCs w:val="24"/>
        </w:rPr>
        <w:lastRenderedPageBreak/>
        <w:t>Figure 2B and Figure S1), (b) signatures reconstructible as combinations of multiple COSMIC signatures (</w:t>
      </w:r>
      <w:r w:rsidR="003F001C">
        <w:rPr>
          <w:rFonts w:ascii="Times New Roman" w:hAnsi="Times New Roman" w:cs="Times New Roman" w:hint="eastAsia"/>
          <w:sz w:val="24"/>
          <w:szCs w:val="24"/>
        </w:rPr>
        <w:t>Methods</w:t>
      </w:r>
      <w:r w:rsidRPr="00BF36B6">
        <w:rPr>
          <w:rFonts w:ascii="Times New Roman" w:hAnsi="Times New Roman" w:cs="Times New Roman"/>
          <w:sz w:val="24"/>
          <w:szCs w:val="24"/>
        </w:rPr>
        <w:t>), and (c) 15 novel signatures not fitting these categories, labeled "H_IDx" starting from ID24, as COSMIC v3.4 ends at ID23 (Figure 2C). All novel signatures are supported by at least one sample, reinforcing their biological relevance (Figure S2)</w:t>
      </w:r>
      <w:r w:rsidR="00330CA2">
        <w:rPr>
          <w:rFonts w:ascii="Times New Roman" w:hAnsi="Times New Roman" w:cs="Times New Roman" w:hint="eastAsia"/>
          <w:sz w:val="24"/>
          <w:szCs w:val="24"/>
        </w:rPr>
        <w:t xml:space="preserve">; </w:t>
      </w:r>
      <w:r w:rsidR="007A4418" w:rsidRPr="007A4418">
        <w:rPr>
          <w:rFonts w:ascii="Times New Roman" w:hAnsi="Times New Roman" w:cs="Times New Roman"/>
          <w:sz w:val="24"/>
          <w:szCs w:val="24"/>
        </w:rPr>
        <w:t>InDel89 signatures were named according to their corresponding InDel83 signatures (designated as InsDelx for matches to C_IDx or H_IDx</w:t>
      </w:r>
      <w:r w:rsidR="002225D2">
        <w:rPr>
          <w:rFonts w:ascii="Times New Roman" w:hAnsi="Times New Roman" w:cs="Times New Roman" w:hint="eastAsia"/>
          <w:sz w:val="24"/>
          <w:szCs w:val="24"/>
        </w:rPr>
        <w:t>, details in Methods</w:t>
      </w:r>
      <w:r w:rsidR="00986700">
        <w:rPr>
          <w:rFonts w:ascii="Times New Roman" w:hAnsi="Times New Roman" w:cs="Times New Roman" w:hint="eastAsia"/>
          <w:sz w:val="24"/>
          <w:szCs w:val="24"/>
        </w:rPr>
        <w:t xml:space="preserve">, </w:t>
      </w:r>
      <w:r w:rsidR="00986700" w:rsidRPr="00986700">
        <w:rPr>
          <w:rFonts w:ascii="Times New Roman" w:hAnsi="Times New Roman" w:cs="Times New Roman" w:hint="eastAsia"/>
          <w:sz w:val="24"/>
          <w:szCs w:val="24"/>
          <w:highlight w:val="lightGray"/>
        </w:rPr>
        <w:t>Figure S_vignettes?</w:t>
      </w:r>
      <w:r w:rsidR="007A4418" w:rsidRPr="007A4418">
        <w:rPr>
          <w:rFonts w:ascii="Times New Roman" w:hAnsi="Times New Roman" w:cs="Times New Roman"/>
          <w:sz w:val="24"/>
          <w:szCs w:val="24"/>
        </w:rPr>
        <w:t>). If multiple InDel89 signatures mapped to a single InDel83 signature, they were named InsDelx_a, InsDelx_b, and so forth.</w:t>
      </w:r>
      <w:r w:rsidR="0010100B">
        <w:rPr>
          <w:rFonts w:ascii="Times New Roman" w:hAnsi="Times New Roman" w:cs="Times New Roman" w:hint="eastAsia"/>
          <w:sz w:val="24"/>
          <w:szCs w:val="24"/>
        </w:rPr>
        <w:t xml:space="preserve"> </w:t>
      </w:r>
    </w:p>
    <w:p w14:paraId="2AD21783" w14:textId="7F9DB2A9" w:rsidR="00763AFA" w:rsidRPr="00BF36B6" w:rsidRDefault="00763AFA" w:rsidP="00763AFA">
      <w:pPr>
        <w:spacing w:line="480" w:lineRule="auto"/>
        <w:rPr>
          <w:rFonts w:ascii="Times New Roman" w:hAnsi="Times New Roman" w:cs="Times New Roman"/>
          <w:sz w:val="24"/>
          <w:szCs w:val="24"/>
        </w:rPr>
      </w:pPr>
      <w:r w:rsidRPr="00763AFA">
        <w:rPr>
          <w:rFonts w:ascii="Times New Roman" w:hAnsi="Times New Roman" w:cs="Times New Roman"/>
          <w:sz w:val="24"/>
          <w:szCs w:val="24"/>
        </w:rPr>
        <w:t>Our analysis primarily focuses on groups (a) and (c). Overall, we identified 33 distinct I</w:t>
      </w:r>
      <w:r w:rsidR="00986700">
        <w:rPr>
          <w:rFonts w:ascii="Times New Roman" w:hAnsi="Times New Roman" w:cs="Times New Roman" w:hint="eastAsia"/>
          <w:sz w:val="24"/>
          <w:szCs w:val="24"/>
        </w:rPr>
        <w:t>n</w:t>
      </w:r>
      <w:r w:rsidRPr="00763AFA">
        <w:rPr>
          <w:rFonts w:ascii="Times New Roman" w:hAnsi="Times New Roman" w:cs="Times New Roman"/>
          <w:sz w:val="24"/>
          <w:szCs w:val="24"/>
        </w:rPr>
        <w:t>D</w:t>
      </w:r>
      <w:r w:rsidR="00986700">
        <w:rPr>
          <w:rFonts w:ascii="Times New Roman" w:hAnsi="Times New Roman" w:cs="Times New Roman" w:hint="eastAsia"/>
          <w:sz w:val="24"/>
          <w:szCs w:val="24"/>
        </w:rPr>
        <w:t>el</w:t>
      </w:r>
      <w:r w:rsidRPr="00763AFA">
        <w:rPr>
          <w:rFonts w:ascii="Times New Roman" w:hAnsi="Times New Roman" w:cs="Times New Roman"/>
          <w:sz w:val="24"/>
          <w:szCs w:val="24"/>
        </w:rPr>
        <w:t>83 signatures and 41 I</w:t>
      </w:r>
      <w:r w:rsidR="00986700">
        <w:rPr>
          <w:rFonts w:ascii="Times New Roman" w:hAnsi="Times New Roman" w:cs="Times New Roman" w:hint="eastAsia"/>
          <w:sz w:val="24"/>
          <w:szCs w:val="24"/>
        </w:rPr>
        <w:t>n</w:t>
      </w:r>
      <w:r w:rsidRPr="00763AFA">
        <w:rPr>
          <w:rFonts w:ascii="Times New Roman" w:hAnsi="Times New Roman" w:cs="Times New Roman"/>
          <w:sz w:val="24"/>
          <w:szCs w:val="24"/>
        </w:rPr>
        <w:t>D</w:t>
      </w:r>
      <w:r w:rsidR="00986700">
        <w:rPr>
          <w:rFonts w:ascii="Times New Roman" w:hAnsi="Times New Roman" w:cs="Times New Roman" w:hint="eastAsia"/>
          <w:sz w:val="24"/>
          <w:szCs w:val="24"/>
        </w:rPr>
        <w:t>el</w:t>
      </w:r>
      <w:r w:rsidRPr="00763AFA">
        <w:rPr>
          <w:rFonts w:ascii="Times New Roman" w:hAnsi="Times New Roman" w:cs="Times New Roman"/>
          <w:sz w:val="24"/>
          <w:szCs w:val="24"/>
        </w:rPr>
        <w:t>89 signatures (detailed above).</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45921939" w14:textId="21969F0C"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The mSigHdp analysis successfully re-identified signatures similar to 18 of the 23 COSMIC (v3.4) InDel83 signatures. The remaining five COSMIC signatures (ID15, ID16, ID20, ID21, and ID22) were not detected, as they are absent from the PCAWG dataset. The ability of mSigHdp to recover all COSMIC signatures present in PCAWG highlights its robustness for mutational signature analysis.</w:t>
      </w:r>
    </w:p>
    <w:p w14:paraId="4270DB74" w14:textId="11B2C63E"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Since InDel89 signatures are not catalogued in COSMIC, we compared our InDel89 signatures to the 37 InD signatures reported by Koh et al., 2025. Of these, 21 were recapitulated in our analysis, while 10 were not identified—either due to being artefactual or absent from the PCAWG or HMF datasets. An additional six Koh et al. signatures could be reconstructed using our InDel89 signatures (see Methods and Table S). Beyond the signatures reported by Koh et al., </w:t>
      </w:r>
      <w:r w:rsidRPr="00FD1165">
        <w:rPr>
          <w:rFonts w:ascii="Times New Roman" w:hAnsi="Times New Roman" w:cs="Times New Roman"/>
          <w:sz w:val="24"/>
          <w:szCs w:val="24"/>
        </w:rPr>
        <w:lastRenderedPageBreak/>
        <w:t xml:space="preserve">we identified 23 InDel89 signatures: 12 </w:t>
      </w:r>
      <w:r w:rsidR="00E07C17">
        <w:rPr>
          <w:rFonts w:ascii="Times New Roman" w:hAnsi="Times New Roman" w:cs="Times New Roman" w:hint="eastAsia"/>
          <w:sz w:val="24"/>
          <w:szCs w:val="24"/>
        </w:rPr>
        <w:t xml:space="preserve">signatures </w:t>
      </w:r>
      <w:r w:rsidRPr="00FD1165">
        <w:rPr>
          <w:rFonts w:ascii="Times New Roman" w:hAnsi="Times New Roman" w:cs="Times New Roman"/>
          <w:sz w:val="24"/>
          <w:szCs w:val="24"/>
        </w:rPr>
        <w:t>map to COSMIC InDel83 signatures, 10 correspond to the novel InDel83 signatures, and one does not align with any InDel83 signature.</w:t>
      </w:r>
    </w:p>
    <w:p w14:paraId="36D65A6F" w14:textId="52E1B4DD" w:rsidR="00A74EE9"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Notably, there were nuanced differences between some COSMIC signatures and those extracted by mSigHdp, with our mSigHdp-derived signatures often providing more biologically plausible characterizations:</w:t>
      </w:r>
    </w:p>
    <w:p w14:paraId="6607694E" w14:textId="5B940738"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(1) </w:t>
      </w:r>
      <w:r w:rsidR="008002A8">
        <w:rPr>
          <w:rFonts w:ascii="Times New Roman" w:hAnsi="Times New Roman" w:cs="Times New Roman" w:hint="eastAsia"/>
          <w:sz w:val="24"/>
          <w:szCs w:val="24"/>
        </w:rPr>
        <w:t xml:space="preserve">ID9: </w:t>
      </w:r>
      <w:r w:rsidR="00C65A87" w:rsidRPr="00C65A87">
        <w:rPr>
          <w:rFonts w:ascii="Times New Roman" w:hAnsi="Times New Roman" w:cs="Times New Roman"/>
          <w:sz w:val="24"/>
          <w:szCs w:val="24"/>
        </w:rPr>
        <w:t xml:space="preserve">Unlike C_ID9 in our extraction, the COSMIC ID9 signature shows a near-absence of the DEL:1:T:5+ motif (Figure S1), despite DEL:1:T:5+ mutations being common in all tumors exhibiting ID9. Biologically, a process removing single thymine bases from polyT tracts of 1–4 bp would likely also operate on longer polyT stretches. The ID89 classification supports this, as InsDel9 captures 1 bp T deletions from polyT sequences ranging from 1–9 bp. Similarly, </w:t>
      </w:r>
      <w:r w:rsidR="00BA2FB9">
        <w:rPr>
          <w:rFonts w:ascii="Times New Roman" w:hAnsi="Times New Roman" w:cs="Times New Roman" w:hint="eastAsia"/>
          <w:sz w:val="24"/>
          <w:szCs w:val="24"/>
        </w:rPr>
        <w:t>we identified InsDel9 (</w:t>
      </w:r>
      <w:r w:rsidR="00C65A87" w:rsidRPr="00C65A87">
        <w:rPr>
          <w:rFonts w:ascii="Times New Roman" w:hAnsi="Times New Roman" w:cs="Times New Roman"/>
          <w:sz w:val="24"/>
          <w:szCs w:val="24"/>
        </w:rPr>
        <w:t xml:space="preserve">comparable to </w:t>
      </w:r>
      <w:r w:rsidR="00BA2FB9">
        <w:rPr>
          <w:rFonts w:ascii="Times New Roman" w:hAnsi="Times New Roman" w:cs="Times New Roman" w:hint="eastAsia"/>
          <w:sz w:val="24"/>
          <w:szCs w:val="24"/>
        </w:rPr>
        <w:t>Koh et al</w:t>
      </w:r>
      <w:r w:rsidR="00BA2FB9">
        <w:rPr>
          <w:rFonts w:ascii="Times New Roman" w:hAnsi="Times New Roman" w:cs="Times New Roman"/>
          <w:sz w:val="24"/>
          <w:szCs w:val="24"/>
        </w:rPr>
        <w:t>’</w:t>
      </w:r>
      <w:r w:rsidR="00BA2FB9">
        <w:rPr>
          <w:rFonts w:ascii="Times New Roman" w:hAnsi="Times New Roman" w:cs="Times New Roman" w:hint="eastAsia"/>
          <w:sz w:val="24"/>
          <w:szCs w:val="24"/>
        </w:rPr>
        <w:t>s InD</w:t>
      </w:r>
      <w:r w:rsidR="00C65A87" w:rsidRPr="00C65A87">
        <w:rPr>
          <w:rFonts w:ascii="Times New Roman" w:hAnsi="Times New Roman" w:cs="Times New Roman"/>
          <w:sz w:val="24"/>
          <w:szCs w:val="24"/>
        </w:rPr>
        <w:t>9</w:t>
      </w:r>
      <w:r w:rsidR="00BA2FB9">
        <w:rPr>
          <w:rFonts w:ascii="Times New Roman" w:hAnsi="Times New Roman" w:cs="Times New Roman" w:hint="eastAsia"/>
          <w:sz w:val="24"/>
          <w:szCs w:val="24"/>
        </w:rPr>
        <w:t>b</w:t>
      </w:r>
      <w:r w:rsidR="00C65A87" w:rsidRPr="00C65A87">
        <w:rPr>
          <w:rFonts w:ascii="Times New Roman" w:hAnsi="Times New Roman" w:cs="Times New Roman"/>
          <w:sz w:val="24"/>
          <w:szCs w:val="24"/>
        </w:rPr>
        <w:t>), which capture</w:t>
      </w:r>
      <w:r w:rsidR="008002A8">
        <w:rPr>
          <w:rFonts w:ascii="Times New Roman" w:hAnsi="Times New Roman" w:cs="Times New Roman" w:hint="eastAsia"/>
          <w:sz w:val="24"/>
          <w:szCs w:val="24"/>
        </w:rPr>
        <w:t>s</w:t>
      </w:r>
      <w:r w:rsidR="00C65A87" w:rsidRPr="00C65A87">
        <w:rPr>
          <w:rFonts w:ascii="Times New Roman" w:hAnsi="Times New Roman" w:cs="Times New Roman"/>
          <w:sz w:val="24"/>
          <w:szCs w:val="24"/>
        </w:rPr>
        <w:t xml:space="preserve"> the depletion 1 bp T across polyT tracts of various lengths.</w:t>
      </w:r>
      <w:r w:rsidR="007A74CA">
        <w:rPr>
          <w:rFonts w:ascii="Times New Roman" w:hAnsi="Times New Roman" w:cs="Times New Roman" w:hint="eastAsia"/>
          <w:sz w:val="24"/>
          <w:szCs w:val="24"/>
        </w:rPr>
        <w:t>.</w:t>
      </w:r>
      <w:r w:rsidR="001334A8">
        <w:rPr>
          <w:rFonts w:ascii="Times New Roman" w:hAnsi="Times New Roman" w:cs="Times New Roman" w:hint="eastAsia"/>
          <w:sz w:val="24"/>
          <w:szCs w:val="24"/>
        </w:rPr>
        <w:t xml:space="preserve"> </w:t>
      </w:r>
      <w:r w:rsidR="00334F1B">
        <w:rPr>
          <w:rFonts w:ascii="Times New Roman" w:hAnsi="Times New Roman" w:cs="Times New Roman" w:hint="eastAsia"/>
          <w:sz w:val="24"/>
          <w:szCs w:val="24"/>
        </w:rPr>
        <w:t xml:space="preserve"> </w:t>
      </w:r>
    </w:p>
    <w:p w14:paraId="16B6A1A1" w14:textId="3617D964"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Although the long deletion patterns are highly similar between ID5 and ID8, they exhibit distinct preferences in deletion length: ID5 primarily features long deletions less than 10 nt, with almost no deletions longer than 30 nt, while ID8 displays a more even distribution of deletions ranging from 5 to over 30 nt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 xml:space="preserve">Overall, our analysis indicates that C_ID5 </w:t>
      </w:r>
      <w:r w:rsidR="00A70D28" w:rsidRPr="00A70D28">
        <w:rPr>
          <w:rFonts w:ascii="Times New Roman" w:hAnsi="Times New Roman" w:cs="Times New Roman"/>
          <w:sz w:val="24"/>
          <w:szCs w:val="24"/>
        </w:rPr>
        <w:lastRenderedPageBreak/>
        <w:t>provides a more comprehensive view of genomic alterations rather than simply merging ID5 and ID8.</w:t>
      </w:r>
      <w:r w:rsidR="00A70D28">
        <w:rPr>
          <w:rFonts w:ascii="Times New Roman" w:hAnsi="Times New Roman" w:cs="Times New Roman" w:hint="eastAsia"/>
          <w:sz w:val="24"/>
          <w:szCs w:val="24"/>
        </w:rPr>
        <w:t xml:space="preserve"> </w:t>
      </w:r>
      <w:r w:rsidR="00E50EEF" w:rsidRPr="00E50EEF">
        <w:rPr>
          <w:rFonts w:ascii="Times New Roman" w:hAnsi="Times New Roman" w:cs="Times New Roman"/>
          <w:sz w:val="24"/>
          <w:szCs w:val="24"/>
        </w:rPr>
        <w:t xml:space="preserve">Supporting this, the ID89 signatures InsDel5a and InsDel5b show a high prevalence of long deletions and deletions within microhomologies, reinforcing the </w:t>
      </w:r>
      <w:r w:rsidR="00E50EEF">
        <w:rPr>
          <w:rFonts w:ascii="Times New Roman" w:hAnsi="Times New Roman" w:cs="Times New Roman" w:hint="eastAsia"/>
          <w:sz w:val="24"/>
          <w:szCs w:val="24"/>
        </w:rPr>
        <w:t>presence</w:t>
      </w:r>
      <w:r w:rsidR="00E50EEF" w:rsidRPr="00E50EEF">
        <w:rPr>
          <w:rFonts w:ascii="Times New Roman" w:hAnsi="Times New Roman" w:cs="Times New Roman"/>
          <w:sz w:val="24"/>
          <w:szCs w:val="24"/>
        </w:rPr>
        <w:t xml:space="preserve"> of these features in C_ID5</w:t>
      </w:r>
      <w:r w:rsidR="004246FD">
        <w:rPr>
          <w:rFonts w:ascii="Times New Roman" w:hAnsi="Times New Roman" w:cs="Times New Roman" w:hint="eastAsia"/>
          <w:sz w:val="24"/>
          <w:szCs w:val="24"/>
        </w:rPr>
        <w:t>.</w:t>
      </w:r>
      <w:r w:rsidR="003028D1">
        <w:rPr>
          <w:rFonts w:ascii="Times New Roman" w:hAnsi="Times New Roman" w:cs="Times New Roman" w:hint="eastAsia"/>
          <w:sz w:val="24"/>
          <w:szCs w:val="24"/>
        </w:rPr>
        <w:t xml:space="preserve"> </w:t>
      </w:r>
    </w:p>
    <w:p w14:paraId="70E0A810" w14:textId="0D10AF12" w:rsidR="00995F4D"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B536578" w14:textId="7F13A986" w:rsidR="0096596C" w:rsidRPr="0096596C" w:rsidRDefault="00653931" w:rsidP="0096596C">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evaluated the activity of </w:t>
      </w:r>
      <w:r w:rsidR="00333A49">
        <w:rPr>
          <w:rFonts w:ascii="Times New Roman" w:hAnsi="Times New Roman" w:cs="Times New Roman" w:hint="eastAsia"/>
          <w:sz w:val="24"/>
          <w:szCs w:val="24"/>
        </w:rPr>
        <w:t>33 InDel83 and 41 InDel89</w:t>
      </w:r>
      <w:r w:rsidRPr="008A1C58">
        <w:rPr>
          <w:rFonts w:ascii="Times New Roman" w:hAnsi="Times New Roman" w:cs="Times New Roman"/>
          <w:sz w:val="24"/>
          <w:szCs w:val="24"/>
        </w:rPr>
        <w:t xml:space="preserve">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polyT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 xml:space="preserve">specialized for </w:t>
      </w:r>
      <w:r w:rsidR="00344529">
        <w:rPr>
          <w:rFonts w:ascii="Times New Roman" w:hAnsi="Times New Roman" w:cs="Times New Roman" w:hint="eastAsia"/>
          <w:sz w:val="24"/>
          <w:szCs w:val="24"/>
        </w:rPr>
        <w:t xml:space="preserve">InDel83 </w:t>
      </w:r>
      <w:r w:rsidR="00C17BED">
        <w:rPr>
          <w:rFonts w:ascii="Times New Roman" w:hAnsi="Times New Roman" w:cs="Times New Roman" w:hint="eastAsia"/>
          <w:sz w:val="24"/>
          <w:szCs w:val="24"/>
        </w:rPr>
        <w:t>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catalogs/signatures. Next, these ID81 catalogs were reconstructed from the ID81 signatures. After this reconstruction, DEL:T:1:5+ and INS:T:1:5+ mutations were reintroduced, and the signature assignment analysis was performed by comparing the original and reconstructed catalogs with C_ID1 and C_ID2. </w:t>
      </w:r>
      <w:r w:rsidR="0096596C" w:rsidRPr="0096596C">
        <w:rPr>
          <w:rFonts w:ascii="Times New Roman" w:hAnsi="Times New Roman" w:cs="Times New Roman"/>
          <w:sz w:val="24"/>
          <w:szCs w:val="24"/>
        </w:rPr>
        <w:t>This strategy enables the extraction of more nuanced information from indel spectra that may otherwise be masked by high-frequency events.</w:t>
      </w:r>
    </w:p>
    <w:p w14:paraId="3F806271" w14:textId="77777777" w:rsidR="0096596C" w:rsidRPr="0096596C"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lastRenderedPageBreak/>
        <w:t>Consistent with previous reports, C_ID1, C_ID2, C_ID5, and C_ID8 were detected in the majority of cancer types, while C_ID3 was particularly prominent in lung and liver cancers, and C_ID13 was enriched in skin cancers. The novel signatures identified by mSigHdp generally exhibited activity in fewer cancer types compared to established COSMIC signatures, with the exception of H_ID24 and H_ID25, which were prevalent across a wide range of cancers (Figure 3). InDel89 signature assignments revealed strong concordance with InDel83 signatures when a one-to-one mapping was present. When an InDel83 signature was represented by multiple InDel89 signatures (e.g., C_ID1 was captured by InsDel1a, InsDel1b, InsDel1c, and InsDel1d), these split signatures often displayed cancer type-specific activity. For example, while C_ID1 and C_ID2 were detected across nearly all cancer types, InsDel1a was most prevalent in colon, prostate, and uterine cancers, whereas InsDel1c was enriched in biliary, CNS, lymphoid, and pancreatic cancers. Similarly, InsDel2a was most active in colon, esophagus, lymphoid, stomach, and uterine cancers, while InsDel2b was more enriched in myeloid malignancies.</w:t>
      </w:r>
    </w:p>
    <w:p w14:paraId="6EBC889B" w14:textId="0E4FA8C9" w:rsidR="00E07F96" w:rsidRPr="00F577E3"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We further analyzed the correlations between our </w:t>
      </w:r>
      <w:r w:rsidR="00344529">
        <w:rPr>
          <w:rFonts w:ascii="Times New Roman" w:hAnsi="Times New Roman" w:cs="Times New Roman" w:hint="eastAsia"/>
          <w:sz w:val="24"/>
          <w:szCs w:val="24"/>
        </w:rPr>
        <w:t>InDel</w:t>
      </w:r>
      <w:r w:rsidRPr="0096596C">
        <w:rPr>
          <w:rFonts w:ascii="Times New Roman" w:hAnsi="Times New Roman" w:cs="Times New Roman"/>
          <w:sz w:val="24"/>
          <w:szCs w:val="24"/>
        </w:rPr>
        <w:t xml:space="preserve"> signature activities and SBS signature activities from Degasperi et al. in both PCAWG and HMF samples (Table S5). The correlation analysis demonstrated that InDel89 signatures are able to capture distinct mutational processes. </w:t>
      </w:r>
      <w:r w:rsidR="00B741F0">
        <w:rPr>
          <w:rFonts w:ascii="Times New Roman" w:hAnsi="Times New Roman" w:cs="Times New Roman" w:hint="eastAsia"/>
          <w:sz w:val="24"/>
          <w:szCs w:val="24"/>
        </w:rPr>
        <w:t xml:space="preserve">The unsupervised hierarchical clustering </w:t>
      </w:r>
      <w:r w:rsidR="00535A72">
        <w:rPr>
          <w:rFonts w:ascii="Times New Roman" w:hAnsi="Times New Roman" w:cs="Times New Roman" w:hint="eastAsia"/>
          <w:sz w:val="24"/>
          <w:szCs w:val="24"/>
        </w:rPr>
        <w:t xml:space="preserve">(Method) </w:t>
      </w:r>
      <w:r w:rsidR="00B741F0">
        <w:rPr>
          <w:rFonts w:ascii="Times New Roman" w:hAnsi="Times New Roman" w:cs="Times New Roman" w:hint="eastAsia"/>
          <w:sz w:val="24"/>
          <w:szCs w:val="24"/>
        </w:rPr>
        <w:t xml:space="preserve">classified </w:t>
      </w:r>
      <w:r w:rsidR="004C0432">
        <w:rPr>
          <w:rFonts w:ascii="Times New Roman" w:hAnsi="Times New Roman" w:cs="Times New Roman" w:hint="eastAsia"/>
          <w:sz w:val="24"/>
          <w:szCs w:val="24"/>
        </w:rPr>
        <w:t xml:space="preserve">the endogenous processes signatures into several groups: APOBEC (SBS2 and SBS13) with the moderate </w:t>
      </w:r>
      <w:r w:rsidR="004C0432">
        <w:rPr>
          <w:rFonts w:ascii="Times New Roman" w:hAnsi="Times New Roman" w:cs="Times New Roman"/>
          <w:sz w:val="24"/>
          <w:szCs w:val="24"/>
        </w:rPr>
        <w:t>correlation</w:t>
      </w:r>
      <w:r w:rsidR="004C0432">
        <w:rPr>
          <w:rFonts w:ascii="Times New Roman" w:hAnsi="Times New Roman" w:cs="Times New Roman" w:hint="eastAsia"/>
          <w:sz w:val="24"/>
          <w:szCs w:val="24"/>
        </w:rPr>
        <w:t xml:space="preserve"> of </w:t>
      </w:r>
      <w:r w:rsidR="00BB64C7">
        <w:rPr>
          <w:rFonts w:ascii="Times New Roman" w:hAnsi="Times New Roman" w:cs="Times New Roman" w:hint="eastAsia"/>
          <w:sz w:val="24"/>
          <w:szCs w:val="24"/>
        </w:rPr>
        <w:t>InsDel24b</w:t>
      </w:r>
      <w:r w:rsidR="00535A72">
        <w:rPr>
          <w:rFonts w:ascii="Times New Roman" w:hAnsi="Times New Roman" w:cs="Times New Roman" w:hint="eastAsia"/>
          <w:sz w:val="24"/>
          <w:szCs w:val="24"/>
        </w:rPr>
        <w:t xml:space="preserve">; dHR(SBS3 and SBS8) </w:t>
      </w:r>
      <w:r w:rsidR="007D2015">
        <w:rPr>
          <w:rFonts w:ascii="Times New Roman" w:hAnsi="Times New Roman" w:cs="Times New Roman" w:hint="eastAsia"/>
          <w:sz w:val="24"/>
          <w:szCs w:val="24"/>
        </w:rPr>
        <w:t>with the strong correlation with C_ID6, InsDel6</w:t>
      </w:r>
      <w:r w:rsidR="007524E2">
        <w:rPr>
          <w:rFonts w:ascii="Times New Roman" w:hAnsi="Times New Roman" w:cs="Times New Roman" w:hint="eastAsia"/>
          <w:sz w:val="24"/>
          <w:szCs w:val="24"/>
        </w:rPr>
        <w:t xml:space="preserve">; </w:t>
      </w:r>
      <w:r w:rsidR="00982CEB" w:rsidRPr="0096596C">
        <w:rPr>
          <w:rFonts w:ascii="Times New Roman" w:hAnsi="Times New Roman" w:cs="Times New Roman"/>
          <w:sz w:val="24"/>
          <w:szCs w:val="24"/>
        </w:rPr>
        <w:t>We also observed strong correlations within a dMMR</w:t>
      </w:r>
      <w:r w:rsidR="00982CEB">
        <w:rPr>
          <w:rFonts w:ascii="Times New Roman" w:hAnsi="Times New Roman" w:cs="Times New Roman" w:hint="eastAsia"/>
          <w:sz w:val="24"/>
          <w:szCs w:val="24"/>
        </w:rPr>
        <w:t>+</w:t>
      </w:r>
      <w:r w:rsidR="00904D10">
        <w:rPr>
          <w:rFonts w:ascii="Times New Roman" w:hAnsi="Times New Roman" w:cs="Times New Roman" w:hint="eastAsia"/>
          <w:sz w:val="24"/>
          <w:szCs w:val="24"/>
        </w:rPr>
        <w:t>Pol-mut(mutant Polymerase)</w:t>
      </w:r>
      <w:r w:rsidR="00982CEB" w:rsidRPr="0096596C">
        <w:rPr>
          <w:rFonts w:ascii="Times New Roman" w:hAnsi="Times New Roman" w:cs="Times New Roman"/>
          <w:sz w:val="24"/>
          <w:szCs w:val="24"/>
        </w:rPr>
        <w:t xml:space="preserve"> signature module, specifically between SBS6, SBS26, SBS44 and C_ID2,  InsDel2c, C_ID7,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_ID33, </w:t>
      </w:r>
      <w:r w:rsidR="005E2C5C">
        <w:rPr>
          <w:rFonts w:ascii="Times New Roman" w:hAnsi="Times New Roman" w:cs="Times New Roman" w:hint="eastAsia"/>
          <w:sz w:val="24"/>
          <w:szCs w:val="24"/>
        </w:rPr>
        <w:t xml:space="preserve">InsDel33,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_ID34,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_ID37, and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_ID38</w:t>
      </w:r>
      <w:r w:rsidR="003F6FBF">
        <w:rPr>
          <w:rFonts w:ascii="Times New Roman" w:hAnsi="Times New Roman" w:cs="Times New Roman" w:hint="eastAsia"/>
          <w:sz w:val="24"/>
          <w:szCs w:val="24"/>
        </w:rPr>
        <w:t xml:space="preserve"> (Figure 5A)</w:t>
      </w:r>
      <w:r w:rsidR="00982CEB">
        <w:rPr>
          <w:rFonts w:ascii="Times New Roman" w:hAnsi="Times New Roman" w:cs="Times New Roman" w:hint="eastAsia"/>
          <w:sz w:val="24"/>
          <w:szCs w:val="24"/>
        </w:rPr>
        <w:t xml:space="preserve">. </w:t>
      </w:r>
      <w:r w:rsidR="007524E2">
        <w:rPr>
          <w:rFonts w:ascii="Times New Roman" w:hAnsi="Times New Roman" w:cs="Times New Roman" w:hint="eastAsia"/>
          <w:sz w:val="24"/>
          <w:szCs w:val="24"/>
        </w:rPr>
        <w:t xml:space="preserve"> </w:t>
      </w:r>
      <w:r w:rsidRPr="0096596C">
        <w:rPr>
          <w:rFonts w:ascii="Times New Roman" w:hAnsi="Times New Roman" w:cs="Times New Roman"/>
          <w:sz w:val="24"/>
          <w:szCs w:val="24"/>
        </w:rPr>
        <w:t xml:space="preserve">Notably, InsDel1a exhibited correlation patterns similar to C_ID1, suggesting that it recapitulates C_ID1 in most cases, while InsDel1b </w:t>
      </w:r>
      <w:r w:rsidR="00026972">
        <w:rPr>
          <w:rFonts w:ascii="Times New Roman" w:hAnsi="Times New Roman" w:cs="Times New Roman" w:hint="eastAsia"/>
          <w:sz w:val="24"/>
          <w:szCs w:val="24"/>
        </w:rPr>
        <w:t xml:space="preserve">and </w:t>
      </w:r>
      <w:r w:rsidR="00026972" w:rsidRPr="0096596C">
        <w:rPr>
          <w:rFonts w:ascii="Times New Roman" w:hAnsi="Times New Roman" w:cs="Times New Roman"/>
          <w:sz w:val="24"/>
          <w:szCs w:val="24"/>
        </w:rPr>
        <w:lastRenderedPageBreak/>
        <w:t>InsDel1</w:t>
      </w:r>
      <w:r w:rsidR="00026972">
        <w:rPr>
          <w:rFonts w:ascii="Times New Roman" w:hAnsi="Times New Roman" w:cs="Times New Roman" w:hint="eastAsia"/>
          <w:sz w:val="24"/>
          <w:szCs w:val="24"/>
        </w:rPr>
        <w:t xml:space="preserve">c </w:t>
      </w:r>
      <w:r w:rsidRPr="0096596C">
        <w:rPr>
          <w:rFonts w:ascii="Times New Roman" w:hAnsi="Times New Roman" w:cs="Times New Roman"/>
          <w:sz w:val="24"/>
          <w:szCs w:val="24"/>
        </w:rPr>
        <w:t>was more strongly associated with PolE proofreading activity (SBS10a), and InsDel1d were more closely related to reactive oxygen species-induced mutations (SBS17 and SBS18). We also observed strong correlations within a dMMR signature module, specifically between SBS6, SBS26, SBS44 and C_ID2, InsDel2b, InsDel2c, C_ID7, C_ID33, C_ID34, C_ID37, and C_ID38</w:t>
      </w:r>
      <w:r w:rsidR="003F6FBF">
        <w:rPr>
          <w:rFonts w:ascii="Times New Roman" w:hAnsi="Times New Roman" w:cs="Times New Roman" w:hint="eastAsia"/>
          <w:sz w:val="24"/>
          <w:szCs w:val="24"/>
        </w:rPr>
        <w:t xml:space="preserve"> (Figure 5A)</w:t>
      </w:r>
      <w:r>
        <w:rPr>
          <w:rFonts w:ascii="Times New Roman" w:hAnsi="Times New Roman" w:cs="Times New Roman" w:hint="eastAsia"/>
          <w:sz w:val="24"/>
          <w:szCs w:val="24"/>
        </w:rPr>
        <w:t>.</w:t>
      </w:r>
      <w:r w:rsidR="00B00EB8">
        <w:rPr>
          <w:rFonts w:ascii="Times New Roman" w:hAnsi="Times New Roman" w:cs="Times New Roman" w:hint="eastAsia"/>
          <w:sz w:val="24"/>
          <w:szCs w:val="24"/>
        </w:rPr>
        <w:t xml:space="preserve"> The similar correlation profile also </w:t>
      </w:r>
      <w:r w:rsidR="00734C6A">
        <w:rPr>
          <w:rFonts w:ascii="Times New Roman" w:hAnsi="Times New Roman" w:cs="Times New Roman" w:hint="eastAsia"/>
          <w:sz w:val="24"/>
          <w:szCs w:val="24"/>
        </w:rPr>
        <w:t xml:space="preserve">provides </w:t>
      </w:r>
      <w:r w:rsidR="009963AC">
        <w:rPr>
          <w:rFonts w:ascii="Times New Roman" w:hAnsi="Times New Roman" w:cs="Times New Roman" w:hint="eastAsia"/>
          <w:sz w:val="24"/>
          <w:szCs w:val="24"/>
        </w:rPr>
        <w:t xml:space="preserve">some clues on SBS signatures with unknown etiologies: SBS92 has highly similar profile compared to SBS4, especially the strong correlation with C_ID3 and InsDel3, which suggests its potential </w:t>
      </w:r>
      <w:r w:rsidR="009963AC">
        <w:rPr>
          <w:rFonts w:ascii="Times New Roman" w:hAnsi="Times New Roman" w:cs="Times New Roman"/>
          <w:sz w:val="24"/>
          <w:szCs w:val="24"/>
        </w:rPr>
        <w:t>association</w:t>
      </w:r>
      <w:r w:rsidR="009963AC">
        <w:rPr>
          <w:rFonts w:ascii="Times New Roman" w:hAnsi="Times New Roman" w:cs="Times New Roman" w:hint="eastAsia"/>
          <w:sz w:val="24"/>
          <w:szCs w:val="24"/>
        </w:rPr>
        <w:t xml:space="preserve"> with tobacco smoking process</w:t>
      </w:r>
      <w:r w:rsidR="000D06E8">
        <w:rPr>
          <w:rFonts w:ascii="Times New Roman" w:hAnsi="Times New Roman" w:cs="Times New Roman" w:hint="eastAsia"/>
          <w:sz w:val="24"/>
          <w:szCs w:val="24"/>
        </w:rPr>
        <w:t xml:space="preserve"> (Figure 5B)</w:t>
      </w:r>
      <w:r w:rsidR="009963AC">
        <w:rPr>
          <w:rFonts w:ascii="Times New Roman" w:hAnsi="Times New Roman" w:cs="Times New Roman" w:hint="eastAsia"/>
          <w:sz w:val="24"/>
          <w:szCs w:val="24"/>
        </w:rPr>
        <w:t xml:space="preserve">; </w:t>
      </w:r>
      <w:r w:rsidR="00BC093A">
        <w:rPr>
          <w:rFonts w:ascii="Times New Roman" w:hAnsi="Times New Roman" w:cs="Times New Roman" w:hint="eastAsia"/>
          <w:sz w:val="24"/>
          <w:szCs w:val="24"/>
        </w:rPr>
        <w:t>similarly, the ROS cluster include SBS17 and SBS18 (ROS), SBS1 (5-mC deamination which is also a result of ROS),</w:t>
      </w:r>
      <w:r w:rsidR="00F577E3">
        <w:rPr>
          <w:rFonts w:ascii="Times New Roman" w:hAnsi="Times New Roman" w:cs="Times New Roman" w:hint="eastAsia"/>
          <w:sz w:val="24"/>
          <w:szCs w:val="24"/>
        </w:rPr>
        <w:t xml:space="preserve"> and SBS93, which raises the inference of the potential </w:t>
      </w:r>
      <w:r w:rsidR="00F577E3">
        <w:rPr>
          <w:rFonts w:ascii="Times New Roman" w:hAnsi="Times New Roman" w:cs="Times New Roman"/>
          <w:sz w:val="24"/>
          <w:szCs w:val="24"/>
        </w:rPr>
        <w:t>association</w:t>
      </w:r>
      <w:r w:rsidR="00F577E3">
        <w:rPr>
          <w:rFonts w:ascii="Times New Roman" w:hAnsi="Times New Roman" w:cs="Times New Roman" w:hint="eastAsia"/>
          <w:sz w:val="24"/>
          <w:szCs w:val="24"/>
        </w:rPr>
        <w:t xml:space="preserve"> between SBS93 and ROS. </w:t>
      </w:r>
    </w:p>
    <w:p w14:paraId="6B59CF0D" w14:textId="07A5E97C" w:rsidR="008C1E46" w:rsidRPr="008C1E46" w:rsidRDefault="008C1E46" w:rsidP="0096596C">
      <w:pPr>
        <w:spacing w:line="480" w:lineRule="auto"/>
        <w:rPr>
          <w:rFonts w:ascii="Times New Roman" w:hAnsi="Times New Roman" w:cs="Times New Roman"/>
          <w:b/>
          <w:bCs/>
          <w:sz w:val="24"/>
          <w:szCs w:val="24"/>
        </w:rPr>
      </w:pPr>
      <w:r w:rsidRPr="008C1E46">
        <w:rPr>
          <w:rFonts w:ascii="Times New Roman" w:hAnsi="Times New Roman" w:cs="Times New Roman" w:hint="eastAsia"/>
          <w:b/>
          <w:bCs/>
          <w:sz w:val="24"/>
          <w:szCs w:val="24"/>
        </w:rPr>
        <w:t>Tophography of InDel mutational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076A3AED" w:rsidR="00A63F9F" w:rsidRPr="008A1C58" w:rsidRDefault="00A63F9F" w:rsidP="00A63F9F">
      <w:pPr>
        <w:spacing w:line="480" w:lineRule="auto"/>
        <w:rPr>
          <w:rFonts w:ascii="Times New Roman" w:hAnsi="Times New Roman" w:cs="Times New Roman"/>
          <w:b/>
          <w:bCs/>
          <w:sz w:val="24"/>
          <w:szCs w:val="24"/>
        </w:rPr>
      </w:pPr>
      <w:r w:rsidRPr="003404DC">
        <w:rPr>
          <w:rFonts w:ascii="Times New Roman" w:hAnsi="Times New Roman" w:cs="Times New Roman"/>
          <w:b/>
          <w:bCs/>
          <w:sz w:val="24"/>
          <w:szCs w:val="24"/>
          <w:highlight w:val="lightGray"/>
        </w:rPr>
        <w:t>M</w:t>
      </w:r>
      <w:r w:rsidR="00BB1D3D">
        <w:rPr>
          <w:rFonts w:ascii="Times New Roman" w:hAnsi="Times New Roman" w:cs="Times New Roman" w:hint="eastAsia"/>
          <w:b/>
          <w:bCs/>
          <w:sz w:val="24"/>
          <w:szCs w:val="24"/>
          <w:highlight w:val="lightGray"/>
        </w:rPr>
        <w:t xml:space="preserve">icrosatellite </w:t>
      </w:r>
      <w:r w:rsidR="00470BD2">
        <w:rPr>
          <w:rFonts w:ascii="Times New Roman" w:hAnsi="Times New Roman" w:cs="Times New Roman" w:hint="eastAsia"/>
          <w:b/>
          <w:bCs/>
          <w:sz w:val="24"/>
          <w:szCs w:val="24"/>
          <w:highlight w:val="lightGray"/>
        </w:rPr>
        <w:t>Instability associated</w:t>
      </w:r>
      <w:r w:rsidRPr="003404DC">
        <w:rPr>
          <w:rFonts w:ascii="Times New Roman" w:hAnsi="Times New Roman" w:cs="Times New Roman"/>
          <w:b/>
          <w:bCs/>
          <w:sz w:val="24"/>
          <w:szCs w:val="24"/>
          <w:highlight w:val="lightGray"/>
        </w:rPr>
        <w:t xml:space="preserve"> signatures</w:t>
      </w:r>
    </w:p>
    <w:p w14:paraId="3D97F917" w14:textId="5387FBA6"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w:t>
      </w:r>
      <w:r w:rsidR="00082B6A">
        <w:rPr>
          <w:rFonts w:ascii="Times New Roman" w:hAnsi="Times New Roman" w:cs="Times New Roman" w:hint="eastAsia"/>
          <w:sz w:val="24"/>
          <w:szCs w:val="24"/>
        </w:rPr>
        <w:t>microsatellite instability (</w:t>
      </w:r>
      <w:r w:rsidRPr="00442D83">
        <w:rPr>
          <w:rFonts w:ascii="Times New Roman" w:hAnsi="Times New Roman" w:cs="Times New Roman"/>
          <w:sz w:val="24"/>
          <w:szCs w:val="24"/>
        </w:rPr>
        <w:t>MSI</w:t>
      </w:r>
      <w:r w:rsidR="00082B6A">
        <w:rPr>
          <w:rFonts w:ascii="Times New Roman" w:hAnsi="Times New Roman" w:cs="Times New Roman" w:hint="eastAsia"/>
          <w:sz w:val="24"/>
          <w:szCs w:val="24"/>
        </w:rPr>
        <w:t>)</w:t>
      </w:r>
      <w:r w:rsidRPr="00442D83">
        <w:rPr>
          <w:rFonts w:ascii="Times New Roman" w:hAnsi="Times New Roman" w:cs="Times New Roman"/>
          <w:sz w:val="24"/>
          <w:szCs w:val="24"/>
        </w:rPr>
        <w:t xml:space="preserve"> signature activity, likely due to strong MSI characteristics, such as elevated indel rates and single-base substitution (SBS) mutation loads, despite their MSS classification. Although MSI status was provided in the PCAWG and HMF datasets</w:t>
      </w:r>
      <w:r w:rsidR="00082B6A">
        <w:rPr>
          <w:rFonts w:ascii="Times New Roman" w:hAnsi="Times New Roman" w:cs="Times New Roman" w:hint="eastAsia"/>
          <w:sz w:val="24"/>
          <w:szCs w:val="24"/>
        </w:rPr>
        <w:t xml:space="preserve"> </w:t>
      </w:r>
      <w:r w:rsidR="00082B6A">
        <w:rPr>
          <w:rFonts w:ascii="Times New Roman" w:hAnsi="Times New Roman" w:cs="Times New Roman"/>
          <w:sz w:val="24"/>
          <w:szCs w:val="24"/>
        </w:rPr>
        <w:fldChar w:fldCharType="begin"/>
      </w:r>
      <w:r w:rsidR="00082B6A">
        <w:rPr>
          <w:rFonts w:ascii="Times New Roman" w:hAnsi="Times New Roman" w:cs="Times New Roman"/>
          <w:sz w:val="24"/>
          <w:szCs w:val="24"/>
        </w:rPr>
        <w:instrText xml:space="preserve"> ADDIN ZOTERO_ITEM CSL_CITATION {"citationID":"e2clggfU","properties":{"formattedCitation":"(Mart\\uc0\\u237{}nez-Jim\\uc0\\u233{}nez et al. 2023; Bavi et al. 2020)","plainCitation":"(Martínez-Jiménez et al. 2023; Bavi et al. 2020)","noteIndex":0},"citationItems":[{"id":912,"uris":["http://zotero.org/users/14858941/items/7KY3QWQK"],"itemData":{"id":912,"type":"article-journal","abstract":"Abstract\n            \n              Metastatic cancer remains an almost inevitably lethal disease\n              1–3\n              . A better understanding of disease progression and response to therapies therefore remains of utmost importance. Here we characterize the genomic differences between early-stage untreated primary tumours and late-stage treated metastatic tumours using a harmonized pan-cancer analysis (or reanalysis) of two unpaired primary\n              4\n              and metastatic\n              5\n              cohorts of 7,108 whole-genome-sequenced tumours. Metastatic tumours in general have a lower intratumour heterogeneity and a conserved karyotype, displaying only a modest increase in mutations, although frequencies of structural variants are elevated overall. Furthermore, highly variable tumour-specific contributions of mutational footprints of endogenous (for example, SBS1 and APOBEC) and exogenous mutational processes (for example, platinum treatment) are present. The majority of cancer types had either moderate genomic differences (for example, lung adenocarcinoma) or highly consistent genomic portraits (for example, ovarian serous carcinoma) when comparing early-stage and late-stage disease. Breast, prostate, thyroid and kidney renal clear cell carcinomas and pancreatic neuroendocrine tumours are clear exceptions to the rule, displaying an extensive transformation of their genomic landscape in advanced stages. Exposure to treatment further scars the tumour genome and introduces an evolutionary bottleneck that selects for known therapy-resistant drivers in approximately half of treated patients. Our data showcase the potential of pan-cancer whole-genome analysis to identify distinctive features of late-stage tumours and provide a valuable resource to further investigate the biological basis of cancer and resistance to therapies.","container-title":"Nature","DOI":"10.1038/s41586-023-06054-z","ISSN":"0028-0836, 1476-4687","issue":"7964","journalAbbreviation":"Nature","language":"en","page":"333-341","source":"DOI.org (Crossref)","title":"Pan-cancer whole-genome comparison of primary and metastatic solid tumours","volume":"618","author":[{"family":"Martínez-Jiménez","given":"Francisco"},{"family":"Movasati","given":"Ali"},{"family":"Brunner","given":"Sascha Remy"},{"family":"Nguyen","given":"Luan"},{"family":"Priestley","given":"Peter"},{"family":"Cuppen","given":"Edwin"},{"family":"Van Hoeck","given":"Arne"}],"issued":{"date-parts":[["2023",6,8]]}}},{"id":663,"uris":["http://zotero.org/users/14858941/items/J5XJQ3EK"],"itemData":{"id":663,"type":"article-journal","abstract":"&lt;p&gt;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Istrup"},{"family":"Juul","given":"Sissel"},{"family":"Jäger","given":"Natalie"},{"family":"Kahles","given":"Andre"},{"family":"Kahraman","given":"Abdullah"},{"family":"Kaiser","given":"Vera B."},{"family":"Kakavand","given":"Hojabr"},{"family":"Kalimuthu","given":"Sangeetha"},{"family":"Kalle","given":"Christof","non-dropping-particle":"von"},{"family":"Kang","given":"Koo Jeong"},{"family":"Karlan","given":"Beth"},{"family":"Karlić","given":"Rosa"},{"family":"Karsch","given":"Dennis"},{"family":"Kasaian","given":"Katayoon"},{"family":"Kassahn","given":"Karin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A."},{"family":"Senbabaoglu","given":"Yasin"},{"family":"Sengupta","given":"Subhajit"},{"family":"Sereni","given":"Elisabetta"},{"family":"Serra","given":"Stefano"},{"family":"Shackleton","given":"Mark"},{"family":"Shah","given":"Nimish C."},{"family":"Shahabi","given":"Sagedeh"},{"family":"Shang","given":"Catherine A."},{"family":"Shang","given":"Ping"},{"family":"Shapira","given":"Ofer"},{"family":"Shelton","given":"Troy"},{"family":"Shen","given":"Ciyue"},{"family":"Shen","given":"Hui"},{"family":"Shepherd","given":"Rebecca"},{"family":"Shi","given":"Yan"},{"family":"Shiah","given":"Yu-Jia"},{"family":"Shibata","given":"Tatsuhiro"},{"family":"Shih","given":"Juliann"},{"family":"Shimizu","given":"Eigo"},{"family":"Shin","given":"Seung Jun"},{"family":"Shiraishi","given":"Yuichi"},{"family":"Shmaya","given":"Tal"},{"family":"Shmulevich","given":"Ilya"},{"family":"Shorser","given":"Solomon I."},{"family":"Shrestha","given":"Raunak"},{"family":"Shringarpure","given":"Suyash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E."},{"family":"Villasante","given":"Izar"},{"family":"Vincent-Salomon","given":"Anne"},{"family":"Voet","given":"Douglas"},{"family":"Vázquez-García","given":"Ignacio"},{"family":"Waddell","given":"Nick M."},{"family":"Waddell","given":"Nicola"},{"family":"Wadelius","given":"Claes"},{"family":"Wadi","given":"Lina"},{"family":"Wagener","given":"Rabea"},{"family":"Wala","given":"Jeremiah A."},{"family":"Wang","given":"Jian"},{"family":"Wang","given":"Jiayin"},{"family":"Wang","given":"Linghua"},{"family":"Wang","given":"Wenyi"},{"family":"Wang","given":"Yumeng"},{"family":"Wang","given":"Zhining"},{"family":"Waring","given":"Paul M."},{"family":"Warnatz","given":"Hans-Jörg"},{"family":"Warrell","given":"Jonathan"},{"family":"Warren","given":"Anne Y."},{"family":"Waszak","given":"Sebastian M."},{"family":"Wedge","given":"David C."},{"family":"Weichenhan","given":"Dieter"},{"family":"Weinstein","given":"John N."},{"family":"Weischenfeldt","given":"Joachim"},{"family":"Weisenberger","given":"Daniel J."},{"family":"Welch","given":"Ian"},{"family":"Wendl","given":"Michael C."},{"family":"Werner","given":"Johannes"},{"family":"Wheeler","given":"David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u","given":"Chin-Lee"},{"family":"Wu","given":"Dai-Ying"},{"family":"Wu","given":"Jianmin"},{"family":"Wu","given":"Kui"},{"family":"Wu","given":"Yang"},{"family":"Wu","given":"Zhenggang"},{"family":"Xi","given":"Liu"},{"family":"Xia","given":"T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N."},{"family":"Yamamoto","given":"Masakazu"},{"family":"Yamamoto","given":"Shogo"},{"family":"Yamaue","given":"Hiroki"},{"family":"Yang","given":"Fan"},{"family":"Yang","given":"Jean Y."},{"family":"Yang","given":"Liming"},{"family":"Yang","given":"Lixing"},{"family":"Yang","given":"Shanlin"},{"family":"Yang","given":"Tsun-Po"},{"family":"Yang","given":"Yang"},{"family":"Yao","given":"Xiaotong"},{"family":"Yaspo","given":"Marie-Laure"},{"family":"Yates","given":"Lucy"},{"family":"Yau","given":"Christina"},{"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Jiashan"},{"family":"Zhang","given":"Jing"},{"family":"Zhang","given":"Junjun"},{"family":"Zhang","given":"Xuanping"},{"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082B6A">
        <w:rPr>
          <w:rFonts w:ascii="Times New Roman" w:hAnsi="Times New Roman" w:cs="Times New Roman"/>
          <w:sz w:val="24"/>
          <w:szCs w:val="24"/>
        </w:rPr>
        <w:fldChar w:fldCharType="separate"/>
      </w:r>
      <w:r w:rsidR="00082B6A" w:rsidRPr="00082B6A">
        <w:rPr>
          <w:rFonts w:ascii="Times New Roman" w:hAnsi="Times New Roman" w:cs="Times New Roman"/>
          <w:sz w:val="24"/>
        </w:rPr>
        <w:t>(Martínez-Jiménez et al. 2023; Bavi et al. 2020)</w:t>
      </w:r>
      <w:r w:rsidR="00082B6A">
        <w:rPr>
          <w:rFonts w:ascii="Times New Roman" w:hAnsi="Times New Roman" w:cs="Times New Roman"/>
          <w:sz w:val="24"/>
          <w:szCs w:val="24"/>
        </w:rPr>
        <w:fldChar w:fldCharType="end"/>
      </w:r>
      <w:r w:rsidRPr="00442D83">
        <w:rPr>
          <w:rFonts w:ascii="Times New Roman" w:hAnsi="Times New Roman" w:cs="Times New Roman"/>
          <w:sz w:val="24"/>
          <w:szCs w:val="24"/>
        </w:rPr>
        <w:t xml:space="preserve">, several samples displaying MSI characteristics—such as high SBS and indel mutations alongside MSI-associated SBS signatures—were classified as MSS. To resolve this discrepancy, we updated the MSI status using MSISeq, a software tool designed to identify MSI status based on catalogs of somatic mutations </w:t>
      </w:r>
      <w:r w:rsidR="008A7B6B">
        <w:rPr>
          <w:rFonts w:ascii="Times New Roman" w:hAnsi="Times New Roman" w:cs="Times New Roman"/>
          <w:sz w:val="24"/>
          <w:szCs w:val="24"/>
        </w:rPr>
        <w:fldChar w:fldCharType="begin"/>
      </w:r>
      <w:r w:rsidR="008A7B6B">
        <w:rPr>
          <w:rFonts w:ascii="Times New Roman" w:hAnsi="Times New Roman" w:cs="Times New Roman"/>
          <w:sz w:val="24"/>
          <w:szCs w:val="24"/>
        </w:rPr>
        <w:instrText xml:space="preserve"> ADDIN ZOTERO_ITEM CSL_CITATION {"citationID":"Dkst3xq7","properties":{"formattedCitation":"(Ni Huang et al. 2015)","plainCitation":"(Ni Huang et al. 2015)","noteIndex":0},"citationItems":[{"id":825,"uris":["http://zotero.org/users/14858941/items/2V7URUSU"],"itemData":{"id":825,"type":"article-journal","abstract":"Abstract\n            Microsatellite instability (MSI) is a form of hypermutation that occurs in some tumors due to defects in cellular DNA mismatch repair. MSI is characterized by frequent somatic mutations (i.e., cancer-specific mutations) that change the length of simple repeats (e.g., AAAAA…., GATAGATAGATA...). Clinical MSI tests evaluate the lengths of a handful of simple repeat sites, while next-generation sequencing can assay many more sites and offers a much more complete view of their somatic mutation frequencies. Using somatic mutation data from the exomes of a 361-tumor training set, we developed classifiers to determine MSI status based on four machine-learning frameworks. All frameworks had high accuracy and after choosing one we determined that it had &gt;98% concordance with clinical tests in a separate 163-tumor test set. Furthermore, this classifier retained high concordance even when classifying tumors based on subsets of whole-exome data. We have released a CRAN R package, MSIseq, based on this classifier. MSIseq is faster and simpler to use than software that requires large files of aligned sequenced reads. MSIseq will be useful for genomic studies in which clinical MSI test results are unavailable and for detecting possible misclassifications by clinical tests.","container-title":"Scientific Reports","DOI":"10.1038/srep13321","ISSN":"2045-2322","issue":"1","journalAbbreviation":"Sci Rep","language":"en","page":"13321","source":"DOI.org (Crossref)","title":"MSIseq: Software for Assessing Microsatellite Instability from Catalogs of Somatic Mutations","title-short":"MSIseq","volume":"5","author":[{"family":"Ni Huang","given":"Mi"},{"family":"McPherson","given":"John R."},{"family":"Cutcutache","given":"Ioana"},{"family":"Teh","given":"Bin Tean"},{"family":"Tan","given":"Patrick"},{"family":"Rozen","given":"Steven G."}],"issued":{"date-parts":[["2015",8,26]]}}}],"schema":"https://github.com/citation-style-language/schema/raw/master/csl-citation.json"} </w:instrText>
      </w:r>
      <w:r w:rsidR="008A7B6B">
        <w:rPr>
          <w:rFonts w:ascii="Times New Roman" w:hAnsi="Times New Roman" w:cs="Times New Roman"/>
          <w:sz w:val="24"/>
          <w:szCs w:val="24"/>
        </w:rPr>
        <w:fldChar w:fldCharType="separate"/>
      </w:r>
      <w:r w:rsidR="008A7B6B" w:rsidRPr="008A7B6B">
        <w:rPr>
          <w:rFonts w:ascii="Times New Roman" w:hAnsi="Times New Roman" w:cs="Times New Roman"/>
          <w:sz w:val="24"/>
        </w:rPr>
        <w:t>(Huang et al. 2015)</w:t>
      </w:r>
      <w:r w:rsidR="008A7B6B">
        <w:rPr>
          <w:rFonts w:ascii="Times New Roman" w:hAnsi="Times New Roman" w:cs="Times New Roman"/>
          <w:sz w:val="24"/>
          <w:szCs w:val="24"/>
        </w:rPr>
        <w:fldChar w:fldCharType="end"/>
      </w:r>
      <w:r w:rsidRPr="00442D83">
        <w:rPr>
          <w:rFonts w:ascii="Times New Roman" w:hAnsi="Times New Roman" w:cs="Times New Roman"/>
          <w:sz w:val="24"/>
          <w:szCs w:val="24"/>
        </w:rPr>
        <w:t xml:space="preserve">. MSISeq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w:t>
      </w:r>
      <w:r w:rsidRPr="00442D83">
        <w:rPr>
          <w:rFonts w:ascii="Times New Roman" w:hAnsi="Times New Roman" w:cs="Times New Roman"/>
          <w:sz w:val="24"/>
          <w:szCs w:val="24"/>
        </w:rPr>
        <w:lastRenderedPageBreak/>
        <w:t xml:space="preserve">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w:t>
      </w:r>
      <w:r w:rsidR="00C354D7">
        <w:rPr>
          <w:rFonts w:ascii="Times New Roman" w:hAnsi="Times New Roman" w:cs="Times New Roman" w:hint="eastAsia"/>
          <w:sz w:val="24"/>
          <w:szCs w:val="24"/>
        </w:rPr>
        <w:t>Figure S</w:t>
      </w:r>
      <w:r w:rsidRPr="00442D83">
        <w:rPr>
          <w:rFonts w:ascii="Times New Roman" w:hAnsi="Times New Roman" w:cs="Times New Roman"/>
          <w:sz w:val="24"/>
          <w:szCs w:val="24"/>
        </w:rPr>
        <w:t>). Notably, these MSI tumors typically exhibit a higher prevalence of deletions compared to insertions (</w:t>
      </w:r>
      <w:r w:rsidR="00C354D7">
        <w:rPr>
          <w:rFonts w:ascii="Times New Roman" w:hAnsi="Times New Roman" w:cs="Times New Roman" w:hint="eastAsia"/>
          <w:sz w:val="24"/>
          <w:szCs w:val="24"/>
        </w:rPr>
        <w:t>Figure S</w:t>
      </w:r>
      <w:r w:rsidRPr="00442D83">
        <w:rPr>
          <w:rFonts w:ascii="Times New Roman" w:hAnsi="Times New Roman" w:cs="Times New Roman"/>
          <w:sz w:val="24"/>
          <w:szCs w:val="24"/>
        </w:rPr>
        <w:t>), suggesting that defective DNA mismatch repair predominantly leads to nucleotide removal rather than insertions.</w:t>
      </w:r>
    </w:p>
    <w:p w14:paraId="3DA1B255" w14:textId="608E9116" w:rsidR="001A4173" w:rsidRPr="00995E34" w:rsidRDefault="00995E34" w:rsidP="001A4173">
      <w:pPr>
        <w:spacing w:line="480" w:lineRule="auto"/>
        <w:rPr>
          <w:rFonts w:ascii="Times New Roman" w:hAnsi="Times New Roman" w:cs="Times New Roman"/>
          <w:sz w:val="24"/>
          <w:szCs w:val="24"/>
        </w:rPr>
      </w:pPr>
      <w:r w:rsidRPr="00995E34">
        <w:rPr>
          <w:rFonts w:ascii="Times New Roman" w:hAnsi="Times New Roman" w:cs="Times New Roman"/>
          <w:sz w:val="24"/>
          <w:szCs w:val="24"/>
        </w:rPr>
        <w:t>Leveraging the higher prevalence of MSI tumors in our combined dataset, we identified five I</w:t>
      </w:r>
      <w:r>
        <w:rPr>
          <w:rFonts w:ascii="Times New Roman" w:hAnsi="Times New Roman" w:cs="Times New Roman" w:hint="eastAsia"/>
          <w:sz w:val="24"/>
          <w:szCs w:val="24"/>
        </w:rPr>
        <w:t>n</w:t>
      </w:r>
      <w:r w:rsidRPr="00995E34">
        <w:rPr>
          <w:rFonts w:ascii="Times New Roman" w:hAnsi="Times New Roman" w:cs="Times New Roman"/>
          <w:sz w:val="24"/>
          <w:szCs w:val="24"/>
        </w:rPr>
        <w:t>D</w:t>
      </w:r>
      <w:r>
        <w:rPr>
          <w:rFonts w:ascii="Times New Roman" w:hAnsi="Times New Roman" w:cs="Times New Roman" w:hint="eastAsia"/>
          <w:sz w:val="24"/>
          <w:szCs w:val="24"/>
        </w:rPr>
        <w:t>el</w:t>
      </w:r>
      <w:r w:rsidRPr="00995E34">
        <w:rPr>
          <w:rFonts w:ascii="Times New Roman" w:hAnsi="Times New Roman" w:cs="Times New Roman"/>
          <w:sz w:val="24"/>
          <w:szCs w:val="24"/>
        </w:rPr>
        <w:t>83 signatures and their six corresponding I</w:t>
      </w:r>
      <w:r>
        <w:rPr>
          <w:rFonts w:ascii="Times New Roman" w:hAnsi="Times New Roman" w:cs="Times New Roman" w:hint="eastAsia"/>
          <w:sz w:val="24"/>
          <w:szCs w:val="24"/>
        </w:rPr>
        <w:t>n</w:t>
      </w:r>
      <w:r w:rsidRPr="00995E34">
        <w:rPr>
          <w:rFonts w:ascii="Times New Roman" w:hAnsi="Times New Roman" w:cs="Times New Roman"/>
          <w:sz w:val="24"/>
          <w:szCs w:val="24"/>
        </w:rPr>
        <w:t>D</w:t>
      </w:r>
      <w:r>
        <w:rPr>
          <w:rFonts w:ascii="Times New Roman" w:hAnsi="Times New Roman" w:cs="Times New Roman" w:hint="eastAsia"/>
          <w:sz w:val="24"/>
          <w:szCs w:val="24"/>
        </w:rPr>
        <w:t>el</w:t>
      </w:r>
      <w:r w:rsidRPr="00995E34">
        <w:rPr>
          <w:rFonts w:ascii="Times New Roman" w:hAnsi="Times New Roman" w:cs="Times New Roman"/>
          <w:sz w:val="24"/>
          <w:szCs w:val="24"/>
        </w:rPr>
        <w:t xml:space="preserve">89 signatures associated with MSI: C_ID2 (InsDel2b &amp; InsDel2c), C_ID7 (InsDel7), H_ID33 and H_ID37 (InsDel33), H_ID34 (InsDel34), and H_ID38 (InsDel38). </w:t>
      </w:r>
      <w:r w:rsidR="00E4048D">
        <w:rPr>
          <w:rFonts w:ascii="Times New Roman" w:hAnsi="Times New Roman" w:cs="Times New Roman" w:hint="eastAsia"/>
          <w:sz w:val="24"/>
          <w:szCs w:val="24"/>
        </w:rPr>
        <w:t xml:space="preserve">All these signatures </w:t>
      </w:r>
      <w:r w:rsidR="00E4048D" w:rsidRPr="00995E34">
        <w:rPr>
          <w:rFonts w:ascii="Times New Roman" w:hAnsi="Times New Roman" w:cs="Times New Roman"/>
          <w:sz w:val="24"/>
          <w:szCs w:val="24"/>
        </w:rPr>
        <w:t>showed significantly higher activity and enrichment in MSI tumors compared to MSS tumors (Figure 6E; Table S5).</w:t>
      </w:r>
      <w:r w:rsidR="00E4048D">
        <w:rPr>
          <w:rFonts w:ascii="Times New Roman" w:hAnsi="Times New Roman" w:cs="Times New Roman" w:hint="eastAsia"/>
          <w:sz w:val="24"/>
          <w:szCs w:val="24"/>
        </w:rPr>
        <w:t xml:space="preserve"> </w:t>
      </w:r>
      <w:r w:rsidRPr="00995E34">
        <w:rPr>
          <w:rFonts w:ascii="Times New Roman" w:hAnsi="Times New Roman" w:cs="Times New Roman"/>
          <w:sz w:val="24"/>
          <w:szCs w:val="24"/>
        </w:rPr>
        <w:t xml:space="preserve">COSMIC v3.4 catalogs seven SBS signatures linked to mismatch repair (MMR) deficiency—SBS6, SBS14, SBS15, SBS20, SBS21, SBS26, and SBS44—which often co-occur and exhibit overlapping mutation patterns (e.g., SBS44 and SBS20 share nearly identical C&gt;A profiles, while SBS6 and SBS15 both have a prominent CCG&gt;CTG peak). </w:t>
      </w:r>
      <w:r w:rsidR="00820C17" w:rsidRPr="00995E34">
        <w:rPr>
          <w:rFonts w:ascii="Times New Roman" w:hAnsi="Times New Roman" w:cs="Times New Roman"/>
          <w:sz w:val="24"/>
          <w:szCs w:val="24"/>
        </w:rPr>
        <w:t>we observed that H_ID33, H_ID37, and C_ID7 all display &gt;1 bp deletions at repeat sequences, but are associated with distinct indel types</w:t>
      </w:r>
      <w:r w:rsidR="00820C17">
        <w:rPr>
          <w:rFonts w:ascii="Times New Roman" w:hAnsi="Times New Roman" w:cs="Times New Roman" w:hint="eastAsia"/>
          <w:sz w:val="24"/>
          <w:szCs w:val="24"/>
        </w:rPr>
        <w:t>:</w:t>
      </w:r>
      <w:r w:rsidR="001A4173" w:rsidRPr="00995E34">
        <w:rPr>
          <w:rFonts w:ascii="Times New Roman" w:hAnsi="Times New Roman" w:cs="Times New Roman"/>
          <w:sz w:val="24"/>
          <w:szCs w:val="24"/>
        </w:rPr>
        <w:t xml:space="preserve"> C_ID7 is mainly defined by single-base deletions of C or T from long homopolymer tracts. H_ID33 predominantly reflects TT deletions from 4–5 TT repeats, while H_ID37 is associated with TTT deletions from 3 TTT repeats (Figure 6F). Although H_ID33 and H_ID37 both describe similar patterns, H_ID37 is found exclusively in tumors with high C_ID2 activity, whereas H_ID33 more commonly co-occurs with C_ID2 (Figure S6B). Analysis of the corresponding I</w:t>
      </w:r>
      <w:r w:rsidR="00EC0A80">
        <w:rPr>
          <w:rFonts w:ascii="Times New Roman" w:hAnsi="Times New Roman" w:cs="Times New Roman" w:hint="eastAsia"/>
          <w:sz w:val="24"/>
          <w:szCs w:val="24"/>
        </w:rPr>
        <w:t>n</w:t>
      </w:r>
      <w:r w:rsidR="001A4173" w:rsidRPr="00995E34">
        <w:rPr>
          <w:rFonts w:ascii="Times New Roman" w:hAnsi="Times New Roman" w:cs="Times New Roman"/>
          <w:sz w:val="24"/>
          <w:szCs w:val="24"/>
        </w:rPr>
        <w:t>D</w:t>
      </w:r>
      <w:r w:rsidR="00EC0A80">
        <w:rPr>
          <w:rFonts w:ascii="Times New Roman" w:hAnsi="Times New Roman" w:cs="Times New Roman" w:hint="eastAsia"/>
          <w:sz w:val="24"/>
          <w:szCs w:val="24"/>
        </w:rPr>
        <w:t>el</w:t>
      </w:r>
      <w:r w:rsidR="001A4173" w:rsidRPr="00995E34">
        <w:rPr>
          <w:rFonts w:ascii="Times New Roman" w:hAnsi="Times New Roman" w:cs="Times New Roman"/>
          <w:sz w:val="24"/>
          <w:szCs w:val="24"/>
        </w:rPr>
        <w:t xml:space="preserve">89 signatures revealed that InsDel33 captures the deletion patterns of both H_ID33 and H_ID37, characterized by a predominant peak at ‘L(2, ):U(1,2):R(5,9)’. Both InsDel33 and InsDel7 also share peaks reflecting 1 bp T deletions from polyT tracts of 5–9 bp and the same </w:t>
      </w:r>
      <w:r w:rsidR="001A4173" w:rsidRPr="00995E34">
        <w:rPr>
          <w:rFonts w:ascii="Times New Roman" w:hAnsi="Times New Roman" w:cs="Times New Roman"/>
          <w:sz w:val="24"/>
          <w:szCs w:val="24"/>
        </w:rPr>
        <w:lastRenderedPageBreak/>
        <w:t>‘L(2, ):U(1,2):R(5,9)’ motif, suggesting they may represent similar processes but in different proportions. Further examination showed that tumors with high H_ID33 activity predominantly exhibit TT deletions from long repeats, H_ID37 tumors show TTT and TTTT deletions, whereas C_ID7 tumors are characterized by more dinucleotide deletions and longer polyT deletions. Thus, despite shared features, these signatures arise from distinct mutational processes.</w:t>
      </w:r>
    </w:p>
    <w:p w14:paraId="5BB3CC40" w14:textId="2F05B264" w:rsidR="00995E34" w:rsidRP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We further assessed the relationships among these five MSI-associated signatures and two additional signatures linked to replication slippage and MSI (C_ID1 and C_ID2). The four main MSI signatures showed strong correlations with each other, indicating shared downstream pathways of MMR deficiency (Figure 6D). In contrast, C_ID1—characterized by 1 bp T insertions into polyT tracts—was negatively correlated with the other MSI signatures, while H_ID34, which primarily represents 1 bp T deletions from short T repeats, did not correlate with any other MSI signature. Interestingly, the mutual exclusivity between C_ID1 and C_ID2 in MSI tumors contrasts with their high correlation in non-MSI-H tumors, suggesting distinct mutational mechanisms in MSI-H contexts (Figure S6A). </w:t>
      </w:r>
    </w:p>
    <w:p w14:paraId="1E57C024" w14:textId="77777777" w:rsidR="00995E34" w:rsidRP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In contrast to the deletion-dominated signatures, H_ID38 is mainly characterized by insertions—specifically 1 bp and 2 bp events at long repeats. This signature is associated with two scenarios: in samples with low C_ID2 activity, H_ID38 predominantly involves TT insertions; in samples with low, but not depleted, C_ID2 activity, H_ID38 shows a higher proportion of AT/TA insertions (Figure S). Among the five MSI-associated signatures, only H_ID38 primarily describes insertions, further reinforcing the tendency for MSI tumors to exhibit more deletions than insertions (Figure S).</w:t>
      </w:r>
    </w:p>
    <w:p w14:paraId="70360450" w14:textId="7C49E29F" w:rsidR="00FA5D26"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Finally, we evaluated the predictive performance of MSI signature activity and proportion as biomarkers for MSI status by conducting AUROC analyses against both pre-labeled MSI status </w:t>
      </w:r>
      <w:r w:rsidRPr="00995E34">
        <w:rPr>
          <w:rFonts w:ascii="Times New Roman" w:hAnsi="Times New Roman" w:cs="Times New Roman"/>
          <w:sz w:val="24"/>
          <w:szCs w:val="24"/>
        </w:rPr>
        <w:lastRenderedPageBreak/>
        <w:t xml:space="preserve">and MSISeq-derived status (Figure S). In both cases, the AUROC exceeded 0.9, demonstrating high predictive accuracy for MSI detection using </w:t>
      </w:r>
      <w:r w:rsidR="00C11032">
        <w:rPr>
          <w:rFonts w:ascii="Times New Roman" w:hAnsi="Times New Roman" w:cs="Times New Roman" w:hint="eastAsia"/>
          <w:sz w:val="24"/>
          <w:szCs w:val="24"/>
        </w:rPr>
        <w:t xml:space="preserve">InDel83 and InDel89 </w:t>
      </w:r>
      <w:r w:rsidRPr="00995E34">
        <w:rPr>
          <w:rFonts w:ascii="Times New Roman" w:hAnsi="Times New Roman" w:cs="Times New Roman"/>
          <w:sz w:val="24"/>
          <w:szCs w:val="24"/>
        </w:rPr>
        <w:t>mutational signature profiles.</w:t>
      </w:r>
      <w:r w:rsidR="00442D83" w:rsidRPr="00442D83">
        <w:rPr>
          <w:rFonts w:ascii="Times New Roman" w:hAnsi="Times New Roman" w:cs="Times New Roman"/>
          <w:sz w:val="24"/>
          <w:szCs w:val="24"/>
        </w:rPr>
        <w:t xml:space="preserve">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0BB6A52B" w14:textId="07BC8EBC" w:rsidR="0034283E" w:rsidRDefault="0034283E" w:rsidP="00744AA4">
      <w:pPr>
        <w:spacing w:line="480" w:lineRule="auto"/>
        <w:rPr>
          <w:rFonts w:ascii="Times New Roman" w:hAnsi="Times New Roman" w:cs="Times New Roman"/>
          <w:sz w:val="24"/>
          <w:szCs w:val="24"/>
        </w:rPr>
      </w:pPr>
      <w:r w:rsidRPr="0034283E">
        <w:rPr>
          <w:rFonts w:ascii="Times New Roman" w:hAnsi="Times New Roman" w:cs="Times New Roman"/>
          <w:sz w:val="24"/>
          <w:szCs w:val="24"/>
        </w:rPr>
        <w:t xml:space="preserve">We identified a novel pair of mutational signatures, H_ID29 and InsDel29, both characterized by 1–3 bp deletions from two repeats or microhomology, with strong support from both PCAWG and HMF samples (Figure 7A, Sup Fig). Notably, two PCAWG samples exhibited high H_ID29 activity: a skin melanoma genome (SP103894) with 3,772 H_ID29 mutations, and a breast cancer genome (SP5559) with 949 H_ID29 mutations. The inclusion of additional samples enabled the detection of these rare signatures within the PCAWG dataset. Importantly, previous analyses often failed to extract ID4 and ID29 simultaneously, and frequently misclassified ID4 as ID-TOP1-TAM </w:t>
      </w:r>
      <w:r w:rsidR="00382668">
        <w:rPr>
          <w:rFonts w:ascii="Times New Roman" w:hAnsi="Times New Roman" w:cs="Times New Roman"/>
          <w:sz w:val="24"/>
          <w:szCs w:val="24"/>
        </w:rPr>
        <w:fldChar w:fldCharType="begin"/>
      </w:r>
      <w:r w:rsidR="00382668">
        <w:rPr>
          <w:rFonts w:ascii="Times New Roman" w:hAnsi="Times New Roman" w:cs="Times New Roman"/>
          <w:sz w:val="24"/>
          <w:szCs w:val="24"/>
        </w:rPr>
        <w:instrText xml:space="preserve"> ADDIN ZOTERO_ITEM CSL_CITATION {"citationID":"0PjOKvaY","properties":{"formattedCitation":"(Jin et al. 2024; Koh et al. 2025; Reijns et al. 2022)","plainCitation":"(Jin et al. 2024; Koh et al. 2025; Reijns et al. 2022)","noteIndex":0},"citationItems":[{"id":636,"uris":["http://zotero.org/users/14858941/items/WC3TIICG"],"itemData":{"id":636,"type":"article-journal","abstract":"Mutational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Genetics","DOI":"10.1038/s41588-024-01659-0","ISSN":"15461718","issue":"3","language":"en-US","note":"PMID: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id":726,"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382668">
        <w:rPr>
          <w:rFonts w:ascii="Times New Roman" w:hAnsi="Times New Roman" w:cs="Times New Roman"/>
          <w:sz w:val="24"/>
          <w:szCs w:val="24"/>
        </w:rPr>
        <w:fldChar w:fldCharType="separate"/>
      </w:r>
      <w:r w:rsidR="00382668" w:rsidRPr="00382668">
        <w:rPr>
          <w:rFonts w:ascii="Times New Roman" w:hAnsi="Times New Roman" w:cs="Times New Roman"/>
          <w:sz w:val="24"/>
        </w:rPr>
        <w:t>(Jin et al. 2024; Koh et al. 2025; Reijns et al. 2022)</w:t>
      </w:r>
      <w:r w:rsidR="00382668">
        <w:rPr>
          <w:rFonts w:ascii="Times New Roman" w:hAnsi="Times New Roman" w:cs="Times New Roman"/>
          <w:sz w:val="24"/>
          <w:szCs w:val="24"/>
        </w:rPr>
        <w:fldChar w:fldCharType="end"/>
      </w:r>
      <w:r w:rsidRPr="0034283E">
        <w:rPr>
          <w:rFonts w:ascii="Times New Roman" w:hAnsi="Times New Roman" w:cs="Times New Roman"/>
          <w:sz w:val="24"/>
          <w:szCs w:val="24"/>
        </w:rPr>
        <w:t xml:space="preserve">. Here, for the first time, we identified C_ID4 and H_ID29, along with their corresponding InDel89 representations (InsDel4a, InsDel4b, and InsDel29), using a de novo extraction approach. </w:t>
      </w:r>
      <w:r w:rsidR="008F14CF" w:rsidRPr="008F14CF">
        <w:rPr>
          <w:rFonts w:ascii="Times New Roman" w:hAnsi="Times New Roman" w:cs="Times New Roman"/>
          <w:sz w:val="24"/>
          <w:szCs w:val="24"/>
        </w:rPr>
        <w:t>Compared to C_ID4, H_ID29 (corresponding to ID-TOP1-TAM) lacks signals representing the removal of 1–3 bp sequences from regions with more than three repeats or microhomologies.</w:t>
      </w:r>
      <w:r w:rsidRPr="0034283E">
        <w:rPr>
          <w:rFonts w:ascii="Times New Roman" w:hAnsi="Times New Roman" w:cs="Times New Roman"/>
          <w:sz w:val="24"/>
          <w:szCs w:val="24"/>
        </w:rPr>
        <w:t xml:space="preserve"> This pattern is also reflected in the InDel89 representations: InsDel4a and InsDel4b show a higher proportion of peaks at L(3,):</w:t>
      </w:r>
      <w:r w:rsidRPr="008F14CF">
        <w:rPr>
          <w:rFonts w:ascii="Times New Roman" w:hAnsi="Times New Roman" w:cs="Times New Roman"/>
          <w:i/>
          <w:iCs/>
          <w:sz w:val="24"/>
          <w:szCs w:val="24"/>
        </w:rPr>
        <w:t>U(3,)</w:t>
      </w:r>
      <w:r w:rsidRPr="0034283E">
        <w:rPr>
          <w:rFonts w:ascii="Times New Roman" w:hAnsi="Times New Roman" w:cs="Times New Roman"/>
          <w:sz w:val="24"/>
          <w:szCs w:val="24"/>
        </w:rPr>
        <w:t>:</w:t>
      </w:r>
      <w:r w:rsidRPr="008F14CF">
        <w:rPr>
          <w:rFonts w:ascii="Times New Roman" w:hAnsi="Times New Roman" w:cs="Times New Roman"/>
          <w:i/>
          <w:iCs/>
          <w:sz w:val="24"/>
          <w:szCs w:val="24"/>
        </w:rPr>
        <w:t>R(2,9)</w:t>
      </w:r>
      <w:r w:rsidRPr="0034283E">
        <w:rPr>
          <w:rFonts w:ascii="Times New Roman" w:hAnsi="Times New Roman" w:cs="Times New Roman"/>
          <w:sz w:val="24"/>
          <w:szCs w:val="24"/>
        </w:rPr>
        <w:t>, while InsDel29 is dominated by the peak at L(2,8):</w:t>
      </w:r>
      <w:r w:rsidRPr="008F14CF">
        <w:rPr>
          <w:rFonts w:ascii="Times New Roman" w:hAnsi="Times New Roman" w:cs="Times New Roman"/>
          <w:i/>
          <w:iCs/>
          <w:sz w:val="24"/>
          <w:szCs w:val="24"/>
        </w:rPr>
        <w:t>U(1,2)</w:t>
      </w:r>
      <w:r w:rsidRPr="0034283E">
        <w:rPr>
          <w:rFonts w:ascii="Times New Roman" w:hAnsi="Times New Roman" w:cs="Times New Roman"/>
          <w:sz w:val="24"/>
          <w:szCs w:val="24"/>
        </w:rPr>
        <w:t>:</w:t>
      </w:r>
      <w:r w:rsidRPr="008F14CF">
        <w:rPr>
          <w:rFonts w:ascii="Times New Roman" w:hAnsi="Times New Roman" w:cs="Times New Roman"/>
          <w:i/>
          <w:iCs/>
          <w:sz w:val="24"/>
          <w:szCs w:val="24"/>
        </w:rPr>
        <w:t>R(2,4)</w:t>
      </w:r>
      <w:r w:rsidRPr="0034283E">
        <w:rPr>
          <w:rFonts w:ascii="Times New Roman" w:hAnsi="Times New Roman" w:cs="Times New Roman"/>
          <w:sz w:val="24"/>
          <w:szCs w:val="24"/>
        </w:rPr>
        <w:t>.</w:t>
      </w:r>
    </w:p>
    <w:p w14:paraId="0B07F063" w14:textId="42EC9E2E" w:rsidR="00744AA4" w:rsidRPr="00744AA4" w:rsidRDefault="004F5B35" w:rsidP="00744AA4">
      <w:pPr>
        <w:spacing w:line="480" w:lineRule="auto"/>
        <w:rPr>
          <w:rFonts w:ascii="Times New Roman" w:hAnsi="Times New Roman" w:cs="Times New Roman"/>
          <w:sz w:val="24"/>
          <w:szCs w:val="24"/>
        </w:rPr>
      </w:pPr>
      <w:commentRangeStart w:id="91"/>
      <w:commentRangeEnd w:id="91"/>
      <w:r>
        <w:rPr>
          <w:rStyle w:val="CommentReference"/>
        </w:rPr>
        <w:commentReference w:id="91"/>
      </w:r>
      <w:r w:rsidR="0088308B" w:rsidRPr="0088308B">
        <w:t xml:space="preserve"> </w:t>
      </w:r>
      <w:r w:rsidR="0088308B" w:rsidRPr="0088308B">
        <w:rPr>
          <w:rFonts w:ascii="Times New Roman" w:hAnsi="Times New Roman" w:cs="Times New Roman"/>
          <w:sz w:val="24"/>
          <w:szCs w:val="24"/>
        </w:rPr>
        <w:t>Because InDel89 analysis is currently limited to human genomes (Koh et al., 2025), and due to the strong resemblance between InDel29 and InDel4a</w:t>
      </w:r>
      <w:r w:rsidR="00171D4F">
        <w:rPr>
          <w:rFonts w:ascii="Times New Roman" w:hAnsi="Times New Roman" w:cs="Times New Roman" w:hint="eastAsia"/>
          <w:sz w:val="24"/>
          <w:szCs w:val="24"/>
        </w:rPr>
        <w:t>/4b</w:t>
      </w:r>
      <w:r w:rsidR="0088308B" w:rsidRPr="0088308B">
        <w:rPr>
          <w:rFonts w:ascii="Times New Roman" w:hAnsi="Times New Roman" w:cs="Times New Roman"/>
          <w:sz w:val="24"/>
          <w:szCs w:val="24"/>
        </w:rPr>
        <w:t xml:space="preserve"> and their corresponding ID83 signatures, we focused </w:t>
      </w:r>
      <w:r w:rsidR="00171D4F">
        <w:rPr>
          <w:rFonts w:ascii="Times New Roman" w:hAnsi="Times New Roman" w:cs="Times New Roman" w:hint="eastAsia"/>
          <w:sz w:val="24"/>
          <w:szCs w:val="24"/>
        </w:rPr>
        <w:t xml:space="preserve">most of </w:t>
      </w:r>
      <w:r w:rsidR="0088308B" w:rsidRPr="0088308B">
        <w:rPr>
          <w:rFonts w:ascii="Times New Roman" w:hAnsi="Times New Roman" w:cs="Times New Roman"/>
          <w:sz w:val="24"/>
          <w:szCs w:val="24"/>
        </w:rPr>
        <w:t>our subsequent analyses specifically on H_ID29.</w:t>
      </w:r>
      <w:r w:rsidR="00171D4F">
        <w:rPr>
          <w:rFonts w:ascii="Times New Roman" w:hAnsi="Times New Roman" w:cs="Times New Roman" w:hint="eastAsia"/>
          <w:sz w:val="24"/>
          <w:szCs w:val="24"/>
        </w:rPr>
        <w:t xml:space="preserve"> </w:t>
      </w:r>
      <w:r w:rsidR="00971A8D" w:rsidRPr="00744AA4">
        <w:rPr>
          <w:rFonts w:ascii="Times New Roman" w:hAnsi="Times New Roman" w:cs="Times New Roman"/>
          <w:sz w:val="24"/>
          <w:szCs w:val="24"/>
        </w:rPr>
        <w:t>Upon re-examining the rnh201Δ</w:t>
      </w:r>
      <w:r w:rsidR="00971A8D">
        <w:rPr>
          <w:rFonts w:ascii="Times New Roman" w:hAnsi="Times New Roman" w:cs="Times New Roman" w:hint="eastAsia"/>
          <w:sz w:val="24"/>
          <w:szCs w:val="24"/>
        </w:rPr>
        <w:t xml:space="preserve"> </w:t>
      </w:r>
      <w:r w:rsidR="00971A8D" w:rsidRPr="00744AA4">
        <w:rPr>
          <w:rFonts w:ascii="Times New Roman" w:hAnsi="Times New Roman" w:cs="Times New Roman"/>
          <w:i/>
          <w:iCs/>
          <w:sz w:val="24"/>
          <w:szCs w:val="24"/>
        </w:rPr>
        <w:t>Saccharomyces cerevisiae</w:t>
      </w:r>
      <w:r w:rsidR="00971A8D" w:rsidRPr="00744AA4">
        <w:rPr>
          <w:rFonts w:ascii="Times New Roman" w:hAnsi="Times New Roman" w:cs="Times New Roman"/>
          <w:sz w:val="24"/>
          <w:szCs w:val="24"/>
        </w:rPr>
        <w:t xml:space="preserve"> genomes, we observed 2 bp deletion patterns similar to those of H_ID29, although deletions within microhomology were depleted (Williams </w:t>
      </w:r>
      <w:r w:rsidR="00971A8D" w:rsidRPr="00744AA4">
        <w:rPr>
          <w:rFonts w:ascii="Times New Roman" w:hAnsi="Times New Roman" w:cs="Times New Roman"/>
          <w:sz w:val="24"/>
          <w:szCs w:val="24"/>
        </w:rPr>
        <w:lastRenderedPageBreak/>
        <w:t>et al. 2019; Conover et al. 2015</w:t>
      </w:r>
      <w:r w:rsidR="00971A8D">
        <w:rPr>
          <w:rFonts w:ascii="Times New Roman" w:hAnsi="Times New Roman" w:cs="Times New Roman" w:hint="eastAsia"/>
          <w:sz w:val="24"/>
          <w:szCs w:val="24"/>
        </w:rPr>
        <w:t>, Figures S4D</w:t>
      </w:r>
      <w:r w:rsidR="00971A8D" w:rsidRPr="00744AA4">
        <w:rPr>
          <w:rFonts w:ascii="Times New Roman" w:hAnsi="Times New Roman" w:cs="Times New Roman"/>
          <w:sz w:val="24"/>
          <w:szCs w:val="24"/>
        </w:rPr>
        <w:t>).</w:t>
      </w:r>
      <w:r w:rsidR="00971A8D">
        <w:rPr>
          <w:rFonts w:ascii="Times New Roman" w:hAnsi="Times New Roman" w:cs="Times New Roman" w:hint="eastAsia"/>
          <w:sz w:val="24"/>
          <w:szCs w:val="24"/>
        </w:rPr>
        <w:t xml:space="preserve"> </w:t>
      </w:r>
      <w:r w:rsidR="00744AA4" w:rsidRPr="00744AA4">
        <w:rPr>
          <w:rFonts w:ascii="Times New Roman" w:hAnsi="Times New Roman" w:cs="Times New Roman"/>
          <w:sz w:val="24"/>
          <w:szCs w:val="24"/>
        </w:rPr>
        <w:t>We established an RNASEH2B deficiency model using the CRISPR/Cas9 system in the HEK293T cell line, and whole genome sequencing revealed patterns consistent with H_ID29</w:t>
      </w:r>
      <w:r w:rsidR="002C3AFC">
        <w:rPr>
          <w:rFonts w:ascii="Times New Roman" w:hAnsi="Times New Roman" w:cs="Times New Roman" w:hint="eastAsia"/>
          <w:sz w:val="24"/>
          <w:szCs w:val="24"/>
        </w:rPr>
        <w:t xml:space="preserve"> and InsDel29</w:t>
      </w:r>
      <w:r w:rsidR="00744AA4" w:rsidRPr="00744AA4">
        <w:rPr>
          <w:rFonts w:ascii="Times New Roman" w:hAnsi="Times New Roman" w:cs="Times New Roman"/>
          <w:sz w:val="24"/>
          <w:szCs w:val="24"/>
        </w:rPr>
        <w:t xml:space="preserve"> (Figure </w:t>
      </w:r>
      <w:r w:rsidR="00924D77">
        <w:rPr>
          <w:rFonts w:ascii="Times New Roman" w:hAnsi="Times New Roman" w:cs="Times New Roman" w:hint="eastAsia"/>
          <w:sz w:val="24"/>
          <w:szCs w:val="24"/>
        </w:rPr>
        <w:t>7</w:t>
      </w:r>
      <w:r w:rsidR="002C3AFC">
        <w:rPr>
          <w:rFonts w:ascii="Times New Roman" w:hAnsi="Times New Roman" w:cs="Times New Roman" w:hint="eastAsia"/>
          <w:sz w:val="24"/>
          <w:szCs w:val="24"/>
        </w:rPr>
        <w:t>B</w:t>
      </w:r>
      <w:r w:rsidR="00744AA4" w:rsidRPr="00744AA4">
        <w:rPr>
          <w:rFonts w:ascii="Times New Roman" w:hAnsi="Times New Roman" w:cs="Times New Roman"/>
          <w:sz w:val="24"/>
          <w:szCs w:val="24"/>
        </w:rPr>
        <w:t xml:space="preserve">).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00744AA4"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00744AA4" w:rsidRPr="00744AA4">
        <w:rPr>
          <w:rFonts w:ascii="Times New Roman" w:hAnsi="Times New Roman" w:cs="Times New Roman"/>
          <w:sz w:val="24"/>
          <w:szCs w:val="24"/>
        </w:rPr>
        <w:t xml:space="preserve"> exhibiting the highest H_ID29 activity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C</w:t>
      </w:r>
      <w:r w:rsidR="00744AA4" w:rsidRPr="00744AA4">
        <w:rPr>
          <w:rFonts w:ascii="Times New Roman" w:hAnsi="Times New Roman" w:cs="Times New Roman"/>
          <w:sz w:val="24"/>
          <w:szCs w:val="24"/>
        </w:rPr>
        <w:t>).</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C</w:t>
      </w:r>
      <w:r w:rsidR="00091D7E">
        <w:rPr>
          <w:rFonts w:ascii="Times New Roman" w:hAnsi="Times New Roman" w:cs="Times New Roman" w:hint="eastAsia"/>
          <w:sz w:val="24"/>
          <w:szCs w:val="24"/>
        </w:rPr>
        <w:t>).</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D</w:t>
      </w:r>
      <w:r w:rsidR="001C490D">
        <w:rPr>
          <w:rFonts w:ascii="Times New Roman" w:hAnsi="Times New Roman" w:cs="Times New Roman" w:hint="eastAsia"/>
          <w:sz w:val="24"/>
          <w:szCs w:val="24"/>
        </w:rPr>
        <w:t>).</w:t>
      </w:r>
    </w:p>
    <w:p w14:paraId="5A09CC0D" w14:textId="09E27EFA"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A). Tumors exhibiting high H_ID29 activity show deletion sequences that closely resemble those observed in RNASEH2B null HEK293T cells, as well as in Rnaseh2b knockout mouse tumors and RNaseH2</w:t>
      </w:r>
      <w:r w:rsidR="00425EB6">
        <w:rPr>
          <w:rFonts w:ascii="Times New Roman" w:hAnsi="Times New Roman" w:cs="Times New Roman" w:hint="eastAsia"/>
          <w:sz w:val="24"/>
          <w:szCs w:val="24"/>
        </w:rPr>
        <w:t>-</w:t>
      </w:r>
      <w:r w:rsidRPr="008954AD">
        <w:rPr>
          <w:rFonts w:ascii="Times New Roman" w:hAnsi="Times New Roman" w:cs="Times New Roman"/>
          <w:sz w:val="24"/>
          <w:szCs w:val="24"/>
        </w:rPr>
        <w:t xml:space="preserve">null RPE1 cells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B-D). In contrast, C_ID4 displays a more balanced preference for deleting CT and TT within tandem repeats, with a prevalent CTNTN motif found in microhomologies (Figure </w:t>
      </w:r>
      <w:r w:rsidR="008A2194">
        <w:rPr>
          <w:rFonts w:ascii="Times New Roman" w:hAnsi="Times New Roman" w:cs="Times New Roman" w:hint="eastAsia"/>
          <w:sz w:val="24"/>
          <w:szCs w:val="24"/>
        </w:rPr>
        <w:t>8</w:t>
      </w:r>
      <w:r w:rsidRPr="008954AD">
        <w:rPr>
          <w:rFonts w:ascii="Times New Roman" w:hAnsi="Times New Roman" w:cs="Times New Roman"/>
          <w:sz w:val="24"/>
          <w:szCs w:val="24"/>
        </w:rPr>
        <w:t>E).</w:t>
      </w:r>
    </w:p>
    <w:p w14:paraId="3A9B82A9" w14:textId="34CBA55B"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w:t>
      </w:r>
      <w:r w:rsidR="008F14CF">
        <w:rPr>
          <w:rFonts w:ascii="Times New Roman" w:hAnsi="Times New Roman" w:cs="Times New Roman" w:hint="eastAsia"/>
          <w:sz w:val="24"/>
          <w:szCs w:val="24"/>
        </w:rPr>
        <w:t xml:space="preserve">and InsDel29 </w:t>
      </w:r>
      <w:r w:rsidRPr="00744AA4">
        <w:rPr>
          <w:rFonts w:ascii="Times New Roman" w:hAnsi="Times New Roman" w:cs="Times New Roman"/>
          <w:sz w:val="24"/>
          <w:szCs w:val="24"/>
        </w:rPr>
        <w:t xml:space="preserve">as </w:t>
      </w:r>
      <w:r w:rsidR="008F14CF">
        <w:rPr>
          <w:rFonts w:ascii="Times New Roman" w:hAnsi="Times New Roman" w:cs="Times New Roman" w:hint="eastAsia"/>
          <w:sz w:val="24"/>
          <w:szCs w:val="24"/>
        </w:rPr>
        <w:t>two</w:t>
      </w:r>
      <w:r w:rsidRPr="00744AA4">
        <w:rPr>
          <w:rFonts w:ascii="Times New Roman" w:hAnsi="Times New Roman" w:cs="Times New Roman"/>
          <w:sz w:val="24"/>
          <w:szCs w:val="24"/>
        </w:rPr>
        <w:t xml:space="preserve"> novel mutational signature identified through de novo extraction from cancer genomic data, suggesting its association with TOP1-dependent deletions in RNASEH2A and/or RNASEH2B deficient cells. Previous work by Reijns et al. developed RNASEH2A-deficient mammalian cell lines and Rnaseh2b-KO mouse intestinal cancer models, revealing the enrichment of 2 bp deletions from tandem repeats or microhomology (Reijns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w:t>
      </w:r>
      <w:r w:rsidRPr="00744AA4">
        <w:rPr>
          <w:rFonts w:ascii="Times New Roman" w:hAnsi="Times New Roman" w:cs="Times New Roman"/>
          <w:sz w:val="24"/>
          <w:szCs w:val="24"/>
        </w:rPr>
        <w:lastRenderedPageBreak/>
        <w:t xml:space="preserve">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r w:rsidR="00A567B9">
        <w:rPr>
          <w:rFonts w:ascii="Times New Roman" w:hAnsi="Times New Roman" w:cs="Times New Roman" w:hint="eastAsia"/>
          <w:sz w:val="24"/>
          <w:szCs w:val="24"/>
        </w:rPr>
        <w:t>untranscribed</w:t>
      </w:r>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w:t>
      </w:r>
      <w:r w:rsidR="00354A8F">
        <w:rPr>
          <w:rFonts w:ascii="Times New Roman" w:hAnsi="Times New Roman" w:cs="Times New Roman" w:hint="eastAsia"/>
          <w:sz w:val="24"/>
          <w:szCs w:val="24"/>
        </w:rPr>
        <w:t xml:space="preserve"> and InsDel29</w:t>
      </w:r>
      <w:r w:rsidRPr="00744AA4">
        <w:rPr>
          <w:rFonts w:ascii="Times New Roman" w:hAnsi="Times New Roman" w:cs="Times New Roman"/>
          <w:sz w:val="24"/>
          <w:szCs w:val="24"/>
        </w:rPr>
        <w:t xml:space="preserve">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5E150663" w14:textId="11F5F181" w:rsidR="00524A21" w:rsidRPr="00524A21" w:rsidRDefault="00524A21" w:rsidP="00524A21">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Pr="00524A21">
        <w:rPr>
          <w:rFonts w:ascii="Times New Roman" w:hAnsi="Times New Roman" w:cs="Times New Roman"/>
          <w:sz w:val="24"/>
          <w:szCs w:val="24"/>
        </w:rPr>
        <w:t xml:space="preserve">o investigate the contribution of mutational signatures to indels in cancer genes, we analyzed the exonic regions of 581 Tier 1 genes from the Cancer Gene Census (Sondka et al., 2018). We excluded DEL:1:T:5+ and INS:1:T:5+ indels from our analysis, as these are predominantly driven by C_ID1 and C_ID2, and single-base thymine insertions/deletions in poly-T regions are rarely biologically consequential. Among the genes most frequently affected by insertions were ARID1A, PHOX2B, TP53, and PTEN, with contributions from signatures linked to DNA replication slippage, defective mismatch repair (MMR), TOP1-TAM, and TOP2A pK743N (Figure </w:t>
      </w:r>
      <w:r w:rsidR="008A2194">
        <w:rPr>
          <w:rFonts w:ascii="Times New Roman" w:hAnsi="Times New Roman" w:cs="Times New Roman" w:hint="eastAsia"/>
          <w:sz w:val="24"/>
          <w:szCs w:val="24"/>
        </w:rPr>
        <w:t>9</w:t>
      </w:r>
      <w:r w:rsidRPr="00524A21">
        <w:rPr>
          <w:rFonts w:ascii="Times New Roman" w:hAnsi="Times New Roman" w:cs="Times New Roman"/>
          <w:sz w:val="24"/>
          <w:szCs w:val="24"/>
        </w:rPr>
        <w:t>C).</w:t>
      </w:r>
    </w:p>
    <w:p w14:paraId="26D899E6" w14:textId="739B78A2" w:rsidR="00524A21" w:rsidRPr="00524A21" w:rsidRDefault="00524A21" w:rsidP="00524A21">
      <w:pPr>
        <w:spacing w:line="480" w:lineRule="auto"/>
        <w:rPr>
          <w:rFonts w:ascii="Times New Roman" w:hAnsi="Times New Roman" w:cs="Times New Roman"/>
          <w:sz w:val="24"/>
          <w:szCs w:val="24"/>
        </w:rPr>
      </w:pPr>
      <w:r w:rsidRPr="00524A21">
        <w:rPr>
          <w:rFonts w:ascii="Times New Roman" w:hAnsi="Times New Roman" w:cs="Times New Roman"/>
          <w:sz w:val="24"/>
          <w:szCs w:val="24"/>
        </w:rPr>
        <w:t xml:space="preserve">Deletions were most prevalent in genes such as ARID1A, EGFR, TP53, RNF43, and KMT2D, primarily driven by DNA replication slippage, defective MMR, non-homologous end joining </w:t>
      </w:r>
      <w:r w:rsidRPr="00524A21">
        <w:rPr>
          <w:rFonts w:ascii="Times New Roman" w:hAnsi="Times New Roman" w:cs="Times New Roman"/>
          <w:sz w:val="24"/>
          <w:szCs w:val="24"/>
        </w:rPr>
        <w:lastRenderedPageBreak/>
        <w:t>(NHEJ) DNA repair, and tobacco smoking-associated signatures. TP53 exhibited diverse deletion patterns influenced by distinct mutational processes. Tobacco smoking-associated signatures predominantly drove single-base cytosine deletions (DEL:C:1:1), while TOP1-TAM signatures mediated 2 bp deletions arising from tandem repeats or microhomologies. Additionally, defective homologous recombination (HR) and NHEJ DNA repair drove de novo deletions exceeding 5 bp.</w:t>
      </w:r>
    </w:p>
    <w:p w14:paraId="687C39E3" w14:textId="77777777" w:rsidR="00A857EE" w:rsidRDefault="00524A21" w:rsidP="008A1C58">
      <w:pPr>
        <w:spacing w:line="480" w:lineRule="auto"/>
        <w:rPr>
          <w:rFonts w:ascii="Times New Roman" w:hAnsi="Times New Roman" w:cs="Times New Roman"/>
          <w:sz w:val="24"/>
          <w:szCs w:val="24"/>
        </w:rPr>
      </w:pPr>
      <w:r w:rsidRPr="00524A21">
        <w:rPr>
          <w:rFonts w:ascii="Times New Roman" w:hAnsi="Times New Roman" w:cs="Times New Roman"/>
          <w:sz w:val="24"/>
          <w:szCs w:val="24"/>
        </w:rPr>
        <w:t xml:space="preserve">We further explored the distribution of TP53 deletions across cancer types. While tobacco smoking signatures dominated in lung cancers (Figure S11), NHEJ DNA repair was the primary driver of TP53 deletions in bladder and biliary cancers. This divergence underscores how tissue-specific mutational processes </w:t>
      </w:r>
      <w:r w:rsidR="00B723A8">
        <w:rPr>
          <w:rFonts w:ascii="Times New Roman" w:hAnsi="Times New Roman" w:cs="Times New Roman" w:hint="eastAsia"/>
          <w:sz w:val="24"/>
          <w:szCs w:val="24"/>
        </w:rPr>
        <w:t>drive the key gene mutations in different type of cancers</w:t>
      </w:r>
    </w:p>
    <w:p w14:paraId="7F99A9FF" w14:textId="3DB9FCD2" w:rsidR="00A857EE" w:rsidRDefault="003570BC"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A new indel taxonomy reveals </w:t>
      </w:r>
      <w:r w:rsidR="00CF1102">
        <w:rPr>
          <w:rFonts w:ascii="Times New Roman" w:hAnsi="Times New Roman" w:cs="Times New Roman" w:hint="eastAsia"/>
          <w:sz w:val="24"/>
          <w:szCs w:val="24"/>
        </w:rPr>
        <w:t>more details in 1bp T deletions/insertions</w:t>
      </w: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5666B687"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signature analysis</w:t>
      </w:r>
      <w:r w:rsidR="00C5640C">
        <w:rPr>
          <w:rFonts w:ascii="Times New Roman" w:hAnsi="Times New Roman" w:cs="Times New Roman" w:hint="eastAsia"/>
          <w:sz w:val="24"/>
          <w:szCs w:val="24"/>
        </w:rPr>
        <w:t xml:space="preserve"> in both InDel83 and InDel89 taxonomy</w:t>
      </w:r>
      <w:r w:rsidR="00EC30AE" w:rsidRPr="008A1C58">
        <w:rPr>
          <w:rFonts w:ascii="Times New Roman" w:hAnsi="Times New Roman" w:cs="Times New Roman"/>
          <w:sz w:val="24"/>
          <w:szCs w:val="24"/>
        </w:rPr>
        <w:t>,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w:t>
      </w:r>
      <w:r w:rsidR="00C5640C">
        <w:rPr>
          <w:rFonts w:ascii="Times New Roman" w:hAnsi="Times New Roman" w:cs="Times New Roman" w:hint="eastAsia"/>
          <w:sz w:val="24"/>
          <w:szCs w:val="24"/>
        </w:rPr>
        <w:t>n</w:t>
      </w:r>
      <w:r w:rsidR="00B759FF" w:rsidRPr="008A1C58">
        <w:rPr>
          <w:rFonts w:ascii="Times New Roman" w:hAnsi="Times New Roman" w:cs="Times New Roman"/>
          <w:sz w:val="24"/>
          <w:szCs w:val="24"/>
        </w:rPr>
        <w:t>D</w:t>
      </w:r>
      <w:r w:rsidR="00C5640C">
        <w:rPr>
          <w:rFonts w:ascii="Times New Roman" w:hAnsi="Times New Roman" w:cs="Times New Roman" w:hint="eastAsia"/>
          <w:sz w:val="24"/>
          <w:szCs w:val="24"/>
        </w:rPr>
        <w:t>el83 and 41 InDel89</w:t>
      </w:r>
      <w:r w:rsidR="00B759FF" w:rsidRPr="008A1C58">
        <w:rPr>
          <w:rFonts w:ascii="Times New Roman" w:hAnsi="Times New Roman" w:cs="Times New Roman"/>
          <w:sz w:val="24"/>
          <w:szCs w:val="24"/>
        </w:rPr>
        <w:t xml:space="preserve"> mutational signatures. We identified </w:t>
      </w:r>
      <w:r w:rsidR="00C5640C">
        <w:rPr>
          <w:rFonts w:ascii="Times New Roman" w:hAnsi="Times New Roman" w:cs="Times New Roman" w:hint="eastAsia"/>
          <w:sz w:val="24"/>
          <w:szCs w:val="24"/>
        </w:rPr>
        <w:t>two</w:t>
      </w:r>
      <w:r w:rsidR="00B759FF" w:rsidRPr="008A1C58">
        <w:rPr>
          <w:rFonts w:ascii="Times New Roman" w:hAnsi="Times New Roman" w:cs="Times New Roman"/>
          <w:sz w:val="24"/>
          <w:szCs w:val="24"/>
        </w:rPr>
        <w:t xml:space="preserve"> indel signature</w:t>
      </w:r>
      <w:r w:rsidR="00C5640C">
        <w:rPr>
          <w:rFonts w:ascii="Times New Roman" w:hAnsi="Times New Roman" w:cs="Times New Roman" w:hint="eastAsia"/>
          <w:sz w:val="24"/>
          <w:szCs w:val="24"/>
        </w:rPr>
        <w:t>s (H_ID29 and InsDel29)</w:t>
      </w:r>
      <w:r w:rsidR="00B759FF" w:rsidRPr="008A1C58">
        <w:rPr>
          <w:rFonts w:ascii="Times New Roman" w:hAnsi="Times New Roman" w:cs="Times New Roman"/>
          <w:sz w:val="24"/>
          <w:szCs w:val="24"/>
        </w:rPr>
        <w:t xml:space="preserv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 xml:space="preserve">implement the understanding of indel footprints left my defective </w:t>
      </w:r>
      <w:r w:rsidR="00D73736" w:rsidRPr="008A1C58">
        <w:rPr>
          <w:rFonts w:ascii="Times New Roman" w:hAnsi="Times New Roman" w:cs="Times New Roman"/>
          <w:sz w:val="24"/>
          <w:szCs w:val="24"/>
        </w:rPr>
        <w:lastRenderedPageBreak/>
        <w:t>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70C820A9"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t>We also conducted signature extraction using SigProfilerExtractor,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Islam et al., 2022). However, this method proved ineffective for our large cohort, yielding an optimal solution of K=12 but failing to identify several previously established COSMIC signatures. Notably, a recent study reanalyze</w:t>
      </w:r>
      <w:r w:rsidR="009631EB">
        <w:rPr>
          <w:rFonts w:ascii="Times New Roman" w:hAnsi="Times New Roman" w:cs="Times New Roman" w:hint="eastAsia"/>
          <w:sz w:val="24"/>
          <w:szCs w:val="24"/>
        </w:rPr>
        <w:t>d</w:t>
      </w:r>
      <w:r w:rsidRPr="00114E7D">
        <w:rPr>
          <w:rFonts w:ascii="Times New Roman" w:hAnsi="Times New Roman" w:cs="Times New Roman"/>
          <w:sz w:val="24"/>
          <w:szCs w:val="24"/>
        </w:rPr>
        <w:t xml:space="preserve"> PCAWG indel genomes and discovered 25 indel mutational signatures, including 9 novel signatures. </w:t>
      </w:r>
      <w:r w:rsidRPr="00B6588F">
        <w:rPr>
          <w:rFonts w:ascii="Times New Roman" w:hAnsi="Times New Roman" w:cs="Times New Roman"/>
          <w:sz w:val="24"/>
          <w:szCs w:val="24"/>
        </w:rPr>
        <w:t>Our analysis revealed that 3 of the 9 novel signatures identified by MuSiCal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xml:space="preserve">. This limitation of SigProfilerExtractor is likely attributable to the challenges Non-negative Matrix Factorization faces in managing the high data sparsity </w:t>
      </w:r>
      <w:r w:rsidR="00CE7252">
        <w:rPr>
          <w:rFonts w:ascii="Times New Roman" w:hAnsi="Times New Roman" w:cs="Times New Roman" w:hint="eastAsia"/>
          <w:sz w:val="24"/>
          <w:szCs w:val="24"/>
        </w:rPr>
        <w:t xml:space="preserve">and large </w:t>
      </w:r>
      <w:r w:rsidR="00783647">
        <w:rPr>
          <w:rFonts w:ascii="Times New Roman" w:hAnsi="Times New Roman" w:cs="Times New Roman" w:hint="eastAsia"/>
          <w:sz w:val="24"/>
          <w:szCs w:val="24"/>
        </w:rPr>
        <w:t xml:space="preserve">sample size </w:t>
      </w:r>
      <w:r w:rsidRPr="00114E7D">
        <w:rPr>
          <w:rFonts w:ascii="Times New Roman" w:hAnsi="Times New Roman" w:cs="Times New Roman"/>
          <w:sz w:val="24"/>
          <w:szCs w:val="24"/>
        </w:rPr>
        <w:t>associated with indels. Our study underscores the effectiveness of mSigHdp for mining large datasets and demonstrates its capability to reveal novel signatures in highly sparse, low-count data.</w:t>
      </w:r>
    </w:p>
    <w:p w14:paraId="499335AA" w14:textId="4899EAE8"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t>
      </w:r>
      <w:r w:rsidR="006258B3" w:rsidRPr="006258B3">
        <w:rPr>
          <w:rFonts w:ascii="Times New Roman" w:hAnsi="Times New Roman" w:cs="Times New Roman"/>
          <w:sz w:val="24"/>
          <w:szCs w:val="24"/>
        </w:rPr>
        <w:t>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8E4AC9">
        <w:rPr>
          <w:rFonts w:ascii="Times New Roman" w:hAnsi="Times New Roman" w:cs="Times New Roman" w:hint="eastAsia"/>
          <w:sz w:val="24"/>
          <w:szCs w:val="24"/>
        </w:rPr>
        <w:t xml:space="preserve"> </w:t>
      </w:r>
      <w:r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71E7578E"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6"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highlight w:val="yellow"/>
        </w:rPr>
        <w:t>Variant calls for 3417 WGS samples from the HMF cohort were obtained from</w:t>
      </w:r>
      <w:del w:id="92" w:author="Mo Liu" w:date="2025-07-01T10:22:00Z" w16du:dateUtc="2025-07-01T02:22:00Z">
        <w:r w:rsidR="00CB3861" w:rsidRPr="008A1C58" w:rsidDel="008D5421">
          <w:rPr>
            <w:rFonts w:ascii="Times New Roman" w:hAnsi="Times New Roman" w:cs="Times New Roman"/>
            <w:sz w:val="24"/>
            <w:szCs w:val="24"/>
            <w:highlight w:val="yellow"/>
          </w:rPr>
          <w:delText xml:space="preserve"> xxxx</w:delText>
        </w:r>
        <w:r w:rsidR="00CB3861" w:rsidRPr="008A1C58" w:rsidDel="008D5421">
          <w:rPr>
            <w:rFonts w:ascii="Times New Roman" w:hAnsi="Times New Roman" w:cs="Times New Roman"/>
            <w:sz w:val="24"/>
            <w:szCs w:val="24"/>
          </w:rPr>
          <w:delText>.</w:delText>
        </w:r>
      </w:del>
      <w:ins w:id="93" w:author="Mo Liu" w:date="2025-07-01T10:22:00Z" w16du:dateUtc="2025-07-01T02:22:00Z">
        <w:r w:rsidR="008D5421">
          <w:rPr>
            <w:rFonts w:ascii="Times New Roman" w:hAnsi="Times New Roman" w:cs="Times New Roman" w:hint="eastAsia"/>
            <w:sz w:val="24"/>
            <w:szCs w:val="24"/>
          </w:rPr>
          <w:t xml:space="preserve"> </w:t>
        </w:r>
        <w:r w:rsidR="008D5421" w:rsidRPr="008D5421">
          <w:rPr>
            <w:rFonts w:ascii="Times New Roman" w:hAnsi="Times New Roman" w:cs="Times New Roman"/>
            <w:sz w:val="24"/>
            <w:szCs w:val="24"/>
          </w:rPr>
          <w:t>Hartwig Medical Foundation through standardized procedures and request forms that can be found at https://www.hartwigmedicalfoundation.nl/en/appyling-for-data/</w:t>
        </w:r>
        <w:r w:rsidR="008D5421">
          <w:rPr>
            <w:rFonts w:ascii="Times New Roman" w:hAnsi="Times New Roman" w:cs="Times New Roman" w:hint="eastAsia"/>
            <w:sz w:val="24"/>
            <w:szCs w:val="24"/>
          </w:rPr>
          <w:t>.</w:t>
        </w:r>
      </w:ins>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EndPr/>
        <w:sdtContent>
          <w:r w:rsidR="00E67C3E" w:rsidRPr="008A1C58">
            <w:rPr>
              <w:rFonts w:ascii="Times New Roman" w:hAnsi="Times New Roman" w:cs="Times New Roman"/>
              <w:color w:val="000000"/>
              <w:sz w:val="24"/>
              <w:szCs w:val="24"/>
            </w:rPr>
            <w:t>(Sondka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7"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seedNumber=1234, burnin=1000, bunin.multi</w:t>
      </w:r>
      <w:r w:rsidR="009038C9" w:rsidRPr="008A1C58">
        <w:rPr>
          <w:rFonts w:ascii="Times New Roman" w:hAnsi="Times New Roman" w:cs="Times New Roman"/>
          <w:sz w:val="24"/>
          <w:szCs w:val="24"/>
        </w:rPr>
        <w:t>plier=20, post.n = 200, post.space = 100, num.child.process=20, gamma.alpha=1, gamma.</w:t>
      </w:r>
      <w:r w:rsidR="00516765" w:rsidRPr="008A1C58">
        <w:rPr>
          <w:rFonts w:ascii="Times New Roman" w:hAnsi="Times New Roman" w:cs="Times New Roman"/>
          <w:sz w:val="24"/>
          <w:szCs w:val="24"/>
        </w:rPr>
        <w:t>beta=</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lastRenderedPageBreak/>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We ran MuSiCal with the following parameters: min_n_components=9, max_n_components=33, method=</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mvnmf</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n_replicates=100, max_iter=10000, min_iter=1000.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1B72DD9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 xml:space="preserve">can be reconstructed by at most </w:t>
      </w:r>
      <w:r w:rsidR="008C1C56">
        <w:rPr>
          <w:rFonts w:ascii="Times New Roman" w:hAnsi="Times New Roman" w:cs="Times New Roman" w:hint="eastAsia"/>
          <w:sz w:val="24"/>
          <w:szCs w:val="24"/>
        </w:rPr>
        <w:t>3</w:t>
      </w:r>
      <w:r w:rsidR="00AE1ADE" w:rsidRPr="008A1C58">
        <w:rPr>
          <w:rFonts w:ascii="Times New Roman" w:hAnsi="Times New Roman" w:cs="Times New Roman"/>
          <w:sz w:val="24"/>
          <w:szCs w:val="24"/>
        </w:rPr>
        <w:t xml:space="preserve">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DA9E69A" w:rsidR="00EF324E"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r w:rsidR="006F713A">
        <w:rPr>
          <w:rFonts w:ascii="Times New Roman" w:hAnsi="Times New Roman" w:cs="Times New Roman" w:hint="eastAsia"/>
          <w:sz w:val="24"/>
          <w:szCs w:val="24"/>
        </w:rPr>
        <w:t>In</w:t>
      </w:r>
      <w:r w:rsidR="008E4AC9">
        <w:rPr>
          <w:rFonts w:ascii="Times New Roman" w:hAnsi="Times New Roman" w:cs="Times New Roman" w:hint="eastAsia"/>
          <w:sz w:val="24"/>
          <w:szCs w:val="24"/>
        </w:rPr>
        <w:t>Del83 and InDel89</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r w:rsidR="0027442E" w:rsidRPr="008A1C58">
        <w:rPr>
          <w:rFonts w:ascii="Times New Roman" w:hAnsi="Times New Roman" w:cs="Times New Roman"/>
          <w:sz w:val="24"/>
          <w:szCs w:val="24"/>
        </w:rPr>
        <w:t>find_best_reconstruction_QP</w:t>
      </w:r>
      <w:r w:rsidR="00602F3F" w:rsidRPr="008A1C58">
        <w:rPr>
          <w:rFonts w:ascii="Times New Roman" w:hAnsi="Times New Roman" w:cs="Times New Roman"/>
          <w:sz w:val="24"/>
          <w:szCs w:val="24"/>
        </w:rPr>
        <w:t xml:space="preserve"> function of SigTools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r w:rsidR="00E430FD" w:rsidRPr="008A1C58">
        <w:rPr>
          <w:rFonts w:ascii="Times New Roman" w:hAnsi="Times New Roman" w:cs="Times New Roman"/>
          <w:sz w:val="24"/>
          <w:szCs w:val="24"/>
        </w:rPr>
        <w:t xml:space="preserve">PresenceAttributeSigActivity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01DA401D" w14:textId="77777777" w:rsidR="006F713A" w:rsidRPr="00864504" w:rsidRDefault="006F713A" w:rsidP="006F713A">
      <w:pPr>
        <w:spacing w:line="360" w:lineRule="auto"/>
        <w:rPr>
          <w:rFonts w:ascii="Times New Roman" w:hAnsi="Times New Roman" w:cs="Times New Roman"/>
          <w:b/>
          <w:bCs/>
        </w:rPr>
      </w:pPr>
      <w:r w:rsidRPr="00864504">
        <w:rPr>
          <w:rFonts w:ascii="Times New Roman" w:hAnsi="Times New Roman" w:cs="Times New Roman"/>
          <w:b/>
          <w:bCs/>
        </w:rPr>
        <w:t>Simulating synthetic cancer datasets</w:t>
      </w:r>
    </w:p>
    <w:p w14:paraId="2CDA498A"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Synthetic cancer datasets were simulated using SigProfilerSimulator (</w:t>
      </w:r>
      <w:hyperlink r:id="rId18" w:history="1">
        <w:r w:rsidRPr="00FA028E">
          <w:rPr>
            <w:rStyle w:val="Hyperlink"/>
            <w:rFonts w:ascii="Times New Roman" w:hAnsi="Times New Roman" w:cs="Times New Roman"/>
          </w:rPr>
          <w:t>https://bmcbioinformatics.biomedcentral.com/articles/10.1186/s12859-020-03772-3</w:t>
        </w:r>
      </w:hyperlink>
      <w:r w:rsidRPr="00864504">
        <w:rPr>
          <w:rFonts w:ascii="Times New Roman" w:hAnsi="Times New Roman" w:cs="Times New Roman"/>
        </w:rPr>
        <w:t>)</w:t>
      </w:r>
      <w:r>
        <w:rPr>
          <w:rFonts w:ascii="Times New Roman" w:hAnsi="Times New Roman" w:cs="Times New Roman"/>
        </w:rPr>
        <w:t xml:space="preserve">. </w:t>
      </w:r>
    </w:p>
    <w:p w14:paraId="4D440508" w14:textId="77777777" w:rsidR="006F713A" w:rsidRPr="00864504" w:rsidRDefault="006F713A" w:rsidP="006F713A">
      <w:pPr>
        <w:spacing w:line="360" w:lineRule="auto"/>
        <w:rPr>
          <w:rFonts w:ascii="Times New Roman" w:hAnsi="Times New Roman" w:cs="Times New Roman"/>
        </w:rPr>
      </w:pPr>
    </w:p>
    <w:p w14:paraId="4581E2D7" w14:textId="77777777" w:rsidR="006F713A" w:rsidRPr="00864504" w:rsidRDefault="006F713A" w:rsidP="006F713A">
      <w:pPr>
        <w:spacing w:line="360" w:lineRule="auto"/>
        <w:rPr>
          <w:rFonts w:ascii="Times New Roman" w:hAnsi="Times New Roman" w:cs="Times New Roman"/>
          <w:b/>
          <w:bCs/>
        </w:rPr>
      </w:pPr>
      <w:r w:rsidRPr="00864504">
        <w:rPr>
          <w:rFonts w:ascii="Times New Roman" w:hAnsi="Times New Roman" w:cs="Times New Roman"/>
          <w:b/>
          <w:bCs/>
        </w:rPr>
        <w:t xml:space="preserve">Annotating somatic indels based on </w:t>
      </w:r>
      <w:r>
        <w:rPr>
          <w:rFonts w:ascii="Times New Roman" w:hAnsi="Times New Roman" w:cs="Times New Roman"/>
          <w:b/>
          <w:bCs/>
        </w:rPr>
        <w:t>transcribed versus non-transcribed strand</w:t>
      </w:r>
    </w:p>
    <w:p w14:paraId="22E83144" w14:textId="77777777" w:rsidR="006F713A" w:rsidRPr="00864504" w:rsidRDefault="006F713A" w:rsidP="006F713A">
      <w:pPr>
        <w:spacing w:line="360" w:lineRule="auto"/>
        <w:rPr>
          <w:rFonts w:ascii="Times New Roman" w:hAnsi="Times New Roman" w:cs="Times New Roman"/>
        </w:rPr>
      </w:pPr>
      <w:r>
        <w:rPr>
          <w:rFonts w:ascii="Times New Roman" w:hAnsi="Times New Roman" w:cs="Times New Roman"/>
        </w:rPr>
        <w:t>We followed the method in</w:t>
      </w:r>
      <w:r w:rsidRPr="00864504">
        <w:rPr>
          <w:rFonts w:ascii="Times New Roman" w:hAnsi="Times New Roman" w:cs="Times New Roman"/>
        </w:rPr>
        <w:t xml:space="preserve"> (</w:t>
      </w:r>
      <w:hyperlink r:id="rId19" w:history="1">
        <w:r w:rsidRPr="00864504">
          <w:rPr>
            <w:rStyle w:val="Hyperlink"/>
            <w:rFonts w:ascii="Times New Roman" w:hAnsi="Times New Roman" w:cs="Times New Roman"/>
          </w:rPr>
          <w:t>https://doi.org/10.1016/j.celrep.2023.112930</w:t>
        </w:r>
      </w:hyperlink>
      <w:r w:rsidRPr="00864504">
        <w:rPr>
          <w:rFonts w:ascii="Times New Roman" w:hAnsi="Times New Roman" w:cs="Times New Roman"/>
        </w:rPr>
        <w:t>)</w:t>
      </w:r>
      <w:r>
        <w:rPr>
          <w:rFonts w:ascii="Times New Roman" w:hAnsi="Times New Roman" w:cs="Times New Roman"/>
        </w:rPr>
        <w:t>. Briefly</w:t>
      </w:r>
      <w:r w:rsidRPr="00864504">
        <w:rPr>
          <w:rFonts w:ascii="Times New Roman" w:hAnsi="Times New Roman" w:cs="Times New Roman"/>
        </w:rPr>
        <w:t xml:space="preserve"> somatic indels were called with respect to </w:t>
      </w:r>
      <w:r>
        <w:rPr>
          <w:rFonts w:ascii="Times New Roman" w:hAnsi="Times New Roman" w:cs="Times New Roman"/>
        </w:rPr>
        <w:t xml:space="preserve">the </w:t>
      </w:r>
      <w:r w:rsidRPr="00864504">
        <w:rPr>
          <w:rFonts w:ascii="Times New Roman" w:hAnsi="Times New Roman" w:cs="Times New Roman"/>
        </w:rPr>
        <w:t xml:space="preserve">+ strand of the reference genome and further annotated in regard to the </w:t>
      </w:r>
      <w:r w:rsidRPr="00864504">
        <w:rPr>
          <w:rFonts w:ascii="Times New Roman" w:hAnsi="Times New Roman" w:cs="Times New Roman"/>
        </w:rPr>
        <w:lastRenderedPageBreak/>
        <w:t xml:space="preserve">pyrimidine base(s) of the insertion/deletion. </w:t>
      </w:r>
      <w:r>
        <w:rPr>
          <w:rFonts w:ascii="Times New Roman" w:hAnsi="Times New Roman" w:cs="Times New Roman"/>
        </w:rPr>
        <w:t>Thus</w:t>
      </w:r>
      <w:r w:rsidRPr="00864504">
        <w:rPr>
          <w:rFonts w:ascii="Times New Roman" w:hAnsi="Times New Roman" w:cs="Times New Roman"/>
        </w:rPr>
        <w:t>, indels with only C or T bases were annotated as + strand mutation</w:t>
      </w:r>
      <w:r>
        <w:rPr>
          <w:rFonts w:ascii="Times New Roman" w:hAnsi="Times New Roman" w:cs="Times New Roman"/>
        </w:rPr>
        <w:t>s</w:t>
      </w:r>
      <w:r w:rsidRPr="00864504">
        <w:rPr>
          <w:rFonts w:ascii="Times New Roman" w:hAnsi="Times New Roman" w:cs="Times New Roman"/>
        </w:rPr>
        <w:t>; indels with only A or G bases were annotated as – strand mutation</w:t>
      </w:r>
      <w:r>
        <w:rPr>
          <w:rFonts w:ascii="Times New Roman" w:hAnsi="Times New Roman" w:cs="Times New Roman"/>
        </w:rPr>
        <w:t>s. The</w:t>
      </w:r>
      <w:r w:rsidRPr="00864504">
        <w:rPr>
          <w:rFonts w:ascii="Times New Roman" w:hAnsi="Times New Roman" w:cs="Times New Roman"/>
        </w:rPr>
        <w:t xml:space="preserve"> </w:t>
      </w:r>
      <w:r>
        <w:rPr>
          <w:rFonts w:ascii="Times New Roman" w:hAnsi="Times New Roman" w:cs="Times New Roman"/>
        </w:rPr>
        <w:t>remaining</w:t>
      </w:r>
      <w:r w:rsidRPr="00864504">
        <w:rPr>
          <w:rFonts w:ascii="Times New Roman" w:hAnsi="Times New Roman" w:cs="Times New Roman"/>
        </w:rPr>
        <w:t xml:space="preserve"> indels were </w:t>
      </w:r>
      <w:r>
        <w:rPr>
          <w:rFonts w:ascii="Times New Roman" w:hAnsi="Times New Roman" w:cs="Times New Roman"/>
        </w:rPr>
        <w:t>not included</w:t>
      </w:r>
      <w:r w:rsidRPr="00864504">
        <w:rPr>
          <w:rFonts w:ascii="Times New Roman" w:hAnsi="Times New Roman" w:cs="Times New Roman"/>
        </w:rPr>
        <w:t xml:space="preserve"> in the analysis. Next, </w:t>
      </w:r>
      <w:r>
        <w:rPr>
          <w:rFonts w:ascii="Times New Roman" w:hAnsi="Times New Roman" w:cs="Times New Roman"/>
        </w:rPr>
        <w:t xml:space="preserve">+ strand </w:t>
      </w:r>
      <w:r w:rsidRPr="00864504">
        <w:rPr>
          <w:rFonts w:ascii="Times New Roman" w:hAnsi="Times New Roman" w:cs="Times New Roman"/>
        </w:rPr>
        <w:t xml:space="preserve">indels in </w:t>
      </w:r>
      <w:r>
        <w:rPr>
          <w:rFonts w:ascii="Times New Roman" w:hAnsi="Times New Roman" w:cs="Times New Roman"/>
        </w:rPr>
        <w:t>protein coding genes</w:t>
      </w:r>
      <w:r w:rsidRPr="00864504">
        <w:rPr>
          <w:rFonts w:ascii="Times New Roman" w:hAnsi="Times New Roman" w:cs="Times New Roman"/>
        </w:rPr>
        <w:t xml:space="preserve"> </w:t>
      </w:r>
      <w:r>
        <w:rPr>
          <w:rFonts w:ascii="Times New Roman" w:hAnsi="Times New Roman" w:cs="Times New Roman"/>
        </w:rPr>
        <w:t>were</w:t>
      </w:r>
      <w:r w:rsidRPr="00864504">
        <w:rPr>
          <w:rFonts w:ascii="Times New Roman" w:hAnsi="Times New Roman" w:cs="Times New Roman"/>
        </w:rPr>
        <w:t xml:space="preserve"> further subclassified as transcribed </w:t>
      </w:r>
      <w:r>
        <w:rPr>
          <w:rFonts w:ascii="Times New Roman" w:hAnsi="Times New Roman" w:cs="Times New Roman"/>
        </w:rPr>
        <w:t xml:space="preserve">(template) if the gene’s sense strand was on the + strand of the genome, or else </w:t>
      </w:r>
      <w:r w:rsidRPr="00864504">
        <w:rPr>
          <w:rFonts w:ascii="Times New Roman" w:hAnsi="Times New Roman" w:cs="Times New Roman"/>
        </w:rPr>
        <w:t>un-transcribed</w:t>
      </w:r>
      <w:r>
        <w:rPr>
          <w:rFonts w:ascii="Times New Roman" w:hAnsi="Times New Roman" w:cs="Times New Roman"/>
        </w:rPr>
        <w:t xml:space="preserve"> (sense)</w:t>
      </w:r>
      <w:r w:rsidRPr="00864504">
        <w:rPr>
          <w:rFonts w:ascii="Times New Roman" w:hAnsi="Times New Roman" w:cs="Times New Roman"/>
        </w:rPr>
        <w:t>.</w:t>
      </w:r>
      <w:r>
        <w:rPr>
          <w:rFonts w:ascii="Times New Roman" w:hAnsi="Times New Roman" w:cs="Times New Roman"/>
        </w:rPr>
        <w:t xml:space="preserve"> The logic was inverted for – strand indels. 3wsI</w:t>
      </w:r>
      <w:r w:rsidRPr="00864504">
        <w:rPr>
          <w:rFonts w:ascii="Times New Roman" w:hAnsi="Times New Roman" w:cs="Times New Roman"/>
        </w:rPr>
        <w:t>ndels in bidirectionally transcribed regions were ignored.</w:t>
      </w:r>
      <w:r>
        <w:rPr>
          <w:rFonts w:ascii="Times New Roman" w:hAnsi="Times New Roman" w:cs="Times New Roman"/>
        </w:rPr>
        <w:t xml:space="preserve"> (non transcribed?)</w:t>
      </w:r>
    </w:p>
    <w:p w14:paraId="40B6CB67" w14:textId="77777777" w:rsidR="006F713A" w:rsidRPr="00864504" w:rsidRDefault="006F713A" w:rsidP="006F713A">
      <w:pPr>
        <w:spacing w:line="360" w:lineRule="auto"/>
        <w:rPr>
          <w:rFonts w:ascii="Times New Roman" w:hAnsi="Times New Roman" w:cs="Times New Roman"/>
        </w:rPr>
      </w:pPr>
    </w:p>
    <w:p w14:paraId="3FA6161E" w14:textId="77777777" w:rsidR="006F713A" w:rsidRPr="00864504" w:rsidRDefault="006F713A" w:rsidP="006F713A">
      <w:pPr>
        <w:spacing w:line="360" w:lineRule="auto"/>
        <w:rPr>
          <w:rFonts w:ascii="Times New Roman" w:hAnsi="Times New Roman" w:cs="Times New Roman"/>
          <w:b/>
          <w:bCs/>
        </w:rPr>
      </w:pPr>
      <w:r w:rsidRPr="00864504">
        <w:rPr>
          <w:rFonts w:ascii="Times New Roman" w:hAnsi="Times New Roman" w:cs="Times New Roman"/>
          <w:b/>
          <w:bCs/>
        </w:rPr>
        <w:t xml:space="preserve">Annotating somatic indels based on </w:t>
      </w:r>
      <w:r>
        <w:rPr>
          <w:rFonts w:ascii="Times New Roman" w:hAnsi="Times New Roman" w:cs="Times New Roman"/>
          <w:b/>
          <w:bCs/>
        </w:rPr>
        <w:t xml:space="preserve">leading versus lagging </w:t>
      </w:r>
      <w:r w:rsidRPr="00864504">
        <w:rPr>
          <w:rFonts w:ascii="Times New Roman" w:hAnsi="Times New Roman" w:cs="Times New Roman"/>
          <w:b/>
          <w:bCs/>
        </w:rPr>
        <w:t>replication</w:t>
      </w:r>
      <w:r>
        <w:rPr>
          <w:rFonts w:ascii="Times New Roman" w:hAnsi="Times New Roman" w:cs="Times New Roman"/>
          <w:b/>
          <w:bCs/>
        </w:rPr>
        <w:t xml:space="preserve"> strand</w:t>
      </w:r>
    </w:p>
    <w:p w14:paraId="61AB65B9"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Replication strand w</w:t>
      </w:r>
      <w:r>
        <w:rPr>
          <w:rFonts w:ascii="Times New Roman" w:hAnsi="Times New Roman" w:cs="Times New Roman"/>
        </w:rPr>
        <w:t>as</w:t>
      </w:r>
      <w:r w:rsidRPr="00864504">
        <w:rPr>
          <w:rFonts w:ascii="Times New Roman" w:hAnsi="Times New Roman" w:cs="Times New Roman"/>
        </w:rPr>
        <w:t xml:space="preserve"> determined by wavelet-smoothed replication</w:t>
      </w:r>
      <w:r>
        <w:rPr>
          <w:rFonts w:ascii="Times New Roman" w:hAnsi="Times New Roman" w:cs="Times New Roman"/>
        </w:rPr>
        <w:t>-</w:t>
      </w:r>
      <w:r w:rsidRPr="00864504">
        <w:rPr>
          <w:rFonts w:ascii="Times New Roman" w:hAnsi="Times New Roman" w:cs="Times New Roman"/>
        </w:rPr>
        <w:t>timing signal data</w:t>
      </w:r>
      <w:r>
        <w:rPr>
          <w:rFonts w:ascii="Times New Roman" w:hAnsi="Times New Roman" w:cs="Times New Roman"/>
        </w:rPr>
        <w:t xml:space="preserve"> that indicated both</w:t>
      </w:r>
      <w:r w:rsidRPr="00864504">
        <w:rPr>
          <w:rFonts w:ascii="Times New Roman" w:hAnsi="Times New Roman" w:cs="Times New Roman"/>
        </w:rPr>
        <w:t xml:space="preserve"> </w:t>
      </w:r>
      <w:r>
        <w:rPr>
          <w:rFonts w:ascii="Times New Roman" w:hAnsi="Times New Roman" w:cs="Times New Roman"/>
        </w:rPr>
        <w:t>“</w:t>
      </w:r>
      <w:r w:rsidRPr="00864504">
        <w:rPr>
          <w:rFonts w:ascii="Times New Roman" w:hAnsi="Times New Roman" w:cs="Times New Roman"/>
        </w:rPr>
        <w:t>valleys</w:t>
      </w:r>
      <w:r>
        <w:rPr>
          <w:rFonts w:ascii="Times New Roman" w:hAnsi="Times New Roman" w:cs="Times New Roman"/>
        </w:rPr>
        <w:t>”</w:t>
      </w:r>
      <w:r w:rsidRPr="00864504">
        <w:rPr>
          <w:rFonts w:ascii="Times New Roman" w:hAnsi="Times New Roman" w:cs="Times New Roman"/>
        </w:rPr>
        <w:t xml:space="preserve"> (replication termination zones) and </w:t>
      </w:r>
      <w:r>
        <w:rPr>
          <w:rFonts w:ascii="Times New Roman" w:hAnsi="Times New Roman" w:cs="Times New Roman"/>
        </w:rPr>
        <w:t>“</w:t>
      </w:r>
      <w:r w:rsidRPr="00864504">
        <w:rPr>
          <w:rFonts w:ascii="Times New Roman" w:hAnsi="Times New Roman" w:cs="Times New Roman"/>
        </w:rPr>
        <w:t>peaks</w:t>
      </w:r>
      <w:r>
        <w:rPr>
          <w:rFonts w:ascii="Times New Roman" w:hAnsi="Times New Roman" w:cs="Times New Roman"/>
        </w:rPr>
        <w:t>”</w:t>
      </w:r>
      <w:r w:rsidRPr="00864504">
        <w:rPr>
          <w:rFonts w:ascii="Times New Roman" w:hAnsi="Times New Roman" w:cs="Times New Roman"/>
        </w:rPr>
        <w:t xml:space="preserve"> (replication initiation zones) (</w:t>
      </w:r>
      <w:hyperlink r:id="rId20" w:history="1">
        <w:r w:rsidRPr="00FA028E">
          <w:rPr>
            <w:rStyle w:val="Hyperlink"/>
            <w:rFonts w:ascii="Times New Roman" w:hAnsi="Times New Roman" w:cs="Times New Roman"/>
          </w:rPr>
          <w:t>https://hgdownload.cse.ucsc.edu/goldenPath/hg19/encodeDCC/wgEncodeUwRepliSeq/</w:t>
        </w:r>
      </w:hyperlink>
      <w:r w:rsidRPr="00864504">
        <w:rPr>
          <w:rFonts w:ascii="Times New Roman" w:hAnsi="Times New Roman" w:cs="Times New Roman"/>
        </w:rPr>
        <w:t>).</w:t>
      </w:r>
      <w:r>
        <w:rPr>
          <w:rFonts w:ascii="Times New Roman" w:hAnsi="Times New Roman" w:cs="Times New Roman"/>
        </w:rPr>
        <w:t xml:space="preserve"> </w:t>
      </w:r>
      <w:r w:rsidRPr="00864504">
        <w:rPr>
          <w:rFonts w:ascii="Times New Roman" w:hAnsi="Times New Roman" w:cs="Times New Roman"/>
        </w:rPr>
        <w:t>Valleys and peaks were sorted by the genomic coordinate in ascending order. In regard to + strand of the reference genome, replication timing signal were examined for consecutive stretche</w:t>
      </w:r>
      <w:r>
        <w:rPr>
          <w:rFonts w:ascii="Times New Roman" w:hAnsi="Times New Roman" w:cs="Times New Roman"/>
        </w:rPr>
        <w:t>s</w:t>
      </w:r>
      <w:r w:rsidRPr="00864504">
        <w:rPr>
          <w:rFonts w:ascii="Times New Roman" w:hAnsi="Times New Roman" w:cs="Times New Roman"/>
        </w:rPr>
        <w:t xml:space="preserve"> of </w:t>
      </w:r>
      <w:r>
        <w:rPr>
          <w:rFonts w:ascii="Times New Roman" w:hAnsi="Times New Roman" w:cs="Times New Roman"/>
        </w:rPr>
        <w:t>the genome</w:t>
      </w:r>
      <w:r w:rsidRPr="00864504">
        <w:rPr>
          <w:rFonts w:ascii="Times New Roman" w:hAnsi="Times New Roman" w:cs="Times New Roman"/>
        </w:rPr>
        <w:t xml:space="preserve"> (from valley to peak or form peak to valley), with positive slope corresponded to leading strand regions and negative slope corresponded to lagging strand regions. Then for the - strand of the reference genome, leading regions (- slope) and lagging regions (+slope) were automatically acquired. Similar to the annotation for transcription, indels were first annotated as + or – strand mutations based on the pyrimidine bases. Next, indels were counted as being on leading strand or lagging strand based on their occupancy in a leading or lagging region.</w:t>
      </w:r>
    </w:p>
    <w:p w14:paraId="076A4878" w14:textId="77777777" w:rsidR="006F713A" w:rsidRPr="00864504" w:rsidRDefault="006F713A" w:rsidP="006F713A">
      <w:pPr>
        <w:spacing w:line="360" w:lineRule="auto"/>
        <w:rPr>
          <w:rFonts w:ascii="Times New Roman" w:hAnsi="Times New Roman" w:cs="Times New Roman"/>
        </w:rPr>
      </w:pPr>
    </w:p>
    <w:p w14:paraId="136AEA67" w14:textId="77777777" w:rsidR="006F713A" w:rsidRPr="00864504" w:rsidRDefault="006F713A" w:rsidP="006F713A">
      <w:pPr>
        <w:keepNext/>
        <w:spacing w:line="360" w:lineRule="auto"/>
        <w:rPr>
          <w:rFonts w:ascii="Times New Roman" w:hAnsi="Times New Roman" w:cs="Times New Roman"/>
          <w:b/>
          <w:bCs/>
        </w:rPr>
      </w:pPr>
      <w:r w:rsidRPr="00864504">
        <w:rPr>
          <w:rFonts w:ascii="Times New Roman" w:hAnsi="Times New Roman" w:cs="Times New Roman"/>
          <w:b/>
          <w:bCs/>
        </w:rPr>
        <w:t>Detecting strand asymmetries across cancer types</w:t>
      </w:r>
    </w:p>
    <w:p w14:paraId="07AF3DD9"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Strand asymmetry analyses were based on the assignment of signature probabilities to each individual indel mutation (</w:t>
      </w:r>
      <w:r w:rsidRPr="00864504">
        <w:rPr>
          <w:rFonts w:ascii="Times New Roman" w:hAnsi="Times New Roman" w:cs="Times New Roman"/>
          <w:highlight w:val="yellow"/>
        </w:rPr>
        <w:t>expand if needed</w:t>
      </w:r>
      <w:r w:rsidRPr="00864504">
        <w:rPr>
          <w:rFonts w:ascii="Times New Roman" w:hAnsi="Times New Roman" w:cs="Times New Roman"/>
        </w:rPr>
        <w:t>). Only indels with the probability greater than or equal to 0.50 to a certain ID signature were retained. For each ID signature and for all cancer types having this mutational signature, we retrieved the number of indels on each strand/region. In strand asymmetries analyses, only cancer types with at least 1,000 somatic mutations unambiguously attributed to an individual mutational signature were included.</w:t>
      </w:r>
    </w:p>
    <w:p w14:paraId="68E46BCC" w14:textId="77777777" w:rsidR="006F713A" w:rsidRPr="00864504" w:rsidRDefault="006F713A" w:rsidP="006F713A">
      <w:pPr>
        <w:spacing w:line="360" w:lineRule="auto"/>
        <w:rPr>
          <w:rFonts w:ascii="Times New Roman" w:hAnsi="Times New Roman" w:cs="Times New Roman"/>
        </w:rPr>
      </w:pPr>
    </w:p>
    <w:p w14:paraId="1E085345" w14:textId="77777777" w:rsidR="006F713A" w:rsidRDefault="006F713A" w:rsidP="006F713A">
      <w:pPr>
        <w:spacing w:line="360" w:lineRule="auto"/>
        <w:rPr>
          <w:rFonts w:ascii="Times New Roman" w:hAnsi="Times New Roman" w:cs="Times New Roman"/>
        </w:rPr>
      </w:pPr>
      <w:r>
        <w:rPr>
          <w:rFonts w:ascii="Times New Roman" w:hAnsi="Times New Roman" w:cs="Times New Roman"/>
        </w:rPr>
        <w:t xml:space="preserve">For each </w:t>
      </w:r>
      <w:r w:rsidRPr="00C404B1">
        <w:rPr>
          <w:rFonts w:ascii="Times New Roman" w:hAnsi="Times New Roman" w:cs="Times New Roman"/>
        </w:rPr>
        <w:t>strand asymmetr</w:t>
      </w:r>
      <w:r>
        <w:rPr>
          <w:rFonts w:ascii="Times New Roman" w:hAnsi="Times New Roman" w:cs="Times New Roman"/>
        </w:rPr>
        <w:t>y analyses (</w:t>
      </w:r>
      <w:r w:rsidRPr="00864504">
        <w:rPr>
          <w:rFonts w:ascii="Times New Roman" w:hAnsi="Times New Roman" w:cs="Times New Roman"/>
        </w:rPr>
        <w:t>genic and intergenic region</w:t>
      </w:r>
      <w:r>
        <w:rPr>
          <w:rFonts w:ascii="Times New Roman" w:hAnsi="Times New Roman" w:cs="Times New Roman"/>
        </w:rPr>
        <w:t xml:space="preserve"> </w:t>
      </w:r>
      <w:r w:rsidRPr="00864504">
        <w:rPr>
          <w:rFonts w:ascii="Times New Roman" w:hAnsi="Times New Roman" w:cs="Times New Roman"/>
        </w:rPr>
        <w:t>asymmetry</w:t>
      </w:r>
      <w:r>
        <w:rPr>
          <w:rFonts w:ascii="Times New Roman" w:hAnsi="Times New Roman" w:cs="Times New Roman" w:hint="eastAsia"/>
        </w:rPr>
        <w:t>,</w:t>
      </w:r>
      <w:r>
        <w:rPr>
          <w:rFonts w:ascii="Times New Roman" w:hAnsi="Times New Roman" w:cs="Times New Roman"/>
        </w:rPr>
        <w:t xml:space="preserve"> </w:t>
      </w:r>
      <w:r w:rsidRPr="00864504">
        <w:rPr>
          <w:rFonts w:ascii="Times New Roman" w:hAnsi="Times New Roman" w:cs="Times New Roman"/>
        </w:rPr>
        <w:t>transcription strand asymmetry</w:t>
      </w:r>
      <w:r>
        <w:rPr>
          <w:rFonts w:ascii="Times New Roman" w:hAnsi="Times New Roman" w:cs="Times New Roman"/>
        </w:rPr>
        <w:t xml:space="preserve">, </w:t>
      </w:r>
      <w:r w:rsidRPr="00864504">
        <w:rPr>
          <w:rFonts w:ascii="Times New Roman" w:hAnsi="Times New Roman" w:cs="Times New Roman"/>
        </w:rPr>
        <w:t>replication strand asymmetry</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 xml:space="preserve"> indel mutations were split into two types and counted (</w:t>
      </w:r>
      <w:r w:rsidRPr="00864504">
        <w:rPr>
          <w:rFonts w:ascii="Times New Roman" w:hAnsi="Times New Roman" w:cs="Times New Roman"/>
        </w:rPr>
        <w:t xml:space="preserve">genic </w:t>
      </w:r>
      <w:r>
        <w:rPr>
          <w:rFonts w:ascii="Times New Roman" w:hAnsi="Times New Roman" w:cs="Times New Roman"/>
        </w:rPr>
        <w:t xml:space="preserve">vs </w:t>
      </w:r>
      <w:r w:rsidRPr="00864504">
        <w:rPr>
          <w:rFonts w:ascii="Times New Roman" w:hAnsi="Times New Roman" w:cs="Times New Roman"/>
        </w:rPr>
        <w:t>intergenic</w:t>
      </w:r>
      <w:r>
        <w:rPr>
          <w:rFonts w:ascii="Times New Roman" w:hAnsi="Times New Roman" w:cs="Times New Roman"/>
        </w:rPr>
        <w:t xml:space="preserve"> mutation, </w:t>
      </w:r>
      <w:r w:rsidRPr="00864504">
        <w:rPr>
          <w:rFonts w:ascii="Times New Roman" w:hAnsi="Times New Roman" w:cs="Times New Roman"/>
        </w:rPr>
        <w:t xml:space="preserve">leading strand </w:t>
      </w:r>
      <w:r>
        <w:rPr>
          <w:rFonts w:ascii="Times New Roman" w:hAnsi="Times New Roman" w:cs="Times New Roman"/>
        </w:rPr>
        <w:t xml:space="preserve">vs </w:t>
      </w:r>
      <w:r w:rsidRPr="00864504">
        <w:rPr>
          <w:rFonts w:ascii="Times New Roman" w:hAnsi="Times New Roman" w:cs="Times New Roman"/>
        </w:rPr>
        <w:t>lagging strand</w:t>
      </w:r>
      <w:r w:rsidRPr="007F1503">
        <w:rPr>
          <w:rFonts w:ascii="Times New Roman" w:hAnsi="Times New Roman" w:cs="Times New Roman"/>
        </w:rPr>
        <w:t xml:space="preserve"> </w:t>
      </w:r>
      <w:r>
        <w:rPr>
          <w:rFonts w:ascii="Times New Roman" w:hAnsi="Times New Roman" w:cs="Times New Roman"/>
        </w:rPr>
        <w:t xml:space="preserve">mutation, </w:t>
      </w:r>
      <w:r w:rsidRPr="00864504">
        <w:rPr>
          <w:rFonts w:ascii="Times New Roman" w:hAnsi="Times New Roman" w:cs="Times New Roman"/>
        </w:rPr>
        <w:t>un</w:t>
      </w:r>
      <w:r>
        <w:rPr>
          <w:rFonts w:ascii="Times New Roman" w:hAnsi="Times New Roman" w:cs="Times New Roman"/>
        </w:rPr>
        <w:t>-</w:t>
      </w:r>
      <w:r w:rsidRPr="00864504">
        <w:rPr>
          <w:rFonts w:ascii="Times New Roman" w:hAnsi="Times New Roman" w:cs="Times New Roman"/>
        </w:rPr>
        <w:t>transcribed</w:t>
      </w:r>
      <w:r>
        <w:rPr>
          <w:rFonts w:ascii="Times New Roman" w:hAnsi="Times New Roman" w:cs="Times New Roman"/>
        </w:rPr>
        <w:t xml:space="preserve"> strand vs </w:t>
      </w:r>
      <w:r w:rsidRPr="00864504">
        <w:rPr>
          <w:rFonts w:ascii="Times New Roman" w:hAnsi="Times New Roman" w:cs="Times New Roman"/>
        </w:rPr>
        <w:t>transcribed</w:t>
      </w:r>
      <w:r>
        <w:rPr>
          <w:rFonts w:ascii="Times New Roman" w:hAnsi="Times New Roman" w:cs="Times New Roman"/>
        </w:rPr>
        <w:t xml:space="preserve"> </w:t>
      </w:r>
      <w:r>
        <w:rPr>
          <w:rFonts w:ascii="Times New Roman" w:hAnsi="Times New Roman" w:cs="Times New Roman"/>
        </w:rPr>
        <w:lastRenderedPageBreak/>
        <w:t>strand mutation). The two types were denoted as +/- strand mutations strand mutations in all three cases. T</w:t>
      </w:r>
      <w:r w:rsidRPr="00864504">
        <w:rPr>
          <w:rFonts w:ascii="Times New Roman" w:hAnsi="Times New Roman" w:cs="Times New Roman"/>
        </w:rPr>
        <w:t xml:space="preserve">he ratio of real </w:t>
      </w:r>
      <w:r>
        <w:rPr>
          <w:rFonts w:ascii="Times New Roman" w:hAnsi="Times New Roman" w:cs="Times New Roman"/>
        </w:rPr>
        <w:t>somatic indels</w:t>
      </w:r>
      <w:r w:rsidRPr="00864504">
        <w:rPr>
          <w:rFonts w:ascii="Times New Roman" w:hAnsi="Times New Roman" w:cs="Times New Roman"/>
        </w:rPr>
        <w:t xml:space="preserve"> and the ratio of simulated </w:t>
      </w:r>
      <w:r>
        <w:rPr>
          <w:rFonts w:ascii="Times New Roman" w:hAnsi="Times New Roman" w:cs="Times New Roman"/>
        </w:rPr>
        <w:t>somatic indels was calculated separately:</w:t>
      </w:r>
    </w:p>
    <w:p w14:paraId="406F2F98" w14:textId="77777777" w:rsidR="006F713A" w:rsidRPr="00410A55" w:rsidRDefault="006F713A" w:rsidP="006F713A">
      <w:pPr>
        <w:spacing w:line="480" w:lineRule="auto"/>
        <w:rPr>
          <w:rFonts w:ascii="Times New Roman" w:hAnsi="Times New Roman" w:cs="Times New Roman"/>
          <w:i/>
        </w:rPr>
      </w:pPr>
      <m:oMathPara>
        <m:oMath>
          <m:r>
            <w:rPr>
              <w:rFonts w:ascii="Cambria Math" w:hAnsi="Cambria Math" w:cs="Times New Roman"/>
            </w:rPr>
            <m:t>Ratio Value=</m:t>
          </m:r>
          <m:f>
            <m:fPr>
              <m:ctrlPr>
                <w:rPr>
                  <w:rFonts w:ascii="Cambria Math" w:hAnsi="Cambria Math" w:cs="Times New Roman"/>
                  <w:i/>
                </w:rPr>
              </m:ctrlPr>
            </m:fPr>
            <m:num>
              <m:r>
                <w:rPr>
                  <w:rFonts w:ascii="Cambria Math" w:hAnsi="Cambria Math" w:cs="Times New Roman"/>
                </w:rPr>
                <m:t>+ strand mutation counts</m:t>
              </m:r>
            </m:num>
            <m:den>
              <m:r>
                <w:rPr>
                  <w:rFonts w:ascii="Cambria Math" w:hAnsi="Cambria Math" w:cs="Times New Roman"/>
                </w:rPr>
                <m:t>- strand mutation counts</m:t>
              </m:r>
            </m:den>
          </m:f>
        </m:oMath>
      </m:oMathPara>
    </w:p>
    <w:p w14:paraId="0481B689" w14:textId="77777777" w:rsidR="006F713A" w:rsidRDefault="006F713A" w:rsidP="006F713A">
      <w:pPr>
        <w:spacing w:line="480" w:lineRule="auto"/>
        <w:rPr>
          <w:rFonts w:ascii="Times New Roman" w:hAnsi="Times New Roman" w:cs="Times New Roman"/>
        </w:rPr>
      </w:pPr>
      <w:r>
        <w:rPr>
          <w:rFonts w:ascii="Times New Roman" w:hAnsi="Times New Roman" w:cs="Times New Roman"/>
        </w:rPr>
        <w:t>O</w:t>
      </w:r>
      <w:r w:rsidRPr="00864504">
        <w:rPr>
          <w:rFonts w:ascii="Times New Roman" w:hAnsi="Times New Roman" w:cs="Times New Roman"/>
        </w:rPr>
        <w:t xml:space="preserve">dds ratio between the ratio of real </w:t>
      </w:r>
      <w:r>
        <w:rPr>
          <w:rFonts w:ascii="Times New Roman" w:hAnsi="Times New Roman" w:cs="Times New Roman"/>
        </w:rPr>
        <w:t>somatic indels</w:t>
      </w:r>
      <w:r w:rsidRPr="00864504">
        <w:rPr>
          <w:rFonts w:ascii="Times New Roman" w:hAnsi="Times New Roman" w:cs="Times New Roman"/>
        </w:rPr>
        <w:t xml:space="preserve"> and the ratio of simulated </w:t>
      </w:r>
      <w:r>
        <w:rPr>
          <w:rFonts w:ascii="Times New Roman" w:hAnsi="Times New Roman" w:cs="Times New Roman"/>
        </w:rPr>
        <w:t>somatic indels was calculated:</w:t>
      </w:r>
    </w:p>
    <w:p w14:paraId="7F4450DA" w14:textId="77777777" w:rsidR="006F713A" w:rsidRPr="00956EFA" w:rsidRDefault="006F713A" w:rsidP="006F713A">
      <w:pPr>
        <w:spacing w:line="480" w:lineRule="auto"/>
        <w:rPr>
          <w:rFonts w:ascii="Times New Roman" w:hAnsi="Times New Roman" w:cs="Times New Roman"/>
          <w:sz w:val="20"/>
          <w:szCs w:val="21"/>
        </w:rPr>
      </w:pPr>
      <m:oMathPara>
        <m:oMath>
          <m:r>
            <w:rPr>
              <w:rFonts w:ascii="Cambria Math" w:hAnsi="Cambria Math" w:cs="Times New Roman"/>
            </w:rPr>
            <m:t>Odds Ratio=</m:t>
          </m:r>
          <m:f>
            <m:fPr>
              <m:ctrlPr>
                <w:rPr>
                  <w:rFonts w:ascii="Cambria Math" w:hAnsi="Cambria Math" w:cs="Times New Roman"/>
                  <w:i/>
                </w:rPr>
              </m:ctrlPr>
            </m:fPr>
            <m:num>
              <m:r>
                <w:rPr>
                  <w:rFonts w:ascii="Cambria Math" w:hAnsi="Cambria Math" w:cs="Times New Roman"/>
                </w:rPr>
                <m:t>Real Ratio Value</m:t>
              </m:r>
            </m:num>
            <m:den>
              <m:r>
                <w:rPr>
                  <w:rFonts w:ascii="Cambria Math" w:hAnsi="Cambria Math" w:cs="Times New Roman"/>
                </w:rPr>
                <m:t>Simulation Ratio Value</m:t>
              </m:r>
            </m:den>
          </m:f>
        </m:oMath>
      </m:oMathPara>
    </w:p>
    <w:p w14:paraId="7ADEA60A"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 xml:space="preserve">p values were calculated for the odds ratio using Fisher’s exact test. </w:t>
      </w:r>
      <w:r w:rsidRPr="00942584">
        <w:rPr>
          <w:rFonts w:ascii="Times New Roman" w:hAnsi="Times New Roman" w:cs="Times New Roman"/>
          <w:highlight w:val="yellow"/>
        </w:rPr>
        <w:t>Only strand asymmetries with p value &gt; 0.05 and odds ratios above 1.10 were considered showing strand asymmetries (</w:t>
      </w:r>
      <w:r>
        <w:rPr>
          <w:rFonts w:ascii="Times New Roman" w:hAnsi="Times New Roman" w:cs="Times New Roman"/>
          <w:highlight w:val="yellow"/>
        </w:rPr>
        <w:t>Do</w:t>
      </w:r>
      <w:r w:rsidRPr="00942584">
        <w:rPr>
          <w:rFonts w:ascii="Times New Roman" w:hAnsi="Times New Roman" w:cs="Times New Roman"/>
          <w:highlight w:val="yellow"/>
        </w:rPr>
        <w:t xml:space="preserve"> we</w:t>
      </w:r>
      <w:r>
        <w:rPr>
          <w:rFonts w:ascii="Times New Roman" w:hAnsi="Times New Roman" w:cs="Times New Roman"/>
          <w:highlight w:val="yellow"/>
        </w:rPr>
        <w:t xml:space="preserve"> want to</w:t>
      </w:r>
      <w:r w:rsidRPr="00942584">
        <w:rPr>
          <w:rFonts w:ascii="Times New Roman" w:hAnsi="Times New Roman" w:cs="Times New Roman"/>
          <w:highlight w:val="yellow"/>
        </w:rPr>
        <w:t xml:space="preserve"> use this criteria</w:t>
      </w:r>
      <w:r>
        <w:rPr>
          <w:rFonts w:ascii="Times New Roman" w:hAnsi="Times New Roman" w:cs="Times New Roman"/>
          <w:highlight w:val="yellow"/>
        </w:rPr>
        <w:t>?</w:t>
      </w:r>
      <w:r w:rsidRPr="00942584">
        <w:rPr>
          <w:rFonts w:ascii="Times New Roman" w:hAnsi="Times New Roman" w:cs="Times New Roman"/>
          <w:highlight w:val="yellow"/>
        </w:rPr>
        <w:t>).</w:t>
      </w:r>
    </w:p>
    <w:p w14:paraId="4A94CEBC" w14:textId="77777777" w:rsidR="006F713A" w:rsidRPr="00864504" w:rsidRDefault="006F713A" w:rsidP="006F713A">
      <w:pPr>
        <w:spacing w:line="360" w:lineRule="auto"/>
        <w:rPr>
          <w:rFonts w:ascii="Times New Roman" w:hAnsi="Times New Roman" w:cs="Times New Roman"/>
        </w:rPr>
      </w:pPr>
    </w:p>
    <w:p w14:paraId="49CBDAF0" w14:textId="77777777" w:rsidR="006F713A" w:rsidRPr="00864504" w:rsidRDefault="006F713A" w:rsidP="006F713A">
      <w:pPr>
        <w:spacing w:line="360" w:lineRule="auto"/>
        <w:rPr>
          <w:rFonts w:ascii="Times New Roman" w:hAnsi="Times New Roman" w:cs="Times New Roman"/>
        </w:rPr>
      </w:pPr>
    </w:p>
    <w:p w14:paraId="2C9AFE75" w14:textId="77777777" w:rsidR="006F713A" w:rsidRPr="00864504" w:rsidRDefault="006F713A" w:rsidP="006F713A">
      <w:pPr>
        <w:spacing w:line="360" w:lineRule="auto"/>
        <w:rPr>
          <w:rFonts w:ascii="Times New Roman" w:hAnsi="Times New Roman" w:cs="Times New Roman"/>
          <w:b/>
          <w:bCs/>
        </w:rPr>
      </w:pPr>
      <w:r w:rsidRPr="00864504">
        <w:rPr>
          <w:rFonts w:ascii="Times New Roman" w:hAnsi="Times New Roman" w:cs="Times New Roman"/>
          <w:b/>
          <w:bCs/>
        </w:rPr>
        <w:t>Analyses of replication timing across cancer types</w:t>
      </w:r>
    </w:p>
    <w:p w14:paraId="51209D1A"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Replication tim</w:t>
      </w:r>
      <w:r>
        <w:rPr>
          <w:rFonts w:ascii="Times New Roman" w:hAnsi="Times New Roman" w:cs="Times New Roman"/>
        </w:rPr>
        <w:t>ing</w:t>
      </w:r>
      <w:r w:rsidRPr="00864504">
        <w:rPr>
          <w:rFonts w:ascii="Times New Roman" w:hAnsi="Times New Roman" w:cs="Times New Roman"/>
        </w:rPr>
        <w:t xml:space="preserve"> data were obtained from XXX(</w:t>
      </w:r>
      <w:r w:rsidRPr="00864504">
        <w:rPr>
          <w:rFonts w:ascii="Times New Roman" w:hAnsi="Times New Roman" w:cs="Times New Roman"/>
          <w:highlight w:val="yellow"/>
        </w:rPr>
        <w:t>per_base_territories_20kb (2).mat – where does this table come from?</w:t>
      </w:r>
      <w:r w:rsidRPr="00864504">
        <w:rPr>
          <w:rFonts w:ascii="Times New Roman" w:hAnsi="Times New Roman" w:cs="Times New Roman"/>
        </w:rPr>
        <w:t>)</w:t>
      </w:r>
      <w:r>
        <w:rPr>
          <w:rFonts w:ascii="Times New Roman" w:hAnsi="Times New Roman" w:cs="Times New Roman"/>
        </w:rPr>
        <w:t xml:space="preserve"> &lt;was this the source of the peaks and valleys above?&gt;</w:t>
      </w:r>
      <w:r w:rsidRPr="00864504">
        <w:rPr>
          <w:rFonts w:ascii="Times New Roman" w:hAnsi="Times New Roman" w:cs="Times New Roman"/>
        </w:rPr>
        <w:t>. The replication time signals were sorted in a descending order and subsequently divided into deciles. Somatic indels were counted within the corresponding deciles based on their overlap with the replication domains in the examined deciles. As with other analyses, for each individual ID signature, the reported replication timing analyses included only cancer types with at least 1,000 somatic mutations unambiguously attributed to it.</w:t>
      </w:r>
    </w:p>
    <w:p w14:paraId="6B37DD0A" w14:textId="77777777" w:rsidR="006F713A" w:rsidRPr="00864504" w:rsidRDefault="006F713A" w:rsidP="006F713A">
      <w:pPr>
        <w:spacing w:line="360" w:lineRule="auto"/>
        <w:rPr>
          <w:rFonts w:ascii="Times New Roman" w:hAnsi="Times New Roman" w:cs="Times New Roman"/>
        </w:rPr>
      </w:pPr>
    </w:p>
    <w:p w14:paraId="5927A65E"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 xml:space="preserve">Replication timing mutation counts were generated for both real and simulated somatic indels. </w:t>
      </w:r>
    </w:p>
    <w:p w14:paraId="612646FA"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Normalized mutation density vectors across replication timing deciles were calculated</w:t>
      </w:r>
      <w:r>
        <w:rPr>
          <w:rFonts w:ascii="Times New Roman" w:hAnsi="Times New Roman" w:cs="Times New Roman"/>
        </w:rPr>
        <w:t xml:space="preserve"> as following</w:t>
      </w:r>
      <w:r w:rsidRPr="00864504">
        <w:rPr>
          <w:rFonts w:ascii="Times New Roman" w:hAnsi="Times New Roman" w:cs="Times New Roman"/>
        </w:rPr>
        <w:t xml:space="preserve">: </w:t>
      </w:r>
    </w:p>
    <w:p w14:paraId="147DD511" w14:textId="77777777" w:rsidR="006F713A" w:rsidRPr="00F435FE" w:rsidRDefault="006F713A" w:rsidP="006F713A">
      <w:pPr>
        <w:spacing w:line="360" w:lineRule="auto"/>
        <w:rPr>
          <w:rFonts w:ascii="Times New Roman" w:hAnsi="Times New Roman" w:cs="Times New Roman"/>
        </w:rPr>
      </w:pPr>
      <m:oMathPara>
        <m:oMath>
          <m:r>
            <w:rPr>
              <w:rFonts w:ascii="Cambria Math" w:hAnsi="Cambria Math" w:cs="Times New Roman"/>
            </w:rPr>
            <m:t>Normalized mutation density=</m:t>
          </m:r>
          <m:f>
            <m:fPr>
              <m:ctrlPr>
                <w:rPr>
                  <w:rFonts w:ascii="Cambria Math" w:hAnsi="Cambria Math" w:cs="Times New Roman"/>
                  <w:i/>
                </w:rPr>
              </m:ctrlPr>
            </m:fPr>
            <m:num>
              <m:r>
                <w:rPr>
                  <w:rFonts w:ascii="Cambria Math" w:hAnsi="Cambria Math" w:cs="Times New Roman"/>
                </w:rPr>
                <m:t>Real  somatic indels count</m:t>
              </m:r>
            </m:num>
            <m:den>
              <m:r>
                <w:rPr>
                  <w:rFonts w:ascii="Cambria Math" w:hAnsi="Cambria Math" w:cs="Times New Roman"/>
                </w:rPr>
                <m:t>Simulated somatic indels count</m:t>
              </m:r>
            </m:den>
          </m:f>
        </m:oMath>
      </m:oMathPara>
    </w:p>
    <w:p w14:paraId="3A63A466" w14:textId="77777777" w:rsidR="006F713A" w:rsidRDefault="006F713A" w:rsidP="006F713A">
      <w:pPr>
        <w:spacing w:line="360" w:lineRule="auto"/>
        <w:rPr>
          <w:rFonts w:ascii="Times New Roman" w:hAnsi="Times New Roman" w:cs="Times New Roman"/>
        </w:rPr>
      </w:pPr>
      <w:r w:rsidRPr="00864504">
        <w:rPr>
          <w:rFonts w:ascii="Times New Roman" w:hAnsi="Times New Roman" w:cs="Times New Roman"/>
        </w:rPr>
        <w:t>To classify whether the replication timing mutation density was increasing, flat, or decreasing, a linear</w:t>
      </w:r>
      <w:r>
        <w:rPr>
          <w:rFonts w:ascii="Times New Roman" w:hAnsi="Times New Roman" w:cs="Times New Roman"/>
        </w:rPr>
        <w:t xml:space="preserve"> </w:t>
      </w:r>
      <w:r w:rsidRPr="00864504">
        <w:rPr>
          <w:rFonts w:ascii="Times New Roman" w:hAnsi="Times New Roman" w:cs="Times New Roman"/>
        </w:rPr>
        <w:t xml:space="preserve">regression model </w:t>
      </w:r>
      <w:r>
        <w:rPr>
          <w:rFonts w:ascii="Times New Roman" w:hAnsi="Times New Roman" w:cs="Times New Roman"/>
        </w:rPr>
        <w:t xml:space="preserve">was fitted </w:t>
      </w:r>
      <w:r w:rsidRPr="00864504">
        <w:rPr>
          <w:rFonts w:ascii="Times New Roman" w:hAnsi="Times New Roman" w:cs="Times New Roman"/>
        </w:rPr>
        <w:t>to the values of the normalized mutation densities.</w:t>
      </w:r>
      <w:r>
        <w:rPr>
          <w:rFonts w:ascii="Times New Roman" w:hAnsi="Times New Roman" w:cs="Times New Roman"/>
        </w:rPr>
        <w:t xml:space="preserve"> An ID </w:t>
      </w:r>
      <w:r w:rsidRPr="00864504">
        <w:rPr>
          <w:rFonts w:ascii="Times New Roman" w:hAnsi="Times New Roman" w:cs="Times New Roman"/>
        </w:rPr>
        <w:t xml:space="preserve">signature was considered to be generally unaffected by replication timing </w:t>
      </w:r>
      <w:r>
        <w:rPr>
          <w:rFonts w:ascii="Times New Roman" w:hAnsi="Times New Roman" w:cs="Times New Roman"/>
        </w:rPr>
        <w:t>i</w:t>
      </w:r>
      <w:r w:rsidRPr="00864504">
        <w:rPr>
          <w:rFonts w:ascii="Times New Roman" w:hAnsi="Times New Roman" w:cs="Times New Roman"/>
        </w:rPr>
        <w:t xml:space="preserve">f the slope m was not statistically significant </w:t>
      </w:r>
      <w:r w:rsidRPr="00864504">
        <w:rPr>
          <w:rFonts w:ascii="Times New Roman" w:hAnsi="Times New Roman" w:cs="Times New Roman"/>
        </w:rPr>
        <w:lastRenderedPageBreak/>
        <w:t>from a flat line</w:t>
      </w:r>
      <w:r>
        <w:rPr>
          <w:rFonts w:ascii="Times New Roman" w:hAnsi="Times New Roman" w:cs="Times New Roman"/>
        </w:rPr>
        <w:t xml:space="preserve">. Otherwise, with </w:t>
      </w:r>
      <w:r w:rsidRPr="00864504">
        <w:rPr>
          <w:rFonts w:ascii="Times New Roman" w:hAnsi="Times New Roman" w:cs="Times New Roman"/>
        </w:rPr>
        <w:t>the slope m statistically significant from a flat line</w:t>
      </w:r>
      <w:r>
        <w:rPr>
          <w:rFonts w:ascii="Times New Roman" w:hAnsi="Times New Roman" w:cs="Times New Roman"/>
        </w:rPr>
        <w:t xml:space="preserve">, an ID </w:t>
      </w:r>
      <w:r w:rsidRPr="00864504">
        <w:rPr>
          <w:rFonts w:ascii="Times New Roman" w:hAnsi="Times New Roman" w:cs="Times New Roman"/>
        </w:rPr>
        <w:t>signature was considered to be</w:t>
      </w:r>
      <w:r>
        <w:rPr>
          <w:rFonts w:ascii="Times New Roman" w:hAnsi="Times New Roman" w:cs="Times New Roman"/>
        </w:rPr>
        <w:t xml:space="preserve"> </w:t>
      </w:r>
      <w:r w:rsidRPr="00864504">
        <w:rPr>
          <w:rFonts w:ascii="Times New Roman" w:hAnsi="Times New Roman" w:cs="Times New Roman"/>
        </w:rPr>
        <w:t xml:space="preserve">increasing from early to late replicating regions </w:t>
      </w:r>
      <w:r>
        <w:rPr>
          <w:rFonts w:ascii="Times New Roman" w:hAnsi="Times New Roman" w:cs="Times New Roman"/>
        </w:rPr>
        <w:t>i</w:t>
      </w:r>
      <w:r w:rsidRPr="00864504">
        <w:rPr>
          <w:rFonts w:ascii="Times New Roman" w:hAnsi="Times New Roman" w:cs="Times New Roman"/>
        </w:rPr>
        <w:t xml:space="preserve">f the slope m </w:t>
      </w:r>
      <w:r>
        <w:rPr>
          <w:rFonts w:ascii="Times New Roman" w:hAnsi="Times New Roman" w:cs="Times New Roman"/>
        </w:rPr>
        <w:t xml:space="preserve">&gt; 0, and </w:t>
      </w:r>
      <w:r w:rsidRPr="00864504">
        <w:rPr>
          <w:rFonts w:ascii="Times New Roman" w:hAnsi="Times New Roman" w:cs="Times New Roman"/>
        </w:rPr>
        <w:t xml:space="preserve">was considered to be decreasing from early to late replicating regions if the slope m </w:t>
      </w:r>
      <w:r>
        <w:rPr>
          <w:rFonts w:ascii="Times New Roman" w:hAnsi="Times New Roman" w:cs="Times New Roman"/>
        </w:rPr>
        <w:t>&lt; 0.</w:t>
      </w:r>
    </w:p>
    <w:p w14:paraId="65F4F7FB" w14:textId="77777777" w:rsidR="006F713A" w:rsidRPr="006F713A" w:rsidRDefault="006F713A" w:rsidP="008A1C58">
      <w:pPr>
        <w:spacing w:line="480" w:lineRule="auto"/>
        <w:rPr>
          <w:rFonts w:ascii="Times New Roman" w:hAnsi="Times New Roman" w:cs="Times New Roman"/>
          <w:sz w:val="24"/>
          <w:szCs w:val="24"/>
        </w:rPr>
      </w:pP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94" w:name="_Hlk191059301"/>
      <w:r w:rsidRPr="00D343FD">
        <w:rPr>
          <w:rFonts w:ascii="Times New Roman" w:hAnsi="Times New Roman" w:cs="Times New Roman"/>
          <w:sz w:val="24"/>
          <w:szCs w:val="24"/>
        </w:rPr>
        <w:t>RNASEH2b</w:t>
      </w:r>
      <w:bookmarkEnd w:id="94"/>
      <w:r w:rsidRPr="00D343FD">
        <w:rPr>
          <w:rFonts w:ascii="Times New Roman" w:hAnsi="Times New Roman" w:cs="Times New Roman"/>
          <w:sz w:val="24"/>
          <w:szCs w:val="24"/>
        </w:rPr>
        <w:t xml:space="preserve"> gene was selected for targeting. sgRAN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(Thermofisher scientific, Cat No C737303). Subsequently restrictive enzyme digesting of px330-S2-sgRNA2 plasmid with BsaI-HF (New England Biolabs, cat NEB #R3535) and cloning the digested fragment containing sgRNA2 into px330A-GFP-sgRNA1 plasmid to form px330A-GFP sgRNA1&amp;sgRNA2 plasmid by the golden gate assembly. Plasmid DNA was extracted and purified by QIAprep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w:t>
      </w:r>
      <w:r w:rsidRPr="00D343FD">
        <w:rPr>
          <w:rFonts w:ascii="Times New Roman" w:hAnsi="Times New Roman" w:cs="Times New Roman"/>
          <w:sz w:val="24"/>
          <w:szCs w:val="24"/>
        </w:rPr>
        <w:lastRenderedPageBreak/>
        <w:t xml:space="preserve">transfected with 2 μg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After 2 days of transfection, HEK293T cells were sorted to GFP-positive single cell into 96-well plate using FACSAria III (BD Biosciences). The single cell was continued to culture around 2 to 3 weeks in the 96-well plate until the colony could be visualized by eyes. Cell colonies were trypsinized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10min(ref 2).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μg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lastRenderedPageBreak/>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Genomic DNA of the completed knout out RNASEH2b cells were extracted using DNeasy Blood &amp; Tissue Kit (Qiagen cat no.69506) and sent for whole genome sequencing (NovogeneAIT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21"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End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function of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089D3376" w14:textId="77777777" w:rsidR="0060327B"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plsmid. </w:t>
      </w:r>
    </w:p>
    <w:p w14:paraId="2E5F7565" w14:textId="54A993F0"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lastRenderedPageBreak/>
        <w:t>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A897491" w14:textId="77777777" w:rsidR="00382668" w:rsidRPr="00382668" w:rsidRDefault="000B60F3" w:rsidP="00382668">
      <w:pPr>
        <w:pStyle w:val="Bibliography"/>
        <w:rPr>
          <w:rFonts w:ascii="Times New Roman" w:hAnsi="Times New Roman" w:cs="Times New Roman"/>
          <w:sz w:val="24"/>
        </w:rPr>
      </w:pPr>
      <w:r>
        <w:rPr>
          <w:szCs w:val="24"/>
        </w:rPr>
        <w:fldChar w:fldCharType="begin"/>
      </w:r>
      <w:r w:rsidR="00F663D5">
        <w:rPr>
          <w:szCs w:val="24"/>
        </w:rPr>
        <w:instrText xml:space="preserve"> ADDIN ZOTERO_BIBL {"uncited":[],"omitted":[],"custom":[]} CSL_BIBLIOGRAPHY </w:instrText>
      </w:r>
      <w:r>
        <w:rPr>
          <w:szCs w:val="24"/>
        </w:rPr>
        <w:fldChar w:fldCharType="separate"/>
      </w:r>
      <w:r w:rsidR="00382668" w:rsidRPr="00382668">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00382668" w:rsidRPr="00382668">
        <w:rPr>
          <w:rFonts w:ascii="Times New Roman" w:hAnsi="Times New Roman" w:cs="Times New Roman"/>
          <w:i/>
          <w:iCs/>
          <w:sz w:val="24"/>
        </w:rPr>
        <w:t>Science</w:t>
      </w:r>
      <w:r w:rsidR="00382668" w:rsidRPr="00382668">
        <w:rPr>
          <w:rFonts w:ascii="Times New Roman" w:hAnsi="Times New Roman" w:cs="Times New Roman"/>
          <w:sz w:val="24"/>
        </w:rPr>
        <w:t xml:space="preserve"> 354 (6312): 618–22. https://doi.org/10.1126/science.aag0299.</w:t>
      </w:r>
    </w:p>
    <w:p w14:paraId="5649A7C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382668">
        <w:rPr>
          <w:rFonts w:ascii="Times New Roman" w:hAnsi="Times New Roman" w:cs="Times New Roman"/>
          <w:i/>
          <w:iCs/>
          <w:sz w:val="24"/>
        </w:rPr>
        <w:t>Nature</w:t>
      </w:r>
      <w:r w:rsidRPr="00382668">
        <w:rPr>
          <w:rFonts w:ascii="Times New Roman" w:hAnsi="Times New Roman" w:cs="Times New Roman"/>
          <w:sz w:val="24"/>
        </w:rPr>
        <w:t xml:space="preserve"> 578 (7793): 94–101. https://doi.org/10.1038/s41586-020-1943-3.</w:t>
      </w:r>
    </w:p>
    <w:p w14:paraId="62B76E7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3215A2E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Bavi, Prashant, Stephen B. Baylin, Wojciech Bazant, Duncan Beardsmore, Timothy A. Beck, Sam Behjati, Andreas Behren, et al. 2020. ‘Pan-Cancer Analysis of Whole Genomes’. </w:t>
      </w:r>
      <w:r w:rsidRPr="00382668">
        <w:rPr>
          <w:rFonts w:ascii="Times New Roman" w:hAnsi="Times New Roman" w:cs="Times New Roman"/>
          <w:i/>
          <w:iCs/>
          <w:sz w:val="24"/>
        </w:rPr>
        <w:t>Nature</w:t>
      </w:r>
      <w:r w:rsidRPr="00382668">
        <w:rPr>
          <w:rFonts w:ascii="Times New Roman" w:hAnsi="Times New Roman" w:cs="Times New Roman"/>
          <w:sz w:val="24"/>
        </w:rPr>
        <w:t xml:space="preserve"> 578 (7793): 82–93. https://doi.org/10.1038/s41586-020-1969-6.</w:t>
      </w:r>
    </w:p>
    <w:p w14:paraId="031718F7"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382668">
        <w:rPr>
          <w:rFonts w:ascii="Times New Roman" w:hAnsi="Times New Roman" w:cs="Times New Roman"/>
          <w:i/>
          <w:iCs/>
          <w:sz w:val="24"/>
        </w:rPr>
        <w:t>Genome Research</w:t>
      </w:r>
      <w:r w:rsidRPr="00382668">
        <w:rPr>
          <w:rFonts w:ascii="Times New Roman" w:hAnsi="Times New Roman" w:cs="Times New Roman"/>
          <w:sz w:val="24"/>
        </w:rPr>
        <w:t xml:space="preserve"> 28 (5): 654–65. https://doi.org/10.1101/gr.230219.117.</w:t>
      </w:r>
    </w:p>
    <w:p w14:paraId="2825732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Boot, Arnoud, Alvin W.T. Ng, Fui Teen Chong, Szu Chi Ho, Willie Yu, Daniel S.W. Tan, N. Gopalakrishna Iyer, and Steven G. Roze. 2020. ‘Characterization of Colibactin-Associated Mutational Signature in an Asian Oral Squamous Cell Carcinoma and in Other Mucosal Tumor Types’. </w:t>
      </w:r>
      <w:r w:rsidRPr="00382668">
        <w:rPr>
          <w:rFonts w:ascii="Times New Roman" w:hAnsi="Times New Roman" w:cs="Times New Roman"/>
          <w:i/>
          <w:iCs/>
          <w:sz w:val="24"/>
        </w:rPr>
        <w:t>Genome Research</w:t>
      </w:r>
      <w:r w:rsidRPr="00382668">
        <w:rPr>
          <w:rFonts w:ascii="Times New Roman" w:hAnsi="Times New Roman" w:cs="Times New Roman"/>
          <w:sz w:val="24"/>
        </w:rPr>
        <w:t xml:space="preserve"> 30 (6): 803–13. https://doi.org/10.1101/gr.255620.119.</w:t>
      </w:r>
    </w:p>
    <w:p w14:paraId="3FC06F13"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382668">
        <w:rPr>
          <w:rFonts w:ascii="Times New Roman" w:hAnsi="Times New Roman" w:cs="Times New Roman"/>
          <w:i/>
          <w:iCs/>
          <w:sz w:val="24"/>
        </w:rPr>
        <w:t>Chemical Research in Toxicology</w:t>
      </w:r>
      <w:r w:rsidRPr="00382668">
        <w:rPr>
          <w:rFonts w:ascii="Times New Roman" w:hAnsi="Times New Roman" w:cs="Times New Roman"/>
          <w:sz w:val="24"/>
        </w:rPr>
        <w:t xml:space="preserve"> 37 (2): 234–47. https://doi.org/10.1021/acs.chemrestox.3c00255.</w:t>
      </w:r>
    </w:p>
    <w:p w14:paraId="547201B2"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Chen, Lei, Chong Zhang, Ruidong Xue, Mo Liu, Jian Bai, Jinxia Bao, Yin Wang, et al. 2024. ‘Deep Whole-Genome Analysis of 494 Hepatocellular Carcinomas’. </w:t>
      </w:r>
      <w:r w:rsidRPr="00382668">
        <w:rPr>
          <w:rFonts w:ascii="Times New Roman" w:hAnsi="Times New Roman" w:cs="Times New Roman"/>
          <w:i/>
          <w:iCs/>
          <w:sz w:val="24"/>
        </w:rPr>
        <w:t>Nature</w:t>
      </w:r>
      <w:r w:rsidRPr="00382668">
        <w:rPr>
          <w:rFonts w:ascii="Times New Roman" w:hAnsi="Times New Roman" w:cs="Times New Roman"/>
          <w:sz w:val="24"/>
        </w:rPr>
        <w:t>, March. https://doi.org/10.1038/s41586-024-07054-3.</w:t>
      </w:r>
    </w:p>
    <w:p w14:paraId="34B7E2A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0D7FFEF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382668">
        <w:rPr>
          <w:rFonts w:ascii="Times New Roman" w:hAnsi="Times New Roman" w:cs="Times New Roman"/>
          <w:i/>
          <w:iCs/>
          <w:sz w:val="24"/>
        </w:rPr>
        <w:t>Nature Medicine</w:t>
      </w:r>
      <w:r w:rsidRPr="00382668">
        <w:rPr>
          <w:rFonts w:ascii="Times New Roman" w:hAnsi="Times New Roman" w:cs="Times New Roman"/>
          <w:sz w:val="24"/>
        </w:rPr>
        <w:t xml:space="preserve"> 23 (4): 517–25. https://doi.org/10.1038/nm.4292.</w:t>
      </w:r>
    </w:p>
    <w:p w14:paraId="0264DD5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Degasperi, Andrea, Xueqing Zou, Tauanne Dias Amarante, Andrea Martinez-Martinez, Gene Ching Chiek Koh, João M.L. Dias, Laura Heskin, et al. 2022. ‘Substitution Mutational </w:t>
      </w:r>
      <w:r w:rsidRPr="00382668">
        <w:rPr>
          <w:rFonts w:ascii="Times New Roman" w:hAnsi="Times New Roman" w:cs="Times New Roman"/>
          <w:sz w:val="24"/>
        </w:rPr>
        <w:lastRenderedPageBreak/>
        <w:t xml:space="preserve">Signatures in Whole-Genome–Sequenced Cancers in the UK Population’. </w:t>
      </w:r>
      <w:r w:rsidRPr="00382668">
        <w:rPr>
          <w:rFonts w:ascii="Times New Roman" w:hAnsi="Times New Roman" w:cs="Times New Roman"/>
          <w:i/>
          <w:iCs/>
          <w:sz w:val="24"/>
        </w:rPr>
        <w:t>Science</w:t>
      </w:r>
      <w:r w:rsidRPr="00382668">
        <w:rPr>
          <w:rFonts w:ascii="Times New Roman" w:hAnsi="Times New Roman" w:cs="Times New Roman"/>
          <w:sz w:val="24"/>
        </w:rPr>
        <w:t xml:space="preserve"> 376 (6591). https://doi.org/10.1126/science.abl9283.</w:t>
      </w:r>
    </w:p>
    <w:p w14:paraId="728D02E3"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382668">
        <w:rPr>
          <w:rFonts w:ascii="Times New Roman" w:hAnsi="Times New Roman" w:cs="Times New Roman"/>
          <w:i/>
          <w:iCs/>
          <w:sz w:val="24"/>
        </w:rPr>
        <w:t>Nature Medicine</w:t>
      </w:r>
      <w:r w:rsidRPr="00382668">
        <w:rPr>
          <w:rFonts w:ascii="Times New Roman" w:hAnsi="Times New Roman" w:cs="Times New Roman"/>
          <w:sz w:val="24"/>
        </w:rPr>
        <w:t xml:space="preserve"> 26 (7): 1063–69. https://doi.org/10.1038/s41591-020-0908-2.</w:t>
      </w:r>
    </w:p>
    <w:p w14:paraId="26B4B0F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382668">
        <w:rPr>
          <w:rFonts w:ascii="Times New Roman" w:hAnsi="Times New Roman" w:cs="Times New Roman"/>
          <w:i/>
          <w:iCs/>
          <w:sz w:val="24"/>
        </w:rPr>
        <w:t>Cancer Cell</w:t>
      </w:r>
      <w:r w:rsidRPr="00382668">
        <w:rPr>
          <w:rFonts w:ascii="Times New Roman" w:hAnsi="Times New Roman" w:cs="Times New Roman"/>
          <w:sz w:val="24"/>
        </w:rPr>
        <w:t xml:space="preserve"> 35 (2): 256-266.e5. https://doi.org/10.1016/j.ccell.2018.12.011.</w:t>
      </w:r>
    </w:p>
    <w:p w14:paraId="7CF58689"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Hoang, Margaret L., Chung-Hsin Chen, Viktoriya S. Sidorenko, Jian He, Kathleen G. Dickman, Byeong Hwa Yun, Masaaki Moriya, et al. 2013. ‘Mutational Signature of Aristolochic Acid Exposure as Revealed by Whole-Exome Sequencing’. </w:t>
      </w:r>
      <w:r w:rsidRPr="00382668">
        <w:rPr>
          <w:rFonts w:ascii="Times New Roman" w:hAnsi="Times New Roman" w:cs="Times New Roman"/>
          <w:i/>
          <w:iCs/>
          <w:sz w:val="24"/>
        </w:rPr>
        <w:t>Science Translational Medicine</w:t>
      </w:r>
      <w:r w:rsidRPr="00382668">
        <w:rPr>
          <w:rFonts w:ascii="Times New Roman" w:hAnsi="Times New Roman" w:cs="Times New Roman"/>
          <w:sz w:val="24"/>
        </w:rPr>
        <w:t xml:space="preserve"> 5 (197). https://doi.org/10.1126/scitranslmed.3006200.</w:t>
      </w:r>
    </w:p>
    <w:p w14:paraId="7237264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382668">
        <w:rPr>
          <w:rFonts w:ascii="Times New Roman" w:hAnsi="Times New Roman" w:cs="Times New Roman"/>
          <w:i/>
          <w:iCs/>
          <w:sz w:val="24"/>
        </w:rPr>
        <w:t>Genome Research</w:t>
      </w:r>
      <w:r w:rsidRPr="00382668">
        <w:rPr>
          <w:rFonts w:ascii="Times New Roman" w:hAnsi="Times New Roman" w:cs="Times New Roman"/>
          <w:sz w:val="24"/>
        </w:rPr>
        <w:t xml:space="preserve"> 27 (9): 1475–86. https://doi.org/10.1101/gr.220038.116.</w:t>
      </w:r>
    </w:p>
    <w:p w14:paraId="48C59E4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Jiang, Nanhai, Yang Wu, and Steven G Rozen. 2024. ‘A New Approach to the Challenging Problem of Mutational Signature Attribution’. </w:t>
      </w:r>
      <w:r w:rsidRPr="00382668">
        <w:rPr>
          <w:rFonts w:ascii="Times New Roman" w:hAnsi="Times New Roman" w:cs="Times New Roman"/>
          <w:i/>
          <w:iCs/>
          <w:sz w:val="24"/>
        </w:rPr>
        <w:t>bioRxiv</w:t>
      </w:r>
      <w:r w:rsidRPr="00382668">
        <w:rPr>
          <w:rFonts w:ascii="Times New Roman" w:hAnsi="Times New Roman" w:cs="Times New Roman"/>
          <w:sz w:val="24"/>
        </w:rPr>
        <w:t>. https://doi.org/10.1101/2024.05.20.594967.</w:t>
      </w:r>
    </w:p>
    <w:p w14:paraId="60570F0B"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382668">
        <w:rPr>
          <w:rFonts w:ascii="Times New Roman" w:hAnsi="Times New Roman" w:cs="Times New Roman"/>
          <w:i/>
          <w:iCs/>
          <w:sz w:val="24"/>
        </w:rPr>
        <w:t>Nature Genetics</w:t>
      </w:r>
      <w:r w:rsidRPr="00382668">
        <w:rPr>
          <w:rFonts w:ascii="Times New Roman" w:hAnsi="Times New Roman" w:cs="Times New Roman"/>
          <w:sz w:val="24"/>
        </w:rPr>
        <w:t xml:space="preserve"> 56 (3): 541–52. https://doi.org/10.1038/s41588-024-01659-0.</w:t>
      </w:r>
    </w:p>
    <w:p w14:paraId="06E90AB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Koh, Gene Ching Chiek, Arjun Scott Nanda, Giuseppe Rinaldi, Soraya Boushaki, Andrea Degasperi, Cherif Badja, Andrew Marcel Pregnall, et al. 2025. ‘A Redefined InDel Taxonomy Provides Insights into Mutational Signatures’. </w:t>
      </w:r>
      <w:r w:rsidRPr="00382668">
        <w:rPr>
          <w:rFonts w:ascii="Times New Roman" w:hAnsi="Times New Roman" w:cs="Times New Roman"/>
          <w:i/>
          <w:iCs/>
          <w:sz w:val="24"/>
        </w:rPr>
        <w:t>Nature Genetics</w:t>
      </w:r>
      <w:r w:rsidRPr="00382668">
        <w:rPr>
          <w:rFonts w:ascii="Times New Roman" w:hAnsi="Times New Roman" w:cs="Times New Roman"/>
          <w:sz w:val="24"/>
        </w:rPr>
        <w:t>, April. https://doi.org/10.1038/s41588-025-02152-y.</w:t>
      </w:r>
    </w:p>
    <w:p w14:paraId="354DC429"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382668">
        <w:rPr>
          <w:rFonts w:ascii="Times New Roman" w:hAnsi="Times New Roman" w:cs="Times New Roman"/>
          <w:i/>
          <w:iCs/>
          <w:sz w:val="24"/>
        </w:rPr>
        <w:t>Cell</w:t>
      </w:r>
      <w:r w:rsidRPr="00382668">
        <w:rPr>
          <w:rFonts w:ascii="Times New Roman" w:hAnsi="Times New Roman" w:cs="Times New Roman"/>
          <w:sz w:val="24"/>
        </w:rPr>
        <w:t xml:space="preserve"> 177 (4): 821-836.e16. https://doi.org/10.1016/j.cell.2019.03.001.</w:t>
      </w:r>
    </w:p>
    <w:p w14:paraId="036B280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382668">
        <w:rPr>
          <w:rFonts w:ascii="Times New Roman" w:hAnsi="Times New Roman" w:cs="Times New Roman"/>
          <w:i/>
          <w:iCs/>
          <w:sz w:val="24"/>
        </w:rPr>
        <w:t>NAR Genomics and Bioinformatics</w:t>
      </w:r>
      <w:r w:rsidRPr="00382668">
        <w:rPr>
          <w:rFonts w:ascii="Times New Roman" w:hAnsi="Times New Roman" w:cs="Times New Roman"/>
          <w:sz w:val="24"/>
        </w:rPr>
        <w:t xml:space="preserve"> 5 (1): lqad005. https://doi.org/10.1093/nargab/lqad005.</w:t>
      </w:r>
    </w:p>
    <w:p w14:paraId="40EB1A7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Martínez-Jiménez, Francisco, Ali Movasati, Sascha Remy Brunner, Luan Nguyen, Peter Priestley, Edwin Cuppen, and Arne Van Hoeck. 2023. ‘Pan-Cancer Whole-Genome Comparison of Primary and Metastatic Solid Tumours’. </w:t>
      </w:r>
      <w:r w:rsidRPr="00382668">
        <w:rPr>
          <w:rFonts w:ascii="Times New Roman" w:hAnsi="Times New Roman" w:cs="Times New Roman"/>
          <w:i/>
          <w:iCs/>
          <w:sz w:val="24"/>
        </w:rPr>
        <w:t>Nature</w:t>
      </w:r>
      <w:r w:rsidRPr="00382668">
        <w:rPr>
          <w:rFonts w:ascii="Times New Roman" w:hAnsi="Times New Roman" w:cs="Times New Roman"/>
          <w:sz w:val="24"/>
        </w:rPr>
        <w:t xml:space="preserve"> 618 (7964): 333–41. https://doi.org/10.1038/s41586-023-06054-z.</w:t>
      </w:r>
    </w:p>
    <w:p w14:paraId="1663081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703B4C4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Ni Huang, Mi, John R. McPherson, Ioana Cutcutache, Bin Tean Teh, Patrick Tan, and Steven G. Rozen. 2015. ‘MSIseq: Software for Assessing Microsatellite Instability from Catalogs of Somatic Mutations’. </w:t>
      </w:r>
      <w:r w:rsidRPr="00382668">
        <w:rPr>
          <w:rFonts w:ascii="Times New Roman" w:hAnsi="Times New Roman" w:cs="Times New Roman"/>
          <w:i/>
          <w:iCs/>
          <w:sz w:val="24"/>
        </w:rPr>
        <w:t>Scientific Reports</w:t>
      </w:r>
      <w:r w:rsidRPr="00382668">
        <w:rPr>
          <w:rFonts w:ascii="Times New Roman" w:hAnsi="Times New Roman" w:cs="Times New Roman"/>
          <w:sz w:val="24"/>
        </w:rPr>
        <w:t xml:space="preserve"> 5 (1): 13321. https://doi.org/10.1038/srep13321.</w:t>
      </w:r>
    </w:p>
    <w:p w14:paraId="2DEA106B"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lastRenderedPageBreak/>
        <w:t xml:space="preserve">Nik-Zainal, Serena, Ludmil B. Alexandrov, David C. Wedge, Peter Van Loo, Christopher D. Greenman, Keiran Raine, David Jones, et al. 2012. ‘Mutational Processes Molding the Genomes of 21 Breast Cancers’. </w:t>
      </w:r>
      <w:r w:rsidRPr="00382668">
        <w:rPr>
          <w:rFonts w:ascii="Times New Roman" w:hAnsi="Times New Roman" w:cs="Times New Roman"/>
          <w:i/>
          <w:iCs/>
          <w:sz w:val="24"/>
        </w:rPr>
        <w:t>Cell</w:t>
      </w:r>
      <w:r w:rsidRPr="00382668">
        <w:rPr>
          <w:rFonts w:ascii="Times New Roman" w:hAnsi="Times New Roman" w:cs="Times New Roman"/>
          <w:sz w:val="24"/>
        </w:rPr>
        <w:t xml:space="preserve"> 149 (5): 979–93. https://doi.org/10.1016/j.cell.2012.04.024.</w:t>
      </w:r>
    </w:p>
    <w:p w14:paraId="07849D6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Poon, Song Ling, Mi Ni Huang, Yang Choo, John R McPherson, Willie Yu, Hong Lee Heng, Anna Gan, et al. 2015. ‘Mutation Signatures Implicate Aristolochic Acid in Bladder Cancer Development’. </w:t>
      </w:r>
      <w:r w:rsidRPr="00382668">
        <w:rPr>
          <w:rFonts w:ascii="Times New Roman" w:hAnsi="Times New Roman" w:cs="Times New Roman"/>
          <w:i/>
          <w:iCs/>
          <w:sz w:val="24"/>
        </w:rPr>
        <w:t>Genome Medicine</w:t>
      </w:r>
      <w:r w:rsidRPr="00382668">
        <w:rPr>
          <w:rFonts w:ascii="Times New Roman" w:hAnsi="Times New Roman" w:cs="Times New Roman"/>
          <w:sz w:val="24"/>
        </w:rPr>
        <w:t xml:space="preserve"> 7 (1): 38. https://doi.org/10.1186/s13073-015-0161-3.</w:t>
      </w:r>
    </w:p>
    <w:p w14:paraId="05986685"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382668">
        <w:rPr>
          <w:rFonts w:ascii="Times New Roman" w:hAnsi="Times New Roman" w:cs="Times New Roman"/>
          <w:i/>
          <w:iCs/>
          <w:sz w:val="24"/>
        </w:rPr>
        <w:t>Nature</w:t>
      </w:r>
      <w:r w:rsidRPr="00382668">
        <w:rPr>
          <w:rFonts w:ascii="Times New Roman" w:hAnsi="Times New Roman" w:cs="Times New Roman"/>
          <w:sz w:val="24"/>
        </w:rPr>
        <w:t xml:space="preserve"> 602 (7898): 623–31. https://doi.org/10.1038/s41586-022-04403-y.</w:t>
      </w:r>
    </w:p>
    <w:p w14:paraId="42A1C2D3"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382668">
        <w:rPr>
          <w:rFonts w:ascii="Times New Roman" w:hAnsi="Times New Roman" w:cs="Times New Roman"/>
          <w:i/>
          <w:iCs/>
          <w:sz w:val="24"/>
        </w:rPr>
        <w:t>Nature Genetics</w:t>
      </w:r>
      <w:r w:rsidRPr="00382668">
        <w:rPr>
          <w:rFonts w:ascii="Times New Roman" w:hAnsi="Times New Roman" w:cs="Times New Roman"/>
          <w:sz w:val="24"/>
        </w:rPr>
        <w:t xml:space="preserve"> 52 (11): 1189–97. https://doi.org/10.1038/s41588-020-0692-4.</w:t>
      </w:r>
    </w:p>
    <w:p w14:paraId="038B8379" w14:textId="0EE2827E"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22"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t>Joung, J., Konermann, S., Gootenberg,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Nat Protoc</w:t>
      </w:r>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9" w:author="Steve Rozen, Ph.D." w:date="2025-06-25T15:51:00Z" w:initials="SR">
    <w:p w14:paraId="2F9D9EF7" w14:textId="5FD30361" w:rsidR="006F083F" w:rsidRDefault="006F083F">
      <w:pPr>
        <w:pStyle w:val="CommentText"/>
      </w:pPr>
      <w:r>
        <w:rPr>
          <w:rStyle w:val="CommentReference"/>
        </w:rPr>
        <w:annotationRef/>
      </w:r>
      <w:r>
        <w:t>I simplified this by removing the concept of temporal change, which is not important.</w:t>
      </w:r>
    </w:p>
  </w:comment>
  <w:comment w:id="39" w:author="Mo Liu" w:date="2025-06-10T13:37:00Z" w:initials="ML">
    <w:p w14:paraId="0C994567" w14:textId="77777777" w:rsidR="00CC7CD8" w:rsidRDefault="00CC7CD8" w:rsidP="00CC7CD8">
      <w:pPr>
        <w:pStyle w:val="CommentText"/>
      </w:pPr>
      <w:r>
        <w:rPr>
          <w:rStyle w:val="CommentReference"/>
        </w:rPr>
        <w:annotationRef/>
      </w:r>
      <w:r>
        <w:t>This paragraph describes the importance of analyzing ID83 and ID89. additional evidence than AA.</w:t>
      </w:r>
    </w:p>
  </w:comment>
  <w:comment w:id="90" w:author="Mo Liu" w:date="2025-06-24T16:45:00Z" w:initials="ML">
    <w:p w14:paraId="7F453A41" w14:textId="77777777" w:rsidR="00FC0DE7" w:rsidRDefault="00FC0DE7" w:rsidP="00FC0DE7">
      <w:pPr>
        <w:pStyle w:val="CommentText"/>
      </w:pPr>
      <w:r>
        <w:rPr>
          <w:rStyle w:val="CommentReference"/>
        </w:rPr>
        <w:annotationRef/>
      </w:r>
      <w:r>
        <w:t>Should we mention this in the absract or claim it as a novelty?</w:t>
      </w:r>
    </w:p>
  </w:comment>
  <w:comment w:id="91" w:author="Mo Liu" w:date="2025-06-20T14:24:00Z" w:initials="ML">
    <w:p w14:paraId="5BDE848F" w14:textId="78A860AD" w:rsidR="004F5B35" w:rsidRDefault="004F5B35" w:rsidP="004F5B35">
      <w:pPr>
        <w:pStyle w:val="CommentText"/>
      </w:pPr>
      <w:r>
        <w:rPr>
          <w:rStyle w:val="CommentReference"/>
        </w:rPr>
        <w:annotationRef/>
      </w:r>
      <w:r>
        <w:t>Currently the InDel89 analysis is only available in human genome, so we didn’t do the indel89 analysis in yeast and mouse cell line. I think we need to mention this somewhere but do not have a clear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F9D9EF7" w15:done="0"/>
  <w15:commentEx w15:paraId="0C994567" w15:done="0"/>
  <w15:commentEx w15:paraId="7F453A41" w15:done="0"/>
  <w15:commentEx w15:paraId="5BDE84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CA91BC5" w16cex:dateUtc="2025-06-25T19:51:00Z"/>
  <w16cex:commentExtensible w16cex:durableId="71EDBB79" w16cex:dateUtc="2025-06-10T05:37:00Z"/>
  <w16cex:commentExtensible w16cex:durableId="6566E6AB" w16cex:dateUtc="2025-06-24T08:45:00Z"/>
  <w16cex:commentExtensible w16cex:durableId="2182850F" w16cex:dateUtc="2025-06-20T0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F9D9EF7" w16cid:durableId="5CA91BC5"/>
  <w16cid:commentId w16cid:paraId="0C994567" w16cid:durableId="71EDBB79"/>
  <w16cid:commentId w16cid:paraId="7F453A41" w16cid:durableId="6566E6AB"/>
  <w16cid:commentId w16cid:paraId="5BDE848F" w16cid:durableId="218285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72B63C" w14:textId="77777777" w:rsidR="00BD1F58" w:rsidRDefault="00BD1F58" w:rsidP="000F4F7D">
      <w:pPr>
        <w:spacing w:after="0" w:line="240" w:lineRule="auto"/>
      </w:pPr>
      <w:r>
        <w:separator/>
      </w:r>
    </w:p>
  </w:endnote>
  <w:endnote w:type="continuationSeparator" w:id="0">
    <w:p w14:paraId="7A14A66C" w14:textId="77777777" w:rsidR="00BD1F58" w:rsidRDefault="00BD1F58" w:rsidP="000F4F7D">
      <w:pPr>
        <w:spacing w:after="0" w:line="240" w:lineRule="auto"/>
      </w:pPr>
      <w:r>
        <w:continuationSeparator/>
      </w:r>
    </w:p>
  </w:endnote>
  <w:endnote w:type="continuationNotice" w:id="1">
    <w:p w14:paraId="3C76036F" w14:textId="77777777" w:rsidR="00BD1F58" w:rsidRDefault="00BD1F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22561" w14:textId="77777777" w:rsidR="00BD1F58" w:rsidRDefault="00BD1F58" w:rsidP="000F4F7D">
      <w:pPr>
        <w:spacing w:after="0" w:line="240" w:lineRule="auto"/>
      </w:pPr>
      <w:r>
        <w:separator/>
      </w:r>
    </w:p>
  </w:footnote>
  <w:footnote w:type="continuationSeparator" w:id="0">
    <w:p w14:paraId="4075EECE" w14:textId="77777777" w:rsidR="00BD1F58" w:rsidRDefault="00BD1F58" w:rsidP="000F4F7D">
      <w:pPr>
        <w:spacing w:after="0" w:line="240" w:lineRule="auto"/>
      </w:pPr>
      <w:r>
        <w:continuationSeparator/>
      </w:r>
    </w:p>
  </w:footnote>
  <w:footnote w:type="continuationNotice" w:id="1">
    <w:p w14:paraId="339E5770" w14:textId="77777777" w:rsidR="00BD1F58" w:rsidRDefault="00BD1F5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6FF6"/>
    <w:multiLevelType w:val="multilevel"/>
    <w:tmpl w:val="0BB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71D4A"/>
    <w:multiLevelType w:val="hybridMultilevel"/>
    <w:tmpl w:val="021E8652"/>
    <w:lvl w:ilvl="0" w:tplc="45AEB480">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527335399">
    <w:abstractNumId w:val="0"/>
  </w:num>
  <w:num w:numId="2" w16cid:durableId="13618777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492C"/>
    <w:rsid w:val="00006552"/>
    <w:rsid w:val="000069AB"/>
    <w:rsid w:val="00006A22"/>
    <w:rsid w:val="00006F4B"/>
    <w:rsid w:val="0001098F"/>
    <w:rsid w:val="00010E8B"/>
    <w:rsid w:val="0001155D"/>
    <w:rsid w:val="00012E71"/>
    <w:rsid w:val="00015498"/>
    <w:rsid w:val="000162A8"/>
    <w:rsid w:val="00017489"/>
    <w:rsid w:val="0002039C"/>
    <w:rsid w:val="000203CE"/>
    <w:rsid w:val="00022403"/>
    <w:rsid w:val="000225E6"/>
    <w:rsid w:val="00023943"/>
    <w:rsid w:val="00026480"/>
    <w:rsid w:val="00026972"/>
    <w:rsid w:val="000300A1"/>
    <w:rsid w:val="00030739"/>
    <w:rsid w:val="00031B25"/>
    <w:rsid w:val="000334C6"/>
    <w:rsid w:val="00034D57"/>
    <w:rsid w:val="00036E43"/>
    <w:rsid w:val="00040AA5"/>
    <w:rsid w:val="000414DE"/>
    <w:rsid w:val="00043892"/>
    <w:rsid w:val="00044368"/>
    <w:rsid w:val="00044859"/>
    <w:rsid w:val="000451F7"/>
    <w:rsid w:val="00046035"/>
    <w:rsid w:val="000468C8"/>
    <w:rsid w:val="00046B90"/>
    <w:rsid w:val="00047032"/>
    <w:rsid w:val="00047044"/>
    <w:rsid w:val="000470BE"/>
    <w:rsid w:val="00047718"/>
    <w:rsid w:val="0005078C"/>
    <w:rsid w:val="000525E5"/>
    <w:rsid w:val="000527C5"/>
    <w:rsid w:val="000528AC"/>
    <w:rsid w:val="00053EAF"/>
    <w:rsid w:val="00054E9A"/>
    <w:rsid w:val="00056AD0"/>
    <w:rsid w:val="00057F0B"/>
    <w:rsid w:val="00057FE6"/>
    <w:rsid w:val="00060376"/>
    <w:rsid w:val="000607E6"/>
    <w:rsid w:val="00060AB2"/>
    <w:rsid w:val="0006170F"/>
    <w:rsid w:val="00062705"/>
    <w:rsid w:val="00063F6D"/>
    <w:rsid w:val="000648E5"/>
    <w:rsid w:val="00065370"/>
    <w:rsid w:val="00066C65"/>
    <w:rsid w:val="000700A4"/>
    <w:rsid w:val="0007024B"/>
    <w:rsid w:val="0007267E"/>
    <w:rsid w:val="000727A6"/>
    <w:rsid w:val="00072A14"/>
    <w:rsid w:val="00072BA3"/>
    <w:rsid w:val="00072BC0"/>
    <w:rsid w:val="00074A03"/>
    <w:rsid w:val="000753CC"/>
    <w:rsid w:val="00076543"/>
    <w:rsid w:val="00076D0F"/>
    <w:rsid w:val="00077ACF"/>
    <w:rsid w:val="00077FBE"/>
    <w:rsid w:val="00082B6A"/>
    <w:rsid w:val="00083A80"/>
    <w:rsid w:val="00084811"/>
    <w:rsid w:val="00084B01"/>
    <w:rsid w:val="00085038"/>
    <w:rsid w:val="00086154"/>
    <w:rsid w:val="00091477"/>
    <w:rsid w:val="00091D7E"/>
    <w:rsid w:val="00093FDB"/>
    <w:rsid w:val="00094E81"/>
    <w:rsid w:val="000952C3"/>
    <w:rsid w:val="00095A21"/>
    <w:rsid w:val="000963E9"/>
    <w:rsid w:val="000969B0"/>
    <w:rsid w:val="000971A2"/>
    <w:rsid w:val="00097319"/>
    <w:rsid w:val="00097621"/>
    <w:rsid w:val="0009775B"/>
    <w:rsid w:val="00097928"/>
    <w:rsid w:val="00097C8E"/>
    <w:rsid w:val="000A0919"/>
    <w:rsid w:val="000A0AD0"/>
    <w:rsid w:val="000A1891"/>
    <w:rsid w:val="000A1C46"/>
    <w:rsid w:val="000A229C"/>
    <w:rsid w:val="000A4005"/>
    <w:rsid w:val="000A6499"/>
    <w:rsid w:val="000A6AB6"/>
    <w:rsid w:val="000A7F29"/>
    <w:rsid w:val="000A7F94"/>
    <w:rsid w:val="000B1A58"/>
    <w:rsid w:val="000B20C0"/>
    <w:rsid w:val="000B28EC"/>
    <w:rsid w:val="000B3E30"/>
    <w:rsid w:val="000B432D"/>
    <w:rsid w:val="000B60F3"/>
    <w:rsid w:val="000B64A6"/>
    <w:rsid w:val="000C1D28"/>
    <w:rsid w:val="000C1E0A"/>
    <w:rsid w:val="000C2FAC"/>
    <w:rsid w:val="000C31CE"/>
    <w:rsid w:val="000C4C79"/>
    <w:rsid w:val="000C4DD9"/>
    <w:rsid w:val="000C592E"/>
    <w:rsid w:val="000C7C5D"/>
    <w:rsid w:val="000C7E8B"/>
    <w:rsid w:val="000D06E8"/>
    <w:rsid w:val="000D0954"/>
    <w:rsid w:val="000D1658"/>
    <w:rsid w:val="000D2029"/>
    <w:rsid w:val="000D2AA3"/>
    <w:rsid w:val="000D2AB6"/>
    <w:rsid w:val="000D2C31"/>
    <w:rsid w:val="000D2EB7"/>
    <w:rsid w:val="000D2F3E"/>
    <w:rsid w:val="000D3282"/>
    <w:rsid w:val="000D32AA"/>
    <w:rsid w:val="000D3EB3"/>
    <w:rsid w:val="000D4E24"/>
    <w:rsid w:val="000D64BC"/>
    <w:rsid w:val="000D720B"/>
    <w:rsid w:val="000D7B05"/>
    <w:rsid w:val="000D7C63"/>
    <w:rsid w:val="000D7DC7"/>
    <w:rsid w:val="000E0C06"/>
    <w:rsid w:val="000E2116"/>
    <w:rsid w:val="000E2AC9"/>
    <w:rsid w:val="000E2C65"/>
    <w:rsid w:val="000E7FD3"/>
    <w:rsid w:val="000F063B"/>
    <w:rsid w:val="000F38A3"/>
    <w:rsid w:val="000F3B41"/>
    <w:rsid w:val="000F43E2"/>
    <w:rsid w:val="000F4E09"/>
    <w:rsid w:val="000F4F7D"/>
    <w:rsid w:val="000F5DF0"/>
    <w:rsid w:val="000F6298"/>
    <w:rsid w:val="000F7EBA"/>
    <w:rsid w:val="001008A8"/>
    <w:rsid w:val="0010100B"/>
    <w:rsid w:val="001023BE"/>
    <w:rsid w:val="001023F8"/>
    <w:rsid w:val="0010286A"/>
    <w:rsid w:val="00102B51"/>
    <w:rsid w:val="00103A9D"/>
    <w:rsid w:val="00104076"/>
    <w:rsid w:val="001049D3"/>
    <w:rsid w:val="00105552"/>
    <w:rsid w:val="0010566E"/>
    <w:rsid w:val="00107097"/>
    <w:rsid w:val="001120AB"/>
    <w:rsid w:val="00112E7A"/>
    <w:rsid w:val="00114462"/>
    <w:rsid w:val="00114E7D"/>
    <w:rsid w:val="00115714"/>
    <w:rsid w:val="00116151"/>
    <w:rsid w:val="0012014E"/>
    <w:rsid w:val="00121618"/>
    <w:rsid w:val="00122E43"/>
    <w:rsid w:val="0012530B"/>
    <w:rsid w:val="00125A23"/>
    <w:rsid w:val="0012630C"/>
    <w:rsid w:val="00130492"/>
    <w:rsid w:val="0013091E"/>
    <w:rsid w:val="0013144B"/>
    <w:rsid w:val="0013232C"/>
    <w:rsid w:val="00132D3A"/>
    <w:rsid w:val="001334A8"/>
    <w:rsid w:val="00134D06"/>
    <w:rsid w:val="00135170"/>
    <w:rsid w:val="0013544A"/>
    <w:rsid w:val="0013744E"/>
    <w:rsid w:val="00140D13"/>
    <w:rsid w:val="00141969"/>
    <w:rsid w:val="001461BD"/>
    <w:rsid w:val="00147AD8"/>
    <w:rsid w:val="00150675"/>
    <w:rsid w:val="001525E7"/>
    <w:rsid w:val="00153162"/>
    <w:rsid w:val="001536B3"/>
    <w:rsid w:val="001549D2"/>
    <w:rsid w:val="00154AD2"/>
    <w:rsid w:val="00160177"/>
    <w:rsid w:val="00162BA6"/>
    <w:rsid w:val="00164CA7"/>
    <w:rsid w:val="00167489"/>
    <w:rsid w:val="00170331"/>
    <w:rsid w:val="001719D1"/>
    <w:rsid w:val="00171D4F"/>
    <w:rsid w:val="0017529F"/>
    <w:rsid w:val="001759C0"/>
    <w:rsid w:val="00175A4F"/>
    <w:rsid w:val="0018380F"/>
    <w:rsid w:val="00184CEA"/>
    <w:rsid w:val="001857D3"/>
    <w:rsid w:val="00185AE9"/>
    <w:rsid w:val="0018652B"/>
    <w:rsid w:val="001865AC"/>
    <w:rsid w:val="001865DC"/>
    <w:rsid w:val="00187D38"/>
    <w:rsid w:val="00187F59"/>
    <w:rsid w:val="00190CFD"/>
    <w:rsid w:val="0019173B"/>
    <w:rsid w:val="001925AB"/>
    <w:rsid w:val="001938EC"/>
    <w:rsid w:val="001947A6"/>
    <w:rsid w:val="001959B6"/>
    <w:rsid w:val="001961FC"/>
    <w:rsid w:val="001A044C"/>
    <w:rsid w:val="001A206F"/>
    <w:rsid w:val="001A4027"/>
    <w:rsid w:val="001A4173"/>
    <w:rsid w:val="001A6C46"/>
    <w:rsid w:val="001A768B"/>
    <w:rsid w:val="001B063A"/>
    <w:rsid w:val="001B222F"/>
    <w:rsid w:val="001B264C"/>
    <w:rsid w:val="001B62EF"/>
    <w:rsid w:val="001B7BC8"/>
    <w:rsid w:val="001C05A7"/>
    <w:rsid w:val="001C1806"/>
    <w:rsid w:val="001C1AB1"/>
    <w:rsid w:val="001C3296"/>
    <w:rsid w:val="001C475F"/>
    <w:rsid w:val="001C490D"/>
    <w:rsid w:val="001C5197"/>
    <w:rsid w:val="001C5383"/>
    <w:rsid w:val="001C57C6"/>
    <w:rsid w:val="001C5909"/>
    <w:rsid w:val="001C77AC"/>
    <w:rsid w:val="001C790F"/>
    <w:rsid w:val="001D09B6"/>
    <w:rsid w:val="001D129C"/>
    <w:rsid w:val="001D319F"/>
    <w:rsid w:val="001D3FCA"/>
    <w:rsid w:val="001D4371"/>
    <w:rsid w:val="001D49B1"/>
    <w:rsid w:val="001D4B5D"/>
    <w:rsid w:val="001D4FEC"/>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555B"/>
    <w:rsid w:val="001F5B14"/>
    <w:rsid w:val="00200278"/>
    <w:rsid w:val="0020049A"/>
    <w:rsid w:val="00200DD1"/>
    <w:rsid w:val="002016F1"/>
    <w:rsid w:val="00203BB5"/>
    <w:rsid w:val="00204E1A"/>
    <w:rsid w:val="00206B0E"/>
    <w:rsid w:val="00206EFF"/>
    <w:rsid w:val="00211FBF"/>
    <w:rsid w:val="00212500"/>
    <w:rsid w:val="002133F0"/>
    <w:rsid w:val="002147D4"/>
    <w:rsid w:val="00215340"/>
    <w:rsid w:val="00217A45"/>
    <w:rsid w:val="002225D2"/>
    <w:rsid w:val="002228C8"/>
    <w:rsid w:val="0022341A"/>
    <w:rsid w:val="002244B0"/>
    <w:rsid w:val="0022525C"/>
    <w:rsid w:val="00231172"/>
    <w:rsid w:val="002312D2"/>
    <w:rsid w:val="00231AAB"/>
    <w:rsid w:val="00232D17"/>
    <w:rsid w:val="00234ED1"/>
    <w:rsid w:val="002379E4"/>
    <w:rsid w:val="002410D2"/>
    <w:rsid w:val="0024585D"/>
    <w:rsid w:val="00246852"/>
    <w:rsid w:val="00246C6F"/>
    <w:rsid w:val="002474CE"/>
    <w:rsid w:val="00253642"/>
    <w:rsid w:val="0025472B"/>
    <w:rsid w:val="00254A51"/>
    <w:rsid w:val="00255AAF"/>
    <w:rsid w:val="0025616A"/>
    <w:rsid w:val="00256C63"/>
    <w:rsid w:val="002605DC"/>
    <w:rsid w:val="00260D3B"/>
    <w:rsid w:val="002620BC"/>
    <w:rsid w:val="00263484"/>
    <w:rsid w:val="00263BF2"/>
    <w:rsid w:val="002644F9"/>
    <w:rsid w:val="00265F58"/>
    <w:rsid w:val="00267C32"/>
    <w:rsid w:val="0027408B"/>
    <w:rsid w:val="0027442E"/>
    <w:rsid w:val="0027641B"/>
    <w:rsid w:val="0027660C"/>
    <w:rsid w:val="00276B71"/>
    <w:rsid w:val="002774AC"/>
    <w:rsid w:val="00280D5C"/>
    <w:rsid w:val="00281C42"/>
    <w:rsid w:val="00282308"/>
    <w:rsid w:val="00286222"/>
    <w:rsid w:val="002869EE"/>
    <w:rsid w:val="00286AAA"/>
    <w:rsid w:val="00286CDE"/>
    <w:rsid w:val="00290D76"/>
    <w:rsid w:val="00291BE7"/>
    <w:rsid w:val="0029228C"/>
    <w:rsid w:val="00293743"/>
    <w:rsid w:val="00294EEB"/>
    <w:rsid w:val="00296211"/>
    <w:rsid w:val="002A0658"/>
    <w:rsid w:val="002A164A"/>
    <w:rsid w:val="002A168B"/>
    <w:rsid w:val="002A186B"/>
    <w:rsid w:val="002A1AF8"/>
    <w:rsid w:val="002A1B16"/>
    <w:rsid w:val="002A1DB9"/>
    <w:rsid w:val="002A43D2"/>
    <w:rsid w:val="002A4C30"/>
    <w:rsid w:val="002A64FF"/>
    <w:rsid w:val="002B251F"/>
    <w:rsid w:val="002B2EAD"/>
    <w:rsid w:val="002B316E"/>
    <w:rsid w:val="002B3495"/>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AFC"/>
    <w:rsid w:val="002C3E48"/>
    <w:rsid w:val="002C632E"/>
    <w:rsid w:val="002C6478"/>
    <w:rsid w:val="002D0342"/>
    <w:rsid w:val="002D0A8B"/>
    <w:rsid w:val="002D1F6A"/>
    <w:rsid w:val="002D24CC"/>
    <w:rsid w:val="002D2EE8"/>
    <w:rsid w:val="002D30B0"/>
    <w:rsid w:val="002D4A23"/>
    <w:rsid w:val="002D5152"/>
    <w:rsid w:val="002D51F7"/>
    <w:rsid w:val="002D58F2"/>
    <w:rsid w:val="002D665B"/>
    <w:rsid w:val="002D6FC0"/>
    <w:rsid w:val="002E0F8C"/>
    <w:rsid w:val="002E249A"/>
    <w:rsid w:val="002E2D79"/>
    <w:rsid w:val="002E40C7"/>
    <w:rsid w:val="002E6020"/>
    <w:rsid w:val="002E67CC"/>
    <w:rsid w:val="002F0098"/>
    <w:rsid w:val="002F171A"/>
    <w:rsid w:val="002F200F"/>
    <w:rsid w:val="002F283E"/>
    <w:rsid w:val="002F33E9"/>
    <w:rsid w:val="002F373F"/>
    <w:rsid w:val="002F5393"/>
    <w:rsid w:val="002F5E7E"/>
    <w:rsid w:val="002F5F56"/>
    <w:rsid w:val="002F68F9"/>
    <w:rsid w:val="002F7F90"/>
    <w:rsid w:val="003020F3"/>
    <w:rsid w:val="003028D1"/>
    <w:rsid w:val="00303B16"/>
    <w:rsid w:val="00304034"/>
    <w:rsid w:val="003063D3"/>
    <w:rsid w:val="0031016E"/>
    <w:rsid w:val="00311A57"/>
    <w:rsid w:val="003128DC"/>
    <w:rsid w:val="00323E61"/>
    <w:rsid w:val="003267ED"/>
    <w:rsid w:val="00326B14"/>
    <w:rsid w:val="00326D63"/>
    <w:rsid w:val="00327535"/>
    <w:rsid w:val="00327E5C"/>
    <w:rsid w:val="00330C8B"/>
    <w:rsid w:val="00330CA2"/>
    <w:rsid w:val="0033122A"/>
    <w:rsid w:val="00332310"/>
    <w:rsid w:val="00332418"/>
    <w:rsid w:val="00333A49"/>
    <w:rsid w:val="003345AF"/>
    <w:rsid w:val="00334F1B"/>
    <w:rsid w:val="003404DC"/>
    <w:rsid w:val="00341629"/>
    <w:rsid w:val="0034283E"/>
    <w:rsid w:val="00343520"/>
    <w:rsid w:val="003435F6"/>
    <w:rsid w:val="00343D4A"/>
    <w:rsid w:val="00344529"/>
    <w:rsid w:val="00344D0A"/>
    <w:rsid w:val="0035017E"/>
    <w:rsid w:val="00350184"/>
    <w:rsid w:val="00350689"/>
    <w:rsid w:val="00350BA9"/>
    <w:rsid w:val="00350CF6"/>
    <w:rsid w:val="00351BEF"/>
    <w:rsid w:val="00351D93"/>
    <w:rsid w:val="00352004"/>
    <w:rsid w:val="0035297A"/>
    <w:rsid w:val="00354A8F"/>
    <w:rsid w:val="003552DA"/>
    <w:rsid w:val="003558A3"/>
    <w:rsid w:val="00356C17"/>
    <w:rsid w:val="003570BC"/>
    <w:rsid w:val="00357EC0"/>
    <w:rsid w:val="00360CB2"/>
    <w:rsid w:val="0036154F"/>
    <w:rsid w:val="00365C63"/>
    <w:rsid w:val="0036685B"/>
    <w:rsid w:val="00366C97"/>
    <w:rsid w:val="00366D3A"/>
    <w:rsid w:val="0037178E"/>
    <w:rsid w:val="00371F1F"/>
    <w:rsid w:val="00372C91"/>
    <w:rsid w:val="00372F43"/>
    <w:rsid w:val="00374059"/>
    <w:rsid w:val="0037464F"/>
    <w:rsid w:val="0037608B"/>
    <w:rsid w:val="00376164"/>
    <w:rsid w:val="00381638"/>
    <w:rsid w:val="00382668"/>
    <w:rsid w:val="00383988"/>
    <w:rsid w:val="00383C4D"/>
    <w:rsid w:val="00383E26"/>
    <w:rsid w:val="00384577"/>
    <w:rsid w:val="00386606"/>
    <w:rsid w:val="00386D65"/>
    <w:rsid w:val="003911B1"/>
    <w:rsid w:val="003911E3"/>
    <w:rsid w:val="00391A3A"/>
    <w:rsid w:val="00394149"/>
    <w:rsid w:val="00394B96"/>
    <w:rsid w:val="00394FCF"/>
    <w:rsid w:val="0039644F"/>
    <w:rsid w:val="0039733B"/>
    <w:rsid w:val="003A0056"/>
    <w:rsid w:val="003A0CD0"/>
    <w:rsid w:val="003A1297"/>
    <w:rsid w:val="003A34D2"/>
    <w:rsid w:val="003A4923"/>
    <w:rsid w:val="003A5193"/>
    <w:rsid w:val="003A61FD"/>
    <w:rsid w:val="003A63AB"/>
    <w:rsid w:val="003A651F"/>
    <w:rsid w:val="003A729B"/>
    <w:rsid w:val="003B0160"/>
    <w:rsid w:val="003B22AD"/>
    <w:rsid w:val="003B302B"/>
    <w:rsid w:val="003B6E15"/>
    <w:rsid w:val="003C040C"/>
    <w:rsid w:val="003C132F"/>
    <w:rsid w:val="003C281E"/>
    <w:rsid w:val="003C298A"/>
    <w:rsid w:val="003C3043"/>
    <w:rsid w:val="003C3474"/>
    <w:rsid w:val="003C494E"/>
    <w:rsid w:val="003C49C1"/>
    <w:rsid w:val="003C718A"/>
    <w:rsid w:val="003D0B91"/>
    <w:rsid w:val="003D194E"/>
    <w:rsid w:val="003D57E6"/>
    <w:rsid w:val="003D5BC9"/>
    <w:rsid w:val="003D71E8"/>
    <w:rsid w:val="003D7B53"/>
    <w:rsid w:val="003D7E27"/>
    <w:rsid w:val="003D7FAC"/>
    <w:rsid w:val="003E0A31"/>
    <w:rsid w:val="003E11F9"/>
    <w:rsid w:val="003E150E"/>
    <w:rsid w:val="003E2879"/>
    <w:rsid w:val="003E3342"/>
    <w:rsid w:val="003E5861"/>
    <w:rsid w:val="003E6C29"/>
    <w:rsid w:val="003E7179"/>
    <w:rsid w:val="003E7E0F"/>
    <w:rsid w:val="003F001C"/>
    <w:rsid w:val="003F1927"/>
    <w:rsid w:val="003F1FF0"/>
    <w:rsid w:val="003F2736"/>
    <w:rsid w:val="003F5A79"/>
    <w:rsid w:val="003F6FBF"/>
    <w:rsid w:val="003F75F8"/>
    <w:rsid w:val="004003A5"/>
    <w:rsid w:val="00401A94"/>
    <w:rsid w:val="00401B21"/>
    <w:rsid w:val="004047BB"/>
    <w:rsid w:val="0040678F"/>
    <w:rsid w:val="00407605"/>
    <w:rsid w:val="00407927"/>
    <w:rsid w:val="004104A1"/>
    <w:rsid w:val="004119F9"/>
    <w:rsid w:val="00412E3E"/>
    <w:rsid w:val="00413EF2"/>
    <w:rsid w:val="0041495F"/>
    <w:rsid w:val="00414F16"/>
    <w:rsid w:val="00416273"/>
    <w:rsid w:val="0041649A"/>
    <w:rsid w:val="004165A8"/>
    <w:rsid w:val="00420585"/>
    <w:rsid w:val="004235BD"/>
    <w:rsid w:val="00423B7F"/>
    <w:rsid w:val="004241E0"/>
    <w:rsid w:val="004246FD"/>
    <w:rsid w:val="004259F1"/>
    <w:rsid w:val="00425EB6"/>
    <w:rsid w:val="00427567"/>
    <w:rsid w:val="00427DFB"/>
    <w:rsid w:val="00431AB2"/>
    <w:rsid w:val="00432385"/>
    <w:rsid w:val="004326D4"/>
    <w:rsid w:val="00432CCA"/>
    <w:rsid w:val="004350F9"/>
    <w:rsid w:val="00435508"/>
    <w:rsid w:val="00442D83"/>
    <w:rsid w:val="0044464A"/>
    <w:rsid w:val="0044657C"/>
    <w:rsid w:val="00446E5B"/>
    <w:rsid w:val="00447794"/>
    <w:rsid w:val="004522E4"/>
    <w:rsid w:val="00453ADF"/>
    <w:rsid w:val="004547AB"/>
    <w:rsid w:val="0045501C"/>
    <w:rsid w:val="00455482"/>
    <w:rsid w:val="00464AD3"/>
    <w:rsid w:val="00464AFE"/>
    <w:rsid w:val="00465904"/>
    <w:rsid w:val="00466EBC"/>
    <w:rsid w:val="00470BD2"/>
    <w:rsid w:val="00471B49"/>
    <w:rsid w:val="00472B1F"/>
    <w:rsid w:val="00472D8C"/>
    <w:rsid w:val="0047472C"/>
    <w:rsid w:val="00475D49"/>
    <w:rsid w:val="00477509"/>
    <w:rsid w:val="00477E63"/>
    <w:rsid w:val="0048034F"/>
    <w:rsid w:val="0048166A"/>
    <w:rsid w:val="0048271B"/>
    <w:rsid w:val="00483217"/>
    <w:rsid w:val="00484E72"/>
    <w:rsid w:val="00484F29"/>
    <w:rsid w:val="00485228"/>
    <w:rsid w:val="0048561A"/>
    <w:rsid w:val="00486083"/>
    <w:rsid w:val="0048666F"/>
    <w:rsid w:val="00486F5E"/>
    <w:rsid w:val="00487B54"/>
    <w:rsid w:val="00493722"/>
    <w:rsid w:val="00493D69"/>
    <w:rsid w:val="00493F2A"/>
    <w:rsid w:val="00494B10"/>
    <w:rsid w:val="00496ADB"/>
    <w:rsid w:val="004977B4"/>
    <w:rsid w:val="004977F9"/>
    <w:rsid w:val="00497E47"/>
    <w:rsid w:val="004A04A7"/>
    <w:rsid w:val="004A1155"/>
    <w:rsid w:val="004A2C20"/>
    <w:rsid w:val="004A3088"/>
    <w:rsid w:val="004A32EC"/>
    <w:rsid w:val="004A4DDF"/>
    <w:rsid w:val="004B1099"/>
    <w:rsid w:val="004B3F96"/>
    <w:rsid w:val="004B427B"/>
    <w:rsid w:val="004B501A"/>
    <w:rsid w:val="004B6A42"/>
    <w:rsid w:val="004B7A88"/>
    <w:rsid w:val="004C0329"/>
    <w:rsid w:val="004C0432"/>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5B35"/>
    <w:rsid w:val="004F6966"/>
    <w:rsid w:val="004F795C"/>
    <w:rsid w:val="004F7F7E"/>
    <w:rsid w:val="00501ECB"/>
    <w:rsid w:val="00501F23"/>
    <w:rsid w:val="00502937"/>
    <w:rsid w:val="00506C3F"/>
    <w:rsid w:val="005105B7"/>
    <w:rsid w:val="005108D1"/>
    <w:rsid w:val="00511B52"/>
    <w:rsid w:val="00512901"/>
    <w:rsid w:val="00513645"/>
    <w:rsid w:val="005145E9"/>
    <w:rsid w:val="005146ED"/>
    <w:rsid w:val="00514C81"/>
    <w:rsid w:val="00514D30"/>
    <w:rsid w:val="00515809"/>
    <w:rsid w:val="005164B7"/>
    <w:rsid w:val="00516765"/>
    <w:rsid w:val="0052001A"/>
    <w:rsid w:val="0052219A"/>
    <w:rsid w:val="00522368"/>
    <w:rsid w:val="00522FA2"/>
    <w:rsid w:val="00523CE5"/>
    <w:rsid w:val="005247A5"/>
    <w:rsid w:val="0052480E"/>
    <w:rsid w:val="00524A21"/>
    <w:rsid w:val="00525B0A"/>
    <w:rsid w:val="0053080C"/>
    <w:rsid w:val="0053122A"/>
    <w:rsid w:val="005316B6"/>
    <w:rsid w:val="005317D3"/>
    <w:rsid w:val="00531896"/>
    <w:rsid w:val="005323DB"/>
    <w:rsid w:val="005323E6"/>
    <w:rsid w:val="00532C5D"/>
    <w:rsid w:val="005338C3"/>
    <w:rsid w:val="00534134"/>
    <w:rsid w:val="00534A39"/>
    <w:rsid w:val="00534DF7"/>
    <w:rsid w:val="00534E54"/>
    <w:rsid w:val="00535A72"/>
    <w:rsid w:val="005377BF"/>
    <w:rsid w:val="00537E66"/>
    <w:rsid w:val="00537FB7"/>
    <w:rsid w:val="00540405"/>
    <w:rsid w:val="00540B2D"/>
    <w:rsid w:val="00543518"/>
    <w:rsid w:val="00543FB9"/>
    <w:rsid w:val="00545A40"/>
    <w:rsid w:val="005509B5"/>
    <w:rsid w:val="00553262"/>
    <w:rsid w:val="00553D75"/>
    <w:rsid w:val="0055585E"/>
    <w:rsid w:val="00555E0E"/>
    <w:rsid w:val="00557621"/>
    <w:rsid w:val="00557CCD"/>
    <w:rsid w:val="005608CD"/>
    <w:rsid w:val="00560EA2"/>
    <w:rsid w:val="005613FD"/>
    <w:rsid w:val="00561EC8"/>
    <w:rsid w:val="00562BFD"/>
    <w:rsid w:val="00563C68"/>
    <w:rsid w:val="00565208"/>
    <w:rsid w:val="005652BA"/>
    <w:rsid w:val="00566CDB"/>
    <w:rsid w:val="00572A06"/>
    <w:rsid w:val="00572FAE"/>
    <w:rsid w:val="00573DD4"/>
    <w:rsid w:val="00574DF5"/>
    <w:rsid w:val="0057559A"/>
    <w:rsid w:val="005756BC"/>
    <w:rsid w:val="00575F4E"/>
    <w:rsid w:val="00575FF1"/>
    <w:rsid w:val="00576AC2"/>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92"/>
    <w:rsid w:val="005955ED"/>
    <w:rsid w:val="00596DC9"/>
    <w:rsid w:val="00597595"/>
    <w:rsid w:val="005A083D"/>
    <w:rsid w:val="005A6E26"/>
    <w:rsid w:val="005B1D0A"/>
    <w:rsid w:val="005B1ECB"/>
    <w:rsid w:val="005B217E"/>
    <w:rsid w:val="005B2C42"/>
    <w:rsid w:val="005B425D"/>
    <w:rsid w:val="005B4592"/>
    <w:rsid w:val="005B4B96"/>
    <w:rsid w:val="005B54CA"/>
    <w:rsid w:val="005B6B67"/>
    <w:rsid w:val="005B72B1"/>
    <w:rsid w:val="005B7781"/>
    <w:rsid w:val="005B7AA1"/>
    <w:rsid w:val="005B7DFD"/>
    <w:rsid w:val="005C083D"/>
    <w:rsid w:val="005C0F68"/>
    <w:rsid w:val="005C2327"/>
    <w:rsid w:val="005C2F9C"/>
    <w:rsid w:val="005C3121"/>
    <w:rsid w:val="005C4578"/>
    <w:rsid w:val="005C504D"/>
    <w:rsid w:val="005C7125"/>
    <w:rsid w:val="005C7937"/>
    <w:rsid w:val="005D01CC"/>
    <w:rsid w:val="005D0AC2"/>
    <w:rsid w:val="005D0C5E"/>
    <w:rsid w:val="005D1F39"/>
    <w:rsid w:val="005D2173"/>
    <w:rsid w:val="005D5D29"/>
    <w:rsid w:val="005D6933"/>
    <w:rsid w:val="005D6D8C"/>
    <w:rsid w:val="005E1D50"/>
    <w:rsid w:val="005E208D"/>
    <w:rsid w:val="005E2C5C"/>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F3C"/>
    <w:rsid w:val="005F6211"/>
    <w:rsid w:val="005F67C3"/>
    <w:rsid w:val="00600779"/>
    <w:rsid w:val="00600C72"/>
    <w:rsid w:val="00601E1F"/>
    <w:rsid w:val="00602F3F"/>
    <w:rsid w:val="0060327B"/>
    <w:rsid w:val="00605380"/>
    <w:rsid w:val="006054D9"/>
    <w:rsid w:val="00606002"/>
    <w:rsid w:val="00607DEC"/>
    <w:rsid w:val="00610D52"/>
    <w:rsid w:val="0061101D"/>
    <w:rsid w:val="00611BCE"/>
    <w:rsid w:val="00612121"/>
    <w:rsid w:val="006157F1"/>
    <w:rsid w:val="00616152"/>
    <w:rsid w:val="00617C21"/>
    <w:rsid w:val="006206AD"/>
    <w:rsid w:val="00620F7A"/>
    <w:rsid w:val="0062168B"/>
    <w:rsid w:val="006222F6"/>
    <w:rsid w:val="006223A3"/>
    <w:rsid w:val="00622B2D"/>
    <w:rsid w:val="00622E23"/>
    <w:rsid w:val="0062433D"/>
    <w:rsid w:val="0062458E"/>
    <w:rsid w:val="00624C8F"/>
    <w:rsid w:val="006258B3"/>
    <w:rsid w:val="006260E1"/>
    <w:rsid w:val="00626337"/>
    <w:rsid w:val="00626C2F"/>
    <w:rsid w:val="0063016B"/>
    <w:rsid w:val="0063062F"/>
    <w:rsid w:val="00630A6E"/>
    <w:rsid w:val="00633E33"/>
    <w:rsid w:val="00633FC7"/>
    <w:rsid w:val="006370FF"/>
    <w:rsid w:val="00637985"/>
    <w:rsid w:val="00637B91"/>
    <w:rsid w:val="006403B8"/>
    <w:rsid w:val="00640741"/>
    <w:rsid w:val="0064188E"/>
    <w:rsid w:val="00641FFD"/>
    <w:rsid w:val="0064307A"/>
    <w:rsid w:val="0064313E"/>
    <w:rsid w:val="006439E2"/>
    <w:rsid w:val="0064408D"/>
    <w:rsid w:val="006443FB"/>
    <w:rsid w:val="006448A7"/>
    <w:rsid w:val="00644BD1"/>
    <w:rsid w:val="006459A1"/>
    <w:rsid w:val="00653931"/>
    <w:rsid w:val="00653D62"/>
    <w:rsid w:val="00654B26"/>
    <w:rsid w:val="00655174"/>
    <w:rsid w:val="0065763E"/>
    <w:rsid w:val="00657C0D"/>
    <w:rsid w:val="00657D1C"/>
    <w:rsid w:val="0066156C"/>
    <w:rsid w:val="0066319A"/>
    <w:rsid w:val="00664E82"/>
    <w:rsid w:val="00665AFC"/>
    <w:rsid w:val="00666B67"/>
    <w:rsid w:val="00666BB4"/>
    <w:rsid w:val="00667C7D"/>
    <w:rsid w:val="006719C0"/>
    <w:rsid w:val="00671CA4"/>
    <w:rsid w:val="006727F2"/>
    <w:rsid w:val="00675F67"/>
    <w:rsid w:val="0068387D"/>
    <w:rsid w:val="006851F6"/>
    <w:rsid w:val="00685BE1"/>
    <w:rsid w:val="00685DAE"/>
    <w:rsid w:val="00685EBC"/>
    <w:rsid w:val="00686442"/>
    <w:rsid w:val="006873CC"/>
    <w:rsid w:val="00687BCE"/>
    <w:rsid w:val="006909AF"/>
    <w:rsid w:val="00691157"/>
    <w:rsid w:val="0069230A"/>
    <w:rsid w:val="006923DD"/>
    <w:rsid w:val="00692D6F"/>
    <w:rsid w:val="00693238"/>
    <w:rsid w:val="0069385B"/>
    <w:rsid w:val="00695AC6"/>
    <w:rsid w:val="0069627E"/>
    <w:rsid w:val="00696688"/>
    <w:rsid w:val="00697A27"/>
    <w:rsid w:val="00697A96"/>
    <w:rsid w:val="00697C92"/>
    <w:rsid w:val="00697F9F"/>
    <w:rsid w:val="006A0605"/>
    <w:rsid w:val="006A1F3B"/>
    <w:rsid w:val="006A37A7"/>
    <w:rsid w:val="006A449D"/>
    <w:rsid w:val="006A4C0B"/>
    <w:rsid w:val="006A6BBE"/>
    <w:rsid w:val="006A6C2F"/>
    <w:rsid w:val="006B01CA"/>
    <w:rsid w:val="006B19E8"/>
    <w:rsid w:val="006B1C66"/>
    <w:rsid w:val="006B3CB6"/>
    <w:rsid w:val="006C0B89"/>
    <w:rsid w:val="006C0C8F"/>
    <w:rsid w:val="006C1AF1"/>
    <w:rsid w:val="006C1BE3"/>
    <w:rsid w:val="006C647A"/>
    <w:rsid w:val="006C6528"/>
    <w:rsid w:val="006C680E"/>
    <w:rsid w:val="006C6D41"/>
    <w:rsid w:val="006D0268"/>
    <w:rsid w:val="006D042E"/>
    <w:rsid w:val="006D1400"/>
    <w:rsid w:val="006D1797"/>
    <w:rsid w:val="006D1DE2"/>
    <w:rsid w:val="006D2266"/>
    <w:rsid w:val="006D2840"/>
    <w:rsid w:val="006D5308"/>
    <w:rsid w:val="006D730A"/>
    <w:rsid w:val="006E0FCA"/>
    <w:rsid w:val="006E1387"/>
    <w:rsid w:val="006E278A"/>
    <w:rsid w:val="006E35E8"/>
    <w:rsid w:val="006E4C3D"/>
    <w:rsid w:val="006E57B0"/>
    <w:rsid w:val="006E650B"/>
    <w:rsid w:val="006E6872"/>
    <w:rsid w:val="006E6B8A"/>
    <w:rsid w:val="006E6BF2"/>
    <w:rsid w:val="006F0490"/>
    <w:rsid w:val="006F083F"/>
    <w:rsid w:val="006F0F0B"/>
    <w:rsid w:val="006F1881"/>
    <w:rsid w:val="006F24C9"/>
    <w:rsid w:val="006F455F"/>
    <w:rsid w:val="006F67DB"/>
    <w:rsid w:val="006F713A"/>
    <w:rsid w:val="006F7579"/>
    <w:rsid w:val="006F7C73"/>
    <w:rsid w:val="007005A4"/>
    <w:rsid w:val="00701881"/>
    <w:rsid w:val="00704EE4"/>
    <w:rsid w:val="00705C12"/>
    <w:rsid w:val="00705E99"/>
    <w:rsid w:val="00706990"/>
    <w:rsid w:val="00710924"/>
    <w:rsid w:val="0071160C"/>
    <w:rsid w:val="007120E0"/>
    <w:rsid w:val="00712F57"/>
    <w:rsid w:val="007134EB"/>
    <w:rsid w:val="00713D17"/>
    <w:rsid w:val="00715183"/>
    <w:rsid w:val="00717636"/>
    <w:rsid w:val="007206CC"/>
    <w:rsid w:val="00720C32"/>
    <w:rsid w:val="007211AB"/>
    <w:rsid w:val="007216D1"/>
    <w:rsid w:val="00723F20"/>
    <w:rsid w:val="007246D3"/>
    <w:rsid w:val="00726E1E"/>
    <w:rsid w:val="00727A3F"/>
    <w:rsid w:val="00727CD0"/>
    <w:rsid w:val="0073065A"/>
    <w:rsid w:val="007308CB"/>
    <w:rsid w:val="00730C5F"/>
    <w:rsid w:val="007310E5"/>
    <w:rsid w:val="007312BA"/>
    <w:rsid w:val="00732418"/>
    <w:rsid w:val="00733AB5"/>
    <w:rsid w:val="00733F5C"/>
    <w:rsid w:val="00734C69"/>
    <w:rsid w:val="00734C6A"/>
    <w:rsid w:val="007358B8"/>
    <w:rsid w:val="00736441"/>
    <w:rsid w:val="00736A43"/>
    <w:rsid w:val="00736F8D"/>
    <w:rsid w:val="00741709"/>
    <w:rsid w:val="00742070"/>
    <w:rsid w:val="00742A94"/>
    <w:rsid w:val="00742A99"/>
    <w:rsid w:val="00743039"/>
    <w:rsid w:val="00743370"/>
    <w:rsid w:val="00743AA0"/>
    <w:rsid w:val="00744913"/>
    <w:rsid w:val="00744AA4"/>
    <w:rsid w:val="00745E2F"/>
    <w:rsid w:val="00750EC0"/>
    <w:rsid w:val="00751DEE"/>
    <w:rsid w:val="0075237A"/>
    <w:rsid w:val="007524E2"/>
    <w:rsid w:val="00752C32"/>
    <w:rsid w:val="0075590B"/>
    <w:rsid w:val="00755C0E"/>
    <w:rsid w:val="00755E17"/>
    <w:rsid w:val="00756A7C"/>
    <w:rsid w:val="007570CA"/>
    <w:rsid w:val="007573B6"/>
    <w:rsid w:val="007577AF"/>
    <w:rsid w:val="00757CE3"/>
    <w:rsid w:val="00760774"/>
    <w:rsid w:val="00761EAE"/>
    <w:rsid w:val="00763348"/>
    <w:rsid w:val="00763AFA"/>
    <w:rsid w:val="00766357"/>
    <w:rsid w:val="00766B08"/>
    <w:rsid w:val="00767281"/>
    <w:rsid w:val="007677F1"/>
    <w:rsid w:val="00767ED4"/>
    <w:rsid w:val="00770218"/>
    <w:rsid w:val="007704E6"/>
    <w:rsid w:val="0077079F"/>
    <w:rsid w:val="007712B6"/>
    <w:rsid w:val="00771C4A"/>
    <w:rsid w:val="0077339A"/>
    <w:rsid w:val="00774AE0"/>
    <w:rsid w:val="00775488"/>
    <w:rsid w:val="007759EB"/>
    <w:rsid w:val="00777652"/>
    <w:rsid w:val="00781BF5"/>
    <w:rsid w:val="00783647"/>
    <w:rsid w:val="00783670"/>
    <w:rsid w:val="007852EF"/>
    <w:rsid w:val="00785D9F"/>
    <w:rsid w:val="007861CD"/>
    <w:rsid w:val="007865D7"/>
    <w:rsid w:val="00787ED6"/>
    <w:rsid w:val="00791620"/>
    <w:rsid w:val="0079183C"/>
    <w:rsid w:val="00793263"/>
    <w:rsid w:val="00793B7C"/>
    <w:rsid w:val="0079423F"/>
    <w:rsid w:val="00795F46"/>
    <w:rsid w:val="00796982"/>
    <w:rsid w:val="00796E15"/>
    <w:rsid w:val="00797AF0"/>
    <w:rsid w:val="007A4418"/>
    <w:rsid w:val="007A51B3"/>
    <w:rsid w:val="007A6B40"/>
    <w:rsid w:val="007A74CA"/>
    <w:rsid w:val="007B0573"/>
    <w:rsid w:val="007B1439"/>
    <w:rsid w:val="007B1A8A"/>
    <w:rsid w:val="007B5D43"/>
    <w:rsid w:val="007B7124"/>
    <w:rsid w:val="007B7811"/>
    <w:rsid w:val="007C07ED"/>
    <w:rsid w:val="007C26AA"/>
    <w:rsid w:val="007C36B0"/>
    <w:rsid w:val="007C5737"/>
    <w:rsid w:val="007C582C"/>
    <w:rsid w:val="007C610B"/>
    <w:rsid w:val="007C64A6"/>
    <w:rsid w:val="007C7D7C"/>
    <w:rsid w:val="007D00E5"/>
    <w:rsid w:val="007D01F6"/>
    <w:rsid w:val="007D1008"/>
    <w:rsid w:val="007D1DF9"/>
    <w:rsid w:val="007D2015"/>
    <w:rsid w:val="007D21DA"/>
    <w:rsid w:val="007D2571"/>
    <w:rsid w:val="007D28CA"/>
    <w:rsid w:val="007D2AEA"/>
    <w:rsid w:val="007D42B0"/>
    <w:rsid w:val="007D5DD7"/>
    <w:rsid w:val="007D5DE8"/>
    <w:rsid w:val="007D638B"/>
    <w:rsid w:val="007D6EA5"/>
    <w:rsid w:val="007D7B4C"/>
    <w:rsid w:val="007E0768"/>
    <w:rsid w:val="007E2632"/>
    <w:rsid w:val="007E6E68"/>
    <w:rsid w:val="007E71A7"/>
    <w:rsid w:val="007E779D"/>
    <w:rsid w:val="007E780E"/>
    <w:rsid w:val="007F325F"/>
    <w:rsid w:val="007F3386"/>
    <w:rsid w:val="007F4A9B"/>
    <w:rsid w:val="008001D3"/>
    <w:rsid w:val="008002A8"/>
    <w:rsid w:val="00800B0D"/>
    <w:rsid w:val="00801732"/>
    <w:rsid w:val="00801AD6"/>
    <w:rsid w:val="0080251A"/>
    <w:rsid w:val="00806D6B"/>
    <w:rsid w:val="00807699"/>
    <w:rsid w:val="0081120F"/>
    <w:rsid w:val="0081145A"/>
    <w:rsid w:val="00812B77"/>
    <w:rsid w:val="00814652"/>
    <w:rsid w:val="00814D3A"/>
    <w:rsid w:val="00815BDD"/>
    <w:rsid w:val="008162CB"/>
    <w:rsid w:val="008163E3"/>
    <w:rsid w:val="00817327"/>
    <w:rsid w:val="00817D33"/>
    <w:rsid w:val="00817D86"/>
    <w:rsid w:val="00820C17"/>
    <w:rsid w:val="00822594"/>
    <w:rsid w:val="00824151"/>
    <w:rsid w:val="00824706"/>
    <w:rsid w:val="00825849"/>
    <w:rsid w:val="00826656"/>
    <w:rsid w:val="0083053E"/>
    <w:rsid w:val="00831206"/>
    <w:rsid w:val="00832AFE"/>
    <w:rsid w:val="00833DE0"/>
    <w:rsid w:val="0083406F"/>
    <w:rsid w:val="00834949"/>
    <w:rsid w:val="00835276"/>
    <w:rsid w:val="00841471"/>
    <w:rsid w:val="008414E5"/>
    <w:rsid w:val="00843162"/>
    <w:rsid w:val="00844EF2"/>
    <w:rsid w:val="008450B2"/>
    <w:rsid w:val="008459A8"/>
    <w:rsid w:val="008459EC"/>
    <w:rsid w:val="00846270"/>
    <w:rsid w:val="0084785D"/>
    <w:rsid w:val="00847F69"/>
    <w:rsid w:val="00847FD0"/>
    <w:rsid w:val="0085169C"/>
    <w:rsid w:val="00851E20"/>
    <w:rsid w:val="00853379"/>
    <w:rsid w:val="0085362A"/>
    <w:rsid w:val="008539D8"/>
    <w:rsid w:val="00853A58"/>
    <w:rsid w:val="008573BA"/>
    <w:rsid w:val="008615B8"/>
    <w:rsid w:val="008628E9"/>
    <w:rsid w:val="00862CB8"/>
    <w:rsid w:val="008631CC"/>
    <w:rsid w:val="00863829"/>
    <w:rsid w:val="00863EBC"/>
    <w:rsid w:val="00865CDF"/>
    <w:rsid w:val="008677DC"/>
    <w:rsid w:val="008739E1"/>
    <w:rsid w:val="00873B08"/>
    <w:rsid w:val="00874913"/>
    <w:rsid w:val="0087568C"/>
    <w:rsid w:val="00876A76"/>
    <w:rsid w:val="008779BC"/>
    <w:rsid w:val="0088031C"/>
    <w:rsid w:val="008806F2"/>
    <w:rsid w:val="00881426"/>
    <w:rsid w:val="00881A08"/>
    <w:rsid w:val="0088308B"/>
    <w:rsid w:val="00885FAE"/>
    <w:rsid w:val="00886667"/>
    <w:rsid w:val="00886F5F"/>
    <w:rsid w:val="00887307"/>
    <w:rsid w:val="008904C8"/>
    <w:rsid w:val="00891073"/>
    <w:rsid w:val="00891183"/>
    <w:rsid w:val="00892860"/>
    <w:rsid w:val="008934D7"/>
    <w:rsid w:val="008943CA"/>
    <w:rsid w:val="00894B62"/>
    <w:rsid w:val="008954AD"/>
    <w:rsid w:val="00895B01"/>
    <w:rsid w:val="00896ABE"/>
    <w:rsid w:val="00897BF7"/>
    <w:rsid w:val="008A0303"/>
    <w:rsid w:val="008A1C58"/>
    <w:rsid w:val="008A2194"/>
    <w:rsid w:val="008A315B"/>
    <w:rsid w:val="008A3737"/>
    <w:rsid w:val="008A3CB4"/>
    <w:rsid w:val="008A4F00"/>
    <w:rsid w:val="008A5F34"/>
    <w:rsid w:val="008A66EA"/>
    <w:rsid w:val="008A7B6B"/>
    <w:rsid w:val="008B2078"/>
    <w:rsid w:val="008B41E9"/>
    <w:rsid w:val="008B53E3"/>
    <w:rsid w:val="008B545B"/>
    <w:rsid w:val="008B54B6"/>
    <w:rsid w:val="008B5A1E"/>
    <w:rsid w:val="008B5B0A"/>
    <w:rsid w:val="008B633A"/>
    <w:rsid w:val="008B6C24"/>
    <w:rsid w:val="008B7345"/>
    <w:rsid w:val="008B78B8"/>
    <w:rsid w:val="008C072F"/>
    <w:rsid w:val="008C1BC5"/>
    <w:rsid w:val="008C1C56"/>
    <w:rsid w:val="008C1E46"/>
    <w:rsid w:val="008C2AFB"/>
    <w:rsid w:val="008C3F66"/>
    <w:rsid w:val="008C423C"/>
    <w:rsid w:val="008C4829"/>
    <w:rsid w:val="008C5654"/>
    <w:rsid w:val="008C6B7C"/>
    <w:rsid w:val="008C74F4"/>
    <w:rsid w:val="008C753F"/>
    <w:rsid w:val="008C790A"/>
    <w:rsid w:val="008D1C17"/>
    <w:rsid w:val="008D2281"/>
    <w:rsid w:val="008D2B4C"/>
    <w:rsid w:val="008D39A4"/>
    <w:rsid w:val="008D5421"/>
    <w:rsid w:val="008D5684"/>
    <w:rsid w:val="008D60CC"/>
    <w:rsid w:val="008D693E"/>
    <w:rsid w:val="008D6DC9"/>
    <w:rsid w:val="008D73FF"/>
    <w:rsid w:val="008D7799"/>
    <w:rsid w:val="008E2743"/>
    <w:rsid w:val="008E3C73"/>
    <w:rsid w:val="008E4980"/>
    <w:rsid w:val="008E4AC9"/>
    <w:rsid w:val="008E4C34"/>
    <w:rsid w:val="008E75C5"/>
    <w:rsid w:val="008F0912"/>
    <w:rsid w:val="008F14CF"/>
    <w:rsid w:val="008F1A22"/>
    <w:rsid w:val="008F2584"/>
    <w:rsid w:val="008F3341"/>
    <w:rsid w:val="008F374B"/>
    <w:rsid w:val="008F4B47"/>
    <w:rsid w:val="008F5591"/>
    <w:rsid w:val="008F62A7"/>
    <w:rsid w:val="008F6711"/>
    <w:rsid w:val="008F6F5D"/>
    <w:rsid w:val="008F735A"/>
    <w:rsid w:val="008F7B95"/>
    <w:rsid w:val="0090003F"/>
    <w:rsid w:val="00901F66"/>
    <w:rsid w:val="009025BD"/>
    <w:rsid w:val="009028E9"/>
    <w:rsid w:val="00902D65"/>
    <w:rsid w:val="009038C9"/>
    <w:rsid w:val="00904D10"/>
    <w:rsid w:val="00910241"/>
    <w:rsid w:val="00910969"/>
    <w:rsid w:val="00912344"/>
    <w:rsid w:val="00915364"/>
    <w:rsid w:val="0091576B"/>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15AF"/>
    <w:rsid w:val="00932466"/>
    <w:rsid w:val="00932AA9"/>
    <w:rsid w:val="00933978"/>
    <w:rsid w:val="009345A7"/>
    <w:rsid w:val="00935984"/>
    <w:rsid w:val="00935D3A"/>
    <w:rsid w:val="00935D7D"/>
    <w:rsid w:val="00936A09"/>
    <w:rsid w:val="00936E44"/>
    <w:rsid w:val="0093782B"/>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0CA"/>
    <w:rsid w:val="00961980"/>
    <w:rsid w:val="00961A9E"/>
    <w:rsid w:val="00962080"/>
    <w:rsid w:val="009623EB"/>
    <w:rsid w:val="00962AC1"/>
    <w:rsid w:val="009631EB"/>
    <w:rsid w:val="00963BCC"/>
    <w:rsid w:val="00964C7D"/>
    <w:rsid w:val="00965023"/>
    <w:rsid w:val="0096502F"/>
    <w:rsid w:val="0096563C"/>
    <w:rsid w:val="0096596C"/>
    <w:rsid w:val="00965F44"/>
    <w:rsid w:val="009660E2"/>
    <w:rsid w:val="00967485"/>
    <w:rsid w:val="00970985"/>
    <w:rsid w:val="00971A8D"/>
    <w:rsid w:val="00971F41"/>
    <w:rsid w:val="00972E29"/>
    <w:rsid w:val="00974D1F"/>
    <w:rsid w:val="00975BEB"/>
    <w:rsid w:val="00976F8E"/>
    <w:rsid w:val="00980B6E"/>
    <w:rsid w:val="00982CEB"/>
    <w:rsid w:val="0098346F"/>
    <w:rsid w:val="009853E4"/>
    <w:rsid w:val="00985F40"/>
    <w:rsid w:val="00986700"/>
    <w:rsid w:val="00986D12"/>
    <w:rsid w:val="00987993"/>
    <w:rsid w:val="00992065"/>
    <w:rsid w:val="009926D7"/>
    <w:rsid w:val="00992A3C"/>
    <w:rsid w:val="00994045"/>
    <w:rsid w:val="00995D03"/>
    <w:rsid w:val="00995E34"/>
    <w:rsid w:val="00995F4D"/>
    <w:rsid w:val="009963AC"/>
    <w:rsid w:val="00996E47"/>
    <w:rsid w:val="00997747"/>
    <w:rsid w:val="00997C34"/>
    <w:rsid w:val="009A22B1"/>
    <w:rsid w:val="009A6DA8"/>
    <w:rsid w:val="009A7E87"/>
    <w:rsid w:val="009B05C6"/>
    <w:rsid w:val="009B15DF"/>
    <w:rsid w:val="009B2504"/>
    <w:rsid w:val="009B2670"/>
    <w:rsid w:val="009B3A49"/>
    <w:rsid w:val="009B59A3"/>
    <w:rsid w:val="009C28DA"/>
    <w:rsid w:val="009C31F2"/>
    <w:rsid w:val="009C4C83"/>
    <w:rsid w:val="009C6EB6"/>
    <w:rsid w:val="009C76B1"/>
    <w:rsid w:val="009C7C4A"/>
    <w:rsid w:val="009D0CC0"/>
    <w:rsid w:val="009D3010"/>
    <w:rsid w:val="009D4C65"/>
    <w:rsid w:val="009D7809"/>
    <w:rsid w:val="009E1276"/>
    <w:rsid w:val="009E173C"/>
    <w:rsid w:val="009E2DF8"/>
    <w:rsid w:val="009E4988"/>
    <w:rsid w:val="009E4D47"/>
    <w:rsid w:val="009E5692"/>
    <w:rsid w:val="009E603B"/>
    <w:rsid w:val="009E63AC"/>
    <w:rsid w:val="009F344B"/>
    <w:rsid w:val="009F352B"/>
    <w:rsid w:val="009F35C3"/>
    <w:rsid w:val="009F3FD7"/>
    <w:rsid w:val="009F4924"/>
    <w:rsid w:val="009F4BF0"/>
    <w:rsid w:val="009F56F9"/>
    <w:rsid w:val="009F6032"/>
    <w:rsid w:val="009F7D90"/>
    <w:rsid w:val="00A0126B"/>
    <w:rsid w:val="00A02748"/>
    <w:rsid w:val="00A0315B"/>
    <w:rsid w:val="00A03A6E"/>
    <w:rsid w:val="00A04D39"/>
    <w:rsid w:val="00A064CF"/>
    <w:rsid w:val="00A06E62"/>
    <w:rsid w:val="00A074FF"/>
    <w:rsid w:val="00A1143B"/>
    <w:rsid w:val="00A11668"/>
    <w:rsid w:val="00A15879"/>
    <w:rsid w:val="00A16F79"/>
    <w:rsid w:val="00A173FC"/>
    <w:rsid w:val="00A2004A"/>
    <w:rsid w:val="00A201FF"/>
    <w:rsid w:val="00A21576"/>
    <w:rsid w:val="00A24523"/>
    <w:rsid w:val="00A247A8"/>
    <w:rsid w:val="00A27788"/>
    <w:rsid w:val="00A279AA"/>
    <w:rsid w:val="00A30B87"/>
    <w:rsid w:val="00A313D0"/>
    <w:rsid w:val="00A349B1"/>
    <w:rsid w:val="00A34A34"/>
    <w:rsid w:val="00A34C38"/>
    <w:rsid w:val="00A34D91"/>
    <w:rsid w:val="00A355AC"/>
    <w:rsid w:val="00A35944"/>
    <w:rsid w:val="00A41330"/>
    <w:rsid w:val="00A41BDF"/>
    <w:rsid w:val="00A41C1C"/>
    <w:rsid w:val="00A431AB"/>
    <w:rsid w:val="00A43319"/>
    <w:rsid w:val="00A43A97"/>
    <w:rsid w:val="00A44686"/>
    <w:rsid w:val="00A45F84"/>
    <w:rsid w:val="00A46304"/>
    <w:rsid w:val="00A46564"/>
    <w:rsid w:val="00A500F0"/>
    <w:rsid w:val="00A50697"/>
    <w:rsid w:val="00A5074D"/>
    <w:rsid w:val="00A54236"/>
    <w:rsid w:val="00A5426A"/>
    <w:rsid w:val="00A567B9"/>
    <w:rsid w:val="00A568FE"/>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337E"/>
    <w:rsid w:val="00A74199"/>
    <w:rsid w:val="00A74EE9"/>
    <w:rsid w:val="00A7512F"/>
    <w:rsid w:val="00A769C0"/>
    <w:rsid w:val="00A77699"/>
    <w:rsid w:val="00A80012"/>
    <w:rsid w:val="00A8004E"/>
    <w:rsid w:val="00A80FA5"/>
    <w:rsid w:val="00A81DE2"/>
    <w:rsid w:val="00A857EE"/>
    <w:rsid w:val="00A861D6"/>
    <w:rsid w:val="00A86925"/>
    <w:rsid w:val="00A86D18"/>
    <w:rsid w:val="00A87786"/>
    <w:rsid w:val="00A918F3"/>
    <w:rsid w:val="00A93557"/>
    <w:rsid w:val="00A9369C"/>
    <w:rsid w:val="00A940BF"/>
    <w:rsid w:val="00A9522A"/>
    <w:rsid w:val="00A95B44"/>
    <w:rsid w:val="00A97F42"/>
    <w:rsid w:val="00AA0207"/>
    <w:rsid w:val="00AA2F80"/>
    <w:rsid w:val="00AA3EED"/>
    <w:rsid w:val="00AA49F4"/>
    <w:rsid w:val="00AA4EE4"/>
    <w:rsid w:val="00AA514B"/>
    <w:rsid w:val="00AA5B5D"/>
    <w:rsid w:val="00AA740C"/>
    <w:rsid w:val="00AA76D1"/>
    <w:rsid w:val="00AA7983"/>
    <w:rsid w:val="00AB0AFD"/>
    <w:rsid w:val="00AB1B5D"/>
    <w:rsid w:val="00AB3F42"/>
    <w:rsid w:val="00AB5B7B"/>
    <w:rsid w:val="00AB6B3C"/>
    <w:rsid w:val="00AC0224"/>
    <w:rsid w:val="00AC1146"/>
    <w:rsid w:val="00AC171F"/>
    <w:rsid w:val="00AC1C37"/>
    <w:rsid w:val="00AC33C3"/>
    <w:rsid w:val="00AC3C06"/>
    <w:rsid w:val="00AD0491"/>
    <w:rsid w:val="00AD099E"/>
    <w:rsid w:val="00AD2040"/>
    <w:rsid w:val="00AD4907"/>
    <w:rsid w:val="00AD6FA9"/>
    <w:rsid w:val="00AE00AE"/>
    <w:rsid w:val="00AE030D"/>
    <w:rsid w:val="00AE108D"/>
    <w:rsid w:val="00AE14E5"/>
    <w:rsid w:val="00AE1A01"/>
    <w:rsid w:val="00AE1ADE"/>
    <w:rsid w:val="00AE4DA7"/>
    <w:rsid w:val="00AE58C7"/>
    <w:rsid w:val="00AE7306"/>
    <w:rsid w:val="00AF127D"/>
    <w:rsid w:val="00AF1622"/>
    <w:rsid w:val="00AF1C30"/>
    <w:rsid w:val="00AF31C2"/>
    <w:rsid w:val="00AF3ADC"/>
    <w:rsid w:val="00AF41FC"/>
    <w:rsid w:val="00AF7895"/>
    <w:rsid w:val="00AF79AE"/>
    <w:rsid w:val="00B00EB8"/>
    <w:rsid w:val="00B01736"/>
    <w:rsid w:val="00B02197"/>
    <w:rsid w:val="00B028D3"/>
    <w:rsid w:val="00B07E3E"/>
    <w:rsid w:val="00B102CF"/>
    <w:rsid w:val="00B10819"/>
    <w:rsid w:val="00B11B51"/>
    <w:rsid w:val="00B11E71"/>
    <w:rsid w:val="00B16573"/>
    <w:rsid w:val="00B16F28"/>
    <w:rsid w:val="00B24520"/>
    <w:rsid w:val="00B245FF"/>
    <w:rsid w:val="00B2486C"/>
    <w:rsid w:val="00B2541C"/>
    <w:rsid w:val="00B261AC"/>
    <w:rsid w:val="00B2639C"/>
    <w:rsid w:val="00B26F96"/>
    <w:rsid w:val="00B27272"/>
    <w:rsid w:val="00B34F53"/>
    <w:rsid w:val="00B352F4"/>
    <w:rsid w:val="00B36E2D"/>
    <w:rsid w:val="00B36E9B"/>
    <w:rsid w:val="00B377EE"/>
    <w:rsid w:val="00B41109"/>
    <w:rsid w:val="00B426DB"/>
    <w:rsid w:val="00B4288D"/>
    <w:rsid w:val="00B42C16"/>
    <w:rsid w:val="00B42C86"/>
    <w:rsid w:val="00B43DFE"/>
    <w:rsid w:val="00B43F35"/>
    <w:rsid w:val="00B4427E"/>
    <w:rsid w:val="00B45B15"/>
    <w:rsid w:val="00B45C33"/>
    <w:rsid w:val="00B46116"/>
    <w:rsid w:val="00B46C34"/>
    <w:rsid w:val="00B507A4"/>
    <w:rsid w:val="00B517FD"/>
    <w:rsid w:val="00B53792"/>
    <w:rsid w:val="00B5500F"/>
    <w:rsid w:val="00B55A80"/>
    <w:rsid w:val="00B55D83"/>
    <w:rsid w:val="00B563BB"/>
    <w:rsid w:val="00B56C7A"/>
    <w:rsid w:val="00B639EB"/>
    <w:rsid w:val="00B6428F"/>
    <w:rsid w:val="00B6440F"/>
    <w:rsid w:val="00B656DA"/>
    <w:rsid w:val="00B6588F"/>
    <w:rsid w:val="00B660FE"/>
    <w:rsid w:val="00B665F4"/>
    <w:rsid w:val="00B705D3"/>
    <w:rsid w:val="00B716B2"/>
    <w:rsid w:val="00B718E5"/>
    <w:rsid w:val="00B723A8"/>
    <w:rsid w:val="00B741F0"/>
    <w:rsid w:val="00B759B3"/>
    <w:rsid w:val="00B759FF"/>
    <w:rsid w:val="00B75B70"/>
    <w:rsid w:val="00B75BBF"/>
    <w:rsid w:val="00B77C06"/>
    <w:rsid w:val="00B81296"/>
    <w:rsid w:val="00B812BE"/>
    <w:rsid w:val="00B81490"/>
    <w:rsid w:val="00B8209A"/>
    <w:rsid w:val="00B83101"/>
    <w:rsid w:val="00B848E5"/>
    <w:rsid w:val="00B84B2B"/>
    <w:rsid w:val="00B865E1"/>
    <w:rsid w:val="00B8798B"/>
    <w:rsid w:val="00B92F05"/>
    <w:rsid w:val="00B9319C"/>
    <w:rsid w:val="00B93549"/>
    <w:rsid w:val="00B9357A"/>
    <w:rsid w:val="00B93C96"/>
    <w:rsid w:val="00B9412A"/>
    <w:rsid w:val="00B9464D"/>
    <w:rsid w:val="00B97012"/>
    <w:rsid w:val="00BA1800"/>
    <w:rsid w:val="00BA20B6"/>
    <w:rsid w:val="00BA2FB9"/>
    <w:rsid w:val="00BA3A32"/>
    <w:rsid w:val="00BA3D1A"/>
    <w:rsid w:val="00BA4BE6"/>
    <w:rsid w:val="00BA4EC3"/>
    <w:rsid w:val="00BA7F1B"/>
    <w:rsid w:val="00BB1D3D"/>
    <w:rsid w:val="00BB1D8A"/>
    <w:rsid w:val="00BB2D26"/>
    <w:rsid w:val="00BB3E34"/>
    <w:rsid w:val="00BB41F2"/>
    <w:rsid w:val="00BB4989"/>
    <w:rsid w:val="00BB49A5"/>
    <w:rsid w:val="00BB4D04"/>
    <w:rsid w:val="00BB4D65"/>
    <w:rsid w:val="00BB4EEE"/>
    <w:rsid w:val="00BB5170"/>
    <w:rsid w:val="00BB5A30"/>
    <w:rsid w:val="00BB628E"/>
    <w:rsid w:val="00BB64C7"/>
    <w:rsid w:val="00BB7AF3"/>
    <w:rsid w:val="00BC0474"/>
    <w:rsid w:val="00BC093A"/>
    <w:rsid w:val="00BC13C4"/>
    <w:rsid w:val="00BC13E4"/>
    <w:rsid w:val="00BC2BD4"/>
    <w:rsid w:val="00BC3496"/>
    <w:rsid w:val="00BC3A1E"/>
    <w:rsid w:val="00BC4206"/>
    <w:rsid w:val="00BC4438"/>
    <w:rsid w:val="00BC58CA"/>
    <w:rsid w:val="00BC6290"/>
    <w:rsid w:val="00BC6FC4"/>
    <w:rsid w:val="00BD10FF"/>
    <w:rsid w:val="00BD1F58"/>
    <w:rsid w:val="00BD2F24"/>
    <w:rsid w:val="00BD3C64"/>
    <w:rsid w:val="00BD7285"/>
    <w:rsid w:val="00BE1386"/>
    <w:rsid w:val="00BE1962"/>
    <w:rsid w:val="00BE2102"/>
    <w:rsid w:val="00BE223F"/>
    <w:rsid w:val="00BE28DB"/>
    <w:rsid w:val="00BE50D9"/>
    <w:rsid w:val="00BE5404"/>
    <w:rsid w:val="00BE6ABE"/>
    <w:rsid w:val="00BE6E6E"/>
    <w:rsid w:val="00BE75C8"/>
    <w:rsid w:val="00BE7D89"/>
    <w:rsid w:val="00BF0848"/>
    <w:rsid w:val="00BF14B3"/>
    <w:rsid w:val="00BF3513"/>
    <w:rsid w:val="00BF36B6"/>
    <w:rsid w:val="00BF4231"/>
    <w:rsid w:val="00BF4EC8"/>
    <w:rsid w:val="00BF7590"/>
    <w:rsid w:val="00C02014"/>
    <w:rsid w:val="00C02B91"/>
    <w:rsid w:val="00C02D0F"/>
    <w:rsid w:val="00C02F5F"/>
    <w:rsid w:val="00C0430D"/>
    <w:rsid w:val="00C0554C"/>
    <w:rsid w:val="00C05E89"/>
    <w:rsid w:val="00C076DE"/>
    <w:rsid w:val="00C07991"/>
    <w:rsid w:val="00C11032"/>
    <w:rsid w:val="00C119C1"/>
    <w:rsid w:val="00C11B09"/>
    <w:rsid w:val="00C12135"/>
    <w:rsid w:val="00C12229"/>
    <w:rsid w:val="00C12320"/>
    <w:rsid w:val="00C12559"/>
    <w:rsid w:val="00C1379C"/>
    <w:rsid w:val="00C139B1"/>
    <w:rsid w:val="00C1702C"/>
    <w:rsid w:val="00C17663"/>
    <w:rsid w:val="00C17BED"/>
    <w:rsid w:val="00C17CB5"/>
    <w:rsid w:val="00C220B8"/>
    <w:rsid w:val="00C22602"/>
    <w:rsid w:val="00C23250"/>
    <w:rsid w:val="00C244CE"/>
    <w:rsid w:val="00C24BAD"/>
    <w:rsid w:val="00C266DF"/>
    <w:rsid w:val="00C274DB"/>
    <w:rsid w:val="00C3422A"/>
    <w:rsid w:val="00C354D7"/>
    <w:rsid w:val="00C35EAE"/>
    <w:rsid w:val="00C37297"/>
    <w:rsid w:val="00C4295C"/>
    <w:rsid w:val="00C42D9C"/>
    <w:rsid w:val="00C43557"/>
    <w:rsid w:val="00C44B5E"/>
    <w:rsid w:val="00C458D8"/>
    <w:rsid w:val="00C45B7E"/>
    <w:rsid w:val="00C45EA2"/>
    <w:rsid w:val="00C46126"/>
    <w:rsid w:val="00C4622C"/>
    <w:rsid w:val="00C4689E"/>
    <w:rsid w:val="00C4767A"/>
    <w:rsid w:val="00C47956"/>
    <w:rsid w:val="00C53919"/>
    <w:rsid w:val="00C53F23"/>
    <w:rsid w:val="00C55402"/>
    <w:rsid w:val="00C55957"/>
    <w:rsid w:val="00C5640C"/>
    <w:rsid w:val="00C568A8"/>
    <w:rsid w:val="00C5713C"/>
    <w:rsid w:val="00C579F6"/>
    <w:rsid w:val="00C57D4A"/>
    <w:rsid w:val="00C60B54"/>
    <w:rsid w:val="00C61645"/>
    <w:rsid w:val="00C61A42"/>
    <w:rsid w:val="00C61AF7"/>
    <w:rsid w:val="00C62DF4"/>
    <w:rsid w:val="00C63FC1"/>
    <w:rsid w:val="00C645D4"/>
    <w:rsid w:val="00C647A5"/>
    <w:rsid w:val="00C659AB"/>
    <w:rsid w:val="00C65A87"/>
    <w:rsid w:val="00C65BE7"/>
    <w:rsid w:val="00C71BAF"/>
    <w:rsid w:val="00C72379"/>
    <w:rsid w:val="00C72E5D"/>
    <w:rsid w:val="00C7371D"/>
    <w:rsid w:val="00C75C48"/>
    <w:rsid w:val="00C76367"/>
    <w:rsid w:val="00C76AB8"/>
    <w:rsid w:val="00C83163"/>
    <w:rsid w:val="00C83546"/>
    <w:rsid w:val="00C83AAD"/>
    <w:rsid w:val="00C86C4B"/>
    <w:rsid w:val="00C87D22"/>
    <w:rsid w:val="00C9051E"/>
    <w:rsid w:val="00C91439"/>
    <w:rsid w:val="00C91CC9"/>
    <w:rsid w:val="00C91FF2"/>
    <w:rsid w:val="00C920C3"/>
    <w:rsid w:val="00C947A9"/>
    <w:rsid w:val="00C95039"/>
    <w:rsid w:val="00CA06D5"/>
    <w:rsid w:val="00CA1CBC"/>
    <w:rsid w:val="00CA277F"/>
    <w:rsid w:val="00CA370A"/>
    <w:rsid w:val="00CA458E"/>
    <w:rsid w:val="00CA4AC1"/>
    <w:rsid w:val="00CA4B11"/>
    <w:rsid w:val="00CA73E4"/>
    <w:rsid w:val="00CA7AB5"/>
    <w:rsid w:val="00CA7AD4"/>
    <w:rsid w:val="00CB10DA"/>
    <w:rsid w:val="00CB1CBB"/>
    <w:rsid w:val="00CB1D3B"/>
    <w:rsid w:val="00CB2E70"/>
    <w:rsid w:val="00CB3861"/>
    <w:rsid w:val="00CB5962"/>
    <w:rsid w:val="00CB6D08"/>
    <w:rsid w:val="00CB6D24"/>
    <w:rsid w:val="00CB704C"/>
    <w:rsid w:val="00CC021D"/>
    <w:rsid w:val="00CC0476"/>
    <w:rsid w:val="00CC0F5A"/>
    <w:rsid w:val="00CC13C4"/>
    <w:rsid w:val="00CC2B37"/>
    <w:rsid w:val="00CC4B04"/>
    <w:rsid w:val="00CC730C"/>
    <w:rsid w:val="00CC7454"/>
    <w:rsid w:val="00CC7CD8"/>
    <w:rsid w:val="00CD2DB8"/>
    <w:rsid w:val="00CD3484"/>
    <w:rsid w:val="00CD3592"/>
    <w:rsid w:val="00CD394D"/>
    <w:rsid w:val="00CD4010"/>
    <w:rsid w:val="00CD413A"/>
    <w:rsid w:val="00CD413F"/>
    <w:rsid w:val="00CD6176"/>
    <w:rsid w:val="00CD7524"/>
    <w:rsid w:val="00CE0099"/>
    <w:rsid w:val="00CE0556"/>
    <w:rsid w:val="00CE0B90"/>
    <w:rsid w:val="00CE137E"/>
    <w:rsid w:val="00CE263B"/>
    <w:rsid w:val="00CE35BA"/>
    <w:rsid w:val="00CE48FE"/>
    <w:rsid w:val="00CE5A27"/>
    <w:rsid w:val="00CE7252"/>
    <w:rsid w:val="00CF1102"/>
    <w:rsid w:val="00CF34CE"/>
    <w:rsid w:val="00CF3C1B"/>
    <w:rsid w:val="00CF5847"/>
    <w:rsid w:val="00CF5916"/>
    <w:rsid w:val="00CF6B0B"/>
    <w:rsid w:val="00CF768D"/>
    <w:rsid w:val="00CF78D9"/>
    <w:rsid w:val="00D007F0"/>
    <w:rsid w:val="00D00F5B"/>
    <w:rsid w:val="00D015C0"/>
    <w:rsid w:val="00D0174C"/>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6F55"/>
    <w:rsid w:val="00D27700"/>
    <w:rsid w:val="00D27DA4"/>
    <w:rsid w:val="00D32825"/>
    <w:rsid w:val="00D3401C"/>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6F19"/>
    <w:rsid w:val="00D4771E"/>
    <w:rsid w:val="00D520D4"/>
    <w:rsid w:val="00D528D2"/>
    <w:rsid w:val="00D52BA1"/>
    <w:rsid w:val="00D52F7E"/>
    <w:rsid w:val="00D53E1D"/>
    <w:rsid w:val="00D55B10"/>
    <w:rsid w:val="00D56CC0"/>
    <w:rsid w:val="00D60671"/>
    <w:rsid w:val="00D614D2"/>
    <w:rsid w:val="00D6336E"/>
    <w:rsid w:val="00D6391F"/>
    <w:rsid w:val="00D63E45"/>
    <w:rsid w:val="00D64475"/>
    <w:rsid w:val="00D65E49"/>
    <w:rsid w:val="00D65EBE"/>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00E"/>
    <w:rsid w:val="00D9439D"/>
    <w:rsid w:val="00D943E7"/>
    <w:rsid w:val="00D94AFE"/>
    <w:rsid w:val="00D96AAF"/>
    <w:rsid w:val="00D97034"/>
    <w:rsid w:val="00D975D8"/>
    <w:rsid w:val="00D979FC"/>
    <w:rsid w:val="00D97C6D"/>
    <w:rsid w:val="00DA00EF"/>
    <w:rsid w:val="00DA2B2F"/>
    <w:rsid w:val="00DA36F9"/>
    <w:rsid w:val="00DA6155"/>
    <w:rsid w:val="00DA6639"/>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01E0"/>
    <w:rsid w:val="00DD0B3F"/>
    <w:rsid w:val="00DD181C"/>
    <w:rsid w:val="00DD19D2"/>
    <w:rsid w:val="00DD1F4B"/>
    <w:rsid w:val="00DD3009"/>
    <w:rsid w:val="00DD3CFD"/>
    <w:rsid w:val="00DD72A9"/>
    <w:rsid w:val="00DD740B"/>
    <w:rsid w:val="00DD7F84"/>
    <w:rsid w:val="00DE0DD0"/>
    <w:rsid w:val="00DE1F6B"/>
    <w:rsid w:val="00DE2178"/>
    <w:rsid w:val="00DE2296"/>
    <w:rsid w:val="00DE25E8"/>
    <w:rsid w:val="00DE3194"/>
    <w:rsid w:val="00DE3A7A"/>
    <w:rsid w:val="00DE572B"/>
    <w:rsid w:val="00DE5837"/>
    <w:rsid w:val="00DE62D6"/>
    <w:rsid w:val="00DE776B"/>
    <w:rsid w:val="00DF0FCA"/>
    <w:rsid w:val="00DF13CC"/>
    <w:rsid w:val="00DF1C11"/>
    <w:rsid w:val="00DF2DE8"/>
    <w:rsid w:val="00DF331F"/>
    <w:rsid w:val="00DF34FF"/>
    <w:rsid w:val="00DF3A16"/>
    <w:rsid w:val="00DF3B49"/>
    <w:rsid w:val="00DF43ED"/>
    <w:rsid w:val="00DF535C"/>
    <w:rsid w:val="00DF6F62"/>
    <w:rsid w:val="00DF7234"/>
    <w:rsid w:val="00E001BA"/>
    <w:rsid w:val="00E02D8C"/>
    <w:rsid w:val="00E02FB3"/>
    <w:rsid w:val="00E066B4"/>
    <w:rsid w:val="00E07C17"/>
    <w:rsid w:val="00E07F96"/>
    <w:rsid w:val="00E1001D"/>
    <w:rsid w:val="00E10CB1"/>
    <w:rsid w:val="00E116A8"/>
    <w:rsid w:val="00E1296D"/>
    <w:rsid w:val="00E12DF8"/>
    <w:rsid w:val="00E13128"/>
    <w:rsid w:val="00E145FD"/>
    <w:rsid w:val="00E147B6"/>
    <w:rsid w:val="00E14A15"/>
    <w:rsid w:val="00E1608B"/>
    <w:rsid w:val="00E253B9"/>
    <w:rsid w:val="00E25823"/>
    <w:rsid w:val="00E2694B"/>
    <w:rsid w:val="00E30140"/>
    <w:rsid w:val="00E3093B"/>
    <w:rsid w:val="00E31453"/>
    <w:rsid w:val="00E33938"/>
    <w:rsid w:val="00E371D0"/>
    <w:rsid w:val="00E374C4"/>
    <w:rsid w:val="00E37E7D"/>
    <w:rsid w:val="00E4048D"/>
    <w:rsid w:val="00E40E7F"/>
    <w:rsid w:val="00E416D9"/>
    <w:rsid w:val="00E4174F"/>
    <w:rsid w:val="00E430FD"/>
    <w:rsid w:val="00E45F97"/>
    <w:rsid w:val="00E47B77"/>
    <w:rsid w:val="00E50A5B"/>
    <w:rsid w:val="00E50EEF"/>
    <w:rsid w:val="00E52BB4"/>
    <w:rsid w:val="00E5449E"/>
    <w:rsid w:val="00E54C2D"/>
    <w:rsid w:val="00E5597E"/>
    <w:rsid w:val="00E55B34"/>
    <w:rsid w:val="00E55F45"/>
    <w:rsid w:val="00E578B8"/>
    <w:rsid w:val="00E60E52"/>
    <w:rsid w:val="00E61BF5"/>
    <w:rsid w:val="00E62205"/>
    <w:rsid w:val="00E62E6E"/>
    <w:rsid w:val="00E6352C"/>
    <w:rsid w:val="00E637E3"/>
    <w:rsid w:val="00E64267"/>
    <w:rsid w:val="00E64C2C"/>
    <w:rsid w:val="00E66247"/>
    <w:rsid w:val="00E665C8"/>
    <w:rsid w:val="00E6747B"/>
    <w:rsid w:val="00E67C3E"/>
    <w:rsid w:val="00E709D7"/>
    <w:rsid w:val="00E70F27"/>
    <w:rsid w:val="00E7187E"/>
    <w:rsid w:val="00E72856"/>
    <w:rsid w:val="00E734FE"/>
    <w:rsid w:val="00E7362A"/>
    <w:rsid w:val="00E74567"/>
    <w:rsid w:val="00E75FED"/>
    <w:rsid w:val="00E76428"/>
    <w:rsid w:val="00E81114"/>
    <w:rsid w:val="00E8178E"/>
    <w:rsid w:val="00E8407D"/>
    <w:rsid w:val="00E86C49"/>
    <w:rsid w:val="00E86DFC"/>
    <w:rsid w:val="00E870C5"/>
    <w:rsid w:val="00E9172B"/>
    <w:rsid w:val="00E91EA7"/>
    <w:rsid w:val="00E937A9"/>
    <w:rsid w:val="00E952EE"/>
    <w:rsid w:val="00E9690A"/>
    <w:rsid w:val="00EA00AC"/>
    <w:rsid w:val="00EA1D93"/>
    <w:rsid w:val="00EA287C"/>
    <w:rsid w:val="00EA3B13"/>
    <w:rsid w:val="00EA3F84"/>
    <w:rsid w:val="00EA53C5"/>
    <w:rsid w:val="00EA55D1"/>
    <w:rsid w:val="00EA60DD"/>
    <w:rsid w:val="00EA7362"/>
    <w:rsid w:val="00EB05E3"/>
    <w:rsid w:val="00EB0A6C"/>
    <w:rsid w:val="00EB0D94"/>
    <w:rsid w:val="00EB2522"/>
    <w:rsid w:val="00EB35BC"/>
    <w:rsid w:val="00EB4AAF"/>
    <w:rsid w:val="00EB7977"/>
    <w:rsid w:val="00EC0934"/>
    <w:rsid w:val="00EC0A80"/>
    <w:rsid w:val="00EC0BEF"/>
    <w:rsid w:val="00EC0E58"/>
    <w:rsid w:val="00EC2912"/>
    <w:rsid w:val="00EC2F8C"/>
    <w:rsid w:val="00EC30AE"/>
    <w:rsid w:val="00EC6068"/>
    <w:rsid w:val="00ED0321"/>
    <w:rsid w:val="00ED1E72"/>
    <w:rsid w:val="00ED229F"/>
    <w:rsid w:val="00ED2B30"/>
    <w:rsid w:val="00ED4B56"/>
    <w:rsid w:val="00ED588C"/>
    <w:rsid w:val="00ED5E5C"/>
    <w:rsid w:val="00ED686B"/>
    <w:rsid w:val="00ED6F06"/>
    <w:rsid w:val="00ED7D4C"/>
    <w:rsid w:val="00EE4725"/>
    <w:rsid w:val="00EE5C51"/>
    <w:rsid w:val="00EE61E6"/>
    <w:rsid w:val="00EE666E"/>
    <w:rsid w:val="00EE7C61"/>
    <w:rsid w:val="00EF0041"/>
    <w:rsid w:val="00EF04C1"/>
    <w:rsid w:val="00EF0682"/>
    <w:rsid w:val="00EF324E"/>
    <w:rsid w:val="00EF4B8E"/>
    <w:rsid w:val="00EF5504"/>
    <w:rsid w:val="00EF6F4B"/>
    <w:rsid w:val="00EF76BC"/>
    <w:rsid w:val="00F005A1"/>
    <w:rsid w:val="00F01A08"/>
    <w:rsid w:val="00F01F8B"/>
    <w:rsid w:val="00F03195"/>
    <w:rsid w:val="00F03F2D"/>
    <w:rsid w:val="00F07FFC"/>
    <w:rsid w:val="00F10FBF"/>
    <w:rsid w:val="00F12535"/>
    <w:rsid w:val="00F131F1"/>
    <w:rsid w:val="00F13AC8"/>
    <w:rsid w:val="00F13BC6"/>
    <w:rsid w:val="00F150B3"/>
    <w:rsid w:val="00F15DF9"/>
    <w:rsid w:val="00F174AC"/>
    <w:rsid w:val="00F20038"/>
    <w:rsid w:val="00F204FA"/>
    <w:rsid w:val="00F22C4B"/>
    <w:rsid w:val="00F22FD2"/>
    <w:rsid w:val="00F24E25"/>
    <w:rsid w:val="00F254C9"/>
    <w:rsid w:val="00F30F64"/>
    <w:rsid w:val="00F3131E"/>
    <w:rsid w:val="00F314C8"/>
    <w:rsid w:val="00F327F3"/>
    <w:rsid w:val="00F3301E"/>
    <w:rsid w:val="00F33B11"/>
    <w:rsid w:val="00F33DBE"/>
    <w:rsid w:val="00F33E69"/>
    <w:rsid w:val="00F33EA5"/>
    <w:rsid w:val="00F353D6"/>
    <w:rsid w:val="00F3628F"/>
    <w:rsid w:val="00F364DB"/>
    <w:rsid w:val="00F407E7"/>
    <w:rsid w:val="00F41580"/>
    <w:rsid w:val="00F420B2"/>
    <w:rsid w:val="00F42585"/>
    <w:rsid w:val="00F42D71"/>
    <w:rsid w:val="00F44040"/>
    <w:rsid w:val="00F44D71"/>
    <w:rsid w:val="00F50E0F"/>
    <w:rsid w:val="00F519C4"/>
    <w:rsid w:val="00F5538B"/>
    <w:rsid w:val="00F55B97"/>
    <w:rsid w:val="00F577E3"/>
    <w:rsid w:val="00F6225E"/>
    <w:rsid w:val="00F6285A"/>
    <w:rsid w:val="00F63C33"/>
    <w:rsid w:val="00F65EFB"/>
    <w:rsid w:val="00F663D5"/>
    <w:rsid w:val="00F66FE8"/>
    <w:rsid w:val="00F67022"/>
    <w:rsid w:val="00F701ED"/>
    <w:rsid w:val="00F710DA"/>
    <w:rsid w:val="00F75271"/>
    <w:rsid w:val="00F75559"/>
    <w:rsid w:val="00F75DE6"/>
    <w:rsid w:val="00F76750"/>
    <w:rsid w:val="00F76D94"/>
    <w:rsid w:val="00F777BC"/>
    <w:rsid w:val="00F77BE2"/>
    <w:rsid w:val="00F77E8C"/>
    <w:rsid w:val="00F83009"/>
    <w:rsid w:val="00F83BDA"/>
    <w:rsid w:val="00F844B2"/>
    <w:rsid w:val="00F84751"/>
    <w:rsid w:val="00F87437"/>
    <w:rsid w:val="00F87DED"/>
    <w:rsid w:val="00F91421"/>
    <w:rsid w:val="00F9335E"/>
    <w:rsid w:val="00F9457E"/>
    <w:rsid w:val="00F9475B"/>
    <w:rsid w:val="00F94ADD"/>
    <w:rsid w:val="00F960E4"/>
    <w:rsid w:val="00F969E4"/>
    <w:rsid w:val="00F9714B"/>
    <w:rsid w:val="00F97EEF"/>
    <w:rsid w:val="00FA1427"/>
    <w:rsid w:val="00FA18BB"/>
    <w:rsid w:val="00FA4D8B"/>
    <w:rsid w:val="00FA4E62"/>
    <w:rsid w:val="00FA5CA0"/>
    <w:rsid w:val="00FA5D26"/>
    <w:rsid w:val="00FB172B"/>
    <w:rsid w:val="00FB417E"/>
    <w:rsid w:val="00FB4FC5"/>
    <w:rsid w:val="00FB5FCB"/>
    <w:rsid w:val="00FB66EF"/>
    <w:rsid w:val="00FB755D"/>
    <w:rsid w:val="00FB78C5"/>
    <w:rsid w:val="00FC0DE7"/>
    <w:rsid w:val="00FC463E"/>
    <w:rsid w:val="00FC5A9C"/>
    <w:rsid w:val="00FC5DE0"/>
    <w:rsid w:val="00FC5E67"/>
    <w:rsid w:val="00FC6C4B"/>
    <w:rsid w:val="00FD0176"/>
    <w:rsid w:val="00FD0342"/>
    <w:rsid w:val="00FD0427"/>
    <w:rsid w:val="00FD0BFE"/>
    <w:rsid w:val="00FD1165"/>
    <w:rsid w:val="00FD5F11"/>
    <w:rsid w:val="00FD7BFB"/>
    <w:rsid w:val="00FD7D07"/>
    <w:rsid w:val="00FE19AA"/>
    <w:rsid w:val="00FE203D"/>
    <w:rsid w:val="00FE3664"/>
    <w:rsid w:val="00FE3D8A"/>
    <w:rsid w:val="00FE45C7"/>
    <w:rsid w:val="00FE5043"/>
    <w:rsid w:val="00FE54BA"/>
    <w:rsid w:val="00FE6A24"/>
    <w:rsid w:val="00FF03FC"/>
    <w:rsid w:val="00FF06D7"/>
    <w:rsid w:val="00FF160F"/>
    <w:rsid w:val="00FF449A"/>
    <w:rsid w:val="00FF6398"/>
    <w:rsid w:val="00FF6641"/>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 w:type="paragraph" w:styleId="ListParagraph">
    <w:name w:val="List Paragraph"/>
    <w:basedOn w:val="Normal"/>
    <w:uiPriority w:val="34"/>
    <w:qFormat/>
    <w:rsid w:val="008F1A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2281">
      <w:bodyDiv w:val="1"/>
      <w:marLeft w:val="0"/>
      <w:marRight w:val="0"/>
      <w:marTop w:val="0"/>
      <w:marBottom w:val="0"/>
      <w:divBdr>
        <w:top w:val="none" w:sz="0" w:space="0" w:color="auto"/>
        <w:left w:val="none" w:sz="0" w:space="0" w:color="auto"/>
        <w:bottom w:val="none" w:sz="0" w:space="0" w:color="auto"/>
        <w:right w:val="none" w:sz="0" w:space="0" w:color="auto"/>
      </w:divBdr>
    </w:div>
    <w:div w:id="52045995">
      <w:bodyDiv w:val="1"/>
      <w:marLeft w:val="0"/>
      <w:marRight w:val="0"/>
      <w:marTop w:val="0"/>
      <w:marBottom w:val="0"/>
      <w:divBdr>
        <w:top w:val="none" w:sz="0" w:space="0" w:color="auto"/>
        <w:left w:val="none" w:sz="0" w:space="0" w:color="auto"/>
        <w:bottom w:val="none" w:sz="0" w:space="0" w:color="auto"/>
        <w:right w:val="none" w:sz="0" w:space="0" w:color="auto"/>
      </w:divBdr>
    </w:div>
    <w:div w:id="82386232">
      <w:bodyDiv w:val="1"/>
      <w:marLeft w:val="0"/>
      <w:marRight w:val="0"/>
      <w:marTop w:val="0"/>
      <w:marBottom w:val="0"/>
      <w:divBdr>
        <w:top w:val="none" w:sz="0" w:space="0" w:color="auto"/>
        <w:left w:val="none" w:sz="0" w:space="0" w:color="auto"/>
        <w:bottom w:val="none" w:sz="0" w:space="0" w:color="auto"/>
        <w:right w:val="none" w:sz="0" w:space="0" w:color="auto"/>
      </w:divBdr>
    </w:div>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58822870">
      <w:bodyDiv w:val="1"/>
      <w:marLeft w:val="0"/>
      <w:marRight w:val="0"/>
      <w:marTop w:val="0"/>
      <w:marBottom w:val="0"/>
      <w:divBdr>
        <w:top w:val="none" w:sz="0" w:space="0" w:color="auto"/>
        <w:left w:val="none" w:sz="0" w:space="0" w:color="auto"/>
        <w:bottom w:val="none" w:sz="0" w:space="0" w:color="auto"/>
        <w:right w:val="none" w:sz="0" w:space="0" w:color="auto"/>
      </w:divBdr>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72544648">
      <w:bodyDiv w:val="1"/>
      <w:marLeft w:val="0"/>
      <w:marRight w:val="0"/>
      <w:marTop w:val="0"/>
      <w:marBottom w:val="0"/>
      <w:divBdr>
        <w:top w:val="none" w:sz="0" w:space="0" w:color="auto"/>
        <w:left w:val="none" w:sz="0" w:space="0" w:color="auto"/>
        <w:bottom w:val="none" w:sz="0" w:space="0" w:color="auto"/>
        <w:right w:val="none" w:sz="0" w:space="0" w:color="auto"/>
      </w:divBdr>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 w:id="212267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bmcbioinformatics.biomedcentral.com/articles/10.1186/s12859-020-03772-3"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www.synapse.org/"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cancer.sanger.ac.uk/cosmic/census?tier=1"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dcc.icgc.org/releases/current/Projects/" TargetMode="External"/><Relationship Id="rId20" Type="http://schemas.openxmlformats.org/officeDocument/2006/relationships/hyperlink" Target="https://hgdownload.cse.ucsc.edu/goldenPath/hg19/encodeDCC/wgEncodeUwRepliSeq/"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oi.org/10.1016/j.celrep.2023.11293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doi.org/10.1038/srep15587"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2403"/>
    <w:rsid w:val="000265FD"/>
    <w:rsid w:val="00034224"/>
    <w:rsid w:val="00046B90"/>
    <w:rsid w:val="00047032"/>
    <w:rsid w:val="00087812"/>
    <w:rsid w:val="000963E9"/>
    <w:rsid w:val="000A2D8F"/>
    <w:rsid w:val="000C2FAC"/>
    <w:rsid w:val="000C5EDD"/>
    <w:rsid w:val="000D4079"/>
    <w:rsid w:val="00105552"/>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84AA4"/>
    <w:rsid w:val="003D7FAC"/>
    <w:rsid w:val="003E3342"/>
    <w:rsid w:val="003E7E0F"/>
    <w:rsid w:val="003F2736"/>
    <w:rsid w:val="004165A8"/>
    <w:rsid w:val="0048034F"/>
    <w:rsid w:val="00483217"/>
    <w:rsid w:val="00492925"/>
    <w:rsid w:val="004C58E8"/>
    <w:rsid w:val="004C7A6D"/>
    <w:rsid w:val="004F6966"/>
    <w:rsid w:val="005317D3"/>
    <w:rsid w:val="00534DF7"/>
    <w:rsid w:val="00546612"/>
    <w:rsid w:val="00557CCD"/>
    <w:rsid w:val="005B1ECB"/>
    <w:rsid w:val="005E4330"/>
    <w:rsid w:val="00600C72"/>
    <w:rsid w:val="00626337"/>
    <w:rsid w:val="006448A7"/>
    <w:rsid w:val="00695AC6"/>
    <w:rsid w:val="0069627E"/>
    <w:rsid w:val="00697A27"/>
    <w:rsid w:val="006B19E8"/>
    <w:rsid w:val="006E0F37"/>
    <w:rsid w:val="006E4FAA"/>
    <w:rsid w:val="006E67E3"/>
    <w:rsid w:val="007131D0"/>
    <w:rsid w:val="007134EB"/>
    <w:rsid w:val="007211AB"/>
    <w:rsid w:val="00736A43"/>
    <w:rsid w:val="00736F7D"/>
    <w:rsid w:val="00766357"/>
    <w:rsid w:val="007728FE"/>
    <w:rsid w:val="007852EF"/>
    <w:rsid w:val="007D0936"/>
    <w:rsid w:val="007D638B"/>
    <w:rsid w:val="00822DF7"/>
    <w:rsid w:val="00835276"/>
    <w:rsid w:val="008629B8"/>
    <w:rsid w:val="008731E2"/>
    <w:rsid w:val="008D2C2E"/>
    <w:rsid w:val="008F3341"/>
    <w:rsid w:val="00903844"/>
    <w:rsid w:val="0092418F"/>
    <w:rsid w:val="00935E29"/>
    <w:rsid w:val="00975BEB"/>
    <w:rsid w:val="009E56CE"/>
    <w:rsid w:val="009E603B"/>
    <w:rsid w:val="00A02748"/>
    <w:rsid w:val="00A43319"/>
    <w:rsid w:val="00A568FE"/>
    <w:rsid w:val="00A97ED7"/>
    <w:rsid w:val="00AA1E28"/>
    <w:rsid w:val="00AC3C06"/>
    <w:rsid w:val="00AF79AE"/>
    <w:rsid w:val="00B23970"/>
    <w:rsid w:val="00B4288D"/>
    <w:rsid w:val="00B90F76"/>
    <w:rsid w:val="00BE4664"/>
    <w:rsid w:val="00C5376A"/>
    <w:rsid w:val="00CA370A"/>
    <w:rsid w:val="00CA4B11"/>
    <w:rsid w:val="00CA7AB5"/>
    <w:rsid w:val="00CD1803"/>
    <w:rsid w:val="00D160E2"/>
    <w:rsid w:val="00D359AF"/>
    <w:rsid w:val="00D41C1D"/>
    <w:rsid w:val="00D84AC5"/>
    <w:rsid w:val="00D9293B"/>
    <w:rsid w:val="00DD3009"/>
    <w:rsid w:val="00DD3CFD"/>
    <w:rsid w:val="00DF0780"/>
    <w:rsid w:val="00E1001D"/>
    <w:rsid w:val="00E22559"/>
    <w:rsid w:val="00E55180"/>
    <w:rsid w:val="00E74567"/>
    <w:rsid w:val="00EA1D1B"/>
    <w:rsid w:val="00F41580"/>
    <w:rsid w:val="00F60165"/>
    <w:rsid w:val="00FB41B5"/>
    <w:rsid w:val="00FD14AB"/>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CHICAGO.XSL" StyleName="Chicago" Version="1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3.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DCE581B-9398-4C92-88C6-584968675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30</Pages>
  <Words>29793</Words>
  <Characters>169825</Characters>
  <Application>Microsoft Office Word</Application>
  <DocSecurity>0</DocSecurity>
  <Lines>1415</Lines>
  <Paragraphs>398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6</cp:revision>
  <cp:lastPrinted>2025-06-06T09:23:00Z</cp:lastPrinted>
  <dcterms:created xsi:type="dcterms:W3CDTF">2025-06-26T23:54:00Z</dcterms:created>
  <dcterms:modified xsi:type="dcterms:W3CDTF">2025-07-01T02:22:00Z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zotero-version="7.0.15"&gt;&lt;session id="NQFYwlEF"/&gt;&lt;style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