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4D7" w14:textId="0E66D054" w:rsidR="00B813C0" w:rsidRDefault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/>
        </w:rPr>
        <w:t>Figure Legend</w:t>
      </w:r>
    </w:p>
    <w:p w14:paraId="28D531BE" w14:textId="5E79EDCB" w:rsidR="00B813C0" w:rsidRPr="00F34EEA" w:rsidRDefault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>Figure 1 Repertoire of ID mutational signatures extracted from HMF and PCAWG</w:t>
      </w:r>
    </w:p>
    <w:p w14:paraId="6D4015F8" w14:textId="1DB14B27" w:rsidR="00B813C0" w:rsidRPr="00B813C0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B813C0">
        <w:rPr>
          <w:rFonts w:ascii="Times New Roman" w:hAnsi="Times New Roman" w:cs="Times New Roman" w:hint="eastAsia"/>
        </w:rPr>
        <w:t>Schematic representation of the workflow of mutational signature analysis. De novo signature extraction was performed in all genomes</w:t>
      </w:r>
      <w:r w:rsidR="009A4484">
        <w:rPr>
          <w:rFonts w:ascii="Times New Roman" w:hAnsi="Times New Roman" w:cs="Times New Roman" w:hint="eastAsia"/>
        </w:rPr>
        <w:t>, high TMB tumors</w:t>
      </w:r>
      <w:r w:rsidRPr="00B813C0">
        <w:rPr>
          <w:rFonts w:ascii="Times New Roman" w:hAnsi="Times New Roman" w:cs="Times New Roman" w:hint="eastAsia"/>
        </w:rPr>
        <w:t xml:space="preserve"> and each of 25 cancer types. The signatures were collected from these 2</w:t>
      </w:r>
      <w:r w:rsidR="009A4484">
        <w:rPr>
          <w:rFonts w:ascii="Times New Roman" w:hAnsi="Times New Roman" w:cs="Times New Roman" w:hint="eastAsia"/>
        </w:rPr>
        <w:t>7</w:t>
      </w:r>
      <w:r w:rsidRPr="00B813C0">
        <w:rPr>
          <w:rFonts w:ascii="Times New Roman" w:hAnsi="Times New Roman" w:cs="Times New Roman" w:hint="eastAsia"/>
        </w:rPr>
        <w:t xml:space="preserve"> runs. </w:t>
      </w:r>
      <w:proofErr w:type="gramStart"/>
      <w:r w:rsidRPr="00B813C0">
        <w:rPr>
          <w:rFonts w:ascii="Times New Roman" w:hAnsi="Times New Roman" w:cs="Times New Roman" w:hint="eastAsia"/>
        </w:rPr>
        <w:t>The similar</w:t>
      </w:r>
      <w:proofErr w:type="gramEnd"/>
      <w:r w:rsidRPr="00B813C0">
        <w:rPr>
          <w:rFonts w:ascii="Times New Roman" w:hAnsi="Times New Roman" w:cs="Times New Roman" w:hint="eastAsia"/>
        </w:rPr>
        <w:t xml:space="preserve"> signatures from different runs were merged and kept</w:t>
      </w:r>
      <w:r w:rsidR="00E85F6E">
        <w:rPr>
          <w:rFonts w:ascii="Times New Roman" w:hAnsi="Times New Roman" w:cs="Times New Roman" w:hint="eastAsia"/>
        </w:rPr>
        <w:t>.</w:t>
      </w:r>
      <w:r w:rsidRPr="00B813C0">
        <w:rPr>
          <w:rFonts w:ascii="Times New Roman" w:hAnsi="Times New Roman" w:cs="Times New Roman" w:hint="eastAsia"/>
        </w:rPr>
        <w:t xml:space="preserve"> After </w:t>
      </w:r>
      <w:proofErr w:type="gramStart"/>
      <w:r w:rsidRPr="00B813C0">
        <w:rPr>
          <w:rFonts w:ascii="Times New Roman" w:hAnsi="Times New Roman" w:cs="Times New Roman" w:hint="eastAsia"/>
        </w:rPr>
        <w:t>matching with</w:t>
      </w:r>
      <w:proofErr w:type="gramEnd"/>
      <w:r w:rsidRPr="00B813C0">
        <w:rPr>
          <w:rFonts w:ascii="Times New Roman" w:hAnsi="Times New Roman" w:cs="Times New Roman" w:hint="eastAsia"/>
        </w:rPr>
        <w:t xml:space="preserve"> COSMIC v3.4 signatures, 1</w:t>
      </w:r>
      <w:r w:rsidR="00F34EEA">
        <w:rPr>
          <w:rFonts w:ascii="Times New Roman" w:hAnsi="Times New Roman" w:cs="Times New Roman" w:hint="eastAsia"/>
        </w:rPr>
        <w:t>8</w:t>
      </w:r>
      <w:r w:rsidRPr="00B813C0">
        <w:rPr>
          <w:rFonts w:ascii="Times New Roman" w:hAnsi="Times New Roman" w:cs="Times New Roman" w:hint="eastAsia"/>
        </w:rPr>
        <w:t xml:space="preserve"> COSMIC signatures and 1</w:t>
      </w:r>
      <w:r w:rsidR="009A4484">
        <w:rPr>
          <w:rFonts w:ascii="Times New Roman" w:hAnsi="Times New Roman" w:cs="Times New Roman" w:hint="eastAsia"/>
        </w:rPr>
        <w:t>5</w:t>
      </w:r>
      <w:r w:rsidRPr="00B813C0">
        <w:rPr>
          <w:rFonts w:ascii="Times New Roman" w:hAnsi="Times New Roman" w:cs="Times New Roman" w:hint="eastAsia"/>
        </w:rPr>
        <w:t xml:space="preserve"> novel signatures were identified, and used for the following analysis, including signature attribution, etiology inference, validation using in-vitro system and contribution to cancer genes.</w:t>
      </w:r>
      <w:r>
        <w:rPr>
          <w:rFonts w:ascii="Times New Roman" w:hAnsi="Times New Roman" w:cs="Times New Roman" w:hint="eastAsia"/>
        </w:rPr>
        <w:t xml:space="preserve"> (B) 1</w:t>
      </w:r>
      <w:r w:rsidR="00F34EE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COSMIC signatures. The </w:t>
      </w:r>
      <w:proofErr w:type="spellStart"/>
      <w:r>
        <w:rPr>
          <w:rFonts w:ascii="Times New Roman" w:hAnsi="Times New Roman" w:cs="Times New Roman" w:hint="eastAsia"/>
        </w:rPr>
        <w:t>mSigHdp</w:t>
      </w:r>
      <w:proofErr w:type="spellEnd"/>
      <w:r>
        <w:rPr>
          <w:rFonts w:ascii="Times New Roman" w:hAnsi="Times New Roman" w:cs="Times New Roman" w:hint="eastAsia"/>
        </w:rPr>
        <w:t xml:space="preserve"> signatures with &gt;0.85 cosine similarity with COSMIC 3.4 signatures. (C) 1</w:t>
      </w:r>
      <w:r w:rsidR="009A448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novel signatures. The signatures </w:t>
      </w:r>
      <w:proofErr w:type="gramStart"/>
      <w:r>
        <w:rPr>
          <w:rFonts w:ascii="Times New Roman" w:hAnsi="Times New Roman" w:cs="Times New Roman" w:hint="eastAsia"/>
        </w:rPr>
        <w:t>not similar to COSMIC v3.4 signatures and not be</w:t>
      </w:r>
      <w:proofErr w:type="gramEnd"/>
      <w:r>
        <w:rPr>
          <w:rFonts w:ascii="Times New Roman" w:hAnsi="Times New Roman" w:cs="Times New Roman" w:hint="eastAsia"/>
        </w:rPr>
        <w:t xml:space="preserve"> reconstructed by COSMIC v3.4 signatures.</w:t>
      </w:r>
    </w:p>
    <w:p w14:paraId="754EA203" w14:textId="0B408504" w:rsidR="00B813C0" w:rsidRPr="00F34EEA" w:rsidRDefault="00B813C0" w:rsidP="00B813C0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 xml:space="preserve">Figure 2 </w:t>
      </w:r>
      <w:r w:rsidR="007A63F5" w:rsidRPr="00F34EEA">
        <w:rPr>
          <w:rFonts w:ascii="Times New Roman" w:hAnsi="Times New Roman" w:cs="Times New Roman" w:hint="eastAsia"/>
          <w:b/>
          <w:bCs/>
        </w:rPr>
        <w:t>Signature attribution of 3</w:t>
      </w:r>
      <w:r w:rsidR="00E85F6E" w:rsidRPr="00F34EEA">
        <w:rPr>
          <w:rFonts w:ascii="Times New Roman" w:hAnsi="Times New Roman" w:cs="Times New Roman" w:hint="eastAsia"/>
          <w:b/>
          <w:bCs/>
        </w:rPr>
        <w:t>3</w:t>
      </w:r>
      <w:r w:rsidR="007A63F5" w:rsidRPr="00F34EEA">
        <w:rPr>
          <w:rFonts w:ascii="Times New Roman" w:hAnsi="Times New Roman" w:cs="Times New Roman" w:hint="eastAsia"/>
          <w:b/>
          <w:bCs/>
        </w:rPr>
        <w:t xml:space="preserve"> ID signatures</w:t>
      </w:r>
    </w:p>
    <w:p w14:paraId="64AA33AA" w14:textId="07A08744" w:rsidR="00B813C0" w:rsidRPr="007A63F5" w:rsidRDefault="00B813C0" w:rsidP="00B813C0">
      <w:pPr>
        <w:rPr>
          <w:rFonts w:ascii="Times New Roman" w:hAnsi="Times New Roman" w:cs="Times New Roman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proofErr w:type="spellStart"/>
      <w:r w:rsidR="007A63F5">
        <w:rPr>
          <w:rFonts w:ascii="Times New Roman" w:hAnsi="Times New Roman" w:cs="Times New Roman" w:hint="eastAsia"/>
        </w:rPr>
        <w:t>mSigAct</w:t>
      </w:r>
      <w:proofErr w:type="spellEnd"/>
      <w:r w:rsidR="007A63F5">
        <w:rPr>
          <w:rFonts w:ascii="Times New Roman" w:hAnsi="Times New Roman" w:cs="Times New Roman" w:hint="eastAsia"/>
        </w:rPr>
        <w:t xml:space="preserve"> derived signature assignment of 3</w:t>
      </w:r>
      <w:r w:rsidR="009A4484">
        <w:rPr>
          <w:rFonts w:ascii="Times New Roman" w:hAnsi="Times New Roman" w:cs="Times New Roman" w:hint="eastAsia"/>
        </w:rPr>
        <w:t>2</w:t>
      </w:r>
      <w:r w:rsidR="007A63F5">
        <w:rPr>
          <w:rFonts w:ascii="Times New Roman" w:hAnsi="Times New Roman" w:cs="Times New Roman" w:hint="eastAsia"/>
        </w:rPr>
        <w:t xml:space="preserve"> ID signatures. The size of each dot represents the prevalence of a signature which indicates the proportion of genomes with exposures of the </w:t>
      </w:r>
      <w:r w:rsidR="007A63F5">
        <w:rPr>
          <w:rFonts w:ascii="Times New Roman" w:hAnsi="Times New Roman" w:cs="Times New Roman"/>
        </w:rPr>
        <w:t>corresponding</w:t>
      </w:r>
      <w:r w:rsidR="007A63F5">
        <w:rPr>
          <w:rFonts w:ascii="Times New Roman" w:hAnsi="Times New Roman" w:cs="Times New Roman" w:hint="eastAsia"/>
        </w:rPr>
        <w:t xml:space="preserve"> signature in the corresponding cancer type larger than 0. The color indicates the median number of exposures of the corresponding signature among samples with exposures larger than 0.</w:t>
      </w:r>
    </w:p>
    <w:p w14:paraId="1FDE3D21" w14:textId="0F7C05B5" w:rsidR="00B813C0" w:rsidRPr="00166C71" w:rsidRDefault="00B813C0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3 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Biological links </w:t>
      </w:r>
      <w:r w:rsidR="009A4484" w:rsidRPr="00166C71">
        <w:rPr>
          <w:rFonts w:ascii="Times New Roman" w:hAnsi="Times New Roman" w:cs="Times New Roman"/>
          <w:b/>
          <w:bCs/>
        </w:rPr>
        <w:t>indicated</w:t>
      </w:r>
      <w:r w:rsidR="007A63F5" w:rsidRPr="00166C71">
        <w:rPr>
          <w:rFonts w:ascii="Times New Roman" w:hAnsi="Times New Roman" w:cs="Times New Roman" w:hint="eastAsia"/>
          <w:b/>
          <w:bCs/>
        </w:rPr>
        <w:t xml:space="preserve"> by the analysis of correlation between SBS and ID signatures.</w:t>
      </w:r>
    </w:p>
    <w:p w14:paraId="7336D8C4" w14:textId="17182CD0" w:rsidR="007A63F5" w:rsidRDefault="00870328" w:rsidP="00870328">
      <w:pPr>
        <w:rPr>
          <w:rFonts w:ascii="Times New Roman" w:hAnsi="Times New Roman" w:cs="Times New Roman"/>
        </w:rPr>
      </w:pPr>
      <w:r w:rsidRPr="00870328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A870B6" w:rsidRPr="00870328">
        <w:rPr>
          <w:rFonts w:ascii="Times New Roman" w:hAnsi="Times New Roman" w:cs="Times New Roman" w:hint="eastAsia"/>
        </w:rPr>
        <w:t xml:space="preserve">Heatmap of spearman correlation coefficients between SBS and ID signatures. </w:t>
      </w:r>
      <w:r w:rsidR="005116DA" w:rsidRPr="00870328">
        <w:rPr>
          <w:rFonts w:ascii="Times New Roman" w:hAnsi="Times New Roman" w:cs="Times New Roman" w:hint="eastAsia"/>
        </w:rPr>
        <w:t xml:space="preserve">The coefficients were not displayed on the figure if the absolute </w:t>
      </w:r>
      <w:r w:rsidR="005116DA" w:rsidRPr="00870328">
        <w:rPr>
          <w:rFonts w:ascii="Times New Roman" w:hAnsi="Times New Roman" w:cs="Times New Roman"/>
        </w:rPr>
        <w:t>value</w:t>
      </w:r>
      <w:r w:rsidR="005116DA" w:rsidRPr="00870328">
        <w:rPr>
          <w:rFonts w:ascii="Times New Roman" w:hAnsi="Times New Roman" w:cs="Times New Roman" w:hint="eastAsia"/>
        </w:rPr>
        <w:t xml:space="preserve"> is less than 0.1</w:t>
      </w:r>
      <w:r w:rsidR="00FA181F">
        <w:rPr>
          <w:rFonts w:ascii="Times New Roman" w:hAnsi="Times New Roman" w:cs="Times New Roman" w:hint="eastAsia"/>
        </w:rPr>
        <w:t xml:space="preserve">0 or </w:t>
      </w:r>
      <w:r w:rsidR="00A317F7">
        <w:rPr>
          <w:rFonts w:ascii="Times New Roman" w:hAnsi="Times New Roman" w:cs="Times New Roman" w:hint="eastAsia"/>
        </w:rPr>
        <w:t>the p-value of spearman correlation is larger than 0.05</w:t>
      </w:r>
      <w:r w:rsidR="005116DA" w:rsidRPr="00870328">
        <w:rPr>
          <w:rFonts w:ascii="Times New Roman" w:hAnsi="Times New Roman" w:cs="Times New Roman" w:hint="eastAsia"/>
        </w:rPr>
        <w:t>.</w:t>
      </w:r>
      <w:r w:rsidRPr="00870328">
        <w:rPr>
          <w:rFonts w:ascii="Times New Roman" w:hAnsi="Times New Roman" w:cs="Times New Roman" w:hint="eastAsia"/>
        </w:rPr>
        <w:t xml:space="preserve"> Several modules were identified by hierarchical clustering based on spearman correlation coefficients</w:t>
      </w:r>
      <w:r>
        <w:rPr>
          <w:rFonts w:ascii="Times New Roman" w:hAnsi="Times New Roman" w:cs="Times New Roman" w:hint="eastAsia"/>
        </w:rPr>
        <w:t>: (B) tobacco smoking module; (C) cell replication module</w:t>
      </w:r>
      <w:r w:rsidR="005F76B7">
        <w:rPr>
          <w:rFonts w:ascii="Times New Roman" w:hAnsi="Times New Roman" w:cs="Times New Roman" w:hint="eastAsia"/>
        </w:rPr>
        <w:t xml:space="preserve">; (D) GI tract and platinum treatment module and (E) </w:t>
      </w:r>
      <w:proofErr w:type="spellStart"/>
      <w:r w:rsidR="005F76B7">
        <w:rPr>
          <w:rFonts w:ascii="Times New Roman" w:hAnsi="Times New Roman" w:cs="Times New Roman" w:hint="eastAsia"/>
        </w:rPr>
        <w:t>dMMR</w:t>
      </w:r>
      <w:proofErr w:type="spellEnd"/>
      <w:r w:rsidR="005F76B7">
        <w:rPr>
          <w:rFonts w:ascii="Times New Roman" w:hAnsi="Times New Roman" w:cs="Times New Roman" w:hint="eastAsia"/>
        </w:rPr>
        <w:t xml:space="preserve"> module. The shades of color and the size of dots</w:t>
      </w:r>
      <w:r w:rsidR="00CF4493">
        <w:rPr>
          <w:rFonts w:ascii="Times New Roman" w:hAnsi="Times New Roman" w:cs="Times New Roman" w:hint="eastAsia"/>
        </w:rPr>
        <w:t xml:space="preserve"> indicate the value of spearman correlation coefficients.</w:t>
      </w:r>
    </w:p>
    <w:p w14:paraId="5E8777D2" w14:textId="717C1EB1" w:rsidR="00A317F7" w:rsidRPr="00166C71" w:rsidRDefault="00A317F7" w:rsidP="00A317F7">
      <w:pPr>
        <w:rPr>
          <w:rFonts w:ascii="Times New Roman" w:hAnsi="Times New Roman" w:cs="Times New Roman"/>
          <w:b/>
          <w:bCs/>
        </w:rPr>
      </w:pPr>
      <w:r w:rsidRPr="00166C71">
        <w:rPr>
          <w:rFonts w:ascii="Times New Roman" w:hAnsi="Times New Roman" w:cs="Times New Roman"/>
          <w:b/>
          <w:bCs/>
        </w:rPr>
        <w:t xml:space="preserve">Figure </w:t>
      </w:r>
      <w:r w:rsidR="005F122C" w:rsidRPr="00166C71">
        <w:rPr>
          <w:rFonts w:ascii="Times New Roman" w:hAnsi="Times New Roman" w:cs="Times New Roman" w:hint="eastAsia"/>
          <w:b/>
          <w:bCs/>
        </w:rPr>
        <w:t>4</w:t>
      </w:r>
      <w:r w:rsidRPr="00166C71">
        <w:rPr>
          <w:rFonts w:ascii="Times New Roman" w:hAnsi="Times New Roman" w:cs="Times New Roman"/>
          <w:b/>
          <w:bCs/>
        </w:rPr>
        <w:t xml:space="preserve"> </w:t>
      </w:r>
      <w:r w:rsidRPr="00166C71">
        <w:rPr>
          <w:rFonts w:ascii="Times New Roman" w:hAnsi="Times New Roman" w:cs="Times New Roman" w:hint="eastAsia"/>
          <w:b/>
          <w:bCs/>
        </w:rPr>
        <w:t xml:space="preserve">Four </w:t>
      </w:r>
      <w:r w:rsidR="00166C71">
        <w:rPr>
          <w:rFonts w:ascii="Times New Roman" w:hAnsi="Times New Roman" w:cs="Times New Roman" w:hint="eastAsia"/>
          <w:b/>
          <w:bCs/>
        </w:rPr>
        <w:t xml:space="preserve">novel </w:t>
      </w:r>
      <w:r w:rsidRPr="00166C71">
        <w:rPr>
          <w:rFonts w:ascii="Times New Roman" w:hAnsi="Times New Roman" w:cs="Times New Roman" w:hint="eastAsia"/>
          <w:b/>
          <w:bCs/>
        </w:rPr>
        <w:t>signatures associated with MSI status.</w:t>
      </w:r>
    </w:p>
    <w:p w14:paraId="0E0CACFA" w14:textId="48F7A3C5" w:rsidR="00A317F7" w:rsidRPr="00880E8E" w:rsidRDefault="00880E8E" w:rsidP="00880E8E">
      <w:pPr>
        <w:rPr>
          <w:rFonts w:ascii="Times New Roman" w:hAnsi="Times New Roman" w:cs="Times New Roman" w:hint="eastAsia"/>
        </w:rPr>
      </w:pPr>
      <w:r w:rsidRPr="00880E8E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880E8E">
        <w:rPr>
          <w:rFonts w:ascii="Times New Roman" w:hAnsi="Times New Roman" w:cs="Times New Roman" w:hint="eastAsia"/>
        </w:rPr>
        <w:t>The number of SBS and indel numbers of MSS tumors, MSI tumors identified in MSI-Seq, and MSI tumors identified in both MSI-Seq and the literature. (B)</w:t>
      </w:r>
      <w:r w:rsidR="001A6EE2">
        <w:rPr>
          <w:rFonts w:ascii="Times New Roman" w:hAnsi="Times New Roman" w:cs="Times New Roman" w:hint="eastAsia"/>
        </w:rPr>
        <w:t xml:space="preserve"> Number of deletions and insertions in MSI tumors. The slope of dashed </w:t>
      </w:r>
      <w:r w:rsidR="001A6EE2">
        <w:rPr>
          <w:rFonts w:ascii="Times New Roman" w:hAnsi="Times New Roman" w:cs="Times New Roman"/>
        </w:rPr>
        <w:t>diagonal</w:t>
      </w:r>
      <w:r w:rsidR="001A6EE2">
        <w:rPr>
          <w:rFonts w:ascii="Times New Roman" w:hAnsi="Times New Roman" w:cs="Times New Roman" w:hint="eastAsia"/>
        </w:rPr>
        <w:t xml:space="preserve"> is 1. (C) The mutational signature profile of five </w:t>
      </w:r>
      <w:r w:rsidR="00D120F4">
        <w:rPr>
          <w:rFonts w:ascii="Times New Roman" w:hAnsi="Times New Roman" w:cs="Times New Roman"/>
        </w:rPr>
        <w:t>exclusively</w:t>
      </w:r>
      <w:r w:rsidR="00D120F4">
        <w:rPr>
          <w:rFonts w:ascii="Times New Roman" w:hAnsi="Times New Roman" w:cs="Times New Roman" w:hint="eastAsia"/>
        </w:rPr>
        <w:t xml:space="preserve"> </w:t>
      </w:r>
      <w:r w:rsidR="001A6EE2">
        <w:rPr>
          <w:rFonts w:ascii="Times New Roman" w:hAnsi="Times New Roman" w:cs="Times New Roman" w:hint="eastAsia"/>
        </w:rPr>
        <w:t xml:space="preserve">MSI-associated signatures, C_ID7 </w:t>
      </w:r>
      <w:r w:rsidR="005546B0">
        <w:rPr>
          <w:rFonts w:ascii="Times New Roman" w:hAnsi="Times New Roman" w:cs="Times New Roman" w:hint="eastAsia"/>
        </w:rPr>
        <w:t>(reported in COSMIC), H_ID33, H_ID34, H_ID37 and H_ID38.</w:t>
      </w:r>
      <w:r w:rsidR="00D120F4">
        <w:rPr>
          <w:rFonts w:ascii="Times New Roman" w:hAnsi="Times New Roman" w:cs="Times New Roman" w:hint="eastAsia"/>
        </w:rPr>
        <w:t xml:space="preserve"> (D) The </w:t>
      </w:r>
      <w:r w:rsidR="00DC2993">
        <w:rPr>
          <w:rFonts w:ascii="Times New Roman" w:hAnsi="Times New Roman" w:cs="Times New Roman" w:hint="eastAsia"/>
        </w:rPr>
        <w:t xml:space="preserve">coefficients of </w:t>
      </w:r>
      <w:r w:rsidR="00D120F4">
        <w:rPr>
          <w:rFonts w:ascii="Times New Roman" w:hAnsi="Times New Roman" w:cs="Times New Roman" w:hint="eastAsia"/>
        </w:rPr>
        <w:t xml:space="preserve">spearman correlation </w:t>
      </w:r>
      <w:r w:rsidR="007971A9">
        <w:rPr>
          <w:rFonts w:ascii="Times New Roman" w:hAnsi="Times New Roman" w:cs="Times New Roman" w:hint="eastAsia"/>
        </w:rPr>
        <w:t xml:space="preserve">among the activity of 7 </w:t>
      </w:r>
      <w:r w:rsidR="00DC2993">
        <w:rPr>
          <w:rFonts w:ascii="Times New Roman" w:hAnsi="Times New Roman" w:cs="Times New Roman" w:hint="eastAsia"/>
        </w:rPr>
        <w:t xml:space="preserve">MSI-associated signatures. (E) </w:t>
      </w:r>
      <w:r w:rsidR="00DD097E">
        <w:rPr>
          <w:rFonts w:ascii="Times New Roman" w:hAnsi="Times New Roman" w:cs="Times New Roman" w:hint="eastAsia"/>
        </w:rPr>
        <w:t xml:space="preserve">The activity of 7 MSI-associated signatures in MSS and MSI tumors identified in the literature or by MSI-Seq. (F) The proportion of </w:t>
      </w:r>
      <w:proofErr w:type="gramStart"/>
      <w:r w:rsidR="00DD097E">
        <w:rPr>
          <w:rFonts w:ascii="Times New Roman" w:hAnsi="Times New Roman" w:cs="Times New Roman" w:hint="eastAsia"/>
        </w:rPr>
        <w:lastRenderedPageBreak/>
        <w:t>doublet</w:t>
      </w:r>
      <w:proofErr w:type="gramEnd"/>
      <w:r w:rsidR="00DD097E">
        <w:rPr>
          <w:rFonts w:ascii="Times New Roman" w:hAnsi="Times New Roman" w:cs="Times New Roman" w:hint="eastAsia"/>
        </w:rPr>
        <w:t xml:space="preserve">-base </w:t>
      </w:r>
      <w:r w:rsidR="008E0563">
        <w:rPr>
          <w:rFonts w:ascii="Times New Roman" w:hAnsi="Times New Roman" w:cs="Times New Roman" w:hint="eastAsia"/>
        </w:rPr>
        <w:t>deletions</w:t>
      </w:r>
      <w:r w:rsidR="00DD097E">
        <w:rPr>
          <w:rFonts w:ascii="Times New Roman" w:hAnsi="Times New Roman" w:cs="Times New Roman" w:hint="eastAsia"/>
        </w:rPr>
        <w:t xml:space="preserve"> in</w:t>
      </w:r>
      <w:r w:rsidR="000960ED">
        <w:rPr>
          <w:rFonts w:ascii="Times New Roman" w:hAnsi="Times New Roman" w:cs="Times New Roman" w:hint="eastAsia"/>
        </w:rPr>
        <w:t xml:space="preserve"> tumors with ID33 presence (blue) and without ID33 presence (yellow)</w:t>
      </w:r>
      <w:r w:rsidR="008E0563">
        <w:rPr>
          <w:rFonts w:ascii="Times New Roman" w:hAnsi="Times New Roman" w:cs="Times New Roman" w:hint="eastAsia"/>
        </w:rPr>
        <w:t xml:space="preserve">. </w:t>
      </w:r>
      <w:r w:rsidR="008E0563">
        <w:rPr>
          <w:rFonts w:ascii="Times New Roman" w:hAnsi="Times New Roman" w:cs="Times New Roman" w:hint="eastAsia"/>
        </w:rPr>
        <w:t>(</w:t>
      </w:r>
      <w:r w:rsidR="008E0563">
        <w:rPr>
          <w:rFonts w:ascii="Times New Roman" w:hAnsi="Times New Roman" w:cs="Times New Roman" w:hint="eastAsia"/>
        </w:rPr>
        <w:t>G</w:t>
      </w:r>
      <w:r w:rsidR="008E0563">
        <w:rPr>
          <w:rFonts w:ascii="Times New Roman" w:hAnsi="Times New Roman" w:cs="Times New Roman" w:hint="eastAsia"/>
        </w:rPr>
        <w:t xml:space="preserve">) The proportion of </w:t>
      </w:r>
      <w:r w:rsidR="008E0563">
        <w:rPr>
          <w:rFonts w:ascii="Times New Roman" w:hAnsi="Times New Roman" w:cs="Times New Roman" w:hint="eastAsia"/>
        </w:rPr>
        <w:t>triplet</w:t>
      </w:r>
      <w:r w:rsidR="008E0563">
        <w:rPr>
          <w:rFonts w:ascii="Times New Roman" w:hAnsi="Times New Roman" w:cs="Times New Roman" w:hint="eastAsia"/>
        </w:rPr>
        <w:t xml:space="preserve">-base </w:t>
      </w:r>
      <w:r w:rsidR="008E0563">
        <w:rPr>
          <w:rFonts w:ascii="Times New Roman" w:hAnsi="Times New Roman" w:cs="Times New Roman" w:hint="eastAsia"/>
        </w:rPr>
        <w:t>deletions</w:t>
      </w:r>
      <w:r w:rsidR="008E0563">
        <w:rPr>
          <w:rFonts w:ascii="Times New Roman" w:hAnsi="Times New Roman" w:cs="Times New Roman" w:hint="eastAsia"/>
        </w:rPr>
        <w:t xml:space="preserve"> in tumors with ID3</w:t>
      </w:r>
      <w:r w:rsidR="008E0563">
        <w:rPr>
          <w:rFonts w:ascii="Times New Roman" w:hAnsi="Times New Roman" w:cs="Times New Roman" w:hint="eastAsia"/>
        </w:rPr>
        <w:t>7</w:t>
      </w:r>
      <w:r w:rsidR="008E0563">
        <w:rPr>
          <w:rFonts w:ascii="Times New Roman" w:hAnsi="Times New Roman" w:cs="Times New Roman" w:hint="eastAsia"/>
        </w:rPr>
        <w:t xml:space="preserve"> presence (blue) and without ID3</w:t>
      </w:r>
      <w:r w:rsidR="008E0563">
        <w:rPr>
          <w:rFonts w:ascii="Times New Roman" w:hAnsi="Times New Roman" w:cs="Times New Roman" w:hint="eastAsia"/>
        </w:rPr>
        <w:t>7</w:t>
      </w:r>
      <w:r w:rsidR="008E0563">
        <w:rPr>
          <w:rFonts w:ascii="Times New Roman" w:hAnsi="Times New Roman" w:cs="Times New Roman" w:hint="eastAsia"/>
        </w:rPr>
        <w:t xml:space="preserve"> presence (yellow).</w:t>
      </w:r>
      <w:r w:rsidR="008E0563">
        <w:rPr>
          <w:rFonts w:ascii="Times New Roman" w:hAnsi="Times New Roman" w:cs="Times New Roman" w:hint="eastAsia"/>
        </w:rPr>
        <w:t xml:space="preserve"> (H) </w:t>
      </w:r>
      <w:r w:rsidR="00E9270D">
        <w:rPr>
          <w:rFonts w:ascii="Times New Roman" w:hAnsi="Times New Roman" w:cs="Times New Roman" w:hint="eastAsia"/>
        </w:rPr>
        <w:t xml:space="preserve">The proportion of </w:t>
      </w:r>
      <w:proofErr w:type="gramStart"/>
      <w:r w:rsidR="00E9270D">
        <w:rPr>
          <w:rFonts w:ascii="Times New Roman" w:hAnsi="Times New Roman" w:cs="Times New Roman" w:hint="eastAsia"/>
        </w:rPr>
        <w:t>doublet</w:t>
      </w:r>
      <w:proofErr w:type="gramEnd"/>
      <w:r w:rsidR="00E9270D">
        <w:rPr>
          <w:rFonts w:ascii="Times New Roman" w:hAnsi="Times New Roman" w:cs="Times New Roman" w:hint="eastAsia"/>
        </w:rPr>
        <w:t xml:space="preserve">-base deletions in tumors with H_ID35 presence. The </w:t>
      </w:r>
      <w:r w:rsidR="00412A4D">
        <w:rPr>
          <w:rFonts w:ascii="Times New Roman" w:hAnsi="Times New Roman" w:cs="Times New Roman" w:hint="eastAsia"/>
        </w:rPr>
        <w:t xml:space="preserve">tumors were sorted based on their C_ID2 activity. (I) </w:t>
      </w:r>
      <w:r w:rsidR="00762A85">
        <w:rPr>
          <w:rFonts w:ascii="Times New Roman" w:hAnsi="Times New Roman" w:cs="Times New Roman" w:hint="eastAsia"/>
        </w:rPr>
        <w:t xml:space="preserve">The ROC of </w:t>
      </w:r>
      <w:r w:rsidR="00762A85">
        <w:rPr>
          <w:rFonts w:ascii="Times New Roman" w:hAnsi="Times New Roman" w:cs="Times New Roman"/>
        </w:rPr>
        <w:t>predictability</w:t>
      </w:r>
      <w:r w:rsidR="00762A85">
        <w:rPr>
          <w:rFonts w:ascii="Times New Roman" w:hAnsi="Times New Roman" w:cs="Times New Roman" w:hint="eastAsia"/>
        </w:rPr>
        <w:t xml:space="preserve"> of MSI </w:t>
      </w:r>
      <w:r w:rsidR="00762A85">
        <w:rPr>
          <w:rFonts w:ascii="Times New Roman" w:hAnsi="Times New Roman" w:cs="Times New Roman"/>
        </w:rPr>
        <w:t>signature</w:t>
      </w:r>
      <w:r w:rsidR="00762A85">
        <w:rPr>
          <w:rFonts w:ascii="Times New Roman" w:hAnsi="Times New Roman" w:cs="Times New Roman" w:hint="eastAsia"/>
        </w:rPr>
        <w:t xml:space="preserve"> activity on pre-labelled MSI status (blue) and </w:t>
      </w:r>
      <w:r w:rsidR="001C3933">
        <w:rPr>
          <w:rFonts w:ascii="Times New Roman" w:hAnsi="Times New Roman" w:cs="Times New Roman" w:hint="eastAsia"/>
        </w:rPr>
        <w:t>MSI-Seq MSI status (red).</w:t>
      </w:r>
    </w:p>
    <w:p w14:paraId="2E7EF0A1" w14:textId="254DD802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5F122C" w:rsidRPr="00F34EEA">
        <w:rPr>
          <w:rFonts w:ascii="Times New Roman" w:hAnsi="Times New Roman" w:cs="Times New Roman" w:hint="eastAsia"/>
          <w:b/>
          <w:bCs/>
        </w:rPr>
        <w:t>5</w:t>
      </w:r>
      <w:r w:rsidRPr="00F34EEA">
        <w:rPr>
          <w:rFonts w:ascii="Times New Roman" w:hAnsi="Times New Roman" w:cs="Times New Roman"/>
          <w:b/>
          <w:bCs/>
        </w:rPr>
        <w:t xml:space="preserve"> </w:t>
      </w:r>
      <w:r w:rsidR="00D57382" w:rsidRPr="00F34EEA">
        <w:rPr>
          <w:rFonts w:ascii="Times New Roman" w:hAnsi="Times New Roman" w:cs="Times New Roman" w:hint="eastAsia"/>
          <w:b/>
          <w:bCs/>
        </w:rPr>
        <w:t>Characterization of a novel signature associated with TOP1-TAM</w:t>
      </w:r>
    </w:p>
    <w:p w14:paraId="793685C4" w14:textId="369CDA82" w:rsidR="00F34D02" w:rsidRDefault="007A63F5" w:rsidP="00F34D02">
      <w:pPr>
        <w:rPr>
          <w:rFonts w:ascii="Times New Roman" w:hAnsi="Times New Roman" w:cs="Times New Roman" w:hint="eastAsia"/>
        </w:rPr>
      </w:pPr>
      <w:r w:rsidRPr="00B813C0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="004C09EF">
        <w:rPr>
          <w:rFonts w:ascii="Times New Roman" w:hAnsi="Times New Roman" w:cs="Times New Roman" w:hint="eastAsia"/>
        </w:rPr>
        <w:t>The mutational signature of TOP1-TAM (H_ID29); (B) The</w:t>
      </w:r>
      <w:r w:rsidR="00124B02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/>
        </w:rPr>
        <w:t>mutational</w:t>
      </w:r>
      <w:r w:rsidR="00124B02">
        <w:rPr>
          <w:rFonts w:ascii="Times New Roman" w:hAnsi="Times New Roman" w:cs="Times New Roman" w:hint="eastAsia"/>
        </w:rPr>
        <w:t xml:space="preserve"> spectra of the</w:t>
      </w:r>
      <w:r w:rsidR="004C09EF">
        <w:rPr>
          <w:rFonts w:ascii="Times New Roman" w:hAnsi="Times New Roman" w:cs="Times New Roman" w:hint="eastAsia"/>
        </w:rPr>
        <w:t xml:space="preserve"> </w:t>
      </w:r>
      <w:r w:rsidR="00124B02">
        <w:rPr>
          <w:rFonts w:ascii="Times New Roman" w:hAnsi="Times New Roman" w:cs="Times New Roman" w:hint="eastAsia"/>
        </w:rPr>
        <w:t xml:space="preserve">5 samples with the highest proportion of H_ID29 activity; (C) </w:t>
      </w:r>
      <w:r w:rsidR="000C33E9">
        <w:rPr>
          <w:rFonts w:ascii="Times New Roman" w:hAnsi="Times New Roman" w:cs="Times New Roman" w:hint="eastAsia"/>
        </w:rPr>
        <w:t xml:space="preserve">RNASEH2B expression in wildtype cells and three RNASEH2B KO clones; (D) The mutation spectra of </w:t>
      </w:r>
      <w:r w:rsidR="00B951A9">
        <w:rPr>
          <w:rFonts w:ascii="Times New Roman" w:hAnsi="Times New Roman" w:cs="Times New Roman" w:hint="eastAsia"/>
        </w:rPr>
        <w:t>three RNASEH2B KO clones.</w:t>
      </w:r>
      <w:r w:rsidR="00355AE2">
        <w:rPr>
          <w:rFonts w:ascii="Times New Roman" w:hAnsi="Times New Roman" w:cs="Times New Roman" w:hint="eastAsia"/>
        </w:rPr>
        <w:t xml:space="preserve"> The </w:t>
      </w:r>
      <w:proofErr w:type="gramStart"/>
      <w:r w:rsidR="00355AE2">
        <w:rPr>
          <w:rFonts w:ascii="Times New Roman" w:hAnsi="Times New Roman" w:cs="Times New Roman" w:hint="eastAsia"/>
        </w:rPr>
        <w:t>INS:T</w:t>
      </w:r>
      <w:proofErr w:type="gramEnd"/>
      <w:r w:rsidR="00355AE2">
        <w:rPr>
          <w:rFonts w:ascii="Times New Roman" w:hAnsi="Times New Roman" w:cs="Times New Roman" w:hint="eastAsia"/>
        </w:rPr>
        <w:t xml:space="preserve">:1:5+ and DEL:T:1:5+ were not displayed </w:t>
      </w:r>
      <w:r w:rsidR="005F2EA9">
        <w:rPr>
          <w:rFonts w:ascii="Times New Roman" w:hAnsi="Times New Roman" w:cs="Times New Roman" w:hint="eastAsia"/>
        </w:rPr>
        <w:t xml:space="preserve">for a better view of the other channels; </w:t>
      </w:r>
      <w:r w:rsidR="00F34D02">
        <w:rPr>
          <w:rFonts w:ascii="Times New Roman" w:hAnsi="Times New Roman" w:cs="Times New Roman" w:hint="eastAsia"/>
        </w:rPr>
        <w:t>(</w:t>
      </w:r>
      <w:r w:rsidR="00B951A9">
        <w:rPr>
          <w:rFonts w:ascii="Times New Roman" w:hAnsi="Times New Roman" w:cs="Times New Roman" w:hint="eastAsia"/>
        </w:rPr>
        <w:t>E</w:t>
      </w:r>
      <w:r w:rsidR="00F34D02">
        <w:rPr>
          <w:rFonts w:ascii="Times New Roman" w:hAnsi="Times New Roman" w:cs="Times New Roman" w:hint="eastAsia"/>
        </w:rPr>
        <w:t xml:space="preserve">) The proportion of deletion types of 2bp deletions in the 5 genomes of (B). </w:t>
      </w:r>
      <w:r w:rsidR="00F34D02">
        <w:rPr>
          <w:rFonts w:ascii="Times New Roman" w:hAnsi="Times New Roman" w:cs="Times New Roman"/>
        </w:rPr>
        <w:t>(</w:t>
      </w:r>
      <w:r w:rsidR="00B951A9">
        <w:rPr>
          <w:rFonts w:ascii="Times New Roman" w:hAnsi="Times New Roman" w:cs="Times New Roman" w:hint="eastAsia"/>
        </w:rPr>
        <w:t>F</w:t>
      </w:r>
      <w:r w:rsidR="00F34D02">
        <w:rPr>
          <w:rFonts w:ascii="Times New Roman" w:hAnsi="Times New Roman" w:cs="Times New Roman"/>
        </w:rPr>
        <w:t>)</w:t>
      </w:r>
      <w:r w:rsidR="00F34D02">
        <w:rPr>
          <w:rFonts w:ascii="Times New Roman" w:hAnsi="Times New Roman" w:cs="Times New Roman" w:hint="eastAsia"/>
        </w:rPr>
        <w:t xml:space="preserve"> The proportion of deletion types of 2bp deletions in the 3 HEK293T clones of (</w:t>
      </w:r>
      <w:r w:rsidR="00B951A9">
        <w:rPr>
          <w:rFonts w:ascii="Times New Roman" w:hAnsi="Times New Roman" w:cs="Times New Roman" w:hint="eastAsia"/>
        </w:rPr>
        <w:t>D</w:t>
      </w:r>
      <w:r w:rsidR="00F34D02">
        <w:rPr>
          <w:rFonts w:ascii="Times New Roman" w:hAnsi="Times New Roman" w:cs="Times New Roman" w:hint="eastAsia"/>
        </w:rPr>
        <w:t>). (</w:t>
      </w:r>
      <w:r w:rsidR="00B951A9">
        <w:rPr>
          <w:rFonts w:ascii="Times New Roman" w:hAnsi="Times New Roman" w:cs="Times New Roman" w:hint="eastAsia"/>
        </w:rPr>
        <w:t>G</w:t>
      </w:r>
      <w:r w:rsidR="00F34D02">
        <w:rPr>
          <w:rFonts w:ascii="Times New Roman" w:hAnsi="Times New Roman" w:cs="Times New Roman" w:hint="eastAsia"/>
        </w:rPr>
        <w:t xml:space="preserve">) </w:t>
      </w:r>
      <w:r w:rsidR="005B769C">
        <w:rPr>
          <w:rFonts w:ascii="Times New Roman" w:hAnsi="Times New Roman" w:cs="Times New Roman" w:hint="eastAsia"/>
        </w:rPr>
        <w:t xml:space="preserve">The </w:t>
      </w:r>
      <w:r w:rsidR="00C43236">
        <w:rPr>
          <w:rFonts w:ascii="Times New Roman" w:hAnsi="Times New Roman" w:cs="Times New Roman" w:hint="eastAsia"/>
        </w:rPr>
        <w:t>s</w:t>
      </w:r>
      <w:r w:rsidR="00C43236" w:rsidRPr="00C43236">
        <w:rPr>
          <w:rFonts w:ascii="Times New Roman" w:hAnsi="Times New Roman" w:cs="Times New Roman"/>
        </w:rPr>
        <w:t>equence logo</w:t>
      </w:r>
      <w:r w:rsidR="00C43236">
        <w:rPr>
          <w:rFonts w:ascii="Times New Roman" w:hAnsi="Times New Roman" w:cs="Times New Roman" w:hint="eastAsia"/>
        </w:rPr>
        <w:t xml:space="preserve"> of </w:t>
      </w:r>
      <w:r w:rsidR="00C43236" w:rsidRPr="00C43236">
        <w:rPr>
          <w:rFonts w:ascii="Times New Roman" w:hAnsi="Times New Roman" w:cs="Times New Roman"/>
        </w:rPr>
        <w:t>two-bit representation of the sequence context of 2 bp deletions at</w:t>
      </w:r>
      <w:r w:rsidR="002F1508">
        <w:rPr>
          <w:rFonts w:ascii="Times New Roman" w:hAnsi="Times New Roman" w:cs="Times New Roman" w:hint="eastAsia"/>
        </w:rPr>
        <w:t xml:space="preserve"> tandem repeats and </w:t>
      </w:r>
      <w:r w:rsidR="00A37C7E">
        <w:rPr>
          <w:rFonts w:ascii="Times New Roman" w:hAnsi="Times New Roman" w:cs="Times New Roman" w:hint="eastAsia"/>
        </w:rPr>
        <w:t xml:space="preserve">2bp deletions </w:t>
      </w:r>
      <w:r w:rsidR="00A37C7E" w:rsidRPr="00A37C7E">
        <w:rPr>
          <w:rFonts w:ascii="Times New Roman" w:hAnsi="Times New Roman" w:cs="Times New Roman"/>
        </w:rPr>
        <w:t xml:space="preserve">with </w:t>
      </w:r>
      <w:proofErr w:type="gramStart"/>
      <w:r w:rsidR="00A37C7E" w:rsidRPr="00A37C7E">
        <w:rPr>
          <w:rFonts w:ascii="Times New Roman" w:hAnsi="Times New Roman" w:cs="Times New Roman"/>
        </w:rPr>
        <w:t>single-nucleotide</w:t>
      </w:r>
      <w:proofErr w:type="gramEnd"/>
      <w:r w:rsidR="00A37C7E" w:rsidRPr="00A37C7E">
        <w:rPr>
          <w:rFonts w:ascii="Times New Roman" w:hAnsi="Times New Roman" w:cs="Times New Roman"/>
        </w:rPr>
        <w:t xml:space="preserve"> </w:t>
      </w:r>
      <w:r w:rsidR="00A37C7E">
        <w:rPr>
          <w:rFonts w:ascii="Times New Roman" w:hAnsi="Times New Roman" w:cs="Times New Roman" w:hint="eastAsia"/>
        </w:rPr>
        <w:t xml:space="preserve">microhomology </w:t>
      </w:r>
      <w:r w:rsidR="00B413F0">
        <w:rPr>
          <w:rFonts w:ascii="Times New Roman" w:hAnsi="Times New Roman" w:cs="Times New Roman" w:hint="eastAsia"/>
        </w:rPr>
        <w:t xml:space="preserve">in 5 samples with the highest H_ID29 activity or the highest C_ID4 activity. (H) </w:t>
      </w:r>
      <w:r w:rsidR="00B6610E">
        <w:rPr>
          <w:rFonts w:ascii="Times New Roman" w:hAnsi="Times New Roman" w:cs="Times New Roman" w:hint="eastAsia"/>
        </w:rPr>
        <w:t xml:space="preserve">The signature activity in the transcribed region and the </w:t>
      </w:r>
      <w:proofErr w:type="spellStart"/>
      <w:r w:rsidR="00B6610E">
        <w:rPr>
          <w:rFonts w:ascii="Times New Roman" w:hAnsi="Times New Roman" w:cs="Times New Roman" w:hint="eastAsia"/>
        </w:rPr>
        <w:t>untranscribed</w:t>
      </w:r>
      <w:proofErr w:type="spellEnd"/>
      <w:r w:rsidR="00B6610E">
        <w:rPr>
          <w:rFonts w:ascii="Times New Roman" w:hAnsi="Times New Roman" w:cs="Times New Roman" w:hint="eastAsia"/>
        </w:rPr>
        <w:t xml:space="preserve"> region of </w:t>
      </w:r>
      <w:r w:rsidR="008440CD">
        <w:rPr>
          <w:rFonts w:ascii="Times New Roman" w:hAnsi="Times New Roman" w:cs="Times New Roman" w:hint="eastAsia"/>
        </w:rPr>
        <w:t>tumors and in vitro models including HEK293T, mouse, RPE1 and RPE1-WT.</w:t>
      </w:r>
    </w:p>
    <w:p w14:paraId="137E4FA6" w14:textId="6FE5C681" w:rsidR="007A63F5" w:rsidRPr="00F34EEA" w:rsidRDefault="007A63F5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/>
          <w:b/>
          <w:bCs/>
        </w:rPr>
        <w:t xml:space="preserve">Figure 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6 Investigation of </w:t>
      </w:r>
      <w:r w:rsidR="00C04575" w:rsidRPr="00F34EEA">
        <w:rPr>
          <w:rFonts w:ascii="Times New Roman" w:hAnsi="Times New Roman" w:cs="Times New Roman"/>
          <w:b/>
          <w:bCs/>
        </w:rPr>
        <w:t>extended</w:t>
      </w:r>
      <w:r w:rsidR="00C04575" w:rsidRPr="00F34EEA">
        <w:rPr>
          <w:rFonts w:ascii="Times New Roman" w:hAnsi="Times New Roman" w:cs="Times New Roman" w:hint="eastAsia"/>
          <w:b/>
          <w:bCs/>
        </w:rPr>
        <w:t xml:space="preserve"> sequence context of </w:t>
      </w:r>
      <w:r w:rsidR="00B301E2" w:rsidRPr="00F34EEA">
        <w:rPr>
          <w:rFonts w:ascii="Times New Roman" w:hAnsi="Times New Roman" w:cs="Times New Roman" w:hint="eastAsia"/>
          <w:b/>
          <w:bCs/>
        </w:rPr>
        <w:t>single C/T insertions/deletions</w:t>
      </w:r>
      <w:r w:rsidRPr="00F34EEA">
        <w:rPr>
          <w:rFonts w:ascii="Times New Roman" w:hAnsi="Times New Roman" w:cs="Times New Roman" w:hint="eastAsia"/>
          <w:b/>
          <w:bCs/>
        </w:rPr>
        <w:t>.</w:t>
      </w:r>
    </w:p>
    <w:p w14:paraId="43361795" w14:textId="375C509F" w:rsidR="00055276" w:rsidRPr="00306E92" w:rsidRDefault="00ED055C" w:rsidP="007A63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sequence context of 2bp deletions at tandem repeats </w:t>
      </w:r>
      <w:r w:rsidR="00F96B67">
        <w:rPr>
          <w:rFonts w:ascii="Times New Roman" w:hAnsi="Times New Roman" w:cs="Times New Roman" w:hint="eastAsia"/>
        </w:rPr>
        <w:t xml:space="preserve">and 2bp deletions with </w:t>
      </w:r>
      <w:proofErr w:type="gramStart"/>
      <w:r w:rsidR="00F96B67">
        <w:rPr>
          <w:rFonts w:ascii="Times New Roman" w:hAnsi="Times New Roman" w:cs="Times New Roman" w:hint="eastAsia"/>
        </w:rPr>
        <w:t>single-nucleotide</w:t>
      </w:r>
      <w:proofErr w:type="gramEnd"/>
      <w:r w:rsidR="00F96B67">
        <w:rPr>
          <w:rFonts w:ascii="Times New Roman" w:hAnsi="Times New Roman" w:cs="Times New Roman" w:hint="eastAsia"/>
        </w:rPr>
        <w:t xml:space="preserve"> microhomology in </w:t>
      </w:r>
      <w:r w:rsidR="00306E92">
        <w:rPr>
          <w:rFonts w:ascii="Times New Roman" w:hAnsi="Times New Roman" w:cs="Times New Roman" w:hint="eastAsia"/>
        </w:rPr>
        <w:t xml:space="preserve">(A) the top 5 samples with </w:t>
      </w:r>
      <w:r w:rsidR="00306E92">
        <w:rPr>
          <w:rFonts w:ascii="Times New Roman" w:hAnsi="Times New Roman" w:cs="Times New Roman"/>
        </w:rPr>
        <w:t>highest</w:t>
      </w:r>
      <w:r w:rsidR="00306E92">
        <w:rPr>
          <w:rFonts w:ascii="Times New Roman" w:hAnsi="Times New Roman" w:cs="Times New Roman" w:hint="eastAsia"/>
        </w:rPr>
        <w:t xml:space="preserve"> H_ID29 activity, (B) Rnaseh2b KO mouse </w:t>
      </w:r>
      <w:proofErr w:type="spellStart"/>
      <w:r w:rsidR="00306E92">
        <w:rPr>
          <w:rFonts w:ascii="Times New Roman" w:hAnsi="Times New Roman" w:cs="Times New Roman" w:hint="eastAsia"/>
        </w:rPr>
        <w:t>tumours</w:t>
      </w:r>
      <w:proofErr w:type="spellEnd"/>
      <w:r w:rsidR="00306E92">
        <w:rPr>
          <w:rFonts w:ascii="Times New Roman" w:hAnsi="Times New Roman" w:cs="Times New Roman" w:hint="eastAsia"/>
        </w:rPr>
        <w:t xml:space="preserve">, (C) RNase H2 null RPE1 cells, (D) RNASEH2B KO HEK293T cells and (E) the top 5 samples with highest C_ID4 activity. </w:t>
      </w:r>
      <w:r w:rsidR="007E1B10">
        <w:rPr>
          <w:rFonts w:ascii="Times New Roman" w:hAnsi="Times New Roman" w:cs="Times New Roman" w:hint="eastAsia"/>
        </w:rPr>
        <w:t xml:space="preserve">In </w:t>
      </w:r>
      <w:r w:rsidR="002F43DD">
        <w:rPr>
          <w:rFonts w:ascii="Times New Roman" w:hAnsi="Times New Roman" w:cs="Times New Roman" w:hint="eastAsia"/>
        </w:rPr>
        <w:t xml:space="preserve">each mutation type of </w:t>
      </w:r>
      <w:r w:rsidR="007E1B10">
        <w:rPr>
          <w:rFonts w:ascii="Times New Roman" w:hAnsi="Times New Roman" w:cs="Times New Roman" w:hint="eastAsia"/>
        </w:rPr>
        <w:t xml:space="preserve">each model, </w:t>
      </w:r>
      <w:r w:rsidR="00F34EEA">
        <w:rPr>
          <w:rFonts w:ascii="Times New Roman" w:hAnsi="Times New Roman" w:cs="Times New Roman" w:hint="eastAsia"/>
        </w:rPr>
        <w:t xml:space="preserve">the sequence context and </w:t>
      </w:r>
      <w:r w:rsidR="002F43DD">
        <w:rPr>
          <w:rFonts w:ascii="Times New Roman" w:hAnsi="Times New Roman" w:cs="Times New Roman" w:hint="eastAsia"/>
        </w:rPr>
        <w:t>the proportion of A/C/G/T on each position were displayed.</w:t>
      </w:r>
    </w:p>
    <w:p w14:paraId="3CFDA694" w14:textId="69EC5F31" w:rsidR="00461F68" w:rsidRPr="00F34EEA" w:rsidRDefault="00461F68" w:rsidP="007A63F5">
      <w:pPr>
        <w:rPr>
          <w:rFonts w:ascii="Times New Roman" w:hAnsi="Times New Roman" w:cs="Times New Roman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t>Figure 7 Characterization of ID signatures on their extended sequence context and contribution to cancer genes.</w:t>
      </w:r>
    </w:p>
    <w:p w14:paraId="21147E48" w14:textId="6BC24E2F" w:rsidR="00461F68" w:rsidRDefault="00461F68" w:rsidP="007A63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(A) The extended sequence context characterization of DEL:</w:t>
      </w:r>
      <w:proofErr w:type="gramStart"/>
      <w:r>
        <w:rPr>
          <w:rFonts w:ascii="Times New Roman" w:hAnsi="Times New Roman" w:cs="Times New Roman" w:hint="eastAsia"/>
        </w:rPr>
        <w:t>C:1:0</w:t>
      </w:r>
      <w:proofErr w:type="gramEnd"/>
      <w:r>
        <w:rPr>
          <w:rFonts w:ascii="Times New Roman" w:hAnsi="Times New Roman" w:cs="Times New Roman" w:hint="eastAsia"/>
        </w:rPr>
        <w:t xml:space="preserve"> of H_ID24 and C_ID9. For each plot corresponding to each ID signature, the deletion base was </w:t>
      </w:r>
      <w:r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 w:hint="eastAsia"/>
        </w:rPr>
        <w:t xml:space="preserve"> at the middle of the plot. The </w:t>
      </w:r>
      <w:r>
        <w:rPr>
          <w:rFonts w:ascii="Times New Roman" w:hAnsi="Times New Roman" w:cs="Times New Roman"/>
        </w:rPr>
        <w:t>proportion</w:t>
      </w:r>
      <w:r>
        <w:rPr>
          <w:rFonts w:ascii="Times New Roman" w:hAnsi="Times New Roman" w:cs="Times New Roman" w:hint="eastAsia"/>
        </w:rPr>
        <w:t xml:space="preserve"> of each nucleotide was derived for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 w:hint="eastAsia"/>
        </w:rPr>
        <w:t>10nt from the deletion site, represented by red (Tyrosine), green (Adenine), blue (Cytosine) and black (Guanine). (B) The extended sequence context characterization of INS:</w:t>
      </w:r>
      <w:proofErr w:type="gramStart"/>
      <w:r>
        <w:rPr>
          <w:rFonts w:ascii="Times New Roman" w:hAnsi="Times New Roman" w:cs="Times New Roman" w:hint="eastAsia"/>
        </w:rPr>
        <w:t>C:1:0</w:t>
      </w:r>
      <w:proofErr w:type="gramEnd"/>
      <w:r>
        <w:rPr>
          <w:rFonts w:ascii="Times New Roman" w:hAnsi="Times New Roman" w:cs="Times New Roman" w:hint="eastAsia"/>
        </w:rPr>
        <w:t xml:space="preserve"> of H_ID27 and H_ID28. The insertion </w:t>
      </w:r>
      <w:proofErr w:type="gramStart"/>
      <w:r>
        <w:rPr>
          <w:rFonts w:ascii="Times New Roman" w:hAnsi="Times New Roman" w:cs="Times New Roman" w:hint="eastAsia"/>
        </w:rPr>
        <w:t>cite</w:t>
      </w:r>
      <w:proofErr w:type="gramEnd"/>
      <w:r>
        <w:rPr>
          <w:rFonts w:ascii="Times New Roman" w:hAnsi="Times New Roman" w:cs="Times New Roman" w:hint="eastAsia"/>
        </w:rPr>
        <w:t xml:space="preserve"> is between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. (C) The contribution of ID signatures to most frequent mutated cancer genes. The signatures were annotated with their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potential etiologies.</w:t>
      </w:r>
    </w:p>
    <w:p w14:paraId="2ADB360C" w14:textId="616F8EDF" w:rsidR="00EF3F31" w:rsidRPr="00F34EEA" w:rsidRDefault="00EF3F31" w:rsidP="007A63F5">
      <w:pPr>
        <w:rPr>
          <w:rFonts w:ascii="Times New Roman" w:hAnsi="Times New Roman" w:cs="Times New Roman" w:hint="eastAsia"/>
          <w:b/>
          <w:bCs/>
        </w:rPr>
      </w:pPr>
      <w:r w:rsidRPr="00F34EEA">
        <w:rPr>
          <w:rFonts w:ascii="Times New Roman" w:hAnsi="Times New Roman" w:cs="Times New Roman" w:hint="eastAsia"/>
          <w:b/>
          <w:bCs/>
        </w:rPr>
        <w:lastRenderedPageBreak/>
        <w:t xml:space="preserve">Figure </w:t>
      </w:r>
      <w:r w:rsidR="00F34EEA" w:rsidRPr="00F34EEA">
        <w:rPr>
          <w:rFonts w:ascii="Times New Roman" w:hAnsi="Times New Roman" w:cs="Times New Roman" w:hint="eastAsia"/>
          <w:b/>
          <w:bCs/>
        </w:rPr>
        <w:t xml:space="preserve">8 </w:t>
      </w:r>
      <w:r w:rsidRPr="00F34EEA">
        <w:rPr>
          <w:rFonts w:ascii="Times New Roman" w:hAnsi="Times New Roman" w:cs="Times New Roman" w:hint="eastAsia"/>
          <w:b/>
          <w:bCs/>
        </w:rPr>
        <w:t xml:space="preserve">Signatures associated with </w:t>
      </w:r>
      <w:r w:rsidR="00461F68" w:rsidRPr="00F34EEA">
        <w:rPr>
          <w:rFonts w:ascii="Times New Roman" w:hAnsi="Times New Roman" w:cs="Times New Roman" w:hint="eastAsia"/>
          <w:b/>
          <w:bCs/>
        </w:rPr>
        <w:t xml:space="preserve">clinical characteristics and contribution to </w:t>
      </w:r>
      <w:r w:rsidR="00337399" w:rsidRPr="00F34EEA">
        <w:rPr>
          <w:rFonts w:ascii="Times New Roman" w:hAnsi="Times New Roman" w:cs="Times New Roman" w:hint="eastAsia"/>
          <w:b/>
          <w:bCs/>
        </w:rPr>
        <w:t>the cancer gene mutation</w:t>
      </w:r>
    </w:p>
    <w:p w14:paraId="360E0A6C" w14:textId="799881A8" w:rsidR="007D737B" w:rsidRDefault="007D737B" w:rsidP="007A63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(A) </w:t>
      </w:r>
      <w:r w:rsidR="003C197E">
        <w:rPr>
          <w:rFonts w:ascii="Times New Roman" w:hAnsi="Times New Roman" w:cs="Times New Roman" w:hint="eastAsia"/>
        </w:rPr>
        <w:t xml:space="preserve">The enrichment evaluated by a GLM </w:t>
      </w:r>
      <w:r w:rsidR="003C197E">
        <w:rPr>
          <w:rFonts w:ascii="Times New Roman" w:hAnsi="Times New Roman" w:cs="Times New Roman"/>
        </w:rPr>
        <w:t>analysis</w:t>
      </w:r>
      <w:r w:rsidR="003C197E">
        <w:rPr>
          <w:rFonts w:ascii="Times New Roman" w:hAnsi="Times New Roman" w:cs="Times New Roman" w:hint="eastAsia"/>
        </w:rPr>
        <w:t xml:space="preserve"> </w:t>
      </w:r>
      <w:r w:rsidR="003C197E">
        <w:rPr>
          <w:rFonts w:ascii="Times New Roman" w:hAnsi="Times New Roman" w:cs="Times New Roman"/>
        </w:rPr>
        <w:t>conducted</w:t>
      </w:r>
      <w:r w:rsidR="003C197E">
        <w:rPr>
          <w:rFonts w:ascii="Times New Roman" w:hAnsi="Times New Roman" w:cs="Times New Roman" w:hint="eastAsia"/>
        </w:rPr>
        <w:t xml:space="preserve"> </w:t>
      </w:r>
      <w:r w:rsidR="00D75B00">
        <w:rPr>
          <w:rFonts w:ascii="Times New Roman" w:hAnsi="Times New Roman" w:cs="Times New Roman" w:hint="eastAsia"/>
        </w:rPr>
        <w:t xml:space="preserve">across all cancer types stratified by gender. Only the enrichment with </w:t>
      </w:r>
      <w:r w:rsidR="00302DB6">
        <w:rPr>
          <w:rFonts w:ascii="Times New Roman" w:hAnsi="Times New Roman" w:cs="Times New Roman" w:hint="eastAsia"/>
        </w:rPr>
        <w:t xml:space="preserve">statistical significance (p &lt;0.05) was indicated in the figure. (B) The correlation of </w:t>
      </w:r>
      <w:r w:rsidR="003C1B85">
        <w:rPr>
          <w:rFonts w:ascii="Times New Roman" w:hAnsi="Times New Roman" w:cs="Times New Roman" w:hint="eastAsia"/>
        </w:rPr>
        <w:t xml:space="preserve">the signature activity of C_ID5, C_ID9, C_ID10 and H_ID25 with the age of </w:t>
      </w:r>
      <w:r w:rsidR="005967C6">
        <w:rPr>
          <w:rFonts w:ascii="Times New Roman" w:hAnsi="Times New Roman" w:cs="Times New Roman" w:hint="eastAsia"/>
        </w:rPr>
        <w:t>patients. (C)</w:t>
      </w:r>
      <w:r w:rsidR="00D41D4A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Stacked bar plots showing the contributions of </w:t>
      </w:r>
      <w:r w:rsidR="00EA2F5B">
        <w:rPr>
          <w:rFonts w:ascii="Times New Roman" w:hAnsi="Times New Roman" w:cs="Times New Roman" w:hint="eastAsia"/>
        </w:rPr>
        <w:t>indel</w:t>
      </w:r>
      <w:r w:rsidR="00500F1F" w:rsidRPr="00500F1F">
        <w:rPr>
          <w:rFonts w:ascii="Times New Roman" w:hAnsi="Times New Roman" w:cs="Times New Roman"/>
        </w:rPr>
        <w:t xml:space="preserve"> mutational processes</w:t>
      </w:r>
      <w:r w:rsidR="00973CEC">
        <w:rPr>
          <w:rFonts w:ascii="Times New Roman" w:hAnsi="Times New Roman" w:cs="Times New Roman" w:hint="eastAsia"/>
        </w:rPr>
        <w:t xml:space="preserve"> </w:t>
      </w:r>
      <w:r w:rsidR="00500F1F" w:rsidRPr="00500F1F">
        <w:rPr>
          <w:rFonts w:ascii="Times New Roman" w:hAnsi="Times New Roman" w:cs="Times New Roman"/>
        </w:rPr>
        <w:t xml:space="preserve">to </w:t>
      </w:r>
      <w:r w:rsidR="00EA2F5B">
        <w:rPr>
          <w:rFonts w:ascii="Times New Roman" w:hAnsi="Times New Roman" w:cs="Times New Roman" w:hint="eastAsia"/>
        </w:rPr>
        <w:t xml:space="preserve">the </w:t>
      </w:r>
      <w:r w:rsidR="00973CEC">
        <w:rPr>
          <w:rFonts w:ascii="Times New Roman" w:hAnsi="Times New Roman" w:cs="Times New Roman" w:hint="eastAsia"/>
        </w:rPr>
        <w:t>genes listed in C</w:t>
      </w:r>
      <w:r w:rsidR="00EA2F5B">
        <w:rPr>
          <w:rFonts w:ascii="Times New Roman" w:hAnsi="Times New Roman" w:cs="Times New Roman" w:hint="eastAsia"/>
        </w:rPr>
        <w:t xml:space="preserve">ancer </w:t>
      </w:r>
      <w:r w:rsidR="00973CEC">
        <w:rPr>
          <w:rFonts w:ascii="Times New Roman" w:hAnsi="Times New Roman" w:cs="Times New Roman" w:hint="eastAsia"/>
        </w:rPr>
        <w:t>Gene</w:t>
      </w:r>
      <w:r w:rsidR="00EA2F5B">
        <w:rPr>
          <w:rFonts w:ascii="Times New Roman" w:hAnsi="Times New Roman" w:cs="Times New Roman" w:hint="eastAsia"/>
        </w:rPr>
        <w:t xml:space="preserve"> </w:t>
      </w:r>
      <w:r w:rsidR="00973CEC">
        <w:rPr>
          <w:rFonts w:ascii="Times New Roman" w:hAnsi="Times New Roman" w:cs="Times New Roman" w:hint="eastAsia"/>
        </w:rPr>
        <w:t xml:space="preserve">Census. The </w:t>
      </w:r>
      <w:r w:rsidR="00DF3814">
        <w:rPr>
          <w:rFonts w:ascii="Times New Roman" w:hAnsi="Times New Roman" w:cs="Times New Roman" w:hint="eastAsia"/>
        </w:rPr>
        <w:t>30 indels with the highest frequency were shown.</w:t>
      </w:r>
    </w:p>
    <w:sectPr w:rsidR="007D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C8520" w14:textId="77777777" w:rsidR="008D56D5" w:rsidRDefault="008D56D5" w:rsidP="009A4484">
      <w:pPr>
        <w:spacing w:after="0" w:line="240" w:lineRule="auto"/>
      </w:pPr>
      <w:r>
        <w:separator/>
      </w:r>
    </w:p>
  </w:endnote>
  <w:endnote w:type="continuationSeparator" w:id="0">
    <w:p w14:paraId="3F94C2A2" w14:textId="77777777" w:rsidR="008D56D5" w:rsidRDefault="008D56D5" w:rsidP="009A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5D238" w14:textId="77777777" w:rsidR="008D56D5" w:rsidRDefault="008D56D5" w:rsidP="009A4484">
      <w:pPr>
        <w:spacing w:after="0" w:line="240" w:lineRule="auto"/>
      </w:pPr>
      <w:r>
        <w:separator/>
      </w:r>
    </w:p>
  </w:footnote>
  <w:footnote w:type="continuationSeparator" w:id="0">
    <w:p w14:paraId="3CB36C3B" w14:textId="77777777" w:rsidR="008D56D5" w:rsidRDefault="008D56D5" w:rsidP="009A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D15"/>
    <w:multiLevelType w:val="hybridMultilevel"/>
    <w:tmpl w:val="2A8223F4"/>
    <w:lvl w:ilvl="0" w:tplc="5232CD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172308"/>
    <w:multiLevelType w:val="hybridMultilevel"/>
    <w:tmpl w:val="34B212D4"/>
    <w:lvl w:ilvl="0" w:tplc="537E841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3C006F"/>
    <w:multiLevelType w:val="hybridMultilevel"/>
    <w:tmpl w:val="2072081A"/>
    <w:lvl w:ilvl="0" w:tplc="756C0A9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705EE"/>
    <w:multiLevelType w:val="hybridMultilevel"/>
    <w:tmpl w:val="CBAC2ECA"/>
    <w:lvl w:ilvl="0" w:tplc="06F8B9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F7758E"/>
    <w:multiLevelType w:val="hybridMultilevel"/>
    <w:tmpl w:val="CB029D78"/>
    <w:lvl w:ilvl="0" w:tplc="11A2AF6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306489">
    <w:abstractNumId w:val="0"/>
  </w:num>
  <w:num w:numId="2" w16cid:durableId="1101533612">
    <w:abstractNumId w:val="1"/>
  </w:num>
  <w:num w:numId="3" w16cid:durableId="1569075914">
    <w:abstractNumId w:val="2"/>
  </w:num>
  <w:num w:numId="4" w16cid:durableId="515005442">
    <w:abstractNumId w:val="3"/>
  </w:num>
  <w:num w:numId="5" w16cid:durableId="1275790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0"/>
    <w:rsid w:val="00055276"/>
    <w:rsid w:val="000737F0"/>
    <w:rsid w:val="000960ED"/>
    <w:rsid w:val="000C33E9"/>
    <w:rsid w:val="00124B02"/>
    <w:rsid w:val="001445C1"/>
    <w:rsid w:val="00166C71"/>
    <w:rsid w:val="001A6EE2"/>
    <w:rsid w:val="001C3933"/>
    <w:rsid w:val="00234E0E"/>
    <w:rsid w:val="002D1D12"/>
    <w:rsid w:val="002F1508"/>
    <w:rsid w:val="002F43DD"/>
    <w:rsid w:val="00302DB6"/>
    <w:rsid w:val="00306E92"/>
    <w:rsid w:val="00337399"/>
    <w:rsid w:val="00355AE2"/>
    <w:rsid w:val="003C197E"/>
    <w:rsid w:val="003C1B85"/>
    <w:rsid w:val="003E7C9D"/>
    <w:rsid w:val="00412A4D"/>
    <w:rsid w:val="00461F68"/>
    <w:rsid w:val="004C09EF"/>
    <w:rsid w:val="00500F1F"/>
    <w:rsid w:val="005116DA"/>
    <w:rsid w:val="00514CCB"/>
    <w:rsid w:val="005546B0"/>
    <w:rsid w:val="005967C6"/>
    <w:rsid w:val="005B769C"/>
    <w:rsid w:val="005F122C"/>
    <w:rsid w:val="005F2EA9"/>
    <w:rsid w:val="005F76B7"/>
    <w:rsid w:val="00600C72"/>
    <w:rsid w:val="006A7B3F"/>
    <w:rsid w:val="00762A85"/>
    <w:rsid w:val="00772EAD"/>
    <w:rsid w:val="007971A9"/>
    <w:rsid w:val="007A63F5"/>
    <w:rsid w:val="007D737B"/>
    <w:rsid w:val="007E1B10"/>
    <w:rsid w:val="008440CD"/>
    <w:rsid w:val="00870328"/>
    <w:rsid w:val="00880E8E"/>
    <w:rsid w:val="008D56D5"/>
    <w:rsid w:val="008E0563"/>
    <w:rsid w:val="008E2D36"/>
    <w:rsid w:val="00921ED8"/>
    <w:rsid w:val="00973CEC"/>
    <w:rsid w:val="009A4484"/>
    <w:rsid w:val="00A317F7"/>
    <w:rsid w:val="00A37C7E"/>
    <w:rsid w:val="00A870B6"/>
    <w:rsid w:val="00B301E2"/>
    <w:rsid w:val="00B413F0"/>
    <w:rsid w:val="00B6610E"/>
    <w:rsid w:val="00B813C0"/>
    <w:rsid w:val="00B951A9"/>
    <w:rsid w:val="00C04575"/>
    <w:rsid w:val="00C43236"/>
    <w:rsid w:val="00CF4493"/>
    <w:rsid w:val="00D06421"/>
    <w:rsid w:val="00D120F4"/>
    <w:rsid w:val="00D41D4A"/>
    <w:rsid w:val="00D57382"/>
    <w:rsid w:val="00D75B00"/>
    <w:rsid w:val="00DC2993"/>
    <w:rsid w:val="00DD097E"/>
    <w:rsid w:val="00DF3814"/>
    <w:rsid w:val="00E27F03"/>
    <w:rsid w:val="00E85F6E"/>
    <w:rsid w:val="00E9270D"/>
    <w:rsid w:val="00EA2F5B"/>
    <w:rsid w:val="00ED055C"/>
    <w:rsid w:val="00ED54B6"/>
    <w:rsid w:val="00EF3F31"/>
    <w:rsid w:val="00F16D35"/>
    <w:rsid w:val="00F34D02"/>
    <w:rsid w:val="00F34EEA"/>
    <w:rsid w:val="00F96B67"/>
    <w:rsid w:val="00FA181F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D6B9E"/>
  <w15:chartTrackingRefBased/>
  <w15:docId w15:val="{072A101C-3FB6-4687-B612-02F77D8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C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C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C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C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C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C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81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3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4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4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Liu</dc:creator>
  <cp:keywords/>
  <dc:description/>
  <cp:lastModifiedBy>Mo Liu</cp:lastModifiedBy>
  <cp:revision>75</cp:revision>
  <dcterms:created xsi:type="dcterms:W3CDTF">2024-08-13T08:38:00Z</dcterms:created>
  <dcterms:modified xsi:type="dcterms:W3CDTF">2025-01-04T08:44:00Z</dcterms:modified>
</cp:coreProperties>
</file>