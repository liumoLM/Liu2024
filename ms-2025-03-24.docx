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715750B5" w:rsidR="00E33938" w:rsidRDefault="00065370" w:rsidP="008A1C58">
      <w:pPr>
        <w:spacing w:line="480" w:lineRule="auto"/>
        <w:rPr>
          <w:rFonts w:ascii="Times New Roman" w:hAnsi="Times New Roman" w:cs="Times New Roman"/>
          <w:sz w:val="24"/>
          <w:szCs w:val="24"/>
        </w:rPr>
      </w:pPr>
      <w:bookmarkStart w:id="3"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4"/>
      <w:r w:rsidR="00280D5C">
        <w:rPr>
          <w:rFonts w:ascii="Times New Roman" w:hAnsi="Times New Roman" w:cs="Times New Roman" w:hint="eastAsia"/>
          <w:sz w:val="24"/>
          <w:szCs w:val="24"/>
        </w:rPr>
        <w:t xml:space="preserve"> note</w:t>
      </w:r>
      <w:commentRangeEnd w:id="4"/>
      <w:r w:rsidR="00280D5C">
        <w:rPr>
          <w:rStyle w:val="CommentReference"/>
        </w:rPr>
        <w:commentReference w:id="4"/>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5"/>
      <w:commentRangeStart w:id="6"/>
      <w:del w:id="7" w:author="Mo Liu" w:date="2025-03-20T20:53:00Z" w16du:dateUtc="2025-03-20T12:53:00Z">
        <w:r w:rsidRPr="006E1387" w:rsidDel="001049D3">
          <w:rPr>
            <w:rFonts w:ascii="Times New Roman" w:hAnsi="Times New Roman" w:cs="Times New Roman"/>
            <w:sz w:val="24"/>
            <w:szCs w:val="24"/>
          </w:rPr>
          <w:delText>50</w:delText>
        </w:r>
      </w:del>
      <w:ins w:id="8" w:author="Mo Liu" w:date="2025-03-20T20:53:00Z" w16du:dateUtc="2025-03-20T12:53:00Z">
        <w:r w:rsidR="001049D3">
          <w:rPr>
            <w:rFonts w:ascii="Times New Roman" w:hAnsi="Times New Roman" w:cs="Times New Roman" w:hint="eastAsia"/>
            <w:sz w:val="24"/>
            <w:szCs w:val="24"/>
          </w:rPr>
          <w:t>80</w:t>
        </w:r>
      </w:ins>
      <w:r w:rsidRPr="006E1387">
        <w:rPr>
          <w:rFonts w:ascii="Times New Roman" w:hAnsi="Times New Roman" w:cs="Times New Roman"/>
          <w:sz w:val="24"/>
          <w:szCs w:val="24"/>
        </w:rPr>
        <w:t xml:space="preserve">% of </w:t>
      </w:r>
      <w:proofErr w:type="spellStart"/>
      <w:ins w:id="9" w:author="Mo Liu" w:date="2025-03-20T20:54:00Z" w16du:dateUtc="2025-03-20T12:54:00Z">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ins>
      <w:r w:rsidRPr="006E1387">
        <w:rPr>
          <w:rFonts w:ascii="Times New Roman" w:hAnsi="Times New Roman" w:cs="Times New Roman"/>
          <w:sz w:val="24"/>
          <w:szCs w:val="24"/>
        </w:rPr>
        <w:t xml:space="preserve">IDs </w:t>
      </w:r>
      <w:commentRangeEnd w:id="5"/>
      <w:r w:rsidR="00CF5847" w:rsidRPr="006E1387">
        <w:rPr>
          <w:rStyle w:val="CommentReference"/>
        </w:rPr>
        <w:commentReference w:id="5"/>
      </w:r>
      <w:commentRangeEnd w:id="6"/>
      <w:r w:rsidR="00F701ED" w:rsidRPr="006E1387">
        <w:rPr>
          <w:rStyle w:val="CommentReference"/>
        </w:rPr>
        <w:commentReference w:id="6"/>
      </w:r>
      <w:r w:rsidRPr="006E1387">
        <w:rPr>
          <w:rFonts w:ascii="Times New Roman" w:hAnsi="Times New Roman" w:cs="Times New Roman"/>
          <w:sz w:val="24"/>
          <w:szCs w:val="24"/>
        </w:rPr>
        <w:t xml:space="preserve">in </w:t>
      </w:r>
      <w:del w:id="10" w:author="Mo Liu" w:date="2025-03-20T20:53:00Z" w16du:dateUtc="2025-03-20T12:53:00Z">
        <w:r w:rsidRPr="006E1387" w:rsidDel="001049D3">
          <w:rPr>
            <w:rFonts w:ascii="Times New Roman" w:hAnsi="Times New Roman" w:cs="Times New Roman" w:hint="eastAsia"/>
            <w:sz w:val="24"/>
            <w:szCs w:val="24"/>
          </w:rPr>
          <w:delText>LRP1B</w:delText>
        </w:r>
      </w:del>
      <w:ins w:id="11" w:author="Mo Liu" w:date="2025-03-20T20:53:00Z" w16du:dateUtc="2025-03-20T12:53:00Z">
        <w:r w:rsidR="001049D3">
          <w:rPr>
            <w:rFonts w:ascii="Times New Roman" w:hAnsi="Times New Roman" w:cs="Times New Roman" w:hint="eastAsia"/>
            <w:sz w:val="24"/>
            <w:szCs w:val="24"/>
          </w:rPr>
          <w:t>TP53</w:t>
        </w:r>
      </w:ins>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12"/>
      <w:commentRangeStart w:id="13"/>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12"/>
      <w:r w:rsidR="00814D3A">
        <w:rPr>
          <w:rStyle w:val="CommentReference"/>
        </w:rPr>
        <w:commentReference w:id="12"/>
      </w:r>
      <w:commentRangeEnd w:id="13"/>
      <w:r w:rsidR="006D2266">
        <w:rPr>
          <w:rStyle w:val="CommentReference"/>
        </w:rPr>
        <w:commentReference w:id="13"/>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14"/>
      <w:commentRangeStart w:id="15"/>
      <w:r w:rsidRPr="00065370">
        <w:rPr>
          <w:rFonts w:ascii="Times New Roman" w:hAnsi="Times New Roman" w:cs="Times New Roman"/>
          <w:sz w:val="24"/>
          <w:szCs w:val="24"/>
        </w:rPr>
        <w:t xml:space="preserve">extended sequence investigation </w:t>
      </w:r>
      <w:commentRangeEnd w:id="14"/>
      <w:r w:rsidR="00761EAE">
        <w:rPr>
          <w:rStyle w:val="CommentReference"/>
        </w:rPr>
        <w:commentReference w:id="14"/>
      </w:r>
      <w:commentRangeEnd w:id="15"/>
      <w:r w:rsidR="006D2266">
        <w:rPr>
          <w:rStyle w:val="CommentReference"/>
        </w:rPr>
        <w:commentReference w:id="15"/>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6DB200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16"/>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16"/>
      <w:r w:rsidR="00CF5847">
        <w:rPr>
          <w:rStyle w:val="CommentReference"/>
        </w:rPr>
        <w:commentReference w:id="16"/>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74CB1AF4"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del w:id="17" w:author="Mo Liu" w:date="2025-03-24T17:18:00Z" w16du:dateUtc="2025-03-24T09:18:00Z">
        <w:r w:rsidR="001023F8" w:rsidDel="001461BD">
          <w:rPr>
            <w:rFonts w:ascii="Times New Roman" w:hAnsi="Times New Roman" w:cs="Times New Roman" w:hint="eastAsia"/>
            <w:sz w:val="24"/>
            <w:szCs w:val="24"/>
          </w:rPr>
          <w:delText xml:space="preserve">cite </w:delText>
        </w:r>
        <w:r w:rsidR="002410D2" w:rsidDel="001461BD">
          <w:rPr>
            <w:rFonts w:ascii="Times New Roman" w:hAnsi="Times New Roman" w:cs="Times New Roman" w:hint="eastAsia"/>
            <w:sz w:val="24"/>
            <w:szCs w:val="24"/>
          </w:rPr>
          <w:delText>songling poon</w:delText>
        </w:r>
      </w:del>
      <w:commentRangeStart w:id="18"/>
      <w:ins w:id="19" w:author="Mo Liu" w:date="2025-03-24T17:18:00Z" w16du:dateUtc="2025-03-24T09:18:00Z">
        <w:r w:rsidR="001461BD">
          <w:rPr>
            <w:rFonts w:ascii="Times New Roman" w:hAnsi="Times New Roman" w:cs="Times New Roman" w:hint="eastAsia"/>
            <w:sz w:val="24"/>
            <w:szCs w:val="24"/>
          </w:rPr>
          <w:t xml:space="preserve">Poon et al., 2013, </w:t>
        </w:r>
      </w:ins>
      <w:ins w:id="20" w:author="Mo Liu" w:date="2025-03-24T17:27:00Z" w16du:dateUtc="2025-03-24T09:27:00Z">
        <w:r w:rsidR="002C1A3E">
          <w:rPr>
            <w:rFonts w:ascii="Times New Roman" w:hAnsi="Times New Roman" w:cs="Times New Roman" w:hint="eastAsia"/>
            <w:sz w:val="24"/>
            <w:szCs w:val="24"/>
          </w:rPr>
          <w:t>Poon et al., 2015</w:t>
        </w:r>
      </w:ins>
      <w:commentRangeEnd w:id="18"/>
      <w:ins w:id="21" w:author="Mo Liu" w:date="2025-03-24T17:28:00Z" w16du:dateUtc="2025-03-24T09:28:00Z">
        <w:r w:rsidR="002C1A3E">
          <w:rPr>
            <w:rStyle w:val="CommentReference"/>
          </w:rPr>
          <w:commentReference w:id="18"/>
        </w:r>
      </w:ins>
      <w:del w:id="22" w:author="Mo Liu" w:date="2025-03-24T17:18:00Z" w16du:dateUtc="2025-03-24T09:18:00Z">
        <w:r w:rsidR="002410D2" w:rsidDel="001461BD">
          <w:rPr>
            <w:rFonts w:ascii="Times New Roman" w:hAnsi="Times New Roman" w:cs="Times New Roman" w:hint="eastAsia"/>
            <w:sz w:val="24"/>
            <w:szCs w:val="24"/>
          </w:rPr>
          <w:delText xml:space="preserve"> and huang two papers 2013 ST</w:delText>
        </w:r>
        <w:r w:rsidR="00E86C49" w:rsidDel="001461BD">
          <w:rPr>
            <w:rFonts w:ascii="Times New Roman" w:hAnsi="Times New Roman" w:cs="Times New Roman" w:hint="eastAsia"/>
            <w:sz w:val="24"/>
            <w:szCs w:val="24"/>
          </w:rPr>
          <w:delText>M</w:delText>
        </w:r>
        <w:r w:rsidR="002410D2" w:rsidDel="001461BD">
          <w:rPr>
            <w:rFonts w:ascii="Times New Roman" w:hAnsi="Times New Roman" w:cs="Times New Roman" w:hint="eastAsia"/>
            <w:sz w:val="24"/>
            <w:szCs w:val="24"/>
          </w:rPr>
          <w:delText>;</w:delText>
        </w:r>
      </w:del>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Subsequent attribution analysis revealed that this signature was also present in liver cancers</w:t>
      </w:r>
      <w:r w:rsidR="00E86C49">
        <w:rPr>
          <w:rFonts w:ascii="Times New Roman" w:hAnsi="Times New Roman" w:cs="Times New Roman" w:hint="eastAsia"/>
          <w:sz w:val="24"/>
          <w:szCs w:val="24"/>
        </w:rPr>
        <w:t xml:space="preserve"> (</w:t>
      </w:r>
      <w:del w:id="23" w:author="Mo Liu" w:date="2025-03-24T17:22:00Z" w16du:dateUtc="2025-03-24T09:22:00Z">
        <w:r w:rsidR="00E86C49" w:rsidDel="00C83546">
          <w:rPr>
            <w:rFonts w:ascii="Times New Roman" w:hAnsi="Times New Roman" w:cs="Times New Roman" w:hint="eastAsia"/>
            <w:sz w:val="24"/>
            <w:szCs w:val="24"/>
          </w:rPr>
          <w:delText>ng et al., STM paper</w:delText>
        </w:r>
      </w:del>
      <w:ins w:id="24" w:author="Mo Liu" w:date="2025-03-24T17:22:00Z" w16du:dateUtc="2025-03-24T09:22:00Z">
        <w:r w:rsidR="00C83546">
          <w:rPr>
            <w:rFonts w:ascii="Times New Roman" w:hAnsi="Times New Roman" w:cs="Times New Roman" w:hint="eastAsia"/>
            <w:sz w:val="24"/>
            <w:szCs w:val="24"/>
          </w:rPr>
          <w:t>Ng et al., 2017</w:t>
        </w:r>
      </w:ins>
      <w:r w:rsidR="00E86C49">
        <w:rPr>
          <w:rFonts w:ascii="Times New Roman" w:hAnsi="Times New Roman" w:cs="Times New Roman" w:hint="eastAsia"/>
          <w:sz w:val="24"/>
          <w:szCs w:val="24"/>
        </w:rPr>
        <w:t>)</w:t>
      </w:r>
      <w:r w:rsidR="009D3010" w:rsidRPr="009D3010">
        <w:rPr>
          <w:rFonts w:ascii="Times New Roman" w:hAnsi="Times New Roman" w:cs="Times New Roman"/>
          <w:sz w:val="24"/>
          <w:szCs w:val="24"/>
        </w:rPr>
        <w:t xml:space="preserve">. </w:t>
      </w:r>
      <w:commentRangeStart w:id="25"/>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 xml:space="preserve">liver </w:t>
      </w:r>
      <w:commentRangeEnd w:id="25"/>
      <w:r>
        <w:rPr>
          <w:rStyle w:val="CommentReference"/>
        </w:rPr>
        <w:commentReference w:id="25"/>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r w:rsidR="00801732">
        <w:rPr>
          <w:rFonts w:ascii="Times New Roman" w:hAnsi="Times New Roman" w:cs="Times New Roman" w:hint="eastAsia"/>
          <w:sz w:val="24"/>
          <w:szCs w:val="24"/>
        </w:rPr>
        <w:t>s</w:t>
      </w:r>
      <w:r w:rsidR="00540405">
        <w:rPr>
          <w:rFonts w:ascii="Times New Roman" w:hAnsi="Times New Roman" w:cs="Times New Roman" w:hint="eastAsia"/>
          <w:sz w:val="24"/>
          <w:szCs w:val="24"/>
        </w:rPr>
        <w:t xml:space="preserve"> due to </w:t>
      </w:r>
      <w:r w:rsidR="00801732">
        <w:rPr>
          <w:rFonts w:ascii="Times New Roman" w:hAnsi="Times New Roman" w:cs="Times New Roman" w:hint="eastAsia"/>
          <w:sz w:val="24"/>
          <w:szCs w:val="24"/>
        </w:rPr>
        <w:t>AA</w:t>
      </w:r>
      <w:r w:rsidR="00540405">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lastRenderedPageBreak/>
        <w:t>exposure</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These consisted of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112E7A">
        <w:rPr>
          <w:rFonts w:ascii="Times New Roman" w:hAnsi="Times New Roman" w:cs="Times New Roman" w:hint="eastAsia"/>
          <w:sz w:val="24"/>
          <w:szCs w:val="24"/>
        </w:rPr>
        <w:t>,</w:t>
      </w:r>
      <w:ins w:id="26" w:author="Mo Liu" w:date="2025-03-21T08:02:00Z" w16du:dateUtc="2025-03-21T00:02:00Z">
        <w:r w:rsidR="002F5393">
          <w:rPr>
            <w:rFonts w:ascii="Times New Roman" w:hAnsi="Times New Roman" w:cs="Times New Roman" w:hint="eastAsia"/>
            <w:sz w:val="24"/>
            <w:szCs w:val="24"/>
          </w:rPr>
          <w:t xml:space="preserve"> </w:t>
        </w:r>
      </w:ins>
      <w:r w:rsidR="00112E7A">
        <w:rPr>
          <w:rFonts w:ascii="Times New Roman" w:hAnsi="Times New Roman" w:cs="Times New Roman" w:hint="eastAsia"/>
          <w:sz w:val="24"/>
          <w:szCs w:val="24"/>
        </w:rPr>
        <w:t xml:space="preserve">that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EF0041">
        <w:rPr>
          <w:rFonts w:ascii="Times New Roman" w:hAnsi="Times New Roman" w:cs="Times New Roman" w:hint="eastAsia"/>
          <w:sz w:val="24"/>
          <w:szCs w:val="24"/>
        </w:rPr>
        <w:t xml:space="preserve"> (Figure 1)</w:t>
      </w:r>
      <w:r w:rsidR="00FA5CA0" w:rsidRPr="00FA5CA0">
        <w:rPr>
          <w:rFonts w:ascii="Times New Roman" w:hAnsi="Times New Roman" w:cs="Times New Roman"/>
          <w:sz w:val="24"/>
          <w:szCs w:val="24"/>
        </w:rPr>
        <w:t>.</w:t>
      </w:r>
    </w:p>
    <w:p w14:paraId="266417E6" w14:textId="56A76C79"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While the characterization of mutational signatures has primarily concentrated on SBSs, ID signatures also offer valuable insights into mutagenic mechanisms.</w:t>
      </w:r>
      <w:ins w:id="27" w:author="Mo Liu" w:date="2025-03-24T15:46:00Z" w16du:dateUtc="2025-03-24T07:46:00Z">
        <w:r w:rsidR="00F710DA">
          <w:rPr>
            <w:rFonts w:ascii="Times New Roman" w:hAnsi="Times New Roman" w:cs="Times New Roman" w:hint="eastAsia"/>
            <w:sz w:val="24"/>
            <w:szCs w:val="24"/>
          </w:rPr>
          <w:t xml:space="preserve"> The AA SBS and DBS signatures </w:t>
        </w:r>
        <w:r w:rsidR="00FF702C">
          <w:rPr>
            <w:rFonts w:ascii="Times New Roman" w:hAnsi="Times New Roman" w:cs="Times New Roman"/>
            <w:sz w:val="24"/>
            <w:szCs w:val="24"/>
          </w:rPr>
          <w:t>descr</w:t>
        </w:r>
        <w:r w:rsidR="00FF702C">
          <w:rPr>
            <w:rFonts w:ascii="Times New Roman" w:hAnsi="Times New Roman" w:cs="Times New Roman" w:hint="eastAsia"/>
            <w:sz w:val="24"/>
            <w:szCs w:val="24"/>
          </w:rPr>
          <w:t xml:space="preserve">ibe the substitution </w:t>
        </w:r>
      </w:ins>
      <w:ins w:id="28" w:author="Mo Liu" w:date="2025-03-24T15:48:00Z" w16du:dateUtc="2025-03-24T07:48:00Z">
        <w:r w:rsidR="00413EF2">
          <w:rPr>
            <w:rFonts w:ascii="Times New Roman" w:hAnsi="Times New Roman" w:cs="Times New Roman"/>
            <w:sz w:val="24"/>
            <w:szCs w:val="24"/>
          </w:rPr>
          <w:t>surrounding</w:t>
        </w:r>
        <w:r w:rsidR="00413EF2">
          <w:rPr>
            <w:rFonts w:ascii="Times New Roman" w:hAnsi="Times New Roman" w:cs="Times New Roman" w:hint="eastAsia"/>
            <w:sz w:val="24"/>
            <w:szCs w:val="24"/>
          </w:rPr>
          <w:t xml:space="preserve"> T&gt;A</w:t>
        </w:r>
        <w:r w:rsidR="000B3E30">
          <w:rPr>
            <w:rFonts w:ascii="Times New Roman" w:hAnsi="Times New Roman" w:cs="Times New Roman" w:hint="eastAsia"/>
            <w:sz w:val="24"/>
            <w:szCs w:val="24"/>
          </w:rPr>
          <w:t xml:space="preserve"> (e.g., SBS22, C</w:t>
        </w:r>
        <w:r w:rsidR="000B3E30" w:rsidRPr="000B3E30">
          <w:rPr>
            <w:rFonts w:ascii="Times New Roman" w:hAnsi="Times New Roman" w:cs="Times New Roman" w:hint="eastAsia"/>
            <w:sz w:val="24"/>
            <w:szCs w:val="24"/>
            <w:u w:val="single"/>
            <w:rPrChange w:id="29" w:author="Mo Liu" w:date="2025-03-24T15:49:00Z" w16du:dateUtc="2025-03-24T07:49:00Z">
              <w:rPr>
                <w:rFonts w:ascii="Times New Roman" w:hAnsi="Times New Roman" w:cs="Times New Roman" w:hint="eastAsia"/>
                <w:sz w:val="24"/>
                <w:szCs w:val="24"/>
              </w:rPr>
            </w:rPrChange>
          </w:rPr>
          <w:t>T</w:t>
        </w:r>
        <w:r w:rsidR="000B3E30">
          <w:rPr>
            <w:rFonts w:ascii="Times New Roman" w:hAnsi="Times New Roman" w:cs="Times New Roman" w:hint="eastAsia"/>
            <w:sz w:val="24"/>
            <w:szCs w:val="24"/>
          </w:rPr>
          <w:t>G&gt;C</w:t>
        </w:r>
        <w:r w:rsidR="000B3E30" w:rsidRPr="000B3E30">
          <w:rPr>
            <w:rFonts w:ascii="Times New Roman" w:hAnsi="Times New Roman" w:cs="Times New Roman" w:hint="eastAsia"/>
            <w:sz w:val="24"/>
            <w:szCs w:val="24"/>
            <w:u w:val="single"/>
            <w:rPrChange w:id="30" w:author="Mo Liu" w:date="2025-03-24T15:49:00Z" w16du:dateUtc="2025-03-24T07:49:00Z">
              <w:rPr>
                <w:rFonts w:ascii="Times New Roman" w:hAnsi="Times New Roman" w:cs="Times New Roman" w:hint="eastAsia"/>
                <w:sz w:val="24"/>
                <w:szCs w:val="24"/>
              </w:rPr>
            </w:rPrChange>
          </w:rPr>
          <w:t>A</w:t>
        </w:r>
        <w:r w:rsidR="000B3E30">
          <w:rPr>
            <w:rFonts w:ascii="Times New Roman" w:hAnsi="Times New Roman" w:cs="Times New Roman" w:hint="eastAsia"/>
            <w:sz w:val="24"/>
            <w:szCs w:val="24"/>
          </w:rPr>
          <w:t xml:space="preserve">G; DBS20, </w:t>
        </w:r>
      </w:ins>
      <w:ins w:id="31" w:author="Mo Liu" w:date="2025-03-24T15:49:00Z" w16du:dateUtc="2025-03-24T07:49:00Z">
        <w:r w:rsidR="000B3E30" w:rsidRPr="000B3E30">
          <w:rPr>
            <w:rFonts w:ascii="Times New Roman" w:hAnsi="Times New Roman" w:cs="Times New Roman" w:hint="eastAsia"/>
            <w:sz w:val="24"/>
            <w:szCs w:val="24"/>
            <w:u w:val="single"/>
            <w:rPrChange w:id="32" w:author="Mo Liu" w:date="2025-03-24T15:49:00Z" w16du:dateUtc="2025-03-24T07:49:00Z">
              <w:rPr>
                <w:rFonts w:ascii="Times New Roman" w:hAnsi="Times New Roman" w:cs="Times New Roman" w:hint="eastAsia"/>
                <w:sz w:val="24"/>
                <w:szCs w:val="24"/>
              </w:rPr>
            </w:rPrChange>
          </w:rPr>
          <w:t>T</w:t>
        </w:r>
        <w:r w:rsidR="000B3E30">
          <w:rPr>
            <w:rFonts w:ascii="Times New Roman" w:hAnsi="Times New Roman" w:cs="Times New Roman" w:hint="eastAsia"/>
            <w:sz w:val="24"/>
            <w:szCs w:val="24"/>
          </w:rPr>
          <w:t>C&gt;</w:t>
        </w:r>
        <w:r w:rsidR="000B3E30" w:rsidRPr="000B3E30">
          <w:rPr>
            <w:rFonts w:ascii="Times New Roman" w:hAnsi="Times New Roman" w:cs="Times New Roman" w:hint="eastAsia"/>
            <w:sz w:val="24"/>
            <w:szCs w:val="24"/>
            <w:u w:val="single"/>
            <w:rPrChange w:id="33" w:author="Mo Liu" w:date="2025-03-24T15:49:00Z" w16du:dateUtc="2025-03-24T07:49:00Z">
              <w:rPr>
                <w:rFonts w:ascii="Times New Roman" w:hAnsi="Times New Roman" w:cs="Times New Roman" w:hint="eastAsia"/>
                <w:sz w:val="24"/>
                <w:szCs w:val="24"/>
              </w:rPr>
            </w:rPrChange>
          </w:rPr>
          <w:t>A</w:t>
        </w:r>
        <w:r w:rsidR="000B3E30">
          <w:rPr>
            <w:rFonts w:ascii="Times New Roman" w:hAnsi="Times New Roman" w:cs="Times New Roman" w:hint="eastAsia"/>
            <w:sz w:val="24"/>
            <w:szCs w:val="24"/>
          </w:rPr>
          <w:t xml:space="preserve">A). </w:t>
        </w:r>
      </w:ins>
      <w:ins w:id="34" w:author="Mo Liu" w:date="2025-03-24T15:52:00Z" w16du:dateUtc="2025-03-24T07:52:00Z">
        <w:r w:rsidR="004547AB" w:rsidRPr="004547AB">
          <w:rPr>
            <w:rFonts w:ascii="Times New Roman" w:hAnsi="Times New Roman" w:cs="Times New Roman"/>
            <w:sz w:val="24"/>
            <w:szCs w:val="24"/>
          </w:rPr>
          <w:t>Similarly, the ID signature ID23 reflects a propensity for removing single-base Cs or Ts across the genome</w:t>
        </w:r>
      </w:ins>
      <w:ins w:id="35" w:author="Mo Liu" w:date="2025-03-24T15:53:00Z" w16du:dateUtc="2025-03-24T07:53:00Z">
        <w:r w:rsidR="004547AB">
          <w:rPr>
            <w:rFonts w:ascii="Times New Roman" w:hAnsi="Times New Roman" w:cs="Times New Roman" w:hint="eastAsia"/>
            <w:sz w:val="24"/>
            <w:szCs w:val="24"/>
          </w:rPr>
          <w:t xml:space="preserve"> (Figure 1)</w:t>
        </w:r>
      </w:ins>
      <w:ins w:id="36" w:author="Mo Liu" w:date="2025-03-24T15:52:00Z" w16du:dateUtc="2025-03-24T07:52:00Z">
        <w:r w:rsidR="004547AB" w:rsidRPr="004547AB">
          <w:rPr>
            <w:rFonts w:ascii="Times New Roman" w:hAnsi="Times New Roman" w:cs="Times New Roman"/>
            <w:sz w:val="24"/>
            <w:szCs w:val="24"/>
          </w:rPr>
          <w:t xml:space="preserve">. </w:t>
        </w:r>
        <w:commentRangeStart w:id="37"/>
        <w:r w:rsidR="004547AB" w:rsidRPr="004547AB">
          <w:rPr>
            <w:rFonts w:ascii="Times New Roman" w:hAnsi="Times New Roman" w:cs="Times New Roman"/>
            <w:sz w:val="24"/>
            <w:szCs w:val="24"/>
          </w:rPr>
          <w:t xml:space="preserve">Furthermore, tobacco smoking not only promotes C&gt;A (SBS4) and CC&gt;AA (DBS2) mutations but also induces the removal of 1 bp C from </w:t>
        </w:r>
        <w:proofErr w:type="spellStart"/>
        <w:r w:rsidR="004547AB" w:rsidRPr="004547AB">
          <w:rPr>
            <w:rFonts w:ascii="Times New Roman" w:hAnsi="Times New Roman" w:cs="Times New Roman"/>
            <w:sz w:val="24"/>
            <w:szCs w:val="24"/>
          </w:rPr>
          <w:t>polyC</w:t>
        </w:r>
        <w:proofErr w:type="spellEnd"/>
        <w:r w:rsidR="004547AB" w:rsidRPr="004547AB">
          <w:rPr>
            <w:rFonts w:ascii="Times New Roman" w:hAnsi="Times New Roman" w:cs="Times New Roman"/>
            <w:sz w:val="24"/>
            <w:szCs w:val="24"/>
          </w:rPr>
          <w:t xml:space="preserve"> sequences of lengths 1-5, as captured by ID3. </w:t>
        </w:r>
      </w:ins>
      <w:del w:id="38" w:author="Mo Liu" w:date="2025-03-21T08:03:00Z" w16du:dateUtc="2025-03-21T00:03:00Z">
        <w:r w:rsidRPr="00594AAB" w:rsidDel="006443FB">
          <w:rPr>
            <w:rFonts w:ascii="Times New Roman" w:hAnsi="Times New Roman" w:cs="Times New Roman"/>
            <w:sz w:val="24"/>
            <w:szCs w:val="24"/>
          </w:rPr>
          <w:delText xml:space="preserve"> </w:delText>
        </w:r>
      </w:del>
      <w:commentRangeEnd w:id="37"/>
      <w:r w:rsidR="00475D49">
        <w:rPr>
          <w:rStyle w:val="CommentReference"/>
        </w:rPr>
        <w:commentReference w:id="37"/>
      </w:r>
      <w:del w:id="39" w:author="Mo Liu" w:date="2025-03-21T08:03:00Z" w16du:dateUtc="2025-03-21T00:03:00Z">
        <w:r w:rsidRPr="00594AAB" w:rsidDel="006443FB">
          <w:rPr>
            <w:rFonts w:ascii="Times New Roman" w:hAnsi="Times New Roman" w:cs="Times New Roman"/>
            <w:sz w:val="24"/>
            <w:szCs w:val="24"/>
          </w:rPr>
          <w:delText xml:space="preserve">For instance, the tobacco smoking not only </w:delText>
        </w:r>
        <w:r w:rsidR="005146ED" w:rsidDel="006443FB">
          <w:rPr>
            <w:rFonts w:ascii="Times New Roman" w:hAnsi="Times New Roman" w:cs="Times New Roman"/>
            <w:sz w:val="24"/>
            <w:szCs w:val="24"/>
          </w:rPr>
          <w:delText>promotes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C&gt;A (SBS4) and CC&gt;AA (DBS2) </w:delText>
        </w:r>
        <w:r w:rsidR="005146ED" w:rsidDel="006443FB">
          <w:rPr>
            <w:rFonts w:ascii="Times New Roman" w:hAnsi="Times New Roman" w:cs="Times New Roman"/>
            <w:sz w:val="24"/>
            <w:szCs w:val="24"/>
          </w:rPr>
          <w:delText>mutations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but also involves the </w:delText>
        </w:r>
        <w:commentRangeStart w:id="40"/>
        <w:commentRangeStart w:id="41"/>
        <w:r w:rsidRPr="00594AAB" w:rsidDel="006443FB">
          <w:rPr>
            <w:rFonts w:ascii="Times New Roman" w:hAnsi="Times New Roman" w:cs="Times New Roman"/>
            <w:sz w:val="24"/>
            <w:szCs w:val="24"/>
          </w:rPr>
          <w:delText xml:space="preserve">removal of 1 bp </w:delText>
        </w:r>
        <w:r w:rsidR="00212500" w:rsidDel="006443FB">
          <w:rPr>
            <w:rFonts w:ascii="Times New Roman" w:hAnsi="Times New Roman" w:cs="Times New Roman" w:hint="eastAsia"/>
            <w:sz w:val="24"/>
            <w:szCs w:val="24"/>
          </w:rPr>
          <w:delText>C</w:delText>
        </w:r>
        <w:r w:rsidRPr="00594AAB" w:rsidDel="006443FB">
          <w:rPr>
            <w:rFonts w:ascii="Times New Roman" w:hAnsi="Times New Roman" w:cs="Times New Roman"/>
            <w:sz w:val="24"/>
            <w:szCs w:val="24"/>
          </w:rPr>
          <w:delText xml:space="preserve"> from polyC sequences of lengths 1-5, </w:delText>
        </w:r>
        <w:commentRangeEnd w:id="40"/>
        <w:r w:rsidR="005146ED" w:rsidDel="006443FB">
          <w:rPr>
            <w:rStyle w:val="CommentReference"/>
          </w:rPr>
          <w:commentReference w:id="40"/>
        </w:r>
        <w:commentRangeEnd w:id="41"/>
        <w:r w:rsidR="007570CA" w:rsidDel="006443FB">
          <w:rPr>
            <w:rStyle w:val="CommentReference"/>
          </w:rPr>
          <w:commentReference w:id="41"/>
        </w:r>
        <w:r w:rsidRPr="00594AAB" w:rsidDel="006443FB">
          <w:rPr>
            <w:rFonts w:ascii="Times New Roman" w:hAnsi="Times New Roman" w:cs="Times New Roman"/>
            <w:sz w:val="24"/>
            <w:szCs w:val="24"/>
          </w:rPr>
          <w:delText>as indicated by ID3</w:delText>
        </w:r>
      </w:del>
      <w:del w:id="42" w:author="Mo Liu" w:date="2025-03-24T15:52:00Z" w16du:dateUtc="2025-03-24T07:52:00Z">
        <w:r w:rsidRPr="00594AAB" w:rsidDel="004547AB">
          <w:rPr>
            <w:rFonts w:ascii="Times New Roman" w:hAnsi="Times New Roman" w:cs="Times New Roman"/>
            <w:sz w:val="24"/>
            <w:szCs w:val="24"/>
          </w:rPr>
          <w:delText>.</w:delText>
        </w:r>
      </w:del>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51E7D48C"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sequence context</w:t>
      </w:r>
      <w:r w:rsidR="00147AD8">
        <w:rPr>
          <w:rFonts w:ascii="Times New Roman" w:hAnsi="Times New Roman" w:cs="Times New Roman" w:hint="eastAsia"/>
          <w:sz w:val="24"/>
          <w:szCs w:val="24"/>
        </w:rPr>
        <w:t xml:space="preserve"> (Alexandrov et al., 2020; </w:t>
      </w:r>
      <w:r w:rsidR="00A11668">
        <w:rPr>
          <w:rFonts w:ascii="Times New Roman" w:hAnsi="Times New Roman" w:cs="Times New Roman" w:hint="eastAsia"/>
          <w:sz w:val="24"/>
          <w:szCs w:val="24"/>
        </w:rPr>
        <w:t xml:space="preserve">more details can be found at </w:t>
      </w:r>
      <w:r w:rsidR="00072A14" w:rsidRPr="00072A14">
        <w:rPr>
          <w:rFonts w:ascii="Times New Roman" w:hAnsi="Times New Roman" w:cs="Times New Roman"/>
          <w:sz w:val="24"/>
          <w:szCs w:val="24"/>
        </w:rPr>
        <w:t>https://cancer.sanger.ac.uk/signatures/documents/4/PCAWG7_indel_classification_2021_08_31.xlsx</w:t>
      </w:r>
      <w:r w:rsidR="00147AD8">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w:t>
      </w:r>
      <w:del w:id="43" w:author="Mo Liu" w:date="2025-03-24T15:54:00Z" w16du:dateUtc="2025-03-24T07:54:00Z">
        <w:r w:rsidR="000A6AB6" w:rsidDel="006923DD">
          <w:rPr>
            <w:rFonts w:ascii="Times New Roman" w:hAnsi="Times New Roman" w:cs="Times New Roman"/>
            <w:sz w:val="24"/>
            <w:szCs w:val="24"/>
          </w:rPr>
          <w:delText xml:space="preserve">Can </w:delText>
        </w:r>
      </w:del>
      <w:ins w:id="44" w:author="Mo Liu" w:date="2025-03-24T15:54:00Z" w16du:dateUtc="2025-03-24T07:54:00Z">
        <w:r w:rsidR="006923DD">
          <w:rPr>
            <w:rFonts w:ascii="Times New Roman" w:hAnsi="Times New Roman" w:cs="Times New Roman" w:hint="eastAsia"/>
            <w:sz w:val="24"/>
            <w:szCs w:val="24"/>
          </w:rPr>
          <w:t>CACA</w:t>
        </w:r>
        <w:r w:rsidR="006923DD">
          <w:rPr>
            <w:rFonts w:ascii="Times New Roman" w:hAnsi="Times New Roman" w:cs="Times New Roman"/>
            <w:sz w:val="24"/>
            <w:szCs w:val="24"/>
          </w:rPr>
          <w:t xml:space="preserve"> </w:t>
        </w:r>
      </w:ins>
      <w:r w:rsidR="000A6AB6">
        <w:rPr>
          <w:rFonts w:ascii="Times New Roman" w:hAnsi="Times New Roman" w:cs="Times New Roman"/>
          <w:sz w:val="24"/>
          <w:szCs w:val="24"/>
        </w:rPr>
        <w:t xml:space="preserve">repeat). </w:t>
      </w:r>
      <w:ins w:id="45" w:author="Mo Liu" w:date="2025-03-24T16:52:00Z" w16du:dateUtc="2025-03-24T08:52:00Z">
        <w:r w:rsidR="00CA7AD4" w:rsidRPr="00CA7AD4">
          <w:rPr>
            <w:rFonts w:ascii="Times New Roman" w:hAnsi="Times New Roman" w:cs="Times New Roman" w:hint="eastAsia"/>
            <w:sz w:val="24"/>
            <w:szCs w:val="24"/>
          </w:rPr>
          <w:t>In contrast, microhomology-mediated deletions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2 bases) arise in non-repetitive regions via short homologous sequences (2</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5 bp) </w:t>
        </w:r>
        <w:r w:rsidR="00CA7AD4" w:rsidRPr="00CA7AD4">
          <w:rPr>
            <w:rFonts w:ascii="Times New Roman" w:hAnsi="Times New Roman" w:cs="Times New Roman" w:hint="eastAsia"/>
            <w:sz w:val="24"/>
            <w:szCs w:val="24"/>
          </w:rPr>
          <w:lastRenderedPageBreak/>
          <w:t xml:space="preserve">that guide erroneous repair during DNA damage. For example, a </w:t>
        </w:r>
        <w:r w:rsidR="00B426DB">
          <w:rPr>
            <w:rFonts w:ascii="Times New Roman" w:hAnsi="Times New Roman" w:cs="Times New Roman" w:hint="eastAsia"/>
            <w:sz w:val="24"/>
            <w:szCs w:val="24"/>
          </w:rPr>
          <w:t>2</w:t>
        </w:r>
        <w:r w:rsidR="00CA7AD4" w:rsidRPr="00CA7AD4">
          <w:rPr>
            <w:rFonts w:ascii="Times New Roman" w:hAnsi="Times New Roman" w:cs="Times New Roman" w:hint="eastAsia"/>
            <w:sz w:val="24"/>
            <w:szCs w:val="24"/>
          </w:rPr>
          <w:t xml:space="preserve"> bp deletion (e.g., AGTCTAG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 AG</w:t>
        </w:r>
      </w:ins>
      <w:ins w:id="46" w:author="Mo Liu" w:date="2025-03-24T16:53:00Z" w16du:dateUtc="2025-03-24T08:53:00Z">
        <w:r w:rsidR="00B426DB">
          <w:rPr>
            <w:rFonts w:ascii="Times New Roman" w:hAnsi="Times New Roman" w:cs="Times New Roman" w:hint="eastAsia"/>
            <w:sz w:val="24"/>
            <w:szCs w:val="24"/>
          </w:rPr>
          <w:t>T</w:t>
        </w:r>
      </w:ins>
      <w:ins w:id="47" w:author="Mo Liu" w:date="2025-03-24T16:52:00Z" w16du:dateUtc="2025-03-24T08:52:00Z">
        <w:r w:rsidR="00CA7AD4" w:rsidRPr="00CA7AD4">
          <w:rPr>
            <w:rFonts w:ascii="Times New Roman" w:hAnsi="Times New Roman" w:cs="Times New Roman" w:hint="eastAsia"/>
            <w:sz w:val="24"/>
            <w:szCs w:val="24"/>
          </w:rPr>
          <w:t>AG) may utilize a 2 bp microhomology (</w:t>
        </w:r>
      </w:ins>
      <w:ins w:id="48" w:author="Mo Liu" w:date="2025-03-24T16:55:00Z" w16du:dateUtc="2025-03-24T08:55:00Z">
        <w:r w:rsidR="00EA55D1">
          <w:rPr>
            <w:rFonts w:ascii="Times New Roman" w:hAnsi="Times New Roman" w:cs="Times New Roman" w:hint="eastAsia"/>
            <w:sz w:val="24"/>
            <w:szCs w:val="24"/>
          </w:rPr>
          <w:t>AG</w:t>
        </w:r>
      </w:ins>
      <w:ins w:id="49" w:author="Mo Liu" w:date="2025-03-24T16:52:00Z" w16du:dateUtc="2025-03-24T08:52:00Z">
        <w:r w:rsidR="00CA7AD4" w:rsidRPr="00CA7AD4">
          <w:rPr>
            <w:rFonts w:ascii="Times New Roman" w:hAnsi="Times New Roman" w:cs="Times New Roman" w:hint="eastAsia"/>
            <w:sz w:val="24"/>
            <w:szCs w:val="24"/>
          </w:rPr>
          <w:t xml:space="preserve">) during non-homologous end joining (NHEJ), where the repair machinery aligns mismatched ends using shared flanking sequences. </w:t>
        </w:r>
      </w:ins>
      <w:del w:id="50" w:author="Mo Liu" w:date="2025-03-24T16:55:00Z" w16du:dateUtc="2025-03-24T08:55:00Z">
        <w:r w:rsidR="000A6AB6" w:rsidDel="004259F1">
          <w:rPr>
            <w:rFonts w:ascii="Times New Roman" w:hAnsi="Times New Roman" w:cs="Times New Roman"/>
            <w:sz w:val="24"/>
            <w:szCs w:val="24"/>
          </w:rPr>
          <w:delText xml:space="preserve">Finally, some deletions of &gt;= 2 bases do not occur in a repeat, but involve microhomology &lt;add mechanism, example&gt;. </w:delText>
        </w:r>
      </w:del>
      <w:r w:rsidR="000A6AB6">
        <w:rPr>
          <w:rFonts w:ascii="Times New Roman" w:hAnsi="Times New Roman" w:cs="Times New Roman"/>
          <w:sz w:val="24"/>
          <w:szCs w:val="24"/>
        </w:rPr>
        <w:t xml:space="preserve">In total </w:t>
      </w:r>
      <w:r w:rsidR="000A6AB6" w:rsidRPr="008A1C58">
        <w:rPr>
          <w:rFonts w:ascii="Times New Roman" w:hAnsi="Times New Roman" w:cs="Times New Roman"/>
          <w:sz w:val="24"/>
          <w:szCs w:val="24"/>
        </w:rPr>
        <w:t>83 indel types (ID83)</w:t>
      </w:r>
      <w:r w:rsidR="000A6AB6">
        <w:rPr>
          <w:rFonts w:ascii="Times New Roman" w:hAnsi="Times New Roman" w:cs="Times New Roman"/>
          <w:sz w:val="24"/>
          <w:szCs w:val="24"/>
        </w:rPr>
        <w:t xml:space="preserve">. </w:t>
      </w:r>
      <w:del w:id="51" w:author="Mo Liu" w:date="2025-03-24T16:55:00Z" w16du:dateUtc="2025-03-24T08:55:00Z">
        <w:r w:rsidR="000A6AB6" w:rsidDel="004259F1">
          <w:rPr>
            <w:rFonts w:ascii="Times New Roman" w:hAnsi="Times New Roman" w:cs="Times New Roman"/>
            <w:sz w:val="24"/>
            <w:szCs w:val="24"/>
          </w:rPr>
          <w:delText xml:space="preserve">The classification </w:delText>
        </w:r>
        <w:r w:rsidR="004F0233" w:rsidRPr="008A1C58" w:rsidDel="004259F1">
          <w:rPr>
            <w:rFonts w:ascii="Times New Roman" w:hAnsi="Times New Roman" w:cs="Times New Roman"/>
            <w:sz w:val="24"/>
            <w:szCs w:val="24"/>
          </w:rPr>
          <w:delText>do</w:delText>
        </w:r>
        <w:r w:rsidR="000A6AB6" w:rsidDel="004259F1">
          <w:rPr>
            <w:rFonts w:ascii="Times New Roman" w:hAnsi="Times New Roman" w:cs="Times New Roman"/>
            <w:sz w:val="24"/>
            <w:szCs w:val="24"/>
          </w:rPr>
          <w:delText>es</w:delText>
        </w:r>
        <w:r w:rsidR="004F0233" w:rsidRPr="008A1C58" w:rsidDel="004259F1">
          <w:rPr>
            <w:rFonts w:ascii="Times New Roman" w:hAnsi="Times New Roman" w:cs="Times New Roman"/>
            <w:sz w:val="24"/>
            <w:szCs w:val="24"/>
          </w:rPr>
          <w:delText xml:space="preserve"> not consider complex indel events involving a combination of insertions and deletions.</w:delText>
        </w:r>
        <w:r w:rsidR="000470BE" w:rsidRPr="008A1C58" w:rsidDel="004259F1">
          <w:rPr>
            <w:rFonts w:ascii="Times New Roman" w:hAnsi="Times New Roman" w:cs="Times New Roman"/>
            <w:sz w:val="24"/>
            <w:szCs w:val="24"/>
          </w:rPr>
          <w:delText xml:space="preserve"> </w:delText>
        </w:r>
        <w:r w:rsidR="001961FC" w:rsidDel="004259F1">
          <w:rPr>
            <w:rFonts w:ascii="Times New Roman" w:hAnsi="Times New Roman" w:cs="Times New Roman"/>
            <w:sz w:val="24"/>
            <w:szCs w:val="24"/>
          </w:rPr>
          <w:delText>&lt;</w:delText>
        </w:r>
        <w:r w:rsidR="00D417E5" w:rsidDel="004259F1">
          <w:rPr>
            <w:rFonts w:ascii="Times New Roman" w:hAnsi="Times New Roman" w:cs="Times New Roman"/>
            <w:sz w:val="24"/>
            <w:szCs w:val="24"/>
          </w:rPr>
          <w:delText>decide later if we want to touch on the following here</w:delText>
        </w:r>
        <w:r w:rsidR="001961FC" w:rsidDel="004259F1">
          <w:rPr>
            <w:rFonts w:ascii="Times New Roman" w:hAnsi="Times New Roman" w:cs="Times New Roman"/>
            <w:sz w:val="24"/>
            <w:szCs w:val="24"/>
          </w:rPr>
          <w:delText>: extended context, cite top2a paper, base composition, situation like TTTT</w:delText>
        </w:r>
        <w:r w:rsidR="001961FC" w:rsidRPr="001961FC" w:rsidDel="004259F1">
          <w:rPr>
            <w:rFonts w:ascii="Times New Roman" w:hAnsi="Times New Roman" w:cs="Times New Roman"/>
            <w:sz w:val="24"/>
            <w:szCs w:val="24"/>
          </w:rPr>
          <w:sym w:font="Wingdings" w:char="F0E0"/>
        </w:r>
        <w:r w:rsidR="001961FC" w:rsidDel="004259F1">
          <w:rPr>
            <w:rFonts w:ascii="Times New Roman" w:hAnsi="Times New Roman" w:cs="Times New Roman"/>
            <w:sz w:val="24"/>
            <w:szCs w:val="24"/>
          </w:rPr>
          <w:delText>TT.</w:delText>
        </w:r>
        <w:r w:rsidR="00D417E5" w:rsidDel="004259F1">
          <w:rPr>
            <w:rFonts w:ascii="Times New Roman" w:hAnsi="Times New Roman" w:cs="Times New Roman"/>
            <w:sz w:val="24"/>
            <w:szCs w:val="24"/>
          </w:rPr>
          <w:delText>&gt;</w:delText>
        </w:r>
        <w:r w:rsidR="00AA2F80" w:rsidRPr="008A1C58" w:rsidDel="004259F1">
          <w:rPr>
            <w:rFonts w:ascii="Times New Roman" w:hAnsi="Times New Roman" w:cs="Times New Roman"/>
            <w:sz w:val="24"/>
            <w:szCs w:val="24"/>
          </w:rPr>
          <w:delText xml:space="preserve"> </w:delText>
        </w:r>
      </w:del>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lastRenderedPageBreak/>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6372FC4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 infers a posterior distribution of the number of signatures, which NMF based approaches sometimes struggle with.</w:t>
      </w:r>
    </w:p>
    <w:p w14:paraId="274DCAAB" w14:textId="46FB9B35" w:rsidR="005B7AA1" w:rsidRPr="008A1C58"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 xml:space="preserve">consortium&lt;ref&gt; and 4,233 from the Hartwig Medical Foundation collection. </w:t>
      </w:r>
      <w:r w:rsidR="00523CE5" w:rsidRPr="008A1C58">
        <w:rPr>
          <w:rFonts w:ascii="Times New Roman" w:hAnsi="Times New Roman" w:cs="Times New Roman"/>
          <w:sz w:val="24"/>
          <w:szCs w:val="24"/>
        </w:rPr>
        <w:t>T</w:t>
      </w:r>
      <w:r w:rsidR="00523CE5" w:rsidRPr="008A1C58">
        <w:rPr>
          <w:rFonts w:ascii="Times New Roman" w:hAnsi="Times New Roman" w:cs="Times New Roman"/>
          <w:sz w:val="24"/>
          <w:szCs w:val="24"/>
        </w:rPr>
        <w:t xml:space="preserve">he extraction was </w:t>
      </w:r>
      <w:r w:rsidR="00CA4AC1" w:rsidRPr="008A1C58">
        <w:rPr>
          <w:rFonts w:ascii="Times New Roman" w:hAnsi="Times New Roman" w:cs="Times New Roman"/>
          <w:sz w:val="24"/>
          <w:szCs w:val="24"/>
        </w:rPr>
        <w:t>performed</w:t>
      </w:r>
      <w:r w:rsidR="00523CE5"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p>
    <w:p w14:paraId="54054EA6" w14:textId="0EA388EF"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 xml:space="preserve">-extracted signatures to those in COSMIC v3.4 and categorized them into three groups: (1) previously reported signatures (matching COSMIC v3.4 with cosine similarity &gt; 0.85), labeled "C_IDX" (Figure </w:t>
      </w:r>
      <w:r w:rsidR="00BC4206">
        <w:rPr>
          <w:rFonts w:ascii="Times New Roman" w:hAnsi="Times New Roman" w:cs="Times New Roman" w:hint="eastAsia"/>
          <w:sz w:val="24"/>
          <w:szCs w:val="24"/>
        </w:rPr>
        <w:t>2</w:t>
      </w:r>
      <w:r w:rsidRPr="00D614D2">
        <w:rPr>
          <w:rFonts w:ascii="Times New Roman" w:hAnsi="Times New Roman" w:cs="Times New Roman"/>
          <w:sz w:val="24"/>
          <w:szCs w:val="24"/>
        </w:rPr>
        <w:t xml:space="preserve">B, Figure S1); (2) merged signatures combining multiple COSMIC v3.4 signatures; and (3) novel signatures not fitting the previous categories, labeled "H_IDX" (Figure </w:t>
      </w:r>
      <w:r w:rsidR="00BC4206">
        <w:rPr>
          <w:rFonts w:ascii="Times New Roman" w:hAnsi="Times New Roman" w:cs="Times New Roman" w:hint="eastAsia"/>
          <w:sz w:val="24"/>
          <w:szCs w:val="24"/>
        </w:rPr>
        <w:t>2</w:t>
      </w:r>
      <w:r w:rsidRPr="00D614D2">
        <w:rPr>
          <w:rFonts w:ascii="Times New Roman" w:hAnsi="Times New Roman" w:cs="Times New Roman"/>
          <w:sz w:val="24"/>
          <w:szCs w:val="24"/>
        </w:rPr>
        <w:t>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provides a more comprehensive view of </w:t>
      </w:r>
      <w:r w:rsidR="00A70D28" w:rsidRPr="00A70D28">
        <w:rPr>
          <w:rFonts w:ascii="Times New Roman" w:hAnsi="Times New Roman" w:cs="Times New Roman"/>
          <w:sz w:val="24"/>
          <w:szCs w:val="24"/>
        </w:rPr>
        <w:lastRenderedPageBreak/>
        <w:t>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w:t>
      </w:r>
      <w:r w:rsidRPr="00E07F96">
        <w:rPr>
          <w:rFonts w:ascii="Times New Roman" w:hAnsi="Times New Roman" w:cs="Times New Roman"/>
          <w:sz w:val="24"/>
          <w:szCs w:val="24"/>
        </w:rPr>
        <w:lastRenderedPageBreak/>
        <w:t xml:space="preserve">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ins w:id="52" w:author="Mo Liu" w:date="2025-03-24T16:59:00Z" w16du:dateUtc="2025-03-24T08:59:00Z">
        <w:r w:rsidR="000F3B41" w:rsidRPr="000F3B41">
          <w:t xml:space="preserve"> </w:t>
        </w:r>
        <w:commentRangeStart w:id="53"/>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ins>
      <w:commentRangeEnd w:id="53"/>
      <w:ins w:id="54" w:author="Mo Liu" w:date="2025-03-24T17:00:00Z" w16du:dateUtc="2025-03-24T09:00:00Z">
        <w:r w:rsidR="003C298A">
          <w:rPr>
            <w:rStyle w:val="CommentReference"/>
          </w:rPr>
          <w:commentReference w:id="53"/>
        </w:r>
      </w:ins>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w:t>
      </w:r>
      <w:r w:rsidRPr="00706990">
        <w:rPr>
          <w:rFonts w:ascii="Times New Roman" w:hAnsi="Times New Roman" w:cs="Times New Roman"/>
          <w:sz w:val="24"/>
          <w:szCs w:val="24"/>
        </w:rPr>
        <w:lastRenderedPageBreak/>
        <w:t>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w:t>
      </w:r>
      <w:r w:rsidRPr="00442D83">
        <w:rPr>
          <w:rFonts w:ascii="Times New Roman" w:hAnsi="Times New Roman" w:cs="Times New Roman"/>
          <w:sz w:val="24"/>
          <w:szCs w:val="24"/>
        </w:rPr>
        <w:lastRenderedPageBreak/>
        <w:t xml:space="preserve">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A, B). Notably, two PCAWG samples displayed significant H_ID29 activity: a skin melanoma </w:t>
      </w:r>
      <w:r w:rsidRPr="00744AA4">
        <w:rPr>
          <w:rFonts w:ascii="Times New Roman" w:hAnsi="Times New Roman" w:cs="Times New Roman"/>
          <w:sz w:val="24"/>
          <w:szCs w:val="24"/>
        </w:rPr>
        <w:lastRenderedPageBreak/>
        <w:t>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w:t>
      </w:r>
      <w:r w:rsidRPr="00744AA4">
        <w:rPr>
          <w:rFonts w:ascii="Times New Roman" w:hAnsi="Times New Roman" w:cs="Times New Roman"/>
          <w:sz w:val="24"/>
          <w:szCs w:val="24"/>
        </w:rPr>
        <w:lastRenderedPageBreak/>
        <w:t xml:space="preserve">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w:t>
      </w:r>
      <w:r w:rsidRPr="00C46126">
        <w:rPr>
          <w:rFonts w:ascii="Times New Roman" w:hAnsi="Times New Roman" w:cs="Times New Roman"/>
          <w:sz w:val="24"/>
          <w:szCs w:val="24"/>
        </w:rPr>
        <w:lastRenderedPageBreak/>
        <w:t>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55" w:name="_Hlk190965870"/>
      <w:r w:rsidRPr="00C46126">
        <w:rPr>
          <w:rFonts w:ascii="Times New Roman" w:hAnsi="Times New Roman" w:cs="Times New Roman"/>
          <w:sz w:val="24"/>
          <w:szCs w:val="24"/>
        </w:rPr>
        <w:t>Fisher's exact tests</w:t>
      </w:r>
      <w:bookmarkEnd w:id="55"/>
      <w:r w:rsidRPr="00C46126">
        <w:rPr>
          <w:rFonts w:ascii="Times New Roman" w:hAnsi="Times New Roman" w:cs="Times New Roman"/>
          <w:sz w:val="24"/>
          <w:szCs w:val="24"/>
        </w:rPr>
        <w:t xml:space="preserve"> </w:t>
      </w:r>
      <w:bookmarkStart w:id="56" w:name="_Hlk190965885"/>
      <w:r w:rsidRPr="00C46126">
        <w:rPr>
          <w:rFonts w:ascii="Times New Roman" w:hAnsi="Times New Roman" w:cs="Times New Roman"/>
          <w:sz w:val="24"/>
          <w:szCs w:val="24"/>
        </w:rPr>
        <w:t>within each cancer type</w:t>
      </w:r>
      <w:bookmarkEnd w:id="56"/>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ins w:id="57" w:author="Mo Liu" w:date="2025-03-19T17:31:00Z" w16du:dateUtc="2025-03-19T09:31:00Z"/>
          <w:rFonts w:ascii="Times New Roman" w:hAnsi="Times New Roman" w:cs="Times New Roman"/>
          <w:sz w:val="24"/>
          <w:szCs w:val="24"/>
        </w:rPr>
      </w:pPr>
      <w:ins w:id="58" w:author="Mo Liu" w:date="2025-03-19T17:32:00Z" w16du:dateUtc="2025-03-19T09:32:00Z">
        <w:r>
          <w:rPr>
            <w:rFonts w:ascii="Times New Roman" w:hAnsi="Times New Roman" w:cs="Times New Roman" w:hint="eastAsia"/>
            <w:sz w:val="24"/>
            <w:szCs w:val="24"/>
          </w:rPr>
          <w:t>T</w:t>
        </w:r>
      </w:ins>
      <w:ins w:id="59" w:author="Mo Liu" w:date="2025-03-19T17:31:00Z" w16du:dateUtc="2025-03-19T09:31:00Z">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ins>
      <w:r w:rsidR="008A2194">
        <w:rPr>
          <w:rFonts w:ascii="Times New Roman" w:hAnsi="Times New Roman" w:cs="Times New Roman" w:hint="eastAsia"/>
          <w:sz w:val="24"/>
          <w:szCs w:val="24"/>
        </w:rPr>
        <w:t>9</w:t>
      </w:r>
      <w:ins w:id="60" w:author="Mo Liu" w:date="2025-03-19T17:31:00Z" w16du:dateUtc="2025-03-19T09:31:00Z">
        <w:r w:rsidRPr="00524A21">
          <w:rPr>
            <w:rFonts w:ascii="Times New Roman" w:hAnsi="Times New Roman" w:cs="Times New Roman"/>
            <w:sz w:val="24"/>
            <w:szCs w:val="24"/>
          </w:rPr>
          <w:t>C).</w:t>
        </w:r>
      </w:ins>
    </w:p>
    <w:p w14:paraId="26D899E6" w14:textId="739B78A2" w:rsidR="00524A21" w:rsidRPr="00524A21" w:rsidRDefault="00524A21" w:rsidP="00524A21">
      <w:pPr>
        <w:spacing w:line="480" w:lineRule="auto"/>
        <w:rPr>
          <w:ins w:id="61" w:author="Mo Liu" w:date="2025-03-19T17:31:00Z" w16du:dateUtc="2025-03-19T09:31:00Z"/>
          <w:rFonts w:ascii="Times New Roman" w:hAnsi="Times New Roman" w:cs="Times New Roman"/>
          <w:sz w:val="24"/>
          <w:szCs w:val="24"/>
        </w:rPr>
      </w:pPr>
      <w:ins w:id="62" w:author="Mo Liu" w:date="2025-03-19T17:31:00Z" w16du:dateUtc="2025-03-19T09:31:00Z">
        <w:r w:rsidRPr="00524A21">
          <w:rPr>
            <w:rFonts w:ascii="Times New Roman" w:hAnsi="Times New Roman" w:cs="Times New Roman"/>
            <w:sz w:val="24"/>
            <w:szCs w:val="24"/>
          </w:rPr>
          <w:lastRenderedPageBreak/>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63" w:author="Mo Liu" w:date="2025-03-19T17:31:00Z" w16du:dateUtc="2025-03-19T09:31:00Z"/>
          <w:rFonts w:ascii="Times New Roman" w:hAnsi="Times New Roman" w:cs="Times New Roman"/>
          <w:sz w:val="24"/>
          <w:szCs w:val="24"/>
        </w:rPr>
      </w:pPr>
      <w:ins w:id="64"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ins>
      <w:ins w:id="65" w:author="Mo Liu" w:date="2025-03-19T17:32:00Z" w16du:dateUtc="2025-03-19T09:32:00Z">
        <w:r w:rsidR="00B723A8">
          <w:rPr>
            <w:rFonts w:ascii="Times New Roman" w:hAnsi="Times New Roman" w:cs="Times New Roman" w:hint="eastAsia"/>
            <w:sz w:val="24"/>
            <w:szCs w:val="24"/>
          </w:rPr>
          <w:t xml:space="preserve">drive the key gene mutations in different type of </w:t>
        </w:r>
        <w:proofErr w:type="spellStart"/>
        <w:r w:rsidR="00B723A8">
          <w:rPr>
            <w:rFonts w:ascii="Times New Roman" w:hAnsi="Times New Roman" w:cs="Times New Roman" w:hint="eastAsia"/>
            <w:sz w:val="24"/>
            <w:szCs w:val="24"/>
          </w:rPr>
          <w:t>cancers</w:t>
        </w:r>
      </w:ins>
      <w:del w:id="66"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roofErr w:type="spellEnd"/>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w:t>
      </w:r>
      <w:ins w:id="67" w:author="Mo Liu" w:date="2025-03-20T20:56:00Z" w16du:dateUtc="2025-03-20T12:56:00Z">
        <w:r w:rsidR="00865CDF">
          <w:rPr>
            <w:rFonts w:ascii="Times New Roman" w:hAnsi="Times New Roman" w:cs="Times New Roman" w:hint="eastAsia"/>
            <w:sz w:val="24"/>
            <w:szCs w:val="24"/>
          </w:rPr>
          <w:t xml:space="preserve">and </w:t>
        </w:r>
        <w:proofErr w:type="spellStart"/>
        <w:r w:rsidR="00865CDF">
          <w:rPr>
            <w:rFonts w:ascii="Times New Roman" w:hAnsi="Times New Roman" w:cs="Times New Roman" w:hint="eastAsia"/>
            <w:sz w:val="24"/>
            <w:szCs w:val="24"/>
          </w:rPr>
          <w:t>MuSiCal</w:t>
        </w:r>
        <w:proofErr w:type="spellEnd"/>
        <w:r w:rsidR="00865CDF">
          <w:rPr>
            <w:rFonts w:ascii="Times New Roman" w:hAnsi="Times New Roman" w:cs="Times New Roman" w:hint="eastAsia"/>
            <w:sz w:val="24"/>
            <w:szCs w:val="24"/>
          </w:rPr>
          <w:t xml:space="preserve"> </w:t>
        </w:r>
      </w:ins>
      <w:r w:rsidRPr="00114E7D">
        <w:rPr>
          <w:rFonts w:ascii="Times New Roman" w:hAnsi="Times New Roman" w:cs="Times New Roman"/>
          <w:sz w:val="24"/>
          <w:szCs w:val="24"/>
        </w:rPr>
        <w:t xml:space="preserve">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5F998FC7" w:rsidR="00DC3267" w:rsidRPr="008A1C58" w:rsidRDefault="001B222F" w:rsidP="008A1C58">
      <w:pPr>
        <w:spacing w:line="480" w:lineRule="auto"/>
        <w:rPr>
          <w:rFonts w:ascii="Times New Roman" w:hAnsi="Times New Roman" w:cs="Times New Roman"/>
          <w:sz w:val="24"/>
          <w:szCs w:val="24"/>
        </w:rPr>
      </w:pPr>
      <w:del w:id="68" w:author="Mo Liu" w:date="2025-03-20T20:58:00Z" w16du:dateUtc="2025-03-20T12:58:00Z">
        <w:r w:rsidRPr="008A1C58" w:rsidDel="002D0342">
          <w:rPr>
            <w:rFonts w:ascii="Times New Roman" w:hAnsi="Times New Roman" w:cs="Times New Roman"/>
            <w:sz w:val="24"/>
            <w:szCs w:val="24"/>
          </w:rPr>
          <w:delText>As sequencing technology advances, numerous national cancer research initiatives are underway. Mutational signatures have proven valuable in predicting cancer treatment efficacy and tracing disease etiology</w:delText>
        </w:r>
      </w:del>
      <w:r w:rsidRPr="008A1C58">
        <w:rPr>
          <w:rFonts w:ascii="Times New Roman" w:hAnsi="Times New Roman" w:cs="Times New Roman"/>
          <w:sz w:val="24"/>
          <w:szCs w:val="24"/>
        </w:rPr>
        <w:t xml:space="preserve">. </w:t>
      </w:r>
      <w:ins w:id="69" w:author="Mo Liu" w:date="2025-03-20T21:12:00Z" w16du:dateUtc="2025-03-20T13:12:00Z">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ins>
      <w:del w:id="70" w:author="Mo Liu" w:date="2025-03-20T21:12:00Z" w16du:dateUtc="2025-03-20T13:12:00Z">
        <w:r w:rsidRPr="008A1C58" w:rsidDel="006258B3">
          <w:rPr>
            <w:rFonts w:ascii="Times New Roman" w:hAnsi="Times New Roman" w:cs="Times New Roman"/>
            <w:sz w:val="24"/>
            <w:szCs w:val="24"/>
          </w:rPr>
          <w:delText xml:space="preserve">By integrating more data into mutational signature analysis, we anticipate discovering additional signatures that characterize </w:delText>
        </w:r>
        <w:r w:rsidRPr="008A1C58" w:rsidDel="006258B3">
          <w:rPr>
            <w:rFonts w:ascii="Times New Roman" w:hAnsi="Times New Roman" w:cs="Times New Roman"/>
            <w:sz w:val="24"/>
            <w:szCs w:val="24"/>
          </w:rPr>
          <w:lastRenderedPageBreak/>
          <w:delText xml:space="preserve">genomic mutational processes. </w:delText>
        </w:r>
      </w:del>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1"/>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1"/>
      <w:proofErr w:type="spellEnd"/>
      <w:r w:rsidR="00706990">
        <w:rPr>
          <w:rStyle w:val="CommentReference"/>
        </w:rPr>
        <w:commentReference w:id="71"/>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72" w:name="_Hlk191059301"/>
      <w:r w:rsidRPr="00D343FD">
        <w:rPr>
          <w:rFonts w:ascii="Times New Roman" w:hAnsi="Times New Roman" w:cs="Times New Roman"/>
          <w:sz w:val="24"/>
          <w:szCs w:val="24"/>
        </w:rPr>
        <w:t>RNASEH2b</w:t>
      </w:r>
      <w:bookmarkEnd w:id="72"/>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w:t>
      </w:r>
      <w:r w:rsidRPr="0052001A">
        <w:rPr>
          <w:rFonts w:ascii="Times New Roman" w:hAnsi="Times New Roman" w:cs="Times New Roman"/>
          <w:sz w:val="24"/>
        </w:rPr>
        <w:lastRenderedPageBreak/>
        <w:t xml:space="preserve">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4"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5"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6"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12"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13"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14"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5" w:author="Mo Liu" w:date="2025-03-12T17:17:00Z" w:initials="ML">
    <w:p w14:paraId="7C255D55" w14:textId="77777777" w:rsidR="006D2266" w:rsidRDefault="006D2266" w:rsidP="006D2266">
      <w:pPr>
        <w:pStyle w:val="CommentText"/>
      </w:pPr>
      <w:r>
        <w:rPr>
          <w:rStyle w:val="CommentReference"/>
        </w:rPr>
        <w:annotationRef/>
      </w:r>
      <w:r>
        <w:t>yes</w:t>
      </w:r>
    </w:p>
  </w:comment>
  <w:comment w:id="16"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18" w:author="Mo Liu" w:date="2025-03-24T17:28:00Z" w:initials="ML">
    <w:p w14:paraId="0D512CF8" w14:textId="77777777" w:rsidR="002C1A3E" w:rsidRDefault="002C1A3E" w:rsidP="002C1A3E">
      <w:pPr>
        <w:pStyle w:val="CommentText"/>
      </w:pPr>
      <w:r>
        <w:rPr>
          <w:rStyle w:val="CommentReference"/>
        </w:rPr>
        <w:annotationRef/>
      </w:r>
      <w:r>
        <w:t>You mentioned two papers, Poon 2013 and Huang 2013 on STM, but I failed to find Huang 2013 on STM, but Poon et al., 2015 on Genome Medicine about AA in bladder cancer. Did I cite the correct ones?</w:t>
      </w:r>
    </w:p>
  </w:comment>
  <w:comment w:id="25" w:author="Steve Rozen, Ph.D." w:date="2025-03-10T20:32:00Z" w:initials="SR">
    <w:p w14:paraId="471D5C22" w14:textId="0F2F7E03"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37" w:author="Mo Liu" w:date="2025-03-24T15:54:00Z" w:initials="ML">
    <w:p w14:paraId="79DCB02B" w14:textId="77777777" w:rsidR="00475D49" w:rsidRDefault="00475D49" w:rsidP="00475D49">
      <w:pPr>
        <w:pStyle w:val="CommentText"/>
      </w:pPr>
      <w:r>
        <w:rPr>
          <w:rStyle w:val="CommentReference"/>
        </w:rPr>
        <w:annotationRef/>
      </w:r>
      <w:r>
        <w:t xml:space="preserve">I kept the example of tobacco smoking. But I think it also can be removed. </w:t>
      </w:r>
    </w:p>
  </w:comment>
  <w:comment w:id="40" w:author="Steve Rozen, Ph.D." w:date="2025-03-10T20:40:00Z" w:initials="SR">
    <w:p w14:paraId="36ADBB6A" w14:textId="011EA7E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41"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53" w:author="Mo Liu" w:date="2025-03-24T17:00:00Z" w:initials="ML">
    <w:p w14:paraId="141C9E19" w14:textId="77777777"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71"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0D512CF8" w15:done="0"/>
  <w15:commentEx w15:paraId="471D5C22" w15:done="0"/>
  <w15:commentEx w15:paraId="79DCB02B" w15:done="0"/>
  <w15:commentEx w15:paraId="36ADBB6A" w15:done="1"/>
  <w15:commentEx w15:paraId="2E1A0E00" w15:paraIdParent="36ADBB6A" w15:done="1"/>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47478215" w16cex:dateUtc="2025-03-24T09:28:00Z"/>
  <w16cex:commentExtensible w16cex:durableId="0C19E5FB" w16cex:dateUtc="2025-03-11T00:32:00Z"/>
  <w16cex:commentExtensible w16cex:durableId="58266212" w16cex:dateUtc="2025-03-24T07:54:00Z"/>
  <w16cex:commentExtensible w16cex:durableId="6E0C111F" w16cex:dateUtc="2025-03-11T00:40:00Z"/>
  <w16cex:commentExtensible w16cex:durableId="73247482" w16cex:dateUtc="2025-03-14T00:42: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0D512CF8" w16cid:durableId="47478215"/>
  <w16cid:commentId w16cid:paraId="471D5C22" w16cid:durableId="0C19E5FB"/>
  <w16cid:commentId w16cid:paraId="79DCB02B" w16cid:durableId="58266212"/>
  <w16cid:commentId w16cid:paraId="36ADBB6A" w16cid:durableId="6E0C111F"/>
  <w16cid:commentId w16cid:paraId="2E1A0E00" w16cid:durableId="73247482"/>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EA388" w14:textId="77777777" w:rsidR="00FD0BFE" w:rsidRDefault="00FD0BFE" w:rsidP="000F4F7D">
      <w:pPr>
        <w:spacing w:after="0" w:line="240" w:lineRule="auto"/>
      </w:pPr>
      <w:r>
        <w:separator/>
      </w:r>
    </w:p>
  </w:endnote>
  <w:endnote w:type="continuationSeparator" w:id="0">
    <w:p w14:paraId="3C98D1BE" w14:textId="77777777" w:rsidR="00FD0BFE" w:rsidRDefault="00FD0BFE" w:rsidP="000F4F7D">
      <w:pPr>
        <w:spacing w:after="0" w:line="240" w:lineRule="auto"/>
      </w:pPr>
      <w:r>
        <w:continuationSeparator/>
      </w:r>
    </w:p>
  </w:endnote>
  <w:endnote w:type="continuationNotice" w:id="1">
    <w:p w14:paraId="6FA8DE56" w14:textId="77777777" w:rsidR="00FD0BFE" w:rsidRDefault="00FD0B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63C21" w14:textId="77777777" w:rsidR="00FD0BFE" w:rsidRDefault="00FD0BFE" w:rsidP="000F4F7D">
      <w:pPr>
        <w:spacing w:after="0" w:line="240" w:lineRule="auto"/>
      </w:pPr>
      <w:r>
        <w:separator/>
      </w:r>
    </w:p>
  </w:footnote>
  <w:footnote w:type="continuationSeparator" w:id="0">
    <w:p w14:paraId="3FFE549B" w14:textId="77777777" w:rsidR="00FD0BFE" w:rsidRDefault="00FD0BFE" w:rsidP="000F4F7D">
      <w:pPr>
        <w:spacing w:after="0" w:line="240" w:lineRule="auto"/>
      </w:pPr>
      <w:r>
        <w:continuationSeparator/>
      </w:r>
    </w:p>
  </w:footnote>
  <w:footnote w:type="continuationNotice" w:id="1">
    <w:p w14:paraId="00CE3BFF" w14:textId="77777777" w:rsidR="00FD0BFE" w:rsidRDefault="00FD0BF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3E30"/>
    <w:rsid w:val="000B432D"/>
    <w:rsid w:val="000B60F3"/>
    <w:rsid w:val="000B64A6"/>
    <w:rsid w:val="000C1D28"/>
    <w:rsid w:val="000C1E0A"/>
    <w:rsid w:val="000C2FAC"/>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41E0"/>
    <w:rsid w:val="004259F1"/>
    <w:rsid w:val="00431AB2"/>
    <w:rsid w:val="004326D4"/>
    <w:rsid w:val="00432CCA"/>
    <w:rsid w:val="004350F9"/>
    <w:rsid w:val="00435508"/>
    <w:rsid w:val="00442D83"/>
    <w:rsid w:val="0044464A"/>
    <w:rsid w:val="0044657C"/>
    <w:rsid w:val="00446E5B"/>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58B3"/>
    <w:rsid w:val="006260E1"/>
    <w:rsid w:val="00626337"/>
    <w:rsid w:val="00626C2F"/>
    <w:rsid w:val="0063016B"/>
    <w:rsid w:val="00630A6E"/>
    <w:rsid w:val="00633E33"/>
    <w:rsid w:val="006370FF"/>
    <w:rsid w:val="00637985"/>
    <w:rsid w:val="00637B91"/>
    <w:rsid w:val="006403B8"/>
    <w:rsid w:val="0064188E"/>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0C5F"/>
    <w:rsid w:val="007310E5"/>
    <w:rsid w:val="00732418"/>
    <w:rsid w:val="00733AB5"/>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4686"/>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C3C06"/>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47A9"/>
    <w:rsid w:val="00C95039"/>
    <w:rsid w:val="00CA06D5"/>
    <w:rsid w:val="00CA277F"/>
    <w:rsid w:val="00CA370A"/>
    <w:rsid w:val="00CA4AC1"/>
    <w:rsid w:val="00CA4B11"/>
    <w:rsid w:val="00CA7AD4"/>
    <w:rsid w:val="00CB10DA"/>
    <w:rsid w:val="00CB1CBB"/>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10DA"/>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629B8"/>
    <w:rsid w:val="008731E2"/>
    <w:rsid w:val="008D2C2E"/>
    <w:rsid w:val="008F3341"/>
    <w:rsid w:val="00903844"/>
    <w:rsid w:val="0092418F"/>
    <w:rsid w:val="00935E29"/>
    <w:rsid w:val="009E56CE"/>
    <w:rsid w:val="009E603B"/>
    <w:rsid w:val="00A97ED7"/>
    <w:rsid w:val="00AC3C06"/>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15168</Words>
  <Characters>86461</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2025-03-24T09:37:00Z</dcterms:created>
  <dcterms:modified xsi:type="dcterms:W3CDTF">2025-03-24T09:37:00Z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