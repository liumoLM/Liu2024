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0"/>
      <w:commentRangeEnd w:id="0"/>
      <w:r w:rsidR="00E33938">
        <w:rPr>
          <w:rStyle w:val="CommentReference"/>
        </w:rPr>
        <w:commentReference w:id="0"/>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
      <w:r w:rsidRPr="00E33938">
        <w:rPr>
          <w:rFonts w:hint="eastAsia"/>
        </w:rPr>
        <w:lastRenderedPageBreak/>
        <w:t>Abs</w:t>
      </w:r>
      <w:commentRangeEnd w:id="1"/>
      <w:r w:rsidR="00DD0B3F">
        <w:rPr>
          <w:rStyle w:val="CommentReference"/>
          <w:rFonts w:asciiTheme="minorHAnsi" w:eastAsiaTheme="minorEastAsia" w:hAnsiTheme="minorHAnsi" w:cstheme="minorBidi"/>
          <w:b w:val="0"/>
          <w:bCs w:val="0"/>
        </w:rPr>
        <w:commentReference w:id="1"/>
      </w:r>
      <w:r w:rsidRPr="00E33938">
        <w:rPr>
          <w:rFonts w:hint="eastAsia"/>
        </w:rPr>
        <w:t>tra</w:t>
      </w:r>
      <w:commentRangeStart w:id="2"/>
      <w:r w:rsidRPr="00E33938">
        <w:rPr>
          <w:rFonts w:hint="eastAsia"/>
        </w:rPr>
        <w:t>ct</w:t>
      </w:r>
      <w:commentRangeEnd w:id="2"/>
      <w:r w:rsidR="00761EAE">
        <w:rPr>
          <w:rStyle w:val="CommentReference"/>
          <w:rFonts w:asciiTheme="minorHAnsi" w:eastAsiaTheme="minorEastAsia" w:hAnsiTheme="minorHAnsi" w:cstheme="minorBidi"/>
          <w:b w:val="0"/>
          <w:bCs w:val="0"/>
        </w:rPr>
        <w:commentReference w:id="2"/>
      </w:r>
    </w:p>
    <w:p w14:paraId="3D266436" w14:textId="715750B5" w:rsidR="00E33938" w:rsidRDefault="00065370" w:rsidP="008A1C58">
      <w:pPr>
        <w:spacing w:line="480" w:lineRule="auto"/>
        <w:rPr>
          <w:rFonts w:ascii="Times New Roman" w:hAnsi="Times New Roman" w:cs="Times New Roman"/>
          <w:sz w:val="24"/>
          <w:szCs w:val="24"/>
        </w:rPr>
      </w:pPr>
      <w:bookmarkStart w:id="3"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4"/>
      <w:r w:rsidR="00280D5C">
        <w:rPr>
          <w:rFonts w:ascii="Times New Roman" w:hAnsi="Times New Roman" w:cs="Times New Roman" w:hint="eastAsia"/>
          <w:sz w:val="24"/>
          <w:szCs w:val="24"/>
        </w:rPr>
        <w:t xml:space="preserve"> note</w:t>
      </w:r>
      <w:commentRangeEnd w:id="4"/>
      <w:r w:rsidR="00280D5C">
        <w:rPr>
          <w:rStyle w:val="CommentReference"/>
        </w:rPr>
        <w:commentReference w:id="4"/>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Pr="00065370">
        <w:rPr>
          <w:rFonts w:ascii="Times New Roman" w:hAnsi="Times New Roman" w:cs="Times New Roman"/>
          <w:sz w:val="24"/>
          <w:szCs w:val="24"/>
        </w:rPr>
        <w:t xml:space="preserve">. </w:t>
      </w:r>
      <w:r w:rsidR="00814D3A" w:rsidRPr="00044859">
        <w:rPr>
          <w:rFonts w:ascii="Times New Roman" w:hAnsi="Times New Roman" w:cs="Times New Roman" w:hint="eastAsia"/>
          <w:sz w:val="24"/>
          <w:szCs w:val="24"/>
          <w:highlight w:val="yellow"/>
        </w:rPr>
        <w:t>E</w:t>
      </w:r>
      <w:r w:rsidRPr="006E1387">
        <w:rPr>
          <w:rFonts w:ascii="Times New Roman" w:hAnsi="Times New Roman" w:cs="Times New Roman"/>
          <w:sz w:val="24"/>
          <w:szCs w:val="24"/>
        </w:rPr>
        <w:t xml:space="preserve">xamination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commentRangeStart w:id="5"/>
      <w:commentRangeStart w:id="6"/>
      <w:del w:id="7" w:author="Mo Liu" w:date="2025-03-20T20:53:00Z" w16du:dateUtc="2025-03-20T12:53:00Z">
        <w:r w:rsidRPr="006E1387" w:rsidDel="001049D3">
          <w:rPr>
            <w:rFonts w:ascii="Times New Roman" w:hAnsi="Times New Roman" w:cs="Times New Roman"/>
            <w:sz w:val="24"/>
            <w:szCs w:val="24"/>
          </w:rPr>
          <w:delText>50</w:delText>
        </w:r>
      </w:del>
      <w:ins w:id="8" w:author="Mo Liu" w:date="2025-03-20T20:53:00Z" w16du:dateUtc="2025-03-20T12:53:00Z">
        <w:r w:rsidR="001049D3">
          <w:rPr>
            <w:rFonts w:ascii="Times New Roman" w:hAnsi="Times New Roman" w:cs="Times New Roman" w:hint="eastAsia"/>
            <w:sz w:val="24"/>
            <w:szCs w:val="24"/>
          </w:rPr>
          <w:t>80</w:t>
        </w:r>
      </w:ins>
      <w:r w:rsidRPr="006E1387">
        <w:rPr>
          <w:rFonts w:ascii="Times New Roman" w:hAnsi="Times New Roman" w:cs="Times New Roman"/>
          <w:sz w:val="24"/>
          <w:szCs w:val="24"/>
        </w:rPr>
        <w:t xml:space="preserve">% of </w:t>
      </w:r>
      <w:ins w:id="9" w:author="Mo Liu" w:date="2025-03-20T20:54:00Z" w16du:dateUtc="2025-03-20T12:54:00Z">
        <w:r w:rsidR="001049D3">
          <w:rPr>
            <w:rFonts w:ascii="Times New Roman" w:hAnsi="Times New Roman" w:cs="Times New Roman" w:hint="eastAsia"/>
            <w:sz w:val="24"/>
            <w:szCs w:val="24"/>
          </w:rPr>
          <w:t xml:space="preserve">exonic </w:t>
        </w:r>
      </w:ins>
      <w:r w:rsidRPr="006E1387">
        <w:rPr>
          <w:rFonts w:ascii="Times New Roman" w:hAnsi="Times New Roman" w:cs="Times New Roman"/>
          <w:sz w:val="24"/>
          <w:szCs w:val="24"/>
        </w:rPr>
        <w:t xml:space="preserve">IDs </w:t>
      </w:r>
      <w:commentRangeEnd w:id="5"/>
      <w:r w:rsidR="00CF5847" w:rsidRPr="006E1387">
        <w:rPr>
          <w:rStyle w:val="CommentReference"/>
        </w:rPr>
        <w:commentReference w:id="5"/>
      </w:r>
      <w:commentRangeEnd w:id="6"/>
      <w:r w:rsidR="00F701ED" w:rsidRPr="006E1387">
        <w:rPr>
          <w:rStyle w:val="CommentReference"/>
        </w:rPr>
        <w:commentReference w:id="6"/>
      </w:r>
      <w:r w:rsidRPr="006E1387">
        <w:rPr>
          <w:rFonts w:ascii="Times New Roman" w:hAnsi="Times New Roman" w:cs="Times New Roman"/>
          <w:sz w:val="24"/>
          <w:szCs w:val="24"/>
        </w:rPr>
        <w:t xml:space="preserve">in </w:t>
      </w:r>
      <w:del w:id="10" w:author="Mo Liu" w:date="2025-03-20T20:53:00Z" w16du:dateUtc="2025-03-20T12:53:00Z">
        <w:r w:rsidRPr="006E1387" w:rsidDel="001049D3">
          <w:rPr>
            <w:rFonts w:ascii="Times New Roman" w:hAnsi="Times New Roman" w:cs="Times New Roman" w:hint="eastAsia"/>
            <w:sz w:val="24"/>
            <w:szCs w:val="24"/>
          </w:rPr>
          <w:delText>LRP1B</w:delText>
        </w:r>
      </w:del>
      <w:ins w:id="11" w:author="Mo Liu" w:date="2025-03-20T20:53:00Z" w16du:dateUtc="2025-03-20T12:53:00Z">
        <w:r w:rsidR="001049D3">
          <w:rPr>
            <w:rFonts w:ascii="Times New Roman" w:hAnsi="Times New Roman" w:cs="Times New Roman" w:hint="eastAsia"/>
            <w:sz w:val="24"/>
            <w:szCs w:val="24"/>
          </w:rPr>
          <w:t>TP53</w:t>
        </w:r>
      </w:ins>
      <w:r w:rsidRPr="006E1387">
        <w:rPr>
          <w:rFonts w:ascii="Times New Roman" w:hAnsi="Times New Roman" w:cs="Times New Roman"/>
          <w:sz w:val="24"/>
          <w:szCs w:val="24"/>
        </w:rPr>
        <w:t>,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w:t>
      </w:r>
      <w:commentRangeStart w:id="12"/>
      <w:commentRangeStart w:id="13"/>
      <w:r w:rsidRPr="00065370">
        <w:rPr>
          <w:rFonts w:ascii="Times New Roman" w:hAnsi="Times New Roman" w:cs="Times New Roman"/>
          <w:sz w:val="24"/>
          <w:szCs w:val="24"/>
        </w:rPr>
        <w:t>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w:t>
      </w:r>
      <w:commentRangeEnd w:id="12"/>
      <w:r w:rsidR="00814D3A">
        <w:rPr>
          <w:rStyle w:val="CommentReference"/>
        </w:rPr>
        <w:commentReference w:id="12"/>
      </w:r>
      <w:commentRangeEnd w:id="13"/>
      <w:r w:rsidR="006D2266">
        <w:rPr>
          <w:rStyle w:val="CommentReference"/>
        </w:rPr>
        <w:commentReference w:id="13"/>
      </w:r>
      <w:r w:rsidRPr="00065370">
        <w:rPr>
          <w:rFonts w:ascii="Times New Roman" w:hAnsi="Times New Roman" w:cs="Times New Roman"/>
          <w:sz w:val="24"/>
          <w:szCs w:val="24"/>
        </w:rPr>
        <w:t xml:space="preserve">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w:t>
      </w:r>
      <w:commentRangeStart w:id="14"/>
      <w:commentRangeStart w:id="15"/>
      <w:r w:rsidRPr="00065370">
        <w:rPr>
          <w:rFonts w:ascii="Times New Roman" w:hAnsi="Times New Roman" w:cs="Times New Roman"/>
          <w:sz w:val="24"/>
          <w:szCs w:val="24"/>
        </w:rPr>
        <w:t xml:space="preserve">extended sequence investigation </w:t>
      </w:r>
      <w:commentRangeEnd w:id="14"/>
      <w:r w:rsidR="00761EAE">
        <w:rPr>
          <w:rStyle w:val="CommentReference"/>
        </w:rPr>
        <w:commentReference w:id="14"/>
      </w:r>
      <w:commentRangeEnd w:id="15"/>
      <w:r w:rsidR="006D2266">
        <w:rPr>
          <w:rStyle w:val="CommentReference"/>
        </w:rPr>
        <w:commentReference w:id="15"/>
      </w:r>
      <w:r w:rsidRPr="00065370">
        <w:rPr>
          <w:rFonts w:ascii="Times New Roman" w:hAnsi="Times New Roman" w:cs="Times New Roman"/>
          <w:sz w:val="24"/>
          <w:szCs w:val="24"/>
        </w:rPr>
        <w:t xml:space="preserve">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6DB200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commentRangeStart w:id="16"/>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hes</w:t>
      </w:r>
      <w:commentRangeEnd w:id="16"/>
      <w:r w:rsidR="00CF5847">
        <w:rPr>
          <w:rStyle w:val="CommentReference"/>
        </w:rPr>
        <w:commentReference w:id="16"/>
      </w:r>
      <w:r w:rsidR="00D255BC" w:rsidRPr="00D255BC">
        <w:rPr>
          <w:rFonts w:ascii="Times New Roman" w:hAnsi="Times New Roman" w:cs="Times New Roman"/>
          <w:sz w:val="24"/>
          <w:szCs w:val="24"/>
        </w:rPr>
        <w:t xml:space="preserve">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170331">
        <w:rPr>
          <w:rFonts w:ascii="Times New Roman" w:hAnsi="Times New Roman" w:cs="Times New Roman" w:hint="eastAsia"/>
          <w:sz w:val="24"/>
        </w:rPr>
        <w:t>;</w:t>
      </w:r>
      <w:r w:rsidR="00170331" w:rsidRPr="00170331">
        <w:rPr>
          <w:rFonts w:ascii="Times New Roman" w:hAnsi="Times New Roman" w:cs="Times New Roman"/>
          <w:sz w:val="24"/>
        </w:rPr>
        <w:t xml:space="preserve"> </w:t>
      </w:r>
      <w:r w:rsidR="00170331" w:rsidRPr="000D1658">
        <w:rPr>
          <w:rFonts w:ascii="Times New Roman" w:hAnsi="Times New Roman" w:cs="Times New Roman"/>
          <w:sz w:val="24"/>
        </w:rPr>
        <w:t>Dziubańska-Kusibab et al. 2020</w:t>
      </w:r>
      <w:r w:rsidR="00170331">
        <w:rPr>
          <w:rFonts w:ascii="Times New Roman" w:hAnsi="Times New Roman" w:cs="Times New Roman" w:hint="eastAsia"/>
          <w:sz w:val="24"/>
        </w:rPr>
        <w:t>; Boot Colibactin paper</w:t>
      </w:r>
      <w:r w:rsidR="0027408B" w:rsidRPr="0027408B">
        <w:rPr>
          <w:rFonts w:ascii="Times New Roman" w:hAnsi="Times New Roman" w:cs="Times New Roman"/>
          <w:sz w:val="24"/>
        </w:rPr>
        <w:t>)</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4C061C55"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(cite </w:t>
      </w:r>
      <w:r w:rsidR="002410D2">
        <w:rPr>
          <w:rFonts w:ascii="Times New Roman" w:hAnsi="Times New Roman" w:cs="Times New Roman" w:hint="eastAsia"/>
          <w:sz w:val="24"/>
          <w:szCs w:val="24"/>
        </w:rPr>
        <w:t>songling poon and huang two papers 2013 ST</w:t>
      </w:r>
      <w:r w:rsidR="00E86C49">
        <w:rPr>
          <w:rFonts w:ascii="Times New Roman" w:hAnsi="Times New Roman" w:cs="Times New Roman" w:hint="eastAsia"/>
          <w:sz w:val="24"/>
          <w:szCs w:val="24"/>
        </w:rPr>
        <w:t>M</w:t>
      </w:r>
      <w:r w:rsidR="002410D2">
        <w:rPr>
          <w:rFonts w:ascii="Times New Roman" w:hAnsi="Times New Roman" w:cs="Times New Roman" w:hint="eastAsia"/>
          <w:sz w:val="24"/>
          <w:szCs w:val="24"/>
        </w:rPr>
        <w:t>;</w:t>
      </w:r>
      <w:r w:rsidR="001023F8">
        <w:rPr>
          <w:rFonts w:ascii="Times New Roman" w:hAnsi="Times New Roman" w:cs="Times New Roman" w:hint="eastAsia"/>
          <w:sz w:val="24"/>
          <w:szCs w:val="24"/>
        </w:rPr>
        <w:t>)</w:t>
      </w:r>
      <w:r w:rsidR="009D3010" w:rsidRPr="009D3010">
        <w:rPr>
          <w:rFonts w:ascii="Times New Roman" w:hAnsi="Times New Roman" w:cs="Times New Roman"/>
          <w:sz w:val="24"/>
          <w:szCs w:val="24"/>
        </w:rPr>
        <w:t>. Subsequent attribution analysis revealed that this signature was also present in liver cancers</w:t>
      </w:r>
      <w:r w:rsidR="00E86C49">
        <w:rPr>
          <w:rFonts w:ascii="Times New Roman" w:hAnsi="Times New Roman" w:cs="Times New Roman" w:hint="eastAsia"/>
          <w:sz w:val="24"/>
          <w:szCs w:val="24"/>
        </w:rPr>
        <w:t xml:space="preserve"> (ng et al., STM paper)</w:t>
      </w:r>
      <w:r w:rsidR="009D3010" w:rsidRPr="009D3010">
        <w:rPr>
          <w:rFonts w:ascii="Times New Roman" w:hAnsi="Times New Roman" w:cs="Times New Roman"/>
          <w:sz w:val="24"/>
          <w:szCs w:val="24"/>
        </w:rPr>
        <w:t xml:space="preserve">. </w:t>
      </w:r>
      <w:commentRangeStart w:id="17"/>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 xml:space="preserve">liver </w:t>
      </w:r>
      <w:commentRangeEnd w:id="17"/>
      <w:r>
        <w:rPr>
          <w:rStyle w:val="CommentReference"/>
        </w:rPr>
        <w:commentReference w:id="17"/>
      </w:r>
      <w:r w:rsidR="00FA5CA0" w:rsidRPr="00FA5CA0">
        <w:rPr>
          <w:rFonts w:ascii="Times New Roman" w:hAnsi="Times New Roman" w:cs="Times New Roman"/>
          <w:sz w:val="24"/>
          <w:szCs w:val="24"/>
        </w:rPr>
        <w:t>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w:t>
      </w:r>
      <w:r w:rsidR="00801732">
        <w:rPr>
          <w:rFonts w:ascii="Times New Roman" w:hAnsi="Times New Roman" w:cs="Times New Roman" w:hint="eastAsia"/>
          <w:sz w:val="24"/>
          <w:szCs w:val="24"/>
        </w:rPr>
        <w:t>s</w:t>
      </w:r>
      <w:r w:rsidR="00540405">
        <w:rPr>
          <w:rFonts w:ascii="Times New Roman" w:hAnsi="Times New Roman" w:cs="Times New Roman" w:hint="eastAsia"/>
          <w:sz w:val="24"/>
          <w:szCs w:val="24"/>
        </w:rPr>
        <w:t xml:space="preserve"> due to </w:t>
      </w:r>
      <w:r w:rsidR="00801732">
        <w:rPr>
          <w:rFonts w:ascii="Times New Roman" w:hAnsi="Times New Roman" w:cs="Times New Roman" w:hint="eastAsia"/>
          <w:sz w:val="24"/>
          <w:szCs w:val="24"/>
        </w:rPr>
        <w:t>AA</w:t>
      </w:r>
      <w:r w:rsidR="00540405">
        <w:rPr>
          <w:rFonts w:ascii="Times New Roman" w:hAnsi="Times New Roman" w:cs="Times New Roman" w:hint="eastAsia"/>
          <w:sz w:val="24"/>
          <w:szCs w:val="24"/>
        </w:rPr>
        <w:t xml:space="preserve"> exposure</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87DED">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These consisted of </w:t>
      </w:r>
      <w:r w:rsidR="00FA5CA0" w:rsidRPr="00FA5CA0">
        <w:rPr>
          <w:rFonts w:ascii="Times New Roman" w:hAnsi="Times New Roman" w:cs="Times New Roman"/>
          <w:sz w:val="24"/>
          <w:szCs w:val="24"/>
        </w:rPr>
        <w:t>SBS,</w:t>
      </w:r>
      <w:r w:rsidR="00540405">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lastRenderedPageBreak/>
        <w:t>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00FA5CA0"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00FA5CA0"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xml:space="preserve"> signatures</w:t>
      </w:r>
      <w:r w:rsidR="00112E7A">
        <w:rPr>
          <w:rFonts w:ascii="Times New Roman" w:hAnsi="Times New Roman" w:cs="Times New Roman" w:hint="eastAsia"/>
          <w:sz w:val="24"/>
          <w:szCs w:val="24"/>
        </w:rPr>
        <w:t>,</w:t>
      </w:r>
      <w:ins w:id="18" w:author="Mo Liu" w:date="2025-03-21T08:02:00Z" w16du:dateUtc="2025-03-21T00:02:00Z">
        <w:r w:rsidR="002F5393">
          <w:rPr>
            <w:rFonts w:ascii="Times New Roman" w:hAnsi="Times New Roman" w:cs="Times New Roman" w:hint="eastAsia"/>
            <w:sz w:val="24"/>
            <w:szCs w:val="24"/>
          </w:rPr>
          <w:t xml:space="preserve"> </w:t>
        </w:r>
      </w:ins>
      <w:r w:rsidR="00112E7A">
        <w:rPr>
          <w:rFonts w:ascii="Times New Roman" w:hAnsi="Times New Roman" w:cs="Times New Roman" w:hint="eastAsia"/>
          <w:sz w:val="24"/>
          <w:szCs w:val="24"/>
        </w:rPr>
        <w:t xml:space="preserve">that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ins w:id="19" w:author="Mo Liu" w:date="2025-03-21T08:11:00Z" w16du:dateUtc="2025-03-21T00:11:00Z">
        <w:r w:rsidR="00EF0041">
          <w:rPr>
            <w:rFonts w:ascii="Times New Roman" w:hAnsi="Times New Roman" w:cs="Times New Roman" w:hint="eastAsia"/>
            <w:sz w:val="24"/>
            <w:szCs w:val="24"/>
          </w:rPr>
          <w:t xml:space="preserve"> (Figure 1)</w:t>
        </w:r>
      </w:ins>
      <w:r w:rsidR="00FA5CA0" w:rsidRPr="00FA5CA0">
        <w:rPr>
          <w:rFonts w:ascii="Times New Roman" w:hAnsi="Times New Roman" w:cs="Times New Roman"/>
          <w:sz w:val="24"/>
          <w:szCs w:val="24"/>
        </w:rPr>
        <w:t>.</w:t>
      </w:r>
    </w:p>
    <w:p w14:paraId="266417E6" w14:textId="1E3C6294" w:rsidR="00936A09"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While the characterization of mutational signatures has primarily concentrated on SBSs, ID signatures also offer valuable insights into mutagenic mechanisms.</w:t>
      </w:r>
      <w:del w:id="20" w:author="Mo Liu" w:date="2025-03-21T08:03:00Z" w16du:dateUtc="2025-03-21T00:03:00Z">
        <w:r w:rsidRPr="00594AAB" w:rsidDel="006443FB">
          <w:rPr>
            <w:rFonts w:ascii="Times New Roman" w:hAnsi="Times New Roman" w:cs="Times New Roman"/>
            <w:sz w:val="24"/>
            <w:szCs w:val="24"/>
          </w:rPr>
          <w:delText xml:space="preserve"> For instance, the tobacco smoking not only </w:delText>
        </w:r>
        <w:r w:rsidR="005146ED" w:rsidDel="006443FB">
          <w:rPr>
            <w:rFonts w:ascii="Times New Roman" w:hAnsi="Times New Roman" w:cs="Times New Roman"/>
            <w:sz w:val="24"/>
            <w:szCs w:val="24"/>
          </w:rPr>
          <w:delText>promotes</w:delText>
        </w:r>
        <w:r w:rsidR="005146ED" w:rsidRPr="00594AAB" w:rsidDel="006443FB">
          <w:rPr>
            <w:rFonts w:ascii="Times New Roman" w:hAnsi="Times New Roman" w:cs="Times New Roman"/>
            <w:sz w:val="24"/>
            <w:szCs w:val="24"/>
          </w:rPr>
          <w:delText xml:space="preserve"> </w:delText>
        </w:r>
        <w:r w:rsidRPr="00594AAB" w:rsidDel="006443FB">
          <w:rPr>
            <w:rFonts w:ascii="Times New Roman" w:hAnsi="Times New Roman" w:cs="Times New Roman"/>
            <w:sz w:val="24"/>
            <w:szCs w:val="24"/>
          </w:rPr>
          <w:delText xml:space="preserve">C&gt;A (SBS4) and CC&gt;AA (DBS2) </w:delText>
        </w:r>
        <w:r w:rsidR="005146ED" w:rsidDel="006443FB">
          <w:rPr>
            <w:rFonts w:ascii="Times New Roman" w:hAnsi="Times New Roman" w:cs="Times New Roman"/>
            <w:sz w:val="24"/>
            <w:szCs w:val="24"/>
          </w:rPr>
          <w:delText>mutations</w:delText>
        </w:r>
        <w:r w:rsidR="005146ED" w:rsidRPr="00594AAB" w:rsidDel="006443FB">
          <w:rPr>
            <w:rFonts w:ascii="Times New Roman" w:hAnsi="Times New Roman" w:cs="Times New Roman"/>
            <w:sz w:val="24"/>
            <w:szCs w:val="24"/>
          </w:rPr>
          <w:delText xml:space="preserve"> </w:delText>
        </w:r>
        <w:r w:rsidRPr="00594AAB" w:rsidDel="006443FB">
          <w:rPr>
            <w:rFonts w:ascii="Times New Roman" w:hAnsi="Times New Roman" w:cs="Times New Roman"/>
            <w:sz w:val="24"/>
            <w:szCs w:val="24"/>
          </w:rPr>
          <w:delText xml:space="preserve">but also involves the </w:delText>
        </w:r>
        <w:commentRangeStart w:id="21"/>
        <w:commentRangeStart w:id="22"/>
        <w:r w:rsidRPr="00594AAB" w:rsidDel="006443FB">
          <w:rPr>
            <w:rFonts w:ascii="Times New Roman" w:hAnsi="Times New Roman" w:cs="Times New Roman"/>
            <w:sz w:val="24"/>
            <w:szCs w:val="24"/>
          </w:rPr>
          <w:delText xml:space="preserve">removal of 1 bp </w:delText>
        </w:r>
        <w:r w:rsidR="00212500" w:rsidDel="006443FB">
          <w:rPr>
            <w:rFonts w:ascii="Times New Roman" w:hAnsi="Times New Roman" w:cs="Times New Roman" w:hint="eastAsia"/>
            <w:sz w:val="24"/>
            <w:szCs w:val="24"/>
          </w:rPr>
          <w:delText>C</w:delText>
        </w:r>
        <w:r w:rsidRPr="00594AAB" w:rsidDel="006443FB">
          <w:rPr>
            <w:rFonts w:ascii="Times New Roman" w:hAnsi="Times New Roman" w:cs="Times New Roman"/>
            <w:sz w:val="24"/>
            <w:szCs w:val="24"/>
          </w:rPr>
          <w:delText xml:space="preserve"> from polyC sequences of lengths 1-5, </w:delText>
        </w:r>
        <w:commentRangeEnd w:id="21"/>
        <w:r w:rsidR="005146ED" w:rsidDel="006443FB">
          <w:rPr>
            <w:rStyle w:val="CommentReference"/>
          </w:rPr>
          <w:commentReference w:id="21"/>
        </w:r>
        <w:commentRangeEnd w:id="22"/>
        <w:r w:rsidR="007570CA" w:rsidDel="006443FB">
          <w:rPr>
            <w:rStyle w:val="CommentReference"/>
          </w:rPr>
          <w:commentReference w:id="22"/>
        </w:r>
        <w:r w:rsidRPr="00594AAB" w:rsidDel="006443FB">
          <w:rPr>
            <w:rFonts w:ascii="Times New Roman" w:hAnsi="Times New Roman" w:cs="Times New Roman"/>
            <w:sz w:val="24"/>
            <w:szCs w:val="24"/>
          </w:rPr>
          <w:delText>as indicated by ID3</w:delText>
        </w:r>
      </w:del>
      <w:r w:rsidRPr="00594AAB">
        <w:rPr>
          <w:rFonts w:ascii="Times New Roman" w:hAnsi="Times New Roman" w:cs="Times New Roman"/>
          <w:sz w:val="24"/>
          <w:szCs w:val="24"/>
        </w:rPr>
        <w:t>.</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3B41D9CC" w:rsidR="00756A7C"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403B8">
        <w:rPr>
          <w:rFonts w:ascii="Times New Roman" w:hAnsi="Times New Roman" w:cs="Times New Roman"/>
          <w:sz w:val="24"/>
          <w:szCs w:val="24"/>
        </w:rPr>
        <w:t xml:space="preserve">most common </w:t>
      </w:r>
      <w:r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sidR="000A6AB6">
        <w:rPr>
          <w:rFonts w:ascii="Times New Roman" w:hAnsi="Times New Roman" w:cs="Times New Roman"/>
          <w:sz w:val="24"/>
          <w:szCs w:val="24"/>
        </w:rPr>
        <w:t>, and the one we used for this study</w:t>
      </w:r>
      <w:r w:rsidR="006403B8">
        <w:rPr>
          <w:rFonts w:ascii="Times New Roman" w:hAnsi="Times New Roman" w:cs="Times New Roman"/>
          <w:sz w:val="24"/>
          <w:szCs w:val="24"/>
        </w:rPr>
        <w:t xml:space="preserve"> depends</w:t>
      </w:r>
      <w:r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the </w:t>
      </w:r>
      <w:r w:rsidRPr="008A1C58">
        <w:rPr>
          <w:rFonts w:ascii="Times New Roman" w:hAnsi="Times New Roman" w:cs="Times New Roman"/>
          <w:sz w:val="24"/>
          <w:szCs w:val="24"/>
        </w:rPr>
        <w:t>sequence context</w:t>
      </w:r>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 xml:space="preserve"> </w:t>
      </w:r>
      <w:r w:rsidR="000A6AB6">
        <w:rPr>
          <w:rFonts w:ascii="Times New Roman" w:hAnsi="Times New Roman" w:cs="Times New Roman"/>
          <w:sz w:val="24"/>
          <w:szCs w:val="24"/>
        </w:rPr>
        <w:t>&lt;reference Alexandrov 2020 and the excel spreadsheet that is no</w:t>
      </w:r>
      <w:r w:rsidR="00A11668">
        <w:rPr>
          <w:rFonts w:ascii="Times New Roman" w:hAnsi="Times New Roman" w:cs="Times New Roman" w:hint="eastAsia"/>
          <w:sz w:val="24"/>
          <w:szCs w:val="24"/>
        </w:rPr>
        <w:t>w</w:t>
      </w:r>
      <w:r w:rsidR="000A6AB6">
        <w:rPr>
          <w:rFonts w:ascii="Times New Roman" w:hAnsi="Times New Roman" w:cs="Times New Roman"/>
          <w:sz w:val="24"/>
          <w:szCs w:val="24"/>
        </w:rPr>
        <w:t xml:space="preserve"> at COSMIC</w:t>
      </w:r>
      <w:r w:rsidR="00A11668">
        <w:rPr>
          <w:rFonts w:ascii="Times New Roman" w:hAnsi="Times New Roman" w:cs="Times New Roman" w:hint="eastAsia"/>
          <w:sz w:val="24"/>
          <w:szCs w:val="24"/>
        </w:rPr>
        <w:t xml:space="preserve">, more details can be found at </w:t>
      </w:r>
      <w:r w:rsidR="00072A14" w:rsidRPr="00072A14">
        <w:rPr>
          <w:rFonts w:ascii="Times New Roman" w:hAnsi="Times New Roman" w:cs="Times New Roman"/>
          <w:sz w:val="24"/>
          <w:szCs w:val="24"/>
        </w:rPr>
        <w:t>https://cancer.sanger.ac.uk/signatures/documents/4/PCAWG7_indel_classification_2021_08_31.xlsx</w:t>
      </w:r>
      <w:r w:rsidR="000A6AB6">
        <w:rPr>
          <w:rFonts w:ascii="Times New Roman" w:hAnsi="Times New Roman" w:cs="Times New Roman"/>
          <w:sz w:val="24"/>
          <w:szCs w:val="24"/>
        </w:rPr>
        <w:t>&gt;</w:t>
      </w:r>
      <w:r w:rsidRPr="008A1C58">
        <w:rPr>
          <w:rFonts w:ascii="Times New Roman" w:hAnsi="Times New Roman" w:cs="Times New Roman"/>
          <w:sz w:val="24"/>
          <w:szCs w:val="24"/>
        </w:rPr>
        <w:t>.</w:t>
      </w:r>
      <w:commentRangeStart w:id="23"/>
      <w:r w:rsidRPr="008A1C58">
        <w:rPr>
          <w:rFonts w:ascii="Times New Roman" w:hAnsi="Times New Roman" w:cs="Times New Roman"/>
          <w:sz w:val="24"/>
          <w:szCs w:val="24"/>
        </w:rPr>
        <w:t xml:space="preserve"> </w:t>
      </w:r>
      <w:commentRangeEnd w:id="23"/>
      <w:r w:rsidR="003D5BC9">
        <w:rPr>
          <w:rStyle w:val="CommentReference"/>
        </w:rPr>
        <w:commentReference w:id="23"/>
      </w:r>
      <w:r w:rsidR="000A6AB6">
        <w:rPr>
          <w:rFonts w:ascii="Times New Roman" w:hAnsi="Times New Roman" w:cs="Times New Roman"/>
          <w:sz w:val="24"/>
          <w:szCs w:val="24"/>
        </w:rPr>
        <w:t xml:space="preserve">Single-base indel mutation are classified by the base inserted or deleted (by convention based on the pyrimidine (C or T) and by the number of C’s or T’s flanking the deletion. </w:t>
      </w:r>
      <w:commentRangeStart w:id="24"/>
      <w:r w:rsidR="000A6AB6">
        <w:rPr>
          <w:rFonts w:ascii="Times New Roman" w:hAnsi="Times New Roman" w:cs="Times New Roman"/>
          <w:sz w:val="24"/>
          <w:szCs w:val="24"/>
        </w:rPr>
        <w:t xml:space="preserve">Deletions or insertions of more than one base are classified according to whether they occur in a repeat (for example deletion of CA in Can repeat). Finally, some deletions of &gt;= 2 bases do not occur in a repeat, but involve microhomology &lt;add mechanism, example&gt;. In total </w:t>
      </w:r>
      <w:r w:rsidR="000A6AB6" w:rsidRPr="008A1C58">
        <w:rPr>
          <w:rFonts w:ascii="Times New Roman" w:hAnsi="Times New Roman" w:cs="Times New Roman"/>
          <w:sz w:val="24"/>
          <w:szCs w:val="24"/>
        </w:rPr>
        <w:t>83 indel types (ID83)</w:t>
      </w:r>
      <w:r w:rsidR="000A6AB6">
        <w:rPr>
          <w:rFonts w:ascii="Times New Roman" w:hAnsi="Times New Roman" w:cs="Times New Roman"/>
          <w:sz w:val="24"/>
          <w:szCs w:val="24"/>
        </w:rPr>
        <w:t xml:space="preserve">. The classification </w:t>
      </w:r>
      <w:r w:rsidR="004F0233" w:rsidRPr="008A1C58">
        <w:rPr>
          <w:rFonts w:ascii="Times New Roman" w:hAnsi="Times New Roman" w:cs="Times New Roman"/>
          <w:sz w:val="24"/>
          <w:szCs w:val="24"/>
        </w:rPr>
        <w:t>do</w:t>
      </w:r>
      <w:r w:rsidR="000A6AB6">
        <w:rPr>
          <w:rFonts w:ascii="Times New Roman" w:hAnsi="Times New Roman" w:cs="Times New Roman"/>
          <w:sz w:val="24"/>
          <w:szCs w:val="24"/>
        </w:rPr>
        <w:t>es</w:t>
      </w:r>
      <w:r w:rsidR="004F0233" w:rsidRPr="008A1C58">
        <w:rPr>
          <w:rFonts w:ascii="Times New Roman" w:hAnsi="Times New Roman" w:cs="Times New Roman"/>
          <w:sz w:val="24"/>
          <w:szCs w:val="24"/>
        </w:rPr>
        <w:t xml:space="preserve"> not consider complex indel events involving a combination of insertions and deletions.</w:t>
      </w:r>
      <w:r w:rsidR="000470BE" w:rsidRPr="008A1C58">
        <w:rPr>
          <w:rFonts w:ascii="Times New Roman" w:hAnsi="Times New Roman" w:cs="Times New Roman"/>
          <w:sz w:val="24"/>
          <w:szCs w:val="24"/>
        </w:rPr>
        <w:t xml:space="preserve"> </w:t>
      </w:r>
      <w:r w:rsidR="001961FC">
        <w:rPr>
          <w:rFonts w:ascii="Times New Roman" w:hAnsi="Times New Roman" w:cs="Times New Roman"/>
          <w:sz w:val="24"/>
          <w:szCs w:val="24"/>
        </w:rPr>
        <w:t>&lt;</w:t>
      </w:r>
      <w:r w:rsidR="00D417E5">
        <w:rPr>
          <w:rFonts w:ascii="Times New Roman" w:hAnsi="Times New Roman" w:cs="Times New Roman"/>
          <w:sz w:val="24"/>
          <w:szCs w:val="24"/>
        </w:rPr>
        <w:t>decide later if we want to touch on the following here</w:t>
      </w:r>
      <w:r w:rsidR="001961FC">
        <w:rPr>
          <w:rFonts w:ascii="Times New Roman" w:hAnsi="Times New Roman" w:cs="Times New Roman"/>
          <w:sz w:val="24"/>
          <w:szCs w:val="24"/>
        </w:rPr>
        <w:t>: extended context, cite top2a paper, base composition, situation like TTTT</w:t>
      </w:r>
      <w:r w:rsidR="001961FC" w:rsidRPr="001961FC">
        <w:rPr>
          <w:rFonts w:ascii="Times New Roman" w:hAnsi="Times New Roman" w:cs="Times New Roman"/>
          <w:sz w:val="24"/>
          <w:szCs w:val="24"/>
        </w:rPr>
        <w:sym w:font="Wingdings" w:char="F0E0"/>
      </w:r>
      <w:r w:rsidR="001961FC">
        <w:rPr>
          <w:rFonts w:ascii="Times New Roman" w:hAnsi="Times New Roman" w:cs="Times New Roman"/>
          <w:sz w:val="24"/>
          <w:szCs w:val="24"/>
        </w:rPr>
        <w:t>TT.</w:t>
      </w:r>
      <w:r w:rsidR="00D417E5">
        <w:rPr>
          <w:rFonts w:ascii="Times New Roman" w:hAnsi="Times New Roman" w:cs="Times New Roman"/>
          <w:sz w:val="24"/>
          <w:szCs w:val="24"/>
        </w:rPr>
        <w:t>&gt;</w:t>
      </w:r>
      <w:ins w:id="25" w:author="Mo Liu" w:date="2025-03-21T08:07:00Z" w16du:dateUtc="2025-03-21T00:07:00Z">
        <w:r w:rsidR="00730C5F">
          <w:rPr>
            <w:rFonts w:ascii="Times New Roman" w:hAnsi="Times New Roman" w:cs="Times New Roman" w:hint="eastAsia"/>
            <w:sz w:val="24"/>
            <w:szCs w:val="24"/>
          </w:rPr>
          <w:t>CC&gt;C</w:t>
        </w:r>
      </w:ins>
      <w:r w:rsidR="00AA2F80" w:rsidRPr="008A1C58">
        <w:rPr>
          <w:rFonts w:ascii="Times New Roman" w:hAnsi="Times New Roman" w:cs="Times New Roman"/>
          <w:sz w:val="24"/>
          <w:szCs w:val="24"/>
        </w:rPr>
        <w:t xml:space="preserve"> </w:t>
      </w:r>
      <w:commentRangeEnd w:id="24"/>
      <w:r w:rsidR="005145E9">
        <w:rPr>
          <w:rStyle w:val="CommentReference"/>
        </w:rPr>
        <w:commentReference w:id="24"/>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w:t>
      </w:r>
      <w:r w:rsidRPr="00B517FD">
        <w:rPr>
          <w:rFonts w:ascii="Times New Roman" w:hAnsi="Times New Roman" w:cs="Times New Roman"/>
          <w:sz w:val="24"/>
          <w:szCs w:val="24"/>
        </w:rPr>
        <w:lastRenderedPageBreak/>
        <w:t xml:space="preserve">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w:t>
      </w:r>
      <w:r w:rsidR="00394149">
        <w:rPr>
          <w:rFonts w:ascii="Times New Roman" w:hAnsi="Times New Roman" w:cs="Times New Roman" w:hint="eastAsia"/>
          <w:sz w:val="24"/>
          <w:szCs w:val="24"/>
        </w:rPr>
        <w:lastRenderedPageBreak/>
        <w:t xml:space="preserve">(3)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We then consolidated highly similar signatures from all extractions and removed those that can be reconstructed by other signatures. Next, we compared our mSigHdp-extracted signatures to 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lastRenderedPageBreak/>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t>
      </w:r>
      <w:r w:rsidR="004235BD" w:rsidRPr="004235BD">
        <w:rPr>
          <w:rFonts w:ascii="Times New Roman" w:hAnsi="Times New Roman" w:cs="Times New Roman"/>
          <w:sz w:val="24"/>
          <w:szCs w:val="24"/>
        </w:rPr>
        <w:lastRenderedPageBreak/>
        <w:t xml:space="preserve">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A correlation module was also noted, including C_ID14, SBS35, SBS88, and SBS93 (Figure 3D).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A). These findings suggest </w:t>
      </w:r>
      <w:r w:rsidRPr="00706990">
        <w:rPr>
          <w:rFonts w:ascii="Times New Roman" w:hAnsi="Times New Roman" w:cs="Times New Roman"/>
          <w:sz w:val="24"/>
          <w:szCs w:val="24"/>
        </w:rPr>
        <w:lastRenderedPageBreak/>
        <w:t>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commentRangeStart w:id="26"/>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w:t>
      </w:r>
      <w:r w:rsidRPr="00442D83">
        <w:rPr>
          <w:rFonts w:ascii="Times New Roman" w:hAnsi="Times New Roman" w:cs="Times New Roman"/>
          <w:sz w:val="24"/>
          <w:szCs w:val="24"/>
        </w:rPr>
        <w:lastRenderedPageBreak/>
        <w:t xml:space="preserve">slippage and MSI-associated signatures (C_ID1 and C_ID2). The four MSI signatures demonstrated high correlation with one another, suggesting they arise from associated downstream pathways of defective MMR. </w:t>
      </w:r>
      <w:commentRangeEnd w:id="26"/>
      <w:r w:rsidR="00B507A4">
        <w:rPr>
          <w:rStyle w:val="CommentReference"/>
        </w:rPr>
        <w:commentReference w:id="26"/>
      </w:r>
      <w:r w:rsidRPr="00442D83">
        <w:rPr>
          <w:rFonts w:ascii="Times New Roman" w:hAnsi="Times New Roman" w:cs="Times New Roman"/>
          <w:sz w:val="24"/>
          <w:szCs w:val="24"/>
        </w:rPr>
        <w:t>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MSISeq-identified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lastRenderedPageBreak/>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 xml:space="preserve">Thus, H_ID29 provides a more accurate representation of the genomic footprints associated with TOP1-TAM (transcription-associated mutagenesis) during the cleavage of embedded ribonucleotides in the absence of RNASEH2A </w:t>
      </w:r>
      <w:r w:rsidRPr="00744AA4">
        <w:rPr>
          <w:rFonts w:ascii="Times New Roman" w:hAnsi="Times New Roman" w:cs="Times New Roman"/>
          <w:sz w:val="24"/>
          <w:szCs w:val="24"/>
        </w:rPr>
        <w:lastRenderedPageBreak/>
        <w:t>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27" w:name="_Hlk190965870"/>
      <w:r w:rsidRPr="00C46126">
        <w:rPr>
          <w:rFonts w:ascii="Times New Roman" w:hAnsi="Times New Roman" w:cs="Times New Roman"/>
          <w:sz w:val="24"/>
          <w:szCs w:val="24"/>
        </w:rPr>
        <w:t>Fisher's exact tests</w:t>
      </w:r>
      <w:bookmarkEnd w:id="27"/>
      <w:r w:rsidRPr="00C46126">
        <w:rPr>
          <w:rFonts w:ascii="Times New Roman" w:hAnsi="Times New Roman" w:cs="Times New Roman"/>
          <w:sz w:val="24"/>
          <w:szCs w:val="24"/>
        </w:rPr>
        <w:t xml:space="preserve"> </w:t>
      </w:r>
      <w:bookmarkStart w:id="28" w:name="_Hlk190965885"/>
      <w:r w:rsidRPr="00C46126">
        <w:rPr>
          <w:rFonts w:ascii="Times New Roman" w:hAnsi="Times New Roman" w:cs="Times New Roman"/>
          <w:sz w:val="24"/>
          <w:szCs w:val="24"/>
        </w:rPr>
        <w:t>within each cancer type</w:t>
      </w:r>
      <w:bookmarkEnd w:id="28"/>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attributions to cancer genes</w:t>
      </w:r>
    </w:p>
    <w:p w14:paraId="5E150663" w14:textId="49E1616F" w:rsidR="00524A21" w:rsidRPr="00524A21" w:rsidRDefault="00524A21" w:rsidP="00524A21">
      <w:pPr>
        <w:spacing w:line="480" w:lineRule="auto"/>
        <w:rPr>
          <w:ins w:id="29" w:author="Mo Liu" w:date="2025-03-19T17:31:00Z" w16du:dateUtc="2025-03-19T09:31:00Z"/>
          <w:rFonts w:ascii="Times New Roman" w:hAnsi="Times New Roman" w:cs="Times New Roman"/>
          <w:sz w:val="24"/>
          <w:szCs w:val="24"/>
        </w:rPr>
      </w:pPr>
      <w:ins w:id="30" w:author="Mo Liu" w:date="2025-03-19T17:32:00Z" w16du:dateUtc="2025-03-19T09:32:00Z">
        <w:r>
          <w:rPr>
            <w:rFonts w:ascii="Times New Roman" w:hAnsi="Times New Roman" w:cs="Times New Roman" w:hint="eastAsia"/>
            <w:sz w:val="24"/>
            <w:szCs w:val="24"/>
          </w:rPr>
          <w:t>T</w:t>
        </w:r>
      </w:ins>
      <w:ins w:id="31" w:author="Mo Liu" w:date="2025-03-19T17:31:00Z" w16du:dateUtc="2025-03-19T09:31:00Z">
        <w:r w:rsidRPr="00524A21">
          <w:rPr>
            <w:rFonts w:ascii="Times New Roman" w:hAnsi="Times New Roman" w:cs="Times New Roman"/>
            <w:sz w:val="24"/>
            <w:szCs w:val="24"/>
          </w:rPr>
          <w:t>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8C).</w:t>
        </w:r>
      </w:ins>
    </w:p>
    <w:p w14:paraId="26D899E6" w14:textId="739B78A2" w:rsidR="00524A21" w:rsidRPr="00524A21" w:rsidRDefault="00524A21" w:rsidP="00524A21">
      <w:pPr>
        <w:spacing w:line="480" w:lineRule="auto"/>
        <w:rPr>
          <w:ins w:id="32" w:author="Mo Liu" w:date="2025-03-19T17:31:00Z" w16du:dateUtc="2025-03-19T09:31:00Z"/>
          <w:rFonts w:ascii="Times New Roman" w:hAnsi="Times New Roman" w:cs="Times New Roman"/>
          <w:sz w:val="24"/>
          <w:szCs w:val="24"/>
        </w:rPr>
      </w:pPr>
      <w:ins w:id="33" w:author="Mo Liu" w:date="2025-03-19T17:31:00Z" w16du:dateUtc="2025-03-19T09:31:00Z">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ins>
    </w:p>
    <w:p w14:paraId="192C57CD" w14:textId="1D22BCCF" w:rsidR="000D4E24" w:rsidRPr="00C35EAE" w:rsidDel="00524A21" w:rsidRDefault="00524A21" w:rsidP="00524A21">
      <w:pPr>
        <w:spacing w:line="480" w:lineRule="auto"/>
        <w:rPr>
          <w:del w:id="34" w:author="Mo Liu" w:date="2025-03-19T17:31:00Z" w16du:dateUtc="2025-03-19T09:31:00Z"/>
          <w:rFonts w:ascii="Times New Roman" w:hAnsi="Times New Roman" w:cs="Times New Roman"/>
          <w:sz w:val="24"/>
          <w:szCs w:val="24"/>
        </w:rPr>
      </w:pPr>
      <w:ins w:id="35" w:author="Mo Liu" w:date="2025-03-19T17:31:00Z" w16du:dateUtc="2025-03-19T09:31:00Z">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ins>
      <w:ins w:id="36" w:author="Mo Liu" w:date="2025-03-19T17:32:00Z" w16du:dateUtc="2025-03-19T09:32:00Z">
        <w:r w:rsidR="00B723A8">
          <w:rPr>
            <w:rFonts w:ascii="Times New Roman" w:hAnsi="Times New Roman" w:cs="Times New Roman" w:hint="eastAsia"/>
            <w:sz w:val="24"/>
            <w:szCs w:val="24"/>
          </w:rPr>
          <w:t>drive the key gene mutations in different type of cancers</w:t>
        </w:r>
      </w:ins>
      <w:del w:id="37" w:author="Mo Liu" w:date="2025-03-19T17:31:00Z" w16du:dateUtc="2025-03-19T09:31:00Z">
        <w:r w:rsidR="006F7579" w:rsidRPr="008A1C58" w:rsidDel="00524A21">
          <w:rPr>
            <w:rFonts w:ascii="Times New Roman" w:hAnsi="Times New Roman" w:cs="Times New Roman"/>
            <w:sz w:val="24"/>
            <w:szCs w:val="24"/>
          </w:rPr>
          <w:delText>.</w:delText>
        </w:r>
      </w:del>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1AAA7664"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9A6DA8">
        <w:rPr>
          <w:rFonts w:ascii="Times New Roman" w:hAnsi="Times New Roman" w:cs="Times New Roman"/>
          <w:sz w:val="24"/>
          <w:szCs w:val="24"/>
          <w:highlight w:val="yellow"/>
        </w:rPr>
        <w:t>Our analysis revealed that 3 of the 9 novel signatures identified by MuSiCal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ins w:id="38" w:author="Mo Liu" w:date="2025-03-20T20:56:00Z" w16du:dateUtc="2025-03-20T12:56:00Z">
        <w:r w:rsidR="00865CDF">
          <w:rPr>
            <w:rFonts w:ascii="Times New Roman" w:hAnsi="Times New Roman" w:cs="Times New Roman" w:hint="eastAsia"/>
            <w:sz w:val="24"/>
            <w:szCs w:val="24"/>
          </w:rPr>
          <w:t xml:space="preserve">and MuSiCal </w:t>
        </w:r>
      </w:ins>
      <w:r w:rsidRPr="00114E7D">
        <w:rPr>
          <w:rFonts w:ascii="Times New Roman" w:hAnsi="Times New Roman" w:cs="Times New Roman"/>
          <w:sz w:val="24"/>
          <w:szCs w:val="24"/>
        </w:rPr>
        <w:t xml:space="preserve">is likely attributable to the challenges Non-negative Matrix Factorization faces in managing the high data sparsity associated with </w:t>
      </w:r>
      <w:r w:rsidRPr="00114E7D">
        <w:rPr>
          <w:rFonts w:ascii="Times New Roman" w:hAnsi="Times New Roman" w:cs="Times New Roman"/>
          <w:sz w:val="24"/>
          <w:szCs w:val="24"/>
        </w:rPr>
        <w:lastRenderedPageBreak/>
        <w:t>indels. Our study underscores the effectiveness of mSigHdp for mining large datasets and demonstrates its capability to reveal novel signatures in highly sparse, low-count data.</w:t>
      </w:r>
    </w:p>
    <w:p w14:paraId="499335AA" w14:textId="5F998FC7" w:rsidR="00DC3267" w:rsidRPr="008A1C58" w:rsidRDefault="001B222F" w:rsidP="008A1C58">
      <w:pPr>
        <w:spacing w:line="480" w:lineRule="auto"/>
        <w:rPr>
          <w:rFonts w:ascii="Times New Roman" w:hAnsi="Times New Roman" w:cs="Times New Roman"/>
          <w:sz w:val="24"/>
          <w:szCs w:val="24"/>
        </w:rPr>
      </w:pPr>
      <w:del w:id="39" w:author="Mo Liu" w:date="2025-03-20T20:58:00Z" w16du:dateUtc="2025-03-20T12:58:00Z">
        <w:r w:rsidRPr="008A1C58" w:rsidDel="002D0342">
          <w:rPr>
            <w:rFonts w:ascii="Times New Roman" w:hAnsi="Times New Roman" w:cs="Times New Roman"/>
            <w:sz w:val="24"/>
            <w:szCs w:val="24"/>
          </w:rPr>
          <w:delText>As sequencing technology advances, numerous national cancer research initiatives are underway. Mutational signatures have proven valuable in predicting cancer treatment efficacy and tracing disease etiology</w:delText>
        </w:r>
      </w:del>
      <w:r w:rsidRPr="008A1C58">
        <w:rPr>
          <w:rFonts w:ascii="Times New Roman" w:hAnsi="Times New Roman" w:cs="Times New Roman"/>
          <w:sz w:val="24"/>
          <w:szCs w:val="24"/>
        </w:rPr>
        <w:t xml:space="preserve">. </w:t>
      </w:r>
      <w:ins w:id="40" w:author="Mo Liu" w:date="2025-03-20T21:12:00Z" w16du:dateUtc="2025-03-20T13:12:00Z">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ins>
      <w:del w:id="41" w:author="Mo Liu" w:date="2025-03-20T21:12:00Z" w16du:dateUtc="2025-03-20T13:12:00Z">
        <w:r w:rsidRPr="008A1C58" w:rsidDel="006258B3">
          <w:rPr>
            <w:rFonts w:ascii="Times New Roman" w:hAnsi="Times New Roman" w:cs="Times New Roman"/>
            <w:sz w:val="24"/>
            <w:szCs w:val="24"/>
          </w:rPr>
          <w:delText xml:space="preserve">By integrating more data into mutational signature analysis, we anticipate discovering additional signatures that characterize genomic mutational processes. </w:delText>
        </w:r>
      </w:del>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3"/>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42"/>
      <w:r w:rsidR="00CB3861" w:rsidRPr="008A1C58">
        <w:rPr>
          <w:rFonts w:ascii="Times New Roman" w:hAnsi="Times New Roman" w:cs="Times New Roman"/>
          <w:sz w:val="24"/>
          <w:szCs w:val="24"/>
          <w:highlight w:val="yellow"/>
        </w:rPr>
        <w:t xml:space="preserve">Variant calls for 3417 WGS samples from the HMF cohort were </w:t>
      </w:r>
      <w:r w:rsidR="00CB3861" w:rsidRPr="008A1C58">
        <w:rPr>
          <w:rFonts w:ascii="Times New Roman" w:hAnsi="Times New Roman" w:cs="Times New Roman"/>
          <w:sz w:val="24"/>
          <w:szCs w:val="24"/>
          <w:highlight w:val="yellow"/>
        </w:rPr>
        <w:lastRenderedPageBreak/>
        <w:t>obtained from xxxx</w:t>
      </w:r>
      <w:commentRangeEnd w:id="42"/>
      <w:r w:rsidR="00706990">
        <w:rPr>
          <w:rStyle w:val="CommentReference"/>
        </w:rPr>
        <w:commentReference w:id="42"/>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4 </w:t>
      </w:r>
      <w:r w:rsidR="00AE1ADE" w:rsidRPr="008A1C58">
        <w:rPr>
          <w:rFonts w:ascii="Times New Roman" w:hAnsi="Times New Roman" w:cs="Times New Roman"/>
          <w:sz w:val="24"/>
          <w:szCs w:val="24"/>
        </w:rPr>
        <w:lastRenderedPageBreak/>
        <w:t>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43" w:name="_Hlk191059301"/>
      <w:r w:rsidRPr="00D343FD">
        <w:rPr>
          <w:rFonts w:ascii="Times New Roman" w:hAnsi="Times New Roman" w:cs="Times New Roman"/>
          <w:sz w:val="24"/>
          <w:szCs w:val="24"/>
        </w:rPr>
        <w:t>RNASEH2b</w:t>
      </w:r>
      <w:bookmarkEnd w:id="43"/>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w:t>
      </w:r>
      <w:r w:rsidRPr="00D343FD">
        <w:rPr>
          <w:rFonts w:ascii="Times New Roman" w:hAnsi="Times New Roman" w:cs="Times New Roman"/>
          <w:sz w:val="24"/>
          <w:szCs w:val="24"/>
        </w:rPr>
        <w:lastRenderedPageBreak/>
        <w:t xml:space="preserve">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w:t>
      </w:r>
      <w:r w:rsidRPr="00D343FD">
        <w:rPr>
          <w:rFonts w:ascii="Times New Roman" w:hAnsi="Times New Roman" w:cs="Times New Roman"/>
          <w:sz w:val="24"/>
          <w:szCs w:val="24"/>
        </w:rPr>
        <w:lastRenderedPageBreak/>
        <w:t>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xml:space="preserve">. From these genomes, we </w:t>
      </w:r>
      <w:r w:rsidRPr="008A1C58">
        <w:rPr>
          <w:rFonts w:ascii="Times New Roman" w:hAnsi="Times New Roman" w:cs="Times New Roman"/>
          <w:color w:val="000000"/>
          <w:sz w:val="24"/>
          <w:szCs w:val="24"/>
        </w:rPr>
        <w:lastRenderedPageBreak/>
        <w:t>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Thank Shang Li for plsmid.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lastRenderedPageBreak/>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ve Rozen, Ph.D." w:date="2025-03-10T09:19:00Z" w:initials="SR">
    <w:p w14:paraId="2E51BFBC" w14:textId="53D8A596" w:rsidR="00E33938" w:rsidRDefault="00E33938">
      <w:pPr>
        <w:pStyle w:val="CommentText"/>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2"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4"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5"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6" w:author="Mo Liu" w:date="2025-03-12T17:19:00Z" w:initials="ML">
    <w:p w14:paraId="17FCC75C" w14:textId="77777777" w:rsidR="00F701ED" w:rsidRDefault="00F701ED" w:rsidP="00F701ED">
      <w:pPr>
        <w:pStyle w:val="CommentText"/>
      </w:pPr>
      <w:r>
        <w:rPr>
          <w:rStyle w:val="CommentReference"/>
        </w:rPr>
        <w:annotationRef/>
      </w:r>
      <w:r>
        <w:t>I re ran the analysis and found TP53 exonic indels were caused by ID3. I’ll update the figure and result.</w:t>
      </w:r>
    </w:p>
  </w:comment>
  <w:comment w:id="12"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13" w:author="Mo Liu" w:date="2025-03-12T17:18:00Z" w:initials="ML">
    <w:p w14:paraId="61A07FC4" w14:textId="77777777" w:rsidR="006D2266" w:rsidRDefault="006D2266" w:rsidP="006D2266">
      <w:pPr>
        <w:pStyle w:val="CommentText"/>
      </w:pPr>
      <w:r>
        <w:rPr>
          <w:rStyle w:val="CommentReference"/>
        </w:rPr>
        <w:annotationRef/>
      </w:r>
      <w:r>
        <w:t>TOP1-TAM and dMMR?</w:t>
      </w:r>
    </w:p>
  </w:comment>
  <w:comment w:id="14" w:author="Steve Rozen, Ph.D." w:date="2025-03-10T09:55:00Z" w:initials="SR">
    <w:p w14:paraId="40987358" w14:textId="43042B7F"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15" w:author="Mo Liu" w:date="2025-03-12T17:17:00Z" w:initials="ML">
    <w:p w14:paraId="7C255D55" w14:textId="77777777" w:rsidR="006D2266" w:rsidRDefault="006D2266" w:rsidP="006D2266">
      <w:pPr>
        <w:pStyle w:val="CommentText"/>
      </w:pPr>
      <w:r>
        <w:rPr>
          <w:rStyle w:val="CommentReference"/>
        </w:rPr>
        <w:annotationRef/>
      </w:r>
      <w:r>
        <w:t>yes</w:t>
      </w:r>
    </w:p>
  </w:comment>
  <w:comment w:id="16" w:author="Steve Rozen, Ph.D." w:date="2025-03-10T10:08:00Z" w:initials="SR">
    <w:p w14:paraId="60FA1C8D" w14:textId="5C7C2A12" w:rsidR="00CF5847" w:rsidRDefault="00CF5847">
      <w:pPr>
        <w:pStyle w:val="CommentText"/>
      </w:pPr>
      <w:r>
        <w:rPr>
          <w:rStyle w:val="CommentReference"/>
        </w:rPr>
        <w:annotationRef/>
      </w:r>
      <w:r>
        <w:t>Prev sentence redundant w/ this one</w:t>
      </w:r>
    </w:p>
  </w:comment>
  <w:comment w:id="17" w:author="Steve Rozen, Ph.D." w:date="2025-03-10T20:32:00Z" w:initials="SR">
    <w:p w14:paraId="471D5C22" w14:textId="4E30FFA4" w:rsidR="0039733B" w:rsidRDefault="0039733B">
      <w:pPr>
        <w:pStyle w:val="CommentText"/>
      </w:pPr>
      <w:r>
        <w:rPr>
          <w:rStyle w:val="CommentReference"/>
        </w:rPr>
        <w:annotationRef/>
      </w:r>
      <w:r>
        <w:t>This isn’t what happened. We fo</w:t>
      </w:r>
      <w:r w:rsidR="00586BC8">
        <w:t>u</w:t>
      </w:r>
      <w:r>
        <w:t>nd the AA SBS signature in upper tract urothelial cancers from Taiwan, then used attribution to find the signature in liver cancers.</w:t>
      </w:r>
      <w:r w:rsidR="005146ED">
        <w:t xml:space="preserve"> You could start this sentence by calling out data mining in UTCC</w:t>
      </w:r>
    </w:p>
  </w:comment>
  <w:comment w:id="21" w:author="Steve Rozen, Ph.D." w:date="2025-03-10T20:40:00Z" w:initials="SR">
    <w:p w14:paraId="36ADBB6A" w14:textId="56472CD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22" w:author="Mo Liu" w:date="2025-03-14T08:42:00Z" w:initials="ML">
    <w:p w14:paraId="2E1A0E00" w14:textId="77777777" w:rsidR="007570CA" w:rsidRDefault="007570CA" w:rsidP="007570CA">
      <w:pPr>
        <w:pStyle w:val="CommentText"/>
      </w:pPr>
      <w:r>
        <w:rPr>
          <w:rStyle w:val="CommentReference"/>
        </w:rPr>
        <w:annotationRef/>
      </w:r>
      <w:r>
        <w:t>Make a new figure on AA SBS, DBS and indel</w:t>
      </w:r>
    </w:p>
  </w:comment>
  <w:comment w:id="23" w:author="Mo Liu" w:date="2025-03-19T16:40:00Z" w:initials="ML">
    <w:p w14:paraId="6DDA9BE9" w14:textId="77777777" w:rsidR="003D5BC9" w:rsidRDefault="003D5BC9" w:rsidP="003D5BC9">
      <w:pPr>
        <w:pStyle w:val="CommentText"/>
      </w:pPr>
      <w:r>
        <w:rPr>
          <w:rStyle w:val="CommentReference"/>
        </w:rPr>
        <w:annotationRef/>
      </w:r>
      <w:r>
        <w:t>Use Figure1new</w:t>
      </w:r>
    </w:p>
  </w:comment>
  <w:comment w:id="24" w:author="Mo Liu" w:date="2025-03-20T20:55:00Z" w:initials="ML">
    <w:p w14:paraId="608CC834" w14:textId="77777777" w:rsidR="005145E9" w:rsidRDefault="005145E9" w:rsidP="005145E9">
      <w:pPr>
        <w:pStyle w:val="CommentText"/>
      </w:pPr>
      <w:r>
        <w:rPr>
          <w:rStyle w:val="CommentReference"/>
        </w:rPr>
        <w:annotationRef/>
      </w:r>
      <w:r>
        <w:t>Need to work on this</w:t>
      </w:r>
    </w:p>
  </w:comment>
  <w:comment w:id="26" w:author="Mo Liu" w:date="2025-03-21T07:59:00Z" w:initials="ML">
    <w:p w14:paraId="65F086EE" w14:textId="77777777" w:rsidR="00B507A4" w:rsidRDefault="00B507A4" w:rsidP="00B507A4">
      <w:pPr>
        <w:pStyle w:val="CommentText"/>
      </w:pPr>
      <w:r>
        <w:rPr>
          <w:rStyle w:val="CommentReference"/>
        </w:rPr>
        <w:annotationRef/>
      </w:r>
      <w:r>
        <w:t>Review this paragraph</w:t>
      </w:r>
    </w:p>
  </w:comment>
  <w:comment w:id="42"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1"/>
  <w15:commentEx w15:paraId="39553CCA" w15:done="0"/>
  <w15:commentEx w15:paraId="0CC04D45" w15:done="0"/>
  <w15:commentEx w15:paraId="5BA4D8C1" w15:done="1"/>
  <w15:commentEx w15:paraId="024C1BF0" w15:done="0"/>
  <w15:commentEx w15:paraId="17FCC75C" w15:paraIdParent="024C1BF0" w15:done="0"/>
  <w15:commentEx w15:paraId="34CFA318" w15:done="0"/>
  <w15:commentEx w15:paraId="61A07FC4" w15:paraIdParent="34CFA318" w15:done="0"/>
  <w15:commentEx w15:paraId="40987358" w15:done="0"/>
  <w15:commentEx w15:paraId="7C255D55" w15:paraIdParent="40987358" w15:done="0"/>
  <w15:commentEx w15:paraId="60FA1C8D" w15:done="1"/>
  <w15:commentEx w15:paraId="471D5C22" w15:done="0"/>
  <w15:commentEx w15:paraId="36ADBB6A" w15:done="1"/>
  <w15:commentEx w15:paraId="2E1A0E00" w15:paraIdParent="36ADBB6A" w15:done="1"/>
  <w15:commentEx w15:paraId="6DDA9BE9" w15:done="0"/>
  <w15:commentEx w15:paraId="608CC834" w15:done="0"/>
  <w15:commentEx w15:paraId="65F086EE"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7A0051A3" w16cex:dateUtc="2025-03-10T14:02:00Z"/>
  <w16cex:commentExtensible w16cex:durableId="0CA3D625" w16cex:dateUtc="2025-03-12T09:19:00Z"/>
  <w16cex:commentExtensible w16cex:durableId="077EC710" w16cex:dateUtc="2025-03-10T13:54:00Z"/>
  <w16cex:commentExtensible w16cex:durableId="13E241A0" w16cex:dateUtc="2025-03-12T09:18:00Z"/>
  <w16cex:commentExtensible w16cex:durableId="64488732" w16cex:dateUtc="2025-03-10T13:55:00Z"/>
  <w16cex:commentExtensible w16cex:durableId="3520ECF5" w16cex:dateUtc="2025-03-12T09:17:00Z"/>
  <w16cex:commentExtensible w16cex:durableId="0BE761E7" w16cex:dateUtc="2025-03-10T14:08:00Z"/>
  <w16cex:commentExtensible w16cex:durableId="0C19E5FB" w16cex:dateUtc="2025-03-11T00:32:00Z"/>
  <w16cex:commentExtensible w16cex:durableId="6E0C111F" w16cex:dateUtc="2025-03-11T00:40:00Z"/>
  <w16cex:commentExtensible w16cex:durableId="73247482" w16cex:dateUtc="2025-03-14T00:42:00Z"/>
  <w16cex:commentExtensible w16cex:durableId="20186583" w16cex:dateUtc="2025-03-19T08:40:00Z"/>
  <w16cex:commentExtensible w16cex:durableId="4BCAA413" w16cex:dateUtc="2025-03-20T12:55:00Z"/>
  <w16cex:commentExtensible w16cex:durableId="603BD8CF" w16cex:dateUtc="2025-03-20T23:59: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024C1BF0" w16cid:durableId="7A0051A3"/>
  <w16cid:commentId w16cid:paraId="17FCC75C" w16cid:durableId="0CA3D625"/>
  <w16cid:commentId w16cid:paraId="34CFA318" w16cid:durableId="077EC710"/>
  <w16cid:commentId w16cid:paraId="61A07FC4" w16cid:durableId="13E241A0"/>
  <w16cid:commentId w16cid:paraId="40987358" w16cid:durableId="64488732"/>
  <w16cid:commentId w16cid:paraId="7C255D55" w16cid:durableId="3520ECF5"/>
  <w16cid:commentId w16cid:paraId="60FA1C8D" w16cid:durableId="0BE761E7"/>
  <w16cid:commentId w16cid:paraId="471D5C22" w16cid:durableId="0C19E5FB"/>
  <w16cid:commentId w16cid:paraId="36ADBB6A" w16cid:durableId="6E0C111F"/>
  <w16cid:commentId w16cid:paraId="2E1A0E00" w16cid:durableId="73247482"/>
  <w16cid:commentId w16cid:paraId="6DDA9BE9" w16cid:durableId="20186583"/>
  <w16cid:commentId w16cid:paraId="608CC834" w16cid:durableId="4BCAA413"/>
  <w16cid:commentId w16cid:paraId="65F086EE" w16cid:durableId="603BD8C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35FAE" w14:textId="77777777" w:rsidR="00BF14B3" w:rsidRDefault="00BF14B3" w:rsidP="000F4F7D">
      <w:pPr>
        <w:spacing w:after="0" w:line="240" w:lineRule="auto"/>
      </w:pPr>
      <w:r>
        <w:separator/>
      </w:r>
    </w:p>
  </w:endnote>
  <w:endnote w:type="continuationSeparator" w:id="0">
    <w:p w14:paraId="047D3839" w14:textId="77777777" w:rsidR="00BF14B3" w:rsidRDefault="00BF14B3" w:rsidP="000F4F7D">
      <w:pPr>
        <w:spacing w:after="0" w:line="240" w:lineRule="auto"/>
      </w:pPr>
      <w:r>
        <w:continuationSeparator/>
      </w:r>
    </w:p>
  </w:endnote>
  <w:endnote w:type="continuationNotice" w:id="1">
    <w:p w14:paraId="582FCBB0" w14:textId="77777777" w:rsidR="00BF14B3" w:rsidRDefault="00BF14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94062" w14:textId="77777777" w:rsidR="00BF14B3" w:rsidRDefault="00BF14B3" w:rsidP="000F4F7D">
      <w:pPr>
        <w:spacing w:after="0" w:line="240" w:lineRule="auto"/>
      </w:pPr>
      <w:r>
        <w:separator/>
      </w:r>
    </w:p>
  </w:footnote>
  <w:footnote w:type="continuationSeparator" w:id="0">
    <w:p w14:paraId="35941274" w14:textId="77777777" w:rsidR="00BF14B3" w:rsidRDefault="00BF14B3" w:rsidP="000F4F7D">
      <w:pPr>
        <w:spacing w:after="0" w:line="240" w:lineRule="auto"/>
      </w:pPr>
      <w:r>
        <w:continuationSeparator/>
      </w:r>
    </w:p>
  </w:footnote>
  <w:footnote w:type="continuationNotice" w:id="1">
    <w:p w14:paraId="42622105" w14:textId="77777777" w:rsidR="00BF14B3" w:rsidRDefault="00BF14B3">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432D"/>
    <w:rsid w:val="000B60F3"/>
    <w:rsid w:val="000B64A6"/>
    <w:rsid w:val="000C1D28"/>
    <w:rsid w:val="000C1E0A"/>
    <w:rsid w:val="000C2FAC"/>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3F8"/>
    <w:rsid w:val="00102B51"/>
    <w:rsid w:val="00103A9D"/>
    <w:rsid w:val="00104076"/>
    <w:rsid w:val="001049D3"/>
    <w:rsid w:val="0010566E"/>
    <w:rsid w:val="00107097"/>
    <w:rsid w:val="001120AB"/>
    <w:rsid w:val="00112E7A"/>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170"/>
    <w:rsid w:val="0013544A"/>
    <w:rsid w:val="0013744E"/>
    <w:rsid w:val="00140D13"/>
    <w:rsid w:val="00141969"/>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10D2"/>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1C42"/>
    <w:rsid w:val="00282308"/>
    <w:rsid w:val="00290D76"/>
    <w:rsid w:val="00291BE7"/>
    <w:rsid w:val="0029228C"/>
    <w:rsid w:val="00293743"/>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3B16"/>
    <w:rsid w:val="00304034"/>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19F9"/>
    <w:rsid w:val="00412E3E"/>
    <w:rsid w:val="0041495F"/>
    <w:rsid w:val="00414F16"/>
    <w:rsid w:val="00416273"/>
    <w:rsid w:val="0041649A"/>
    <w:rsid w:val="004165A8"/>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6A42"/>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2BFD"/>
    <w:rsid w:val="00565208"/>
    <w:rsid w:val="00572A06"/>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58B3"/>
    <w:rsid w:val="006260E1"/>
    <w:rsid w:val="00626337"/>
    <w:rsid w:val="00626C2F"/>
    <w:rsid w:val="0063016B"/>
    <w:rsid w:val="00630A6E"/>
    <w:rsid w:val="00633E33"/>
    <w:rsid w:val="006370FF"/>
    <w:rsid w:val="00637B91"/>
    <w:rsid w:val="006403B8"/>
    <w:rsid w:val="0064188E"/>
    <w:rsid w:val="0064307A"/>
    <w:rsid w:val="0064313E"/>
    <w:rsid w:val="006439E2"/>
    <w:rsid w:val="0064408D"/>
    <w:rsid w:val="006443FB"/>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27F2"/>
    <w:rsid w:val="00675F67"/>
    <w:rsid w:val="0068387D"/>
    <w:rsid w:val="006851F6"/>
    <w:rsid w:val="00685BE1"/>
    <w:rsid w:val="00685EBC"/>
    <w:rsid w:val="00686442"/>
    <w:rsid w:val="006873CC"/>
    <w:rsid w:val="006909AF"/>
    <w:rsid w:val="00691157"/>
    <w:rsid w:val="0069230A"/>
    <w:rsid w:val="00693238"/>
    <w:rsid w:val="0069385B"/>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0C5F"/>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4652"/>
    <w:rsid w:val="00814D3A"/>
    <w:rsid w:val="00815BDD"/>
    <w:rsid w:val="008162CB"/>
    <w:rsid w:val="008163E3"/>
    <w:rsid w:val="00817D33"/>
    <w:rsid w:val="00817D86"/>
    <w:rsid w:val="00822594"/>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73C"/>
    <w:rsid w:val="009E2DF8"/>
    <w:rsid w:val="009E4988"/>
    <w:rsid w:val="009E4D47"/>
    <w:rsid w:val="009E603B"/>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1668"/>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C3C06"/>
    <w:rsid w:val="00AD0491"/>
    <w:rsid w:val="00AD099E"/>
    <w:rsid w:val="00AD2040"/>
    <w:rsid w:val="00AD4907"/>
    <w:rsid w:val="00AD6FA9"/>
    <w:rsid w:val="00AE00AE"/>
    <w:rsid w:val="00AE030D"/>
    <w:rsid w:val="00AE108D"/>
    <w:rsid w:val="00AE14E5"/>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56DA"/>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48E5"/>
    <w:rsid w:val="00B84B2B"/>
    <w:rsid w:val="00B865E1"/>
    <w:rsid w:val="00B9319C"/>
    <w:rsid w:val="00B9357A"/>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663"/>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06D5"/>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6D9"/>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01ED"/>
    <w:rsid w:val="00F75559"/>
    <w:rsid w:val="00F75DE6"/>
    <w:rsid w:val="00F76750"/>
    <w:rsid w:val="00F76D94"/>
    <w:rsid w:val="00F777BC"/>
    <w:rsid w:val="00F77BE2"/>
    <w:rsid w:val="00F844B2"/>
    <w:rsid w:val="00F84751"/>
    <w:rsid w:val="00F87437"/>
    <w:rsid w:val="00F87DED"/>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C2FAC"/>
    <w:rsid w:val="000D4079"/>
    <w:rsid w:val="001239F1"/>
    <w:rsid w:val="00175A6B"/>
    <w:rsid w:val="001925AB"/>
    <w:rsid w:val="001B7519"/>
    <w:rsid w:val="001F555B"/>
    <w:rsid w:val="0025125E"/>
    <w:rsid w:val="00263BF2"/>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627E"/>
    <w:rsid w:val="00697A27"/>
    <w:rsid w:val="006B19E8"/>
    <w:rsid w:val="006E0F37"/>
    <w:rsid w:val="006E4FAA"/>
    <w:rsid w:val="006E67E3"/>
    <w:rsid w:val="007131D0"/>
    <w:rsid w:val="007134EB"/>
    <w:rsid w:val="007211AB"/>
    <w:rsid w:val="00736A43"/>
    <w:rsid w:val="00766357"/>
    <w:rsid w:val="007728FE"/>
    <w:rsid w:val="00822DF7"/>
    <w:rsid w:val="008629B8"/>
    <w:rsid w:val="008731E2"/>
    <w:rsid w:val="008D2C2E"/>
    <w:rsid w:val="008F3341"/>
    <w:rsid w:val="00903844"/>
    <w:rsid w:val="0092418F"/>
    <w:rsid w:val="00935E29"/>
    <w:rsid w:val="009E56CE"/>
    <w:rsid w:val="009E603B"/>
    <w:rsid w:val="00A97ED7"/>
    <w:rsid w:val="00AC3C06"/>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26</Pages>
  <Words>15001</Words>
  <Characters>85512</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14</cp:revision>
  <dcterms:created xsi:type="dcterms:W3CDTF">2025-03-20T12:54:00Z</dcterms:created>
  <dcterms:modified xsi:type="dcterms:W3CDTF">2025-03-21T00:21:00Z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