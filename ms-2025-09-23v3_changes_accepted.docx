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Szh</w:t>
      </w:r>
      <w:proofErr w:type="spellEnd"/>
      <w:r>
        <w:rPr>
          <w:rFonts w:ascii="Times New Roman" w:hAnsi="Times New Roman" w:cs="Times New Roman" w:hint="eastAsia"/>
          <w:sz w:val="24"/>
          <w:szCs w:val="24"/>
        </w:rPr>
        <w:t>-Chi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Runtian</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Runxi</w:t>
      </w:r>
      <w:proofErr w:type="spellEnd"/>
      <w:r>
        <w:rPr>
          <w:rFonts w:ascii="Times New Roman" w:hAnsi="Times New Roman" w:cs="Times New Roman" w:hint="eastAsia"/>
          <w:sz w:val="24"/>
          <w:szCs w:val="24"/>
        </w:rPr>
        <w:t xml:space="preserve">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Programme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34E3536A"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r w:rsidR="001216BE">
        <w:rPr>
          <w:rFonts w:ascii="Times New Roman" w:hAnsi="Times New Roman" w:cs="Times New Roman"/>
          <w:sz w:val="24"/>
          <w:szCs w:val="24"/>
        </w:rPr>
        <w:t>n</w:t>
      </w:r>
      <w:r>
        <w:rPr>
          <w:rFonts w:ascii="Times New Roman" w:hAnsi="Times New Roman" w:cs="Times New Roman"/>
          <w:sz w:val="24"/>
          <w:szCs w:val="24"/>
        </w:rPr>
        <w:t xml:space="preserve"> </w:t>
      </w:r>
      <w:r w:rsidR="001216BE">
        <w:rPr>
          <w:rFonts w:ascii="Times New Roman" w:hAnsi="Times New Roman" w:cs="Times New Roman"/>
          <w:sz w:val="24"/>
          <w:szCs w:val="24"/>
        </w:rPr>
        <w:t xml:space="preserve">approach based on </w:t>
      </w:r>
      <w:r>
        <w:rPr>
          <w:rFonts w:ascii="Times New Roman" w:hAnsi="Times New Roman" w:cs="Times New Roman"/>
          <w:sz w:val="24"/>
          <w:szCs w:val="24"/>
        </w:rPr>
        <w:t>hierarchical</w:t>
      </w:r>
      <w:r w:rsidR="001216BE">
        <w:rPr>
          <w:rFonts w:ascii="Times New Roman" w:hAnsi="Times New Roman" w:cs="Times New Roman"/>
          <w:sz w:val="24"/>
          <w:szCs w:val="24"/>
        </w:rPr>
        <w:t xml:space="preserve"> </w:t>
      </w:r>
      <w:r>
        <w:rPr>
          <w:rFonts w:ascii="Times New Roman" w:hAnsi="Times New Roman" w:cs="Times New Roman"/>
          <w:sz w:val="24"/>
          <w:szCs w:val="24"/>
        </w:rPr>
        <w:t>Dirichlet</w:t>
      </w:r>
      <w:r w:rsidR="00E0667A">
        <w:rPr>
          <w:rFonts w:ascii="Times New Roman" w:hAnsi="Times New Roman" w:cs="Times New Roman"/>
          <w:sz w:val="24"/>
          <w:szCs w:val="24"/>
        </w:rPr>
        <w:t xml:space="preserve"> </w:t>
      </w:r>
      <w:r>
        <w:rPr>
          <w:rFonts w:ascii="Times New Roman" w:hAnsi="Times New Roman" w:cs="Times New Roman"/>
          <w:sz w:val="24"/>
          <w:szCs w:val="24"/>
        </w:rPr>
        <w:t>process</w:t>
      </w:r>
      <w:r w:rsidR="001216BE">
        <w:rPr>
          <w:rFonts w:ascii="Times New Roman" w:hAnsi="Times New Roman" w:cs="Times New Roman"/>
          <w:sz w:val="24"/>
          <w:szCs w:val="24"/>
        </w:rPr>
        <w:t>es</w:t>
      </w:r>
      <w:r>
        <w:rPr>
          <w:rFonts w:ascii="Times New Roman" w:hAnsi="Times New Roman" w:cs="Times New Roman"/>
          <w:sz w:val="24"/>
          <w:szCs w:val="24"/>
        </w:rPr>
        <w:t xml:space="preserve"> approach to discover signatures according to each of the two indel classifications, and we elucidated the correspondences between the two classifications for both known and novel signatures We identified 15 signatures that were novel </w:t>
      </w:r>
      <w:commentRangeStart w:id="1"/>
      <w:r>
        <w:rPr>
          <w:rFonts w:ascii="Times New Roman" w:hAnsi="Times New Roman" w:cs="Times New Roman"/>
          <w:sz w:val="24"/>
          <w:szCs w:val="24"/>
        </w:rPr>
        <w:t>in both classifications</w:t>
      </w:r>
      <w:commentRangeEnd w:id="1"/>
      <w:r w:rsidR="00633C69">
        <w:rPr>
          <w:rStyle w:val="CommentReference"/>
        </w:rPr>
        <w:commentReference w:id="1"/>
      </w:r>
      <w:r>
        <w:rPr>
          <w:rFonts w:ascii="Times New Roman" w:hAnsi="Times New Roman" w:cs="Times New Roman"/>
          <w:sz w:val="24"/>
          <w:szCs w:val="24"/>
        </w:rPr>
        <w:t xml:space="preserve">, and we re-identified 23 </w:t>
      </w:r>
      <w:r w:rsidR="001216BE">
        <w:rPr>
          <w:rFonts w:ascii="Times New Roman" w:hAnsi="Times New Roman" w:cs="Times New Roman"/>
          <w:sz w:val="24"/>
          <w:szCs w:val="24"/>
        </w:rPr>
        <w:t xml:space="preserve">of the COSMIC reference </w:t>
      </w:r>
      <w:r>
        <w:rPr>
          <w:rFonts w:ascii="Times New Roman" w:hAnsi="Times New Roman" w:cs="Times New Roman"/>
          <w:sz w:val="24"/>
          <w:szCs w:val="24"/>
        </w:rPr>
        <w:t xml:space="preserve">signatures.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w:t>
      </w:r>
      <w:r>
        <w:rPr>
          <w:rFonts w:ascii="Times New Roman" w:hAnsi="Times New Roman" w:cs="Times New Roman"/>
          <w:sz w:val="24"/>
          <w:szCs w:val="24"/>
        </w:rPr>
        <w:t>novel signature</w:t>
      </w:r>
      <w:r>
        <w:rPr>
          <w:rFonts w:ascii="Times New Roman" w:hAnsi="Times New Roman" w:cs="Times New Roman" w:hint="eastAsia"/>
          <w:sz w:val="24"/>
          <w:szCs w:val="24"/>
        </w:rPr>
        <w:t xml:space="preserve"> </w:t>
      </w:r>
      <w:r w:rsidR="002F10BC">
        <w:rPr>
          <w:rFonts w:ascii="Times New Roman" w:hAnsi="Times New Roman" w:cs="Times New Roman"/>
          <w:sz w:val="24"/>
          <w:szCs w:val="24"/>
        </w:rPr>
        <w:t>is caused by</w:t>
      </w:r>
      <w:r>
        <w:rPr>
          <w:rFonts w:ascii="Times New Roman" w:hAnsi="Times New Roman" w:cs="Times New Roman"/>
          <w:sz w:val="24"/>
          <w:szCs w:val="24"/>
        </w:rPr>
        <w:t xml:space="preserve"> transcription-associated mutagenesis by topoisomerase 1 at sites of </w:t>
      </w:r>
      <w:r w:rsidR="001216BE">
        <w:rPr>
          <w:rFonts w:ascii="Times New Roman" w:hAnsi="Times New Roman" w:cs="Times New Roman"/>
          <w:sz w:val="24"/>
          <w:szCs w:val="24"/>
        </w:rPr>
        <w:t xml:space="preserve">genomically incorporated </w:t>
      </w:r>
      <w:r>
        <w:rPr>
          <w:rFonts w:ascii="Times New Roman" w:hAnsi="Times New Roman" w:cs="Times New Roman"/>
          <w:sz w:val="24"/>
          <w:szCs w:val="24"/>
        </w:rPr>
        <w:t>ribonucleotides. Among the novel signatures, four</w:t>
      </w:r>
      <w:r w:rsidR="002F10BC">
        <w:rPr>
          <w:rFonts w:ascii="Times New Roman" w:hAnsi="Times New Roman" w:cs="Times New Roman"/>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w:t>
      </w:r>
      <w:proofErr w:type="gramStart"/>
      <w:r>
        <w:rPr>
          <w:rFonts w:ascii="Times New Roman" w:hAnsi="Times New Roman" w:cs="Times New Roman" w:hint="eastAsia"/>
          <w:sz w:val="24"/>
          <w:szCs w:val="24"/>
        </w:rPr>
        <w:t>particular cancer</w:t>
      </w:r>
      <w:proofErr w:type="gramEnd"/>
      <w:r>
        <w:rPr>
          <w:rFonts w:ascii="Times New Roman" w:hAnsi="Times New Roman" w:cs="Times New Roman" w:hint="eastAsia"/>
          <w:sz w:val="24"/>
          <w:szCs w:val="24"/>
        </w:rPr>
        <w:t xml:space="preserve">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xamination of signature contributions to somatic mutations in cancer genes revealed that </w:t>
      </w:r>
      <w:r w:rsidR="002F10BC">
        <w:rPr>
          <w:rFonts w:ascii="Times New Roman" w:hAnsi="Times New Roman" w:cs="Times New Roman"/>
          <w:sz w:val="24"/>
          <w:szCs w:val="24"/>
        </w:rPr>
        <w:t>signatures</w:t>
      </w:r>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proofErr w:type="spellStart"/>
      <w:r>
        <w:rPr>
          <w:rFonts w:ascii="Times New Roman" w:hAnsi="Times New Roman" w:cs="Times New Roman" w:hint="eastAsia"/>
          <w:sz w:val="24"/>
          <w:szCs w:val="24"/>
        </w:rPr>
        <w:t>exonic</w:t>
      </w:r>
      <w:proofErr w:type="spellEnd"/>
      <w:r>
        <w:rPr>
          <w:rFonts w:ascii="Times New Roman" w:hAnsi="Times New Roman" w:cs="Times New Roman" w:hint="eastAsia"/>
          <w:sz w:val="24"/>
          <w:szCs w:val="24"/>
        </w:rPr>
        <w:t xml:space="preserve">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r w:rsidR="001216BE">
        <w:rPr>
          <w:rFonts w:ascii="Times New Roman" w:hAnsi="Times New Roman" w:cs="Times New Roman"/>
          <w:sz w:val="24"/>
          <w:szCs w:val="24"/>
        </w:rPr>
        <w:t>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implications through trait associations. </w:t>
      </w:r>
      <w:r w:rsidR="001216BE" w:rsidRPr="00387E03">
        <w:rPr>
          <w:rFonts w:ascii="Times New Roman" w:hAnsi="Times New Roman" w:cs="Times New Roman"/>
          <w:sz w:val="24"/>
          <w:szCs w:val="24"/>
          <w:highlight w:val="yellow"/>
        </w:rPr>
        <w:t xml:space="preserve">&lt;can we provide a web page for understanding </w:t>
      </w:r>
      <w:r w:rsidR="00294B44" w:rsidRPr="00387E03">
        <w:rPr>
          <w:rFonts w:ascii="Times New Roman" w:hAnsi="Times New Roman" w:cs="Times New Roman"/>
          <w:sz w:val="24"/>
          <w:szCs w:val="24"/>
          <w:highlight w:val="yellow"/>
        </w:rPr>
        <w:t>these</w:t>
      </w:r>
      <w:r w:rsidR="001216BE" w:rsidRPr="00387E03">
        <w:rPr>
          <w:rFonts w:ascii="Times New Roman" w:hAnsi="Times New Roman" w:cs="Times New Roman"/>
          <w:sz w:val="24"/>
          <w:szCs w:val="24"/>
          <w:highlight w:val="yellow"/>
        </w:rPr>
        <w:t xml:space="preserve"> signatures?</w:t>
      </w:r>
      <w:r w:rsidR="001216BE">
        <w:rPr>
          <w:rFonts w:ascii="Times New Roman" w:hAnsi="Times New Roman" w:cs="Times New Roman"/>
          <w:sz w:val="24"/>
          <w:szCs w:val="24"/>
        </w:rPr>
        <w:t>&gt;</w:t>
      </w:r>
    </w:p>
    <w:p w14:paraId="53F85F76" w14:textId="77777777" w:rsidR="00C9509A" w:rsidRDefault="00C9509A" w:rsidP="00C9509A">
      <w:pPr>
        <w:rPr>
          <w:rFonts w:ascii="Times New Roman" w:hAnsi="Times New Roman" w:cs="Times New Roman"/>
          <w:sz w:val="24"/>
          <w:szCs w:val="24"/>
        </w:rPr>
      </w:pPr>
      <w:r>
        <w:lastRenderedPageBreak/>
        <w:br w:type="page"/>
      </w:r>
    </w:p>
    <w:p w14:paraId="7A73161E" w14:textId="77777777" w:rsidR="00C9509A" w:rsidRDefault="00C9509A" w:rsidP="00C9509A">
      <w:pPr>
        <w:pStyle w:val="Heading1"/>
        <w:spacing w:before="0"/>
      </w:pPr>
      <w:r>
        <w:lastRenderedPageBreak/>
        <w:t>Introduction</w:t>
      </w:r>
    </w:p>
    <w:p w14:paraId="2C247E73" w14:textId="58B71A28"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sidR="00A573AA">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2019)","dontUpdate":true,"noteIndex":0},"citationItems":[{"id":"zInjfKSC/M5lwseq8","uris":["http://zotero.org/users/14858941/items/FX3CFPG5"],"itemData":{"id":713,"type":"article-journal","abstract":"Approximately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A573AA">
        <w:rPr>
          <w:rFonts w:ascii="Cambria Math" w:hAnsi="Cambria Math" w:cs="Cambria Math"/>
          <w:sz w:val="24"/>
          <w:szCs w:val="24"/>
        </w:rPr>
        <w:instrText>∼</w:instrText>
      </w:r>
      <w:r w:rsidR="00A573AA">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R."},{"family":"Nik-Zainal","given":"Serena"}],"issued":{"date-parts":[["2017",4,1]]}}},{"id":"zInjfKSC/3OQEcEKv","uris":["http://zotero.org/users/14858941/items/8FL9VAM8"],"itemData":{"id":717,"type":"report","abstract":"The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A"}],"issued":{"date-parts":[["2010"]]}}},{"id":"zInjfKSC/aQuvPtn2","uris":["http://zotero.org/users/14858941/items/VWVTSC8I"],"itemData":{"id":711,"type":"article-journal","abstract":"Biallelic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sidR="00A573AA">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2020)","noteIndex":0},"citationItems":[{"id":"zInjfKSC/c4ptDuoN","uris":["http://zotero.org/users/14858941/items/D7AJ6DEW"],"itemData":{"id":719,"type":"article-journal","abstract":"Tobacco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bUYsurui","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F."}],"issued":{"date-parts":[["2020",7,1]]}}},{"id":"zInjfKSC/8yKq6WmI","uris":["http://zotero.org/users/14858941/items/52N2VB8F"],"itemData":{"id":709,"type":"article-journal","abstract":"Mutational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477FA052" w:rsidR="00C9509A" w:rsidRDefault="00C9509A" w:rsidP="003244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sidR="00A573AA">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2020)","noteIndex":0},"citationItems":[{"id":"zInjfKSC/D1CRkPUi","uris":["http://zotero.org/users/14858941/items/6QYA9AF9"],"itemData":{"id":707,"type":"article-journal","abstract":"Cisplatin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G."}],"issued":{"date-parts":[["2018",5,1]]}}},{"id":"zInjfKSC/GeFzyWt8","uris":["http://zotero.org/users/14858941/items/Q53JF7HS"],"itemData":{"id":523,"type":"article-journal","abstract":"Aflatoxin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G."}],"issued":{"date-parts":[["2017"]]}}},{"id":"zInjfKSC/mFQNwxMh","uris":["http://zotero.org/users/14858941/items/68A8PIRQ"],"itemData":{"id":657,"type":"article-journal","abstract":"Whole-genome-sequencing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H."},{"family":"Nik-Zainal","given":"Serena"}],"issued":{"date-parts":[["2019",5,2]]}}},{"id":"zInjfKSC/jrc4ZYNA","uris":["http://zotero.org/users/14858941/items/ZHYU7DND"],"itemData":{"id":723,"type":"article-journal","abstract":"Human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H."}],"issued":{"date-parts":[["2024",2,19]]}}},{"id":"zInjfKSC/cYmbKc2x","uris":["http://zotero.org/users/14858941/items/JN7Q4RD4"],"itemData":{"id":724,"type":"article-journal","container-title":"Nature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Pr>
          <w:rFonts w:ascii="Times New Roman" w:hAnsi="Times New Roman" w:cs="Times New Roman"/>
          <w:sz w:val="24"/>
          <w:szCs w:val="24"/>
        </w:rPr>
        <w:fldChar w:fldCharType="separate"/>
      </w:r>
      <w:r w:rsidR="00A573AA" w:rsidRPr="00A573AA">
        <w:rPr>
          <w:rFonts w:ascii="Times New Roman" w:hAnsi="Times New Roman" w:cs="Times New Roman"/>
          <w:sz w:val="24"/>
        </w:rPr>
        <w:t>(Boot et al. 2018;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sidR="00A573AA">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zInjfKSC/uHLHQyvF","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R"}],"issued":{"date-parts":[["2014"]]}}},{"id":"zInjfKSC/JIeGp5Hn","uris":["http://zotero.org/users/14858941/items/VJYSVGFQ"],"itemData":{"id":399,"type":"article-journal","abstract":"All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R."}],"issued":{"date-parts":[["2012"]]}}},{"id":"zInjfKSC/CPyMEZRR","uris":["http://zotero.org/users/14858941/items/TB9QELAF"],"itemData":{"id":634,"type":"article-journal","abstract":"Whole-genome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{"citationID":"earEN8hA","properties":{"formattedCitation":"(Hoang et al. 2013; Poon et al. 2013)","plainCitation":"(Hoang et al. 2013; Poon et al. 2013)","noteIndex":0},"citationItems":[{"id":"zInjfKSC/jvhoB6eR","uris":["http://zotero.org/users/14858941/items/S55I5SSE"],"itemData":{"id":891,"type":"article-journal","abstract":"The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A."}],"accessed":{"date-parts":[["2025",4,17]]},"issued":{"date-parts":[["2013",8,7]]}}},{"id":"zInjfKSC/VnEHRV3X","uris":["http://zotero.org/users/14858941/items/NWN6BXZ7"],"itemData":{"id":890,"type":"article-journal","abstract":"Genome-wide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ascii="Times New Roman" w:hAnsi="Times New Roman" w:cs="Times New Roman" w:hint="eastAsia"/>
          <w:sz w:val="24"/>
          <w:szCs w:val="24"/>
        </w:rPr>
        <w:fldChar w:fldCharType="separate"/>
      </w:r>
      <w:r w:rsidR="00F33937" w:rsidRPr="00F33937">
        <w:rPr>
          <w:rFonts w:ascii="Times New Roman" w:hAnsi="Times New Roman" w:cs="Times New Roman"/>
          <w:sz w:val="24"/>
        </w:rPr>
        <w:t>(Hoang et al. 2013; Poon et al. 2013)</w:t>
      </w:r>
      <w:r>
        <w:rPr>
          <w:rFonts w:ascii="Times New Roman" w:hAnsi="Times New Roman" w:cs="Times New Roman" w:hint="eastAsia"/>
          <w:sz w:val="24"/>
          <w:szCs w:val="24"/>
        </w:rPr>
        <w:fldChar w:fldCharType="end"/>
      </w:r>
      <w:r w:rsidR="00E6447F">
        <w:rPr>
          <w:rFonts w:ascii="Times New Roman" w:hAnsi="Times New Roman" w:cs="Times New Roman" w:hint="eastAsia"/>
          <w:sz w:val="24"/>
          <w:szCs w:val="24"/>
        </w:rPr>
        <w:t>.</w:t>
      </w:r>
      <w:r>
        <w:rPr>
          <w:rFonts w:ascii="Times New Roman" w:hAnsi="Times New Roman" w:cs="Times New Roman"/>
          <w:sz w:val="24"/>
          <w:szCs w:val="24"/>
        </w:rPr>
        <w:t xml:space="preserve">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2015)","noteIndex":0},"citationItems":[{"id":"zInjfKSC/U53fwEe3","uris":["http://zotero.org/users/14858941/items/MRBGYGMA"],"itemData":{"id":703,"type":"article-journal","abstract":"Many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zInjfKSC/zerABdI2","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double-base-substitution (DBS) signatures and, </w:t>
      </w:r>
      <w:r>
        <w:rPr>
          <w:rFonts w:ascii="Times New Roman" w:hAnsi="Times New Roman" w:cs="Times New Roman"/>
          <w:sz w:val="24"/>
          <w:szCs w:val="24"/>
        </w:rPr>
        <w:lastRenderedPageBreak/>
        <w:t>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sidR="00A573AA">
        <w:rPr>
          <w:rFonts w:ascii="Times New Roman" w:hAnsi="Times New Roman" w:cs="Times New Roman"/>
          <w:sz w:val="24"/>
          <w:szCs w:val="24"/>
        </w:rPr>
        <w:instrText xml:space="preserve"> ADDIN ZOTERO_ITEM CSL_CITATION {"citationID":"a0qeHwl0","properties":{"formattedCitation":"(Chen et al. 2024)","plainCitation":"(Chen et al. 2024)","noteIndex":0},"citationItems":[{"id":"zInjfKSC/3pVDn1GJ","uris":["http://zotero.org/users/14858941/items/U9IWAMHL"],"itemData":{"id":630,"type":"article-journal","abstract":"Over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691F45A5" w14:textId="512076E1" w:rsidR="00C042B6"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While mutational-signature research has emphasized SBSs, indel signatures also yield important insights into mutagenic mechanisms</w:t>
      </w:r>
      <w:r w:rsidR="00C042B6">
        <w:rPr>
          <w:rFonts w:ascii="Times New Roman" w:hAnsi="Times New Roman" w:cs="Times New Roman"/>
          <w:sz w:val="24"/>
          <w:szCs w:val="24"/>
        </w:rPr>
        <w:t xml:space="preserve"> &lt;put examples here</w:t>
      </w:r>
      <w:r w:rsidR="00633C69">
        <w:rPr>
          <w:rFonts w:ascii="Times New Roman" w:hAnsi="Times New Roman" w:cs="Times New Roman"/>
          <w:sz w:val="24"/>
          <w:szCs w:val="24"/>
        </w:rPr>
        <w:t xml:space="preserve"> top2</w:t>
      </w:r>
      <w:proofErr w:type="gramStart"/>
      <w:r w:rsidR="00633C69">
        <w:rPr>
          <w:rFonts w:ascii="Times New Roman" w:hAnsi="Times New Roman" w:cs="Times New Roman"/>
          <w:sz w:val="24"/>
          <w:szCs w:val="24"/>
        </w:rPr>
        <w:t>a,subdividing</w:t>
      </w:r>
      <w:proofErr w:type="gramEnd"/>
      <w:r w:rsidR="00633C69">
        <w:rPr>
          <w:rFonts w:ascii="Times New Roman" w:hAnsi="Times New Roman" w:cs="Times New Roman"/>
          <w:sz w:val="24"/>
          <w:szCs w:val="24"/>
        </w:rPr>
        <w:t xml:space="preserve"> </w:t>
      </w:r>
      <w:proofErr w:type="spellStart"/>
      <w:r w:rsidR="00633C69">
        <w:rPr>
          <w:rFonts w:ascii="Times New Roman" w:hAnsi="Times New Roman" w:cs="Times New Roman"/>
          <w:sz w:val="24"/>
          <w:szCs w:val="24"/>
        </w:rPr>
        <w:t>msi</w:t>
      </w:r>
      <w:proofErr w:type="spellEnd"/>
      <w:r w:rsidR="00633C69">
        <w:rPr>
          <w:rFonts w:ascii="Times New Roman" w:hAnsi="Times New Roman" w:cs="Times New Roman"/>
          <w:sz w:val="24"/>
          <w:szCs w:val="24"/>
        </w:rPr>
        <w:t xml:space="preserve"> Koh, HRD detect</w:t>
      </w:r>
      <w:r w:rsidR="00C042B6">
        <w:rPr>
          <w:rFonts w:ascii="Times New Roman" w:hAnsi="Times New Roman" w:cs="Times New Roman"/>
          <w:sz w:val="24"/>
          <w:szCs w:val="24"/>
        </w:rPr>
        <w:t>&gt;</w:t>
      </w:r>
      <w:r w:rsidR="00E0667A">
        <w:rPr>
          <w:rFonts w:ascii="Times New Roman" w:hAnsi="Times New Roman" w:cs="Times New Roman"/>
          <w:sz w:val="24"/>
          <w:szCs w:val="24"/>
        </w:rPr>
        <w:t xml:space="preserve">. </w:t>
      </w:r>
      <w:r w:rsidR="00E0667A">
        <w:rPr>
          <w:rFonts w:ascii="Times New Roman" w:hAnsi="Times New Roman" w:cs="Times New Roman"/>
          <w:sz w:val="24"/>
          <w:szCs w:val="24"/>
          <w:highlight w:val="yellow"/>
        </w:rPr>
        <w:t>D</w:t>
      </w:r>
      <w:r w:rsidR="00E0667A" w:rsidRPr="00780061">
        <w:rPr>
          <w:rFonts w:ascii="Times New Roman" w:hAnsi="Times New Roman" w:cs="Times New Roman"/>
          <w:sz w:val="24"/>
          <w:szCs w:val="24"/>
          <w:highlight w:val="yellow"/>
        </w:rPr>
        <w:t>espite their mechanistic importance, indel signatures have received less attention</w:t>
      </w:r>
      <w:r w:rsidR="00E0667A">
        <w:rPr>
          <w:rFonts w:ascii="Times New Roman" w:hAnsi="Times New Roman" w:cs="Times New Roman"/>
          <w:sz w:val="24"/>
          <w:szCs w:val="24"/>
          <w:highlight w:val="yellow"/>
        </w:rPr>
        <w:t xml:space="preserve"> than SBS signature</w:t>
      </w:r>
      <w:r w:rsidR="00633C69">
        <w:rPr>
          <w:rFonts w:ascii="Times New Roman" w:hAnsi="Times New Roman" w:cs="Times New Roman"/>
          <w:sz w:val="24"/>
          <w:szCs w:val="24"/>
          <w:highlight w:val="yellow"/>
        </w:rPr>
        <w:t>s</w:t>
      </w:r>
      <w:r w:rsidR="00E0667A">
        <w:rPr>
          <w:rFonts w:ascii="Times New Roman" w:hAnsi="Times New Roman" w:cs="Times New Roman"/>
          <w:sz w:val="24"/>
          <w:szCs w:val="24"/>
          <w:highlight w:val="yellow"/>
        </w:rPr>
        <w:t>, and</w:t>
      </w:r>
      <w:r w:rsidR="00E0667A" w:rsidRPr="00780061">
        <w:rPr>
          <w:rFonts w:ascii="Times New Roman" w:hAnsi="Times New Roman" w:cs="Times New Roman"/>
          <w:sz w:val="24"/>
          <w:szCs w:val="24"/>
          <w:highlight w:val="yellow"/>
        </w:rPr>
        <w:t xml:space="preserve"> as of COSMIC v3.4, 99 SBS signatures are catalogued, compared to only 23 I</w:t>
      </w:r>
      <w:r w:rsidR="00E0667A">
        <w:rPr>
          <w:rFonts w:ascii="Times New Roman" w:hAnsi="Times New Roman" w:cs="Times New Roman" w:hint="eastAsia"/>
          <w:sz w:val="24"/>
          <w:szCs w:val="24"/>
          <w:highlight w:val="yellow"/>
        </w:rPr>
        <w:t>ndel</w:t>
      </w:r>
      <w:r w:rsidR="00E0667A" w:rsidRPr="00780061">
        <w:rPr>
          <w:rFonts w:ascii="Times New Roman" w:hAnsi="Times New Roman" w:cs="Times New Roman"/>
          <w:sz w:val="24"/>
          <w:szCs w:val="24"/>
          <w:highlight w:val="yellow"/>
        </w:rPr>
        <w:t>83 signatures.</w:t>
      </w:r>
    </w:p>
    <w:p w14:paraId="08334A32" w14:textId="4C024BE2" w:rsidR="00C9509A" w:rsidRDefault="00C042B6" w:rsidP="00C9509A">
      <w:pPr>
        <w:spacing w:line="480" w:lineRule="auto"/>
        <w:rPr>
          <w:rFonts w:ascii="Times New Roman" w:hAnsi="Times New Roman" w:cs="Times New Roman"/>
          <w:sz w:val="24"/>
          <w:szCs w:val="24"/>
        </w:rPr>
      </w:pPr>
      <w:r>
        <w:rPr>
          <w:rFonts w:ascii="Times New Roman" w:hAnsi="Times New Roman" w:cs="Times New Roman"/>
          <w:sz w:val="24"/>
          <w:szCs w:val="24"/>
        </w:rPr>
        <w:t>T</w:t>
      </w:r>
      <w:r w:rsidR="00C9509A">
        <w:rPr>
          <w:rFonts w:ascii="Times New Roman" w:hAnsi="Times New Roman" w:cs="Times New Roman"/>
          <w:sz w:val="24"/>
          <w:szCs w:val="24"/>
        </w:rPr>
        <w:t xml:space="preserve">here are two main systems for classifying indel mutations. </w:t>
      </w:r>
      <w:r w:rsidR="00606EF8">
        <w:rPr>
          <w:rFonts w:ascii="Times New Roman" w:hAnsi="Times New Roman" w:cs="Times New Roman"/>
          <w:sz w:val="24"/>
          <w:szCs w:val="24"/>
        </w:rPr>
        <w:t xml:space="preserve">The established </w:t>
      </w:r>
      <w:r>
        <w:rPr>
          <w:rFonts w:ascii="Times New Roman" w:hAnsi="Times New Roman" w:cs="Times New Roman"/>
          <w:sz w:val="24"/>
          <w:szCs w:val="24"/>
        </w:rPr>
        <w:t>system</w:t>
      </w:r>
      <w:r w:rsidR="00C9509A">
        <w:rPr>
          <w:rFonts w:ascii="Times New Roman" w:hAnsi="Times New Roman" w:cs="Times New Roman"/>
          <w:sz w:val="24"/>
          <w:szCs w:val="24"/>
        </w:rPr>
        <w:t xml:space="preserve">, termed “Indel83” here, classifies indels into 83 types and appears in </w:t>
      </w:r>
      <w:r w:rsidR="00C9509A">
        <w:fldChar w:fldCharType="begin"/>
      </w:r>
      <w:r w:rsidR="00A573AA">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2020)","dontUpdate":true,"noteIndex":0},"citationItems":[{"id":"zInjfKSC/aSiPyHq0","uris":["http://zotero.org/users/14858941/items/D4J6FKUG"],"itemData":{"id":659,"type":"article-journal","abstract":"Somatic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9509A">
        <w:rPr>
          <w:rFonts w:ascii="Times New Roman" w:hAnsi="Times New Roman" w:cs="Times New Roman"/>
          <w:sz w:val="24"/>
          <w:szCs w:val="24"/>
        </w:rPr>
        <w:fldChar w:fldCharType="separate"/>
      </w:r>
      <w:r w:rsidR="00C9509A">
        <w:rPr>
          <w:rFonts w:ascii="Times New Roman" w:hAnsi="Times New Roman" w:cs="Times New Roman"/>
          <w:sz w:val="24"/>
        </w:rPr>
        <w:t>Alexandrov et al. 2020</w:t>
      </w:r>
      <w:r w:rsidR="00C9509A">
        <w:rPr>
          <w:rFonts w:ascii="Times New Roman" w:hAnsi="Times New Roman" w:cs="Times New Roman"/>
          <w:sz w:val="24"/>
          <w:szCs w:val="24"/>
        </w:rPr>
        <w:fldChar w:fldCharType="end"/>
      </w:r>
      <w:r w:rsidR="00C9509A">
        <w:rPr>
          <w:rFonts w:ascii="Times New Roman" w:hAnsi="Times New Roman" w:cs="Times New Roman"/>
          <w:sz w:val="24"/>
          <w:szCs w:val="24"/>
        </w:rPr>
        <w:t xml:space="preserve"> and on the COSMIC web site (https://cancer.sanger.ac.uk/signatures/id/, </w:t>
      </w:r>
      <w:hyperlink r:id="rId16">
        <w:r w:rsidR="00C9509A">
          <w:rPr>
            <w:rStyle w:val="Hyperlink"/>
            <w:rFonts w:ascii="Times New Roman" w:hAnsi="Times New Roman" w:cs="Times New Roman"/>
            <w:sz w:val="24"/>
            <w:szCs w:val="24"/>
          </w:rPr>
          <w:t>https://cancer.sanger.ac.uk/signatures/documents/4/PCAWG7_indel_classification_2021_08_31.xlsx</w:t>
        </w:r>
      </w:hyperlink>
      <w:r w:rsidR="00C9509A">
        <w:rPr>
          <w:rFonts w:ascii="Times New Roman" w:hAnsi="Times New Roman" w:cs="Times New Roman"/>
          <w:sz w:val="24"/>
          <w:szCs w:val="24"/>
        </w:rPr>
        <w:t>, Figure 1A). The other</w:t>
      </w:r>
      <w:r>
        <w:rPr>
          <w:rFonts w:ascii="Times New Roman" w:hAnsi="Times New Roman" w:cs="Times New Roman"/>
          <w:sz w:val="24"/>
          <w:szCs w:val="24"/>
        </w:rPr>
        <w:t xml:space="preserve"> system</w:t>
      </w:r>
      <w:r w:rsidR="00C9509A">
        <w:rPr>
          <w:rFonts w:ascii="Times New Roman" w:hAnsi="Times New Roman" w:cs="Times New Roman"/>
          <w:sz w:val="24"/>
          <w:szCs w:val="24"/>
        </w:rPr>
        <w:t xml:space="preserve">, “Indel89”, classifies indels into 89 types </w:t>
      </w:r>
      <w:r w:rsidR="00C9509A">
        <w:fldChar w:fldCharType="begin"/>
      </w:r>
      <w:r w:rsidR="00A573AA">
        <w:rPr>
          <w:rFonts w:ascii="Times New Roman" w:hAnsi="Times New Roman" w:cs="Times New Roman"/>
          <w:sz w:val="24"/>
          <w:szCs w:val="24"/>
        </w:rPr>
        <w:instrText xml:space="preserve"> ADDIN ZOTERO_ITEM CSL_CITATION {"citationID":"kySsPJMK","properties":{"formattedCitation":"(Koh et al. 2025)","plainCitation":"(Koh et al. 2025)","noteIndex":0},"citationItems":[{"id":"zInjfKSC/QqIAd7M1","uris":["http://zotero.org/users/14858941/items/TMR7S8H6"],"itemData":{"id":899,"type":"article-journal","abstract":"Abstract\n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9509A">
        <w:rPr>
          <w:rFonts w:ascii="Times New Roman" w:hAnsi="Times New Roman" w:cs="Times New Roman"/>
          <w:sz w:val="24"/>
          <w:szCs w:val="24"/>
        </w:rPr>
        <w:fldChar w:fldCharType="separate"/>
      </w:r>
      <w:r w:rsidR="00C9509A">
        <w:rPr>
          <w:rFonts w:ascii="Times New Roman" w:hAnsi="Times New Roman" w:cs="Times New Roman"/>
          <w:sz w:val="24"/>
        </w:rPr>
        <w:t>(Koh et al. 2025)</w:t>
      </w:r>
      <w:r w:rsidR="00C9509A">
        <w:rPr>
          <w:rFonts w:ascii="Times New Roman" w:hAnsi="Times New Roman" w:cs="Times New Roman"/>
          <w:sz w:val="24"/>
          <w:szCs w:val="24"/>
        </w:rPr>
        <w:fldChar w:fldCharType="end"/>
      </w:r>
      <w:r w:rsidR="00C9509A">
        <w:rPr>
          <w:rFonts w:ascii="Times New Roman" w:hAnsi="Times New Roman" w:cs="Times New Roman"/>
          <w:sz w:val="24"/>
          <w:szCs w:val="24"/>
        </w:rPr>
        <w:t xml:space="preserve">(Figure 1B). </w:t>
      </w:r>
      <w:commentRangeStart w:id="2"/>
      <w:r w:rsidR="00C9509A">
        <w:rPr>
          <w:rFonts w:ascii="Times New Roman" w:hAnsi="Times New Roman" w:cs="Times New Roman"/>
          <w:sz w:val="24"/>
          <w:szCs w:val="24"/>
        </w:rPr>
        <w:t>In the current study</w:t>
      </w:r>
      <w:r w:rsidR="001B5EA9">
        <w:rPr>
          <w:rFonts w:ascii="Times New Roman" w:hAnsi="Times New Roman" w:cs="Times New Roman" w:hint="eastAsia"/>
          <w:sz w:val="24"/>
          <w:szCs w:val="24"/>
        </w:rPr>
        <w:t xml:space="preserve">, </w:t>
      </w:r>
      <w:r w:rsidR="00C9509A">
        <w:rPr>
          <w:rFonts w:ascii="Times New Roman" w:hAnsi="Times New Roman" w:cs="Times New Roman"/>
          <w:sz w:val="24"/>
          <w:szCs w:val="24"/>
        </w:rPr>
        <w:t xml:space="preserve">we follow </w:t>
      </w:r>
      <w:commentRangeEnd w:id="2"/>
      <w:r w:rsidR="00D92CB4">
        <w:rPr>
          <w:rStyle w:val="CommentReference"/>
        </w:rPr>
        <w:commentReference w:id="2"/>
      </w:r>
      <w:r w:rsidR="00C9509A">
        <w:rPr>
          <w:rFonts w:ascii="Times New Roman" w:hAnsi="Times New Roman" w:cs="Times New Roman"/>
          <w:sz w:val="24"/>
          <w:szCs w:val="24"/>
        </w:rPr>
        <w:t xml:space="preserve">the convention of designating Indel83 signatures with the prefix ID (e.g. ID23 in Figure 1A) and designating the Indel89 signatures that we extracted with the prefix </w:t>
      </w:r>
      <w:proofErr w:type="spellStart"/>
      <w:r w:rsidR="00C9509A">
        <w:rPr>
          <w:rFonts w:ascii="Times New Roman" w:hAnsi="Times New Roman" w:cs="Times New Roman"/>
          <w:sz w:val="24"/>
          <w:szCs w:val="24"/>
        </w:rPr>
        <w:t>InsDel</w:t>
      </w:r>
      <w:proofErr w:type="spellEnd"/>
      <w:r w:rsidR="00C9509A">
        <w:rPr>
          <w:rFonts w:ascii="Times New Roman" w:hAnsi="Times New Roman" w:cs="Times New Roman"/>
          <w:sz w:val="24"/>
          <w:szCs w:val="24"/>
        </w:rPr>
        <w:t xml:space="preserve"> (e.g. InsDel23 in Figure 1B). </w:t>
      </w:r>
      <w:commentRangeStart w:id="3"/>
      <w:r w:rsidR="00D103E1">
        <w:rPr>
          <w:rFonts w:ascii="Times New Roman" w:hAnsi="Times New Roman" w:cs="Times New Roman"/>
          <w:sz w:val="24"/>
          <w:szCs w:val="24"/>
        </w:rPr>
        <w:t xml:space="preserve">For </w:t>
      </w:r>
      <w:r w:rsidR="00C9509A">
        <w:rPr>
          <w:rFonts w:ascii="Times New Roman" w:hAnsi="Times New Roman" w:cs="Times New Roman"/>
          <w:sz w:val="24"/>
          <w:szCs w:val="24"/>
        </w:rPr>
        <w:t>signature</w:t>
      </w:r>
      <w:r w:rsidR="00D103E1">
        <w:rPr>
          <w:rFonts w:ascii="Times New Roman" w:hAnsi="Times New Roman" w:cs="Times New Roman"/>
          <w:sz w:val="24"/>
          <w:szCs w:val="24"/>
        </w:rPr>
        <w:t>s</w:t>
      </w:r>
      <w:r w:rsidR="00C9509A">
        <w:rPr>
          <w:rFonts w:ascii="Times New Roman" w:hAnsi="Times New Roman" w:cs="Times New Roman"/>
          <w:sz w:val="24"/>
          <w:szCs w:val="24"/>
        </w:rPr>
        <w:t xml:space="preserve"> extracted in </w:t>
      </w:r>
      <w:r>
        <w:rPr>
          <w:rFonts w:ascii="Times New Roman" w:hAnsi="Times New Roman" w:cs="Times New Roman"/>
          <w:sz w:val="24"/>
          <w:szCs w:val="24"/>
        </w:rPr>
        <w:t>Koh et al. 2025</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 xml:space="preserve">we use the identifiers beginning </w:t>
      </w:r>
      <w:proofErr w:type="spellStart"/>
      <w:r w:rsidR="00D103E1">
        <w:rPr>
          <w:rFonts w:ascii="Times New Roman" w:hAnsi="Times New Roman" w:cs="Times New Roman"/>
          <w:sz w:val="24"/>
          <w:szCs w:val="24"/>
        </w:rPr>
        <w:t>InD</w:t>
      </w:r>
      <w:proofErr w:type="spellEnd"/>
      <w:r w:rsidR="00D103E1">
        <w:rPr>
          <w:rFonts w:ascii="Times New Roman" w:hAnsi="Times New Roman" w:cs="Times New Roman"/>
          <w:sz w:val="24"/>
          <w:szCs w:val="24"/>
        </w:rPr>
        <w:t xml:space="preserve"> as presented in that paper</w:t>
      </w:r>
      <w:commentRangeEnd w:id="3"/>
      <w:r w:rsidR="00D103E1">
        <w:rPr>
          <w:rStyle w:val="CommentReference"/>
        </w:rPr>
        <w:commentReference w:id="3"/>
      </w:r>
      <w:r w:rsidR="00C9509A">
        <w:rPr>
          <w:rFonts w:ascii="Times New Roman" w:hAnsi="Times New Roman" w:cs="Times New Roman"/>
          <w:sz w:val="24"/>
          <w:szCs w:val="24"/>
        </w:rPr>
        <w:t>. We have based the numbering of signatures on the number</w:t>
      </w:r>
      <w:r w:rsidR="00D103E1">
        <w:rPr>
          <w:rFonts w:ascii="Times New Roman" w:hAnsi="Times New Roman" w:cs="Times New Roman"/>
          <w:sz w:val="24"/>
          <w:szCs w:val="24"/>
        </w:rPr>
        <w:t xml:space="preserve">ing </w:t>
      </w:r>
      <w:r w:rsidR="00C9509A">
        <w:rPr>
          <w:rFonts w:ascii="Times New Roman" w:hAnsi="Times New Roman" w:cs="Times New Roman"/>
          <w:sz w:val="24"/>
          <w:szCs w:val="24"/>
        </w:rPr>
        <w:t xml:space="preserve">in </w:t>
      </w:r>
      <w:r w:rsidR="00C9509A" w:rsidRPr="00D103E1">
        <w:rPr>
          <w:rFonts w:ascii="Times New Roman" w:hAnsi="Times New Roman" w:cs="Times New Roman"/>
          <w:sz w:val="24"/>
          <w:szCs w:val="24"/>
          <w:highlight w:val="yellow"/>
        </w:rPr>
        <w:t>&lt;ref cosmic&gt;</w:t>
      </w:r>
      <w:r w:rsidR="00D103E1">
        <w:rPr>
          <w:rFonts w:ascii="Times New Roman" w:hAnsi="Times New Roman" w:cs="Times New Roman"/>
          <w:sz w:val="24"/>
          <w:szCs w:val="24"/>
          <w:highlight w:val="yellow"/>
        </w:rPr>
        <w:t>.</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W</w:t>
      </w:r>
      <w:r w:rsidR="00C9509A">
        <w:rPr>
          <w:rFonts w:ascii="Times New Roman" w:hAnsi="Times New Roman" w:cs="Times New Roman"/>
          <w:sz w:val="24"/>
          <w:szCs w:val="24"/>
        </w:rPr>
        <w:t>hen a single Indel83 signature maps to several Indel89 signatures, we distinguish them by single-letter suffixes</w:t>
      </w:r>
      <w:r w:rsidR="00D103E1">
        <w:rPr>
          <w:rFonts w:ascii="Times New Roman" w:hAnsi="Times New Roman" w:cs="Times New Roman"/>
          <w:sz w:val="24"/>
          <w:szCs w:val="24"/>
        </w:rPr>
        <w:t>.</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F</w:t>
      </w:r>
      <w:r w:rsidR="00C9509A">
        <w:rPr>
          <w:rFonts w:ascii="Times New Roman" w:hAnsi="Times New Roman" w:cs="Times New Roman"/>
          <w:sz w:val="24"/>
          <w:szCs w:val="24"/>
        </w:rPr>
        <w:t xml:space="preserve">or example, ID1 </w:t>
      </w:r>
      <w:r w:rsidR="00D103E1">
        <w:rPr>
          <w:rFonts w:ascii="Times New Roman" w:hAnsi="Times New Roman" w:cs="Times New Roman"/>
          <w:sz w:val="24"/>
          <w:szCs w:val="24"/>
        </w:rPr>
        <w:t>maps to Indel89 signatures</w:t>
      </w:r>
      <w:r w:rsidR="00C9509A">
        <w:rPr>
          <w:rFonts w:ascii="Times New Roman" w:hAnsi="Times New Roman" w:cs="Times New Roman"/>
          <w:sz w:val="24"/>
          <w:szCs w:val="24"/>
        </w:rPr>
        <w:t xml:space="preserve"> InsDel1a, InsDel1b, InsDel1c, and InsDel1d. </w:t>
      </w:r>
      <w:r w:rsidR="00D103E1">
        <w:rPr>
          <w:rFonts w:ascii="Times New Roman" w:hAnsi="Times New Roman" w:cs="Times New Roman"/>
          <w:sz w:val="24"/>
          <w:szCs w:val="24"/>
        </w:rPr>
        <w:t>I</w:t>
      </w:r>
      <w:r w:rsidR="00C9509A">
        <w:rPr>
          <w:rFonts w:ascii="Times New Roman" w:hAnsi="Times New Roman" w:cs="Times New Roman"/>
          <w:sz w:val="24"/>
          <w:szCs w:val="24"/>
        </w:rPr>
        <w:t xml:space="preserve">n many cases Koh et al assigned </w:t>
      </w:r>
      <w:proofErr w:type="spellStart"/>
      <w:r w:rsidR="00C9509A">
        <w:rPr>
          <w:rFonts w:ascii="Times New Roman" w:hAnsi="Times New Roman" w:cs="Times New Roman"/>
          <w:sz w:val="24"/>
          <w:szCs w:val="24"/>
        </w:rPr>
        <w:t>InD</w:t>
      </w:r>
      <w:proofErr w:type="spellEnd"/>
      <w:r w:rsidR="00C9509A">
        <w:rPr>
          <w:rFonts w:ascii="Times New Roman" w:hAnsi="Times New Roman" w:cs="Times New Roman"/>
          <w:sz w:val="24"/>
          <w:szCs w:val="24"/>
        </w:rPr>
        <w:t xml:space="preserve"> numbers to signatures with the same number in &lt;cosmic reference&gt;</w:t>
      </w:r>
      <w:r w:rsidR="00D103E1">
        <w:rPr>
          <w:rFonts w:ascii="Times New Roman" w:hAnsi="Times New Roman" w:cs="Times New Roman"/>
          <w:sz w:val="24"/>
          <w:szCs w:val="24"/>
        </w:rPr>
        <w:t>.</w:t>
      </w:r>
      <w:r w:rsidR="00C9509A">
        <w:rPr>
          <w:rFonts w:ascii="Times New Roman" w:hAnsi="Times New Roman" w:cs="Times New Roman"/>
          <w:sz w:val="24"/>
          <w:szCs w:val="24"/>
        </w:rPr>
        <w:t xml:space="preserve"> </w:t>
      </w:r>
      <w:r w:rsidR="00D103E1">
        <w:rPr>
          <w:rFonts w:ascii="Times New Roman" w:hAnsi="Times New Roman" w:cs="Times New Roman"/>
          <w:sz w:val="24"/>
          <w:szCs w:val="24"/>
        </w:rPr>
        <w:t>However, some assignments appear to be discrepant based on analyses in the current study present below</w:t>
      </w:r>
      <w:r w:rsidR="00C9509A">
        <w:rPr>
          <w:rFonts w:ascii="Times New Roman" w:hAnsi="Times New Roman" w:cs="Times New Roman"/>
          <w:sz w:val="24"/>
          <w:szCs w:val="24"/>
        </w:rPr>
        <w:t xml:space="preserve">, and we believe the </w:t>
      </w:r>
      <w:proofErr w:type="spellStart"/>
      <w:r w:rsidR="00C9509A">
        <w:rPr>
          <w:rFonts w:ascii="Times New Roman" w:hAnsi="Times New Roman" w:cs="Times New Roman"/>
          <w:sz w:val="24"/>
          <w:szCs w:val="24"/>
        </w:rPr>
        <w:t>InsDel</w:t>
      </w:r>
      <w:proofErr w:type="spellEnd"/>
      <w:r w:rsidR="00C9509A">
        <w:rPr>
          <w:rFonts w:ascii="Times New Roman" w:hAnsi="Times New Roman" w:cs="Times New Roman"/>
          <w:sz w:val="24"/>
          <w:szCs w:val="24"/>
        </w:rPr>
        <w:t xml:space="preserve"> IDs provide better correspondence.</w:t>
      </w:r>
    </w:p>
    <w:p w14:paraId="32B20AA6" w14:textId="3616F827"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lastRenderedPageBreak/>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ystem primarily categorizes indels based on the number of base</w:t>
      </w:r>
      <w:r w:rsidR="00D103E1">
        <w:rPr>
          <w:rFonts w:ascii="Times New Roman" w:hAnsi="Times New Roman" w:cs="Times New Roman"/>
          <w:sz w:val="24"/>
          <w:szCs w:val="24"/>
        </w:rPr>
        <w:t>s</w:t>
      </w:r>
      <w:r>
        <w:rPr>
          <w:rFonts w:ascii="Times New Roman" w:hAnsi="Times New Roman" w:cs="Times New Roman"/>
          <w:sz w:val="24"/>
          <w:szCs w:val="24"/>
        </w:rPr>
        <w:t xml:space="preserve"> inserted or deleted, </w:t>
      </w:r>
      <w:r w:rsidR="00D103E1">
        <w:rPr>
          <w:rFonts w:ascii="Times New Roman" w:hAnsi="Times New Roman" w:cs="Times New Roman"/>
          <w:sz w:val="24"/>
          <w:szCs w:val="24"/>
        </w:rPr>
        <w:t xml:space="preserve">and for single-base insertions and deletions </w:t>
      </w:r>
      <w:r>
        <w:rPr>
          <w:rFonts w:ascii="Times New Roman" w:hAnsi="Times New Roman" w:cs="Times New Roman"/>
          <w:sz w:val="24"/>
          <w:szCs w:val="24"/>
        </w:rPr>
        <w:t>the identity of the deleted or inserted base (conventionally shown as pyrimidines, C or T)</w:t>
      </w:r>
      <w:r w:rsidR="00D103E1">
        <w:rPr>
          <w:rFonts w:ascii="Times New Roman" w:hAnsi="Times New Roman" w:cs="Times New Roman"/>
          <w:sz w:val="24"/>
          <w:szCs w:val="24"/>
        </w:rPr>
        <w:t xml:space="preserve">. </w:t>
      </w:r>
      <w:r w:rsidR="00580CD2">
        <w:rPr>
          <w:rFonts w:ascii="Times New Roman" w:hAnsi="Times New Roman" w:cs="Times New Roman"/>
          <w:sz w:val="24"/>
          <w:szCs w:val="24"/>
        </w:rPr>
        <w:t xml:space="preserve">For </w:t>
      </w:r>
      <w:r w:rsidR="003244C1">
        <w:rPr>
          <w:rFonts w:ascii="Times New Roman" w:hAnsi="Times New Roman" w:cs="Times New Roman"/>
          <w:sz w:val="24"/>
          <w:szCs w:val="24"/>
        </w:rPr>
        <w:t xml:space="preserve">these </w:t>
      </w:r>
      <w:r w:rsidR="00580CD2">
        <w:rPr>
          <w:rFonts w:ascii="Times New Roman" w:hAnsi="Times New Roman" w:cs="Times New Roman"/>
          <w:sz w:val="24"/>
          <w:szCs w:val="24"/>
        </w:rPr>
        <w:t>sing</w:t>
      </w:r>
      <w:r w:rsidR="00A573AA">
        <w:rPr>
          <w:rFonts w:ascii="Times New Roman" w:hAnsi="Times New Roman" w:cs="Times New Roman"/>
          <w:sz w:val="24"/>
          <w:szCs w:val="24"/>
        </w:rPr>
        <w:t>l</w:t>
      </w:r>
      <w:r w:rsidR="00580CD2">
        <w:rPr>
          <w:rFonts w:ascii="Times New Roman" w:hAnsi="Times New Roman" w:cs="Times New Roman"/>
          <w:sz w:val="24"/>
          <w:szCs w:val="24"/>
        </w:rPr>
        <w:t>e-base indels</w:t>
      </w:r>
      <w:r w:rsidR="00A573AA">
        <w:rPr>
          <w:rFonts w:ascii="Times New Roman" w:hAnsi="Times New Roman" w:cs="Times New Roman"/>
          <w:sz w:val="24"/>
          <w:szCs w:val="24"/>
        </w:rPr>
        <w:t>,</w:t>
      </w:r>
      <w:r w:rsidR="00580CD2">
        <w:rPr>
          <w:rFonts w:ascii="Times New Roman" w:hAnsi="Times New Roman" w:cs="Times New Roman"/>
          <w:sz w:val="24"/>
          <w:szCs w:val="24"/>
        </w:rPr>
        <w:t xml:space="preserve"> the Indel83 system also considers</w:t>
      </w:r>
      <w:r>
        <w:rPr>
          <w:rFonts w:ascii="Times New Roman" w:hAnsi="Times New Roman" w:cs="Times New Roman"/>
          <w:sz w:val="24"/>
          <w:szCs w:val="24"/>
        </w:rPr>
        <w:t xml:space="preserve"> the number of flanking C or T residues (Figure 1A). 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(i.e. microsatellite, simple tandem repeat)</w:t>
      </w:r>
      <w:r w:rsidR="00580CD2">
        <w:rPr>
          <w:rFonts w:ascii="Times New Roman" w:hAnsi="Times New Roman" w:cs="Times New Roman"/>
          <w:sz w:val="24"/>
          <w:szCs w:val="24"/>
        </w:rPr>
        <w:t>. For</w:t>
      </w:r>
      <w:r>
        <w:rPr>
          <w:rFonts w:ascii="Times New Roman" w:hAnsi="Times New Roman" w:cs="Times New Roman" w:hint="eastAsia"/>
          <w:sz w:val="24"/>
          <w:szCs w:val="24"/>
        </w:rPr>
        <w:t xml:space="preserve"> deletions</w:t>
      </w:r>
      <w:r w:rsidR="00580CD2">
        <w:rPr>
          <w:rFonts w:ascii="Times New Roman" w:hAnsi="Times New Roman" w:cs="Times New Roman"/>
          <w:sz w:val="24"/>
          <w:szCs w:val="24"/>
        </w:rPr>
        <w:t xml:space="preserve"> of</w:t>
      </w:r>
      <w:r>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hint="eastAsia"/>
          <w:sz w:val="24"/>
          <w:szCs w:val="24"/>
        </w:rPr>
        <w:t xml:space="preserve">2 </w:t>
      </w:r>
      <w:r w:rsidR="00580CD2">
        <w:rPr>
          <w:rFonts w:ascii="Times New Roman" w:hAnsi="Times New Roman" w:cs="Times New Roman"/>
          <w:sz w:val="24"/>
          <w:szCs w:val="24"/>
        </w:rPr>
        <w:t>bases</w:t>
      </w:r>
      <w:r>
        <w:rPr>
          <w:rFonts w:ascii="Times New Roman" w:hAnsi="Times New Roman" w:cs="Times New Roman" w:hint="eastAsia"/>
          <w:sz w:val="24"/>
          <w:szCs w:val="24"/>
        </w:rPr>
        <w:t xml:space="preserve"> </w:t>
      </w:r>
      <w:r w:rsidR="003244C1">
        <w:rPr>
          <w:rFonts w:ascii="Times New Roman" w:hAnsi="Times New Roman" w:cs="Times New Roman"/>
          <w:sz w:val="24"/>
          <w:szCs w:val="24"/>
        </w:rPr>
        <w:t xml:space="preserve">that are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r w:rsidR="00580CD2">
        <w:rPr>
          <w:rFonts w:ascii="Times New Roman" w:hAnsi="Times New Roman" w:cs="Times New Roman"/>
          <w:sz w:val="24"/>
          <w:szCs w:val="24"/>
        </w:rPr>
        <w:t>, the Indel83 system notes</w:t>
      </w:r>
      <w:r>
        <w:rPr>
          <w:rFonts w:ascii="Times New Roman" w:hAnsi="Times New Roman" w:cs="Times New Roman" w:hint="eastAsia"/>
          <w:sz w:val="24"/>
          <w:szCs w:val="24"/>
        </w:rPr>
        <w:t xml:space="preserve"> the presence of microhomology</w:t>
      </w:r>
      <w:r w:rsidR="00580CD2">
        <w:rPr>
          <w:rFonts w:ascii="Times New Roman" w:hAnsi="Times New Roman" w:cs="Times New Roman"/>
          <w:sz w:val="24"/>
          <w:szCs w:val="24"/>
        </w:rPr>
        <w:t>.</w:t>
      </w:r>
      <w:r>
        <w:rPr>
          <w:rFonts w:ascii="Times New Roman" w:hAnsi="Times New Roman" w:cs="Times New Roman"/>
          <w:sz w:val="24"/>
          <w:szCs w:val="24"/>
        </w:rPr>
        <w:t xml:space="preserve"> Microhomology is </w:t>
      </w:r>
      <w:r>
        <w:rPr>
          <w:rFonts w:ascii="Times New Roman" w:hAnsi="Times New Roman" w:cs="Times New Roman" w:hint="eastAsia"/>
          <w:sz w:val="24"/>
          <w:szCs w:val="24"/>
        </w:rPr>
        <w:t xml:space="preserve">a hallmark of non-homologous end-joining repair, </w:t>
      </w:r>
      <w:r w:rsidR="003244C1">
        <w:rPr>
          <w:rFonts w:ascii="Times New Roman" w:hAnsi="Times New Roman" w:cs="Times New Roman"/>
          <w:sz w:val="24"/>
          <w:szCs w:val="24"/>
        </w:rPr>
        <w:t>an error-prone repair mechanism that</w:t>
      </w:r>
      <w:r w:rsidR="00580CD2">
        <w:rPr>
          <w:rFonts w:ascii="Times New Roman" w:hAnsi="Times New Roman" w:cs="Times New Roman"/>
          <w:sz w:val="24"/>
          <w:szCs w:val="24"/>
        </w:rPr>
        <w:t xml:space="preserve"> operates when repair by homologous recombination is not available, notably</w:t>
      </w:r>
      <w:r w:rsidR="00580CD2">
        <w:rPr>
          <w:rFonts w:ascii="Times New Roman" w:hAnsi="Times New Roman" w:cs="Times New Roman" w:hint="eastAsia"/>
          <w:sz w:val="24"/>
          <w:szCs w:val="24"/>
        </w:rPr>
        <w:t xml:space="preserve"> </w:t>
      </w:r>
      <w:r>
        <w:rPr>
          <w:rFonts w:ascii="Times New Roman" w:hAnsi="Times New Roman" w:cs="Times New Roman" w:hint="eastAsia"/>
          <w:sz w:val="24"/>
          <w:szCs w:val="24"/>
        </w:rPr>
        <w:t>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w:t>
      </w:r>
      <w:r w:rsidR="00580CD2">
        <w:rPr>
          <w:rFonts w:ascii="Times New Roman" w:hAnsi="Times New Roman" w:cs="Times New Roman"/>
          <w:sz w:val="24"/>
          <w:szCs w:val="24"/>
        </w:rPr>
        <w:t>ase</w:t>
      </w:r>
      <w:r>
        <w:rPr>
          <w:rFonts w:ascii="Times New Roman" w:hAnsi="Times New Roman" w:cs="Times New Roman" w:hint="eastAsia"/>
          <w:sz w:val="24"/>
          <w:szCs w:val="24"/>
        </w:rPr>
        <w:t xml:space="preserve"> microhomology (CA)</w:t>
      </w:r>
      <w:r>
        <w:rPr>
          <w:rFonts w:ascii="Times New Roman" w:hAnsi="Times New Roman" w:cs="Times New Roman"/>
          <w:sz w:val="24"/>
          <w:szCs w:val="24"/>
        </w:rPr>
        <w:t xml:space="preserve">. </w:t>
      </w:r>
    </w:p>
    <w:p w14:paraId="05AD0B05" w14:textId="31A63498" w:rsidR="00E0667A" w:rsidRDefault="003244C1" w:rsidP="00C9509A">
      <w:pPr>
        <w:spacing w:line="480" w:lineRule="auto"/>
        <w:rPr>
          <w:rFonts w:ascii="Times New Roman" w:hAnsi="Times New Roman" w:cs="Times New Roman"/>
          <w:sz w:val="24"/>
          <w:szCs w:val="24"/>
        </w:rPr>
      </w:pPr>
      <w:r>
        <w:rPr>
          <w:rFonts w:ascii="Times New Roman" w:hAnsi="Times New Roman" w:cs="Times New Roman"/>
          <w:sz w:val="24"/>
          <w:szCs w:val="24"/>
        </w:rPr>
        <w:t>The Indel89 classification, u</w:t>
      </w:r>
      <w:r w:rsidR="00A573AA">
        <w:rPr>
          <w:rFonts w:ascii="Times New Roman" w:hAnsi="Times New Roman" w:cs="Times New Roman"/>
          <w:sz w:val="24"/>
          <w:szCs w:val="24"/>
        </w:rPr>
        <w:t>nlike</w:t>
      </w:r>
      <w:r w:rsidR="00C9509A">
        <w:rPr>
          <w:rFonts w:ascii="Times New Roman" w:hAnsi="Times New Roman" w:cs="Times New Roman"/>
          <w:sz w:val="24"/>
          <w:szCs w:val="24"/>
        </w:rPr>
        <w:t xml:space="preserve"> the Indel83 classification, for deletions or insertions of a single T or C incorporates distinctions based on the non-T (respectively, the non</w:t>
      </w:r>
      <w:r w:rsidR="00580CD2">
        <w:rPr>
          <w:rFonts w:ascii="Times New Roman" w:hAnsi="Times New Roman" w:cs="Times New Roman"/>
          <w:sz w:val="24"/>
          <w:szCs w:val="24"/>
        </w:rPr>
        <w:t>-</w:t>
      </w:r>
      <w:r w:rsidR="00C9509A">
        <w:rPr>
          <w:rFonts w:ascii="Times New Roman" w:hAnsi="Times New Roman" w:cs="Times New Roman"/>
          <w:sz w:val="24"/>
          <w:szCs w:val="24"/>
        </w:rPr>
        <w:t>C) flaking bases</w:t>
      </w:r>
      <w:r w:rsidR="00580CD2">
        <w:rPr>
          <w:rFonts w:ascii="Times New Roman" w:hAnsi="Times New Roman" w:cs="Times New Roman"/>
          <w:sz w:val="24"/>
          <w:szCs w:val="24"/>
        </w:rPr>
        <w:t>. However, the Indel89 classification</w:t>
      </w:r>
      <w:r w:rsidR="00627652">
        <w:rPr>
          <w:rFonts w:ascii="Times New Roman" w:hAnsi="Times New Roman" w:cs="Times New Roman"/>
          <w:sz w:val="24"/>
          <w:szCs w:val="24"/>
        </w:rPr>
        <w:t xml:space="preserve"> makes less granular distinctions </w:t>
      </w:r>
      <w:r w:rsidR="00C9509A">
        <w:rPr>
          <w:rFonts w:ascii="Times New Roman" w:hAnsi="Times New Roman" w:cs="Times New Roman"/>
          <w:sz w:val="24"/>
          <w:szCs w:val="24"/>
        </w:rPr>
        <w:t xml:space="preserve">based on the number of Ts </w:t>
      </w:r>
      <w:commentRangeStart w:id="4"/>
      <w:r w:rsidR="00C9509A">
        <w:rPr>
          <w:rFonts w:ascii="Times New Roman" w:hAnsi="Times New Roman" w:cs="Times New Roman"/>
          <w:sz w:val="24"/>
          <w:szCs w:val="24"/>
        </w:rPr>
        <w:t xml:space="preserve">or Cs in homopolymers at the sites </w:t>
      </w:r>
      <w:r w:rsidR="00627652">
        <w:rPr>
          <w:rFonts w:ascii="Times New Roman" w:hAnsi="Times New Roman" w:cs="Times New Roman"/>
          <w:sz w:val="24"/>
          <w:szCs w:val="24"/>
        </w:rPr>
        <w:t>of single-base</w:t>
      </w:r>
      <w:r w:rsidR="00C9509A">
        <w:rPr>
          <w:rFonts w:ascii="Times New Roman" w:hAnsi="Times New Roman" w:cs="Times New Roman"/>
          <w:sz w:val="24"/>
          <w:szCs w:val="24"/>
        </w:rPr>
        <w:t xml:space="preserve"> deletions (Figure 1B). For example, the Indel89 classification distinguishes between deletions of a T in which the preceding base is A, C, or G (in Figure 1B, signature InsDel23</w:t>
      </w:r>
      <w:r w:rsidR="00627652">
        <w:rPr>
          <w:rFonts w:ascii="Times New Roman" w:hAnsi="Times New Roman" w:cs="Times New Roman"/>
          <w:sz w:val="24"/>
          <w:szCs w:val="24"/>
        </w:rPr>
        <w:t>). Thus</w:t>
      </w:r>
      <w:r w:rsidR="00566A6F">
        <w:rPr>
          <w:rFonts w:ascii="Times New Roman" w:hAnsi="Times New Roman" w:cs="Times New Roman"/>
          <w:sz w:val="24"/>
          <w:szCs w:val="24"/>
        </w:rPr>
        <w:t>,</w:t>
      </w:r>
      <w:r w:rsidR="00C9509A">
        <w:rPr>
          <w:rFonts w:ascii="Times New Roman" w:hAnsi="Times New Roman" w:cs="Times New Roman"/>
          <w:sz w:val="24"/>
          <w:szCs w:val="24"/>
        </w:rPr>
        <w:t xml:space="preserve"> deletions of ATA&gt;AA or ATTA&gt;ATA are distinguished from deletions of CTA&gt;CA or CTTA</w:t>
      </w:r>
      <w:commentRangeEnd w:id="4"/>
      <w:r>
        <w:rPr>
          <w:rStyle w:val="CommentReference"/>
        </w:rPr>
        <w:commentReference w:id="4"/>
      </w:r>
      <w:r w:rsidR="00C9509A">
        <w:rPr>
          <w:rFonts w:ascii="Times New Roman" w:hAnsi="Times New Roman" w:cs="Times New Roman"/>
          <w:sz w:val="24"/>
          <w:szCs w:val="24"/>
        </w:rPr>
        <w:t>&gt;CT</w:t>
      </w:r>
      <w:r w:rsidR="00627652">
        <w:rPr>
          <w:rFonts w:ascii="Times New Roman" w:hAnsi="Times New Roman" w:cs="Times New Roman"/>
          <w:sz w:val="24"/>
          <w:szCs w:val="24"/>
        </w:rPr>
        <w:t>A</w:t>
      </w:r>
      <w:r w:rsidR="00C9509A">
        <w:rPr>
          <w:rFonts w:ascii="Times New Roman" w:hAnsi="Times New Roman" w:cs="Times New Roman"/>
          <w:sz w:val="24"/>
          <w:szCs w:val="24"/>
        </w:rPr>
        <w:t xml:space="preserve">, distinctions in the identity of the flanking base (in the example, A and C) that the Indel83 classification does not capture. At the same time, however, for deletions of a single T, the Indel89 classification groups together deletions of a single T in isolation along with deletions of a single T from repeats of 2 to 4 Ts, a distinction that Indel83 makes (Figure 1B </w:t>
      </w:r>
      <w:r w:rsidR="00627652">
        <w:rPr>
          <w:rFonts w:ascii="Times New Roman" w:hAnsi="Times New Roman" w:cs="Times New Roman"/>
          <w:sz w:val="24"/>
          <w:szCs w:val="24"/>
        </w:rPr>
        <w:t>versus</w:t>
      </w:r>
      <w:r w:rsidR="00C9509A">
        <w:rPr>
          <w:rFonts w:ascii="Times New Roman" w:hAnsi="Times New Roman" w:cs="Times New Roman"/>
          <w:sz w:val="24"/>
          <w:szCs w:val="24"/>
        </w:rPr>
        <w:t xml:space="preserve"> Figure 1C)</w:t>
      </w:r>
      <w:r w:rsidR="00627652">
        <w:rPr>
          <w:rFonts w:ascii="Times New Roman" w:hAnsi="Times New Roman" w:cs="Times New Roman"/>
          <w:sz w:val="24"/>
          <w:szCs w:val="24"/>
        </w:rPr>
        <w:t>.</w:t>
      </w:r>
      <w:r w:rsidR="00C9509A">
        <w:rPr>
          <w:rFonts w:ascii="Times New Roman" w:hAnsi="Times New Roman" w:cs="Times New Roman"/>
          <w:sz w:val="24"/>
          <w:szCs w:val="24"/>
        </w:rPr>
        <w:t xml:space="preserve"> </w:t>
      </w:r>
      <w:r w:rsidR="00C824A3">
        <w:rPr>
          <w:rFonts w:ascii="Times New Roman" w:hAnsi="Times New Roman" w:cs="Times New Roman"/>
          <w:sz w:val="24"/>
          <w:szCs w:val="24"/>
        </w:rPr>
        <w:t>Furthermore</w:t>
      </w:r>
      <w:r w:rsidR="00627652">
        <w:rPr>
          <w:rFonts w:ascii="Times New Roman" w:hAnsi="Times New Roman" w:cs="Times New Roman"/>
          <w:sz w:val="24"/>
          <w:szCs w:val="24"/>
        </w:rPr>
        <w:t>, t</w:t>
      </w:r>
      <w:r w:rsidR="00C9509A">
        <w:rPr>
          <w:rFonts w:ascii="Times New Roman" w:hAnsi="Times New Roman" w:cs="Times New Roman"/>
          <w:sz w:val="24"/>
          <w:szCs w:val="24"/>
        </w:rPr>
        <w:t xml:space="preserve">he Indel89 </w:t>
      </w:r>
      <w:r w:rsidR="004A66C6">
        <w:rPr>
          <w:rFonts w:ascii="Times New Roman" w:hAnsi="Times New Roman" w:cs="Times New Roman"/>
          <w:sz w:val="24"/>
          <w:szCs w:val="24"/>
        </w:rPr>
        <w:t xml:space="preserve">distinguishes </w:t>
      </w:r>
      <w:r w:rsidR="004A66C6" w:rsidRPr="009104E1">
        <w:rPr>
          <w:rFonts w:ascii="Times New Roman" w:hAnsi="Times New Roman" w:cs="Times New Roman"/>
          <w:sz w:val="24"/>
          <w:szCs w:val="24"/>
          <w:highlight w:val="yellow"/>
        </w:rPr>
        <w:t>19 &lt;correct?&gt; types</w:t>
      </w:r>
      <w:r w:rsidR="004A66C6">
        <w:rPr>
          <w:rFonts w:ascii="Times New Roman" w:hAnsi="Times New Roman" w:cs="Times New Roman"/>
          <w:sz w:val="24"/>
          <w:szCs w:val="24"/>
        </w:rPr>
        <w:t xml:space="preserve"> of indels </w:t>
      </w:r>
      <w:r w:rsidR="004A66C6" w:rsidRPr="009104E1">
        <w:rPr>
          <w:rFonts w:ascii="Times New Roman" w:hAnsi="Times New Roman" w:cs="Times New Roman"/>
          <w:sz w:val="24"/>
          <w:szCs w:val="24"/>
          <w:highlight w:val="yellow"/>
        </w:rPr>
        <w:t>of &gt;=</w:t>
      </w:r>
      <w:r w:rsidR="004A66C6">
        <w:rPr>
          <w:rFonts w:ascii="Times New Roman" w:hAnsi="Times New Roman" w:cs="Times New Roman"/>
          <w:sz w:val="24"/>
          <w:szCs w:val="24"/>
        </w:rPr>
        <w:t xml:space="preserve"> 2 bases, compared to the </w:t>
      </w:r>
      <w:r w:rsidR="004A66C6" w:rsidRPr="009104E1">
        <w:rPr>
          <w:rFonts w:ascii="Times New Roman" w:hAnsi="Times New Roman" w:cs="Times New Roman"/>
          <w:sz w:val="24"/>
          <w:szCs w:val="24"/>
          <w:highlight w:val="yellow"/>
        </w:rPr>
        <w:t>xx</w:t>
      </w:r>
      <w:r w:rsidR="004A66C6">
        <w:rPr>
          <w:rFonts w:ascii="Times New Roman" w:hAnsi="Times New Roman" w:cs="Times New Roman"/>
          <w:sz w:val="24"/>
          <w:szCs w:val="24"/>
        </w:rPr>
        <w:t xml:space="preserve"> types distinguished by the </w:t>
      </w:r>
      <w:r w:rsidR="00C9509A">
        <w:rPr>
          <w:rFonts w:ascii="Times New Roman" w:hAnsi="Times New Roman" w:cs="Times New Roman"/>
          <w:sz w:val="24"/>
          <w:szCs w:val="24"/>
        </w:rPr>
        <w:t xml:space="preserve">Indel83 classification </w:t>
      </w:r>
    </w:p>
    <w:p w14:paraId="734F5BC4" w14:textId="09929E9A" w:rsidR="00C9509A" w:rsidRDefault="00D52FD3" w:rsidP="00C9509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w:t>
      </w:r>
      <w:r w:rsidR="00C9509A">
        <w:rPr>
          <w:rFonts w:ascii="Times New Roman" w:hAnsi="Times New Roman" w:cs="Times New Roman"/>
          <w:sz w:val="24"/>
          <w:szCs w:val="24"/>
        </w:rPr>
        <w:t xml:space="preserve"> single base deletions associated with AA</w:t>
      </w:r>
      <w:r>
        <w:rPr>
          <w:rFonts w:ascii="Times New Roman" w:hAnsi="Times New Roman" w:cs="Times New Roman"/>
          <w:sz w:val="24"/>
          <w:szCs w:val="24"/>
        </w:rPr>
        <w:t xml:space="preserve"> provide an example of the advantages of each </w:t>
      </w:r>
      <w:r w:rsidR="003244C1">
        <w:rPr>
          <w:rFonts w:ascii="Times New Roman" w:hAnsi="Times New Roman" w:cs="Times New Roman"/>
          <w:sz w:val="24"/>
          <w:szCs w:val="24"/>
        </w:rPr>
        <w:t xml:space="preserve">of the two indel </w:t>
      </w:r>
      <w:r>
        <w:rPr>
          <w:rFonts w:ascii="Times New Roman" w:hAnsi="Times New Roman" w:cs="Times New Roman"/>
          <w:sz w:val="24"/>
          <w:szCs w:val="24"/>
        </w:rPr>
        <w:t>classification system</w:t>
      </w:r>
      <w:r w:rsidR="003244C1">
        <w:rPr>
          <w:rFonts w:ascii="Times New Roman" w:hAnsi="Times New Roman" w:cs="Times New Roman"/>
          <w:sz w:val="24"/>
          <w:szCs w:val="24"/>
        </w:rPr>
        <w:t>s</w:t>
      </w:r>
      <w:r>
        <w:rPr>
          <w:rFonts w:ascii="Times New Roman" w:hAnsi="Times New Roman" w:cs="Times New Roman"/>
          <w:sz w:val="24"/>
          <w:szCs w:val="24"/>
        </w:rPr>
        <w:t>. I</w:t>
      </w:r>
      <w:r w:rsidR="00C9509A">
        <w:rPr>
          <w:rFonts w:ascii="Times New Roman" w:hAnsi="Times New Roman" w:cs="Times New Roman"/>
          <w:sz w:val="24"/>
          <w:szCs w:val="24"/>
        </w:rPr>
        <w:t xml:space="preserve">n </w:t>
      </w:r>
      <w:r>
        <w:rPr>
          <w:rFonts w:ascii="Times New Roman" w:hAnsi="Times New Roman" w:cs="Times New Roman"/>
          <w:sz w:val="24"/>
          <w:szCs w:val="24"/>
        </w:rPr>
        <w:t xml:space="preserve">the </w:t>
      </w:r>
      <w:r w:rsidR="00C9509A">
        <w:rPr>
          <w:rFonts w:ascii="Times New Roman" w:hAnsi="Times New Roman" w:cs="Times New Roman"/>
          <w:sz w:val="24"/>
          <w:szCs w:val="24"/>
        </w:rPr>
        <w:t xml:space="preserve">Indel83 </w:t>
      </w:r>
      <w:r>
        <w:rPr>
          <w:rFonts w:ascii="Times New Roman" w:hAnsi="Times New Roman" w:cs="Times New Roman"/>
          <w:sz w:val="24"/>
          <w:szCs w:val="24"/>
        </w:rPr>
        <w:t xml:space="preserve">system, </w:t>
      </w:r>
      <w:r w:rsidR="00606EF8">
        <w:rPr>
          <w:rFonts w:ascii="Times New Roman" w:hAnsi="Times New Roman" w:cs="Times New Roman"/>
          <w:sz w:val="24"/>
          <w:szCs w:val="24"/>
        </w:rPr>
        <w:t xml:space="preserve">the AA </w:t>
      </w:r>
      <w:r w:rsidR="00C9509A">
        <w:rPr>
          <w:rFonts w:ascii="Times New Roman" w:hAnsi="Times New Roman" w:cs="Times New Roman"/>
          <w:sz w:val="24"/>
          <w:szCs w:val="24"/>
        </w:rPr>
        <w:t xml:space="preserve">signature shows that the most common deletion of a single T occurs as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1</w:t>
      </w:r>
      <w:r w:rsidR="00C9509A">
        <w:rPr>
          <w:rFonts w:ascii="Times New Roman" w:hAnsi="Times New Roman" w:cs="Times New Roman"/>
          <w:sz w:val="24"/>
          <w:szCs w:val="24"/>
        </w:rPr>
        <w:t>T</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2</w:t>
      </w:r>
      <w:r w:rsidR="00C9509A">
        <w:rPr>
          <w:rFonts w:ascii="Times New Roman" w:hAnsi="Times New Roman" w:cs="Times New Roman"/>
          <w:sz w:val="24"/>
          <w:szCs w:val="24"/>
        </w:rPr>
        <w:t xml:space="preserve"> &gt;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1</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2</w:t>
      </w:r>
      <w:r w:rsidR="009104E1">
        <w:rPr>
          <w:rFonts w:ascii="Times New Roman" w:hAnsi="Times New Roman" w:cs="Times New Roman"/>
          <w:sz w:val="24"/>
          <w:szCs w:val="24"/>
        </w:rPr>
        <w:t xml:space="preserve">, </w:t>
      </w:r>
      <w:r w:rsidR="00C9509A">
        <w:rPr>
          <w:rFonts w:ascii="Times New Roman" w:hAnsi="Times New Roman" w:cs="Times New Roman"/>
          <w:sz w:val="24"/>
          <w:szCs w:val="24"/>
        </w:rPr>
        <w:t xml:space="preserve">where </w:t>
      </w:r>
      <w:r w:rsidR="00C9509A" w:rsidRPr="00CA5C7B">
        <w:rPr>
          <w:rFonts w:ascii="Times New Roman" w:hAnsi="Times New Roman" w:cs="Times New Roman"/>
          <w:i/>
          <w:iCs/>
          <w:sz w:val="24"/>
          <w:szCs w:val="24"/>
        </w:rPr>
        <w:t>V</w:t>
      </w:r>
      <w:r w:rsidR="00C9509A">
        <w:rPr>
          <w:rFonts w:ascii="Times New Roman" w:hAnsi="Times New Roman" w:cs="Times New Roman"/>
          <w:sz w:val="24"/>
          <w:szCs w:val="24"/>
        </w:rPr>
        <w:t xml:space="preserve"> indicates any base other than T, and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1</w:t>
      </w:r>
      <w:r w:rsidR="00C9509A">
        <w:rPr>
          <w:rFonts w:ascii="Times New Roman" w:hAnsi="Times New Roman" w:cs="Times New Roman"/>
          <w:sz w:val="24"/>
          <w:szCs w:val="24"/>
        </w:rPr>
        <w:t xml:space="preserve"> need not be the same as </w:t>
      </w:r>
      <w:r w:rsidR="00C9509A" w:rsidRPr="00CA5C7B">
        <w:rPr>
          <w:rFonts w:ascii="Times New Roman" w:hAnsi="Times New Roman" w:cs="Times New Roman"/>
          <w:i/>
          <w:iCs/>
          <w:sz w:val="24"/>
          <w:szCs w:val="24"/>
        </w:rPr>
        <w:t>V</w:t>
      </w:r>
      <w:r w:rsidR="00C9509A" w:rsidRPr="00CA5C7B">
        <w:rPr>
          <w:rFonts w:ascii="Times New Roman" w:hAnsi="Times New Roman" w:cs="Times New Roman"/>
          <w:i/>
          <w:iCs/>
          <w:sz w:val="24"/>
          <w:szCs w:val="24"/>
          <w:vertAlign w:val="subscript"/>
        </w:rPr>
        <w:t>2</w:t>
      </w:r>
      <w:r w:rsidR="00C9509A">
        <w:rPr>
          <w:rFonts w:ascii="Times New Roman" w:hAnsi="Times New Roman" w:cs="Times New Roman"/>
          <w:sz w:val="24"/>
          <w:szCs w:val="24"/>
        </w:rPr>
        <w:t>. This is a distinction that Indel</w:t>
      </w:r>
      <w:r>
        <w:rPr>
          <w:rFonts w:ascii="Times New Roman" w:hAnsi="Times New Roman" w:cs="Times New Roman"/>
          <w:sz w:val="24"/>
          <w:szCs w:val="24"/>
        </w:rPr>
        <w:t>89</w:t>
      </w:r>
      <w:r w:rsidR="00C9509A">
        <w:rPr>
          <w:rFonts w:ascii="Times New Roman" w:hAnsi="Times New Roman" w:cs="Times New Roman"/>
          <w:sz w:val="24"/>
          <w:szCs w:val="24"/>
        </w:rPr>
        <w:t xml:space="preserve">’s </w:t>
      </w:r>
      <w:r w:rsidR="00606EF8">
        <w:rPr>
          <w:rFonts w:ascii="Times New Roman" w:hAnsi="Times New Roman" w:cs="Times New Roman"/>
          <w:sz w:val="24"/>
          <w:szCs w:val="24"/>
        </w:rPr>
        <w:t xml:space="preserve">AA </w:t>
      </w:r>
      <w:r w:rsidR="00C9509A">
        <w:rPr>
          <w:rFonts w:ascii="Times New Roman" w:hAnsi="Times New Roman" w:cs="Times New Roman"/>
          <w:sz w:val="24"/>
          <w:szCs w:val="24"/>
        </w:rPr>
        <w:t xml:space="preserve">signature does not capture. </w:t>
      </w:r>
      <w:r w:rsidR="009104E1">
        <w:rPr>
          <w:rFonts w:ascii="Times New Roman" w:hAnsi="Times New Roman" w:cs="Times New Roman"/>
          <w:sz w:val="24"/>
          <w:szCs w:val="24"/>
        </w:rPr>
        <w:t>However, the Indel89 AA signature</w:t>
      </w:r>
      <w:r w:rsidR="00C9509A">
        <w:rPr>
          <w:rFonts w:ascii="Times New Roman" w:hAnsi="Times New Roman" w:cs="Times New Roman"/>
          <w:sz w:val="24"/>
          <w:szCs w:val="24"/>
        </w:rPr>
        <w:t xml:space="preserve"> </w:t>
      </w:r>
      <w:r w:rsidR="009104E1">
        <w:rPr>
          <w:rFonts w:ascii="Times New Roman" w:hAnsi="Times New Roman" w:cs="Times New Roman"/>
          <w:sz w:val="24"/>
          <w:szCs w:val="24"/>
        </w:rPr>
        <w:t>shows</w:t>
      </w:r>
      <w:r w:rsidR="00C9509A">
        <w:rPr>
          <w:rFonts w:ascii="Times New Roman" w:hAnsi="Times New Roman" w:cs="Times New Roman"/>
          <w:sz w:val="24"/>
          <w:szCs w:val="24"/>
        </w:rPr>
        <w:t xml:space="preserve"> that deletions of T </w:t>
      </w:r>
      <w:r>
        <w:rPr>
          <w:rFonts w:ascii="Times New Roman" w:hAnsi="Times New Roman" w:cs="Times New Roman"/>
          <w:sz w:val="24"/>
          <w:szCs w:val="24"/>
        </w:rPr>
        <w:t xml:space="preserve">are </w:t>
      </w:r>
      <w:r w:rsidR="00C9509A">
        <w:rPr>
          <w:rFonts w:ascii="Times New Roman" w:hAnsi="Times New Roman" w:cs="Times New Roman"/>
          <w:sz w:val="24"/>
          <w:szCs w:val="24"/>
        </w:rPr>
        <w:t>usually associated with a flanking A, which one might hypothesize is related to the adenine adducts caused by AA</w:t>
      </w:r>
      <w:r>
        <w:rPr>
          <w:rFonts w:ascii="Times New Roman" w:hAnsi="Times New Roman" w:cs="Times New Roman"/>
          <w:sz w:val="24"/>
          <w:szCs w:val="24"/>
        </w:rPr>
        <w:t xml:space="preserve">. </w:t>
      </w:r>
      <w:proofErr w:type="gramStart"/>
      <w:r>
        <w:rPr>
          <w:rFonts w:ascii="Times New Roman" w:hAnsi="Times New Roman" w:cs="Times New Roman"/>
          <w:sz w:val="24"/>
          <w:szCs w:val="24"/>
        </w:rPr>
        <w:t>These adenine</w:t>
      </w:r>
      <w:proofErr w:type="gramEnd"/>
      <w:r>
        <w:rPr>
          <w:rFonts w:ascii="Times New Roman" w:hAnsi="Times New Roman" w:cs="Times New Roman"/>
          <w:sz w:val="24"/>
          <w:szCs w:val="24"/>
        </w:rPr>
        <w:t xml:space="preserve"> adducts </w:t>
      </w:r>
      <w:r w:rsidR="00C9509A">
        <w:rPr>
          <w:rFonts w:ascii="Times New Roman" w:hAnsi="Times New Roman" w:cs="Times New Roman"/>
          <w:sz w:val="24"/>
          <w:szCs w:val="24"/>
        </w:rPr>
        <w:t xml:space="preserve">are also thought to be responsible for the predominance of A&gt;T single base substitutions in </w:t>
      </w:r>
      <w:r>
        <w:rPr>
          <w:rFonts w:ascii="Times New Roman" w:hAnsi="Times New Roman" w:cs="Times New Roman"/>
          <w:sz w:val="24"/>
          <w:szCs w:val="24"/>
        </w:rPr>
        <w:t xml:space="preserve">the AA SBS </w:t>
      </w:r>
      <w:r w:rsidR="003244C1">
        <w:rPr>
          <w:rFonts w:ascii="Times New Roman" w:hAnsi="Times New Roman" w:cs="Times New Roman"/>
          <w:sz w:val="24"/>
          <w:szCs w:val="24"/>
        </w:rPr>
        <w:t xml:space="preserve">signature </w:t>
      </w:r>
      <w:r w:rsidR="00EF5477">
        <w:rPr>
          <w:rFonts w:ascii="Times New Roman" w:hAnsi="Times New Roman" w:cs="Times New Roman"/>
          <w:sz w:val="24"/>
          <w:szCs w:val="24"/>
        </w:rPr>
        <w:t>and</w:t>
      </w:r>
      <w:r>
        <w:rPr>
          <w:rFonts w:ascii="Times New Roman" w:hAnsi="Times New Roman" w:cs="Times New Roman"/>
          <w:sz w:val="24"/>
          <w:szCs w:val="24"/>
        </w:rPr>
        <w:t xml:space="preserve"> </w:t>
      </w:r>
      <w:r w:rsidR="003244C1">
        <w:rPr>
          <w:rFonts w:ascii="Times New Roman" w:hAnsi="Times New Roman" w:cs="Times New Roman"/>
          <w:sz w:val="24"/>
          <w:szCs w:val="24"/>
        </w:rPr>
        <w:t xml:space="preserve">of the frequent involvement of </w:t>
      </w:r>
      <w:proofErr w:type="gramStart"/>
      <w:r w:rsidR="003244C1">
        <w:rPr>
          <w:rFonts w:ascii="Times New Roman" w:hAnsi="Times New Roman" w:cs="Times New Roman"/>
          <w:sz w:val="24"/>
          <w:szCs w:val="24"/>
        </w:rPr>
        <w:t>adenines</w:t>
      </w:r>
      <w:proofErr w:type="gramEnd"/>
      <w:r w:rsidR="003244C1">
        <w:rPr>
          <w:rFonts w:ascii="Times New Roman" w:hAnsi="Times New Roman" w:cs="Times New Roman"/>
          <w:sz w:val="24"/>
          <w:szCs w:val="24"/>
        </w:rPr>
        <w:t xml:space="preserve"> in the AA </w:t>
      </w:r>
      <w:r>
        <w:rPr>
          <w:rFonts w:ascii="Times New Roman" w:hAnsi="Times New Roman" w:cs="Times New Roman"/>
          <w:sz w:val="24"/>
          <w:szCs w:val="24"/>
        </w:rPr>
        <w:t xml:space="preserve">DBS signatures </w:t>
      </w:r>
      <w:r w:rsidR="00C9509A">
        <w:rPr>
          <w:rFonts w:ascii="Times New Roman" w:hAnsi="Times New Roman" w:cs="Times New Roman"/>
          <w:sz w:val="24"/>
          <w:szCs w:val="24"/>
        </w:rPr>
        <w:t>(Figure 1</w:t>
      </w:r>
      <w:proofErr w:type="gramStart"/>
      <w:r w:rsidR="00C9509A">
        <w:rPr>
          <w:rFonts w:ascii="Times New Roman" w:hAnsi="Times New Roman" w:cs="Times New Roman"/>
          <w:sz w:val="24"/>
          <w:szCs w:val="24"/>
        </w:rPr>
        <w:t>C</w:t>
      </w:r>
      <w:r>
        <w:rPr>
          <w:rFonts w:ascii="Times New Roman" w:hAnsi="Times New Roman" w:cs="Times New Roman"/>
          <w:sz w:val="24"/>
          <w:szCs w:val="24"/>
        </w:rPr>
        <w:t>,D</w:t>
      </w:r>
      <w:proofErr w:type="gramEnd"/>
      <w:r w:rsidR="00C9509A">
        <w:rPr>
          <w:rFonts w:ascii="Times New Roman" w:hAnsi="Times New Roman" w:cs="Times New Roman"/>
          <w:sz w:val="24"/>
          <w:szCs w:val="24"/>
        </w:rPr>
        <w:t>).</w:t>
      </w:r>
    </w:p>
    <w:p w14:paraId="468069C3" w14:textId="468FE0DD"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r w:rsidR="00981C2D">
        <w:rPr>
          <w:rFonts w:ascii="Times New Roman" w:hAnsi="Times New Roman" w:cs="Times New Roman"/>
          <w:sz w:val="24"/>
          <w:szCs w:val="24"/>
        </w:rPr>
        <w:t xml:space="preserve">a </w:t>
      </w:r>
      <w:r>
        <w:rPr>
          <w:rFonts w:ascii="Times New Roman" w:hAnsi="Times New Roman" w:cs="Times New Roman"/>
          <w:sz w:val="24"/>
          <w:szCs w:val="24"/>
        </w:rPr>
        <w:t xml:space="preserve">non-negative matrix factorization </w:t>
      </w:r>
      <w:r w:rsidRPr="00CA5C7B">
        <w:rPr>
          <w:rFonts w:ascii="Times New Roman" w:hAnsi="Times New Roman" w:cs="Times New Roman"/>
          <w:sz w:val="24"/>
          <w:szCs w:val="24"/>
          <w:highlight w:val="magenta"/>
        </w:rPr>
        <w:t>approach</w:t>
      </w:r>
      <w:r w:rsidR="00981C2D">
        <w:rPr>
          <w:rFonts w:ascii="Times New Roman" w:hAnsi="Times New Roman" w:cs="Times New Roman"/>
          <w:sz w:val="24"/>
          <w:szCs w:val="24"/>
          <w:highlight w:val="magenta"/>
        </w:rPr>
        <w:t>,</w:t>
      </w:r>
      <w:r w:rsidR="00981C2D" w:rsidRPr="00981C2D" w:rsidDel="00981C2D">
        <w:rPr>
          <w:rFonts w:ascii="Times New Roman" w:hAnsi="Times New Roman" w:cs="Times New Roman"/>
          <w:sz w:val="24"/>
          <w:szCs w:val="24"/>
          <w:highlight w:val="magenta"/>
        </w:rPr>
        <w:t xml:space="preserve"> </w:t>
      </w:r>
      <w:proofErr w:type="gramStart"/>
      <w:r w:rsidRPr="00CA5C7B">
        <w:rPr>
          <w:rFonts w:ascii="Times New Roman" w:hAnsi="Times New Roman" w:cs="Times New Roman"/>
          <w:sz w:val="24"/>
          <w:szCs w:val="24"/>
          <w:highlight w:val="magenta"/>
        </w:rPr>
        <w:t>SigProfilerExtractor</w:t>
      </w:r>
      <w:r w:rsidR="00981C2D" w:rsidRPr="00981C2D" w:rsidDel="00981C2D">
        <w:rPr>
          <w:rFonts w:ascii="Times New Roman" w:hAnsi="Times New Roman" w:cs="Times New Roman"/>
          <w:sz w:val="24"/>
          <w:szCs w:val="24"/>
          <w:highlight w:val="magenta"/>
        </w:rPr>
        <w:t xml:space="preserve"> </w:t>
      </w:r>
      <w:r w:rsidRPr="00CA5C7B">
        <w:rPr>
          <w:rFonts w:ascii="Times New Roman" w:hAnsi="Times New Roman" w:cs="Times New Roman"/>
          <w:sz w:val="24"/>
          <w:szCs w:val="24"/>
          <w:highlight w:val="magenta"/>
        </w:rPr>
        <w:t>,</w:t>
      </w:r>
      <w:proofErr w:type="gramEnd"/>
      <w:r>
        <w:rPr>
          <w:rFonts w:ascii="Times New Roman" w:hAnsi="Times New Roman" w:cs="Times New Roman"/>
          <w:sz w:val="24"/>
          <w:szCs w:val="24"/>
        </w:rPr>
        <w:t xml:space="preserve">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 xml:space="preserve">replication strand of each signature, providing insights into their underlying mutational processes. Experimental validation in a cells with deficient  ribonucleotide excision repair showed that transcription-associated mutagenesis by topoisomerase 1 at sites of </w:t>
      </w:r>
      <w:r>
        <w:rPr>
          <w:rFonts w:ascii="Times New Roman" w:hAnsi="Times New Roman" w:cs="Times New Roman"/>
          <w:sz w:val="24"/>
          <w:szCs w:val="24"/>
        </w:rPr>
        <w:lastRenderedPageBreak/>
        <w:t>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fldChar w:fldCharType="begin"/>
      </w:r>
      <w:r w:rsidR="00A573AA">
        <w:rPr>
          <w:rFonts w:ascii="Times New Roman" w:hAnsi="Times New Roman" w:cs="Times New Roman"/>
          <w:sz w:val="24"/>
          <w:szCs w:val="24"/>
        </w:rPr>
        <w:instrText xml:space="preserve"> ADDIN ZOTERO_ITEM CSL_CITATION {"citationID":"MFFBVSS7","properties":{"formattedCitation":"(Cho et al. 2013; Takahashi et al. 2011; Lippert et al. 2011)","plainCitation":"(Cho et al. 2013; Takahashi et al. 2011; Lippert et al. 2011)","noteIndex":0},"citationItems":[{"id":"zInjfKSC/MQ6fmLFQ","uris":["http://zotero.org/users/14858941/items/KPLSC8FP"],"itemData":{"id":923,"type":"article-journal","abstract":"Topoisomerase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C."},{"family":"Jinks-Robertson","given":"Sue"}],"issued":{"date-parts":[["2013",3]]}}},{"id":"zInjfKSC/FCiT6oqk","uris":["http://zotero.org/users/14858941/items/GHSS5QE7"],"itemData":{"id":924,"type":"article-journal","abstract":"High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A573AA">
        <w:rPr>
          <w:rFonts w:ascii="Times New Roman" w:hAnsi="Times New Roman" w:cs="Times New Roman" w:hint="eastAsia"/>
          <w:sz w:val="24"/>
          <w:szCs w:val="24"/>
        </w:rPr>
        <w:instrText>ons, which depend only on the level of transcription. This mutation type, characteristic of TAM, is sequence dependent, occurring prefentially at di- and trinucleotides repeats, notably at two mutational hotspots encompassing the same 5</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-ACATAT-3</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 xml:space="preserve"> sequenc</w:instrText>
      </w:r>
      <w:r w:rsidR="00A573AA">
        <w:rPr>
          <w:rFonts w:ascii="Times New Roman" w:hAnsi="Times New Roman" w:cs="Times New Roman"/>
          <w:sz w:val="24"/>
          <w:szCs w:val="24"/>
        </w:rPr>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Auffret"},{"family":"Boiteux","given":"Serge"}],"issued":{"date-parts":[["2011",1,11]]}}},{"id":"zInjfKSC/n0o95R5W","uris":["http://zotero.org/users/14858941/items/LUMLXEKM"],"itemData":{"id":922,"type":"article-journal","abstract":"High levels of transcription in            Saccharomyces cerevisiae            are associated with increased genetic instability, which has been linked to DNA damage. Here, we de</w:instrText>
      </w:r>
      <w:r w:rsidR="00A573AA">
        <w:rPr>
          <w:rFonts w:ascii="Times New Roman" w:hAnsi="Times New Roman" w:cs="Times New Roman" w:hint="eastAsia"/>
          <w:sz w:val="24"/>
          <w:szCs w:val="24"/>
        </w:rPr>
        <w:instrText xml:space="preserve">scribe a            pGAL-CAN1            forward mutation assay for studying transcription-associated mutagenesis (TAM) in yeast. In a wild-type background with no alterations in DNA repair capacity, </w:instrText>
      </w:r>
      <w:r w:rsidR="00A573AA">
        <w:rPr>
          <w:rFonts w:ascii="Times New Roman" w:hAnsi="Times New Roman" w:cs="Times New Roman" w:hint="eastAsia"/>
          <w:sz w:val="24"/>
          <w:szCs w:val="24"/>
        </w:rPr>
        <w:instrText>≈</w:instrText>
      </w:r>
      <w:r w:rsidR="00A573AA">
        <w:rPr>
          <w:rFonts w:ascii="Times New Roman" w:hAnsi="Times New Roman" w:cs="Times New Roman" w:hint="eastAsia"/>
          <w:sz w:val="24"/>
          <w:szCs w:val="24"/>
        </w:rPr>
        <w:instrText xml:space="preserve">50% of forward mutations that arise in the            </w:instrText>
      </w:r>
      <w:r w:rsidR="00A573AA">
        <w:rPr>
          <w:rFonts w:ascii="Times New Roman" w:hAnsi="Times New Roman" w:cs="Times New Roman"/>
          <w:sz w:val="24"/>
          <w:szCs w:val="24"/>
        </w:rPr>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w:t>
      </w:r>
      <w:proofErr w:type="gramStart"/>
      <w:r>
        <w:rPr>
          <w:rFonts w:ascii="Times New Roman" w:hAnsi="Times New Roman" w:cs="Times New Roman"/>
          <w:sz w:val="24"/>
          <w:szCs w:val="24"/>
        </w:rPr>
        <w:t>comprehensively</w:t>
      </w:r>
      <w:proofErr w:type="gramEnd"/>
      <w:r>
        <w:rPr>
          <w:rFonts w:ascii="Times New Roman" w:hAnsi="Times New Roman" w:cs="Times New Roman"/>
          <w:sz w:val="24"/>
          <w:szCs w:val="24"/>
        </w:rPr>
        <w:t xml:space="preserve">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0566F18E" w:rsidR="00637985" w:rsidRDefault="00606EF8" w:rsidP="008A1C58">
      <w:pPr>
        <w:spacing w:line="480" w:lineRule="auto"/>
        <w:rPr>
          <w:rFonts w:ascii="Times New Roman" w:hAnsi="Times New Roman" w:cs="Times New Roman"/>
          <w:sz w:val="24"/>
          <w:szCs w:val="24"/>
        </w:rPr>
      </w:pPr>
      <w:r w:rsidRPr="00CA5C7B">
        <w:rPr>
          <w:rFonts w:ascii="Times New Roman" w:hAnsi="Times New Roman" w:cs="Times New Roman"/>
          <w:sz w:val="24"/>
          <w:szCs w:val="24"/>
          <w:highlight w:val="magenta"/>
        </w:rPr>
        <w:t xml:space="preserve">Where do we describe the </w:t>
      </w:r>
      <w:proofErr w:type="spellStart"/>
      <w:r w:rsidRPr="00CA5C7B">
        <w:rPr>
          <w:rFonts w:ascii="Times New Roman" w:hAnsi="Times New Roman" w:cs="Times New Roman"/>
          <w:sz w:val="24"/>
          <w:szCs w:val="24"/>
          <w:highlight w:val="magenta"/>
        </w:rPr>
        <w:t>Sigpro</w:t>
      </w:r>
      <w:proofErr w:type="spellEnd"/>
      <w:r w:rsidRPr="00CA5C7B">
        <w:rPr>
          <w:rFonts w:ascii="Times New Roman" w:hAnsi="Times New Roman" w:cs="Times New Roman"/>
          <w:sz w:val="24"/>
          <w:szCs w:val="24"/>
          <w:highlight w:val="magenta"/>
        </w:rPr>
        <w:t xml:space="preserve"> results?</w:t>
      </w:r>
      <w:r>
        <w:rPr>
          <w:rFonts w:ascii="Times New Roman" w:hAnsi="Times New Roman" w:cs="Times New Roman"/>
          <w:sz w:val="24"/>
          <w:szCs w:val="24"/>
        </w:rPr>
        <w:t xml:space="preserve"> </w:t>
      </w:r>
      <w:r w:rsidR="00523CE5" w:rsidRPr="008A1C58">
        <w:rPr>
          <w:rFonts w:ascii="Times New Roman" w:hAnsi="Times New Roman" w:cs="Times New Roman"/>
          <w:sz w:val="24"/>
          <w:szCs w:val="24"/>
        </w:rPr>
        <w:t>A</w:t>
      </w:r>
      <w:r w:rsidR="00637985">
        <w:rPr>
          <w:rFonts w:ascii="Times New Roman" w:hAnsi="Times New Roman" w:cs="Times New Roman"/>
          <w:sz w:val="24"/>
          <w:szCs w:val="24"/>
        </w:rPr>
        <w:t>lthough</w:t>
      </w:r>
      <w:r w:rsidR="00523CE5"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00523CE5"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{"citationID":"vCQqLp9S","properties":{"formattedCitation":"(Liu et al. 2023)","plainCitation":"(Liu et al. 2023)","noteIndex":0},"citationItems":[{"id":"zInjfKSC/nDmYHClj","uris":["http://zotero.org/users/14858941/items/UVNBSXR3"],"itemData":{"id":753,"type":"article-journal","abstract":"Mutational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3244C1">
      <w:pPr>
        <w:spacing w:line="480" w:lineRule="auto"/>
        <w:ind w:firstLine="720"/>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w:t>
      </w:r>
      <w:r w:rsidR="00FF03FC" w:rsidRPr="00FF03FC">
        <w:rPr>
          <w:rFonts w:ascii="Times New Roman" w:hAnsi="Times New Roman" w:cs="Times New Roman"/>
          <w:sz w:val="24"/>
          <w:szCs w:val="24"/>
        </w:rPr>
        <w:lastRenderedPageBreak/>
        <w:t xml:space="preserve">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5"/>
      <w:commentRangeStart w:id="6"/>
      <w:commentRangeStart w:id="7"/>
      <w:r w:rsidR="00FF03FC" w:rsidRPr="00FF03FC">
        <w:rPr>
          <w:rFonts w:ascii="Times New Roman" w:hAnsi="Times New Roman" w:cs="Times New Roman"/>
          <w:sz w:val="24"/>
          <w:szCs w:val="24"/>
        </w:rPr>
        <w:t xml:space="preserve">Notably, we modified one category from Koh et al.’s original classification, expanding the 1 bp C deletion 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xml:space="preserve">, as we observed 1 bp C deletions from </w:t>
      </w:r>
      <w:proofErr w:type="spellStart"/>
      <w:r w:rsidR="00FF03FC" w:rsidRPr="00FF03FC">
        <w:rPr>
          <w:rFonts w:ascii="Times New Roman" w:hAnsi="Times New Roman" w:cs="Times New Roman"/>
          <w:sz w:val="24"/>
          <w:szCs w:val="24"/>
        </w:rPr>
        <w:t>polyC</w:t>
      </w:r>
      <w:proofErr w:type="spellEnd"/>
      <w:r w:rsidR="00FF03FC" w:rsidRPr="00FF03FC">
        <w:rPr>
          <w:rFonts w:ascii="Times New Roman" w:hAnsi="Times New Roman" w:cs="Times New Roman"/>
          <w:sz w:val="24"/>
          <w:szCs w:val="24"/>
        </w:rPr>
        <w:t xml:space="preserve"> tracts as long as 10–15 bp in 853 samples within our dataset.</w:t>
      </w:r>
      <w:r w:rsidR="002D4A23">
        <w:rPr>
          <w:rFonts w:ascii="Times New Roman" w:hAnsi="Times New Roman" w:cs="Times New Roman" w:hint="eastAsia"/>
          <w:sz w:val="24"/>
          <w:szCs w:val="24"/>
        </w:rPr>
        <w:t xml:space="preserve"> </w:t>
      </w:r>
      <w:commentRangeEnd w:id="5"/>
      <w:r w:rsidR="00FC0DE7">
        <w:rPr>
          <w:rStyle w:val="CommentReference"/>
        </w:rPr>
        <w:commentReference w:id="5"/>
      </w:r>
      <w:commentRangeEnd w:id="6"/>
      <w:r w:rsidR="00F42D0F">
        <w:rPr>
          <w:rStyle w:val="CommentReference"/>
        </w:rPr>
        <w:commentReference w:id="6"/>
      </w:r>
      <w:commentRangeEnd w:id="7"/>
      <w:r w:rsidR="003E7B2D">
        <w:rPr>
          <w:rStyle w:val="CommentReference"/>
        </w:rPr>
        <w:commentReference w:id="7"/>
      </w:r>
      <w:r w:rsidRPr="00BF36B6">
        <w:rPr>
          <w:rFonts w:ascii="Times New Roman" w:hAnsi="Times New Roman" w:cs="Times New Roman"/>
          <w:sz w:val="24"/>
          <w:szCs w:val="24"/>
        </w:rPr>
        <w:t>Our de novo signature discovery followed a three-step approach:</w:t>
      </w:r>
    </w:p>
    <w:p w14:paraId="70AB7700" w14:textId="68A56DF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w:t>
      </w:r>
      <w:r w:rsidR="003244C1">
        <w:rPr>
          <w:rFonts w:ascii="Times New Roman" w:hAnsi="Times New Roman" w:cs="Times New Roman"/>
          <w:sz w:val="24"/>
          <w:szCs w:val="24"/>
        </w:rPr>
        <w:t xml:space="preserve"> for each of the classification systems</w:t>
      </w:r>
      <w:r w:rsidRPr="00BF36B6">
        <w:rPr>
          <w:rFonts w:ascii="Times New Roman" w:hAnsi="Times New Roman" w:cs="Times New Roman"/>
          <w:sz w:val="24"/>
          <w:szCs w:val="24"/>
        </w:rPr>
        <w:t>: (a) across all tumors combined, (b) across tumors with high tumor mutation burdens (TMB; see Methods for details), and (c) separately within each tumor type to detect tumor-specific rare signatures.</w:t>
      </w:r>
    </w:p>
    <w:p w14:paraId="7D012027" w14:textId="2B8EB44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Highly similar signatures from all extractions were consolidated, and those </w:t>
      </w:r>
      <w:r w:rsidR="003244C1">
        <w:rPr>
          <w:rFonts w:ascii="Times New Roman" w:hAnsi="Times New Roman" w:cs="Times New Roman"/>
          <w:sz w:val="24"/>
          <w:szCs w:val="24"/>
        </w:rPr>
        <w:t>re</w:t>
      </w:r>
      <w:r w:rsidRPr="00BF36B6">
        <w:rPr>
          <w:rFonts w:ascii="Times New Roman" w:hAnsi="Times New Roman" w:cs="Times New Roman"/>
          <w:sz w:val="24"/>
          <w:szCs w:val="24"/>
        </w:rPr>
        <w:t>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w:t>
      </w:r>
      <w:proofErr w:type="spellStart"/>
      <w:r w:rsidRPr="00BF36B6">
        <w:rPr>
          <w:rFonts w:ascii="Times New Roman" w:hAnsi="Times New Roman" w:cs="Times New Roman"/>
          <w:sz w:val="24"/>
          <w:szCs w:val="24"/>
        </w:rPr>
        <w:t>C_IDx</w:t>
      </w:r>
      <w:proofErr w:type="spellEnd"/>
      <w:r w:rsidRPr="00BF36B6">
        <w:rPr>
          <w:rFonts w:ascii="Times New Roman" w:hAnsi="Times New Roman" w:cs="Times New Roman"/>
          <w:sz w:val="24"/>
          <w:szCs w:val="24"/>
        </w:rPr>
        <w:t>,"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w:t>
      </w:r>
      <w:proofErr w:type="spellStart"/>
      <w:r w:rsidRPr="00BF36B6">
        <w:rPr>
          <w:rFonts w:ascii="Times New Roman" w:hAnsi="Times New Roman" w:cs="Times New Roman"/>
          <w:sz w:val="24"/>
          <w:szCs w:val="24"/>
        </w:rPr>
        <w:t>H_IDx</w:t>
      </w:r>
      <w:proofErr w:type="spellEnd"/>
      <w:r w:rsidRPr="00BF36B6">
        <w:rPr>
          <w:rFonts w:ascii="Times New Roman" w:hAnsi="Times New Roman" w:cs="Times New Roman"/>
          <w:sz w:val="24"/>
          <w:szCs w:val="24"/>
        </w:rPr>
        <w:t xml:space="preserve">"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signatures (designated as </w:t>
      </w:r>
      <w:proofErr w:type="spellStart"/>
      <w:r w:rsidR="007A4418" w:rsidRPr="007A4418">
        <w:rPr>
          <w:rFonts w:ascii="Times New Roman" w:hAnsi="Times New Roman" w:cs="Times New Roman"/>
          <w:sz w:val="24"/>
          <w:szCs w:val="24"/>
        </w:rPr>
        <w:t>InsDelx</w:t>
      </w:r>
      <w:proofErr w:type="spellEnd"/>
      <w:r w:rsidR="007A4418" w:rsidRPr="007A4418">
        <w:rPr>
          <w:rFonts w:ascii="Times New Roman" w:hAnsi="Times New Roman" w:cs="Times New Roman"/>
          <w:sz w:val="24"/>
          <w:szCs w:val="24"/>
        </w:rPr>
        <w:t xml:space="preserve"> for matches to </w:t>
      </w:r>
      <w:proofErr w:type="spellStart"/>
      <w:r w:rsidR="007A4418" w:rsidRPr="007A4418">
        <w:rPr>
          <w:rFonts w:ascii="Times New Roman" w:hAnsi="Times New Roman" w:cs="Times New Roman"/>
          <w:sz w:val="24"/>
          <w:szCs w:val="24"/>
        </w:rPr>
        <w:t>C_IDx</w:t>
      </w:r>
      <w:proofErr w:type="spellEnd"/>
      <w:r w:rsidR="007A4418" w:rsidRPr="007A4418">
        <w:rPr>
          <w:rFonts w:ascii="Times New Roman" w:hAnsi="Times New Roman" w:cs="Times New Roman"/>
          <w:sz w:val="24"/>
          <w:szCs w:val="24"/>
        </w:rPr>
        <w:t xml:space="preserve"> or </w:t>
      </w:r>
      <w:proofErr w:type="spellStart"/>
      <w:r w:rsidR="007A4418" w:rsidRPr="007A4418">
        <w:rPr>
          <w:rFonts w:ascii="Times New Roman" w:hAnsi="Times New Roman" w:cs="Times New Roman"/>
          <w:sz w:val="24"/>
          <w:szCs w:val="24"/>
        </w:rPr>
        <w:t>H_IDx</w:t>
      </w:r>
      <w:proofErr w:type="spellEnd"/>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t>
      </w:r>
      <w:proofErr w:type="gramStart"/>
      <w:r w:rsidR="007A4418" w:rsidRPr="007A4418">
        <w:rPr>
          <w:rFonts w:ascii="Times New Roman" w:hAnsi="Times New Roman" w:cs="Times New Roman"/>
          <w:sz w:val="24"/>
          <w:szCs w:val="24"/>
        </w:rPr>
        <w:t>mapped</w:t>
      </w:r>
      <w:proofErr w:type="gramEnd"/>
      <w:r w:rsidR="007A4418" w:rsidRPr="007A4418">
        <w:rPr>
          <w:rFonts w:ascii="Times New Roman" w:hAnsi="Times New Roman" w:cs="Times New Roman"/>
          <w:sz w:val="24"/>
          <w:szCs w:val="24"/>
        </w:rPr>
        <w:t xml:space="preserve">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3 signature, they were named </w:t>
      </w:r>
      <w:proofErr w:type="spellStart"/>
      <w:r w:rsidR="007A4418" w:rsidRPr="007A4418">
        <w:rPr>
          <w:rFonts w:ascii="Times New Roman" w:hAnsi="Times New Roman" w:cs="Times New Roman"/>
          <w:sz w:val="24"/>
          <w:szCs w:val="24"/>
        </w:rPr>
        <w:t>InsDelx_a</w:t>
      </w:r>
      <w:proofErr w:type="spellEnd"/>
      <w:r w:rsidR="007A4418" w:rsidRPr="007A4418">
        <w:rPr>
          <w:rFonts w:ascii="Times New Roman" w:hAnsi="Times New Roman" w:cs="Times New Roman"/>
          <w:sz w:val="24"/>
          <w:szCs w:val="24"/>
        </w:rPr>
        <w:t xml:space="preserve">, </w:t>
      </w:r>
      <w:proofErr w:type="spellStart"/>
      <w:r w:rsidR="007A4418" w:rsidRPr="007A4418">
        <w:rPr>
          <w:rFonts w:ascii="Times New Roman" w:hAnsi="Times New Roman" w:cs="Times New Roman"/>
          <w:sz w:val="24"/>
          <w:szCs w:val="24"/>
        </w:rPr>
        <w:t>InsDelx_b</w:t>
      </w:r>
      <w:proofErr w:type="spellEnd"/>
      <w:r w:rsidR="007A4418" w:rsidRPr="007A4418">
        <w:rPr>
          <w:rFonts w:ascii="Times New Roman" w:hAnsi="Times New Roman" w:cs="Times New Roman"/>
          <w:sz w:val="24"/>
          <w:szCs w:val="24"/>
        </w:rPr>
        <w:t>, and so forth.</w:t>
      </w:r>
      <w:r w:rsidR="0010100B">
        <w:rPr>
          <w:rFonts w:ascii="Times New Roman" w:hAnsi="Times New Roman" w:cs="Times New Roman" w:hint="eastAsia"/>
          <w:sz w:val="24"/>
          <w:szCs w:val="24"/>
        </w:rPr>
        <w:t xml:space="preserve"> </w:t>
      </w:r>
    </w:p>
    <w:p w14:paraId="2AD21783" w14:textId="09916770"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lastRenderedPageBreak/>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Figure</w:t>
      </w:r>
      <w:r w:rsidR="00633C69">
        <w:rPr>
          <w:rFonts w:ascii="Times New Roman" w:hAnsi="Times New Roman" w:cs="Times New Roman"/>
          <w:sz w:val="24"/>
          <w:szCs w:val="24"/>
        </w:rPr>
        <w:t>s</w:t>
      </w:r>
      <w:r w:rsidR="00741663">
        <w:rPr>
          <w:rFonts w:ascii="Times New Roman" w:hAnsi="Times New Roman" w:cs="Times New Roman" w:hint="eastAsia"/>
          <w:sz w:val="24"/>
          <w:szCs w:val="24"/>
        </w:rPr>
        <w:t xml:space="preserve"> 2</w:t>
      </w:r>
      <w:r w:rsidR="00633C69">
        <w:rPr>
          <w:rFonts w:ascii="Times New Roman" w:hAnsi="Times New Roman" w:cs="Times New Roman"/>
          <w:sz w:val="24"/>
          <w:szCs w:val="24"/>
        </w:rPr>
        <w:t xml:space="preserve">, </w:t>
      </w:r>
      <w:r w:rsidR="00741663">
        <w:rPr>
          <w:rFonts w:ascii="Times New Roman" w:hAnsi="Times New Roman" w:cs="Times New Roman" w:hint="eastAsia"/>
          <w:sz w:val="24"/>
          <w:szCs w:val="24"/>
        </w:rPr>
        <w:t>3</w:t>
      </w:r>
      <w:r w:rsidRPr="00763AFA">
        <w:rPr>
          <w:rFonts w:ascii="Times New Roman" w:hAnsi="Times New Roman" w:cs="Times New Roman"/>
          <w:sz w:val="24"/>
          <w:szCs w:val="24"/>
        </w:rPr>
        <w:t>).</w:t>
      </w:r>
    </w:p>
    <w:p w14:paraId="5AF43DE1" w14:textId="53F961E2"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w:t>
      </w:r>
      <w:r w:rsidR="00633C69">
        <w:rPr>
          <w:rFonts w:ascii="Times New Roman" w:hAnsi="Times New Roman" w:cs="Times New Roman"/>
          <w:b/>
          <w:bCs/>
          <w:sz w:val="24"/>
          <w:szCs w:val="24"/>
        </w:rPr>
        <w:t xml:space="preserve">COSMIC Indel83 </w:t>
      </w:r>
      <w:r w:rsidRPr="008A1C58">
        <w:rPr>
          <w:rFonts w:ascii="Times New Roman" w:hAnsi="Times New Roman" w:cs="Times New Roman"/>
          <w:b/>
          <w:bCs/>
          <w:sz w:val="24"/>
          <w:szCs w:val="24"/>
        </w:rPr>
        <w:t>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w:t>
      </w:r>
      <w:proofErr w:type="gramStart"/>
      <w:r w:rsidRPr="00FD1165">
        <w:rPr>
          <w:rFonts w:ascii="Times New Roman" w:hAnsi="Times New Roman" w:cs="Times New Roman"/>
          <w:sz w:val="24"/>
          <w:szCs w:val="24"/>
        </w:rPr>
        <w:t>similar to</w:t>
      </w:r>
      <w:proofErr w:type="gramEnd"/>
      <w:r w:rsidRPr="00FD1165">
        <w:rPr>
          <w:rFonts w:ascii="Times New Roman" w:hAnsi="Times New Roman" w:cs="Times New Roman"/>
          <w:sz w:val="24"/>
          <w:szCs w:val="24"/>
        </w:rPr>
        <w:t xml:space="preserve">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w:t>
      </w:r>
      <w:proofErr w:type="spellStart"/>
      <w:r w:rsidRPr="00FD1165">
        <w:rPr>
          <w:rFonts w:ascii="Times New Roman" w:hAnsi="Times New Roman" w:cs="Times New Roman"/>
          <w:sz w:val="24"/>
          <w:szCs w:val="24"/>
        </w:rPr>
        <w:t>InD</w:t>
      </w:r>
      <w:proofErr w:type="spellEnd"/>
      <w:r w:rsidRPr="00FD1165">
        <w:rPr>
          <w:rFonts w:ascii="Times New Roman" w:hAnsi="Times New Roman" w:cs="Times New Roman"/>
          <w:sz w:val="24"/>
          <w:szCs w:val="24"/>
        </w:rPr>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r w:rsidR="00EA0FFF">
        <w:rPr>
          <w:rFonts w:ascii="Times New Roman" w:hAnsi="Times New Roman" w:cs="Times New Roman" w:hint="eastAsia"/>
          <w:sz w:val="24"/>
          <w:szCs w:val="24"/>
        </w:rPr>
        <w:t>Table 1</w:t>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1–4 </w:t>
      </w:r>
      <w:r w:rsidR="00C65A87" w:rsidRPr="00C65A87">
        <w:rPr>
          <w:rFonts w:ascii="Times New Roman" w:hAnsi="Times New Roman" w:cs="Times New Roman"/>
          <w:sz w:val="24"/>
          <w:szCs w:val="24"/>
        </w:rPr>
        <w:lastRenderedPageBreak/>
        <w:t xml:space="preserve">bp would likely also operate on longer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 xml:space="preserve">Koh et </w:t>
      </w:r>
      <w:proofErr w:type="spellStart"/>
      <w:r w:rsidR="00BA2FB9">
        <w:rPr>
          <w:rFonts w:ascii="Times New Roman" w:hAnsi="Times New Roman" w:cs="Times New Roman" w:hint="eastAsia"/>
          <w:sz w:val="24"/>
          <w:szCs w:val="24"/>
        </w:rPr>
        <w:t>al</w:t>
      </w:r>
      <w:r w:rsidR="00BA2FB9">
        <w:rPr>
          <w:rFonts w:ascii="Times New Roman" w:hAnsi="Times New Roman" w:cs="Times New Roman"/>
          <w:sz w:val="24"/>
          <w:szCs w:val="24"/>
        </w:rPr>
        <w:t>’</w:t>
      </w:r>
      <w:r w:rsidR="00BA2FB9">
        <w:rPr>
          <w:rFonts w:ascii="Times New Roman" w:hAnsi="Times New Roman" w:cs="Times New Roman" w:hint="eastAsia"/>
          <w:sz w:val="24"/>
          <w:szCs w:val="24"/>
        </w:rPr>
        <w:t>s</w:t>
      </w:r>
      <w:proofErr w:type="spellEnd"/>
      <w:r w:rsidR="00BA2FB9">
        <w:rPr>
          <w:rFonts w:ascii="Times New Roman" w:hAnsi="Times New Roman" w:cs="Times New Roman" w:hint="eastAsia"/>
          <w:sz w:val="24"/>
          <w:szCs w:val="24"/>
        </w:rPr>
        <w:t xml:space="preserve">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w:t>
      </w:r>
      <w:proofErr w:type="gramStart"/>
      <w:r w:rsidR="00C65A87" w:rsidRPr="00C65A87">
        <w:rPr>
          <w:rFonts w:ascii="Times New Roman" w:hAnsi="Times New Roman" w:cs="Times New Roman"/>
          <w:sz w:val="24"/>
          <w:szCs w:val="24"/>
        </w:rPr>
        <w:t>depletion</w:t>
      </w:r>
      <w:proofErr w:type="gramEnd"/>
      <w:r w:rsidR="00C65A87" w:rsidRPr="00C65A87">
        <w:rPr>
          <w:rFonts w:ascii="Times New Roman" w:hAnsi="Times New Roman" w:cs="Times New Roman"/>
          <w:sz w:val="24"/>
          <w:szCs w:val="24"/>
        </w:rPr>
        <w:t xml:space="preserve"> 1 bp T across </w:t>
      </w:r>
      <w:proofErr w:type="spellStart"/>
      <w:r w:rsidR="00C65A87" w:rsidRPr="00C65A87">
        <w:rPr>
          <w:rFonts w:ascii="Times New Roman" w:hAnsi="Times New Roman" w:cs="Times New Roman"/>
          <w:sz w:val="24"/>
          <w:szCs w:val="24"/>
        </w:rPr>
        <w:t>polyT</w:t>
      </w:r>
      <w:proofErr w:type="spellEnd"/>
      <w:r w:rsidR="00C65A87" w:rsidRPr="00C65A87">
        <w:rPr>
          <w:rFonts w:ascii="Times New Roman" w:hAnsi="Times New Roman" w:cs="Times New Roman"/>
          <w:sz w:val="24"/>
          <w:szCs w:val="24"/>
        </w:rPr>
        <w:t xml:space="preserve">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with almost no deletions longer than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while ID8 displays a more even distribution of deletions ranging from 5 to over 30 </w:t>
      </w:r>
      <w:proofErr w:type="spellStart"/>
      <w:r w:rsidR="00414F16" w:rsidRPr="00A70D28">
        <w:rPr>
          <w:rFonts w:ascii="Times New Roman" w:hAnsi="Times New Roman" w:cs="Times New Roman"/>
          <w:sz w:val="24"/>
          <w:szCs w:val="24"/>
        </w:rPr>
        <w:t>nt</w:t>
      </w:r>
      <w:proofErr w:type="spellEnd"/>
      <w:r w:rsidR="00414F16" w:rsidRPr="00A70D28">
        <w:rPr>
          <w:rFonts w:ascii="Times New Roman" w:hAnsi="Times New Roman" w:cs="Times New Roman"/>
          <w:sz w:val="24"/>
          <w:szCs w:val="24"/>
        </w:rPr>
        <w:t xml:space="preserve">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w:t>
      </w:r>
      <w:r w:rsidR="00B75BBF" w:rsidRPr="008A1C58">
        <w:rPr>
          <w:rFonts w:ascii="Times New Roman" w:hAnsi="Times New Roman" w:cs="Times New Roman"/>
          <w:sz w:val="24"/>
          <w:szCs w:val="24"/>
        </w:rPr>
        <w:lastRenderedPageBreak/>
        <w:t>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14C43D6F"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2024)","noteIndex":0},"citationItems":[{"id":"zInjfKSC/qDBvIzzy","uris":["http://zotero.org/users/14858941/items/TNZKE37K"],"itemData":{"id":687,"type":"article-journal","abstract":"Mutational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8"/>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8"/>
      <w:r w:rsidR="00DC0BC9">
        <w:rPr>
          <w:rStyle w:val="CommentReference"/>
        </w:rPr>
        <w:commentReference w:id="8"/>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Consistent with previous reports, C_ID1, C_ID2, C_ID5, and C_ID8 were detected in </w:t>
      </w:r>
      <w:proofErr w:type="gramStart"/>
      <w:r w:rsidRPr="0096596C">
        <w:rPr>
          <w:rFonts w:ascii="Times New Roman" w:hAnsi="Times New Roman" w:cs="Times New Roman"/>
          <w:sz w:val="24"/>
          <w:szCs w:val="24"/>
        </w:rPr>
        <w:t>the majority of</w:t>
      </w:r>
      <w:proofErr w:type="gramEnd"/>
      <w:r w:rsidRPr="0096596C">
        <w:rPr>
          <w:rFonts w:ascii="Times New Roman" w:hAnsi="Times New Roman" w:cs="Times New Roman"/>
          <w:sz w:val="24"/>
          <w:szCs w:val="24"/>
        </w:rPr>
        <w:t xml:space="preserve">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t>
      </w:r>
      <w:proofErr w:type="gramStart"/>
      <w:r w:rsidRPr="0096596C">
        <w:rPr>
          <w:rFonts w:ascii="Times New Roman" w:hAnsi="Times New Roman" w:cs="Times New Roman"/>
          <w:sz w:val="24"/>
          <w:szCs w:val="24"/>
        </w:rPr>
        <w:t>with the exception of</w:t>
      </w:r>
      <w:proofErr w:type="gramEnd"/>
      <w:r w:rsidRPr="0096596C">
        <w:rPr>
          <w:rFonts w:ascii="Times New Roman" w:hAnsi="Times New Roman" w:cs="Times New Roman"/>
          <w:sz w:val="24"/>
          <w:szCs w:val="24"/>
        </w:rPr>
        <w:t xml:space="preserve">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w:t>
      </w:r>
      <w:r w:rsidRPr="0096596C">
        <w:rPr>
          <w:rFonts w:ascii="Times New Roman" w:hAnsi="Times New Roman" w:cs="Times New Roman"/>
          <w:sz w:val="24"/>
          <w:szCs w:val="24"/>
        </w:rPr>
        <w:lastRenderedPageBreak/>
        <w:t>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rPr>
          <w:rFonts w:ascii="Times New Roman" w:hAnsi="Times New Roman" w:cs="Times New Roman"/>
          <w:sz w:val="24"/>
          <w:szCs w:val="24"/>
        </w:rPr>
        <w:t>dHR</w:t>
      </w:r>
      <w:proofErr w:type="spellEnd"/>
      <w:r w:rsidR="00B90109" w:rsidRPr="00B90109">
        <w:rPr>
          <w:rFonts w:ascii="Times New Roman" w:hAnsi="Times New Roman" w:cs="Times New Roman"/>
          <w:sz w:val="24"/>
          <w:szCs w:val="24"/>
        </w:rPr>
        <w:t>)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w:t>
      </w:r>
      <w:r w:rsidR="00D6380C" w:rsidRPr="00D6380C">
        <w:rPr>
          <w:rFonts w:ascii="Times New Roman" w:hAnsi="Times New Roman" w:cs="Times New Roman"/>
          <w:sz w:val="24"/>
          <w:szCs w:val="24"/>
        </w:rPr>
        <w:lastRenderedPageBreak/>
        <w:t xml:space="preserve">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 xml:space="preserve">These correlation profiles also offer insights into the potential etiologies of previously uncharacterized SBS signatures. For example, SBS92 demonstrated a correlation profile highly </w:t>
      </w:r>
      <w:proofErr w:type="gramStart"/>
      <w:r w:rsidRPr="00D6380C">
        <w:rPr>
          <w:rFonts w:ascii="Times New Roman" w:hAnsi="Times New Roman" w:cs="Times New Roman"/>
          <w:sz w:val="24"/>
          <w:szCs w:val="24"/>
        </w:rPr>
        <w:t>similar to</w:t>
      </w:r>
      <w:proofErr w:type="gramEnd"/>
      <w:r w:rsidRPr="00D6380C">
        <w:rPr>
          <w:rFonts w:ascii="Times New Roman" w:hAnsi="Times New Roman" w:cs="Times New Roman"/>
          <w:sz w:val="24"/>
          <w:szCs w:val="24"/>
        </w:rPr>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0895E3D9"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w:t>
      </w:r>
      <w:r w:rsidR="00B22EAC">
        <w:rPr>
          <w:rFonts w:ascii="Times New Roman" w:hAnsi="Times New Roman" w:cs="Times New Roman" w:hint="eastAsia"/>
          <w:sz w:val="24"/>
          <w:szCs w:val="24"/>
        </w:rPr>
        <w:t xml:space="preserve"> (add cite)</w:t>
      </w:r>
      <w:r>
        <w:rPr>
          <w:rFonts w:ascii="Times New Roman" w:hAnsi="Times New Roman" w:cs="Times New Roman"/>
          <w:sz w:val="24"/>
          <w:szCs w:val="24"/>
        </w:rPr>
        <w:t xml:space="preserv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sidR="00B22EAC">
        <w:rPr>
          <w:rFonts w:ascii="Times New Roman" w:hAnsi="Times New Roman" w:cs="Times New Roman" w:hint="eastAsia"/>
          <w:sz w:val="24"/>
          <w:szCs w:val="24"/>
        </w:rPr>
        <w:t xml:space="preserve"> &amp; </w:t>
      </w:r>
      <w:r w:rsidR="00533781">
        <w:rPr>
          <w:rFonts w:ascii="Times New Roman" w:hAnsi="Times New Roman" w:cs="Times New Roman" w:hint="eastAsia"/>
          <w:sz w:val="24"/>
          <w:szCs w:val="24"/>
        </w:rPr>
        <w:t>S4C</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571C59">
        <w:rPr>
          <w:rFonts w:ascii="Times New Roman" w:hAnsi="Times New Roman" w:cs="Times New Roman" w:hint="eastAsia"/>
          <w:sz w:val="24"/>
          <w:szCs w:val="24"/>
        </w:rPr>
        <w:t>B</w:t>
      </w:r>
      <w:r w:rsidR="00533781">
        <w:rPr>
          <w:rFonts w:ascii="Times New Roman" w:hAnsi="Times New Roman" w:cs="Times New Roman" w:hint="eastAsia"/>
          <w:sz w:val="24"/>
          <w:szCs w:val="24"/>
        </w:rPr>
        <w:t xml:space="preserve"> &amp; S4B</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75FF25A4"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sidR="00A15B1E">
        <w:rPr>
          <w:rFonts w:ascii="Times New Roman" w:hAnsi="Times New Roman" w:cs="Times New Roman" w:hint="eastAsia"/>
          <w:sz w:val="24"/>
          <w:szCs w:val="24"/>
        </w:rPr>
        <w:t xml:space="preserve"> (Figure S4</w:t>
      </w:r>
      <w:r w:rsidR="00B22EAC">
        <w:rPr>
          <w:rFonts w:ascii="Times New Roman" w:hAnsi="Times New Roman" w:cs="Times New Roman" w:hint="eastAsia"/>
          <w:sz w:val="24"/>
          <w:szCs w:val="24"/>
        </w:rPr>
        <w:t>A</w:t>
      </w:r>
      <w:r w:rsidR="00A15B1E">
        <w:rPr>
          <w:rFonts w:ascii="Times New Roman" w:hAnsi="Times New Roman" w:cs="Times New Roman" w:hint="eastAsia"/>
          <w:sz w:val="24"/>
          <w:szCs w:val="24"/>
        </w:rPr>
        <w:t>)</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w:t>
      </w:r>
      <w:r w:rsidR="00571C59">
        <w:rPr>
          <w:rFonts w:ascii="Times New Roman" w:hAnsi="Times New Roman" w:cs="Times New Roman" w:hint="eastAsia"/>
          <w:sz w:val="24"/>
          <w:szCs w:val="24"/>
        </w:rPr>
        <w:t>C</w:t>
      </w:r>
      <w:r w:rsidR="008C26E2">
        <w:rPr>
          <w:rFonts w:ascii="Times New Roman" w:hAnsi="Times New Roman" w:cs="Times New Roman" w:hint="eastAsia"/>
          <w:sz w:val="24"/>
          <w:szCs w:val="24"/>
        </w:rPr>
        <w:t>)</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lastRenderedPageBreak/>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64912EB1"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w:t>
      </w:r>
      <w:r w:rsidR="00252547">
        <w:rPr>
          <w:rFonts w:ascii="Times New Roman" w:hAnsi="Times New Roman" w:cs="Times New Roman" w:hint="eastAsia"/>
          <w:sz w:val="24"/>
          <w:szCs w:val="24"/>
        </w:rPr>
        <w:t>D</w:t>
      </w:r>
      <w:r w:rsidR="00B201AC">
        <w:rPr>
          <w:rFonts w:ascii="Times New Roman" w:hAnsi="Times New Roman" w:cs="Times New Roman" w:hint="eastAsia"/>
          <w:sz w:val="24"/>
          <w:szCs w:val="24"/>
        </w:rPr>
        <w:t xml:space="preserve"> &amp; S5</w:t>
      </w:r>
      <w:r w:rsidR="008C26E2">
        <w:rPr>
          <w:rFonts w:ascii="Times New Roman" w:hAnsi="Times New Roman" w:cs="Times New Roman" w:hint="eastAsia"/>
          <w:sz w:val="24"/>
          <w:szCs w:val="24"/>
        </w:rPr>
        <w:t>)</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294B4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454F43BE"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w:t>
      </w:r>
      <w:r w:rsidR="00633C69">
        <w:rPr>
          <w:rFonts w:ascii="Times New Roman" w:hAnsi="Times New Roman" w:cs="Times New Roman"/>
          <w:b/>
          <w:bCs/>
          <w:sz w:val="24"/>
          <w:szCs w:val="24"/>
        </w:rPr>
        <w:t>signatures in both Indel83 and Indel89 classifications</w:t>
      </w:r>
    </w:p>
    <w:p w14:paraId="3D97F917" w14:textId="275904AE" w:rsidR="00442D83" w:rsidRPr="00442D83" w:rsidRDefault="003E7B2D" w:rsidP="00442D83">
      <w:pPr>
        <w:spacing w:line="480" w:lineRule="auto"/>
        <w:rPr>
          <w:rFonts w:ascii="Times New Roman" w:hAnsi="Times New Roman" w:cs="Times New Roman"/>
          <w:sz w:val="24"/>
          <w:szCs w:val="24"/>
        </w:rPr>
      </w:pPr>
      <w:r>
        <w:rPr>
          <w:rFonts w:ascii="Times New Roman" w:hAnsi="Times New Roman" w:cs="Times New Roman"/>
          <w:sz w:val="24"/>
          <w:szCs w:val="24"/>
          <w:highlight w:val="yellow"/>
        </w:rPr>
        <w:t xml:space="preserve">&lt;change order of presentation, lead with better opportunity to analyze MSI signatures&gt; </w:t>
      </w:r>
      <w:r w:rsidR="00442D83" w:rsidRPr="00294B44">
        <w:rPr>
          <w:rFonts w:ascii="Times New Roman" w:hAnsi="Times New Roman" w:cs="Times New Roman"/>
          <w:sz w:val="24"/>
          <w:szCs w:val="24"/>
          <w:highlight w:val="yellow"/>
        </w:rPr>
        <w:t xml:space="preserve">Some microsatellite stable (MSS) tumors exhibit a high ratio of </w:t>
      </w:r>
      <w:r w:rsidR="00082B6A" w:rsidRPr="00294B44">
        <w:rPr>
          <w:rFonts w:ascii="Times New Roman" w:hAnsi="Times New Roman" w:cs="Times New Roman"/>
          <w:sz w:val="24"/>
          <w:szCs w:val="24"/>
          <w:highlight w:val="yellow"/>
        </w:rPr>
        <w:t>microsatellite instability (</w:t>
      </w:r>
      <w:r w:rsidR="00442D83" w:rsidRPr="00294B44">
        <w:rPr>
          <w:rFonts w:ascii="Times New Roman" w:hAnsi="Times New Roman" w:cs="Times New Roman"/>
          <w:sz w:val="24"/>
          <w:szCs w:val="24"/>
          <w:highlight w:val="yellow"/>
        </w:rPr>
        <w:t>MSI</w:t>
      </w:r>
      <w:r w:rsidR="00082B6A" w:rsidRPr="00294B44">
        <w:rPr>
          <w:rFonts w:ascii="Times New Roman" w:hAnsi="Times New Roman" w:cs="Times New Roman"/>
          <w:sz w:val="24"/>
          <w:szCs w:val="24"/>
          <w:highlight w:val="yellow"/>
        </w:rPr>
        <w:t>)</w:t>
      </w:r>
      <w:r w:rsidR="00442D83" w:rsidRPr="00294B44">
        <w:rPr>
          <w:rFonts w:ascii="Times New Roman" w:hAnsi="Times New Roman" w:cs="Times New Roman"/>
          <w:sz w:val="24"/>
          <w:szCs w:val="24"/>
          <w:highlight w:val="yellow"/>
        </w:rPr>
        <w:t xml:space="preserve"> signature activity, likely due to strong MSI characteristics, such as elevated indel rates and single-base substitution (SBS) mutation loads, despite their MSS classification.</w:t>
      </w:r>
      <w:r w:rsidR="00442D83" w:rsidRPr="00442D83">
        <w:rPr>
          <w:rFonts w:ascii="Times New Roman" w:hAnsi="Times New Roman" w:cs="Times New Roman"/>
          <w:sz w:val="24"/>
          <w:szCs w:val="24"/>
        </w:rPr>
        <w:t xml:space="preserve">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2020)","noteIndex":0},"citationItems":[{"id":"zInjfKSC/aQr6U6kJ","uris":["http://zotero.org/users/14858941/items/7KY3QWQK"],"itemData":{"id":912,"type":"article-journal","abstract":"Abstract\n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Hoeck","given":"Arne"}],"issued":{"date-parts":[["2023",6,8]]}}},{"id":"zInjfKSC/BuMyx5y8","uris":["http://zotero.org/users/14858941/items/J5XJQ3EK"],"itemData":{"id":663,"type":"article-journal","abstract":"&lt;p&gt;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00442D83"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t>
      </w:r>
      <w:r w:rsidR="00442D83" w:rsidRPr="00442D83">
        <w:rPr>
          <w:rFonts w:ascii="Times New Roman" w:hAnsi="Times New Roman" w:cs="Times New Roman"/>
          <w:sz w:val="24"/>
          <w:szCs w:val="24"/>
        </w:rPr>
        <w:lastRenderedPageBreak/>
        <w:t xml:space="preserve">we updated the MSI status using </w:t>
      </w:r>
      <w:proofErr w:type="spellStart"/>
      <w:r w:rsidR="00442D83" w:rsidRPr="00442D83">
        <w:rPr>
          <w:rFonts w:ascii="Times New Roman" w:hAnsi="Times New Roman" w:cs="Times New Roman"/>
          <w:sz w:val="24"/>
          <w:szCs w:val="24"/>
        </w:rPr>
        <w:t>MSISeq</w:t>
      </w:r>
      <w:proofErr w:type="spellEnd"/>
      <w:r w:rsidR="00442D83" w:rsidRPr="00442D83">
        <w:rPr>
          <w:rFonts w:ascii="Times New Roman" w:hAnsi="Times New Roman" w:cs="Times New Roman"/>
          <w:sz w:val="24"/>
          <w:szCs w:val="24"/>
        </w:rPr>
        <w:t xml:space="preserve">, a software tool designed to identify MSI status based on catalogs of somatic mutations </w:t>
      </w:r>
      <w:r w:rsidR="008A7B6B" w:rsidRPr="00893D4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2015)","dontUpdate":true,"noteIndex":0},"citationItems":[{"id":"zInjfKSC/mtxjBtDB","uris":["http://zotero.org/users/14858941/items/2V7URUSU"],"itemData":{"id":825,"type":"article-journal","abstract":"Abstract\n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00442D83" w:rsidRPr="00893D45">
        <w:rPr>
          <w:rFonts w:ascii="Times New Roman" w:hAnsi="Times New Roman" w:cs="Times New Roman"/>
          <w:sz w:val="24"/>
          <w:szCs w:val="24"/>
        </w:rPr>
        <w:t xml:space="preserve">. </w:t>
      </w:r>
      <w:proofErr w:type="spellStart"/>
      <w:r w:rsidR="00442D83" w:rsidRPr="00893D45">
        <w:rPr>
          <w:rFonts w:ascii="Times New Roman" w:hAnsi="Times New Roman" w:cs="Times New Roman"/>
          <w:sz w:val="24"/>
          <w:szCs w:val="24"/>
        </w:rPr>
        <w:t>MSISeq</w:t>
      </w:r>
      <w:proofErr w:type="spellEnd"/>
      <w:r w:rsidR="00442D83" w:rsidRPr="00893D45">
        <w:rPr>
          <w:rFonts w:ascii="Times New Roman" w:hAnsi="Times New Roman" w:cs="Times New Roman"/>
          <w:sz w:val="24"/>
          <w:szCs w:val="24"/>
        </w:rPr>
        <w:t xml:space="preserve"> identified an additional </w:t>
      </w:r>
      <w:r w:rsidR="00A1143B" w:rsidRPr="00893D45">
        <w:rPr>
          <w:rFonts w:ascii="Times New Roman" w:hAnsi="Times New Roman" w:cs="Times New Roman" w:hint="eastAsia"/>
          <w:sz w:val="24"/>
          <w:szCs w:val="24"/>
        </w:rPr>
        <w:t>98</w:t>
      </w:r>
      <w:r w:rsidR="00442D83"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A</w:t>
      </w:r>
      <w:r w:rsidR="00EA5F7D" w:rsidRPr="00893D45">
        <w:rPr>
          <w:rFonts w:ascii="Times New Roman" w:hAnsi="Times New Roman" w:cs="Times New Roman" w:hint="eastAsia"/>
          <w:sz w:val="24"/>
          <w:szCs w:val="24"/>
        </w:rPr>
        <w:t>)</w:t>
      </w:r>
      <w:r w:rsidR="00442D83"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00442D83" w:rsidRPr="00893D45">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sidRPr="00893D45">
        <w:rPr>
          <w:rFonts w:ascii="Times New Roman" w:hAnsi="Times New Roman" w:cs="Times New Roman" w:hint="eastAsia"/>
          <w:sz w:val="24"/>
          <w:szCs w:val="24"/>
        </w:rPr>
        <w:t>189</w:t>
      </w:r>
      <w:r w:rsidR="00442D83"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547CDC">
        <w:rPr>
          <w:rFonts w:ascii="Times New Roman" w:hAnsi="Times New Roman" w:cs="Times New Roman" w:hint="eastAsia"/>
          <w:sz w:val="24"/>
          <w:szCs w:val="24"/>
        </w:rPr>
        <w:t>6</w:t>
      </w:r>
      <w:r w:rsidR="00C61AE7" w:rsidRPr="00893D45">
        <w:rPr>
          <w:rFonts w:ascii="Times New Roman" w:hAnsi="Times New Roman" w:cs="Times New Roman" w:hint="eastAsia"/>
          <w:sz w:val="24"/>
          <w:szCs w:val="24"/>
        </w:rPr>
        <w:t>B</w:t>
      </w:r>
      <w:r w:rsidR="00442D83" w:rsidRPr="00893D45">
        <w:rPr>
          <w:rFonts w:ascii="Times New Roman" w:hAnsi="Times New Roman" w:cs="Times New Roman"/>
          <w:sz w:val="24"/>
          <w:szCs w:val="24"/>
        </w:rPr>
        <w:t>), suggesting that defe</w:t>
      </w:r>
      <w:r w:rsidR="00442D83" w:rsidRPr="00442D83">
        <w:rPr>
          <w:rFonts w:ascii="Times New Roman" w:hAnsi="Times New Roman" w:cs="Times New Roman"/>
          <w:sz w:val="24"/>
          <w:szCs w:val="24"/>
        </w:rPr>
        <w:t>ctive DNA mismatch repair predominantly leads to nucleotide removal rather than insertions.</w:t>
      </w:r>
    </w:p>
    <w:p w14:paraId="3DA1B255" w14:textId="01C4E654"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xml:space="preserve">), </w:t>
      </w:r>
      <w:commentRangeStart w:id="9"/>
      <w:r w:rsidRPr="00995E34">
        <w:rPr>
          <w:rFonts w:ascii="Times New Roman" w:hAnsi="Times New Roman" w:cs="Times New Roman"/>
          <w:sz w:val="24"/>
          <w:szCs w:val="24"/>
        </w:rPr>
        <w:t xml:space="preserve">H_ID33 </w:t>
      </w:r>
      <w:commentRangeEnd w:id="9"/>
      <w:r w:rsidR="00633C69">
        <w:rPr>
          <w:rStyle w:val="CommentReference"/>
        </w:rPr>
        <w:commentReference w:id="9"/>
      </w:r>
      <w:r w:rsidRPr="00995E34">
        <w:rPr>
          <w:rFonts w:ascii="Times New Roman" w:hAnsi="Times New Roman" w:cs="Times New Roman"/>
          <w:sz w:val="24"/>
          <w:szCs w:val="24"/>
        </w:rPr>
        <w:t>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proofErr w:type="gramStart"/>
      <w:r w:rsidR="00820C17" w:rsidRPr="00995E34">
        <w:rPr>
          <w:rFonts w:ascii="Times New Roman" w:hAnsi="Times New Roman" w:cs="Times New Roman"/>
          <w:sz w:val="24"/>
          <w:szCs w:val="24"/>
        </w:rPr>
        <w:t>we</w:t>
      </w:r>
      <w:proofErr w:type="gramEnd"/>
      <w:r w:rsidR="00820C17" w:rsidRPr="00995E34">
        <w:rPr>
          <w:rFonts w:ascii="Times New Roman" w:hAnsi="Times New Roman" w:cs="Times New Roman"/>
          <w:sz w:val="24"/>
          <w:szCs w:val="24"/>
        </w:rPr>
        <w:t xml:space="preserve"> observed that H_ID33, H_ID37, and C_ID7 all display &gt;1 bp deletions at repeat </w:t>
      </w:r>
      <w:proofErr w:type="gramStart"/>
      <w:r w:rsidR="00820C17" w:rsidRPr="00995E34">
        <w:rPr>
          <w:rFonts w:ascii="Times New Roman" w:hAnsi="Times New Roman" w:cs="Times New Roman"/>
          <w:sz w:val="24"/>
          <w:szCs w:val="24"/>
        </w:rPr>
        <w:t>sequences, but</w:t>
      </w:r>
      <w:proofErr w:type="gramEnd"/>
      <w:r w:rsidR="00820C17" w:rsidRPr="00995E34">
        <w:rPr>
          <w:rFonts w:ascii="Times New Roman" w:hAnsi="Times New Roman" w:cs="Times New Roman"/>
          <w:sz w:val="24"/>
          <w:szCs w:val="24"/>
        </w:rPr>
        <w:t xml:space="preserve">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w:t>
      </w:r>
      <w:r w:rsidR="001A4173" w:rsidRPr="00995E34">
        <w:rPr>
          <w:rFonts w:ascii="Times New Roman" w:hAnsi="Times New Roman" w:cs="Times New Roman"/>
          <w:sz w:val="24"/>
          <w:szCs w:val="24"/>
        </w:rPr>
        <w:lastRenderedPageBreak/>
        <w:t>occurs with C_ID2 (Figure S</w:t>
      </w:r>
      <w:r w:rsidR="00547CDC">
        <w:rPr>
          <w:rFonts w:ascii="Times New Roman" w:hAnsi="Times New Roman" w:cs="Times New Roman" w:hint="eastAsia"/>
          <w:sz w:val="24"/>
          <w:szCs w:val="24"/>
        </w:rPr>
        <w:t>6</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rPr>
          <w:rFonts w:ascii="Times New Roman" w:hAnsi="Times New Roman" w:cs="Times New Roman"/>
          <w:sz w:val="24"/>
          <w:szCs w:val="24"/>
        </w:rPr>
        <w:t>polyT</w:t>
      </w:r>
      <w:proofErr w:type="spellEnd"/>
      <w:r w:rsidR="001A4173" w:rsidRPr="00995E34">
        <w:rPr>
          <w:rFonts w:ascii="Times New Roman" w:hAnsi="Times New Roman" w:cs="Times New Roman"/>
          <w:sz w:val="24"/>
          <w:szCs w:val="24"/>
        </w:rPr>
        <w:t xml:space="preserve">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10B010AA"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2AE21F1F"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 xml:space="preserve">Finally, we assessed the predictive performance of MSI signature activity as a biomarker for MSI status by performing AUROC analyses using both pre-labeled MSI status and </w:t>
      </w:r>
      <w:proofErr w:type="spellStart"/>
      <w:r w:rsidRPr="00711D9A">
        <w:rPr>
          <w:rFonts w:ascii="Times New Roman" w:hAnsi="Times New Roman" w:cs="Times New Roman"/>
          <w:sz w:val="24"/>
          <w:szCs w:val="24"/>
        </w:rPr>
        <w:t>MSISeq</w:t>
      </w:r>
      <w:proofErr w:type="spellEnd"/>
      <w:r w:rsidRPr="00711D9A">
        <w:rPr>
          <w:rFonts w:ascii="Times New Roman" w:hAnsi="Times New Roman" w:cs="Times New Roman"/>
          <w:sz w:val="24"/>
          <w:szCs w:val="24"/>
        </w:rPr>
        <w:t>-derived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547CDC">
        <w:rPr>
          <w:rFonts w:ascii="Times New Roman" w:hAnsi="Times New Roman" w:cs="Times New Roman" w:hint="eastAsia"/>
          <w:sz w:val="24"/>
          <w:szCs w:val="24"/>
        </w:rPr>
        <w:t>6</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DB5742F"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lastRenderedPageBreak/>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w:t>
      </w:r>
      <w:r w:rsidR="00C9208C">
        <w:rPr>
          <w:rFonts w:ascii="Times New Roman" w:hAnsi="Times New Roman" w:cs="Times New Roman" w:hint="eastAsia"/>
          <w:sz w:val="24"/>
          <w:szCs w:val="24"/>
        </w:rPr>
        <w:t>7</w:t>
      </w:r>
      <w:r w:rsidR="00334D8D">
        <w:rPr>
          <w:rFonts w:ascii="Times New Roman" w:hAnsi="Times New Roman" w:cs="Times New Roman" w:hint="eastAsia"/>
          <w:sz w:val="24"/>
          <w:szCs w:val="24"/>
        </w:rPr>
        <w:t>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additional samples enabled the detection of these rare signatures within the PCAWG dataset. </w:t>
      </w:r>
      <w:commentRangeStart w:id="10"/>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2022)","noteIndex":0},"citationItems":[{"id":"zInjfKSC/2oKy9GoO","uris":["http://zotero.org/users/14858941/items/WC3TIICG"],"itemData":{"id":636,"type":"article-journal","abstract":"Mutational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J."}],"issued":{"date-parts":[["2024",3,1]]}}},{"id":"zInjfKSC/QqIAd7M1","uris":["http://zotero.org/users/14858941/items/TMR7S8H6"],"itemData":{"id":899,"type":"article-journal","abstract":"Abstract\n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zInjfKSC/ZpB2v20U","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10"/>
      <w:r w:rsidR="00616BC6">
        <w:rPr>
          <w:rStyle w:val="CommentReference"/>
        </w:rPr>
        <w:commentReference w:id="10"/>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00D4F1EB"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w:t>
      </w:r>
      <w:proofErr w:type="gramStart"/>
      <w:r w:rsidR="00971A8D" w:rsidRPr="00744AA4">
        <w:rPr>
          <w:rFonts w:ascii="Times New Roman" w:hAnsi="Times New Roman" w:cs="Times New Roman"/>
          <w:sz w:val="24"/>
          <w:szCs w:val="24"/>
        </w:rPr>
        <w:t>similar to</w:t>
      </w:r>
      <w:proofErr w:type="gramEnd"/>
      <w:r w:rsidR="00971A8D" w:rsidRPr="00744AA4">
        <w:rPr>
          <w:rFonts w:ascii="Times New Roman" w:hAnsi="Times New Roman" w:cs="Times New Roman"/>
          <w:sz w:val="24"/>
          <w:szCs w:val="24"/>
        </w:rPr>
        <w:t xml:space="preserve">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C9208C">
        <w:rPr>
          <w:rFonts w:ascii="Times New Roman" w:hAnsi="Times New Roman" w:cs="Times New Roman" w:hint="eastAsia"/>
          <w:sz w:val="24"/>
          <w:szCs w:val="24"/>
        </w:rPr>
        <w:t>8</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w:t>
      </w:r>
      <w:r w:rsidR="00744AA4" w:rsidRPr="00744AA4">
        <w:rPr>
          <w:rFonts w:ascii="Times New Roman" w:hAnsi="Times New Roman" w:cs="Times New Roman"/>
          <w:sz w:val="24"/>
          <w:szCs w:val="24"/>
        </w:rPr>
        <w:lastRenderedPageBreak/>
        <w:t xml:space="preserve">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NTNT (deletion from repeats) and CTNT (deletion 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C9208C">
        <w:rPr>
          <w:rFonts w:ascii="Times New Roman" w:hAnsi="Times New Roman" w:cs="Times New Roman" w:hint="eastAsia"/>
          <w:sz w:val="24"/>
          <w:szCs w:val="24"/>
        </w:rPr>
        <w:t>9</w:t>
      </w:r>
      <w:r w:rsidR="008954AD" w:rsidRPr="007657FE">
        <w:rPr>
          <w:rFonts w:ascii="Times New Roman" w:hAnsi="Times New Roman" w:cs="Times New Roman"/>
          <w:sz w:val="24"/>
          <w:szCs w:val="24"/>
        </w:rPr>
        <w:t>).</w:t>
      </w:r>
    </w:p>
    <w:p w14:paraId="3A9B82A9" w14:textId="4581B15A"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 xml:space="preserve">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w:t>
      </w:r>
      <w:r w:rsidR="00C9208C">
        <w:rPr>
          <w:rFonts w:ascii="Times New Roman" w:hAnsi="Times New Roman" w:cs="Times New Roman" w:hint="eastAsia"/>
          <w:sz w:val="24"/>
          <w:szCs w:val="24"/>
        </w:rPr>
        <w:t>9</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8140BD">
        <w:rPr>
          <w:rFonts w:ascii="Times New Roman" w:hAnsi="Times New Roman" w:cs="Times New Roman" w:hint="eastAsia"/>
          <w:sz w:val="24"/>
          <w:szCs w:val="24"/>
        </w:rPr>
        <w:t>8</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xml:space="preserve">, which is also observed in RNase H2 null </w:t>
      </w:r>
      <w:r w:rsidR="00B45B15">
        <w:rPr>
          <w:rFonts w:ascii="Times New Roman" w:hAnsi="Times New Roman" w:cs="Times New Roman" w:hint="eastAsia"/>
          <w:sz w:val="24"/>
          <w:szCs w:val="24"/>
        </w:rPr>
        <w:lastRenderedPageBreak/>
        <w:t>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w:t>
      </w:r>
      <w:proofErr w:type="spellStart"/>
      <w:r w:rsidRPr="00063A67">
        <w:rPr>
          <w:rFonts w:ascii="Times New Roman" w:hAnsi="Times New Roman" w:cs="Times New Roman"/>
          <w:sz w:val="24"/>
          <w:szCs w:val="24"/>
        </w:rPr>
        <w:t>exonic</w:t>
      </w:r>
      <w:proofErr w:type="spellEnd"/>
      <w:r w:rsidRPr="00063A67">
        <w:rPr>
          <w:rFonts w:ascii="Times New Roman" w:hAnsi="Times New Roman" w:cs="Times New Roman"/>
          <w:sz w:val="24"/>
          <w:szCs w:val="24"/>
        </w:rPr>
        <w:t xml:space="preserve"> regions of 581 Tier 1 genes from the Cancer Gene Census (</w:t>
      </w:r>
      <w:proofErr w:type="spellStart"/>
      <w:r w:rsidRPr="00063A67">
        <w:rPr>
          <w:rFonts w:ascii="Times New Roman" w:hAnsi="Times New Roman" w:cs="Times New Roman"/>
          <w:sz w:val="24"/>
          <w:szCs w:val="24"/>
        </w:rPr>
        <w:t>Sondka</w:t>
      </w:r>
      <w:proofErr w:type="spellEnd"/>
      <w:r w:rsidRPr="00063A67">
        <w:rPr>
          <w:rFonts w:ascii="Times New Roman" w:hAnsi="Times New Roman" w:cs="Times New Roman"/>
          <w:sz w:val="24"/>
          <w:szCs w:val="24"/>
        </w:rPr>
        <w:t xml:space="preserve">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[DEL(C):R2]T</w:t>
      </w:r>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rPr>
          <w:rFonts w:ascii="Times New Roman" w:hAnsi="Times New Roman" w:cs="Times New Roman"/>
          <w:sz w:val="24"/>
          <w:szCs w:val="24"/>
        </w:rPr>
        <w:t>base</w:t>
      </w:r>
      <w:proofErr w:type="gramEnd"/>
      <w:r w:rsidRPr="00063A67">
        <w:rPr>
          <w:rFonts w:ascii="Times New Roman" w:hAnsi="Times New Roman" w:cs="Times New Roman"/>
          <w:sz w:val="24"/>
          <w:szCs w:val="24"/>
        </w:rPr>
        <w:t xml:space="preserv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 xml:space="preserve">:5+:1), largely attributable to </w:t>
      </w:r>
      <w:r w:rsidRPr="00063A67">
        <w:rPr>
          <w:rFonts w:ascii="Times New Roman" w:hAnsi="Times New Roman" w:cs="Times New Roman"/>
          <w:sz w:val="24"/>
          <w:szCs w:val="24"/>
        </w:rPr>
        <w:lastRenderedPageBreak/>
        <w:t>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6B58E66B" w:rsidR="00A857EE" w:rsidRDefault="00524A21" w:rsidP="00063A67">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w:t>
      </w:r>
      <w:proofErr w:type="gramStart"/>
      <w:r w:rsidRPr="00524A21">
        <w:rPr>
          <w:rFonts w:ascii="Times New Roman" w:hAnsi="Times New Roman" w:cs="Times New Roman"/>
          <w:sz w:val="24"/>
          <w:szCs w:val="24"/>
        </w:rPr>
        <w:t>dominated in</w:t>
      </w:r>
      <w:proofErr w:type="gramEnd"/>
      <w:r w:rsidRPr="00524A21">
        <w:rPr>
          <w:rFonts w:ascii="Times New Roman" w:hAnsi="Times New Roman" w:cs="Times New Roman"/>
          <w:sz w:val="24"/>
          <w:szCs w:val="24"/>
        </w:rPr>
        <w:t xml:space="preserve">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8140BD">
        <w:rPr>
          <w:rFonts w:ascii="Times New Roman" w:hAnsi="Times New Roman" w:cs="Times New Roman" w:hint="eastAsia"/>
          <w:sz w:val="24"/>
          <w:szCs w:val="24"/>
        </w:rPr>
        <w:t>10</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 xml:space="preserve">drive the key gene mutations in different </w:t>
      </w:r>
      <w:proofErr w:type="gramStart"/>
      <w:r w:rsidR="00B723A8">
        <w:rPr>
          <w:rFonts w:ascii="Times New Roman" w:hAnsi="Times New Roman" w:cs="Times New Roman" w:hint="eastAsia"/>
          <w:sz w:val="24"/>
          <w:szCs w:val="24"/>
        </w:rPr>
        <w:t>type</w:t>
      </w:r>
      <w:proofErr w:type="gramEnd"/>
      <w:r w:rsidR="00B723A8">
        <w:rPr>
          <w:rFonts w:ascii="Times New Roman" w:hAnsi="Times New Roman" w:cs="Times New Roman" w:hint="eastAsia"/>
          <w:sz w:val="24"/>
          <w:szCs w:val="24"/>
        </w:rPr>
        <w:t xml:space="preserv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 xml:space="preserve">Conversely, female enrichment was identified for the skin-associated signature H_ID24 (OR = 3.83, q = 0.101) and lymphoid C_ID4 (OR = 2.49, q = 0.174). No other signature–cancer type combinations met the threshold of q &lt; 0.2. These findings suggest that certain mutational </w:t>
      </w:r>
      <w:r w:rsidR="0068135C" w:rsidRPr="0068135C">
        <w:rPr>
          <w:rFonts w:ascii="Times New Roman" w:hAnsi="Times New Roman" w:cs="Times New Roman"/>
          <w:sz w:val="24"/>
          <w:szCs w:val="24"/>
        </w:rPr>
        <w:lastRenderedPageBreak/>
        <w:t>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rPr>
          <w:rFonts w:ascii="Times New Roman" w:hAnsi="Times New Roman" w:cs="Times New Roman"/>
          <w:sz w:val="24"/>
          <w:szCs w:val="24"/>
        </w:rPr>
        <w:t>TAM, and</w:t>
      </w:r>
      <w:proofErr w:type="gramEnd"/>
      <w:r w:rsidRPr="00B5490D">
        <w:rPr>
          <w:rFonts w:ascii="Times New Roman" w:hAnsi="Times New Roman" w:cs="Times New Roman"/>
          <w:sz w:val="24"/>
          <w:szCs w:val="24"/>
        </w:rPr>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w:t>
      </w:r>
      <w:proofErr w:type="spellStart"/>
      <w:r w:rsidR="009D1C11">
        <w:rPr>
          <w:rFonts w:ascii="Times New Roman" w:hAnsi="Times New Roman" w:cs="Times New Roman" w:hint="eastAsia"/>
          <w:sz w:val="24"/>
          <w:szCs w:val="24"/>
        </w:rPr>
        <w:t>InDel</w:t>
      </w:r>
      <w:proofErr w:type="spellEnd"/>
      <w:r w:rsidR="009D1C11">
        <w:rPr>
          <w:rFonts w:ascii="Times New Roman" w:hAnsi="Times New Roman" w:cs="Times New Roman" w:hint="eastAsia"/>
          <w:sz w:val="24"/>
          <w:szCs w:val="24"/>
        </w:rPr>
        <w:t xml:space="preserve"> signature database sourced from 4,775 genomes across 7 cancer types. </w:t>
      </w:r>
      <w:r w:rsidRPr="00B5490D">
        <w:rPr>
          <w:rFonts w:ascii="Times New Roman" w:hAnsi="Times New Roman" w:cs="Times New Roman"/>
          <w:sz w:val="24"/>
          <w:szCs w:val="24"/>
        </w:rPr>
        <w:t xml:space="preserve">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w:t>
      </w:r>
      <w:r w:rsidRPr="00B5490D">
        <w:rPr>
          <w:rFonts w:ascii="Times New Roman" w:hAnsi="Times New Roman" w:cs="Times New Roman"/>
          <w:sz w:val="24"/>
          <w:szCs w:val="24"/>
        </w:rPr>
        <w:lastRenderedPageBreak/>
        <w:t>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5FBCC289" w:rsidR="00114E7D" w:rsidRDefault="00114E7D" w:rsidP="008A1C58">
      <w:pPr>
        <w:spacing w:line="480" w:lineRule="auto"/>
        <w:rPr>
          <w:rFonts w:ascii="Times New Roman" w:hAnsi="Times New Roman" w:cs="Times New Roman"/>
          <w:sz w:val="24"/>
          <w:szCs w:val="24"/>
        </w:rPr>
      </w:pPr>
      <w:commentRangeStart w:id="11"/>
      <w:commentRangeStart w:id="12"/>
      <w:commentRangeStart w:id="13"/>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8140BD">
        <w:rPr>
          <w:rFonts w:ascii="Times New Roman" w:hAnsi="Times New Roman" w:cs="Times New Roman" w:hint="eastAsia"/>
          <w:sz w:val="24"/>
          <w:szCs w:val="24"/>
        </w:rPr>
        <w:t>11</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w:t>
      </w:r>
      <w:r w:rsidRPr="00294B44">
        <w:rPr>
          <w:rFonts w:ascii="Times New Roman" w:hAnsi="Times New Roman" w:cs="Times New Roman"/>
          <w:sz w:val="24"/>
          <w:szCs w:val="24"/>
          <w:highlight w:val="magenta"/>
        </w:rPr>
        <w:t>signatures. Our analysis revealed that 3 of the 9 novel signatures identified by MuSiCal were also recapitulated in our findings</w:t>
      </w:r>
      <w:r w:rsidR="00E30140" w:rsidRPr="00294B44">
        <w:rPr>
          <w:rFonts w:ascii="Times New Roman" w:hAnsi="Times New Roman" w:cs="Times New Roman"/>
          <w:sz w:val="24"/>
          <w:szCs w:val="24"/>
          <w:highlight w:val="magenta"/>
        </w:rPr>
        <w:t xml:space="preserve"> (Figure S</w:t>
      </w:r>
      <w:r w:rsidR="009A6DA8" w:rsidRPr="00294B44">
        <w:rPr>
          <w:rFonts w:ascii="Times New Roman" w:hAnsi="Times New Roman" w:cs="Times New Roman"/>
          <w:sz w:val="24"/>
          <w:szCs w:val="24"/>
          <w:highlight w:val="magenta"/>
        </w:rPr>
        <w:t>9</w:t>
      </w:r>
      <w:r w:rsidR="00CE0B90" w:rsidRPr="00294B44">
        <w:rPr>
          <w:rFonts w:ascii="Times New Roman" w:hAnsi="Times New Roman" w:cs="Times New Roman"/>
          <w:sz w:val="24"/>
          <w:szCs w:val="24"/>
          <w:highlight w:val="magenta"/>
        </w:rPr>
        <w:t>, Jin et al., 2024)</w:t>
      </w:r>
      <w:r w:rsidRPr="00294B44">
        <w:rPr>
          <w:rFonts w:ascii="Times New Roman" w:hAnsi="Times New Roman" w:cs="Times New Roman"/>
          <w:sz w:val="24"/>
          <w:szCs w:val="24"/>
          <w:highlight w:val="magenta"/>
        </w:rPr>
        <w:t xml:space="preserve">. This limitation of SigProfilerExtractor is likely attributable to the challenges Non-negative Matrix Factorization faces in managing the high data sparsity </w:t>
      </w:r>
      <w:r w:rsidR="00CE7252" w:rsidRPr="00294B44">
        <w:rPr>
          <w:rFonts w:ascii="Times New Roman" w:hAnsi="Times New Roman" w:cs="Times New Roman"/>
          <w:sz w:val="24"/>
          <w:szCs w:val="24"/>
          <w:highlight w:val="magenta"/>
        </w:rPr>
        <w:t xml:space="preserve">and large </w:t>
      </w:r>
      <w:r w:rsidR="00783647" w:rsidRPr="00294B44">
        <w:rPr>
          <w:rFonts w:ascii="Times New Roman" w:hAnsi="Times New Roman" w:cs="Times New Roman"/>
          <w:sz w:val="24"/>
          <w:szCs w:val="24"/>
          <w:highlight w:val="magenta"/>
        </w:rPr>
        <w:t xml:space="preserve">sample size </w:t>
      </w:r>
      <w:r w:rsidRPr="00294B44">
        <w:rPr>
          <w:rFonts w:ascii="Times New Roman" w:hAnsi="Times New Roman" w:cs="Times New Roman"/>
          <w:sz w:val="24"/>
          <w:szCs w:val="24"/>
          <w:highlight w:val="magenta"/>
        </w:rPr>
        <w:t>associated with</w:t>
      </w:r>
      <w:r w:rsidRPr="00114E7D">
        <w:rPr>
          <w:rFonts w:ascii="Times New Roman" w:hAnsi="Times New Roman" w:cs="Times New Roman"/>
          <w:sz w:val="24"/>
          <w:szCs w:val="24"/>
        </w:rPr>
        <w:t xml:space="preserve"> indels. Our study underscores the effectiveness of mSigHdp for mining large datasets and demonstrates its capability to reveal novel signatures in highly sparse, low-count data.</w:t>
      </w:r>
      <w:commentRangeEnd w:id="11"/>
      <w:r w:rsidR="00BE5302">
        <w:rPr>
          <w:rStyle w:val="CommentReference"/>
        </w:rPr>
        <w:commentReference w:id="11"/>
      </w:r>
      <w:commentRangeEnd w:id="12"/>
      <w:r w:rsidR="009F4903">
        <w:rPr>
          <w:rStyle w:val="CommentReference"/>
        </w:rPr>
        <w:commentReference w:id="12"/>
      </w:r>
      <w:commentRangeEnd w:id="13"/>
      <w:r w:rsidR="00981C2D">
        <w:rPr>
          <w:rStyle w:val="CommentReference"/>
        </w:rPr>
        <w:commentReference w:id="13"/>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post.n</w:t>
      </w:r>
      <w:proofErr w:type="spellEnd"/>
      <w:proofErr w:type="gramEnd"/>
      <w:r w:rsidR="009038C9" w:rsidRPr="008A1C58">
        <w:rPr>
          <w:rFonts w:ascii="Times New Roman" w:hAnsi="Times New Roman" w:cs="Times New Roman"/>
          <w:sz w:val="24"/>
          <w:szCs w:val="24"/>
        </w:rPr>
        <w:t xml:space="preserve"> = 200, </w:t>
      </w:r>
      <w:proofErr w:type="spellStart"/>
      <w:proofErr w:type="gramStart"/>
      <w:r w:rsidR="009038C9" w:rsidRPr="008A1C58">
        <w:rPr>
          <w:rFonts w:ascii="Times New Roman" w:hAnsi="Times New Roman" w:cs="Times New Roman"/>
          <w:sz w:val="24"/>
          <w:szCs w:val="24"/>
        </w:rPr>
        <w:t>post.space</w:t>
      </w:r>
      <w:proofErr w:type="spellEnd"/>
      <w:proofErr w:type="gramEnd"/>
      <w:r w:rsidR="009038C9" w:rsidRPr="008A1C58">
        <w:rPr>
          <w:rFonts w:ascii="Times New Roman" w:hAnsi="Times New Roman" w:cs="Times New Roman"/>
          <w:sz w:val="24"/>
          <w:szCs w:val="24"/>
        </w:rPr>
        <w:t xml:space="preserve"> = 100, </w:t>
      </w:r>
      <w:proofErr w:type="spellStart"/>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.process</w:t>
      </w:r>
      <w:proofErr w:type="spellEnd"/>
      <w:r w:rsidR="009038C9" w:rsidRPr="008A1C58">
        <w:rPr>
          <w:rFonts w:ascii="Times New Roman" w:hAnsi="Times New Roman" w:cs="Times New Roman"/>
          <w:sz w:val="24"/>
          <w:szCs w:val="24"/>
        </w:rPr>
        <w:t xml:space="preserve">=20, </w:t>
      </w:r>
      <w:proofErr w:type="spellStart"/>
      <w:proofErr w:type="gramStart"/>
      <w:r w:rsidR="009038C9" w:rsidRPr="008A1C58">
        <w:rPr>
          <w:rFonts w:ascii="Times New Roman" w:hAnsi="Times New Roman" w:cs="Times New Roman"/>
          <w:sz w:val="24"/>
          <w:szCs w:val="24"/>
        </w:rPr>
        <w:t>gamma.alpha</w:t>
      </w:r>
      <w:proofErr w:type="spellEnd"/>
      <w:proofErr w:type="gramEnd"/>
      <w:r w:rsidR="009038C9" w:rsidRPr="008A1C58">
        <w:rPr>
          <w:rFonts w:ascii="Times New Roman" w:hAnsi="Times New Roman" w:cs="Times New Roman"/>
          <w:sz w:val="24"/>
          <w:szCs w:val="24"/>
        </w:rPr>
        <w:t xml:space="preserve">=1, </w:t>
      </w:r>
      <w:proofErr w:type="spellStart"/>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lastRenderedPageBreak/>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MuSiCal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proofErr w:type="gramStart"/>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w:t>
      </w:r>
      <w:proofErr w:type="spellStart"/>
      <w:proofErr w:type="gramEnd"/>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rsidP="00294B44">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We followed the method in (</w:t>
      </w:r>
      <w:hyperlink r:id="rId20" w:history="1">
        <w:r w:rsidRPr="00A519BD">
          <w:rPr>
            <w:rFonts w:ascii="Times New Roman" w:hAnsi="Times New Roman" w:cs="Times New Roman"/>
            <w:sz w:val="24"/>
            <w:szCs w:val="24"/>
          </w:rPr>
          <w:t>https://doi.org/10.1016/j.celrep.2023.112930</w:t>
        </w:r>
      </w:hyperlink>
      <w:r w:rsidRPr="00A519BD">
        <w:rPr>
          <w:rFonts w:ascii="Times New Roman" w:hAnsi="Times New Roman" w:cs="Times New Roman"/>
          <w:sz w:val="24"/>
          <w:szCs w:val="24"/>
        </w:rPr>
        <w:t xml:space="preserve">). Briefly somatic indels were called with respect to the + strand of the reference genome and further annotated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1"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xml:space="preserve">). Valleys and peaks were sorted by the genomic coordinate in ascending order. </w:t>
      </w:r>
      <w:proofErr w:type="gramStart"/>
      <w:r w:rsidRPr="00A519BD">
        <w:rPr>
          <w:rFonts w:ascii="Times New Roman" w:hAnsi="Times New Roman" w:cs="Times New Roman"/>
          <w:sz w:val="24"/>
          <w:szCs w:val="24"/>
        </w:rPr>
        <w:t>In regard to</w:t>
      </w:r>
      <w:proofErr w:type="gramEnd"/>
      <w:r w:rsidRPr="00A519BD">
        <w:rPr>
          <w:rFonts w:ascii="Times New Roman" w:hAnsi="Times New Roman" w:cs="Times New Roman"/>
          <w:sz w:val="24"/>
          <w:szCs w:val="24"/>
        </w:rPr>
        <w:t xml:space="preserve"> + strand of the reference genome, replication timing </w:t>
      </w:r>
      <w:proofErr w:type="gramStart"/>
      <w:r w:rsidRPr="00A519BD">
        <w:rPr>
          <w:rFonts w:ascii="Times New Roman" w:hAnsi="Times New Roman" w:cs="Times New Roman"/>
          <w:sz w:val="24"/>
          <w:szCs w:val="24"/>
        </w:rPr>
        <w:t>signal</w:t>
      </w:r>
      <w:proofErr w:type="gramEnd"/>
      <w:r w:rsidRPr="00A519BD">
        <w:rPr>
          <w:rFonts w:ascii="Times New Roman" w:hAnsi="Times New Roman" w:cs="Times New Roman"/>
          <w:sz w:val="24"/>
          <w:szCs w:val="24"/>
        </w:rPr>
        <w:t xml:space="preserve"> were examined for consecutive stretches of the genome (from valley to peak or </w:t>
      </w:r>
      <w:proofErr w:type="gramStart"/>
      <w:r w:rsidRPr="00A519BD">
        <w:rPr>
          <w:rFonts w:ascii="Times New Roman" w:hAnsi="Times New Roman" w:cs="Times New Roman"/>
          <w:sz w:val="24"/>
          <w:szCs w:val="24"/>
        </w:rPr>
        <w:t>form</w:t>
      </w:r>
      <w:proofErr w:type="gramEnd"/>
      <w:r w:rsidRPr="00A519BD">
        <w:rPr>
          <w:rFonts w:ascii="Times New Roman" w:hAnsi="Times New Roman" w:cs="Times New Roman"/>
          <w:sz w:val="24"/>
          <w:szCs w:val="24"/>
        </w:rPr>
        <w:t xml:space="preserve"> peak to valley), with positive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leading strand regions and negative slope </w:t>
      </w:r>
      <w:proofErr w:type="gramStart"/>
      <w:r w:rsidRPr="00A519BD">
        <w:rPr>
          <w:rFonts w:ascii="Times New Roman" w:hAnsi="Times New Roman" w:cs="Times New Roman"/>
          <w:sz w:val="24"/>
          <w:szCs w:val="24"/>
        </w:rPr>
        <w:t>corresponded</w:t>
      </w:r>
      <w:proofErr w:type="gramEnd"/>
      <w:r w:rsidRPr="00A519BD">
        <w:rPr>
          <w:rFonts w:ascii="Times New Roman" w:hAnsi="Times New Roman" w:cs="Times New Roman"/>
          <w:sz w:val="24"/>
          <w:szCs w:val="24"/>
        </w:rPr>
        <w:t xml:space="preserve"> to lagging strand regions. Then for the - strand of the reference genome, leading regions (- slope) and lagging regions (+slope) were automatically acquired. </w:t>
      </w:r>
      <w:proofErr w:type="gramStart"/>
      <w:r w:rsidRPr="00A519BD">
        <w:rPr>
          <w:rFonts w:ascii="Times New Roman" w:hAnsi="Times New Roman" w:cs="Times New Roman"/>
          <w:sz w:val="24"/>
          <w:szCs w:val="24"/>
        </w:rPr>
        <w:t>Similar to</w:t>
      </w:r>
      <w:proofErr w:type="gramEnd"/>
      <w:r w:rsidRPr="00A519BD">
        <w:rPr>
          <w:rFonts w:ascii="Times New Roman" w:hAnsi="Times New Roman" w:cs="Times New Roman"/>
          <w:sz w:val="24"/>
          <w:szCs w:val="24"/>
        </w:rPr>
        <w:t xml:space="preserve">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proofErr w:type="gramStart"/>
      <w:r w:rsidRPr="00A519BD">
        <w:rPr>
          <w:rFonts w:ascii="Times New Roman" w:hAnsi="Times New Roman" w:cs="Times New Roman"/>
          <w:sz w:val="24"/>
          <w:szCs w:val="24"/>
        </w:rPr>
        <w:t>p values</w:t>
      </w:r>
      <w:proofErr w:type="gramEnd"/>
      <w:r w:rsidRPr="00A519BD">
        <w:rPr>
          <w:rFonts w:ascii="Times New Roman" w:hAnsi="Times New Roman" w:cs="Times New Roman"/>
          <w:sz w:val="24"/>
          <w:szCs w:val="24"/>
        </w:rPr>
        <w:t xml:space="preserve">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lastRenderedPageBreak/>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2"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increasing from early to late replicating regions if the slope m &gt; </w:t>
      </w:r>
      <w:proofErr w:type="gramStart"/>
      <w:r w:rsidR="00ED3772" w:rsidRPr="00ED3772">
        <w:rPr>
          <w:rFonts w:ascii="Times New Roman" w:hAnsi="Times New Roman" w:cs="Times New Roman"/>
          <w:sz w:val="24"/>
          <w:szCs w:val="24"/>
        </w:rPr>
        <w:t>0, and</w:t>
      </w:r>
      <w:proofErr w:type="gramEnd"/>
      <w:r w:rsidR="00ED3772" w:rsidRPr="00ED3772">
        <w:rPr>
          <w:rFonts w:ascii="Times New Roman" w:hAnsi="Times New Roman" w:cs="Times New Roman"/>
          <w:sz w:val="24"/>
          <w:szCs w:val="24"/>
        </w:rPr>
        <w:t xml:space="preserve"> </w:t>
      </w:r>
      <w:proofErr w:type="gramStart"/>
      <w:r w:rsidR="00ED3772" w:rsidRPr="00ED3772">
        <w:rPr>
          <w:rFonts w:ascii="Times New Roman" w:hAnsi="Times New Roman" w:cs="Times New Roman"/>
          <w:sz w:val="24"/>
          <w:szCs w:val="24"/>
        </w:rPr>
        <w:t>was considered to be</w:t>
      </w:r>
      <w:proofErr w:type="gramEnd"/>
      <w:r w:rsidR="00ED3772" w:rsidRPr="00ED3772">
        <w:rPr>
          <w:rFonts w:ascii="Times New Roman" w:hAnsi="Times New Roman" w:cs="Times New Roman"/>
          <w:sz w:val="24"/>
          <w:szCs w:val="24"/>
        </w:rPr>
        <w:t xml:space="preserv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w:t>
      </w:r>
      <w:r w:rsidRPr="00ED3772">
        <w:rPr>
          <w:rFonts w:ascii="Times New Roman" w:hAnsi="Times New Roman" w:cs="Times New Roman"/>
          <w:sz w:val="24"/>
          <w:szCs w:val="24"/>
        </w:rPr>
        <w:lastRenderedPageBreak/>
        <w:t xml:space="preserve">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 xml:space="preserve">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 xml:space="preserve">an ID signature </w:t>
      </w:r>
      <w:proofErr w:type="gramStart"/>
      <w:r w:rsidR="00575943" w:rsidRPr="00ED3772">
        <w:rPr>
          <w:rFonts w:ascii="Times New Roman" w:hAnsi="Times New Roman" w:cs="Times New Roman"/>
          <w:sz w:val="24"/>
          <w:szCs w:val="24"/>
        </w:rPr>
        <w:t>was considered to be</w:t>
      </w:r>
      <w:proofErr w:type="gramEnd"/>
      <w:r w:rsidR="00575943" w:rsidRPr="00ED3772">
        <w:rPr>
          <w:rFonts w:ascii="Times New Roman" w:hAnsi="Times New Roman" w:cs="Times New Roman"/>
          <w:sz w:val="24"/>
          <w:szCs w:val="24"/>
        </w:rPr>
        <w:t xml:space="preserv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t>
      </w:r>
      <w:proofErr w:type="gramStart"/>
      <w:r w:rsidR="00E83074" w:rsidRPr="00ED3772">
        <w:rPr>
          <w:rFonts w:ascii="Times New Roman" w:hAnsi="Times New Roman" w:cs="Times New Roman"/>
          <w:sz w:val="24"/>
          <w:szCs w:val="24"/>
        </w:rPr>
        <w:t>was considered to be</w:t>
      </w:r>
      <w:proofErr w:type="gramEnd"/>
      <w:r w:rsidR="00E83074" w:rsidRPr="00ED3772">
        <w:rPr>
          <w:rFonts w:ascii="Times New Roman" w:hAnsi="Times New Roman" w:cs="Times New Roman"/>
          <w:sz w:val="24"/>
          <w:szCs w:val="24"/>
        </w:rPr>
        <w:t xml:space="preserv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411E2F8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4" w:name="_Hlk191059301"/>
      <w:r w:rsidRPr="00D343FD">
        <w:rPr>
          <w:rFonts w:ascii="Times New Roman" w:hAnsi="Times New Roman" w:cs="Times New Roman"/>
          <w:sz w:val="24"/>
          <w:szCs w:val="24"/>
        </w:rPr>
        <w:t>RNASEH2b</w:t>
      </w:r>
      <w:bookmarkEnd w:id="14"/>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2015)","noteIndex":0},"citationItems":[{"id":"zInjfKSC/2dxIoBCl","uris":["http://zotero.org/users/14858941/items/UGKVPCEC"],"itemData":{"id":946,"type":"article-journal","abstract":"Abstract\n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rPr>
          <w:rFonts w:ascii="Times New Roman" w:hAnsi="Times New Roman" w:cs="Times New Roman"/>
          <w:sz w:val="24"/>
          <w:szCs w:val="24"/>
        </w:rPr>
        <w:t>Thermofisher</w:t>
      </w:r>
      <w:proofErr w:type="spellEnd"/>
      <w:r w:rsidRPr="00D343FD">
        <w:rPr>
          <w:rFonts w:ascii="Times New Roman" w:hAnsi="Times New Roman" w:cs="Times New Roman"/>
          <w:sz w:val="24"/>
          <w:szCs w:val="24"/>
        </w:rPr>
        <w:t xml:space="preserve"> scientific, Cat No C737303). Subsequently restrictive enzyme digesting of px330-S2-sgRNA2 plasmid with </w:t>
      </w:r>
      <w:proofErr w:type="spellStart"/>
      <w:r w:rsidRPr="00D343FD">
        <w:rPr>
          <w:rFonts w:ascii="Times New Roman" w:hAnsi="Times New Roman" w:cs="Times New Roman"/>
          <w:sz w:val="24"/>
          <w:szCs w:val="24"/>
        </w:rPr>
        <w:t>BsaI</w:t>
      </w:r>
      <w:proofErr w:type="spellEnd"/>
      <w:r w:rsidRPr="00D343FD">
        <w:rPr>
          <w:rFonts w:ascii="Times New Roman" w:hAnsi="Times New Roman" w:cs="Times New Roman"/>
          <w:sz w:val="24"/>
          <w:szCs w:val="24"/>
        </w:rPr>
        <w:t xml:space="preserve">-HF (New England Biolabs, cat NEB #R3535) and cloning the digested fragment containing sgRNA2 into px330A-GFP-sgRNA1 plasmid to form px330A-GFP sgRNA1&amp;sgRNA2 plasmid by the golden gate </w:t>
      </w:r>
      <w:r w:rsidRPr="00D343FD">
        <w:rPr>
          <w:rFonts w:ascii="Times New Roman" w:hAnsi="Times New Roman" w:cs="Times New Roman"/>
          <w:sz w:val="24"/>
          <w:szCs w:val="24"/>
        </w:rPr>
        <w:lastRenderedPageBreak/>
        <w:t xml:space="preserve">assembly. Plasmid DNA was extracted and purified by </w:t>
      </w:r>
      <w:proofErr w:type="spellStart"/>
      <w:r w:rsidRPr="00D343FD">
        <w:rPr>
          <w:rFonts w:ascii="Times New Roman" w:hAnsi="Times New Roman" w:cs="Times New Roman"/>
          <w:sz w:val="24"/>
          <w:szCs w:val="24"/>
        </w:rPr>
        <w:t>QIAprep</w:t>
      </w:r>
      <w:proofErr w:type="spellEnd"/>
      <w:r w:rsidRPr="00D343FD">
        <w:rPr>
          <w:rFonts w:ascii="Times New Roman" w:hAnsi="Times New Roman" w:cs="Times New Roman"/>
          <w:sz w:val="24"/>
          <w:szCs w:val="24"/>
        </w:rPr>
        <w:t xml:space="preserve">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0712E2F1"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w:t>
      </w:r>
      <w:proofErr w:type="spellStart"/>
      <w:r w:rsidRPr="00D343FD">
        <w:rPr>
          <w:rFonts w:ascii="Times New Roman" w:hAnsi="Times New Roman" w:cs="Times New Roman"/>
          <w:sz w:val="24"/>
          <w:szCs w:val="24"/>
        </w:rPr>
        <w:t>FACSAria</w:t>
      </w:r>
      <w:proofErr w:type="spellEnd"/>
      <w:r w:rsidRPr="00D343FD">
        <w:rPr>
          <w:rFonts w:ascii="Times New Roman" w:hAnsi="Times New Roman" w:cs="Times New Roman"/>
          <w:sz w:val="24"/>
          <w:szCs w:val="24"/>
        </w:rPr>
        <w:t xml:space="preserve"> III (BD Biosciences). The single cell </w:t>
      </w:r>
      <w:proofErr w:type="gramStart"/>
      <w:r w:rsidRPr="00D343FD">
        <w:rPr>
          <w:rFonts w:ascii="Times New Roman" w:hAnsi="Times New Roman" w:cs="Times New Roman"/>
          <w:sz w:val="24"/>
          <w:szCs w:val="24"/>
        </w:rPr>
        <w:t>was continued</w:t>
      </w:r>
      <w:proofErr w:type="gramEnd"/>
      <w:r w:rsidRPr="00D343FD">
        <w:rPr>
          <w:rFonts w:ascii="Times New Roman" w:hAnsi="Times New Roman" w:cs="Times New Roman"/>
          <w:sz w:val="24"/>
          <w:szCs w:val="24"/>
        </w:rPr>
        <w:t xml:space="preserve"> to culture around 2 to 3 weeks in the 96-well plate until the colony could be visualized by eyes. Cell colonies were </w:t>
      </w:r>
      <w:proofErr w:type="spellStart"/>
      <w:r w:rsidRPr="00D343FD">
        <w:rPr>
          <w:rFonts w:ascii="Times New Roman" w:hAnsi="Times New Roman" w:cs="Times New Roman"/>
          <w:sz w:val="24"/>
          <w:szCs w:val="24"/>
        </w:rPr>
        <w:t>trypsinized</w:t>
      </w:r>
      <w:proofErr w:type="spellEnd"/>
      <w:r w:rsidRPr="00D343FD">
        <w:rPr>
          <w:rFonts w:ascii="Times New Roman" w:hAnsi="Times New Roman" w:cs="Times New Roman"/>
          <w:sz w:val="24"/>
          <w:szCs w:val="24"/>
        </w:rPr>
        <w:t xml:space="preserve"> by 10ul of 0.05% (1:10 dilution of 0.5% Trypsin-EDTA no phenol red, Gibco™, Cat. No.  15400054). Cell suspension was divided to half. Half of the cells were kept in culture. The </w:t>
      </w:r>
      <w:proofErr w:type="gramStart"/>
      <w:r w:rsidRPr="00D343FD">
        <w:rPr>
          <w:rFonts w:ascii="Times New Roman" w:hAnsi="Times New Roman" w:cs="Times New Roman"/>
          <w:sz w:val="24"/>
          <w:szCs w:val="24"/>
        </w:rPr>
        <w:t>rest half</w:t>
      </w:r>
      <w:proofErr w:type="gramEnd"/>
      <w:r w:rsidRPr="00D343FD">
        <w:rPr>
          <w:rFonts w:ascii="Times New Roman" w:hAnsi="Times New Roman" w:cs="Times New Roman"/>
          <w:sz w:val="24"/>
          <w:szCs w:val="24"/>
        </w:rPr>
        <w:t xml:space="preserve"> of cells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A573AA">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2017)","noteIndex":0},"citationItems":[{"id":"zInjfKSC/FYBjbSJm","uris":["http://zotero.org/users/14858941/items/UCSCKFFU"],"itemData":{"id":945,"type":"article-journal","abstract":"Forward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w:t>
      </w:r>
      <w:r w:rsidRPr="00D343FD">
        <w:rPr>
          <w:rFonts w:ascii="Times New Roman" w:hAnsi="Times New Roman" w:cs="Times New Roman"/>
          <w:sz w:val="24"/>
          <w:szCs w:val="24"/>
        </w:rPr>
        <w:lastRenderedPageBreak/>
        <w:t xml:space="preserve">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rPr>
          <w:rFonts w:ascii="Times New Roman" w:hAnsi="Times New Roman" w:cs="Times New Roman"/>
          <w:sz w:val="24"/>
          <w:szCs w:val="24"/>
        </w:rPr>
        <w:t>was</w:t>
      </w:r>
      <w:proofErr w:type="gramEnd"/>
      <w:r w:rsidRPr="00D343FD">
        <w:rPr>
          <w:rFonts w:ascii="Times New Roman" w:hAnsi="Times New Roman" w:cs="Times New Roman"/>
          <w:sz w:val="24"/>
          <w:szCs w:val="24"/>
        </w:rPr>
        <w:t xml:space="preserve"> confirmed by Western blot. 15 </w:t>
      </w:r>
      <w:proofErr w:type="spellStart"/>
      <w:r w:rsidRPr="00D343FD">
        <w:rPr>
          <w:rFonts w:ascii="Times New Roman" w:hAnsi="Times New Roman" w:cs="Times New Roman"/>
          <w:sz w:val="24"/>
          <w:szCs w:val="24"/>
        </w:rPr>
        <w:t>μg</w:t>
      </w:r>
      <w:proofErr w:type="spellEnd"/>
      <w:r w:rsidRPr="00D343FD">
        <w:rPr>
          <w:rFonts w:ascii="Times New Roman" w:hAnsi="Times New Roman" w:cs="Times New Roman"/>
          <w:sz w:val="24"/>
          <w:szCs w:val="24"/>
        </w:rPr>
        <w:t xml:space="preserve">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w:t>
      </w:r>
      <w:proofErr w:type="spellStart"/>
      <w:r w:rsidRPr="00D343FD">
        <w:rPr>
          <w:rFonts w:ascii="Times New Roman" w:hAnsi="Times New Roman" w:cs="Times New Roman"/>
          <w:sz w:val="24"/>
          <w:szCs w:val="24"/>
        </w:rPr>
        <w:t>DNeasy</w:t>
      </w:r>
      <w:proofErr w:type="spellEnd"/>
      <w:r w:rsidRPr="00D343FD">
        <w:rPr>
          <w:rFonts w:ascii="Times New Roman" w:hAnsi="Times New Roman" w:cs="Times New Roman"/>
          <w:sz w:val="24"/>
          <w:szCs w:val="24"/>
        </w:rPr>
        <w:t xml:space="preserve"> Blood &amp; Tissue Kit (Qiagen cat no.69506) and sent for whole genome sequencing (</w:t>
      </w:r>
      <w:proofErr w:type="spellStart"/>
      <w:r w:rsidRPr="00D343FD">
        <w:rPr>
          <w:rFonts w:ascii="Times New Roman" w:hAnsi="Times New Roman" w:cs="Times New Roman"/>
          <w:sz w:val="24"/>
          <w:szCs w:val="24"/>
        </w:rPr>
        <w:t>NovogeneAIT</w:t>
      </w:r>
      <w:proofErr w:type="spellEnd"/>
      <w:r w:rsidRPr="00D343FD">
        <w:rPr>
          <w:rFonts w:ascii="Times New Roman" w:hAnsi="Times New Roman" w:cs="Times New Roman"/>
          <w:sz w:val="24"/>
          <w:szCs w:val="24"/>
        </w:rPr>
        <w:t xml:space="preserve">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3"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xml:space="preserve">. From these genomes, we </w:t>
      </w:r>
      <w:r w:rsidRPr="008A1C58">
        <w:rPr>
          <w:rFonts w:ascii="Times New Roman" w:hAnsi="Times New Roman" w:cs="Times New Roman"/>
          <w:color w:val="000000"/>
          <w:sz w:val="24"/>
          <w:szCs w:val="24"/>
        </w:rPr>
        <w:lastRenderedPageBreak/>
        <w:t>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15"/>
      <w:r w:rsidRPr="00915558">
        <w:rPr>
          <w:rFonts w:ascii="Times New Roman" w:hAnsi="Times New Roman" w:cs="Times New Roman" w:hint="eastAsia"/>
          <w:b/>
          <w:bCs/>
          <w:color w:val="000000"/>
          <w:sz w:val="24"/>
          <w:szCs w:val="24"/>
        </w:rPr>
        <w:t>Fundings</w:t>
      </w:r>
      <w:commentRangeEnd w:id="15"/>
      <w:r>
        <w:rPr>
          <w:rStyle w:val="CommentReference"/>
        </w:rPr>
        <w:commentReference w:id="15"/>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SimSun"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SimSun" w:hAnsi="Times New Roman" w:cs="Times New Roman" w:hint="eastAsia"/>
          <w:sz w:val="24"/>
          <w:szCs w:val="28"/>
        </w:rPr>
        <w:t>(</w:t>
      </w:r>
      <w:r w:rsidR="00A51265" w:rsidRPr="00915558">
        <w:rPr>
          <w:rFonts w:ascii="Times New Roman" w:eastAsia="SimSun" w:hAnsi="Times New Roman" w:cs="Times New Roman"/>
          <w:sz w:val="24"/>
          <w:szCs w:val="28"/>
        </w:rPr>
        <w:t>2023YFE0107700</w:t>
      </w:r>
      <w:r w:rsidR="00A51265" w:rsidRPr="00915558">
        <w:rPr>
          <w:rFonts w:ascii="Times New Roman" w:eastAsia="SimSun" w:hAnsi="Times New Roman" w:cs="Times New Roman" w:hint="eastAsia"/>
          <w:sz w:val="24"/>
          <w:szCs w:val="28"/>
        </w:rPr>
        <w:t>), Guangzhou Municipal Science and Technology Bureau (</w:t>
      </w:r>
      <w:r w:rsidR="00A51265" w:rsidRPr="00915558">
        <w:rPr>
          <w:rFonts w:ascii="Times New Roman" w:eastAsia="SimSun" w:hAnsi="Times New Roman" w:cs="Times New Roman"/>
          <w:sz w:val="24"/>
          <w:szCs w:val="28"/>
        </w:rPr>
        <w:t>2025A04J4304</w:t>
      </w:r>
      <w:r w:rsidR="00A51265" w:rsidRPr="00915558">
        <w:rPr>
          <w:rFonts w:ascii="Times New Roman" w:eastAsia="SimSun" w:hAnsi="Times New Roman" w:cs="Times New Roman" w:hint="eastAsia"/>
          <w:sz w:val="24"/>
          <w:szCs w:val="28"/>
        </w:rPr>
        <w:t xml:space="preserve">), </w:t>
      </w:r>
      <w:r w:rsidR="00A51265" w:rsidRPr="00915558">
        <w:rPr>
          <w:rFonts w:ascii="Times New Roman" w:eastAsia="SimSun" w:hAnsi="Times New Roman" w:cs="Times New Roman"/>
          <w:sz w:val="24"/>
          <w:szCs w:val="28"/>
        </w:rPr>
        <w:t>the 111 Project (D18010)</w:t>
      </w:r>
      <w:r w:rsidR="004F4DFF">
        <w:rPr>
          <w:rFonts w:ascii="Times New Roman" w:eastAsia="SimSun"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lastRenderedPageBreak/>
        <w:t>Reference</w:t>
      </w:r>
    </w:p>
    <w:p w14:paraId="372B118E" w14:textId="77777777" w:rsidR="00A573AA" w:rsidRPr="00A573AA" w:rsidRDefault="000B60F3" w:rsidP="00A573AA">
      <w:pPr>
        <w:pStyle w:val="Bibliography"/>
        <w:rPr>
          <w:rFonts w:ascii="Times New Roman" w:hAnsi="Times New Roman" w:cs="Times New Roman"/>
          <w:sz w:val="24"/>
        </w:rPr>
      </w:pPr>
      <w:r>
        <w:rPr>
          <w:szCs w:val="24"/>
        </w:rPr>
        <w:fldChar w:fldCharType="begin"/>
      </w:r>
      <w:r w:rsidR="00A573AA">
        <w:rPr>
          <w:szCs w:val="24"/>
        </w:rPr>
        <w:instrText xml:space="preserve"> ADDIN ZOTERO_BIBL {"uncited":[],"omitted":[],"custom":[]} CSL_BIBLIOGRAPHY </w:instrText>
      </w:r>
      <w:r>
        <w:rPr>
          <w:szCs w:val="24"/>
        </w:rPr>
        <w:fldChar w:fldCharType="separate"/>
      </w:r>
      <w:r w:rsidR="00A573AA" w:rsidRPr="00A573AA">
        <w:rPr>
          <w:rFonts w:ascii="Times New Roman" w:hAnsi="Times New Roman" w:cs="Times New Roman"/>
          <w:sz w:val="24"/>
        </w:rPr>
        <w:t xml:space="preserve">Alexandrov, Ludmil B., Young Seok Ju, Kerstin Haase, et al. 2016. ‘Mutational Signatures Associated with Tobacco Smoking in Human Cancer’. </w:t>
      </w:r>
      <w:r w:rsidR="00A573AA" w:rsidRPr="00A573AA">
        <w:rPr>
          <w:rFonts w:ascii="Times New Roman" w:hAnsi="Times New Roman" w:cs="Times New Roman"/>
          <w:i/>
          <w:iCs/>
          <w:sz w:val="24"/>
        </w:rPr>
        <w:t>Science</w:t>
      </w:r>
      <w:r w:rsidR="00A573AA" w:rsidRPr="00A573AA">
        <w:rPr>
          <w:rFonts w:ascii="Times New Roman" w:hAnsi="Times New Roman" w:cs="Times New Roman"/>
          <w:sz w:val="24"/>
        </w:rPr>
        <w:t xml:space="preserve"> 354 (6312): 618–22. https://doi.org/10.1126/science.aag0299.</w:t>
      </w:r>
    </w:p>
    <w:p w14:paraId="0A4D4FD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Alexandrov, Ludmil B., Jaegil Kim, Nicholas J. Haradhvala, et al. 2020. ‘The Repertoire of Mutational Signatures in Human Cancer’. </w:t>
      </w:r>
      <w:r w:rsidRPr="00A573AA">
        <w:rPr>
          <w:rFonts w:ascii="Times New Roman" w:hAnsi="Times New Roman" w:cs="Times New Roman"/>
          <w:i/>
          <w:iCs/>
          <w:sz w:val="24"/>
        </w:rPr>
        <w:t>Nature</w:t>
      </w:r>
      <w:r w:rsidRPr="00A573AA">
        <w:rPr>
          <w:rFonts w:ascii="Times New Roman" w:hAnsi="Times New Roman" w:cs="Times New Roman"/>
          <w:sz w:val="24"/>
        </w:rPr>
        <w:t xml:space="preserve"> 578 (7793): 94–101. https://doi.org/10.1038/s41586-020-1943-3.</w:t>
      </w:r>
    </w:p>
    <w:p w14:paraId="52FD1AD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Alexandrov, Ludmil B, Serena Nik-zainal, David C Wedge, and Samuel A J R Aparicio. 2014. </w:t>
      </w:r>
      <w:r w:rsidRPr="00A573AA">
        <w:rPr>
          <w:rFonts w:ascii="Times New Roman" w:hAnsi="Times New Roman" w:cs="Times New Roman"/>
          <w:i/>
          <w:iCs/>
          <w:sz w:val="24"/>
        </w:rPr>
        <w:t>Signatures of Mutational Processes in Human Cancer</w:t>
      </w:r>
      <w:r w:rsidRPr="00A573AA">
        <w:rPr>
          <w:rFonts w:ascii="Times New Roman" w:hAnsi="Times New Roman" w:cs="Times New Roman"/>
          <w:sz w:val="24"/>
        </w:rPr>
        <w:t>. 500 (7463): 415–21. https://doi.org/10.1038/nature12477.Signatures.</w:t>
      </w:r>
    </w:p>
    <w:p w14:paraId="52FA756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Bavi, Prashant, Stephen B. Baylin, Wojciech Bazant, et al. 2020. ‘Pan-Cancer Analysis of Whole Genomes’. </w:t>
      </w:r>
      <w:r w:rsidRPr="00A573AA">
        <w:rPr>
          <w:rFonts w:ascii="Times New Roman" w:hAnsi="Times New Roman" w:cs="Times New Roman"/>
          <w:i/>
          <w:iCs/>
          <w:sz w:val="24"/>
        </w:rPr>
        <w:t>Nature</w:t>
      </w:r>
      <w:r w:rsidRPr="00A573AA">
        <w:rPr>
          <w:rFonts w:ascii="Times New Roman" w:hAnsi="Times New Roman" w:cs="Times New Roman"/>
          <w:sz w:val="24"/>
        </w:rPr>
        <w:t xml:space="preserve"> 578 (7793): 82–93. https://doi.org/10.1038/s41586-020-1969-6.</w:t>
      </w:r>
    </w:p>
    <w:p w14:paraId="6D75DF94"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28 (5): 654–65. https://doi.org/10.1101/gr.230219.117.</w:t>
      </w:r>
    </w:p>
    <w:p w14:paraId="5E0F2CB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30 (6): 803–13. https://doi.org/10.1101/gr.255620.119.</w:t>
      </w:r>
    </w:p>
    <w:p w14:paraId="0732934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Caipa Garcia, Angela L., Jill E. Kucab, Halh Al-Serori, et al. 2024. ‘Tissue Organoid Cultures Metabolize Dietary Carcinogens Proficiently and Are Effective Models for DNA Adduct Formation’. </w:t>
      </w:r>
      <w:r w:rsidRPr="00A573AA">
        <w:rPr>
          <w:rFonts w:ascii="Times New Roman" w:hAnsi="Times New Roman" w:cs="Times New Roman"/>
          <w:i/>
          <w:iCs/>
          <w:sz w:val="24"/>
        </w:rPr>
        <w:t>Chemical Research in Toxicology</w:t>
      </w:r>
      <w:r w:rsidRPr="00A573AA">
        <w:rPr>
          <w:rFonts w:ascii="Times New Roman" w:hAnsi="Times New Roman" w:cs="Times New Roman"/>
          <w:sz w:val="24"/>
        </w:rPr>
        <w:t xml:space="preserve"> 37 (2): 234–47. https://doi.org/10.1021/acs.chemrestox.3c00255.</w:t>
      </w:r>
    </w:p>
    <w:p w14:paraId="3A49439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Chen, Lei, Chong Zhang, Ruidong Xue, et al. 2024. ‘Deep Whole-Genome Analysis of 494 Hepatocellular Carcinomas’. </w:t>
      </w:r>
      <w:r w:rsidRPr="00A573AA">
        <w:rPr>
          <w:rFonts w:ascii="Times New Roman" w:hAnsi="Times New Roman" w:cs="Times New Roman"/>
          <w:i/>
          <w:iCs/>
          <w:sz w:val="24"/>
        </w:rPr>
        <w:t>Nature</w:t>
      </w:r>
      <w:r w:rsidRPr="00A573AA">
        <w:rPr>
          <w:rFonts w:ascii="Times New Roman" w:hAnsi="Times New Roman" w:cs="Times New Roman"/>
          <w:sz w:val="24"/>
        </w:rPr>
        <w:t>, ahead of print, March 21. https://doi.org/10.1038/s41586-024-07054-3.</w:t>
      </w:r>
    </w:p>
    <w:p w14:paraId="27B1E8A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Cho, Jang-Eun, Nayun Kim, Yue C. Li, and Sue Jinks-Robertson. 2013. ‘Two Distinct Mechanisms of Topoisomerase 1-Dependent Mutagenesis in Yeast’. </w:t>
      </w:r>
      <w:r w:rsidRPr="00A573AA">
        <w:rPr>
          <w:rFonts w:ascii="Times New Roman" w:hAnsi="Times New Roman" w:cs="Times New Roman"/>
          <w:i/>
          <w:iCs/>
          <w:sz w:val="24"/>
        </w:rPr>
        <w:t>DNA Repair</w:t>
      </w:r>
      <w:r w:rsidRPr="00A573AA">
        <w:rPr>
          <w:rFonts w:ascii="Times New Roman" w:hAnsi="Times New Roman" w:cs="Times New Roman"/>
          <w:sz w:val="24"/>
        </w:rPr>
        <w:t xml:space="preserve"> 12 (3): 205–11. https://doi.org/10.1016/j.dnarep.2012.12.004.</w:t>
      </w:r>
    </w:p>
    <w:p w14:paraId="6F37BD8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Cooper, David N, Matthew Mort, Peter D Stenson, Edward V Ball, and Nadia A Chuzhanova. 2010. </w:t>
      </w:r>
      <w:r w:rsidRPr="00A573AA">
        <w:rPr>
          <w:rFonts w:ascii="Times New Roman" w:hAnsi="Times New Roman" w:cs="Times New Roman"/>
          <w:i/>
          <w:iCs/>
          <w:sz w:val="24"/>
        </w:rPr>
        <w:t>Methylation-Mediated Deamination of 5-Methylcytosine Appears to Give Rise to Mutations Causing Human Inherited Disease in CpNpG Trinucleotides, as Well as in CpG Dinucleotides</w:t>
      </w:r>
      <w:r w:rsidRPr="00A573AA">
        <w:rPr>
          <w:rFonts w:ascii="Times New Roman" w:hAnsi="Times New Roman" w:cs="Times New Roman"/>
          <w:sz w:val="24"/>
        </w:rPr>
        <w:t>. http://www.hgmd.org.</w:t>
      </w:r>
    </w:p>
    <w:p w14:paraId="486F33A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Davies, Helen, Dominik Glodzik, Sandro Morganella, et al. 2017. ‘HRDetect Is a Predictor of BRCA1 and BRCA2 Deficiency Based on Mutational Signatures’. </w:t>
      </w:r>
      <w:r w:rsidRPr="00A573AA">
        <w:rPr>
          <w:rFonts w:ascii="Times New Roman" w:hAnsi="Times New Roman" w:cs="Times New Roman"/>
          <w:i/>
          <w:iCs/>
          <w:sz w:val="24"/>
        </w:rPr>
        <w:t>Nature Medicine</w:t>
      </w:r>
      <w:r w:rsidRPr="00A573AA">
        <w:rPr>
          <w:rFonts w:ascii="Times New Roman" w:hAnsi="Times New Roman" w:cs="Times New Roman"/>
          <w:sz w:val="24"/>
        </w:rPr>
        <w:t xml:space="preserve"> 23 (4): 517–25. https://doi.org/10.1038/nm.4292.</w:t>
      </w:r>
    </w:p>
    <w:p w14:paraId="6D1E0D8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Degasperi, Andrea, Xueqing Zou, Tauanne Dias Amarante, et al. 2022. ‘Substitution Mutational Signatures in Whole-Genome–Sequenced Cancers in the UK Population’. </w:t>
      </w:r>
      <w:r w:rsidRPr="00A573AA">
        <w:rPr>
          <w:rFonts w:ascii="Times New Roman" w:hAnsi="Times New Roman" w:cs="Times New Roman"/>
          <w:i/>
          <w:iCs/>
          <w:sz w:val="24"/>
        </w:rPr>
        <w:t>Science</w:t>
      </w:r>
      <w:r w:rsidRPr="00A573AA">
        <w:rPr>
          <w:rFonts w:ascii="Times New Roman" w:hAnsi="Times New Roman" w:cs="Times New Roman"/>
          <w:sz w:val="24"/>
        </w:rPr>
        <w:t xml:space="preserve"> 376 (6591). https://doi.org/10.1126/science.abl9283.</w:t>
      </w:r>
    </w:p>
    <w:p w14:paraId="34FA995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A573AA">
        <w:rPr>
          <w:rFonts w:ascii="Times New Roman" w:hAnsi="Times New Roman" w:cs="Times New Roman"/>
          <w:i/>
          <w:iCs/>
          <w:sz w:val="24"/>
        </w:rPr>
        <w:t>Nature Medicine</w:t>
      </w:r>
      <w:r w:rsidRPr="00A573AA">
        <w:rPr>
          <w:rFonts w:ascii="Times New Roman" w:hAnsi="Times New Roman" w:cs="Times New Roman"/>
          <w:sz w:val="24"/>
        </w:rPr>
        <w:t xml:space="preserve"> 26 (7): 1063–69. https://doi.org/10.1038/s41591-020-0908-2.</w:t>
      </w:r>
    </w:p>
    <w:p w14:paraId="0CD869CF"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Grolleman, Judith E., Richarda M. de Voer, Fadwa A. Elsayed, et al. 2019. ‘Mutational Signature Analysis Reveals NTHL1 Deficiency to Cause a Multi-Tumor Phenotype’. </w:t>
      </w:r>
      <w:r w:rsidRPr="00A573AA">
        <w:rPr>
          <w:rFonts w:ascii="Times New Roman" w:hAnsi="Times New Roman" w:cs="Times New Roman"/>
          <w:i/>
          <w:iCs/>
          <w:sz w:val="24"/>
        </w:rPr>
        <w:t>Cancer Cell</w:t>
      </w:r>
      <w:r w:rsidRPr="00A573AA">
        <w:rPr>
          <w:rFonts w:ascii="Times New Roman" w:hAnsi="Times New Roman" w:cs="Times New Roman"/>
          <w:sz w:val="24"/>
        </w:rPr>
        <w:t xml:space="preserve"> 35 (2): 256-266.e5. https://doi.org/10.1016/j.ccell.2018.12.011.</w:t>
      </w:r>
    </w:p>
    <w:p w14:paraId="655FD235"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lastRenderedPageBreak/>
        <w:t xml:space="preserve">Hoang, Margaret L., Chung-Hsin Chen, Viktoriya S. Sidorenko, et al. 2013. ‘Mutational Signature of Aristolochic Acid Exposure as Revealed by Whole-Exome Sequencing’. </w:t>
      </w:r>
      <w:r w:rsidRPr="00A573AA">
        <w:rPr>
          <w:rFonts w:ascii="Times New Roman" w:hAnsi="Times New Roman" w:cs="Times New Roman"/>
          <w:i/>
          <w:iCs/>
          <w:sz w:val="24"/>
        </w:rPr>
        <w:t>Science Translational Medicine</w:t>
      </w:r>
      <w:r w:rsidRPr="00A573AA">
        <w:rPr>
          <w:rFonts w:ascii="Times New Roman" w:hAnsi="Times New Roman" w:cs="Times New Roman"/>
          <w:sz w:val="24"/>
        </w:rPr>
        <w:t xml:space="preserve"> 5 (197). https://doi.org/10.1126/scitranslmed.3006200.</w:t>
      </w:r>
    </w:p>
    <w:p w14:paraId="28103B4F"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Huang, Mi Ni, Willie Yu, Wei Wei Teoh, et al. 2017. ‘Genome-Scale Mutational Signatures of Aflatoxin in Cells, Mice, and Human Tumors’. </w:t>
      </w:r>
      <w:r w:rsidRPr="00A573AA">
        <w:rPr>
          <w:rFonts w:ascii="Times New Roman" w:hAnsi="Times New Roman" w:cs="Times New Roman"/>
          <w:i/>
          <w:iCs/>
          <w:sz w:val="24"/>
        </w:rPr>
        <w:t>Genome Research</w:t>
      </w:r>
      <w:r w:rsidRPr="00A573AA">
        <w:rPr>
          <w:rFonts w:ascii="Times New Roman" w:hAnsi="Times New Roman" w:cs="Times New Roman"/>
          <w:sz w:val="24"/>
        </w:rPr>
        <w:t xml:space="preserve"> 27 (9): 1475–86. https://doi.org/10.1101/gr.220038.116.</w:t>
      </w:r>
    </w:p>
    <w:p w14:paraId="11C00970"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A573AA">
        <w:rPr>
          <w:rFonts w:ascii="Times New Roman" w:hAnsi="Times New Roman" w:cs="Times New Roman"/>
          <w:i/>
          <w:iCs/>
          <w:sz w:val="24"/>
        </w:rPr>
        <w:t>Scientific Reports</w:t>
      </w:r>
      <w:r w:rsidRPr="00A573AA">
        <w:rPr>
          <w:rFonts w:ascii="Times New Roman" w:hAnsi="Times New Roman" w:cs="Times New Roman"/>
          <w:sz w:val="24"/>
        </w:rPr>
        <w:t xml:space="preserve"> 5 (1): 13321. https://doi.org/10.1038/srep13321.</w:t>
      </w:r>
    </w:p>
    <w:p w14:paraId="0F36C8F6"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Jiang, Nanhai, Yang Wu, and Steven G Rozen. 2024. ‘A New Approach to the Challenging Problem of Mutational Signature Attribution’. </w:t>
      </w:r>
      <w:r w:rsidRPr="00A573AA">
        <w:rPr>
          <w:rFonts w:ascii="Times New Roman" w:hAnsi="Times New Roman" w:cs="Times New Roman"/>
          <w:i/>
          <w:iCs/>
          <w:sz w:val="24"/>
        </w:rPr>
        <w:t>bioRxiv</w:t>
      </w:r>
      <w:r w:rsidRPr="00A573AA">
        <w:rPr>
          <w:rFonts w:ascii="Times New Roman" w:hAnsi="Times New Roman" w:cs="Times New Roman"/>
          <w:sz w:val="24"/>
        </w:rPr>
        <w:t>, ahead of print. https://doi.org/10.1101/2024.05.20.594967.</w:t>
      </w:r>
    </w:p>
    <w:p w14:paraId="43C82C7B"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Jin, Hu, Doga C. Gulhan, Benedikt Geiger, et al. 2024. ‘Accurate and Sensitive Mutational Signature Analysis with MuSiCal’. </w:t>
      </w:r>
      <w:r w:rsidRPr="00A573AA">
        <w:rPr>
          <w:rFonts w:ascii="Times New Roman" w:hAnsi="Times New Roman" w:cs="Times New Roman"/>
          <w:i/>
          <w:iCs/>
          <w:sz w:val="24"/>
        </w:rPr>
        <w:t>Nature Genetics</w:t>
      </w:r>
      <w:r w:rsidRPr="00A573AA">
        <w:rPr>
          <w:rFonts w:ascii="Times New Roman" w:hAnsi="Times New Roman" w:cs="Times New Roman"/>
          <w:sz w:val="24"/>
        </w:rPr>
        <w:t xml:space="preserve"> 56 (3): 541–52. https://doi.org/10.1038/s41588-024-01659-0.</w:t>
      </w:r>
    </w:p>
    <w:p w14:paraId="715F3D7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Joung, Julia, Silvana Konermann, Jonathan S Gootenberg, et al. 2017. ‘Genome-Scale CRISPR-Cas9 Knockout and Transcriptional Activation Screening’. </w:t>
      </w:r>
      <w:r w:rsidRPr="00A573AA">
        <w:rPr>
          <w:rFonts w:ascii="Times New Roman" w:hAnsi="Times New Roman" w:cs="Times New Roman"/>
          <w:i/>
          <w:iCs/>
          <w:sz w:val="24"/>
        </w:rPr>
        <w:t>Nature Protocols</w:t>
      </w:r>
      <w:r w:rsidRPr="00A573AA">
        <w:rPr>
          <w:rFonts w:ascii="Times New Roman" w:hAnsi="Times New Roman" w:cs="Times New Roman"/>
          <w:sz w:val="24"/>
        </w:rPr>
        <w:t xml:space="preserve"> 12 (4): 828–63. https://doi.org/10.1038/nprot.2017.016.</w:t>
      </w:r>
    </w:p>
    <w:p w14:paraId="6DC6668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Koh, Gene Ching Chiek, Arjun Scott Nanda, Giuseppe Rinaldi, et al. 2025. ‘A Redefined InDel Taxonomy Provides Insights into Mutational Signatures’. </w:t>
      </w:r>
      <w:r w:rsidRPr="00A573AA">
        <w:rPr>
          <w:rFonts w:ascii="Times New Roman" w:hAnsi="Times New Roman" w:cs="Times New Roman"/>
          <w:i/>
          <w:iCs/>
          <w:sz w:val="24"/>
        </w:rPr>
        <w:t>Nature Genetics</w:t>
      </w:r>
      <w:r w:rsidRPr="00A573AA">
        <w:rPr>
          <w:rFonts w:ascii="Times New Roman" w:hAnsi="Times New Roman" w:cs="Times New Roman"/>
          <w:sz w:val="24"/>
        </w:rPr>
        <w:t>, ahead of print, April 10. https://doi.org/10.1038/s41588-025-02152-y.</w:t>
      </w:r>
    </w:p>
    <w:p w14:paraId="6F57665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Kucab, Jill E., Xueqing Zou, Sandro Morganella, et al. 2019. ‘A Compendium of Mutational Signatures of Environmental Agents’. </w:t>
      </w:r>
      <w:r w:rsidRPr="00A573AA">
        <w:rPr>
          <w:rFonts w:ascii="Times New Roman" w:hAnsi="Times New Roman" w:cs="Times New Roman"/>
          <w:i/>
          <w:iCs/>
          <w:sz w:val="24"/>
        </w:rPr>
        <w:t>Cell</w:t>
      </w:r>
      <w:r w:rsidRPr="00A573AA">
        <w:rPr>
          <w:rFonts w:ascii="Times New Roman" w:hAnsi="Times New Roman" w:cs="Times New Roman"/>
          <w:sz w:val="24"/>
        </w:rPr>
        <w:t xml:space="preserve"> 177 (4): 821-836.e16. https://doi.org/10.1016/j.cell.2019.03.001.</w:t>
      </w:r>
    </w:p>
    <w:p w14:paraId="06FECF3C"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Lippert, Malcolm J., Nayun Kim, Jang-Eun Cho, et al. 2011. ‘Role for Topoisomerase 1 in Transcription-Associated Mutagenesis in Yeast’. </w:t>
      </w:r>
      <w:r w:rsidRPr="00A573AA">
        <w:rPr>
          <w:rFonts w:ascii="Times New Roman" w:hAnsi="Times New Roman" w:cs="Times New Roman"/>
          <w:i/>
          <w:iCs/>
          <w:sz w:val="24"/>
        </w:rPr>
        <w:t>Proceedings of the National Academy of Sciences</w:t>
      </w:r>
      <w:r w:rsidRPr="00A573AA">
        <w:rPr>
          <w:rFonts w:ascii="Times New Roman" w:hAnsi="Times New Roman" w:cs="Times New Roman"/>
          <w:sz w:val="24"/>
        </w:rPr>
        <w:t xml:space="preserve"> 108 (2): 698–703. https://doi.org/10.1073/pnas.1012363108.</w:t>
      </w:r>
    </w:p>
    <w:p w14:paraId="7860F55A"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A573AA">
        <w:rPr>
          <w:rFonts w:ascii="Times New Roman" w:hAnsi="Times New Roman" w:cs="Times New Roman"/>
          <w:i/>
          <w:iCs/>
          <w:sz w:val="24"/>
        </w:rPr>
        <w:t>NAR Genomics and Bioinformatics</w:t>
      </w:r>
      <w:r w:rsidRPr="00A573AA">
        <w:rPr>
          <w:rFonts w:ascii="Times New Roman" w:hAnsi="Times New Roman" w:cs="Times New Roman"/>
          <w:sz w:val="24"/>
        </w:rPr>
        <w:t xml:space="preserve"> 5 (1): lqad005. https://doi.org/10.1093/nargab/lqad005.</w:t>
      </w:r>
    </w:p>
    <w:p w14:paraId="3AB1859E"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Martínez-Jiménez, Francisco, Ali Movasati, Sascha Remy Brunner, et al. 2023. ‘Pan-Cancer Whole-Genome Comparison of Primary and Metastatic Solid Tumours’. </w:t>
      </w:r>
      <w:r w:rsidRPr="00A573AA">
        <w:rPr>
          <w:rFonts w:ascii="Times New Roman" w:hAnsi="Times New Roman" w:cs="Times New Roman"/>
          <w:i/>
          <w:iCs/>
          <w:sz w:val="24"/>
        </w:rPr>
        <w:t>Nature</w:t>
      </w:r>
      <w:r w:rsidRPr="00A573AA">
        <w:rPr>
          <w:rFonts w:ascii="Times New Roman" w:hAnsi="Times New Roman" w:cs="Times New Roman"/>
          <w:sz w:val="24"/>
        </w:rPr>
        <w:t xml:space="preserve"> 618 (7964): 333–41. https://doi.org/10.1038/s41586-023-06054-z.</w:t>
      </w:r>
    </w:p>
    <w:p w14:paraId="475FC50E"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Ng, Alvin W T, Song Ling Poon, Mi Ni Huang, et al. 2017. </w:t>
      </w:r>
      <w:r w:rsidRPr="00A573AA">
        <w:rPr>
          <w:rFonts w:ascii="Times New Roman" w:hAnsi="Times New Roman" w:cs="Times New Roman"/>
          <w:i/>
          <w:iCs/>
          <w:sz w:val="24"/>
        </w:rPr>
        <w:t>Aristolochic Acids and Their Derivatives Are Widely Implicated in Liver Cancers in Taiwan and throughout Asia</w:t>
      </w:r>
      <w:r w:rsidRPr="00A573AA">
        <w:rPr>
          <w:rFonts w:ascii="Times New Roman" w:hAnsi="Times New Roman" w:cs="Times New Roman"/>
          <w:sz w:val="24"/>
        </w:rPr>
        <w:t>. https://www.science.org.</w:t>
      </w:r>
    </w:p>
    <w:p w14:paraId="40178EF1"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Nik-Zainal, Serena, Ludmil B. Alexandrov, David C. Wedge, et al. 2012. ‘Mutational Processes Molding the Genomes of 21 Breast Cancers’. </w:t>
      </w:r>
      <w:r w:rsidRPr="00A573AA">
        <w:rPr>
          <w:rFonts w:ascii="Times New Roman" w:hAnsi="Times New Roman" w:cs="Times New Roman"/>
          <w:i/>
          <w:iCs/>
          <w:sz w:val="24"/>
        </w:rPr>
        <w:t>Cell</w:t>
      </w:r>
      <w:r w:rsidRPr="00A573AA">
        <w:rPr>
          <w:rFonts w:ascii="Times New Roman" w:hAnsi="Times New Roman" w:cs="Times New Roman"/>
          <w:sz w:val="24"/>
        </w:rPr>
        <w:t xml:space="preserve"> 149 (5): 979–93. https://doi.org/10.1016/j.cell.2012.04.024.</w:t>
      </w:r>
    </w:p>
    <w:p w14:paraId="62D379C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Poon, Song Ling, Mi Ni Huang, Yang Choo, et al. 2015. ‘Mutation Signatures Implicate Aristolochic Acid in Bladder Cancer Development’. </w:t>
      </w:r>
      <w:r w:rsidRPr="00A573AA">
        <w:rPr>
          <w:rFonts w:ascii="Times New Roman" w:hAnsi="Times New Roman" w:cs="Times New Roman"/>
          <w:i/>
          <w:iCs/>
          <w:sz w:val="24"/>
        </w:rPr>
        <w:t>Genome Medicine</w:t>
      </w:r>
      <w:r w:rsidRPr="00A573AA">
        <w:rPr>
          <w:rFonts w:ascii="Times New Roman" w:hAnsi="Times New Roman" w:cs="Times New Roman"/>
          <w:sz w:val="24"/>
        </w:rPr>
        <w:t xml:space="preserve"> 7 (1): 38. https://doi.org/10.1186/s13073-015-0161-3.</w:t>
      </w:r>
    </w:p>
    <w:p w14:paraId="65F2E8E2"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Poon, Song Ling, See-Tong Pang, John R. McPherson, et al. 2013. ‘Genome-Wide Mutational Signatures of Aristolochic Acid and Its Application as a Screening Tool’. </w:t>
      </w:r>
      <w:r w:rsidRPr="00A573AA">
        <w:rPr>
          <w:rFonts w:ascii="Times New Roman" w:hAnsi="Times New Roman" w:cs="Times New Roman"/>
          <w:i/>
          <w:iCs/>
          <w:sz w:val="24"/>
        </w:rPr>
        <w:t>Science Translational Medicine</w:t>
      </w:r>
      <w:r w:rsidRPr="00A573AA">
        <w:rPr>
          <w:rFonts w:ascii="Times New Roman" w:hAnsi="Times New Roman" w:cs="Times New Roman"/>
          <w:sz w:val="24"/>
        </w:rPr>
        <w:t xml:space="preserve"> 5 (197). https://doi.org/10.1126/scitranslmed.3006086.</w:t>
      </w:r>
    </w:p>
    <w:p w14:paraId="32DD050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lastRenderedPageBreak/>
        <w:t xml:space="preserve">Ramlee, Muhammad Khairul, Tingdong Yan, Alice M. S. Cheung, Charles T. H. Chuah, and Shang Li. 2015. ‘High-Throughput Genotyping of CRISPR/Cas9-Mediated Mutants Using Fluorescent PCR-Capillary Gel Electrophoresis’. </w:t>
      </w:r>
      <w:r w:rsidRPr="00A573AA">
        <w:rPr>
          <w:rFonts w:ascii="Times New Roman" w:hAnsi="Times New Roman" w:cs="Times New Roman"/>
          <w:i/>
          <w:iCs/>
          <w:sz w:val="24"/>
        </w:rPr>
        <w:t>Scientific Reports</w:t>
      </w:r>
      <w:r w:rsidRPr="00A573AA">
        <w:rPr>
          <w:rFonts w:ascii="Times New Roman" w:hAnsi="Times New Roman" w:cs="Times New Roman"/>
          <w:sz w:val="24"/>
        </w:rPr>
        <w:t xml:space="preserve"> 5 (1): 15587. https://doi.org/10.1038/srep15587.</w:t>
      </w:r>
    </w:p>
    <w:p w14:paraId="6417096D"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Reijns, Martin A. M., David A. Parry, Thomas C. Williams, et al. 2022. ‘Signatures of TOP1 Transcription-Associated Mutagenesis in Cancer and Germline’. </w:t>
      </w:r>
      <w:r w:rsidRPr="00A573AA">
        <w:rPr>
          <w:rFonts w:ascii="Times New Roman" w:hAnsi="Times New Roman" w:cs="Times New Roman"/>
          <w:i/>
          <w:iCs/>
          <w:sz w:val="24"/>
        </w:rPr>
        <w:t>Nature</w:t>
      </w:r>
      <w:r w:rsidRPr="00A573AA">
        <w:rPr>
          <w:rFonts w:ascii="Times New Roman" w:hAnsi="Times New Roman" w:cs="Times New Roman"/>
          <w:sz w:val="24"/>
        </w:rPr>
        <w:t xml:space="preserve"> 602 (7898): 623–31. https://doi.org/10.1038/s41586-022-04403-y.</w:t>
      </w:r>
    </w:p>
    <w:p w14:paraId="62D18EA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Riva, Laura, Arun R. Pandiri, Yun Rose Li, et al. 2020. ‘The Mutational Signature Profile of Known and Suspected Human Carcinogens in Mice’. </w:t>
      </w:r>
      <w:r w:rsidRPr="00A573AA">
        <w:rPr>
          <w:rFonts w:ascii="Times New Roman" w:hAnsi="Times New Roman" w:cs="Times New Roman"/>
          <w:i/>
          <w:iCs/>
          <w:sz w:val="24"/>
        </w:rPr>
        <w:t>Nature Genetics</w:t>
      </w:r>
      <w:r w:rsidRPr="00A573AA">
        <w:rPr>
          <w:rFonts w:ascii="Times New Roman" w:hAnsi="Times New Roman" w:cs="Times New Roman"/>
          <w:sz w:val="24"/>
        </w:rPr>
        <w:t xml:space="preserve"> 52 (11): 1189–97. https://doi.org/10.1038/s41588-020-0692-4.</w:t>
      </w:r>
    </w:p>
    <w:p w14:paraId="1C5AD119" w14:textId="77777777" w:rsidR="00A573AA" w:rsidRPr="00A573AA" w:rsidRDefault="00A573AA" w:rsidP="00A573AA">
      <w:pPr>
        <w:pStyle w:val="Bibliography"/>
        <w:rPr>
          <w:rFonts w:ascii="Times New Roman" w:hAnsi="Times New Roman" w:cs="Times New Roman"/>
          <w:sz w:val="24"/>
        </w:rPr>
      </w:pPr>
      <w:r w:rsidRPr="00A573AA">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A573AA">
        <w:rPr>
          <w:rFonts w:ascii="Times New Roman" w:hAnsi="Times New Roman" w:cs="Times New Roman"/>
          <w:i/>
          <w:iCs/>
          <w:sz w:val="24"/>
        </w:rPr>
        <w:t>Saccharomyces Cerevisiae</w:t>
      </w:r>
      <w:r w:rsidRPr="00A573AA">
        <w:rPr>
          <w:rFonts w:ascii="Times New Roman" w:hAnsi="Times New Roman" w:cs="Times New Roman"/>
          <w:sz w:val="24"/>
        </w:rPr>
        <w:t xml:space="preserve">’. </w:t>
      </w:r>
      <w:r w:rsidRPr="00A573AA">
        <w:rPr>
          <w:rFonts w:ascii="Times New Roman" w:hAnsi="Times New Roman" w:cs="Times New Roman"/>
          <w:i/>
          <w:iCs/>
          <w:sz w:val="24"/>
        </w:rPr>
        <w:t>Proceedings of the National Academy of Sciences</w:t>
      </w:r>
      <w:r w:rsidRPr="00A573AA">
        <w:rPr>
          <w:rFonts w:ascii="Times New Roman" w:hAnsi="Times New Roman" w:cs="Times New Roman"/>
          <w:sz w:val="24"/>
        </w:rPr>
        <w:t xml:space="preserve"> 108 (2): 692–97. https://doi.org/10.1073/pnas.1012582108.</w:t>
      </w:r>
    </w:p>
    <w:p w14:paraId="56D25EE6" w14:textId="21E1A8C2"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9-23T21:08:00Z" w:initials="SR">
    <w:p w14:paraId="2A39FB3F" w14:textId="77777777" w:rsidR="00633C69" w:rsidRDefault="00633C69" w:rsidP="00633C69">
      <w:pPr>
        <w:pStyle w:val="CommentText"/>
      </w:pPr>
      <w:r>
        <w:rPr>
          <w:rStyle w:val="CommentReference"/>
        </w:rPr>
        <w:annotationRef/>
      </w:r>
      <w:r>
        <w:t>Need to define this</w:t>
      </w:r>
    </w:p>
  </w:comment>
  <w:comment w:id="2" w:author="Steve Rozen, Ph.D." w:date="2025-09-23T13:14:00Z" w:initials="SR">
    <w:p w14:paraId="40E464F9" w14:textId="05FE1852" w:rsidR="00D92CB4" w:rsidRDefault="00D92CB4" w:rsidP="00D92CB4">
      <w:pPr>
        <w:pStyle w:val="CommentText"/>
      </w:pPr>
      <w:r>
        <w:rPr>
          <w:rStyle w:val="CommentReference"/>
        </w:rPr>
        <w:annotationRef/>
      </w:r>
      <w:r>
        <w:t>Move these details elsewhere</w:t>
      </w:r>
    </w:p>
  </w:comment>
  <w:comment w:id="3" w:author="Steve Rozen, Ph.D." w:date="2025-09-23T10:50:00Z" w:initials="SR">
    <w:p w14:paraId="2E6CB582" w14:textId="442BADE3" w:rsidR="00D103E1" w:rsidRDefault="00D103E1" w:rsidP="00D103E1">
      <w:pPr>
        <w:pStyle w:val="CommentText"/>
      </w:pPr>
      <w:r>
        <w:rPr>
          <w:rStyle w:val="CommentReference"/>
        </w:rPr>
        <w:annotationRef/>
      </w:r>
      <w:r>
        <w:t>Possibly move to table legend</w:t>
      </w:r>
    </w:p>
  </w:comment>
  <w:comment w:id="4" w:author="Steve Rozen, Ph.D." w:date="2025-09-23T20:58:00Z" w:initials="SR">
    <w:p w14:paraId="503C73D3" w14:textId="77777777" w:rsidR="003244C1" w:rsidRDefault="003244C1" w:rsidP="003244C1">
      <w:pPr>
        <w:pStyle w:val="CommentText"/>
      </w:pPr>
      <w:r>
        <w:rPr>
          <w:rStyle w:val="CommentReference"/>
        </w:rPr>
        <w:annotationRef/>
      </w:r>
      <w:r>
        <w:t>Steve work on this</w:t>
      </w:r>
    </w:p>
  </w:comment>
  <w:comment w:id="5" w:author="Mo Liu" w:date="2025-06-24T16:45:00Z" w:initials="ML">
    <w:p w14:paraId="7F453A41" w14:textId="59921DF7" w:rsidR="00FC0DE7" w:rsidRDefault="00FC0DE7" w:rsidP="00FC0DE7">
      <w:pPr>
        <w:pStyle w:val="CommentText"/>
      </w:pPr>
      <w:r>
        <w:rPr>
          <w:rStyle w:val="CommentReference"/>
        </w:rPr>
        <w:annotationRef/>
      </w:r>
      <w:r>
        <w:t>Should we mention this in the absract or claim it as a novelty?</w:t>
      </w:r>
    </w:p>
  </w:comment>
  <w:comment w:id="6"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7" w:author="Steve Rozen, Ph.D." w:date="2025-09-23T12:28:00Z" w:initials="SR">
    <w:p w14:paraId="0DCC2802" w14:textId="77777777" w:rsidR="003E7B2D" w:rsidRDefault="003E7B2D" w:rsidP="003E7B2D">
      <w:pPr>
        <w:pStyle w:val="CommentText"/>
      </w:pPr>
      <w:r>
        <w:rPr>
          <w:rStyle w:val="CommentReference"/>
        </w:rPr>
        <w:annotationRef/>
      </w:r>
      <w:r>
        <w:t>Yes, trivial</w:t>
      </w:r>
    </w:p>
  </w:comment>
  <w:comment w:id="8" w:author="Mo Liu" w:date="2025-08-30T12:01:00Z" w:initials="ML">
    <w:p w14:paraId="52313C62" w14:textId="1B070627" w:rsidR="00DC0BC9" w:rsidRDefault="00DC0BC9" w:rsidP="00DC0BC9">
      <w:pPr>
        <w:pStyle w:val="CommentText"/>
      </w:pPr>
      <w:r>
        <w:rPr>
          <w:rStyle w:val="CommentReference"/>
        </w:rPr>
        <w:annotationRef/>
      </w:r>
      <w:r>
        <w:t>Maybe I also need to do a sup figure for this?</w:t>
      </w:r>
    </w:p>
  </w:comment>
  <w:comment w:id="9" w:author="Steve Rozen, Ph.D." w:date="2025-09-23T21:13:00Z" w:initials="SR">
    <w:p w14:paraId="0CE699C2" w14:textId="77777777" w:rsidR="00633C69" w:rsidRDefault="00633C69" w:rsidP="00633C69">
      <w:pPr>
        <w:pStyle w:val="CommentText"/>
      </w:pPr>
      <w:r>
        <w:rPr>
          <w:rStyle w:val="CommentReference"/>
        </w:rPr>
        <w:annotationRef/>
      </w:r>
      <w:r>
        <w:t>Novel</w:t>
      </w:r>
    </w:p>
  </w:comment>
  <w:comment w:id="10" w:author="Mo Liu" w:date="2025-08-30T17:20:00Z" w:initials="ML">
    <w:p w14:paraId="6F5FFF65" w14:textId="05BCC974" w:rsidR="00616BC6" w:rsidRDefault="00616BC6" w:rsidP="00616BC6">
      <w:pPr>
        <w:pStyle w:val="CommentText"/>
      </w:pPr>
      <w:r>
        <w:rPr>
          <w:rStyle w:val="CommentReference"/>
        </w:rPr>
        <w:annotationRef/>
      </w:r>
      <w:r>
        <w:t>Is this appropriate?</w:t>
      </w:r>
    </w:p>
  </w:comment>
  <w:comment w:id="11"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12"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3" w:author="Steve Rozen, Ph.D." w:date="2025-09-23T12:39:00Z" w:initials="SR">
    <w:p w14:paraId="23666487" w14:textId="77777777" w:rsidR="00981C2D" w:rsidRDefault="00981C2D" w:rsidP="00981C2D">
      <w:pPr>
        <w:pStyle w:val="CommentText"/>
      </w:pPr>
      <w:r>
        <w:rPr>
          <w:rStyle w:val="CommentReference"/>
        </w:rPr>
        <w:annotationRef/>
      </w:r>
      <w:r>
        <w:t xml:space="preserve">Yes; I was having trouble with Musical too and gave up on it.  </w:t>
      </w:r>
    </w:p>
  </w:comment>
  <w:comment w:id="15" w:author="Mo Liu" w:date="2025-09-08T14:03:00Z" w:initials="ML">
    <w:p w14:paraId="3DF1C451" w14:textId="0551CB5C"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39FB3F" w15:done="0"/>
  <w15:commentEx w15:paraId="40E464F9" w15:done="0"/>
  <w15:commentEx w15:paraId="2E6CB582" w15:done="0"/>
  <w15:commentEx w15:paraId="503C73D3" w15:done="0"/>
  <w15:commentEx w15:paraId="7F453A41" w15:done="0"/>
  <w15:commentEx w15:paraId="66446F03" w15:paraIdParent="7F453A41" w15:done="0"/>
  <w15:commentEx w15:paraId="0DCC2802" w15:paraIdParent="7F453A41" w15:done="0"/>
  <w15:commentEx w15:paraId="52313C62" w15:done="0"/>
  <w15:commentEx w15:paraId="0CE699C2" w15:done="0"/>
  <w15:commentEx w15:paraId="6F5FFF65" w15:done="0"/>
  <w15:commentEx w15:paraId="447E01F9" w15:done="0"/>
  <w15:commentEx w15:paraId="3809BFFB" w15:paraIdParent="447E01F9" w15:done="0"/>
  <w15:commentEx w15:paraId="23666487"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2ACFA2" w16cex:dateUtc="2025-09-24T01:08:00Z"/>
  <w16cex:commentExtensible w16cex:durableId="450CEB1A" w16cex:dateUtc="2025-09-23T17:14:00Z"/>
  <w16cex:commentExtensible w16cex:durableId="6B53B96D" w16cex:dateUtc="2025-09-23T14:50:00Z"/>
  <w16cex:commentExtensible w16cex:durableId="331C2644" w16cex:dateUtc="2025-09-24T00:58: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35CA9419" w16cex:dateUtc="2025-09-24T01:13: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39FB3F" w16cid:durableId="702ACFA2"/>
  <w16cid:commentId w16cid:paraId="40E464F9" w16cid:durableId="450CEB1A"/>
  <w16cid:commentId w16cid:paraId="2E6CB582" w16cid:durableId="6B53B96D"/>
  <w16cid:commentId w16cid:paraId="503C73D3" w16cid:durableId="331C2644"/>
  <w16cid:commentId w16cid:paraId="7F453A41" w16cid:durableId="6566E6AB"/>
  <w16cid:commentId w16cid:paraId="66446F03" w16cid:durableId="4FF52FBF"/>
  <w16cid:commentId w16cid:paraId="0DCC2802" w16cid:durableId="27BD641C"/>
  <w16cid:commentId w16cid:paraId="52313C62" w16cid:durableId="3044662D"/>
  <w16cid:commentId w16cid:paraId="0CE699C2" w16cid:durableId="35CA9419"/>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B1968" w14:textId="77777777" w:rsidR="00641FA6" w:rsidRDefault="00641FA6" w:rsidP="000F4F7D">
      <w:pPr>
        <w:spacing w:after="0" w:line="240" w:lineRule="auto"/>
      </w:pPr>
      <w:r>
        <w:separator/>
      </w:r>
    </w:p>
  </w:endnote>
  <w:endnote w:type="continuationSeparator" w:id="0">
    <w:p w14:paraId="1D5665A6" w14:textId="77777777" w:rsidR="00641FA6" w:rsidRDefault="00641FA6" w:rsidP="000F4F7D">
      <w:pPr>
        <w:spacing w:after="0" w:line="240" w:lineRule="auto"/>
      </w:pPr>
      <w:r>
        <w:continuationSeparator/>
      </w:r>
    </w:p>
  </w:endnote>
  <w:endnote w:type="continuationNotice" w:id="1">
    <w:p w14:paraId="3B36F9BB" w14:textId="77777777" w:rsidR="00641FA6" w:rsidRDefault="00641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D28E2" w14:textId="77777777" w:rsidR="00641FA6" w:rsidRDefault="00641FA6" w:rsidP="000F4F7D">
      <w:pPr>
        <w:spacing w:after="0" w:line="240" w:lineRule="auto"/>
      </w:pPr>
      <w:r>
        <w:separator/>
      </w:r>
    </w:p>
  </w:footnote>
  <w:footnote w:type="continuationSeparator" w:id="0">
    <w:p w14:paraId="286A423F" w14:textId="77777777" w:rsidR="00641FA6" w:rsidRDefault="00641FA6" w:rsidP="000F4F7D">
      <w:pPr>
        <w:spacing w:after="0" w:line="240" w:lineRule="auto"/>
      </w:pPr>
      <w:r>
        <w:continuationSeparator/>
      </w:r>
    </w:p>
  </w:footnote>
  <w:footnote w:type="continuationNotice" w:id="1">
    <w:p w14:paraId="286BFE89" w14:textId="77777777" w:rsidR="00641FA6" w:rsidRDefault="00641F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B44"/>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0BC"/>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44C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87E03"/>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A57"/>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A6F"/>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C69"/>
    <w:rsid w:val="00633E33"/>
    <w:rsid w:val="00633FC7"/>
    <w:rsid w:val="006370FF"/>
    <w:rsid w:val="00637985"/>
    <w:rsid w:val="00637B91"/>
    <w:rsid w:val="006403B8"/>
    <w:rsid w:val="00640741"/>
    <w:rsid w:val="0064188E"/>
    <w:rsid w:val="00641FA6"/>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294"/>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34D"/>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4E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21F1"/>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5C7B"/>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671"/>
    <w:rsid w:val="00D614D2"/>
    <w:rsid w:val="00D6336E"/>
    <w:rsid w:val="00D6380C"/>
    <w:rsid w:val="00D6391F"/>
    <w:rsid w:val="00D63E45"/>
    <w:rsid w:val="00D64475"/>
    <w:rsid w:val="00D65E49"/>
    <w:rsid w:val="00D65EBE"/>
    <w:rsid w:val="00D66BF5"/>
    <w:rsid w:val="00D66D7E"/>
    <w:rsid w:val="00D73261"/>
    <w:rsid w:val="00D73736"/>
    <w:rsid w:val="00D748E0"/>
    <w:rsid w:val="00D763D3"/>
    <w:rsid w:val="00D830DA"/>
    <w:rsid w:val="00D83221"/>
    <w:rsid w:val="00D84445"/>
    <w:rsid w:val="00D8519A"/>
    <w:rsid w:val="00D90CBC"/>
    <w:rsid w:val="00D91752"/>
    <w:rsid w:val="00D9293B"/>
    <w:rsid w:val="00D92CB4"/>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477"/>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synaps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enomebiology.biomedcentral.com/articles/10.1186/s13059-018-1509-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722AA"/>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0EEC"/>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A4294"/>
    <w:rsid w:val="007D0936"/>
    <w:rsid w:val="007D638B"/>
    <w:rsid w:val="00822DF7"/>
    <w:rsid w:val="00835276"/>
    <w:rsid w:val="0085134D"/>
    <w:rsid w:val="008629B8"/>
    <w:rsid w:val="008731E2"/>
    <w:rsid w:val="008D2C2E"/>
    <w:rsid w:val="008F3341"/>
    <w:rsid w:val="00903844"/>
    <w:rsid w:val="009069D1"/>
    <w:rsid w:val="0092418F"/>
    <w:rsid w:val="00935E29"/>
    <w:rsid w:val="00975BEB"/>
    <w:rsid w:val="00981EFF"/>
    <w:rsid w:val="009E56CE"/>
    <w:rsid w:val="009E603B"/>
    <w:rsid w:val="00A02748"/>
    <w:rsid w:val="00A10BD8"/>
    <w:rsid w:val="00A43319"/>
    <w:rsid w:val="00A568FE"/>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A370A"/>
    <w:rsid w:val="00CA4B11"/>
    <w:rsid w:val="00CA7AB5"/>
    <w:rsid w:val="00CD1803"/>
    <w:rsid w:val="00D160E2"/>
    <w:rsid w:val="00D359AF"/>
    <w:rsid w:val="00D41C1D"/>
    <w:rsid w:val="00D66BF5"/>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36</Pages>
  <Words>33873</Words>
  <Characters>193077</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11</cp:revision>
  <cp:lastPrinted>2025-06-06T09:23:00Z</cp:lastPrinted>
  <dcterms:created xsi:type="dcterms:W3CDTF">2025-09-23T17:12:00Z</dcterms:created>
  <dcterms:modified xsi:type="dcterms:W3CDTF">2025-09-24T01:13:00Z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id="zInjfKSC"/&gt;&lt;style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