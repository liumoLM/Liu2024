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52783651" w:rsidR="00942BFA" w:rsidRPr="00E33938" w:rsidRDefault="000F4F7D" w:rsidP="00E33938">
      <w:pPr>
        <w:pStyle w:val="Title"/>
        <w:spacing w:after="120"/>
      </w:pPr>
      <w:r w:rsidRPr="00E33938">
        <w:t>Mutation</w:t>
      </w:r>
      <w:r w:rsidR="00FC6C4B">
        <w:rPr>
          <w:rFonts w:hint="eastAsia"/>
        </w:rPr>
        <w:t>al</w:t>
      </w:r>
      <w:r w:rsidRPr="00E33938">
        <w:t xml:space="preserve"> </w:t>
      </w:r>
      <w:r w:rsidR="00FC6C4B">
        <w:rPr>
          <w:rFonts w:hint="eastAsia"/>
        </w:rPr>
        <w:t>signatures</w:t>
      </w:r>
      <w:r w:rsidR="00FC6C4B" w:rsidRPr="00E33938">
        <w:t xml:space="preserve"> </w:t>
      </w:r>
      <w:r w:rsidRPr="00E33938">
        <w:t>of</w:t>
      </w:r>
      <w:r w:rsidR="00942BFA" w:rsidRPr="00E33938">
        <w:t xml:space="preserve"> </w:t>
      </w:r>
      <w:r w:rsidRPr="00E33938">
        <w:t>small</w:t>
      </w:r>
      <w:r w:rsidR="00FC6C4B">
        <w:rPr>
          <w:rFonts w:hint="eastAsia"/>
        </w:rPr>
        <w:t xml:space="preserve"> </w:t>
      </w:r>
      <w:r w:rsidRPr="00E33938">
        <w:t>insertion</w:t>
      </w:r>
      <w:r w:rsidR="00FC6C4B">
        <w:rPr>
          <w:rFonts w:hint="eastAsia"/>
        </w:rPr>
        <w:t xml:space="preserve">s </w:t>
      </w:r>
      <w:r w:rsidRPr="00E33938">
        <w:t>and</w:t>
      </w:r>
      <w:r w:rsidR="00FC6C4B">
        <w:rPr>
          <w:rFonts w:hint="eastAsia"/>
        </w:rPr>
        <w:t xml:space="preserve"> </w:t>
      </w:r>
      <w:r w:rsidRPr="00E33938">
        <w:t xml:space="preserve">deletions </w:t>
      </w:r>
      <w:r w:rsidR="00AF127D">
        <w:rPr>
          <w:rFonts w:hint="eastAsia"/>
        </w:rPr>
        <w:t xml:space="preserve">in </w:t>
      </w:r>
      <w:r w:rsidR="00FC6C4B">
        <w:rPr>
          <w:rFonts w:hint="eastAsia"/>
        </w:rPr>
        <w:t>7,000 tumors</w:t>
      </w:r>
    </w:p>
    <w:p w14:paraId="4AC6C221" w14:textId="004BEC21" w:rsidR="00797AF0"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Mo Liu</w:t>
      </w:r>
      <w:r w:rsidR="00200DD1" w:rsidRPr="00797AF0">
        <w:rPr>
          <w:rFonts w:ascii="Times New Roman" w:hAnsi="Times New Roman" w:cs="Times New Roman" w:hint="eastAsia"/>
          <w:sz w:val="24"/>
          <w:szCs w:val="24"/>
          <w:vertAlign w:val="superscript"/>
        </w:rPr>
        <w:t>1,</w:t>
      </w:r>
      <w:r w:rsidR="0022525C">
        <w:rPr>
          <w:rFonts w:ascii="Times New Roman" w:hAnsi="Times New Roman" w:cs="Times New Roman" w:hint="eastAsia"/>
          <w:sz w:val="24"/>
          <w:szCs w:val="24"/>
          <w:vertAlign w:val="superscript"/>
        </w:rPr>
        <w:t>2</w:t>
      </w:r>
      <w:r w:rsidR="00A279AA">
        <w:rPr>
          <w:rFonts w:ascii="Times New Roman" w:hAnsi="Times New Roman" w:cs="Times New Roman" w:hint="eastAsia"/>
          <w:sz w:val="24"/>
          <w:szCs w:val="24"/>
          <w:vertAlign w:val="superscript"/>
        </w:rPr>
        <w:t>,</w:t>
      </w:r>
      <w:r w:rsidR="0022525C">
        <w:rPr>
          <w:rFonts w:ascii="Times New Roman" w:hAnsi="Times New Roman" w:cs="Times New Roman" w:hint="eastAsia"/>
          <w:sz w:val="24"/>
          <w:szCs w:val="24"/>
          <w:vertAlign w:val="superscript"/>
        </w:rPr>
        <w:t>3</w:t>
      </w:r>
      <w:r w:rsidR="006E57B0">
        <w:rPr>
          <w:rFonts w:ascii="Times New Roman" w:hAnsi="Times New Roman" w:cs="Times New Roman" w:hint="eastAsia"/>
          <w:sz w:val="24"/>
          <w:szCs w:val="24"/>
          <w:vertAlign w:val="superscript"/>
        </w:rPr>
        <w:t>*</w:t>
      </w:r>
      <w:r w:rsidR="00511B52">
        <w:rPr>
          <w:rFonts w:ascii="Times New Roman" w:hAnsi="Times New Roman" w:cs="Times New Roman" w:hint="eastAsia"/>
          <w:sz w:val="24"/>
          <w:szCs w:val="24"/>
          <w:vertAlign w:val="superscript"/>
        </w:rPr>
        <w:t>#</w:t>
      </w:r>
      <w:r w:rsidRPr="008A1C58">
        <w:rPr>
          <w:rFonts w:ascii="Times New Roman" w:hAnsi="Times New Roman" w:cs="Times New Roman"/>
          <w:sz w:val="24"/>
          <w:szCs w:val="24"/>
        </w:rPr>
        <w:t>,</w:t>
      </w:r>
      <w:r w:rsidR="00350689">
        <w:rPr>
          <w:rFonts w:ascii="Times New Roman" w:hAnsi="Times New Roman" w:cs="Times New Roman" w:hint="eastAsia"/>
          <w:sz w:val="24"/>
          <w:szCs w:val="24"/>
        </w:rPr>
        <w:t xml:space="preserve"> Mini Huang</w:t>
      </w:r>
      <w:r w:rsidR="00350689" w:rsidRPr="00DD0B3F">
        <w:rPr>
          <w:rFonts w:ascii="Times New Roman" w:hAnsi="Times New Roman" w:cs="Times New Roman" w:hint="eastAsia"/>
          <w:sz w:val="24"/>
          <w:szCs w:val="24"/>
          <w:vertAlign w:val="superscript"/>
        </w:rPr>
        <w:t>4</w:t>
      </w:r>
      <w:r w:rsidR="006E57B0">
        <w:rPr>
          <w:rFonts w:ascii="Times New Roman" w:hAnsi="Times New Roman" w:cs="Times New Roman" w:hint="eastAsia"/>
          <w:sz w:val="24"/>
          <w:szCs w:val="24"/>
          <w:vertAlign w:val="superscript"/>
        </w:rPr>
        <w:t>*</w:t>
      </w:r>
      <w:r w:rsidR="00350689">
        <w:rPr>
          <w:rFonts w:ascii="Times New Roman" w:hAnsi="Times New Roman" w:cs="Times New Roman" w:hint="eastAsia"/>
          <w:sz w:val="24"/>
          <w:szCs w:val="24"/>
        </w:rPr>
        <w:t>,</w:t>
      </w:r>
      <w:r w:rsidRPr="008A1C58">
        <w:rPr>
          <w:rFonts w:ascii="Times New Roman" w:hAnsi="Times New Roman" w:cs="Times New Roman"/>
          <w:sz w:val="24"/>
          <w:szCs w:val="24"/>
        </w:rPr>
        <w:t xml:space="preserve"> </w:t>
      </w:r>
      <w:r w:rsidR="006E6B8A" w:rsidRPr="008A1C58">
        <w:rPr>
          <w:rFonts w:ascii="Times New Roman" w:hAnsi="Times New Roman" w:cs="Times New Roman"/>
          <w:sz w:val="24"/>
          <w:szCs w:val="24"/>
        </w:rPr>
        <w:t>Qi Zheng</w:t>
      </w:r>
      <w:r w:rsidR="00200DD1" w:rsidRPr="00797AF0">
        <w:rPr>
          <w:rFonts w:ascii="Times New Roman" w:hAnsi="Times New Roman" w:cs="Times New Roman" w:hint="eastAsia"/>
          <w:sz w:val="24"/>
          <w:szCs w:val="24"/>
          <w:vertAlign w:val="superscript"/>
        </w:rPr>
        <w:t>1</w:t>
      </w:r>
      <w:r w:rsidR="006E6B8A" w:rsidRPr="008A1C58">
        <w:rPr>
          <w:rFonts w:ascii="Times New Roman" w:hAnsi="Times New Roman" w:cs="Times New Roman"/>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Arnoud Boot</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2D6FC0">
        <w:rPr>
          <w:rFonts w:ascii="Times New Roman" w:hAnsi="Times New Roman" w:cs="Times New Roman" w:hint="eastAsia"/>
          <w:sz w:val="24"/>
          <w:szCs w:val="24"/>
        </w:rPr>
        <w:t>Shenli Zhang</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2D6FC0">
        <w:rPr>
          <w:rFonts w:ascii="Times New Roman" w:hAnsi="Times New Roman" w:cs="Times New Roman" w:hint="eastAsia"/>
          <w:sz w:val="24"/>
          <w:szCs w:val="24"/>
        </w:rPr>
        <w:t xml:space="preserve">, </w:t>
      </w:r>
      <w:proofErr w:type="spellStart"/>
      <w:r w:rsidR="00EF5504">
        <w:rPr>
          <w:rFonts w:ascii="Times New Roman" w:hAnsi="Times New Roman" w:cs="Times New Roman" w:hint="eastAsia"/>
          <w:sz w:val="24"/>
          <w:szCs w:val="24"/>
        </w:rPr>
        <w:t>Szh</w:t>
      </w:r>
      <w:proofErr w:type="spellEnd"/>
      <w:r w:rsidR="00EF5504">
        <w:rPr>
          <w:rFonts w:ascii="Times New Roman" w:hAnsi="Times New Roman" w:cs="Times New Roman" w:hint="eastAsia"/>
          <w:sz w:val="24"/>
          <w:szCs w:val="24"/>
        </w:rPr>
        <w:t>-Chi</w:t>
      </w:r>
      <w:r w:rsidR="00200DD1">
        <w:rPr>
          <w:rFonts w:ascii="Times New Roman" w:hAnsi="Times New Roman" w:cs="Times New Roman" w:hint="eastAsia"/>
          <w:sz w:val="24"/>
          <w:szCs w:val="24"/>
        </w:rPr>
        <w:t xml:space="preserve"> Ho</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Ying Yang</w:t>
      </w:r>
      <w:r w:rsidR="00797AF0" w:rsidRPr="00797AF0">
        <w:rPr>
          <w:rFonts w:ascii="Times New Roman" w:hAnsi="Times New Roman" w:cs="Times New Roman" w:hint="eastAsia"/>
          <w:sz w:val="24"/>
          <w:szCs w:val="24"/>
          <w:vertAlign w:val="superscript"/>
        </w:rPr>
        <w:t>1</w:t>
      </w:r>
      <w:r w:rsidR="00EF5504">
        <w:rPr>
          <w:rFonts w:ascii="Times New Roman" w:hAnsi="Times New Roman" w:cs="Times New Roman" w:hint="eastAsia"/>
          <w:sz w:val="24"/>
          <w:szCs w:val="24"/>
        </w:rPr>
        <w:t xml:space="preserve">, </w:t>
      </w:r>
      <w:proofErr w:type="spellStart"/>
      <w:r w:rsidR="00AA76D1">
        <w:rPr>
          <w:rFonts w:ascii="Times New Roman" w:hAnsi="Times New Roman" w:cs="Times New Roman" w:hint="eastAsia"/>
          <w:sz w:val="24"/>
          <w:szCs w:val="24"/>
        </w:rPr>
        <w:t>Runxi</w:t>
      </w:r>
      <w:proofErr w:type="spellEnd"/>
      <w:r w:rsidR="00AA76D1">
        <w:rPr>
          <w:rFonts w:ascii="Times New Roman" w:hAnsi="Times New Roman" w:cs="Times New Roman" w:hint="eastAsia"/>
          <w:sz w:val="24"/>
          <w:szCs w:val="24"/>
        </w:rPr>
        <w:t xml:space="preserve"> Shen</w:t>
      </w:r>
      <w:r w:rsidR="0022525C">
        <w:rPr>
          <w:rFonts w:ascii="Times New Roman" w:hAnsi="Times New Roman" w:cs="Times New Roman" w:hint="eastAsia"/>
          <w:sz w:val="24"/>
          <w:szCs w:val="24"/>
          <w:vertAlign w:val="superscript"/>
        </w:rPr>
        <w:t>5</w:t>
      </w:r>
      <w:r w:rsidR="00AA76D1">
        <w:rPr>
          <w:rFonts w:ascii="Times New Roman" w:hAnsi="Times New Roman" w:cs="Times New Roman" w:hint="eastAsia"/>
          <w:sz w:val="24"/>
          <w:szCs w:val="24"/>
        </w:rPr>
        <w:t xml:space="preserve">, </w:t>
      </w:r>
      <w:r w:rsidRPr="008A1C58">
        <w:rPr>
          <w:rFonts w:ascii="Times New Roman" w:hAnsi="Times New Roman" w:cs="Times New Roman"/>
          <w:sz w:val="24"/>
          <w:szCs w:val="24"/>
        </w:rPr>
        <w:t>Steven G. Rozen</w:t>
      </w:r>
      <w:r w:rsidR="00797AF0" w:rsidRPr="00797AF0">
        <w:rPr>
          <w:rFonts w:ascii="Times New Roman" w:hAnsi="Times New Roman" w:cs="Times New Roman" w:hint="eastAsia"/>
          <w:sz w:val="24"/>
          <w:szCs w:val="24"/>
          <w:vertAlign w:val="superscript"/>
        </w:rPr>
        <w:t>2,</w:t>
      </w:r>
      <w:r w:rsidR="00797AF0">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005955ED">
        <w:rPr>
          <w:rFonts w:ascii="Times New Roman" w:hAnsi="Times New Roman" w:cs="Times New Roman" w:hint="eastAsia"/>
          <w:sz w:val="24"/>
          <w:szCs w:val="24"/>
          <w:vertAlign w:val="superscript"/>
        </w:rPr>
        <w:t>6</w:t>
      </w:r>
      <w:r w:rsidR="00511B52">
        <w:rPr>
          <w:rFonts w:ascii="Times New Roman" w:hAnsi="Times New Roman" w:cs="Times New Roman" w:hint="eastAsia"/>
          <w:sz w:val="24"/>
          <w:szCs w:val="24"/>
          <w:vertAlign w:val="superscript"/>
        </w:rPr>
        <w:t>#</w:t>
      </w:r>
    </w:p>
    <w:p w14:paraId="734EFEE4" w14:textId="65AA7BE1" w:rsidR="00511B52" w:rsidRPr="006D1797" w:rsidRDefault="00511B52" w:rsidP="008A1C58">
      <w:pPr>
        <w:spacing w:line="480" w:lineRule="auto"/>
        <w:rPr>
          <w:rFonts w:ascii="Times New Roman" w:hAnsi="Times New Roman" w:cs="Times New Roman"/>
        </w:rPr>
      </w:pPr>
      <w:r w:rsidRPr="006D1797">
        <w:rPr>
          <w:rFonts w:ascii="Times New Roman" w:hAnsi="Times New Roman" w:cs="Times New Roman"/>
        </w:rPr>
        <w:t xml:space="preserve">1 </w:t>
      </w:r>
      <w:r w:rsidR="00E937A9" w:rsidRPr="006D1797">
        <w:rPr>
          <w:rFonts w:ascii="Times New Roman" w:hAnsi="Times New Roman" w:cs="Times New Roman"/>
        </w:rPr>
        <w:t>Sino-French Hoffmann Institute, School of Basic Medical Sciences, Guangzhou Medical University, Guangzhou, Guangdong 511436, China</w:t>
      </w:r>
    </w:p>
    <w:p w14:paraId="5A7C5115" w14:textId="5EF450BA" w:rsidR="00E937A9" w:rsidRPr="006D1797" w:rsidRDefault="0022525C" w:rsidP="008A1C58">
      <w:pPr>
        <w:spacing w:line="480" w:lineRule="auto"/>
        <w:rPr>
          <w:rFonts w:ascii="Times New Roman" w:hAnsi="Times New Roman" w:cs="Times New Roman"/>
        </w:rPr>
      </w:pPr>
      <w:r>
        <w:rPr>
          <w:rFonts w:ascii="Times New Roman" w:hAnsi="Times New Roman" w:cs="Times New Roman" w:hint="eastAsia"/>
        </w:rPr>
        <w:t>2</w:t>
      </w:r>
      <w:r w:rsidR="00704EE4" w:rsidRPr="006D1797">
        <w:rPr>
          <w:rFonts w:ascii="Times New Roman" w:hAnsi="Times New Roman" w:cs="Times New Roman"/>
        </w:rPr>
        <w:t xml:space="preserve"> Centre for Computational Biology, Duke–NUS Medical School, 169857 Singapore;</w:t>
      </w:r>
    </w:p>
    <w:p w14:paraId="2EF5E4CC" w14:textId="2584E1AD" w:rsidR="00704EE4" w:rsidRPr="006D1797" w:rsidRDefault="0022525C" w:rsidP="008A1C58">
      <w:pPr>
        <w:spacing w:line="480" w:lineRule="auto"/>
        <w:rPr>
          <w:rFonts w:ascii="Times New Roman" w:hAnsi="Times New Roman" w:cs="Times New Roman"/>
        </w:rPr>
      </w:pPr>
      <w:r>
        <w:rPr>
          <w:rFonts w:ascii="Times New Roman" w:hAnsi="Times New Roman" w:cs="Times New Roman" w:hint="eastAsia"/>
        </w:rPr>
        <w:t>3</w:t>
      </w:r>
      <w:r w:rsidR="00A279AA" w:rsidRPr="006D1797">
        <w:rPr>
          <w:rFonts w:ascii="Times New Roman" w:hAnsi="Times New Roman" w:cs="Times New Roman"/>
        </w:rPr>
        <w:t xml:space="preserve"> </w:t>
      </w:r>
      <w:proofErr w:type="spellStart"/>
      <w:r w:rsidR="00A279AA" w:rsidRPr="006D1797">
        <w:rPr>
          <w:rFonts w:ascii="Times New Roman" w:hAnsi="Times New Roman" w:cs="Times New Roman"/>
        </w:rPr>
        <w:t>Programme</w:t>
      </w:r>
      <w:proofErr w:type="spellEnd"/>
      <w:r w:rsidR="00A279AA" w:rsidRPr="006D1797">
        <w:rPr>
          <w:rFonts w:ascii="Times New Roman" w:hAnsi="Times New Roman" w:cs="Times New Roman"/>
        </w:rPr>
        <w:t xml:space="preserve"> in Cancer and Stem Cell Biology, Duke University–National University of Singapore Medical School (Duke–NUS Medical School), 169857 Singapore;  </w:t>
      </w:r>
    </w:p>
    <w:p w14:paraId="5FBB0CB0" w14:textId="170D39C7" w:rsidR="00A279AA" w:rsidRPr="006D1797" w:rsidRDefault="0022525C" w:rsidP="008A1C58">
      <w:pPr>
        <w:spacing w:line="480" w:lineRule="auto"/>
        <w:rPr>
          <w:rFonts w:ascii="Times New Roman" w:hAnsi="Times New Roman" w:cs="Times New Roman"/>
        </w:rPr>
      </w:pPr>
      <w:r>
        <w:rPr>
          <w:rFonts w:ascii="Times New Roman" w:hAnsi="Times New Roman" w:cs="Times New Roman" w:hint="eastAsia"/>
        </w:rPr>
        <w:t>4</w:t>
      </w:r>
      <w:r w:rsidR="00C76367">
        <w:rPr>
          <w:rFonts w:ascii="Times New Roman" w:hAnsi="Times New Roman" w:cs="Times New Roman" w:hint="eastAsia"/>
        </w:rPr>
        <w:t xml:space="preserve"> </w:t>
      </w:r>
      <w:r w:rsidR="00C76367" w:rsidRPr="00C76367">
        <w:rPr>
          <w:rFonts w:ascii="Times New Roman" w:hAnsi="Times New Roman" w:cs="Times New Roman"/>
        </w:rPr>
        <w:t>Molecular Cancer Research Center, School of Medicine, Shenzhen Campus of Sun Yat-</w:t>
      </w:r>
      <w:r w:rsidR="00DD0B3F">
        <w:rPr>
          <w:rFonts w:ascii="Times New Roman" w:hAnsi="Times New Roman" w:cs="Times New Roman" w:hint="eastAsia"/>
        </w:rPr>
        <w:t>S</w:t>
      </w:r>
      <w:r w:rsidR="00C76367" w:rsidRPr="00C76367">
        <w:rPr>
          <w:rFonts w:ascii="Times New Roman" w:hAnsi="Times New Roman" w:cs="Times New Roman"/>
        </w:rPr>
        <w:t>en University, Sun Yat-sen University, Shenzhen, 518107, China.</w:t>
      </w:r>
    </w:p>
    <w:p w14:paraId="1CF7E708" w14:textId="73D61DBF" w:rsidR="00A279AA" w:rsidRDefault="0022525C" w:rsidP="008A1C58">
      <w:pPr>
        <w:spacing w:line="480" w:lineRule="auto"/>
        <w:rPr>
          <w:rFonts w:ascii="Times New Roman" w:hAnsi="Times New Roman" w:cs="Times New Roman"/>
        </w:rPr>
      </w:pPr>
      <w:r>
        <w:rPr>
          <w:rFonts w:ascii="Times New Roman" w:hAnsi="Times New Roman" w:cs="Times New Roman" w:hint="eastAsia"/>
        </w:rPr>
        <w:t>5</w:t>
      </w:r>
      <w:r w:rsidR="00942C14">
        <w:rPr>
          <w:rFonts w:ascii="Times New Roman" w:hAnsi="Times New Roman" w:cs="Times New Roman" w:hint="eastAsia"/>
        </w:rPr>
        <w:t xml:space="preserve"> </w:t>
      </w:r>
      <w:r w:rsidR="007C582C" w:rsidRPr="007C582C">
        <w:rPr>
          <w:rFonts w:ascii="Times New Roman" w:hAnsi="Times New Roman" w:cs="Times New Roman"/>
        </w:rPr>
        <w:t xml:space="preserve">Imaging Platform, Broad Institute of Harvard and MIT, Cambridge, </w:t>
      </w:r>
      <w:r w:rsidR="00F9475B" w:rsidRPr="00F9475B">
        <w:rPr>
          <w:rFonts w:ascii="Times New Roman" w:hAnsi="Times New Roman" w:cs="Times New Roman"/>
        </w:rPr>
        <w:t>Massachusetts</w:t>
      </w:r>
      <w:r w:rsidR="007C582C" w:rsidRPr="007C582C">
        <w:rPr>
          <w:rFonts w:ascii="Times New Roman" w:hAnsi="Times New Roman" w:cs="Times New Roman"/>
        </w:rPr>
        <w:t xml:space="preserve">, </w:t>
      </w:r>
      <w:r w:rsidR="00DC3751" w:rsidRPr="006D1797">
        <w:rPr>
          <w:rFonts w:ascii="Times New Roman" w:hAnsi="Times New Roman" w:cs="Times New Roman"/>
        </w:rPr>
        <w:t>United States</w:t>
      </w:r>
    </w:p>
    <w:p w14:paraId="68D6FAA2" w14:textId="047A97D4" w:rsidR="0022525C" w:rsidRPr="006E57B0" w:rsidRDefault="0022525C" w:rsidP="006E57B0">
      <w:pPr>
        <w:spacing w:line="480" w:lineRule="auto"/>
        <w:rPr>
          <w:rFonts w:ascii="Times New Roman" w:hAnsi="Times New Roman" w:cs="Times New Roman"/>
        </w:rPr>
      </w:pPr>
      <w:r>
        <w:rPr>
          <w:rFonts w:ascii="Times New Roman" w:hAnsi="Times New Roman" w:cs="Times New Roman" w:hint="eastAsia"/>
        </w:rPr>
        <w:t>6</w:t>
      </w:r>
      <w:r w:rsidRPr="006D1797">
        <w:rPr>
          <w:rFonts w:ascii="Times New Roman" w:hAnsi="Times New Roman" w:cs="Times New Roman"/>
        </w:rPr>
        <w:t xml:space="preserve"> Department of Biostatistics and Bioinformatics, Duke University School of Medicine, Durham, North Carolina, 27710, United States</w:t>
      </w:r>
    </w:p>
    <w:p w14:paraId="2DC4640D" w14:textId="035D4394" w:rsidR="00FE203D" w:rsidRPr="006D1797" w:rsidRDefault="00FE203D" w:rsidP="008A1C58">
      <w:pPr>
        <w:spacing w:line="480" w:lineRule="auto"/>
        <w:rPr>
          <w:rFonts w:ascii="Times New Roman" w:hAnsi="Times New Roman" w:cs="Times New Roman"/>
        </w:rPr>
      </w:pPr>
      <w:r w:rsidRPr="006D1797">
        <w:rPr>
          <w:rFonts w:ascii="Times New Roman" w:hAnsi="Times New Roman" w:cs="Times New Roman"/>
        </w:rPr>
        <w:t xml:space="preserve"># Corresponding authors: E-mails: </w:t>
      </w:r>
      <w:hyperlink r:id="rId11" w:history="1">
        <w:r w:rsidRPr="004D52B8">
          <w:rPr>
            <w:rFonts w:ascii="Times New Roman" w:hAnsi="Times New Roman" w:cs="Times New Roman" w:hint="eastAsia"/>
          </w:rPr>
          <w:t>mo.liu@gzhmu.edu.cn</w:t>
        </w:r>
      </w:hyperlink>
      <w:r w:rsidR="004D52B8">
        <w:rPr>
          <w:rFonts w:ascii="Times New Roman" w:hAnsi="Times New Roman" w:cs="Times New Roman" w:hint="eastAsia"/>
        </w:rPr>
        <w:t>, steverozen@pm.me</w:t>
      </w:r>
    </w:p>
    <w:p w14:paraId="26AF4E0B" w14:textId="77777777" w:rsidR="00E33938" w:rsidRDefault="00E33938">
      <w:pPr>
        <w:rPr>
          <w:rFonts w:ascii="Times New Roman" w:hAnsi="Times New Roman" w:cs="Times New Roman"/>
          <w:b/>
          <w:bCs/>
          <w:sz w:val="24"/>
          <w:szCs w:val="24"/>
        </w:rPr>
      </w:pPr>
      <w:r>
        <w:rPr>
          <w:rFonts w:ascii="Times New Roman" w:hAnsi="Times New Roman" w:cs="Times New Roman"/>
          <w:b/>
          <w:bCs/>
          <w:sz w:val="24"/>
          <w:szCs w:val="24"/>
        </w:rPr>
        <w:br w:type="page"/>
      </w:r>
    </w:p>
    <w:p w14:paraId="028D00E1" w14:textId="52050C22" w:rsidR="003A63AB" w:rsidRPr="00E33938" w:rsidRDefault="009D4C65" w:rsidP="00E33938">
      <w:pPr>
        <w:pStyle w:val="Heading1"/>
      </w:pPr>
      <w:r w:rsidRPr="00E33938">
        <w:rPr>
          <w:rFonts w:hint="eastAsia"/>
        </w:rPr>
        <w:lastRenderedPageBreak/>
        <w:t>Abstract</w:t>
      </w:r>
    </w:p>
    <w:p w14:paraId="3D266436" w14:textId="079B7FBC" w:rsidR="00E33938"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w:t>
      </w:r>
      <w:r w:rsidR="00076D0F">
        <w:rPr>
          <w:rFonts w:ascii="Times New Roman" w:hAnsi="Times New Roman" w:cs="Times New Roman"/>
          <w:sz w:val="24"/>
          <w:szCs w:val="24"/>
        </w:rPr>
        <w:t>mutational</w:t>
      </w:r>
      <w:r w:rsidR="00076D0F"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processes, can be identified through experimental exposures </w:t>
      </w:r>
      <w:r w:rsidR="00076D0F">
        <w:rPr>
          <w:rFonts w:ascii="Times New Roman" w:hAnsi="Times New Roman" w:cs="Times New Roman"/>
          <w:sz w:val="24"/>
          <w:szCs w:val="24"/>
        </w:rPr>
        <w:t xml:space="preserve">to mutagens </w:t>
      </w:r>
      <w:r w:rsidRPr="00065370">
        <w:rPr>
          <w:rFonts w:ascii="Times New Roman" w:hAnsi="Times New Roman" w:cs="Times New Roman"/>
          <w:sz w:val="24"/>
          <w:szCs w:val="24"/>
        </w:rPr>
        <w:t xml:space="preserve">or </w:t>
      </w:r>
      <w:r w:rsidR="00FC6C4B">
        <w:rPr>
          <w:rFonts w:ascii="Times New Roman" w:hAnsi="Times New Roman" w:cs="Times New Roman" w:hint="eastAsia"/>
          <w:sz w:val="24"/>
          <w:szCs w:val="24"/>
        </w:rPr>
        <w:t xml:space="preserve">through </w:t>
      </w:r>
      <w:r w:rsidRPr="00065370">
        <w:rPr>
          <w:rFonts w:ascii="Times New Roman" w:hAnsi="Times New Roman" w:cs="Times New Roman"/>
          <w:sz w:val="24"/>
          <w:szCs w:val="24"/>
        </w:rPr>
        <w:t xml:space="preserve">computational </w:t>
      </w:r>
      <w:r w:rsidR="00FC6C4B">
        <w:rPr>
          <w:rFonts w:ascii="Times New Roman" w:hAnsi="Times New Roman" w:cs="Times New Roman" w:hint="eastAsia"/>
          <w:sz w:val="24"/>
          <w:szCs w:val="24"/>
        </w:rPr>
        <w:t xml:space="preserve">analysis of somatic mutations from large </w:t>
      </w:r>
      <w:r w:rsidR="00076D0F">
        <w:rPr>
          <w:rFonts w:ascii="Times New Roman" w:hAnsi="Times New Roman" w:cs="Times New Roman"/>
          <w:sz w:val="24"/>
          <w:szCs w:val="24"/>
        </w:rPr>
        <w:t>collections</w:t>
      </w:r>
      <w:r w:rsidR="00076D0F">
        <w:rPr>
          <w:rFonts w:ascii="Times New Roman" w:hAnsi="Times New Roman" w:cs="Times New Roman" w:hint="eastAsia"/>
          <w:sz w:val="24"/>
          <w:szCs w:val="24"/>
        </w:rPr>
        <w:t xml:space="preserve"> </w:t>
      </w:r>
      <w:r w:rsidR="00FC6C4B">
        <w:rPr>
          <w:rFonts w:ascii="Times New Roman" w:hAnsi="Times New Roman" w:cs="Times New Roman" w:hint="eastAsia"/>
          <w:sz w:val="24"/>
          <w:szCs w:val="24"/>
        </w:rPr>
        <w:t>of samples</w:t>
      </w:r>
      <w:r w:rsidRPr="00065370">
        <w:rPr>
          <w:rFonts w:ascii="Times New Roman" w:hAnsi="Times New Roman" w:cs="Times New Roman"/>
          <w:sz w:val="24"/>
          <w:szCs w:val="24"/>
        </w:rPr>
        <w:t xml:space="preserve">. In this study, we analyzed over 7,000 whole genomes from </w:t>
      </w:r>
      <w:r w:rsidR="00793B7C">
        <w:rPr>
          <w:rFonts w:ascii="Times New Roman" w:hAnsi="Times New Roman" w:cs="Times New Roman"/>
          <w:sz w:val="24"/>
          <w:szCs w:val="24"/>
        </w:rPr>
        <w:t xml:space="preserve">the </w:t>
      </w:r>
      <w:r w:rsidRPr="00065370">
        <w:rPr>
          <w:rFonts w:ascii="Times New Roman" w:hAnsi="Times New Roman" w:cs="Times New Roman"/>
          <w:sz w:val="24"/>
          <w:szCs w:val="24"/>
        </w:rPr>
        <w:t xml:space="preserve">Pan-Cancer Analysis of Whole Genomes and Hartwig Medical Foundation </w:t>
      </w:r>
      <w:r w:rsidR="00076D0F">
        <w:rPr>
          <w:rFonts w:ascii="Times New Roman" w:hAnsi="Times New Roman" w:cs="Times New Roman"/>
          <w:sz w:val="24"/>
          <w:szCs w:val="24"/>
        </w:rPr>
        <w:t>data set</w:t>
      </w:r>
      <w:r w:rsidR="00793B7C">
        <w:rPr>
          <w:rFonts w:ascii="Times New Roman" w:hAnsi="Times New Roman" w:cs="Times New Roman"/>
          <w:sz w:val="24"/>
          <w:szCs w:val="24"/>
        </w:rPr>
        <w:t>s</w:t>
      </w:r>
      <w:r w:rsidR="00076D0F"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to create a comprehensive collection of </w:t>
      </w:r>
      <w:r w:rsidR="009B3A49">
        <w:rPr>
          <w:rFonts w:ascii="Times New Roman" w:hAnsi="Times New Roman" w:cs="Times New Roman"/>
          <w:sz w:val="24"/>
          <w:szCs w:val="24"/>
        </w:rPr>
        <w:t>&lt;switch to “indel” a generic name throughout&gt;</w:t>
      </w:r>
      <w:r w:rsidR="00793B7C">
        <w:rPr>
          <w:rFonts w:ascii="Times New Roman" w:hAnsi="Times New Roman" w:cs="Times New Roman"/>
          <w:sz w:val="24"/>
          <w:szCs w:val="24"/>
        </w:rPr>
        <w:t>indel</w:t>
      </w:r>
      <w:r w:rsidR="00793B7C"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(small insertions and deletion) mutational </w:t>
      </w:r>
      <w:proofErr w:type="gramStart"/>
      <w:r w:rsidRPr="00065370">
        <w:rPr>
          <w:rFonts w:ascii="Times New Roman" w:hAnsi="Times New Roman" w:cs="Times New Roman"/>
          <w:sz w:val="24"/>
          <w:szCs w:val="24"/>
        </w:rPr>
        <w:t xml:space="preserve">signatures </w:t>
      </w:r>
      <w:r w:rsidR="00A81DE2">
        <w:rPr>
          <w:rFonts w:ascii="Times New Roman" w:hAnsi="Times New Roman" w:cs="Times New Roman"/>
          <w:sz w:val="24"/>
          <w:szCs w:val="24"/>
        </w:rPr>
        <w:t>.</w:t>
      </w:r>
      <w:r w:rsidRPr="00065370">
        <w:rPr>
          <w:rFonts w:ascii="Times New Roman" w:hAnsi="Times New Roman" w:cs="Times New Roman"/>
          <w:sz w:val="24"/>
          <w:szCs w:val="24"/>
        </w:rPr>
        <w:t>using</w:t>
      </w:r>
      <w:proofErr w:type="gramEnd"/>
      <w:r w:rsidRPr="00065370">
        <w:rPr>
          <w:rFonts w:ascii="Times New Roman" w:hAnsi="Times New Roman" w:cs="Times New Roman"/>
          <w:sz w:val="24"/>
          <w:szCs w:val="24"/>
        </w:rPr>
        <w:t xml:space="preserve"> </w:t>
      </w:r>
      <w:r w:rsidR="00076D0F">
        <w:rPr>
          <w:rFonts w:ascii="Times New Roman" w:hAnsi="Times New Roman" w:cs="Times New Roman"/>
          <w:sz w:val="24"/>
          <w:szCs w:val="24"/>
        </w:rPr>
        <w:t xml:space="preserve">two schemes for classifying indel mutations. </w:t>
      </w:r>
      <w:r w:rsidR="00A81DE2">
        <w:rPr>
          <w:rFonts w:ascii="Times New Roman" w:hAnsi="Times New Roman" w:cs="Times New Roman"/>
          <w:sz w:val="24"/>
          <w:szCs w:val="24"/>
        </w:rPr>
        <w:t>We used</w:t>
      </w:r>
      <w:r w:rsidRPr="00065370">
        <w:rPr>
          <w:rFonts w:ascii="Times New Roman" w:hAnsi="Times New Roman" w:cs="Times New Roman"/>
          <w:sz w:val="24"/>
          <w:szCs w:val="24"/>
        </w:rPr>
        <w:t xml:space="preserve"> </w:t>
      </w:r>
      <w:r w:rsidR="009B3A49">
        <w:rPr>
          <w:rFonts w:ascii="Times New Roman" w:hAnsi="Times New Roman" w:cs="Times New Roman"/>
          <w:sz w:val="24"/>
          <w:szCs w:val="24"/>
        </w:rPr>
        <w:t xml:space="preserve">a </w:t>
      </w:r>
      <w:r w:rsidRPr="00065370">
        <w:rPr>
          <w:rFonts w:ascii="Times New Roman" w:hAnsi="Times New Roman" w:cs="Times New Roman"/>
          <w:sz w:val="24"/>
          <w:szCs w:val="24"/>
        </w:rPr>
        <w:t>hierarchical</w:t>
      </w:r>
      <w:r w:rsidR="00A81DE2">
        <w:rPr>
          <w:rFonts w:ascii="Times New Roman" w:hAnsi="Times New Roman" w:cs="Times New Roman"/>
          <w:sz w:val="24"/>
          <w:szCs w:val="24"/>
        </w:rPr>
        <w:t>-</w:t>
      </w:r>
      <w:r w:rsidRPr="00065370">
        <w:rPr>
          <w:rFonts w:ascii="Times New Roman" w:hAnsi="Times New Roman" w:cs="Times New Roman"/>
          <w:sz w:val="24"/>
          <w:szCs w:val="24"/>
        </w:rPr>
        <w:t>Dirichlet</w:t>
      </w:r>
      <w:r w:rsidR="00A81DE2">
        <w:rPr>
          <w:rFonts w:ascii="Times New Roman" w:hAnsi="Times New Roman" w:cs="Times New Roman"/>
          <w:sz w:val="24"/>
          <w:szCs w:val="24"/>
        </w:rPr>
        <w:t>-</w:t>
      </w:r>
      <w:r w:rsidRPr="00065370">
        <w:rPr>
          <w:rFonts w:ascii="Times New Roman" w:hAnsi="Times New Roman" w:cs="Times New Roman"/>
          <w:sz w:val="24"/>
          <w:szCs w:val="24"/>
        </w:rPr>
        <w:t>process-based approach</w:t>
      </w:r>
      <w:r w:rsidR="00A81DE2">
        <w:rPr>
          <w:rFonts w:ascii="Times New Roman" w:hAnsi="Times New Roman" w:cs="Times New Roman"/>
          <w:sz w:val="24"/>
          <w:szCs w:val="24"/>
        </w:rPr>
        <w:t xml:space="preserve"> to discover signatures according to </w:t>
      </w:r>
      <w:r w:rsidR="00793B7C">
        <w:rPr>
          <w:rFonts w:ascii="Times New Roman" w:hAnsi="Times New Roman" w:cs="Times New Roman"/>
          <w:sz w:val="24"/>
          <w:szCs w:val="24"/>
        </w:rPr>
        <w:t>each of the two</w:t>
      </w:r>
      <w:r w:rsidR="00A81DE2">
        <w:rPr>
          <w:rFonts w:ascii="Times New Roman" w:hAnsi="Times New Roman" w:cs="Times New Roman"/>
          <w:sz w:val="24"/>
          <w:szCs w:val="24"/>
        </w:rPr>
        <w:t xml:space="preserve"> indel</w:t>
      </w:r>
      <w:r w:rsidR="00793B7C">
        <w:rPr>
          <w:rFonts w:ascii="Times New Roman" w:hAnsi="Times New Roman" w:cs="Times New Roman"/>
          <w:sz w:val="24"/>
          <w:szCs w:val="24"/>
        </w:rPr>
        <w:t xml:space="preserve"> classification</w:t>
      </w:r>
      <w:r w:rsidR="00A81DE2">
        <w:rPr>
          <w:rFonts w:ascii="Times New Roman" w:hAnsi="Times New Roman" w:cs="Times New Roman"/>
          <w:sz w:val="24"/>
          <w:szCs w:val="24"/>
        </w:rPr>
        <w:t xml:space="preserve">s, and we elucidated the correspondences between the </w:t>
      </w:r>
      <w:r w:rsidR="009B3A49">
        <w:rPr>
          <w:rFonts w:ascii="Times New Roman" w:hAnsi="Times New Roman" w:cs="Times New Roman"/>
          <w:sz w:val="24"/>
          <w:szCs w:val="24"/>
        </w:rPr>
        <w:t xml:space="preserve">two </w:t>
      </w:r>
      <w:r w:rsidR="00793B7C">
        <w:rPr>
          <w:rFonts w:ascii="Times New Roman" w:hAnsi="Times New Roman" w:cs="Times New Roman"/>
          <w:sz w:val="24"/>
          <w:szCs w:val="24"/>
        </w:rPr>
        <w:t xml:space="preserve">classifications </w:t>
      </w:r>
      <w:r w:rsidR="00A81DE2">
        <w:rPr>
          <w:rFonts w:ascii="Times New Roman" w:hAnsi="Times New Roman" w:cs="Times New Roman"/>
          <w:sz w:val="24"/>
          <w:szCs w:val="24"/>
        </w:rPr>
        <w:t>for both known and novel signatures</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 xml:space="preserve">We </w:t>
      </w:r>
      <w:r w:rsidRPr="00065370">
        <w:rPr>
          <w:rFonts w:ascii="Times New Roman" w:hAnsi="Times New Roman" w:cs="Times New Roman"/>
          <w:sz w:val="24"/>
          <w:szCs w:val="24"/>
        </w:rPr>
        <w:t>identif</w:t>
      </w:r>
      <w:r w:rsidR="00A81DE2">
        <w:rPr>
          <w:rFonts w:ascii="Times New Roman" w:hAnsi="Times New Roman" w:cs="Times New Roman"/>
          <w:sz w:val="24"/>
          <w:szCs w:val="24"/>
        </w:rPr>
        <w:t xml:space="preserve">ied </w:t>
      </w:r>
      <w:r w:rsidRPr="00065370">
        <w:rPr>
          <w:rFonts w:ascii="Times New Roman" w:hAnsi="Times New Roman" w:cs="Times New Roman"/>
          <w:sz w:val="24"/>
          <w:szCs w:val="24"/>
        </w:rPr>
        <w:t xml:space="preserve">15 </w:t>
      </w:r>
      <w:r w:rsidR="00A81DE2">
        <w:rPr>
          <w:rFonts w:ascii="Times New Roman" w:hAnsi="Times New Roman" w:cs="Times New Roman"/>
          <w:sz w:val="24"/>
          <w:szCs w:val="24"/>
        </w:rPr>
        <w:t xml:space="preserve">signatures that were novel in both </w:t>
      </w:r>
      <w:r w:rsidR="00793B7C">
        <w:rPr>
          <w:rFonts w:ascii="Times New Roman" w:hAnsi="Times New Roman" w:cs="Times New Roman"/>
          <w:sz w:val="24"/>
          <w:szCs w:val="24"/>
        </w:rPr>
        <w:t>classifications</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 xml:space="preserve">and we re-identified </w:t>
      </w:r>
      <w:r w:rsidRPr="00065370">
        <w:rPr>
          <w:rFonts w:ascii="Times New Roman" w:hAnsi="Times New Roman" w:cs="Times New Roman"/>
          <w:sz w:val="24"/>
          <w:szCs w:val="24"/>
        </w:rPr>
        <w:t xml:space="preserve">23 </w:t>
      </w:r>
      <w:r w:rsidR="00A81DE2">
        <w:rPr>
          <w:rFonts w:ascii="Times New Roman" w:hAnsi="Times New Roman" w:cs="Times New Roman"/>
          <w:sz w:val="24"/>
          <w:szCs w:val="24"/>
        </w:rPr>
        <w:t>signatures in the classification system used in the</w:t>
      </w:r>
      <w:r w:rsidRPr="00065370">
        <w:rPr>
          <w:rFonts w:ascii="Times New Roman" w:hAnsi="Times New Roman" w:cs="Times New Roman"/>
          <w:sz w:val="24"/>
          <w:szCs w:val="24"/>
        </w:rPr>
        <w:t xml:space="preserve"> COSMIC</w:t>
      </w:r>
      <w:r w:rsidR="00AF127D">
        <w:rPr>
          <w:rFonts w:ascii="Times New Roman" w:hAnsi="Times New Roman" w:cs="Times New Roman" w:hint="eastAsia"/>
          <w:sz w:val="24"/>
          <w:szCs w:val="24"/>
        </w:rPr>
        <w:t xml:space="preserve"> reference database of signatures</w:t>
      </w:r>
      <w:r w:rsidRPr="00065370">
        <w:rPr>
          <w:rFonts w:ascii="Times New Roman" w:hAnsi="Times New Roman" w:cs="Times New Roman"/>
          <w:sz w:val="24"/>
          <w:szCs w:val="24"/>
        </w:rPr>
        <w:t xml:space="preserve">. </w:t>
      </w:r>
      <w:r w:rsidR="00280D5C">
        <w:rPr>
          <w:rFonts w:ascii="Times New Roman" w:hAnsi="Times New Roman" w:cs="Times New Roman" w:hint="eastAsia"/>
          <w:sz w:val="24"/>
          <w:szCs w:val="24"/>
        </w:rPr>
        <w:t>Of note</w:t>
      </w:r>
      <w:r w:rsidR="00374059">
        <w:rPr>
          <w:rFonts w:ascii="Times New Roman" w:hAnsi="Times New Roman" w:cs="Times New Roman" w:hint="eastAsia"/>
          <w:sz w:val="24"/>
          <w:szCs w:val="24"/>
        </w:rPr>
        <w:t xml:space="preserve">, </w:t>
      </w:r>
      <w:r w:rsidR="00AC0224">
        <w:rPr>
          <w:rFonts w:ascii="Times New Roman" w:hAnsi="Times New Roman" w:cs="Times New Roman"/>
          <w:sz w:val="24"/>
          <w:szCs w:val="24"/>
        </w:rPr>
        <w:t xml:space="preserve">in cell-line experiments </w:t>
      </w:r>
      <w:r w:rsidR="00374059">
        <w:rPr>
          <w:rFonts w:ascii="Times New Roman" w:hAnsi="Times New Roman" w:cs="Times New Roman" w:hint="eastAsia"/>
          <w:sz w:val="24"/>
          <w:szCs w:val="24"/>
        </w:rPr>
        <w:t>w</w:t>
      </w:r>
      <w:r w:rsidRPr="00065370">
        <w:rPr>
          <w:rFonts w:ascii="Times New Roman" w:hAnsi="Times New Roman" w:cs="Times New Roman"/>
          <w:sz w:val="24"/>
          <w:szCs w:val="24"/>
        </w:rPr>
        <w:t>e</w:t>
      </w:r>
      <w:r w:rsidR="00814D3A">
        <w:rPr>
          <w:rFonts w:ascii="Times New Roman" w:hAnsi="Times New Roman" w:cs="Times New Roman" w:hint="eastAsia"/>
          <w:sz w:val="24"/>
          <w:szCs w:val="24"/>
        </w:rPr>
        <w:t xml:space="preserve"> showed that </w:t>
      </w:r>
      <w:r w:rsidRPr="00065370">
        <w:rPr>
          <w:rFonts w:ascii="Times New Roman" w:hAnsi="Times New Roman" w:cs="Times New Roman"/>
          <w:sz w:val="24"/>
          <w:szCs w:val="24"/>
        </w:rPr>
        <w:t>one</w:t>
      </w:r>
      <w:r w:rsidR="00761EAE">
        <w:rPr>
          <w:rFonts w:ascii="Times New Roman" w:hAnsi="Times New Roman" w:cs="Times New Roman" w:hint="eastAsia"/>
          <w:sz w:val="24"/>
          <w:szCs w:val="24"/>
        </w:rPr>
        <w:t xml:space="preserve"> </w:t>
      </w:r>
      <w:r w:rsidRPr="00065370">
        <w:rPr>
          <w:rFonts w:ascii="Times New Roman" w:hAnsi="Times New Roman" w:cs="Times New Roman"/>
          <w:sz w:val="24"/>
          <w:szCs w:val="24"/>
        </w:rPr>
        <w:t xml:space="preserve">novel signature, H_ID29, </w:t>
      </w:r>
      <w:r w:rsidR="00814D3A">
        <w:rPr>
          <w:rFonts w:ascii="Times New Roman" w:hAnsi="Times New Roman" w:cs="Times New Roman" w:hint="eastAsia"/>
          <w:sz w:val="24"/>
          <w:szCs w:val="24"/>
        </w:rPr>
        <w:t xml:space="preserve">is </w:t>
      </w:r>
      <w:r w:rsidRPr="00065370">
        <w:rPr>
          <w:rFonts w:ascii="Times New Roman" w:hAnsi="Times New Roman" w:cs="Times New Roman"/>
          <w:sz w:val="24"/>
          <w:szCs w:val="24"/>
        </w:rPr>
        <w:t xml:space="preserve">associated with </w:t>
      </w:r>
      <w:r w:rsidR="00A81DE2" w:rsidRPr="00A45F84">
        <w:rPr>
          <w:rFonts w:ascii="Times New Roman" w:hAnsi="Times New Roman" w:cs="Times New Roman"/>
          <w:sz w:val="24"/>
          <w:szCs w:val="24"/>
          <w:highlight w:val="yellow"/>
          <w:rPrChange w:id="1" w:author="Mo Liu" w:date="2025-06-03T20:38:00Z" w16du:dateUtc="2025-06-03T12:38:00Z">
            <w:rPr>
              <w:rFonts w:ascii="Times New Roman" w:hAnsi="Times New Roman" w:cs="Times New Roman"/>
              <w:sz w:val="24"/>
              <w:szCs w:val="24"/>
            </w:rPr>
          </w:rPrChange>
        </w:rPr>
        <w:t>t</w:t>
      </w:r>
      <w:r w:rsidR="002B316E" w:rsidRPr="00A45F84">
        <w:rPr>
          <w:rFonts w:ascii="Times New Roman" w:hAnsi="Times New Roman" w:cs="Times New Roman"/>
          <w:sz w:val="24"/>
          <w:szCs w:val="24"/>
          <w:highlight w:val="yellow"/>
          <w:rPrChange w:id="2" w:author="Mo Liu" w:date="2025-06-03T20:38:00Z" w16du:dateUtc="2025-06-03T12:38:00Z">
            <w:rPr>
              <w:rFonts w:ascii="Times New Roman" w:hAnsi="Times New Roman" w:cs="Times New Roman"/>
              <w:sz w:val="24"/>
              <w:szCs w:val="24"/>
            </w:rPr>
          </w:rPrChange>
        </w:rPr>
        <w:t>opoisomerase1 transcription</w:t>
      </w:r>
      <w:r w:rsidR="00374059" w:rsidRPr="00A45F84">
        <w:rPr>
          <w:rFonts w:ascii="Times New Roman" w:hAnsi="Times New Roman" w:cs="Times New Roman"/>
          <w:sz w:val="24"/>
          <w:szCs w:val="24"/>
          <w:highlight w:val="yellow"/>
          <w:rPrChange w:id="3" w:author="Mo Liu" w:date="2025-06-03T20:38:00Z" w16du:dateUtc="2025-06-03T12:38:00Z">
            <w:rPr>
              <w:rFonts w:ascii="Times New Roman" w:hAnsi="Times New Roman" w:cs="Times New Roman"/>
              <w:sz w:val="24"/>
              <w:szCs w:val="24"/>
            </w:rPr>
          </w:rPrChange>
        </w:rPr>
        <w:t>-</w:t>
      </w:r>
      <w:r w:rsidR="002B316E" w:rsidRPr="00A45F84">
        <w:rPr>
          <w:rFonts w:ascii="Times New Roman" w:hAnsi="Times New Roman" w:cs="Times New Roman"/>
          <w:sz w:val="24"/>
          <w:szCs w:val="24"/>
          <w:highlight w:val="yellow"/>
          <w:rPrChange w:id="4" w:author="Mo Liu" w:date="2025-06-03T20:38:00Z" w16du:dateUtc="2025-06-03T12:38:00Z">
            <w:rPr>
              <w:rFonts w:ascii="Times New Roman" w:hAnsi="Times New Roman" w:cs="Times New Roman"/>
              <w:sz w:val="24"/>
              <w:szCs w:val="24"/>
            </w:rPr>
          </w:rPrChange>
        </w:rPr>
        <w:t>associated mutagenesis</w:t>
      </w:r>
      <w:r w:rsidR="00A81DE2" w:rsidRPr="00A45F84">
        <w:rPr>
          <w:rFonts w:ascii="Times New Roman" w:hAnsi="Times New Roman" w:cs="Times New Roman"/>
          <w:sz w:val="24"/>
          <w:szCs w:val="24"/>
          <w:highlight w:val="yellow"/>
          <w:rPrChange w:id="5" w:author="Mo Liu" w:date="2025-06-03T20:38:00Z" w16du:dateUtc="2025-06-03T12:38:00Z">
            <w:rPr>
              <w:rFonts w:ascii="Times New Roman" w:hAnsi="Times New Roman" w:cs="Times New Roman"/>
              <w:sz w:val="24"/>
              <w:szCs w:val="24"/>
            </w:rPr>
          </w:rPrChange>
        </w:rPr>
        <w:t xml:space="preserve"> &lt;</w:t>
      </w:r>
      <w:proofErr w:type="spellStart"/>
      <w:r w:rsidR="00A81DE2" w:rsidRPr="00A45F84">
        <w:rPr>
          <w:rFonts w:ascii="Times New Roman" w:hAnsi="Times New Roman" w:cs="Times New Roman"/>
          <w:sz w:val="24"/>
          <w:szCs w:val="24"/>
          <w:highlight w:val="yellow"/>
          <w:rPrChange w:id="6" w:author="Mo Liu" w:date="2025-06-03T20:38:00Z" w16du:dateUtc="2025-06-03T12:38:00Z">
            <w:rPr>
              <w:rFonts w:ascii="Times New Roman" w:hAnsi="Times New Roman" w:cs="Times New Roman"/>
              <w:sz w:val="24"/>
              <w:szCs w:val="24"/>
            </w:rPr>
          </w:rPrChange>
        </w:rPr>
        <w:t>steve</w:t>
      </w:r>
      <w:proofErr w:type="spellEnd"/>
      <w:r w:rsidR="00A81DE2" w:rsidRPr="00A45F84">
        <w:rPr>
          <w:rFonts w:ascii="Times New Roman" w:hAnsi="Times New Roman" w:cs="Times New Roman"/>
          <w:sz w:val="24"/>
          <w:szCs w:val="24"/>
          <w:highlight w:val="yellow"/>
          <w:rPrChange w:id="7" w:author="Mo Liu" w:date="2025-06-03T20:38:00Z" w16du:dateUtc="2025-06-03T12:38:00Z">
            <w:rPr>
              <w:rFonts w:ascii="Times New Roman" w:hAnsi="Times New Roman" w:cs="Times New Roman"/>
              <w:sz w:val="24"/>
              <w:szCs w:val="24"/>
            </w:rPr>
          </w:rPrChange>
        </w:rPr>
        <w:t xml:space="preserve"> check the terminology for the top1 </w:t>
      </w:r>
      <w:proofErr w:type="spellStart"/>
      <w:r w:rsidR="00A81DE2" w:rsidRPr="00A45F84">
        <w:rPr>
          <w:rFonts w:ascii="Times New Roman" w:hAnsi="Times New Roman" w:cs="Times New Roman"/>
          <w:sz w:val="24"/>
          <w:szCs w:val="24"/>
          <w:highlight w:val="yellow"/>
          <w:rPrChange w:id="8" w:author="Mo Liu" w:date="2025-06-03T20:38:00Z" w16du:dateUtc="2025-06-03T12:38:00Z">
            <w:rPr>
              <w:rFonts w:ascii="Times New Roman" w:hAnsi="Times New Roman" w:cs="Times New Roman"/>
              <w:sz w:val="24"/>
              <w:szCs w:val="24"/>
            </w:rPr>
          </w:rPrChange>
        </w:rPr>
        <w:t>assoc</w:t>
      </w:r>
      <w:proofErr w:type="spellEnd"/>
      <w:r w:rsidR="00A81DE2" w:rsidRPr="00A45F84">
        <w:rPr>
          <w:rFonts w:ascii="Times New Roman" w:hAnsi="Times New Roman" w:cs="Times New Roman"/>
          <w:sz w:val="24"/>
          <w:szCs w:val="24"/>
          <w:highlight w:val="yellow"/>
          <w:rPrChange w:id="9" w:author="Mo Liu" w:date="2025-06-03T20:38:00Z" w16du:dateUtc="2025-06-03T12:38:00Z">
            <w:rPr>
              <w:rFonts w:ascii="Times New Roman" w:hAnsi="Times New Roman" w:cs="Times New Roman"/>
              <w:sz w:val="24"/>
              <w:szCs w:val="24"/>
            </w:rPr>
          </w:rPrChange>
        </w:rPr>
        <w:t xml:space="preserve"> mutagenesis, it is not clear&gt;</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Among the novel signatures, four</w:t>
      </w:r>
      <w:r w:rsidR="00AC0224">
        <w:rPr>
          <w:rFonts w:ascii="Times New Roman" w:hAnsi="Times New Roman" w:cs="Times New Roman"/>
          <w:sz w:val="24"/>
          <w:szCs w:val="24"/>
        </w:rPr>
        <w:t>,</w:t>
      </w:r>
      <w:r w:rsidR="00814D3A">
        <w:rPr>
          <w:rFonts w:ascii="Times New Roman" w:hAnsi="Times New Roman" w:cs="Times New Roman" w:hint="eastAsia"/>
          <w:sz w:val="24"/>
          <w:szCs w:val="24"/>
        </w:rPr>
        <w:t xml:space="preserve"> </w:t>
      </w:r>
      <w:r w:rsidR="00814D3A" w:rsidRPr="00065370">
        <w:rPr>
          <w:rFonts w:ascii="Times New Roman" w:hAnsi="Times New Roman" w:cs="Times New Roman"/>
          <w:sz w:val="24"/>
          <w:szCs w:val="24"/>
        </w:rPr>
        <w:t xml:space="preserve">H_ID33, </w:t>
      </w:r>
      <w:r w:rsidR="00814D3A">
        <w:rPr>
          <w:rFonts w:ascii="Times New Roman" w:hAnsi="Times New Roman" w:cs="Times New Roman" w:hint="eastAsia"/>
          <w:sz w:val="24"/>
          <w:szCs w:val="24"/>
        </w:rPr>
        <w:t xml:space="preserve">H_ID34, </w:t>
      </w:r>
      <w:r w:rsidR="00814D3A" w:rsidRPr="00065370">
        <w:rPr>
          <w:rFonts w:ascii="Times New Roman" w:hAnsi="Times New Roman" w:cs="Times New Roman"/>
          <w:sz w:val="24"/>
          <w:szCs w:val="24"/>
        </w:rPr>
        <w:t>H_ID37, and H_ID38</w:t>
      </w:r>
      <w:r w:rsidR="00814D3A">
        <w:rPr>
          <w:rFonts w:ascii="Times New Roman" w:hAnsi="Times New Roman" w:cs="Times New Roman" w:hint="eastAsia"/>
          <w:sz w:val="24"/>
          <w:szCs w:val="24"/>
        </w:rPr>
        <w:t xml:space="preserve">, </w:t>
      </w:r>
      <w:r w:rsidR="00A81DE2">
        <w:rPr>
          <w:rFonts w:ascii="Times New Roman" w:hAnsi="Times New Roman" w:cs="Times New Roman"/>
          <w:sz w:val="24"/>
          <w:szCs w:val="24"/>
        </w:rPr>
        <w:t xml:space="preserve">occurred </w:t>
      </w:r>
      <w:r w:rsidR="00814D3A">
        <w:rPr>
          <w:rFonts w:ascii="Times New Roman" w:hAnsi="Times New Roman" w:cs="Times New Roman" w:hint="eastAsia"/>
          <w:sz w:val="24"/>
          <w:szCs w:val="24"/>
        </w:rPr>
        <w:t xml:space="preserve">in </w:t>
      </w:r>
      <w:r w:rsidR="00814D3A">
        <w:rPr>
          <w:rFonts w:ascii="Times New Roman" w:hAnsi="Times New Roman" w:cs="Times New Roman"/>
          <w:sz w:val="24"/>
          <w:szCs w:val="24"/>
        </w:rPr>
        <w:t>tumors</w:t>
      </w:r>
      <w:r w:rsidR="00814D3A">
        <w:rPr>
          <w:rFonts w:ascii="Times New Roman" w:hAnsi="Times New Roman" w:cs="Times New Roman" w:hint="eastAsia"/>
          <w:sz w:val="24"/>
          <w:szCs w:val="24"/>
        </w:rPr>
        <w:t xml:space="preserve"> with </w:t>
      </w:r>
      <w:r w:rsidRPr="00065370">
        <w:rPr>
          <w:rFonts w:ascii="Times New Roman" w:hAnsi="Times New Roman" w:cs="Times New Roman"/>
          <w:sz w:val="24"/>
          <w:szCs w:val="24"/>
        </w:rPr>
        <w:t>defective DNA mismatch repair</w:t>
      </w:r>
      <w:r w:rsidR="00AC0224">
        <w:rPr>
          <w:rFonts w:ascii="Times New Roman" w:hAnsi="Times New Roman" w:cs="Times New Roman"/>
          <w:sz w:val="24"/>
          <w:szCs w:val="24"/>
        </w:rPr>
        <w:t>, &lt;maybe add: which were analyzed more extensively here than in previous studies&gt;</w:t>
      </w:r>
      <w:r w:rsidRPr="00065370">
        <w:rPr>
          <w:rFonts w:ascii="Times New Roman" w:hAnsi="Times New Roman" w:cs="Times New Roman"/>
          <w:sz w:val="24"/>
          <w:szCs w:val="24"/>
        </w:rPr>
        <w:t xml:space="preserve">. Notably, </w:t>
      </w:r>
      <w:r w:rsidR="00A81DE2">
        <w:rPr>
          <w:rFonts w:ascii="Times New Roman" w:hAnsi="Times New Roman" w:cs="Times New Roman"/>
          <w:sz w:val="24"/>
          <w:szCs w:val="24"/>
        </w:rPr>
        <w:t xml:space="preserve">the prevalences of </w:t>
      </w:r>
      <w:r w:rsidR="00F75DE6">
        <w:rPr>
          <w:rFonts w:ascii="Times New Roman" w:hAnsi="Times New Roman" w:cs="Times New Roman" w:hint="eastAsia"/>
          <w:sz w:val="24"/>
          <w:szCs w:val="24"/>
        </w:rPr>
        <w:t>three</w:t>
      </w:r>
      <w:r w:rsidRPr="00065370">
        <w:rPr>
          <w:rFonts w:ascii="Times New Roman" w:hAnsi="Times New Roman" w:cs="Times New Roman"/>
          <w:sz w:val="24"/>
          <w:szCs w:val="24"/>
        </w:rPr>
        <w:t xml:space="preserve"> ID signatures </w:t>
      </w:r>
      <w:r w:rsidR="00814D3A">
        <w:rPr>
          <w:rFonts w:ascii="Times New Roman" w:hAnsi="Times New Roman" w:cs="Times New Roman"/>
          <w:sz w:val="24"/>
          <w:szCs w:val="24"/>
        </w:rPr>
        <w:t>differe</w:t>
      </w:r>
      <w:r w:rsidR="00A81DE2">
        <w:rPr>
          <w:rFonts w:ascii="Times New Roman" w:hAnsi="Times New Roman" w:cs="Times New Roman"/>
          <w:sz w:val="24"/>
          <w:szCs w:val="24"/>
        </w:rPr>
        <w:t>d significantly</w:t>
      </w:r>
      <w:r w:rsidR="00814D3A">
        <w:rPr>
          <w:rFonts w:ascii="Times New Roman" w:hAnsi="Times New Roman" w:cs="Times New Roman" w:hint="eastAsia"/>
          <w:sz w:val="24"/>
          <w:szCs w:val="24"/>
        </w:rPr>
        <w:t xml:space="preserve"> by </w:t>
      </w:r>
      <w:r w:rsidRPr="00065370">
        <w:rPr>
          <w:rFonts w:ascii="Times New Roman" w:hAnsi="Times New Roman" w:cs="Times New Roman"/>
          <w:sz w:val="24"/>
          <w:szCs w:val="24"/>
        </w:rPr>
        <w:t>gender</w:t>
      </w:r>
      <w:r w:rsidR="00814D3A">
        <w:rPr>
          <w:rFonts w:ascii="Times New Roman" w:hAnsi="Times New Roman" w:cs="Times New Roman" w:hint="eastAsia"/>
          <w:sz w:val="24"/>
          <w:szCs w:val="24"/>
        </w:rPr>
        <w:t xml:space="preserve"> within </w:t>
      </w:r>
      <w:proofErr w:type="gramStart"/>
      <w:r w:rsidR="00814D3A">
        <w:rPr>
          <w:rFonts w:ascii="Times New Roman" w:hAnsi="Times New Roman" w:cs="Times New Roman" w:hint="eastAsia"/>
          <w:sz w:val="24"/>
          <w:szCs w:val="24"/>
        </w:rPr>
        <w:t>particular cancer</w:t>
      </w:r>
      <w:proofErr w:type="gramEnd"/>
      <w:r w:rsidR="00814D3A">
        <w:rPr>
          <w:rFonts w:ascii="Times New Roman" w:hAnsi="Times New Roman" w:cs="Times New Roman" w:hint="eastAsia"/>
          <w:sz w:val="24"/>
          <w:szCs w:val="24"/>
        </w:rPr>
        <w:t xml:space="preserve"> types</w:t>
      </w:r>
      <w:r w:rsidRPr="00065370">
        <w:rPr>
          <w:rFonts w:ascii="Times New Roman" w:hAnsi="Times New Roman" w:cs="Times New Roman"/>
          <w:sz w:val="24"/>
          <w:szCs w:val="24"/>
        </w:rPr>
        <w:t xml:space="preserve">. </w:t>
      </w:r>
      <w:r w:rsidR="00814D3A" w:rsidRPr="00D007F0">
        <w:rPr>
          <w:rFonts w:ascii="Times New Roman" w:hAnsi="Times New Roman" w:cs="Times New Roman" w:hint="eastAsia"/>
          <w:sz w:val="24"/>
          <w:szCs w:val="24"/>
        </w:rPr>
        <w:t>E</w:t>
      </w:r>
      <w:r w:rsidRPr="00D007F0">
        <w:rPr>
          <w:rFonts w:ascii="Times New Roman" w:hAnsi="Times New Roman" w:cs="Times New Roman"/>
          <w:sz w:val="24"/>
          <w:szCs w:val="24"/>
        </w:rPr>
        <w:t>x</w:t>
      </w:r>
      <w:r w:rsidRPr="006E1387">
        <w:rPr>
          <w:rFonts w:ascii="Times New Roman" w:hAnsi="Times New Roman" w:cs="Times New Roman"/>
          <w:sz w:val="24"/>
          <w:szCs w:val="24"/>
        </w:rPr>
        <w:t xml:space="preserve">amination of signature contributions to </w:t>
      </w:r>
      <w:r w:rsidR="00814D3A" w:rsidRPr="006E1387">
        <w:rPr>
          <w:rFonts w:ascii="Times New Roman" w:hAnsi="Times New Roman" w:cs="Times New Roman"/>
          <w:sz w:val="24"/>
          <w:szCs w:val="24"/>
        </w:rPr>
        <w:t xml:space="preserve">somatic mutations in </w:t>
      </w:r>
      <w:r w:rsidRPr="006E1387">
        <w:rPr>
          <w:rFonts w:ascii="Times New Roman" w:hAnsi="Times New Roman" w:cs="Times New Roman"/>
          <w:sz w:val="24"/>
          <w:szCs w:val="24"/>
        </w:rPr>
        <w:t xml:space="preserve">cancer genes revealed that C_ID3, associated with tobacco exposure, accounts for nearly </w:t>
      </w:r>
      <w:r w:rsidR="001049D3">
        <w:rPr>
          <w:rFonts w:ascii="Times New Roman" w:hAnsi="Times New Roman" w:cs="Times New Roman" w:hint="eastAsia"/>
          <w:sz w:val="24"/>
          <w:szCs w:val="24"/>
        </w:rPr>
        <w:t>80</w:t>
      </w:r>
      <w:r w:rsidRPr="006E1387">
        <w:rPr>
          <w:rFonts w:ascii="Times New Roman" w:hAnsi="Times New Roman" w:cs="Times New Roman"/>
          <w:sz w:val="24"/>
          <w:szCs w:val="24"/>
        </w:rPr>
        <w:t xml:space="preserve">% of </w:t>
      </w:r>
      <w:proofErr w:type="spellStart"/>
      <w:r w:rsidR="001049D3">
        <w:rPr>
          <w:rFonts w:ascii="Times New Roman" w:hAnsi="Times New Roman" w:cs="Times New Roman" w:hint="eastAsia"/>
          <w:sz w:val="24"/>
          <w:szCs w:val="24"/>
        </w:rPr>
        <w:t>exonic</w:t>
      </w:r>
      <w:proofErr w:type="spellEnd"/>
      <w:r w:rsidR="001049D3">
        <w:rPr>
          <w:rFonts w:ascii="Times New Roman" w:hAnsi="Times New Roman" w:cs="Times New Roman" w:hint="eastAsia"/>
          <w:sz w:val="24"/>
          <w:szCs w:val="24"/>
        </w:rPr>
        <w:t xml:space="preserve"> </w:t>
      </w:r>
      <w:r w:rsidRPr="006E1387">
        <w:rPr>
          <w:rFonts w:ascii="Times New Roman" w:hAnsi="Times New Roman" w:cs="Times New Roman"/>
          <w:sz w:val="24"/>
          <w:szCs w:val="24"/>
        </w:rPr>
        <w:t xml:space="preserve">IDs in </w:t>
      </w:r>
      <w:r w:rsidR="001049D3">
        <w:rPr>
          <w:rFonts w:ascii="Times New Roman" w:hAnsi="Times New Roman" w:cs="Times New Roman" w:hint="eastAsia"/>
          <w:sz w:val="24"/>
          <w:szCs w:val="24"/>
        </w:rPr>
        <w:t>TP53</w:t>
      </w:r>
      <w:r w:rsidRPr="006E1387">
        <w:rPr>
          <w:rFonts w:ascii="Times New Roman" w:hAnsi="Times New Roman" w:cs="Times New Roman"/>
          <w:sz w:val="24"/>
          <w:szCs w:val="24"/>
        </w:rPr>
        <w:t>,</w:t>
      </w:r>
      <w:r w:rsidR="001D09B6">
        <w:rPr>
          <w:rFonts w:ascii="Times New Roman" w:hAnsi="Times New Roman" w:cs="Times New Roman"/>
          <w:sz w:val="24"/>
          <w:szCs w:val="24"/>
        </w:rPr>
        <w:t xml:space="preserve"> &lt;in what cancer types&gt;</w:t>
      </w:r>
      <w:r w:rsidRPr="006E1387">
        <w:rPr>
          <w:rFonts w:ascii="Times New Roman" w:hAnsi="Times New Roman" w:cs="Times New Roman"/>
          <w:sz w:val="24"/>
          <w:szCs w:val="24"/>
        </w:rPr>
        <w:t xml:space="preserve"> which is implicated in lung carcinogenesis.</w:t>
      </w:r>
      <w:r w:rsidRPr="00065370">
        <w:rPr>
          <w:rFonts w:ascii="Times New Roman" w:hAnsi="Times New Roman" w:cs="Times New Roman"/>
          <w:sz w:val="24"/>
          <w:szCs w:val="24"/>
        </w:rPr>
        <w:t xml:space="preserve"> This work </w:t>
      </w:r>
      <w:r w:rsidR="00761EAE">
        <w:rPr>
          <w:rFonts w:ascii="Times New Roman" w:hAnsi="Times New Roman" w:cs="Times New Roman" w:hint="eastAsia"/>
          <w:sz w:val="24"/>
          <w:szCs w:val="24"/>
        </w:rPr>
        <w:t xml:space="preserve">has </w:t>
      </w:r>
      <w:r w:rsidRPr="00065370">
        <w:rPr>
          <w:rFonts w:ascii="Times New Roman" w:hAnsi="Times New Roman" w:cs="Times New Roman"/>
          <w:sz w:val="24"/>
          <w:szCs w:val="24"/>
        </w:rPr>
        <w:t>establishe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an expanded collection of ID signatures</w:t>
      </w:r>
      <w:r w:rsidR="001D09B6">
        <w:rPr>
          <w:rFonts w:ascii="Times New Roman" w:hAnsi="Times New Roman" w:cs="Times New Roman"/>
          <w:sz w:val="24"/>
          <w:szCs w:val="24"/>
        </w:rPr>
        <w:t xml:space="preserve"> in both indel classification schemes</w:t>
      </w:r>
      <w:r w:rsidRPr="00065370">
        <w:rPr>
          <w:rFonts w:ascii="Times New Roman" w:hAnsi="Times New Roman" w:cs="Times New Roman"/>
          <w:sz w:val="24"/>
          <w:szCs w:val="24"/>
        </w:rPr>
        <w:t>, validate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 novel signature through functional modeling, elucidate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distinct mutational processes</w:t>
      </w:r>
      <w:ins w:id="10" w:author="Steve Rozen, Ph.D." w:date="2025-06-05T08:59:00Z" w16du:dateUtc="2025-06-05T12:59:00Z">
        <w:r w:rsidR="009B3A49">
          <w:rPr>
            <w:rFonts w:ascii="Times New Roman" w:hAnsi="Times New Roman" w:cs="Times New Roman"/>
            <w:sz w:val="24"/>
            <w:szCs w:val="24"/>
          </w:rPr>
          <w:t xml:space="preserve"> &lt;make more </w:t>
        </w:r>
        <w:r w:rsidR="009B3A49">
          <w:rPr>
            <w:rFonts w:ascii="Times New Roman" w:hAnsi="Times New Roman" w:cs="Times New Roman"/>
            <w:sz w:val="24"/>
            <w:szCs w:val="24"/>
          </w:rPr>
          <w:lastRenderedPageBreak/>
          <w:t>specific&gt;</w:t>
        </w:r>
      </w:ins>
      <w:r w:rsidRPr="00065370">
        <w:rPr>
          <w:rFonts w:ascii="Times New Roman" w:hAnsi="Times New Roman" w:cs="Times New Roman"/>
          <w:sz w:val="24"/>
          <w:szCs w:val="24"/>
        </w:rPr>
        <w:t xml:space="preserve">, and </w:t>
      </w:r>
      <w:r w:rsidR="001D09B6">
        <w:rPr>
          <w:rFonts w:ascii="Times New Roman" w:hAnsi="Times New Roman" w:cs="Times New Roman"/>
          <w:sz w:val="24"/>
          <w:szCs w:val="24"/>
        </w:rPr>
        <w:t>has provided</w:t>
      </w:r>
      <w:r w:rsidR="00761EAE" w:rsidRPr="00065370">
        <w:rPr>
          <w:rFonts w:ascii="Times New Roman" w:hAnsi="Times New Roman" w:cs="Times New Roman"/>
          <w:sz w:val="24"/>
          <w:szCs w:val="24"/>
        </w:rPr>
        <w:t xml:space="preserve"> </w:t>
      </w:r>
      <w:r w:rsidRPr="00065370">
        <w:rPr>
          <w:rFonts w:ascii="Times New Roman" w:hAnsi="Times New Roman" w:cs="Times New Roman"/>
          <w:sz w:val="24"/>
          <w:szCs w:val="24"/>
        </w:rPr>
        <w:t>insight</w:t>
      </w:r>
      <w:r w:rsidR="001D09B6">
        <w:rPr>
          <w:rFonts w:ascii="Times New Roman" w:hAnsi="Times New Roman" w:cs="Times New Roman"/>
          <w:sz w:val="24"/>
          <w:szCs w:val="24"/>
        </w:rPr>
        <w:t>s</w:t>
      </w:r>
      <w:r w:rsidRPr="00065370">
        <w:rPr>
          <w:rFonts w:ascii="Times New Roman" w:hAnsi="Times New Roman" w:cs="Times New Roman"/>
          <w:sz w:val="24"/>
          <w:szCs w:val="24"/>
        </w:rPr>
        <w:t xml:space="preserve"> into biological implications through and trait associations</w:t>
      </w:r>
      <w:r w:rsidR="001D09B6">
        <w:rPr>
          <w:rFonts w:ascii="Times New Roman" w:hAnsi="Times New Roman" w:cs="Times New Roman"/>
          <w:sz w:val="24"/>
          <w:szCs w:val="24"/>
        </w:rPr>
        <w:t xml:space="preserve"> and functional experiments</w:t>
      </w:r>
      <w:r w:rsidRPr="00065370">
        <w:rPr>
          <w:rFonts w:ascii="Times New Roman" w:hAnsi="Times New Roman" w:cs="Times New Roman"/>
          <w:sz w:val="24"/>
          <w:szCs w:val="24"/>
        </w:rPr>
        <w:t xml:space="preserve">. </w:t>
      </w:r>
    </w:p>
    <w:p w14:paraId="094B73C7" w14:textId="77777777" w:rsidR="00E33938" w:rsidRDefault="00E33938">
      <w:pPr>
        <w:rPr>
          <w:rFonts w:ascii="Times New Roman" w:hAnsi="Times New Roman" w:cs="Times New Roman"/>
          <w:sz w:val="24"/>
          <w:szCs w:val="24"/>
        </w:rPr>
      </w:pPr>
      <w:r>
        <w:rPr>
          <w:rFonts w:ascii="Times New Roman" w:hAnsi="Times New Roman" w:cs="Times New Roman"/>
          <w:sz w:val="24"/>
          <w:szCs w:val="24"/>
        </w:rPr>
        <w:br w:type="page"/>
      </w:r>
    </w:p>
    <w:p w14:paraId="181784A0" w14:textId="02CAE7AC" w:rsidR="00104076" w:rsidRPr="008A1C58" w:rsidRDefault="00C24BAD" w:rsidP="00E33938">
      <w:pPr>
        <w:pStyle w:val="Heading1"/>
      </w:pPr>
      <w:r w:rsidRPr="008A1C58">
        <w:lastRenderedPageBreak/>
        <w:t>Introduction</w:t>
      </w:r>
    </w:p>
    <w:p w14:paraId="14918642" w14:textId="182CBC11"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w:t>
      </w:r>
      <w:r w:rsidR="00736F8D">
        <w:rPr>
          <w:rFonts w:ascii="Times New Roman" w:hAnsi="Times New Roman" w:cs="Times New Roman"/>
          <w:sz w:val="24"/>
          <w:szCs w:val="24"/>
        </w:rPr>
        <w:t>either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endogenous sources, such as 5-methylcytosine deamination or defective DNA repair mechanisms </w:t>
      </w:r>
      <w:r w:rsidR="00F07FFC">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2019)","dontUpdate":true,"noteIndex":0},"citationItems":[{"id":713,"uris":["http://zotero.org/users/14858941/items/FX3CFPG5"],"itemData":{"id":713,"type":"article-journal","abstract":"Approximately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9926D7">
        <w:rPr>
          <w:rFonts w:ascii="Cambria Math" w:hAnsi="Cambria Math" w:cs="Cambria Math"/>
          <w:sz w:val="24"/>
          <w:szCs w:val="24"/>
        </w:rPr>
        <w:instrText>∼</w:instrText>
      </w:r>
      <w:r w:rsidR="009926D7">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 xml:space="preserve">(Davies et al. 2017; Cooper et al. 2010; </w:t>
      </w:r>
      <w:proofErr w:type="spellStart"/>
      <w:r w:rsidR="003D0B91" w:rsidRPr="003D0B91">
        <w:rPr>
          <w:rFonts w:ascii="Times New Roman" w:hAnsi="Times New Roman" w:cs="Times New Roman"/>
          <w:sz w:val="24"/>
        </w:rPr>
        <w:t>Grolleman</w:t>
      </w:r>
      <w:proofErr w:type="spellEnd"/>
      <w:r w:rsidR="003D0B91" w:rsidRPr="003D0B91">
        <w:rPr>
          <w:rFonts w:ascii="Times New Roman" w:hAnsi="Times New Roman" w:cs="Times New Roman"/>
          <w:sz w:val="24"/>
        </w:rPr>
        <w:t xml:space="preserve"> et al. 2019</w:t>
      </w:r>
      <w:r w:rsidR="00912344">
        <w:rPr>
          <w:rFonts w:ascii="Times New Roman" w:hAnsi="Times New Roman" w:cs="Times New Roman" w:hint="eastAsia"/>
          <w:sz w:val="24"/>
        </w:rPr>
        <w:t>;</w:t>
      </w:r>
      <w:r w:rsidR="00912344" w:rsidRPr="00912344">
        <w:rPr>
          <w:rFonts w:ascii="Times New Roman" w:hAnsi="Times New Roman" w:cs="Times New Roman"/>
          <w:sz w:val="24"/>
        </w:rPr>
        <w:t xml:space="preserve"> </w:t>
      </w:r>
      <w:r w:rsidR="00912344" w:rsidRPr="000D1658">
        <w:rPr>
          <w:rFonts w:ascii="Times New Roman" w:hAnsi="Times New Roman" w:cs="Times New Roman"/>
          <w:sz w:val="24"/>
        </w:rPr>
        <w:t>Boot et al. 2022</w:t>
      </w:r>
      <w:r w:rsidR="003D0B91" w:rsidRPr="003D0B91">
        <w:rPr>
          <w:rFonts w:ascii="Times New Roman" w:hAnsi="Times New Roman" w:cs="Times New Roman"/>
          <w:sz w:val="24"/>
        </w:rPr>
        <w:t>)</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w:t>
      </w:r>
      <w:r w:rsidR="00736F8D">
        <w:rPr>
          <w:rFonts w:ascii="Times New Roman" w:hAnsi="Times New Roman" w:cs="Times New Roman"/>
          <w:sz w:val="24"/>
          <w:szCs w:val="24"/>
        </w:rPr>
        <w:t>or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{"citationID":"HweOr1Yg","properties":{"formattedCitation":"(Alexandrov et al. 2016; Ng et al. 2017; Dziuba\\uc0\\u324{}ska-Kusibab et al. 2020; Boot et al. 2020)","plainCitation":"(Alexandrov et al. 2016; Ng et al. 2017; Dziubańska-Kusibab et al. 2020; Boot et al. 2020)","noteIndex":0},"citationItems":[{"id":719,"uris":["http://zotero.org/users/14858941/items/D7AJ6DEW"],"itemData":{"id":719,"type":"article-journal","abstract":"Tobacco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F."}],"issued":{"date-parts":[["2020",7,1]]}}},{"id":709,"uris":["http://zotero.org/users/14858941/items/52N2VB8F"],"itemData":{"id":709,"type":"article-journal","abstract":"Mutational signatures can reveal the history of mutagenic processes that cells were exposed to before and during tumorigenesis. We expect that as-yet-undiscovered mutational processes will shed further light on mutagenesis leading to carcinogenesis. With this in mind, we analyzed the mutational spectra of 36 Asian oral squamous cell carcinomas. The mutational spectra of two samples from patients who presented with oral bacterial infections showed novel mutational signatures. One of these novel signatures, SBS_AnT, is characterized by a preponderance of thymine mutations, strong transcriptional strand bias, and enrichment for adenines in the 4 bp 5' of mutation sites. The mutational signature described in this manuscript was shown to be caused by colibactin, a bacterial mutagen produced by E. coli carrying the pks-island. Examination of publicly available sequencing data revealed SBS_AnT in 25 tumors from several mucosal tissue types, expanding the list of tissues in which this mutational signature is observed.","container-title":"Genome Research","DOI":"10.1101/gr.255620.119","ISSN":"15495469","issue":"6","note":"PMID: 32661091\npublisher: Cold Spring Harbor Laboratory Press","page":"803-813","title":"Characterization of colibactin-associated mutational signature in an Asian oral squamous cell carcinoma and in other mucosal tumor types","volume":"30","author":[{"family":"Boot","given":"Arnoud"},{"family":"Ng","given":"Alvin W.T."},{"family":"Chong","given":"Fui Teen"},{"family":"Ho","given":"Szu Chi"},{"family":"Yu","given":"Willie"},{"family":"Tan","given":"Daniel S.W."},{"family":"Iyer","given":"N. Gopalakrishna"},{"family":"Roze","given":"Steven G."}],"issued":{"date-parts":[["2020",6,1]]}}}],"schema":"https://github.com/citation-style-language/schema/raw/master/csl-citation.json"} </w:instrText>
      </w:r>
      <w:r w:rsidR="0027408B">
        <w:rPr>
          <w:rFonts w:ascii="Times New Roman" w:hAnsi="Times New Roman" w:cs="Times New Roman"/>
          <w:sz w:val="24"/>
          <w:szCs w:val="24"/>
        </w:rPr>
        <w:fldChar w:fldCharType="separate"/>
      </w:r>
      <w:r w:rsidR="009926D7" w:rsidRPr="009926D7">
        <w:rPr>
          <w:rFonts w:ascii="Times New Roman" w:hAnsi="Times New Roman" w:cs="Times New Roman"/>
          <w:sz w:val="24"/>
        </w:rPr>
        <w:t xml:space="preserve">(Alexandrov et al. 2016; Ng et al. 2017; </w:t>
      </w:r>
      <w:proofErr w:type="spellStart"/>
      <w:r w:rsidR="009926D7" w:rsidRPr="009926D7">
        <w:rPr>
          <w:rFonts w:ascii="Times New Roman" w:hAnsi="Times New Roman" w:cs="Times New Roman"/>
          <w:sz w:val="24"/>
        </w:rPr>
        <w:t>Dziubańska-Kusibab</w:t>
      </w:r>
      <w:proofErr w:type="spellEnd"/>
      <w:r w:rsidR="009926D7" w:rsidRPr="009926D7">
        <w:rPr>
          <w:rFonts w:ascii="Times New Roman" w:hAnsi="Times New Roman" w:cs="Times New Roman"/>
          <w:sz w:val="24"/>
        </w:rPr>
        <w:t xml:space="preserve"> et al. 2020; Boot et al. 2020)</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w:t>
      </w:r>
      <w:r w:rsidR="002D6FC0">
        <w:rPr>
          <w:rFonts w:ascii="Times New Roman" w:hAnsi="Times New Roman" w:cs="Times New Roman" w:hint="eastAsia"/>
          <w:sz w:val="24"/>
          <w:szCs w:val="24"/>
        </w:rPr>
        <w:t xml:space="preserve">evolution, </w:t>
      </w:r>
      <w:r w:rsidR="00D255BC" w:rsidRPr="00D255BC">
        <w:rPr>
          <w:rFonts w:ascii="Times New Roman" w:hAnsi="Times New Roman" w:cs="Times New Roman"/>
          <w:sz w:val="24"/>
          <w:szCs w:val="24"/>
        </w:rPr>
        <w:t xml:space="preserve">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9E5692">
        <w:rPr>
          <w:rFonts w:ascii="Times New Roman" w:hAnsi="Times New Roman" w:cs="Times New Roman"/>
          <w:sz w:val="24"/>
          <w:szCs w:val="24"/>
        </w:rPr>
        <w:t xml:space="preserve">also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p>
    <w:p w14:paraId="588AE074" w14:textId="5D3E6D6A" w:rsidR="00FA5CA0" w:rsidRDefault="0039733B" w:rsidP="008A1C58">
      <w:pPr>
        <w:spacing w:line="480" w:lineRule="auto"/>
        <w:rPr>
          <w:rFonts w:ascii="Times New Roman" w:hAnsi="Times New Roman" w:cs="Times New Roman"/>
          <w:sz w:val="24"/>
          <w:szCs w:val="24"/>
        </w:rPr>
      </w:pPr>
      <w:r>
        <w:rPr>
          <w:rFonts w:ascii="Times New Roman" w:hAnsi="Times New Roman" w:cs="Times New Roman"/>
          <w:sz w:val="24"/>
          <w:szCs w:val="24"/>
        </w:rPr>
        <w:t>By “m</w:t>
      </w:r>
      <w:r w:rsidR="00FA5CA0" w:rsidRPr="00FA5CA0">
        <w:rPr>
          <w:rFonts w:ascii="Times New Roman" w:hAnsi="Times New Roman" w:cs="Times New Roman"/>
          <w:sz w:val="24"/>
          <w:szCs w:val="24"/>
        </w:rPr>
        <w:t>utational signatures</w:t>
      </w:r>
      <w:r>
        <w:rPr>
          <w:rFonts w:ascii="Times New Roman" w:hAnsi="Times New Roman" w:cs="Times New Roman"/>
          <w:sz w:val="24"/>
          <w:szCs w:val="24"/>
        </w:rPr>
        <w:t>” we mean</w:t>
      </w:r>
      <w:r w:rsidR="00FA5CA0" w:rsidRPr="00FA5CA0">
        <w:rPr>
          <w:rFonts w:ascii="Times New Roman" w:hAnsi="Times New Roman" w:cs="Times New Roman"/>
          <w:sz w:val="24"/>
          <w:szCs w:val="24"/>
        </w:rPr>
        <w:t xml:space="preserve"> distinctive patterns </w:t>
      </w:r>
      <w:r w:rsidR="00FA5CA0">
        <w:rPr>
          <w:rFonts w:ascii="Times New Roman" w:hAnsi="Times New Roman" w:cs="Times New Roman" w:hint="eastAsia"/>
          <w:sz w:val="24"/>
          <w:szCs w:val="24"/>
        </w:rPr>
        <w:t xml:space="preserve">of mutations </w:t>
      </w:r>
      <w:r w:rsidR="00FA5CA0" w:rsidRPr="00FA5CA0">
        <w:rPr>
          <w:rFonts w:ascii="Times New Roman" w:hAnsi="Times New Roman" w:cs="Times New Roman"/>
          <w:sz w:val="24"/>
          <w:szCs w:val="24"/>
        </w:rPr>
        <w:t xml:space="preserve">left on genomes by mutagenic processes or exposures. They can be identified </w:t>
      </w:r>
      <w:r w:rsidR="009E5692">
        <w:rPr>
          <w:rFonts w:ascii="Times New Roman" w:hAnsi="Times New Roman" w:cs="Times New Roman"/>
          <w:sz w:val="24"/>
          <w:szCs w:val="24"/>
        </w:rPr>
        <w:t xml:space="preserve">by </w:t>
      </w:r>
      <w:r w:rsidR="00FA5CA0" w:rsidRPr="00FA5CA0">
        <w:rPr>
          <w:rFonts w:ascii="Times New Roman" w:hAnsi="Times New Roman" w:cs="Times New Roman"/>
          <w:sz w:val="24"/>
          <w:szCs w:val="24"/>
        </w:rPr>
        <w:t>exposing cultured cells</w:t>
      </w:r>
      <w:r w:rsidR="00FA5CA0">
        <w:rPr>
          <w:rFonts w:ascii="Times New Roman" w:hAnsi="Times New Roman" w:cs="Times New Roman" w:hint="eastAsia"/>
          <w:sz w:val="24"/>
          <w:szCs w:val="24"/>
        </w:rPr>
        <w:t>, organoids, or experimental animals</w:t>
      </w:r>
      <w:r w:rsidR="00FA5CA0" w:rsidRPr="00FA5CA0">
        <w:rPr>
          <w:rFonts w:ascii="Times New Roman" w:hAnsi="Times New Roman" w:cs="Times New Roman"/>
          <w:sz w:val="24"/>
          <w:szCs w:val="24"/>
        </w:rPr>
        <w:t xml:space="preserve"> to suspected mutagens or </w:t>
      </w:r>
      <w:r w:rsidR="00FA5CA0">
        <w:rPr>
          <w:rFonts w:ascii="Times New Roman" w:hAnsi="Times New Roman" w:cs="Times New Roman" w:hint="eastAsia"/>
          <w:sz w:val="24"/>
          <w:szCs w:val="24"/>
        </w:rPr>
        <w:t xml:space="preserve">perturbing DNA repair pathways </w:t>
      </w:r>
      <w:r w:rsidR="00FA5CA0" w:rsidRPr="00FA5CA0">
        <w:rPr>
          <w:rFonts w:ascii="Times New Roman" w:hAnsi="Times New Roman" w:cs="Times New Roman"/>
          <w:sz w:val="24"/>
          <w:szCs w:val="24"/>
        </w:rPr>
        <w:t xml:space="preserve">and then sequencing the </w:t>
      </w:r>
      <w:r w:rsidR="00FA5CA0">
        <w:rPr>
          <w:rFonts w:ascii="Times New Roman" w:hAnsi="Times New Roman" w:cs="Times New Roman" w:hint="eastAsia"/>
          <w:sz w:val="24"/>
          <w:szCs w:val="24"/>
        </w:rPr>
        <w:t xml:space="preserve">affected </w:t>
      </w:r>
      <w:r w:rsidR="00FA5CA0"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{"citationID":"jG8gd0B6","properties":{"formattedCitation":"(Boot et al. 2018; Huang et al. 2017; Kucab et al. 2019; Caipa Garcia et al. 2024; Riva et al. 2020)","plainCitation":"(Boot et al. 2018;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9926D7" w:rsidRPr="009926D7">
        <w:rPr>
          <w:rFonts w:ascii="Times New Roman" w:hAnsi="Times New Roman" w:cs="Times New Roman"/>
          <w:sz w:val="24"/>
        </w:rPr>
        <w:t xml:space="preserve">(Boot et al. 2018; Huang et al. 2017; Kucab et al. 2019; </w:t>
      </w:r>
      <w:proofErr w:type="spellStart"/>
      <w:r w:rsidR="009926D7" w:rsidRPr="009926D7">
        <w:rPr>
          <w:rFonts w:ascii="Times New Roman" w:hAnsi="Times New Roman" w:cs="Times New Roman"/>
          <w:sz w:val="24"/>
        </w:rPr>
        <w:t>Caipa</w:t>
      </w:r>
      <w:proofErr w:type="spellEnd"/>
      <w:r w:rsidR="009926D7" w:rsidRPr="009926D7">
        <w:rPr>
          <w:rFonts w:ascii="Times New Roman" w:hAnsi="Times New Roman" w:cs="Times New Roman"/>
          <w:sz w:val="24"/>
        </w:rPr>
        <w:t xml:space="preserve"> Garcia et al. 2024; Riva et al. 2020)</w:t>
      </w:r>
      <w:r w:rsidR="003435F6">
        <w:rPr>
          <w:rFonts w:ascii="Times New Roman" w:hAnsi="Times New Roman" w:cs="Times New Roman"/>
          <w:sz w:val="24"/>
          <w:szCs w:val="24"/>
        </w:rPr>
        <w:fldChar w:fldCharType="end"/>
      </w:r>
      <w:r w:rsidR="00AB1B5D">
        <w:rPr>
          <w:rFonts w:ascii="Times New Roman" w:hAnsi="Times New Roman" w:cs="Times New Roman"/>
          <w:sz w:val="24"/>
          <w:szCs w:val="24"/>
        </w:rPr>
        <w:t>.They can also be identified</w:t>
      </w:r>
      <w:r w:rsidR="00FA5CA0" w:rsidRPr="00FA5CA0">
        <w:rPr>
          <w:rFonts w:ascii="Times New Roman" w:hAnsi="Times New Roman" w:cs="Times New Roman"/>
          <w:sz w:val="24"/>
          <w:szCs w:val="24"/>
        </w:rPr>
        <w:t xml:space="preserve"> </w:t>
      </w:r>
      <w:r w:rsidR="009E5692">
        <w:rPr>
          <w:rFonts w:ascii="Times New Roman" w:hAnsi="Times New Roman" w:cs="Times New Roman"/>
          <w:sz w:val="24"/>
          <w:szCs w:val="24"/>
        </w:rPr>
        <w:t xml:space="preserve">by </w:t>
      </w:r>
      <w:r w:rsidR="00FA5CA0" w:rsidRPr="00FA5CA0">
        <w:rPr>
          <w:rFonts w:ascii="Times New Roman" w:hAnsi="Times New Roman" w:cs="Times New Roman"/>
          <w:sz w:val="24"/>
          <w:szCs w:val="24"/>
        </w:rPr>
        <w:t xml:space="preserve">using machine learning to </w:t>
      </w:r>
      <w:r w:rsidR="00B81490" w:rsidRPr="00B81490">
        <w:rPr>
          <w:rFonts w:ascii="Times New Roman" w:hAnsi="Times New Roman" w:cs="Times New Roman"/>
          <w:sz w:val="24"/>
          <w:szCs w:val="24"/>
        </w:rPr>
        <w:t>discover latent factors that can explain the patterns of mutations in large collections of somatic mutation dat</w:t>
      </w:r>
      <w:r w:rsidR="003D194E">
        <w:rPr>
          <w:rFonts w:ascii="Times New Roman" w:hAnsi="Times New Roman" w:cs="Times New Roman" w:hint="eastAsia"/>
          <w:sz w:val="24"/>
          <w:szCs w:val="24"/>
        </w:rPr>
        <w: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CE5A27">
        <w:rPr>
          <w:rFonts w:ascii="Times New Roman" w:hAnsi="Times New Roman" w:cs="Times New Roman"/>
          <w:sz w:val="24"/>
          <w:szCs w:val="24"/>
        </w:rPr>
        <w:instrText xml:space="preserve"> ADDIN ZOTERO_ITEM CSL_CITATION {"citationID":"xlu6Z2Gq","properties":{"formattedCitation":"(Alexandrov et al. 2020; 2014; Nik-Zainal et al. 2012; Degasperi et al. 2022; Chen et al. 2024; Jin et al. 2024; Koh et al. 2025)","plainCitation":"(Alexandrov et al. 2020; 2014; Nik-Zainal et al. 2012; Degasperi et al. 2022; Chen et al. 2024; Jin et al. 2024; Koh et al. 2025)","noteIndex":0},"citationItems":[{"id":659,"uris":["http://zotero.org/users/14858941/items/D4J6FKUG"],"itemData":{"id":659,"type":"article-journal","abstract":"Somatic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w:instrText>
      </w:r>
      <w:r w:rsidR="00CE5A27">
        <w:rPr>
          <w:rFonts w:ascii="Times New Roman" w:hAnsi="Times New Roman" w:cs="Times New Roman" w:hint="eastAsia"/>
          <w:sz w:val="24"/>
          <w:szCs w:val="24"/>
        </w:rPr>
        <w:instrText> </w:instrText>
      </w:r>
      <w:r w:rsidR="00CE5A27">
        <w:rPr>
          <w:rFonts w:ascii="Times New Roman" w:hAnsi="Times New Roman" w:cs="Times New Roman"/>
          <w:sz w:val="24"/>
          <w:szCs w:val="24"/>
        </w:rPr>
        <w:instrText xml:space="preserve">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cancer.","container-title":"Nature","DOI":"10.1038/s41586-020-1943-3","ISSN":"14764687","issue":"7793","language":"en-US","note":"PMID: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Genetics","DOI":"10.1038/s41588-024-01659-0","ISSN":"15461718","issue":"3","language":"en-US","note":"PMID: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sidR="003435F6">
        <w:rPr>
          <w:rFonts w:ascii="Times New Roman" w:hAnsi="Times New Roman" w:cs="Times New Roman"/>
          <w:sz w:val="24"/>
          <w:szCs w:val="24"/>
        </w:rPr>
        <w:fldChar w:fldCharType="separate"/>
      </w:r>
      <w:r w:rsidR="00E371D0" w:rsidRPr="00E371D0">
        <w:rPr>
          <w:rFonts w:ascii="Times New Roman" w:hAnsi="Times New Roman" w:cs="Times New Roman"/>
          <w:sz w:val="24"/>
        </w:rPr>
        <w:t>(Alexandrov et al. 2020; 2014; Nik-Zainal et al. 2012; Degasperi et al. 2022; Chen et al. 2024; Jin et al. 2024; Koh et al. 2025)</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w:t>
      </w:r>
      <w:r w:rsidR="009D3010" w:rsidRPr="009D3010">
        <w:t xml:space="preserve"> </w:t>
      </w:r>
      <w:r w:rsidR="009E5692">
        <w:rPr>
          <w:rFonts w:ascii="Times New Roman" w:hAnsi="Times New Roman" w:cs="Times New Roman"/>
          <w:sz w:val="24"/>
          <w:szCs w:val="24"/>
        </w:rPr>
        <w:t>For example, d</w:t>
      </w:r>
      <w:r w:rsidR="009D3010" w:rsidRPr="009D3010">
        <w:rPr>
          <w:rFonts w:ascii="Times New Roman" w:hAnsi="Times New Roman" w:cs="Times New Roman"/>
          <w:sz w:val="24"/>
          <w:szCs w:val="24"/>
        </w:rPr>
        <w:t>ata mining of upper tract urothelial cancers (UTUC) from Taiwan initially identified the aristolochic acid (AA) single-base substitution (SBS) signature</w:t>
      </w:r>
      <w:r w:rsidR="001023F8">
        <w:rPr>
          <w:rFonts w:ascii="Times New Roman" w:hAnsi="Times New Roman" w:cs="Times New Roman" w:hint="eastAsia"/>
          <w:sz w:val="24"/>
          <w:szCs w:val="24"/>
        </w:rPr>
        <w:t xml:space="preserve"> </w:t>
      </w:r>
      <w:r w:rsidR="00774AE0">
        <w:rPr>
          <w:rFonts w:ascii="Times New Roman" w:hAnsi="Times New Roman" w:cs="Times New Roman"/>
          <w:sz w:val="24"/>
          <w:szCs w:val="24"/>
        </w:rPr>
        <w:fldChar w:fldCharType="begin"/>
      </w:r>
      <w:r w:rsidR="00774AE0">
        <w:rPr>
          <w:rFonts w:ascii="Times New Roman" w:hAnsi="Times New Roman" w:cs="Times New Roman"/>
          <w:sz w:val="24"/>
          <w:szCs w:val="24"/>
        </w:rPr>
        <w:instrText xml:space="preserve"> ADDIN ZOTERO_ITEM CSL_CITATION {"citationID":"P53BwQdU","properties":{"formattedCitation":"(Hoang et al. 2013)","plainCitation":"(Hoang et al. 2013)","noteIndex":0},"citationItems":[{"id":891,"uris":["http://zotero.org/users/14858941/items/S55I5SSE"],"itemData":{"id":891,"type":"article-journal","abstract":"The mutational signature of aristolochic acid exemplifies how genome-wide sequencing can be used to identify environmental exposures leading to cancer.\n          , \n            Carcinogen AAlert\n            \n              Aristolochic acid (AA) is a natural compound derived from plants in the\n              Aristolochia\n              genus. For centuries,\n              Aristolochia\n              has been used throughout Asia to treat a variety of ailments as a component of traditional Chinese medicine. In recent years, however, a more sinister side of this herb has come to light when it was linked to kidney damage and cancers of the urinary tract. Now, two studies by Poon\n              et al.\n              and Hoang\n              et al.\n              present a “molecular signature” of AA-induced DNA damage, which helps to explain the mutagenic effects of AA and may also be useful as a way to detect unsuspected AA exposure as a cause of cancer.\n            \n            The molecular signature seen in AA-associated tumors is characterized by a predominance of A:T-to-T:A transversions, a relatively unusual type of mutation that is infrequently seen in other types of cancer, including those caused by other carcinogens. These mutations concentrate at splice sites, causing the inappropriate inclusion or exclusion of entire exons in the resulting mRNA. The overall mutation rate is another notable feature of AA-associated cancers, because it is several times higher than the rate of mutations caused by other carcinogens such as tobacco and ultraviolet light. In both studies, the authors also used the molecular signature to discover that AA was a likely cause of tumors previously attributed to other carcinogens. In one case, a urinary tract cancer that had been attributed to smoking and, in the other case, a liver cancer previously attributed to a chronic hepatitis infection were both identified as having the telltale signature of AA mutagenesis.\n            The identification of a specific molecular signature for AA has both clinical and public health implications. For individual patients, the molecular signature could help physicians identify which tumors were caused by AA. Although this information cannot yet be used to optimize the treatment of individual patients, those who are diagnosed with AA-associated cancers could be monitored more closely for the appearance of additional tumors. Meanwhile, a better understanding of the mutagenic effects of AA should also help to strengthen public health efforts to decrease exposure to this carcinogenic herb.\n          , \n            \n              In humans, exposure to aristolochic acid (AA) is associated with urothelial carcinoma of the upper urinary tract (UTUC). Exome sequencing of UTUCs from 19 individuals with documented exposure to AA revealed a remarkably large number of somatic mutations and an unusual mutational signature attributable to AA. Most of the mutations (72%) in these tumors were A:T-to-T:A transversions, located predominantly on the nontranscribed strand, with a strong preference for deoxyadenosine in a consensus sequence (T/C\n              A\n              G). This trinucleotide motif overlaps the canonical splice acceptor site, possibly accounting for the excess of splice site mutations observed in these tumors. The AA mutational fingerprint was found frequently in oncogenes and tumor suppressor genes in AA-associated UTUC. The AA mutational signature was observed in one patient’s tumor from a UTUC cohort without previous indication of AA exposure. Together, these results directly link an established environmental mutagen to cancer through genome-wide sequencing and highlight its power to reveal individual exposure to carcinogens.","container-title":"Science Translational Medicine","DOI":"10.1126/scitranslmed.3006200","ISSN":"1946-6234, 1946-6242","issue":"197","journalAbbreviation":"Sci. Transl. Med.","language":"en","source":"DOI.org (Crossref)","title":"Mutational Signature of Aristolochic Acid Exposure as Revealed by Whole-Exome Sequencing","URL":"https://www.science.org/doi/10.1126/scitranslmed.3006200","volume":"5","author":[{"family":"Hoang","given":"Margaret L."},{"family":"Chen","given":"Chung-Hsin"},{"family":"Sidorenko","given":"Viktoriya S."},{"family":"He","given":"Jian"},{"family":"Dickman","given":"Kathleen G."},{"family":"Yun","given":"Byeong Hwa"},{"family":"Moriya","given":"Masaaki"},{"family":"Niknafs","given":"Noushin"},{"family":"Douville","given":"Christopher"},{"family":"Karchin","given":"Rachel"},{"family":"Turesky","given":"Robert J."},{"family":"Pu","given":"Yeong-Shiau"},{"family":"Vogelstein","given":"Bert"},{"family":"Papadopoulos","given":"Nickolas"},{"family":"Grollman","given":"Arthur P."},{"family":"Kinzler","given":"Kenneth W."},{"family":"Rosenquist","given":"Thomas A."}],"accessed":{"date-parts":[["2025",4,17]]},"issued":{"date-parts":[["2013",8,7]]}}}],"schema":"https://github.com/citation-style-language/schema/raw/master/csl-citation.json"} </w:instrText>
      </w:r>
      <w:r w:rsidR="00774AE0">
        <w:rPr>
          <w:rFonts w:ascii="Times New Roman" w:hAnsi="Times New Roman" w:cs="Times New Roman"/>
          <w:sz w:val="24"/>
          <w:szCs w:val="24"/>
        </w:rPr>
        <w:fldChar w:fldCharType="separate"/>
      </w:r>
      <w:r w:rsidR="00774AE0" w:rsidRPr="00774AE0">
        <w:rPr>
          <w:rFonts w:ascii="Times New Roman" w:hAnsi="Times New Roman" w:cs="Times New Roman"/>
          <w:sz w:val="24"/>
        </w:rPr>
        <w:t>(Hoang et al. 2013)</w:t>
      </w:r>
      <w:r w:rsidR="00774AE0">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Subsequent attribution analysis revealed that this signature was also present in </w:t>
      </w:r>
      <w:r w:rsidR="00736F8D">
        <w:rPr>
          <w:rFonts w:ascii="Times New Roman" w:hAnsi="Times New Roman" w:cs="Times New Roman"/>
          <w:sz w:val="24"/>
          <w:szCs w:val="24"/>
        </w:rPr>
        <w:t>bladder</w:t>
      </w:r>
      <w:r w:rsidR="00200278">
        <w:rPr>
          <w:rFonts w:ascii="Times New Roman" w:hAnsi="Times New Roman" w:cs="Times New Roman"/>
          <w:sz w:val="24"/>
          <w:szCs w:val="24"/>
        </w:rPr>
        <w:t>, kidney,</w:t>
      </w:r>
      <w:r w:rsidR="00736F8D">
        <w:rPr>
          <w:rFonts w:ascii="Times New Roman" w:hAnsi="Times New Roman" w:cs="Times New Roman"/>
          <w:sz w:val="24"/>
          <w:szCs w:val="24"/>
        </w:rPr>
        <w:t xml:space="preserve"> and </w:t>
      </w:r>
      <w:r w:rsidR="009D3010" w:rsidRPr="009D3010">
        <w:rPr>
          <w:rFonts w:ascii="Times New Roman" w:hAnsi="Times New Roman" w:cs="Times New Roman"/>
          <w:sz w:val="24"/>
          <w:szCs w:val="24"/>
        </w:rPr>
        <w:t>liver cancers</w:t>
      </w:r>
      <w:r w:rsidR="00E86C49">
        <w:rPr>
          <w:rFonts w:ascii="Times New Roman" w:hAnsi="Times New Roman" w:cs="Times New Roman" w:hint="eastAsia"/>
          <w:sz w:val="24"/>
          <w:szCs w:val="24"/>
        </w:rPr>
        <w:t xml:space="preserve"> </w:t>
      </w:r>
      <w:r w:rsidR="002312D2">
        <w:rPr>
          <w:rFonts w:ascii="Times New Roman" w:hAnsi="Times New Roman" w:cs="Times New Roman"/>
          <w:sz w:val="24"/>
          <w:szCs w:val="24"/>
        </w:rPr>
        <w:fldChar w:fldCharType="begin"/>
      </w:r>
      <w:r w:rsidR="002312D2">
        <w:rPr>
          <w:rFonts w:ascii="Times New Roman" w:hAnsi="Times New Roman" w:cs="Times New Roman"/>
          <w:sz w:val="24"/>
          <w:szCs w:val="24"/>
        </w:rPr>
        <w:instrText xml:space="preserve"> ADDIN ZOTERO_ITEM CSL_CITATION {"citationID":"m8DfwMxt","properties":{"formattedCitation":"(Ng et al. 2017; Poon et al. 2015)","plainCitation":"(Ng et al. 2017; Poon et al. 2015)","noteIndex":0},"citationItems":[{"id":703,"uris":["http://zotero.org/users/14858941/items/MRBGYGMA"],"itemData":{"id":703,"type":"article-journal","abstract":"Many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893,"uris":["http://zotero.org/users/14858941/items/UIWWU7GW"],"itemData":{"id":893,"type":"article-journal","abstract":"Background: Aristolochic acid (AA) is a natural compound found in many plants of the Aristolochia genus, and these plants are widely used in traditional medicines for numerous conditions and for weight loss. Previous work has connected AA-mutagenesis to upper-tract urothelial cell carcinomas and hepatocellular carcinomas. We hypothesize that AA may also contribute to bladder cancer.\nMethods: Here, we investigated the involvement of AA-mutagenesis in bladder cancer by sequencing bladder tumor genomes from two patients with known exposure to AA. After detecting strong mutational signatures of AA exposure in these tumors, we exome-sequenced and analyzed an additional 11 bladder tumors and analyzed publicly available somatic mutation data from a further 336 bladder tumors.\nResults: The somatic mutations in the bladder tumors from the two patients with known AA exposure showed overwhelming AA signatures. We also detected evidence of AA exposure in 1 out of 11 bladder tumors from Singapore and in 3 out of 99 bladder tumors from China. In addition, 1 out of 194 bladder tumors from North America showed a pattern of mutations that might have resulted from exposure to an unknown mutagen with a heretofore undescribed pattern of A &gt; T mutations. Besides the signature of AA exposure, the bladder tumors also showed the CpG &gt; TpG and activated-APOBEC signatures, which have been previously reported in bladder cancer.\nConclusions: This study demonstrates the utility of inferring mutagenic exposures from somatic mutation spectra. Moreover, AA exposure in bladder cancer appears to be more pervasive in the East, where traditional herbal medicine is more widely used. More broadly, our results suggest that AA exposure is more extensive than previously thought both in terms of populations at risk and in terms of types of cancers involved. This appears to be an important public health issue that should be addressed by further investigation and by primary prevention through regulation and education. In addition to opportunities for primary prevention, knowledge of AA exposure would provide opportunities for secondary prevention in the form of intensified screening of patients with known or suspected AA exposure.","container-title":"Genome Medicine","DOI":"10.1186/s13073-015-0161-3","ISSN":"1756-994X","issue":"1","journalAbbreviation":"Genome Med","language":"en","page":"38","source":"DOI.org (Crossref)","title":"Mutation signatures implicate aristolochic acid in bladder cancer development","volume":"7","author":[{"family":"Poon","given":"Song Ling"},{"family":"Huang","given":"Mi Ni"},{"family":"Choo","given":"Yang"},{"family":"McPherson","given":"John R"},{"family":"Yu","given":"Willie"},{"family":"Heng","given":"Hong Lee"},{"family":"Gan","given":"Anna"},{"family":"Myint","given":"Swe Swe"},{"family":"Siew","given":"Ee Yan"},{"family":"Ler","given":"Lian Dee"},{"family":"Ng","given":"Lay Guat"},{"family":"Weng","given":"Wen-Hui"},{"family":"Chuang","given":"Cheng-Keng"},{"family":"Yuen","given":"John Sp"},{"family":"Pang","given":"See-Tong"},{"family":"Tan","given":"Patrick"},{"family":"Teh","given":"Bin Tean"},{"family":"Rozen","given":"Steven G"}],"issued":{"date-parts":[["2015",4,28]]}}}],"schema":"https://github.com/citation-style-language/schema/raw/master/csl-citation.json"} </w:instrText>
      </w:r>
      <w:r w:rsidR="002312D2">
        <w:rPr>
          <w:rFonts w:ascii="Times New Roman" w:hAnsi="Times New Roman" w:cs="Times New Roman"/>
          <w:sz w:val="24"/>
          <w:szCs w:val="24"/>
        </w:rPr>
        <w:fldChar w:fldCharType="separate"/>
      </w:r>
      <w:r w:rsidR="002312D2" w:rsidRPr="002312D2">
        <w:rPr>
          <w:rFonts w:ascii="Times New Roman" w:hAnsi="Times New Roman" w:cs="Times New Roman"/>
          <w:sz w:val="24"/>
        </w:rPr>
        <w:t>(Ng et al. 2017; Poon et al. 2015)</w:t>
      </w:r>
      <w:r w:rsidR="002312D2">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w:t>
      </w:r>
      <w:r w:rsidR="003A34D2">
        <w:rPr>
          <w:rFonts w:ascii="Times New Roman" w:hAnsi="Times New Roman" w:cs="Times New Roman" w:hint="eastAsia"/>
          <w:sz w:val="24"/>
          <w:szCs w:val="24"/>
        </w:rPr>
        <w:t xml:space="preserve">More recently, </w:t>
      </w:r>
      <w:r w:rsidR="00FA5CA0" w:rsidRPr="00FA5CA0">
        <w:rPr>
          <w:rFonts w:ascii="Times New Roman" w:hAnsi="Times New Roman" w:cs="Times New Roman"/>
          <w:sz w:val="24"/>
          <w:szCs w:val="24"/>
        </w:rPr>
        <w:t xml:space="preserve">data mining of </w:t>
      </w:r>
      <w:r w:rsidR="001023F8">
        <w:rPr>
          <w:rFonts w:ascii="Times New Roman" w:hAnsi="Times New Roman" w:cs="Times New Roman" w:hint="eastAsia"/>
          <w:sz w:val="24"/>
          <w:szCs w:val="24"/>
        </w:rPr>
        <w:t xml:space="preserve">Chinese </w:t>
      </w:r>
      <w:r w:rsidR="00FA5CA0" w:rsidRPr="00FA5CA0">
        <w:rPr>
          <w:rFonts w:ascii="Times New Roman" w:hAnsi="Times New Roman" w:cs="Times New Roman"/>
          <w:sz w:val="24"/>
          <w:szCs w:val="24"/>
        </w:rPr>
        <w:t>liver cancer genom</w:t>
      </w:r>
      <w:r w:rsidR="00540405">
        <w:rPr>
          <w:rFonts w:ascii="Times New Roman" w:hAnsi="Times New Roman" w:cs="Times New Roman" w:hint="eastAsia"/>
          <w:sz w:val="24"/>
          <w:szCs w:val="24"/>
        </w:rPr>
        <w:t>es</w:t>
      </w:r>
      <w:r w:rsidR="00FA5CA0" w:rsidRPr="00FA5CA0">
        <w:rPr>
          <w:rFonts w:ascii="Times New Roman" w:hAnsi="Times New Roman" w:cs="Times New Roman"/>
          <w:sz w:val="24"/>
          <w:szCs w:val="24"/>
        </w:rPr>
        <w:t xml:space="preserve"> </w:t>
      </w:r>
      <w:r w:rsidR="00AB1B5D">
        <w:rPr>
          <w:rFonts w:ascii="Times New Roman" w:hAnsi="Times New Roman" w:cs="Times New Roman"/>
          <w:sz w:val="24"/>
          <w:szCs w:val="24"/>
        </w:rPr>
        <w:t xml:space="preserve">and experiments in cell </w:t>
      </w:r>
      <w:r w:rsidR="00AB1B5D">
        <w:rPr>
          <w:rFonts w:ascii="Times New Roman" w:hAnsi="Times New Roman" w:cs="Times New Roman"/>
          <w:sz w:val="24"/>
          <w:szCs w:val="24"/>
        </w:rPr>
        <w:lastRenderedPageBreak/>
        <w:t>culture showed</w:t>
      </w:r>
      <w:r w:rsidR="00AB1B5D" w:rsidRPr="00FA5CA0">
        <w:rPr>
          <w:rFonts w:ascii="Times New Roman" w:hAnsi="Times New Roman" w:cs="Times New Roman"/>
          <w:sz w:val="24"/>
          <w:szCs w:val="24"/>
        </w:rPr>
        <w:t xml:space="preserve"> </w:t>
      </w:r>
      <w:r w:rsidR="00736F8D">
        <w:rPr>
          <w:rFonts w:ascii="Times New Roman" w:hAnsi="Times New Roman" w:cs="Times New Roman"/>
          <w:sz w:val="24"/>
          <w:szCs w:val="24"/>
        </w:rPr>
        <w:t>that</w:t>
      </w:r>
      <w:r w:rsidR="00AB1B5D">
        <w:rPr>
          <w:rFonts w:ascii="Times New Roman" w:hAnsi="Times New Roman" w:cs="Times New Roman"/>
          <w:sz w:val="24"/>
          <w:szCs w:val="24"/>
        </w:rPr>
        <w:t>,</w:t>
      </w:r>
      <w:r w:rsidR="00736F8D">
        <w:rPr>
          <w:rFonts w:ascii="Times New Roman" w:hAnsi="Times New Roman" w:cs="Times New Roman"/>
          <w:sz w:val="24"/>
          <w:szCs w:val="24"/>
        </w:rPr>
        <w:t xml:space="preserve"> in addition to its SBS signature, AA also </w:t>
      </w:r>
      <w:r w:rsidR="00AB1B5D">
        <w:rPr>
          <w:rFonts w:ascii="Times New Roman" w:hAnsi="Times New Roman" w:cs="Times New Roman"/>
          <w:sz w:val="24"/>
          <w:szCs w:val="24"/>
        </w:rPr>
        <w:t xml:space="preserve">generates </w:t>
      </w:r>
      <w:r w:rsidR="00736F8D">
        <w:rPr>
          <w:rFonts w:ascii="Times New Roman" w:hAnsi="Times New Roman" w:cs="Times New Roman"/>
          <w:sz w:val="24"/>
          <w:szCs w:val="24"/>
        </w:rPr>
        <w:t xml:space="preserve">small insertion-and-deletion (ID) </w:t>
      </w:r>
      <w:r w:rsidR="00200278">
        <w:rPr>
          <w:rFonts w:ascii="Times New Roman" w:hAnsi="Times New Roman" w:cs="Times New Roman"/>
          <w:sz w:val="24"/>
          <w:szCs w:val="24"/>
        </w:rPr>
        <w:t xml:space="preserve">and double-base-substitution (DBS) </w:t>
      </w:r>
      <w:r w:rsidR="00736F8D">
        <w:rPr>
          <w:rFonts w:ascii="Times New Roman" w:hAnsi="Times New Roman" w:cs="Times New Roman"/>
          <w:sz w:val="24"/>
          <w:szCs w:val="24"/>
        </w:rPr>
        <w:t>signatures</w:t>
      </w:r>
      <w:r w:rsidR="00200278">
        <w:rPr>
          <w:rFonts w:ascii="Times New Roman" w:hAnsi="Times New Roman" w:cs="Times New Roman"/>
          <w:sz w:val="24"/>
          <w:szCs w:val="24"/>
        </w:rPr>
        <w:t xml:space="preserve"> (Figure 1)</w:t>
      </w:r>
      <w:r w:rsidR="00F87DED">
        <w:rPr>
          <w:rFonts w:ascii="Times New Roman" w:hAnsi="Times New Roman" w:cs="Times New Roman" w:hint="eastAsia"/>
          <w:sz w:val="24"/>
          <w:szCs w:val="24"/>
        </w:rPr>
        <w:t xml:space="preserve"> </w:t>
      </w:r>
      <w:r w:rsidR="00F87DED">
        <w:rPr>
          <w:rFonts w:ascii="Times New Roman" w:hAnsi="Times New Roman" w:cs="Times New Roman"/>
          <w:sz w:val="24"/>
          <w:szCs w:val="24"/>
        </w:rPr>
        <w:fldChar w:fldCharType="begin"/>
      </w:r>
      <w:r w:rsidR="00CE5A27">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F87DED">
        <w:rPr>
          <w:rFonts w:ascii="Times New Roman" w:hAnsi="Times New Roman" w:cs="Times New Roman"/>
          <w:sz w:val="24"/>
          <w:szCs w:val="24"/>
        </w:rPr>
        <w:fldChar w:fldCharType="separate"/>
      </w:r>
      <w:r w:rsidR="00F87DED" w:rsidRPr="003435F6">
        <w:rPr>
          <w:rFonts w:ascii="Times New Roman" w:hAnsi="Times New Roman" w:cs="Times New Roman"/>
          <w:sz w:val="24"/>
        </w:rPr>
        <w:t>(Chen et al. 2024)</w:t>
      </w:r>
      <w:r w:rsidR="00F87DED">
        <w:rPr>
          <w:rFonts w:ascii="Times New Roman" w:hAnsi="Times New Roman" w:cs="Times New Roman"/>
          <w:sz w:val="24"/>
          <w:szCs w:val="24"/>
        </w:rPr>
        <w:fldChar w:fldCharType="end"/>
      </w:r>
      <w:r w:rsidR="00540405">
        <w:rPr>
          <w:rFonts w:ascii="Times New Roman" w:hAnsi="Times New Roman" w:cs="Times New Roman" w:hint="eastAsia"/>
          <w:sz w:val="24"/>
          <w:szCs w:val="24"/>
        </w:rPr>
        <w:t>.</w:t>
      </w:r>
    </w:p>
    <w:p w14:paraId="27B6E79C" w14:textId="0A88A564" w:rsidR="00CA73E4" w:rsidRDefault="00CA73E4" w:rsidP="008A1C58">
      <w:pPr>
        <w:spacing w:line="480" w:lineRule="auto"/>
        <w:rPr>
          <w:rFonts w:ascii="Times New Roman" w:hAnsi="Times New Roman" w:cs="Times New Roman"/>
          <w:sz w:val="24"/>
          <w:szCs w:val="24"/>
        </w:rPr>
      </w:pPr>
      <w:r w:rsidRPr="00CA73E4">
        <w:rPr>
          <w:rFonts w:ascii="Times New Roman" w:hAnsi="Times New Roman" w:cs="Times New Roman"/>
          <w:sz w:val="24"/>
          <w:szCs w:val="24"/>
        </w:rPr>
        <w:t xml:space="preserve">While </w:t>
      </w:r>
      <w:r w:rsidR="002F5F56" w:rsidRPr="00CA73E4">
        <w:rPr>
          <w:rFonts w:ascii="Times New Roman" w:hAnsi="Times New Roman" w:cs="Times New Roman"/>
          <w:sz w:val="24"/>
          <w:szCs w:val="24"/>
        </w:rPr>
        <w:t>most</w:t>
      </w:r>
      <w:r w:rsidRPr="00CA73E4">
        <w:rPr>
          <w:rFonts w:ascii="Times New Roman" w:hAnsi="Times New Roman" w:cs="Times New Roman"/>
          <w:sz w:val="24"/>
          <w:szCs w:val="24"/>
        </w:rPr>
        <w:t xml:space="preserve"> mutational signature research has focused on single base substitutions (SBSs), indel (ID) signatures also yield critical insights into mutagenic mechanisms. In particular, the characterization of indel signatures has evolved, with two main classifications now in use</w:t>
      </w:r>
      <w:r w:rsidR="002F5F56">
        <w:rPr>
          <w:rFonts w:ascii="Times New Roman" w:hAnsi="Times New Roman" w:cs="Times New Roman"/>
          <w:sz w:val="24"/>
          <w:szCs w:val="24"/>
        </w:rPr>
        <w:t>. One, which we term “</w:t>
      </w:r>
      <w:r w:rsidR="00705C12">
        <w:rPr>
          <w:rFonts w:ascii="Times New Roman" w:hAnsi="Times New Roman" w:cs="Times New Roman"/>
          <w:sz w:val="24"/>
          <w:szCs w:val="24"/>
        </w:rPr>
        <w:t>Indel</w:t>
      </w:r>
      <w:r w:rsidRPr="00CA73E4">
        <w:rPr>
          <w:rFonts w:ascii="Times New Roman" w:hAnsi="Times New Roman" w:cs="Times New Roman"/>
          <w:sz w:val="24"/>
          <w:szCs w:val="24"/>
        </w:rPr>
        <w:t>83</w:t>
      </w:r>
      <w:r w:rsidR="002F5F56">
        <w:rPr>
          <w:rFonts w:ascii="Times New Roman" w:hAnsi="Times New Roman" w:cs="Times New Roman"/>
          <w:sz w:val="24"/>
          <w:szCs w:val="24"/>
        </w:rPr>
        <w:t xml:space="preserve">” because it classifies indels into 83 types, was used in </w:t>
      </w:r>
      <w:r w:rsidR="00CE5A27">
        <w:rPr>
          <w:rFonts w:ascii="Times New Roman" w:hAnsi="Times New Roman" w:cs="Times New Roman"/>
          <w:sz w:val="24"/>
          <w:szCs w:val="24"/>
        </w:rPr>
        <w:fldChar w:fldCharType="begin"/>
      </w:r>
      <w:r w:rsidR="00F663D5">
        <w:rPr>
          <w:rFonts w:ascii="Times New Roman" w:hAnsi="Times New Roman" w:cs="Times New Roman"/>
          <w:sz w:val="24"/>
          <w:szCs w:val="24"/>
        </w:rPr>
        <w:instrText xml:space="preserve"> ADDIN ZOTERO_ITEM CSL_CITATION {"citationID":"fIiqgmcK","properties":{"formattedCitation":"(Alexandrov et al. 2020)","plainCitation":"(Alexandrov et al. 2020)","dontUpdate":true,"noteIndex":0},"citationItems":[{"id":659,"uris":["http://zotero.org/users/14858941/items/D4J6FKUG"],"itemData":{"id":659,"type":"article-journal","abstract":"Somatic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cancer.","container-title":"Nature","DOI":"10.1038/s41586-020-1943-3","ISSN":"14764687","issue":"7793","language":"en-US","note":"PMID: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Tean"},{"family":"Vázquez-García","given":"Ignacio"},{"family":"Yousif","given":"Fouad"},{"family":"Yu","given":"Willie"}],"issued":{"date-parts":[["2020",2,6]]}}}],"schema":"https://github.com/citation-style-language/schema/raw/master/csl-citation.json"} </w:instrText>
      </w:r>
      <w:r w:rsidR="00CE5A27">
        <w:rPr>
          <w:rFonts w:ascii="Times New Roman" w:hAnsi="Times New Roman" w:cs="Times New Roman"/>
          <w:sz w:val="24"/>
          <w:szCs w:val="24"/>
        </w:rPr>
        <w:fldChar w:fldCharType="separate"/>
      </w:r>
      <w:r w:rsidR="00CE5A27" w:rsidRPr="00CE5A27">
        <w:rPr>
          <w:rFonts w:ascii="Times New Roman" w:hAnsi="Times New Roman" w:cs="Times New Roman"/>
          <w:sz w:val="24"/>
        </w:rPr>
        <w:t>Alexandrov et al. 2020</w:t>
      </w:r>
      <w:r w:rsidR="00CE5A27">
        <w:rPr>
          <w:rFonts w:ascii="Times New Roman" w:hAnsi="Times New Roman" w:cs="Times New Roman"/>
          <w:sz w:val="24"/>
          <w:szCs w:val="24"/>
        </w:rPr>
        <w:fldChar w:fldCharType="end"/>
      </w:r>
      <w:r w:rsidR="002F5F56">
        <w:rPr>
          <w:rFonts w:ascii="Times New Roman" w:hAnsi="Times New Roman" w:cs="Times New Roman"/>
          <w:sz w:val="24"/>
          <w:szCs w:val="24"/>
        </w:rPr>
        <w:t xml:space="preserve"> and is used on the </w:t>
      </w:r>
      <w:r w:rsidRPr="00CA73E4">
        <w:rPr>
          <w:rFonts w:ascii="Times New Roman" w:hAnsi="Times New Roman" w:cs="Times New Roman"/>
          <w:sz w:val="24"/>
          <w:szCs w:val="24"/>
        </w:rPr>
        <w:t xml:space="preserve">COSMIC </w:t>
      </w:r>
      <w:r w:rsidR="002F5F56">
        <w:rPr>
          <w:rFonts w:ascii="Times New Roman" w:hAnsi="Times New Roman" w:cs="Times New Roman"/>
          <w:sz w:val="24"/>
          <w:szCs w:val="24"/>
        </w:rPr>
        <w:t>web site (</w:t>
      </w:r>
      <w:r w:rsidR="0090003F" w:rsidRPr="0090003F">
        <w:rPr>
          <w:rFonts w:ascii="Times New Roman" w:hAnsi="Times New Roman" w:cs="Times New Roman"/>
          <w:sz w:val="24"/>
          <w:szCs w:val="24"/>
        </w:rPr>
        <w:t>https://cancer.sanger.ac.uk/signatures/id/</w:t>
      </w:r>
      <w:r w:rsidR="002F5F56">
        <w:rPr>
          <w:rFonts w:ascii="Times New Roman" w:hAnsi="Times New Roman" w:cs="Times New Roman"/>
          <w:sz w:val="24"/>
          <w:szCs w:val="24"/>
        </w:rPr>
        <w:t>, Figure 1</w:t>
      </w:r>
      <w:r w:rsidR="0090003F">
        <w:rPr>
          <w:rFonts w:ascii="Times New Roman" w:hAnsi="Times New Roman" w:cs="Times New Roman" w:hint="eastAsia"/>
          <w:sz w:val="24"/>
          <w:szCs w:val="24"/>
        </w:rPr>
        <w:t>C</w:t>
      </w:r>
      <w:r w:rsidR="002F5F56">
        <w:rPr>
          <w:rFonts w:ascii="Times New Roman" w:hAnsi="Times New Roman" w:cs="Times New Roman"/>
          <w:sz w:val="24"/>
          <w:szCs w:val="24"/>
        </w:rPr>
        <w:t>). The other, which we term</w:t>
      </w:r>
      <w:r w:rsidRPr="00CA73E4">
        <w:rPr>
          <w:rFonts w:ascii="Times New Roman" w:hAnsi="Times New Roman" w:cs="Times New Roman"/>
          <w:sz w:val="24"/>
          <w:szCs w:val="24"/>
        </w:rPr>
        <w:t xml:space="preserve"> </w:t>
      </w:r>
      <w:r w:rsidR="002F5F56">
        <w:rPr>
          <w:rFonts w:ascii="Times New Roman" w:hAnsi="Times New Roman" w:cs="Times New Roman"/>
          <w:sz w:val="24"/>
          <w:szCs w:val="24"/>
        </w:rPr>
        <w:t>“</w:t>
      </w:r>
      <w:r w:rsidR="00705C12">
        <w:rPr>
          <w:rFonts w:ascii="Times New Roman" w:hAnsi="Times New Roman" w:cs="Times New Roman"/>
          <w:sz w:val="24"/>
          <w:szCs w:val="24"/>
        </w:rPr>
        <w:t>Indel</w:t>
      </w:r>
      <w:r w:rsidRPr="00CA73E4">
        <w:rPr>
          <w:rFonts w:ascii="Times New Roman" w:hAnsi="Times New Roman" w:cs="Times New Roman"/>
          <w:sz w:val="24"/>
          <w:szCs w:val="24"/>
        </w:rPr>
        <w:t>89</w:t>
      </w:r>
      <w:r w:rsidR="002F5F56">
        <w:rPr>
          <w:rFonts w:ascii="Times New Roman" w:hAnsi="Times New Roman" w:cs="Times New Roman"/>
          <w:sz w:val="24"/>
          <w:szCs w:val="24"/>
        </w:rPr>
        <w:t>”, because it classifies indels into 89 types, subdivides some single base substitutions according to</w:t>
      </w:r>
      <w:r w:rsidRPr="00CA73E4">
        <w:rPr>
          <w:rFonts w:ascii="Times New Roman" w:hAnsi="Times New Roman" w:cs="Times New Roman"/>
          <w:sz w:val="24"/>
          <w:szCs w:val="24"/>
        </w:rPr>
        <w:t xml:space="preserve"> </w:t>
      </w:r>
      <w:r>
        <w:rPr>
          <w:rFonts w:ascii="Times New Roman" w:hAnsi="Times New Roman" w:cs="Times New Roman" w:hint="eastAsia"/>
          <w:sz w:val="24"/>
          <w:szCs w:val="24"/>
        </w:rPr>
        <w:t>surrounding</w:t>
      </w:r>
      <w:r w:rsidRPr="00CA73E4">
        <w:rPr>
          <w:rFonts w:ascii="Times New Roman" w:hAnsi="Times New Roman" w:cs="Times New Roman"/>
          <w:sz w:val="24"/>
          <w:szCs w:val="24"/>
        </w:rPr>
        <w:t xml:space="preserve"> sequence context</w:t>
      </w:r>
      <w:r w:rsidR="00705C12">
        <w:rPr>
          <w:rFonts w:ascii="Times New Roman" w:hAnsi="Times New Roman" w:cs="Times New Roman"/>
          <w:sz w:val="24"/>
          <w:szCs w:val="24"/>
        </w:rPr>
        <w:t>, while at the same time merging</w:t>
      </w:r>
      <w:r w:rsidR="002F5F56">
        <w:rPr>
          <w:rFonts w:ascii="Times New Roman" w:hAnsi="Times New Roman" w:cs="Times New Roman"/>
          <w:sz w:val="24"/>
          <w:szCs w:val="24"/>
        </w:rPr>
        <w:t xml:space="preserve"> some indel types that are distinct in the </w:t>
      </w:r>
      <w:r w:rsidR="00705C12">
        <w:rPr>
          <w:rFonts w:ascii="Times New Roman" w:hAnsi="Times New Roman" w:cs="Times New Roman"/>
          <w:sz w:val="24"/>
          <w:szCs w:val="24"/>
        </w:rPr>
        <w:t>I</w:t>
      </w:r>
      <w:r w:rsidR="002F5F56">
        <w:rPr>
          <w:rFonts w:ascii="Times New Roman" w:hAnsi="Times New Roman" w:cs="Times New Roman"/>
          <w:sz w:val="24"/>
          <w:szCs w:val="24"/>
        </w:rPr>
        <w:t>ndel8</w:t>
      </w:r>
      <w:r w:rsidR="00705C12">
        <w:rPr>
          <w:rFonts w:ascii="Times New Roman" w:hAnsi="Times New Roman" w:cs="Times New Roman"/>
          <w:sz w:val="24"/>
          <w:szCs w:val="24"/>
        </w:rPr>
        <w:t>9</w:t>
      </w:r>
      <w:r w:rsidR="002F5F56">
        <w:rPr>
          <w:rFonts w:ascii="Times New Roman" w:hAnsi="Times New Roman" w:cs="Times New Roman"/>
          <w:sz w:val="24"/>
          <w:szCs w:val="24"/>
        </w:rPr>
        <w:t xml:space="preserve"> system</w:t>
      </w:r>
      <w:r w:rsidR="00CE5A27">
        <w:rPr>
          <w:rFonts w:ascii="Times New Roman" w:hAnsi="Times New Roman" w:cs="Times New Roman" w:hint="eastAsia"/>
          <w:sz w:val="24"/>
          <w:szCs w:val="24"/>
        </w:rPr>
        <w:t xml:space="preserve"> </w:t>
      </w:r>
      <w:r w:rsidR="00CE5A27">
        <w:rPr>
          <w:rFonts w:ascii="Times New Roman" w:hAnsi="Times New Roman" w:cs="Times New Roman"/>
          <w:sz w:val="24"/>
          <w:szCs w:val="24"/>
        </w:rPr>
        <w:fldChar w:fldCharType="begin"/>
      </w:r>
      <w:r w:rsidR="00CE5A27">
        <w:rPr>
          <w:rFonts w:ascii="Times New Roman" w:hAnsi="Times New Roman" w:cs="Times New Roman"/>
          <w:sz w:val="24"/>
          <w:szCs w:val="24"/>
        </w:rPr>
        <w:instrText xml:space="preserve"> ADDIN ZOTERO_ITEM CSL_CITATION {"citationID":"kySsPJMK","properties":{"formattedCitation":"(Koh et al. 2025)","plainCitation":"(Koh et al. 2025)","noteIndex":0},"citationItems":[{"id":899,"uris":["http://zotero.org/users/14858941/items/TMR7S8H6"],"itemData":{"id":899,"type":"article-journal","abstract":"Abstract\n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sidR="00CE5A27">
        <w:rPr>
          <w:rFonts w:ascii="Times New Roman" w:hAnsi="Times New Roman" w:cs="Times New Roman"/>
          <w:sz w:val="24"/>
          <w:szCs w:val="24"/>
        </w:rPr>
        <w:fldChar w:fldCharType="separate"/>
      </w:r>
      <w:r w:rsidR="00CE5A27" w:rsidRPr="00CE5A27">
        <w:rPr>
          <w:rFonts w:ascii="Times New Roman" w:hAnsi="Times New Roman" w:cs="Times New Roman"/>
          <w:sz w:val="24"/>
        </w:rPr>
        <w:t>(Koh et al. 2025)</w:t>
      </w:r>
      <w:r w:rsidR="00CE5A27">
        <w:rPr>
          <w:rFonts w:ascii="Times New Roman" w:hAnsi="Times New Roman" w:cs="Times New Roman"/>
          <w:sz w:val="24"/>
          <w:szCs w:val="24"/>
        </w:rPr>
        <w:fldChar w:fldCharType="end"/>
      </w:r>
      <w:r w:rsidR="002F5F56">
        <w:rPr>
          <w:rFonts w:ascii="Times New Roman" w:hAnsi="Times New Roman" w:cs="Times New Roman"/>
          <w:sz w:val="24"/>
          <w:szCs w:val="24"/>
        </w:rPr>
        <w:t>(Figure 1</w:t>
      </w:r>
      <w:r w:rsidR="0090003F">
        <w:rPr>
          <w:rFonts w:ascii="Times New Roman" w:hAnsi="Times New Roman" w:cs="Times New Roman" w:hint="eastAsia"/>
          <w:sz w:val="24"/>
          <w:szCs w:val="24"/>
        </w:rPr>
        <w:t>D</w:t>
      </w:r>
      <w:r w:rsidR="002F5F56">
        <w:rPr>
          <w:rFonts w:ascii="Times New Roman" w:hAnsi="Times New Roman" w:cs="Times New Roman"/>
          <w:sz w:val="24"/>
          <w:szCs w:val="24"/>
        </w:rPr>
        <w:t>)</w:t>
      </w:r>
      <w:r w:rsidRPr="00CA73E4">
        <w:rPr>
          <w:rFonts w:ascii="Times New Roman" w:hAnsi="Times New Roman" w:cs="Times New Roman"/>
          <w:sz w:val="24"/>
          <w:szCs w:val="24"/>
        </w:rPr>
        <w:t xml:space="preserve">. </w:t>
      </w:r>
      <w:r w:rsidR="00705C12">
        <w:rPr>
          <w:rFonts w:ascii="Times New Roman" w:hAnsi="Times New Roman" w:cs="Times New Roman"/>
          <w:sz w:val="24"/>
          <w:szCs w:val="24"/>
        </w:rPr>
        <w:t xml:space="preserve">Use of the Indel89 system offered the ability to distinguish several signatures that could not be distinguished in Indel83. In general, the relationship between Indel83 and Indel89 signatures is many-to-many: in some </w:t>
      </w:r>
      <w:proofErr w:type="gramStart"/>
      <w:r w:rsidR="00705C12">
        <w:rPr>
          <w:rFonts w:ascii="Times New Roman" w:hAnsi="Times New Roman" w:cs="Times New Roman"/>
          <w:sz w:val="24"/>
          <w:szCs w:val="24"/>
        </w:rPr>
        <w:t>cases</w:t>
      </w:r>
      <w:proofErr w:type="gramEnd"/>
      <w:r w:rsidR="00705C12">
        <w:rPr>
          <w:rFonts w:ascii="Times New Roman" w:hAnsi="Times New Roman" w:cs="Times New Roman"/>
          <w:sz w:val="24"/>
          <w:szCs w:val="24"/>
        </w:rPr>
        <w:t xml:space="preserve"> one Indel83 signatures maps to multiple Indel89 signatures, and in other cases one Indel89 signature maps to multiple Indel83 signatures. It is not possible to algorithmically map signatures between the two classifications. T</w:t>
      </w:r>
      <w:r w:rsidRPr="00CA73E4">
        <w:rPr>
          <w:rFonts w:ascii="Times New Roman" w:hAnsi="Times New Roman" w:cs="Times New Roman"/>
          <w:sz w:val="24"/>
          <w:szCs w:val="24"/>
        </w:rPr>
        <w:t>his study employ</w:t>
      </w:r>
      <w:r w:rsidR="00793B7C">
        <w:rPr>
          <w:rFonts w:ascii="Times New Roman" w:hAnsi="Times New Roman" w:cs="Times New Roman"/>
          <w:sz w:val="24"/>
          <w:szCs w:val="24"/>
        </w:rPr>
        <w:t>s</w:t>
      </w:r>
      <w:r w:rsidRPr="00CA73E4">
        <w:rPr>
          <w:rFonts w:ascii="Times New Roman" w:hAnsi="Times New Roman" w:cs="Times New Roman"/>
          <w:sz w:val="24"/>
          <w:szCs w:val="24"/>
        </w:rPr>
        <w:t xml:space="preserve"> both </w:t>
      </w:r>
      <w:r w:rsidR="00351BEF">
        <w:rPr>
          <w:rFonts w:ascii="Times New Roman" w:hAnsi="Times New Roman" w:cs="Times New Roman"/>
          <w:sz w:val="24"/>
          <w:szCs w:val="24"/>
        </w:rPr>
        <w:t>classifications</w:t>
      </w:r>
      <w:r w:rsidRPr="00CA73E4">
        <w:rPr>
          <w:rFonts w:ascii="Times New Roman" w:hAnsi="Times New Roman" w:cs="Times New Roman"/>
          <w:sz w:val="24"/>
          <w:szCs w:val="24"/>
        </w:rPr>
        <w:t xml:space="preserve"> to comprehensively interpret indel mutational processes.</w:t>
      </w:r>
    </w:p>
    <w:p w14:paraId="60479F4D" w14:textId="2C94292A" w:rsidR="00B8798B" w:rsidRPr="00B8798B" w:rsidRDefault="00B8798B" w:rsidP="00B8798B">
      <w:pPr>
        <w:spacing w:line="480" w:lineRule="auto"/>
        <w:rPr>
          <w:rFonts w:ascii="Times New Roman" w:hAnsi="Times New Roman" w:cs="Times New Roman"/>
          <w:sz w:val="24"/>
          <w:szCs w:val="24"/>
        </w:rPr>
      </w:pPr>
      <w:r w:rsidRPr="00B8798B">
        <w:rPr>
          <w:rFonts w:ascii="Times New Roman" w:hAnsi="Times New Roman" w:cs="Times New Roman"/>
          <w:sz w:val="24"/>
          <w:szCs w:val="24"/>
        </w:rPr>
        <w:t xml:space="preserve">The </w:t>
      </w:r>
      <w:r w:rsidR="00CE5A27">
        <w:rPr>
          <w:rFonts w:ascii="Times New Roman" w:hAnsi="Times New Roman" w:cs="Times New Roman" w:hint="eastAsia"/>
          <w:sz w:val="24"/>
          <w:szCs w:val="24"/>
        </w:rPr>
        <w:t>Indel</w:t>
      </w:r>
      <w:r w:rsidRPr="00B8798B">
        <w:rPr>
          <w:rFonts w:ascii="Times New Roman" w:hAnsi="Times New Roman" w:cs="Times New Roman"/>
          <w:sz w:val="24"/>
          <w:szCs w:val="24"/>
        </w:rPr>
        <w:t>83 classification encompasses 83 indel types, fully described in COSMIC and detailed at https://cancer.sanger.ac.uk/signatures/documents/4/PCAWG7_indel_classification_2021_08_31.xlsx and Alexandrov et al., 2020. This system primarily categorizes indels based on the number of base pairs inserted or deleted, the identity of the base (conventionally shown as pyrimidines, C or T), and the sequence context, including the number of flanking C or T residues. Larger indels are further classified by their occu</w:t>
      </w:r>
      <w:r w:rsidRPr="00B8798B">
        <w:rPr>
          <w:rFonts w:ascii="Times New Roman" w:hAnsi="Times New Roman" w:cs="Times New Roman" w:hint="eastAsia"/>
          <w:sz w:val="24"/>
          <w:szCs w:val="24"/>
        </w:rPr>
        <w:t xml:space="preserve">rrence within repetitive sequences or, in the case of deletions </w:t>
      </w:r>
      <w:r w:rsidRPr="00B8798B">
        <w:rPr>
          <w:rFonts w:ascii="Times New Roman" w:hAnsi="Times New Roman" w:cs="Times New Roman" w:hint="eastAsia"/>
          <w:sz w:val="24"/>
          <w:szCs w:val="24"/>
        </w:rPr>
        <w:lastRenderedPageBreak/>
        <w:t>≥</w:t>
      </w:r>
      <w:r w:rsidRPr="00B8798B">
        <w:rPr>
          <w:rFonts w:ascii="Times New Roman" w:hAnsi="Times New Roman" w:cs="Times New Roman" w:hint="eastAsia"/>
          <w:sz w:val="24"/>
          <w:szCs w:val="24"/>
        </w:rPr>
        <w:t>2 bp in non-repetitive regions, by the presence of microhomology</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 xml:space="preserve">a hallmark of non-homologous end-joining repair, particularly in BRCA-deficient tumors. For example, a 3-bp deletion (ACA|TCA|GG </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 xml:space="preserve"> ACAGG) exhibits a 2-bp microhomology (CA), which guides DNA repair via annealing of complementary sequences.</w:t>
      </w:r>
    </w:p>
    <w:p w14:paraId="2E66A80F" w14:textId="21BE2E03" w:rsidR="00B8798B" w:rsidRPr="00B8798B" w:rsidRDefault="00B8798B" w:rsidP="00B8798B">
      <w:pPr>
        <w:spacing w:line="480" w:lineRule="auto"/>
        <w:rPr>
          <w:rFonts w:ascii="Times New Roman" w:hAnsi="Times New Roman" w:cs="Times New Roman"/>
          <w:sz w:val="24"/>
          <w:szCs w:val="24"/>
        </w:rPr>
      </w:pPr>
      <w:r w:rsidRPr="00B8798B">
        <w:rPr>
          <w:rFonts w:ascii="Times New Roman" w:hAnsi="Times New Roman" w:cs="Times New Roman"/>
          <w:sz w:val="24"/>
          <w:szCs w:val="24"/>
        </w:rPr>
        <w:t xml:space="preserve">The </w:t>
      </w:r>
      <w:r w:rsidR="008904C8">
        <w:rPr>
          <w:rFonts w:ascii="Times New Roman" w:hAnsi="Times New Roman" w:cs="Times New Roman" w:hint="eastAsia"/>
          <w:sz w:val="24"/>
          <w:szCs w:val="24"/>
        </w:rPr>
        <w:t>Indel</w:t>
      </w:r>
      <w:r w:rsidRPr="00B8798B">
        <w:rPr>
          <w:rFonts w:ascii="Times New Roman" w:hAnsi="Times New Roman" w:cs="Times New Roman"/>
          <w:sz w:val="24"/>
          <w:szCs w:val="24"/>
        </w:rPr>
        <w:t>89 classification incorporat</w:t>
      </w:r>
      <w:r w:rsidR="00793B7C">
        <w:rPr>
          <w:rFonts w:ascii="Times New Roman" w:hAnsi="Times New Roman" w:cs="Times New Roman"/>
          <w:sz w:val="24"/>
          <w:szCs w:val="24"/>
        </w:rPr>
        <w:t>es</w:t>
      </w:r>
      <w:r w:rsidRPr="00B8798B">
        <w:rPr>
          <w:rFonts w:ascii="Times New Roman" w:hAnsi="Times New Roman" w:cs="Times New Roman"/>
          <w:sz w:val="24"/>
          <w:szCs w:val="24"/>
        </w:rPr>
        <w:t xml:space="preserve"> a more granular analysis of the sequence context</w:t>
      </w:r>
      <w:r w:rsidR="00793B7C">
        <w:rPr>
          <w:rFonts w:ascii="Times New Roman" w:hAnsi="Times New Roman" w:cs="Times New Roman"/>
          <w:sz w:val="24"/>
          <w:szCs w:val="24"/>
        </w:rPr>
        <w:t xml:space="preserve"> for </w:t>
      </w:r>
      <w:proofErr w:type="spellStart"/>
      <w:r w:rsidR="00793B7C">
        <w:rPr>
          <w:rFonts w:ascii="Times New Roman" w:hAnsi="Times New Roman" w:cs="Times New Roman"/>
          <w:sz w:val="24"/>
          <w:szCs w:val="24"/>
        </w:rPr>
        <w:t>some one</w:t>
      </w:r>
      <w:proofErr w:type="spellEnd"/>
      <w:r w:rsidR="00793B7C">
        <w:rPr>
          <w:rFonts w:ascii="Times New Roman" w:hAnsi="Times New Roman" w:cs="Times New Roman"/>
          <w:sz w:val="24"/>
          <w:szCs w:val="24"/>
        </w:rPr>
        <w:t xml:space="preserve">-base-pair indels, which </w:t>
      </w:r>
      <w:r w:rsidRPr="00B8798B">
        <w:rPr>
          <w:rFonts w:ascii="Times New Roman" w:hAnsi="Times New Roman" w:cs="Times New Roman"/>
          <w:sz w:val="24"/>
          <w:szCs w:val="24"/>
        </w:rPr>
        <w:t>significantly enhanc</w:t>
      </w:r>
      <w:r w:rsidR="00793B7C">
        <w:rPr>
          <w:rFonts w:ascii="Times New Roman" w:hAnsi="Times New Roman" w:cs="Times New Roman"/>
          <w:sz w:val="24"/>
          <w:szCs w:val="24"/>
        </w:rPr>
        <w:t>es the</w:t>
      </w:r>
      <w:r w:rsidRPr="00B8798B">
        <w:rPr>
          <w:rFonts w:ascii="Times New Roman" w:hAnsi="Times New Roman" w:cs="Times New Roman"/>
          <w:sz w:val="24"/>
          <w:szCs w:val="24"/>
        </w:rPr>
        <w:t xml:space="preserve"> ability to resolve 1 bp T insertions and deletions in diverse sequence </w:t>
      </w:r>
      <w:r w:rsidR="008904C8">
        <w:rPr>
          <w:rFonts w:ascii="Times New Roman" w:hAnsi="Times New Roman" w:cs="Times New Roman" w:hint="eastAsia"/>
          <w:sz w:val="24"/>
          <w:szCs w:val="24"/>
        </w:rPr>
        <w:t>contexts</w:t>
      </w:r>
      <w:r w:rsidRPr="00B8798B">
        <w:rPr>
          <w:rFonts w:ascii="Times New Roman" w:hAnsi="Times New Roman" w:cs="Times New Roman"/>
          <w:sz w:val="24"/>
          <w:szCs w:val="24"/>
        </w:rPr>
        <w:t xml:space="preserve">. For instance, the </w:t>
      </w:r>
      <w:r w:rsidR="008904C8">
        <w:rPr>
          <w:rFonts w:ascii="Times New Roman" w:hAnsi="Times New Roman" w:cs="Times New Roman" w:hint="eastAsia"/>
          <w:sz w:val="24"/>
          <w:szCs w:val="24"/>
        </w:rPr>
        <w:t>Indel83</w:t>
      </w:r>
      <w:r w:rsidRPr="00B8798B">
        <w:rPr>
          <w:rFonts w:ascii="Times New Roman" w:hAnsi="Times New Roman" w:cs="Times New Roman"/>
          <w:sz w:val="24"/>
          <w:szCs w:val="24"/>
        </w:rPr>
        <w:t xml:space="preserve"> signature ID23 reflects the removal of single-base Cs from dinucleotide Cs or single-base Ts from mono- or dinucleotide Ts</w:t>
      </w:r>
      <w:r w:rsidR="00596DC9">
        <w:rPr>
          <w:rFonts w:ascii="Times New Roman" w:hAnsi="Times New Roman" w:cs="Times New Roman" w:hint="eastAsia"/>
          <w:sz w:val="24"/>
          <w:szCs w:val="24"/>
        </w:rPr>
        <w:t xml:space="preserve"> (Figure 1C)</w:t>
      </w:r>
      <w:r w:rsidRPr="00B8798B">
        <w:rPr>
          <w:rFonts w:ascii="Times New Roman" w:hAnsi="Times New Roman" w:cs="Times New Roman"/>
          <w:sz w:val="24"/>
          <w:szCs w:val="24"/>
        </w:rPr>
        <w:t>. In contrast, the I</w:t>
      </w:r>
      <w:r w:rsidR="008904C8">
        <w:rPr>
          <w:rFonts w:ascii="Times New Roman" w:hAnsi="Times New Roman" w:cs="Times New Roman" w:hint="eastAsia"/>
          <w:sz w:val="24"/>
          <w:szCs w:val="24"/>
        </w:rPr>
        <w:t>ndel</w:t>
      </w:r>
      <w:r w:rsidRPr="00B8798B">
        <w:rPr>
          <w:rFonts w:ascii="Times New Roman" w:hAnsi="Times New Roman" w:cs="Times New Roman"/>
          <w:sz w:val="24"/>
          <w:szCs w:val="24"/>
        </w:rPr>
        <w:t xml:space="preserve">89 signature InsDel23 </w:t>
      </w:r>
      <w:r w:rsidR="00620F7A">
        <w:rPr>
          <w:rFonts w:ascii="Times New Roman" w:hAnsi="Times New Roman" w:cs="Times New Roman" w:hint="eastAsia"/>
          <w:sz w:val="24"/>
          <w:szCs w:val="24"/>
        </w:rPr>
        <w:t>(</w:t>
      </w:r>
      <w:r w:rsidR="00FF449A">
        <w:rPr>
          <w:rFonts w:ascii="Times New Roman" w:hAnsi="Times New Roman" w:cs="Times New Roman" w:hint="eastAsia"/>
          <w:sz w:val="24"/>
          <w:szCs w:val="24"/>
        </w:rPr>
        <w:t xml:space="preserve">identified in this study) </w:t>
      </w:r>
      <w:r w:rsidRPr="00B8798B">
        <w:rPr>
          <w:rFonts w:ascii="Times New Roman" w:hAnsi="Times New Roman" w:cs="Times New Roman"/>
          <w:sz w:val="24"/>
          <w:szCs w:val="24"/>
        </w:rPr>
        <w:t>predominantly characterizes the removal of 1 bp C from CCA ([C</w:t>
      </w:r>
      <w:proofErr w:type="gramStart"/>
      <w:r w:rsidRPr="00B8798B">
        <w:rPr>
          <w:rFonts w:ascii="Times New Roman" w:hAnsi="Times New Roman" w:cs="Times New Roman"/>
          <w:sz w:val="24"/>
          <w:szCs w:val="24"/>
        </w:rPr>
        <w:t>2]A</w:t>
      </w:r>
      <w:proofErr w:type="gramEnd"/>
      <w:r w:rsidRPr="00B8798B">
        <w:rPr>
          <w:rFonts w:ascii="Times New Roman" w:hAnsi="Times New Roman" w:cs="Times New Roman"/>
          <w:sz w:val="24"/>
          <w:szCs w:val="24"/>
        </w:rPr>
        <w:t>) and 1 bp T from AXA, CXA, and GXA contexts, where X represents poly-T tracts of varying lengths (1–4 bp)</w:t>
      </w:r>
      <w:r w:rsidR="00894B62">
        <w:rPr>
          <w:rFonts w:ascii="Times New Roman" w:hAnsi="Times New Roman" w:cs="Times New Roman" w:hint="eastAsia"/>
          <w:sz w:val="24"/>
          <w:szCs w:val="24"/>
        </w:rPr>
        <w:t xml:space="preserve"> (Figure 1D)</w:t>
      </w:r>
      <w:r w:rsidRPr="00B8798B">
        <w:rPr>
          <w:rFonts w:ascii="Times New Roman" w:hAnsi="Times New Roman" w:cs="Times New Roman"/>
          <w:sz w:val="24"/>
          <w:szCs w:val="24"/>
        </w:rPr>
        <w:t>. Collectively, these indel signatures consistently demonstrate that AA exposure preferentially removes 1 bp T from ATA, CTA, and GTA contexts, mirroring the strong SBS22 signal observed genome-wide</w:t>
      </w:r>
      <w:r w:rsidR="00894B62">
        <w:rPr>
          <w:rFonts w:ascii="Times New Roman" w:hAnsi="Times New Roman" w:cs="Times New Roman" w:hint="eastAsia"/>
          <w:sz w:val="24"/>
          <w:szCs w:val="24"/>
        </w:rPr>
        <w:t xml:space="preserve"> (Figure 1A)</w:t>
      </w:r>
      <w:r w:rsidRPr="00B8798B">
        <w:rPr>
          <w:rFonts w:ascii="Times New Roman" w:hAnsi="Times New Roman" w:cs="Times New Roman"/>
          <w:sz w:val="24"/>
          <w:szCs w:val="24"/>
        </w:rPr>
        <w:t>.</w:t>
      </w:r>
    </w:p>
    <w:p w14:paraId="3C98B4D1" w14:textId="3F37EB82" w:rsidR="00B8798B" w:rsidRPr="00B8798B" w:rsidRDefault="00793B7C" w:rsidP="00B8798B">
      <w:pPr>
        <w:spacing w:line="480" w:lineRule="auto"/>
        <w:rPr>
          <w:rFonts w:ascii="Times New Roman" w:hAnsi="Times New Roman" w:cs="Times New Roman"/>
          <w:sz w:val="24"/>
          <w:szCs w:val="24"/>
        </w:rPr>
      </w:pPr>
      <w:commentRangeStart w:id="11"/>
      <w:ins w:id="12" w:author="Steve Rozen, Ph.D." w:date="2025-06-05T09:44:00Z" w16du:dateUtc="2025-06-05T13:44:00Z">
        <w:r>
          <w:rPr>
            <w:rFonts w:ascii="Times New Roman" w:hAnsi="Times New Roman" w:cs="Times New Roman"/>
            <w:sz w:val="24"/>
            <w:szCs w:val="24"/>
          </w:rPr>
          <w:t xml:space="preserve">&lt;the point of this paragraph is that </w:t>
        </w:r>
      </w:ins>
      <w:ins w:id="13" w:author="Steve Rozen, Ph.D." w:date="2025-06-05T09:45:00Z" w16du:dateUtc="2025-06-05T13:45:00Z">
        <w:r>
          <w:rPr>
            <w:rFonts w:ascii="Times New Roman" w:hAnsi="Times New Roman" w:cs="Times New Roman"/>
            <w:sz w:val="24"/>
            <w:szCs w:val="24"/>
          </w:rPr>
          <w:t>Indel89 is more informative?&gt;</w:t>
        </w:r>
      </w:ins>
      <w:commentRangeEnd w:id="11"/>
      <w:r w:rsidR="00CC7CD8">
        <w:rPr>
          <w:rStyle w:val="CommentReference"/>
        </w:rPr>
        <w:commentReference w:id="11"/>
      </w:r>
      <w:ins w:id="14" w:author="Steve Rozen, Ph.D." w:date="2025-06-05T09:45:00Z" w16du:dateUtc="2025-06-05T13:45:00Z">
        <w:r>
          <w:rPr>
            <w:rFonts w:ascii="Times New Roman" w:hAnsi="Times New Roman" w:cs="Times New Roman"/>
            <w:sz w:val="24"/>
            <w:szCs w:val="24"/>
          </w:rPr>
          <w:t xml:space="preserve"> </w:t>
        </w:r>
      </w:ins>
      <w:r w:rsidR="00B8798B" w:rsidRPr="00B8798B">
        <w:rPr>
          <w:rFonts w:ascii="Times New Roman" w:hAnsi="Times New Roman" w:cs="Times New Roman"/>
          <w:sz w:val="24"/>
          <w:szCs w:val="24"/>
        </w:rPr>
        <w:t xml:space="preserve">Moreover, environmental exposures such as tobacco smoke and UV irradiation display distinct mutational footprints across multiple signature classes. Tobacco smoking is associated not only with C&gt;A (SBS4) and CC&gt;AA (DBS2) substitutions but also with the removal of 1 bp C from poly-C sequences (1–5 bp) </w:t>
      </w:r>
      <w:r w:rsidR="006B3CB6">
        <w:rPr>
          <w:rFonts w:ascii="Times New Roman" w:hAnsi="Times New Roman" w:cs="Times New Roman" w:hint="eastAsia"/>
          <w:sz w:val="24"/>
          <w:szCs w:val="24"/>
        </w:rPr>
        <w:t>followed by A (e.g., CA&gt;A, CCA&gt;CA</w:t>
      </w:r>
      <w:r w:rsidR="006B3CB6">
        <w:rPr>
          <w:rFonts w:ascii="Times New Roman" w:hAnsi="Times New Roman" w:cs="Times New Roman"/>
          <w:sz w:val="24"/>
          <w:szCs w:val="24"/>
        </w:rPr>
        <w:t>…</w:t>
      </w:r>
      <w:r w:rsidR="006B3CB6">
        <w:rPr>
          <w:rFonts w:ascii="Times New Roman" w:hAnsi="Times New Roman" w:cs="Times New Roman" w:hint="eastAsia"/>
          <w:sz w:val="24"/>
          <w:szCs w:val="24"/>
        </w:rPr>
        <w:t xml:space="preserve">) </w:t>
      </w:r>
      <w:r w:rsidR="00B8798B" w:rsidRPr="00B8798B">
        <w:rPr>
          <w:rFonts w:ascii="Times New Roman" w:hAnsi="Times New Roman" w:cs="Times New Roman"/>
          <w:sz w:val="24"/>
          <w:szCs w:val="24"/>
        </w:rPr>
        <w:t>as captured by ID3</w:t>
      </w:r>
      <w:r w:rsidR="006B3CB6">
        <w:rPr>
          <w:rFonts w:ascii="Times New Roman" w:hAnsi="Times New Roman" w:cs="Times New Roman" w:hint="eastAsia"/>
          <w:sz w:val="24"/>
          <w:szCs w:val="24"/>
        </w:rPr>
        <w:t xml:space="preserve"> and InsDel3</w:t>
      </w:r>
      <w:r w:rsidR="00B8798B" w:rsidRPr="00B8798B">
        <w:rPr>
          <w:rFonts w:ascii="Times New Roman" w:hAnsi="Times New Roman" w:cs="Times New Roman"/>
          <w:sz w:val="24"/>
          <w:szCs w:val="24"/>
        </w:rPr>
        <w:t>. UV exposure, conversely, induces C&gt;T (SBS7a) and CC&gt;TT (DBS1) substitutions, as well as indel events such as GTTA&gt;GTA or ATTA&gt;ATA</w:t>
      </w:r>
      <w:r w:rsidR="008615B8">
        <w:rPr>
          <w:rFonts w:ascii="Times New Roman" w:hAnsi="Times New Roman" w:cs="Times New Roman" w:hint="eastAsia"/>
          <w:sz w:val="24"/>
          <w:szCs w:val="24"/>
        </w:rPr>
        <w:t xml:space="preserve"> (ID13 and InsDel13)</w:t>
      </w:r>
      <w:r w:rsidR="00B8798B" w:rsidRPr="00B8798B">
        <w:rPr>
          <w:rFonts w:ascii="Times New Roman" w:hAnsi="Times New Roman" w:cs="Times New Roman"/>
          <w:sz w:val="24"/>
          <w:szCs w:val="24"/>
        </w:rPr>
        <w:t>. Nevertheless, despite their mechanistic importance, indel signatures have historically received less attention: as of COSMIC v3.4, 99 SBS signatures are catalogued, compared to only 23 ID</w:t>
      </w:r>
      <w:r w:rsidR="00C119C1">
        <w:rPr>
          <w:rFonts w:ascii="Times New Roman" w:hAnsi="Times New Roman" w:cs="Times New Roman" w:hint="eastAsia"/>
          <w:sz w:val="24"/>
          <w:szCs w:val="24"/>
        </w:rPr>
        <w:t>83</w:t>
      </w:r>
      <w:r w:rsidR="00B8798B" w:rsidRPr="00B8798B">
        <w:rPr>
          <w:rFonts w:ascii="Times New Roman" w:hAnsi="Times New Roman" w:cs="Times New Roman"/>
          <w:sz w:val="24"/>
          <w:szCs w:val="24"/>
        </w:rPr>
        <w:t xml:space="preserve"> signatures.</w:t>
      </w:r>
    </w:p>
    <w:p w14:paraId="2229B932" w14:textId="7AA93C9A" w:rsidR="002F5E7E" w:rsidRPr="004E3141" w:rsidRDefault="008D60CC" w:rsidP="008A1C58">
      <w:pPr>
        <w:spacing w:line="480" w:lineRule="auto"/>
        <w:rPr>
          <w:rFonts w:ascii="Times New Roman" w:hAnsi="Times New Roman" w:cs="Times New Roman"/>
          <w:sz w:val="24"/>
          <w:szCs w:val="24"/>
        </w:rPr>
      </w:pPr>
      <w:r w:rsidRPr="008D60CC">
        <w:rPr>
          <w:rFonts w:ascii="Times New Roman" w:hAnsi="Times New Roman" w:cs="Times New Roman"/>
          <w:sz w:val="24"/>
          <w:szCs w:val="24"/>
        </w:rPr>
        <w:lastRenderedPageBreak/>
        <w:t>In this study, we analyzed somatic mutation data from over 7,000 tumor genomes across two large pan-cancer datasets: PCAWG (Pan-Cancer Analysis of Whole Genomes) (The ICGC/TCGA Pan-Cancer Analysis of Whole Genomes Consortium et al. 2020) and HMF (Hartwig Medical Foundation) (Priestley et al. 2019). Using hierarchical Dirichlet process and non-negative matrix factorization approaches (</w:t>
      </w:r>
      <w:proofErr w:type="spellStart"/>
      <w:r w:rsidRPr="008D60CC">
        <w:rPr>
          <w:rFonts w:ascii="Times New Roman" w:hAnsi="Times New Roman" w:cs="Times New Roman"/>
          <w:sz w:val="24"/>
          <w:szCs w:val="24"/>
        </w:rPr>
        <w:t>SigProfilerExtractor</w:t>
      </w:r>
      <w:proofErr w:type="spellEnd"/>
      <w:r w:rsidRPr="008D60CC">
        <w:rPr>
          <w:rFonts w:ascii="Times New Roman" w:hAnsi="Times New Roman" w:cs="Times New Roman"/>
          <w:sz w:val="24"/>
          <w:szCs w:val="24"/>
        </w:rPr>
        <w:t xml:space="preserve"> and </w:t>
      </w:r>
      <w:proofErr w:type="spellStart"/>
      <w:r w:rsidRPr="008D60CC">
        <w:rPr>
          <w:rFonts w:ascii="Times New Roman" w:hAnsi="Times New Roman" w:cs="Times New Roman"/>
          <w:sz w:val="24"/>
          <w:szCs w:val="24"/>
        </w:rPr>
        <w:t>MuSiCal</w:t>
      </w:r>
      <w:proofErr w:type="spellEnd"/>
      <w:r w:rsidRPr="008D60CC">
        <w:rPr>
          <w:rFonts w:ascii="Times New Roman" w:hAnsi="Times New Roman" w:cs="Times New Roman"/>
          <w:sz w:val="24"/>
          <w:szCs w:val="24"/>
        </w:rPr>
        <w:t>), we identified a comprehensive set of 33 I</w:t>
      </w:r>
      <w:r w:rsidR="00E5449E">
        <w:rPr>
          <w:rFonts w:ascii="Times New Roman" w:hAnsi="Times New Roman" w:cs="Times New Roman" w:hint="eastAsia"/>
          <w:sz w:val="24"/>
          <w:szCs w:val="24"/>
        </w:rPr>
        <w:t>ndel</w:t>
      </w:r>
      <w:r w:rsidRPr="008D60CC">
        <w:rPr>
          <w:rFonts w:ascii="Times New Roman" w:hAnsi="Times New Roman" w:cs="Times New Roman"/>
          <w:sz w:val="24"/>
          <w:szCs w:val="24"/>
        </w:rPr>
        <w:t>83 mutational signatures and 41 I</w:t>
      </w:r>
      <w:r w:rsidR="00E5449E">
        <w:rPr>
          <w:rFonts w:ascii="Times New Roman" w:hAnsi="Times New Roman" w:cs="Times New Roman" w:hint="eastAsia"/>
          <w:sz w:val="24"/>
          <w:szCs w:val="24"/>
        </w:rPr>
        <w:t>ndel</w:t>
      </w:r>
      <w:r w:rsidRPr="008D60CC">
        <w:rPr>
          <w:rFonts w:ascii="Times New Roman" w:hAnsi="Times New Roman" w:cs="Times New Roman"/>
          <w:sz w:val="24"/>
          <w:szCs w:val="24"/>
        </w:rPr>
        <w:t xml:space="preserve">89 mutational signatures. A signature was considered novel if it was not </w:t>
      </w:r>
      <w:proofErr w:type="gramStart"/>
      <w:r w:rsidRPr="008D60CC">
        <w:rPr>
          <w:rFonts w:ascii="Times New Roman" w:hAnsi="Times New Roman" w:cs="Times New Roman"/>
          <w:sz w:val="24"/>
          <w:szCs w:val="24"/>
        </w:rPr>
        <w:t>similar to</w:t>
      </w:r>
      <w:proofErr w:type="gramEnd"/>
      <w:r w:rsidRPr="008D60CC">
        <w:rPr>
          <w:rFonts w:ascii="Times New Roman" w:hAnsi="Times New Roman" w:cs="Times New Roman"/>
          <w:sz w:val="24"/>
          <w:szCs w:val="24"/>
        </w:rPr>
        <w:t xml:space="preserve"> any known ID signature or could not be reconstructed from them</w:t>
      </w:r>
      <w:r w:rsidR="00E5449E">
        <w:rPr>
          <w:rFonts w:ascii="Times New Roman" w:hAnsi="Times New Roman" w:cs="Times New Roman" w:hint="eastAsia"/>
          <w:sz w:val="24"/>
          <w:szCs w:val="24"/>
        </w:rPr>
        <w:t xml:space="preserve"> (more details in Methods and Results)</w:t>
      </w:r>
      <w:r w:rsidRPr="008D60CC">
        <w:rPr>
          <w:rFonts w:ascii="Times New Roman" w:hAnsi="Times New Roman" w:cs="Times New Roman"/>
          <w:sz w:val="24"/>
          <w:szCs w:val="24"/>
        </w:rPr>
        <w:t xml:space="preserve">. To systematically compare the two signature catalogs, we developed and applied a new pipeline to match </w:t>
      </w:r>
      <w:r w:rsidR="00E5449E" w:rsidRPr="008D60CC">
        <w:rPr>
          <w:rFonts w:ascii="Times New Roman" w:hAnsi="Times New Roman" w:cs="Times New Roman"/>
          <w:sz w:val="24"/>
          <w:szCs w:val="24"/>
        </w:rPr>
        <w:t>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 xml:space="preserve">83 </w:t>
      </w:r>
      <w:r w:rsidRPr="008D60CC">
        <w:rPr>
          <w:rFonts w:ascii="Times New Roman" w:hAnsi="Times New Roman" w:cs="Times New Roman"/>
          <w:sz w:val="24"/>
          <w:szCs w:val="24"/>
        </w:rPr>
        <w:t xml:space="preserve">and </w:t>
      </w:r>
      <w:r w:rsidR="00E5449E" w:rsidRPr="008D60CC">
        <w:rPr>
          <w:rFonts w:ascii="Times New Roman" w:hAnsi="Times New Roman" w:cs="Times New Roman"/>
          <w:sz w:val="24"/>
          <w:szCs w:val="24"/>
        </w:rPr>
        <w:t>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 xml:space="preserve">89 </w:t>
      </w:r>
      <w:r w:rsidRPr="008D60CC">
        <w:rPr>
          <w:rFonts w:ascii="Times New Roman" w:hAnsi="Times New Roman" w:cs="Times New Roman"/>
          <w:sz w:val="24"/>
          <w:szCs w:val="24"/>
        </w:rPr>
        <w:t>signatures based on tumor samples with high signature proportions</w:t>
      </w:r>
      <w:r w:rsidR="00E5449E">
        <w:rPr>
          <w:rFonts w:ascii="Times New Roman" w:hAnsi="Times New Roman" w:cs="Times New Roman" w:hint="eastAsia"/>
          <w:sz w:val="24"/>
          <w:szCs w:val="24"/>
        </w:rPr>
        <w:t xml:space="preserve"> and cosine similarities</w:t>
      </w:r>
      <w:r w:rsidRPr="008D60CC">
        <w:rPr>
          <w:rFonts w:ascii="Times New Roman" w:hAnsi="Times New Roman" w:cs="Times New Roman"/>
          <w:sz w:val="24"/>
          <w:szCs w:val="24"/>
        </w:rPr>
        <w:t xml:space="preserve">. We further profiled the replication timing, </w:t>
      </w:r>
      <w:r w:rsidR="00477E63">
        <w:rPr>
          <w:rFonts w:ascii="Times New Roman" w:hAnsi="Times New Roman" w:cs="Times New Roman"/>
          <w:sz w:val="24"/>
          <w:szCs w:val="24"/>
        </w:rPr>
        <w:t>asymmetry</w:t>
      </w:r>
      <w:r w:rsidR="00477E63">
        <w:rPr>
          <w:rFonts w:ascii="Times New Roman" w:hAnsi="Times New Roman" w:cs="Times New Roman" w:hint="eastAsia"/>
          <w:sz w:val="24"/>
          <w:szCs w:val="24"/>
        </w:rPr>
        <w:t xml:space="preserve"> between genic and intergenic regions</w:t>
      </w:r>
      <w:r w:rsidR="00E10CB1">
        <w:rPr>
          <w:rFonts w:ascii="Times New Roman" w:hAnsi="Times New Roman" w:cs="Times New Roman" w:hint="eastAsia"/>
          <w:sz w:val="24"/>
          <w:szCs w:val="24"/>
        </w:rPr>
        <w:t xml:space="preserve"> and </w:t>
      </w:r>
      <w:r w:rsidR="00E10CB1">
        <w:rPr>
          <w:rFonts w:ascii="Times New Roman" w:hAnsi="Times New Roman" w:cs="Times New Roman"/>
          <w:sz w:val="24"/>
          <w:szCs w:val="24"/>
        </w:rPr>
        <w:t>asymmetry</w:t>
      </w:r>
      <w:r w:rsidR="00E10CB1">
        <w:rPr>
          <w:rFonts w:ascii="Times New Roman" w:hAnsi="Times New Roman" w:cs="Times New Roman" w:hint="eastAsia"/>
          <w:sz w:val="24"/>
          <w:szCs w:val="24"/>
        </w:rPr>
        <w:t xml:space="preserve"> between leading and lagging </w:t>
      </w:r>
      <w:r w:rsidRPr="008D60CC">
        <w:rPr>
          <w:rFonts w:ascii="Times New Roman" w:hAnsi="Times New Roman" w:cs="Times New Roman"/>
          <w:sz w:val="24"/>
          <w:szCs w:val="24"/>
        </w:rPr>
        <w:t xml:space="preserve">replication strand of each signature, providing insights into their underlying mutational processes. </w:t>
      </w:r>
      <w:r w:rsidR="00EB4AAF" w:rsidRPr="00EB4AAF">
        <w:rPr>
          <w:rFonts w:ascii="Times New Roman" w:hAnsi="Times New Roman" w:cs="Times New Roman"/>
          <w:sz w:val="24"/>
          <w:szCs w:val="24"/>
        </w:rPr>
        <w:t>Experimental validation confirmed that one novel I</w:t>
      </w:r>
      <w:r w:rsidR="00E5449E">
        <w:rPr>
          <w:rFonts w:ascii="Times New Roman" w:hAnsi="Times New Roman" w:cs="Times New Roman" w:hint="eastAsia"/>
          <w:sz w:val="24"/>
          <w:szCs w:val="24"/>
        </w:rPr>
        <w:t>ndel</w:t>
      </w:r>
      <w:r w:rsidR="00EB4AAF" w:rsidRPr="00EB4AAF">
        <w:rPr>
          <w:rFonts w:ascii="Times New Roman" w:hAnsi="Times New Roman" w:cs="Times New Roman"/>
          <w:sz w:val="24"/>
          <w:szCs w:val="24"/>
        </w:rPr>
        <w:t xml:space="preserve"> signature, identified in both the </w:t>
      </w:r>
      <w:r w:rsidR="00E5449E" w:rsidRPr="008D60CC">
        <w:rPr>
          <w:rFonts w:ascii="Times New Roman" w:hAnsi="Times New Roman" w:cs="Times New Roman"/>
          <w:sz w:val="24"/>
          <w:szCs w:val="24"/>
        </w:rPr>
        <w:t>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 xml:space="preserve">83 </w:t>
      </w:r>
      <w:r w:rsidR="00E5449E">
        <w:rPr>
          <w:rFonts w:ascii="Times New Roman" w:hAnsi="Times New Roman" w:cs="Times New Roman" w:hint="eastAsia"/>
          <w:sz w:val="24"/>
          <w:szCs w:val="24"/>
        </w:rPr>
        <w:t xml:space="preserve">(H_ID29) </w:t>
      </w:r>
      <w:r w:rsidR="00E5449E" w:rsidRPr="008D60CC">
        <w:rPr>
          <w:rFonts w:ascii="Times New Roman" w:hAnsi="Times New Roman" w:cs="Times New Roman"/>
          <w:sz w:val="24"/>
          <w:szCs w:val="24"/>
        </w:rPr>
        <w:t>and 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89</w:t>
      </w:r>
      <w:r w:rsidR="00E5449E">
        <w:rPr>
          <w:rFonts w:ascii="Times New Roman" w:hAnsi="Times New Roman" w:cs="Times New Roman" w:hint="eastAsia"/>
          <w:sz w:val="24"/>
          <w:szCs w:val="24"/>
        </w:rPr>
        <w:t xml:space="preserve"> (InsDel29)</w:t>
      </w:r>
      <w:r w:rsidR="00EB4AAF" w:rsidRPr="00EB4AAF">
        <w:rPr>
          <w:rFonts w:ascii="Times New Roman" w:hAnsi="Times New Roman" w:cs="Times New Roman"/>
          <w:sz w:val="24"/>
          <w:szCs w:val="24"/>
        </w:rPr>
        <w:t xml:space="preserve"> </w:t>
      </w:r>
      <w:r w:rsidR="007E780E">
        <w:rPr>
          <w:rFonts w:ascii="Times New Roman" w:hAnsi="Times New Roman" w:cs="Times New Roman" w:hint="eastAsia"/>
          <w:sz w:val="24"/>
          <w:szCs w:val="24"/>
        </w:rPr>
        <w:t>taxonomies</w:t>
      </w:r>
      <w:r w:rsidR="00EB4AAF" w:rsidRPr="00EB4AAF">
        <w:rPr>
          <w:rFonts w:ascii="Times New Roman" w:hAnsi="Times New Roman" w:cs="Times New Roman"/>
          <w:sz w:val="24"/>
          <w:szCs w:val="24"/>
        </w:rPr>
        <w:t xml:space="preserve">, is associated with topoisomerase-1-transcription-associated mutagenesis in the context of RNASEH2B deficiency. Additionally, four novel signatures from both </w:t>
      </w:r>
      <w:r w:rsidR="00E5449E" w:rsidRPr="008D60CC">
        <w:rPr>
          <w:rFonts w:ascii="Times New Roman" w:hAnsi="Times New Roman" w:cs="Times New Roman"/>
          <w:sz w:val="24"/>
          <w:szCs w:val="24"/>
        </w:rPr>
        <w:t>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83 and 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89</w:t>
      </w:r>
      <w:r w:rsidR="00EB4AAF" w:rsidRPr="00EB4AAF">
        <w:rPr>
          <w:rFonts w:ascii="Times New Roman" w:hAnsi="Times New Roman" w:cs="Times New Roman"/>
          <w:sz w:val="24"/>
          <w:szCs w:val="24"/>
        </w:rPr>
        <w:t xml:space="preserve"> were detected predominantly in the HMF dataset, due to its larger representation of tumors with microsatellite instability (MSI). Together, our analyses provide an expanded and detailed landscape of both </w:t>
      </w:r>
      <w:r w:rsidR="00164CA7" w:rsidRPr="008D60CC">
        <w:rPr>
          <w:rFonts w:ascii="Times New Roman" w:hAnsi="Times New Roman" w:cs="Times New Roman"/>
          <w:sz w:val="24"/>
          <w:szCs w:val="24"/>
        </w:rPr>
        <w:t>I</w:t>
      </w:r>
      <w:r w:rsidR="00164CA7">
        <w:rPr>
          <w:rFonts w:ascii="Times New Roman" w:hAnsi="Times New Roman" w:cs="Times New Roman" w:hint="eastAsia"/>
          <w:sz w:val="24"/>
          <w:szCs w:val="24"/>
        </w:rPr>
        <w:t>ndel</w:t>
      </w:r>
      <w:r w:rsidR="00164CA7" w:rsidRPr="008D60CC">
        <w:rPr>
          <w:rFonts w:ascii="Times New Roman" w:hAnsi="Times New Roman" w:cs="Times New Roman"/>
          <w:sz w:val="24"/>
          <w:szCs w:val="24"/>
        </w:rPr>
        <w:t>83 and I</w:t>
      </w:r>
      <w:r w:rsidR="00164CA7">
        <w:rPr>
          <w:rFonts w:ascii="Times New Roman" w:hAnsi="Times New Roman" w:cs="Times New Roman" w:hint="eastAsia"/>
          <w:sz w:val="24"/>
          <w:szCs w:val="24"/>
        </w:rPr>
        <w:t>ndel</w:t>
      </w:r>
      <w:r w:rsidR="00164CA7" w:rsidRPr="008D60CC">
        <w:rPr>
          <w:rFonts w:ascii="Times New Roman" w:hAnsi="Times New Roman" w:cs="Times New Roman"/>
          <w:sz w:val="24"/>
          <w:szCs w:val="24"/>
        </w:rPr>
        <w:t>89</w:t>
      </w:r>
      <w:r w:rsidR="00EB4AAF" w:rsidRPr="00EB4AAF">
        <w:rPr>
          <w:rFonts w:ascii="Times New Roman" w:hAnsi="Times New Roman" w:cs="Times New Roman"/>
          <w:sz w:val="24"/>
          <w:szCs w:val="24"/>
        </w:rPr>
        <w:t xml:space="preserve"> mutational signatures, comprehensively contributions to key cancer genes, as well as their replication timing, replication strand bias, and genic versus intergenic distributions.</w:t>
      </w:r>
    </w:p>
    <w:p w14:paraId="7D57C4E3" w14:textId="2681F617"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w:t>
      </w:r>
      <w:proofErr w:type="spellStart"/>
      <w:r w:rsidRPr="008A1C58">
        <w:rPr>
          <w:rFonts w:ascii="Times New Roman" w:hAnsi="Times New Roman" w:cs="Times New Roman"/>
          <w:b/>
          <w:bCs/>
          <w:sz w:val="24"/>
          <w:szCs w:val="24"/>
        </w:rPr>
        <w:t>mSigHdp</w:t>
      </w:r>
      <w:proofErr w:type="spellEnd"/>
      <w:r w:rsidRPr="008A1C58">
        <w:rPr>
          <w:rFonts w:ascii="Times New Roman" w:hAnsi="Times New Roman" w:cs="Times New Roman"/>
          <w:b/>
          <w:bCs/>
          <w:sz w:val="24"/>
          <w:szCs w:val="24"/>
        </w:rPr>
        <w:t>.</w:t>
      </w:r>
    </w:p>
    <w:p w14:paraId="01784A8F" w14:textId="364B9E5C" w:rsidR="00637985"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A</w:t>
      </w:r>
      <w:r w:rsidR="00637985">
        <w:rPr>
          <w:rFonts w:ascii="Times New Roman" w:hAnsi="Times New Roman" w:cs="Times New Roman"/>
          <w:sz w:val="24"/>
          <w:szCs w:val="24"/>
        </w:rPr>
        <w:t>lthough</w:t>
      </w:r>
      <w:r w:rsidRPr="008A1C58">
        <w:rPr>
          <w:rFonts w:ascii="Times New Roman" w:hAnsi="Times New Roman" w:cs="Times New Roman"/>
          <w:sz w:val="24"/>
          <w:szCs w:val="24"/>
        </w:rPr>
        <w:t xml:space="preserve"> Non-negative Matrix Factorization (NMF) is widely used for </w:t>
      </w:r>
      <w:r w:rsidR="00637985">
        <w:rPr>
          <w:rFonts w:ascii="Times New Roman" w:hAnsi="Times New Roman" w:cs="Times New Roman"/>
          <w:sz w:val="24"/>
          <w:szCs w:val="24"/>
        </w:rPr>
        <w:t xml:space="preserve">in-silico </w:t>
      </w:r>
      <w:r w:rsidRPr="008A1C58">
        <w:rPr>
          <w:rFonts w:ascii="Times New Roman" w:hAnsi="Times New Roman" w:cs="Times New Roman"/>
          <w:sz w:val="24"/>
          <w:szCs w:val="24"/>
        </w:rPr>
        <w:t xml:space="preserve">signature </w:t>
      </w:r>
      <w:r w:rsidR="00637985" w:rsidRPr="008A1C58">
        <w:rPr>
          <w:rFonts w:ascii="Times New Roman" w:hAnsi="Times New Roman" w:cs="Times New Roman"/>
          <w:sz w:val="24"/>
          <w:szCs w:val="24"/>
        </w:rPr>
        <w:t xml:space="preserve">discovery, </w:t>
      </w:r>
      <w:r w:rsidR="00637985">
        <w:rPr>
          <w:rFonts w:ascii="Times New Roman" w:hAnsi="Times New Roman" w:cs="Times New Roman"/>
          <w:sz w:val="24"/>
          <w:szCs w:val="24"/>
        </w:rPr>
        <w:t>complementary approaches</w:t>
      </w:r>
      <w:r w:rsidR="00637985" w:rsidRPr="008A1C58">
        <w:rPr>
          <w:rFonts w:ascii="Times New Roman" w:hAnsi="Times New Roman" w:cs="Times New Roman"/>
          <w:sz w:val="24"/>
          <w:szCs w:val="24"/>
        </w:rPr>
        <w:t xml:space="preserve"> based </w:t>
      </w:r>
      <w:r w:rsidR="00637985">
        <w:rPr>
          <w:rFonts w:ascii="Times New Roman" w:hAnsi="Times New Roman" w:cs="Times New Roman"/>
          <w:sz w:val="24"/>
          <w:szCs w:val="24"/>
        </w:rPr>
        <w:t>on hierarchical Dirichlet process may offer advantages</w:t>
      </w:r>
      <w:r w:rsidR="00637985" w:rsidRPr="008A1C58">
        <w:rPr>
          <w:rFonts w:ascii="Times New Roman" w:hAnsi="Times New Roman" w:cs="Times New Roman"/>
          <w:sz w:val="24"/>
          <w:szCs w:val="24"/>
        </w:rPr>
        <w:t xml:space="preserve">. </w:t>
      </w:r>
      <w:r w:rsidR="00637985">
        <w:rPr>
          <w:rFonts w:ascii="Times New Roman" w:hAnsi="Times New Roman" w:cs="Times New Roman"/>
          <w:sz w:val="24"/>
          <w:szCs w:val="24"/>
        </w:rPr>
        <w:t xml:space="preserve">In particular, the R package </w:t>
      </w:r>
      <w:proofErr w:type="spellStart"/>
      <w:r w:rsidR="00637985">
        <w:rPr>
          <w:rFonts w:ascii="Times New Roman" w:hAnsi="Times New Roman" w:cs="Times New Roman"/>
          <w:sz w:val="24"/>
          <w:szCs w:val="24"/>
        </w:rPr>
        <w:t>mSigHdp</w:t>
      </w:r>
      <w:proofErr w:type="spellEnd"/>
      <w:r w:rsidR="00637985">
        <w:rPr>
          <w:rFonts w:ascii="Times New Roman" w:hAnsi="Times New Roman" w:cs="Times New Roman"/>
          <w:sz w:val="24"/>
          <w:szCs w:val="24"/>
        </w:rPr>
        <w:t xml:space="preserve"> (mutational signatures from hierarchical Dirichlet processes)</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 xml:space="preserve">had better benchmarking results on mutational signature discovery in synthetic ID (and SBS) data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00637985">
        <w:rPr>
          <w:rFonts w:ascii="Times New Roman" w:hAnsi="Times New Roman" w:cs="Times New Roman"/>
          <w:sz w:val="24"/>
          <w:szCs w:val="24"/>
        </w:rPr>
        <w:t xml:space="preserve">In addition, </w:t>
      </w:r>
      <w:proofErr w:type="spellStart"/>
      <w:r w:rsidR="00637985">
        <w:rPr>
          <w:rFonts w:ascii="Times New Roman" w:hAnsi="Times New Roman" w:cs="Times New Roman"/>
          <w:sz w:val="24"/>
          <w:szCs w:val="24"/>
        </w:rPr>
        <w:t>mSigHdp’s</w:t>
      </w:r>
      <w:proofErr w:type="spellEnd"/>
      <w:r w:rsidR="00637985">
        <w:rPr>
          <w:rFonts w:ascii="Times New Roman" w:hAnsi="Times New Roman" w:cs="Times New Roman"/>
          <w:sz w:val="24"/>
          <w:szCs w:val="24"/>
        </w:rPr>
        <w:t xml:space="preserve"> model</w:t>
      </w:r>
      <w:r w:rsidR="00AA5B5D">
        <w:rPr>
          <w:rFonts w:ascii="Times New Roman" w:hAnsi="Times New Roman" w:cs="Times New Roman"/>
          <w:sz w:val="24"/>
          <w:szCs w:val="24"/>
        </w:rPr>
        <w:t xml:space="preserve"> directly</w:t>
      </w:r>
      <w:r w:rsidR="00637985">
        <w:rPr>
          <w:rFonts w:ascii="Times New Roman" w:hAnsi="Times New Roman" w:cs="Times New Roman"/>
          <w:sz w:val="24"/>
          <w:szCs w:val="24"/>
        </w:rPr>
        <w:t xml:space="preserve"> infers a posterior distribution of the number of signatures</w:t>
      </w:r>
      <w:r w:rsidR="0063062F">
        <w:rPr>
          <w:rFonts w:ascii="Times New Roman" w:hAnsi="Times New Roman" w:cs="Times New Roman"/>
          <w:sz w:val="24"/>
          <w:szCs w:val="24"/>
        </w:rPr>
        <w:t xml:space="preserve"> present in a data set</w:t>
      </w:r>
      <w:r w:rsidR="00637985">
        <w:rPr>
          <w:rFonts w:ascii="Times New Roman" w:hAnsi="Times New Roman" w:cs="Times New Roman"/>
          <w:sz w:val="24"/>
          <w:szCs w:val="24"/>
        </w:rPr>
        <w:t xml:space="preserve">, </w:t>
      </w:r>
      <w:r w:rsidR="0063062F">
        <w:rPr>
          <w:rFonts w:ascii="Times New Roman" w:hAnsi="Times New Roman" w:cs="Times New Roman"/>
          <w:sz w:val="24"/>
          <w:szCs w:val="24"/>
        </w:rPr>
        <w:t>while</w:t>
      </w:r>
      <w:r w:rsidR="00AA5B5D">
        <w:rPr>
          <w:rFonts w:ascii="Times New Roman" w:hAnsi="Times New Roman" w:cs="Times New Roman"/>
          <w:sz w:val="24"/>
          <w:szCs w:val="24"/>
        </w:rPr>
        <w:t xml:space="preserve"> by contrast,</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NMF based approaches sometimes struggle with</w:t>
      </w:r>
      <w:r w:rsidR="0063062F">
        <w:rPr>
          <w:rFonts w:ascii="Times New Roman" w:hAnsi="Times New Roman" w:cs="Times New Roman"/>
          <w:sz w:val="24"/>
          <w:szCs w:val="24"/>
        </w:rPr>
        <w:t xml:space="preserve"> determining th</w:t>
      </w:r>
      <w:r w:rsidR="00AA5B5D">
        <w:rPr>
          <w:rFonts w:ascii="Times New Roman" w:hAnsi="Times New Roman" w:cs="Times New Roman"/>
          <w:sz w:val="24"/>
          <w:szCs w:val="24"/>
        </w:rPr>
        <w:t>e number of signatures present</w:t>
      </w:r>
      <w:r w:rsidR="008C423C">
        <w:rPr>
          <w:rFonts w:ascii="Times New Roman" w:hAnsi="Times New Roman" w:cs="Times New Roman" w:hint="eastAsia"/>
          <w:sz w:val="24"/>
          <w:szCs w:val="24"/>
        </w:rPr>
        <w:t xml:space="preserve"> (more details in Discussion)</w:t>
      </w:r>
      <w:r w:rsidR="00637985">
        <w:rPr>
          <w:rFonts w:ascii="Times New Roman" w:hAnsi="Times New Roman" w:cs="Times New Roman"/>
          <w:sz w:val="24"/>
          <w:szCs w:val="24"/>
        </w:rPr>
        <w:t>.</w:t>
      </w:r>
    </w:p>
    <w:p w14:paraId="011A7FF4" w14:textId="2F6F698C" w:rsidR="00BF36B6" w:rsidRPr="00BF36B6" w:rsidRDefault="00BF36B6" w:rsidP="00BF36B6">
      <w:p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In this study, we applied </w:t>
      </w:r>
      <w:proofErr w:type="spellStart"/>
      <w:r w:rsidRPr="00BF36B6">
        <w:rPr>
          <w:rFonts w:ascii="Times New Roman" w:hAnsi="Times New Roman" w:cs="Times New Roman"/>
          <w:sz w:val="24"/>
          <w:szCs w:val="24"/>
        </w:rPr>
        <w:t>mSigHdp</w:t>
      </w:r>
      <w:proofErr w:type="spellEnd"/>
      <w:r w:rsidRPr="00BF36B6">
        <w:rPr>
          <w:rFonts w:ascii="Times New Roman" w:hAnsi="Times New Roman" w:cs="Times New Roman"/>
          <w:sz w:val="24"/>
          <w:szCs w:val="24"/>
        </w:rPr>
        <w:t xml:space="preserve"> to identify mutational signatures from whole-genome somatic mutations across 7,013 tumors, including 2,780 from the PCAWG consortium and 4,233 from the Hartwig Medical Foundation collection (The ICGC/TCGA Pan-Cancer Analysis of Whole Genomes Consortium et al., 2020; Priestley et al., 2019). </w:t>
      </w:r>
      <w:r w:rsidR="00FF03FC" w:rsidRPr="00FF03FC">
        <w:rPr>
          <w:rFonts w:ascii="Times New Roman" w:hAnsi="Times New Roman" w:cs="Times New Roman"/>
          <w:sz w:val="24"/>
          <w:szCs w:val="24"/>
        </w:rPr>
        <w:t xml:space="preserve">Mutational catalogs were generated using both the established InDel83 classification and the more recent InDel89 taxonomy. </w:t>
      </w:r>
      <w:commentRangeStart w:id="15"/>
      <w:r w:rsidR="00FF03FC" w:rsidRPr="00FF03FC">
        <w:rPr>
          <w:rFonts w:ascii="Times New Roman" w:hAnsi="Times New Roman" w:cs="Times New Roman"/>
          <w:sz w:val="24"/>
          <w:szCs w:val="24"/>
        </w:rPr>
        <w:t xml:space="preserve">Notably, we modified one category from Koh et al.’s original classification, expanding the 1 bp C deletion from </w:t>
      </w:r>
      <w:proofErr w:type="gramStart"/>
      <w:r w:rsidR="00FF03FC" w:rsidRPr="00FF03FC">
        <w:rPr>
          <w:rFonts w:ascii="Times New Roman" w:hAnsi="Times New Roman" w:cs="Times New Roman"/>
          <w:i/>
          <w:iCs/>
          <w:sz w:val="24"/>
          <w:szCs w:val="24"/>
        </w:rPr>
        <w:t>C(</w:t>
      </w:r>
      <w:proofErr w:type="gramEnd"/>
      <w:r w:rsidR="00FF03FC" w:rsidRPr="00FF03FC">
        <w:rPr>
          <w:rFonts w:ascii="Times New Roman" w:hAnsi="Times New Roman" w:cs="Times New Roman"/>
          <w:i/>
          <w:iCs/>
          <w:sz w:val="24"/>
          <w:szCs w:val="24"/>
        </w:rPr>
        <w:t>6</w:t>
      </w:r>
      <w:r w:rsidR="00FF03FC" w:rsidRPr="00FF03FC">
        <w:rPr>
          <w:rFonts w:ascii="Times New Roman" w:hAnsi="Times New Roman" w:cs="Times New Roman" w:hint="eastAsia"/>
          <w:i/>
          <w:iCs/>
          <w:sz w:val="24"/>
          <w:szCs w:val="24"/>
        </w:rPr>
        <w:t>,</w:t>
      </w:r>
      <w:r w:rsidR="00FF03FC" w:rsidRPr="00FF03FC">
        <w:rPr>
          <w:rFonts w:ascii="Times New Roman" w:hAnsi="Times New Roman" w:cs="Times New Roman"/>
          <w:i/>
          <w:iCs/>
          <w:sz w:val="24"/>
          <w:szCs w:val="24"/>
        </w:rPr>
        <w:t>9)</w:t>
      </w:r>
      <w:r w:rsidR="00FF03FC" w:rsidRPr="00FF03FC">
        <w:rPr>
          <w:rFonts w:ascii="Times New Roman" w:hAnsi="Times New Roman" w:cs="Times New Roman"/>
          <w:sz w:val="24"/>
          <w:szCs w:val="24"/>
        </w:rPr>
        <w:t xml:space="preserve"> to </w:t>
      </w:r>
      <w:proofErr w:type="gramStart"/>
      <w:r w:rsidR="00FF03FC" w:rsidRPr="00FF03FC">
        <w:rPr>
          <w:rFonts w:ascii="Times New Roman" w:hAnsi="Times New Roman" w:cs="Times New Roman"/>
          <w:i/>
          <w:iCs/>
          <w:sz w:val="24"/>
          <w:szCs w:val="24"/>
        </w:rPr>
        <w:t>C(</w:t>
      </w:r>
      <w:proofErr w:type="gramEnd"/>
      <w:r w:rsidR="00FF03FC" w:rsidRPr="00FF03FC">
        <w:rPr>
          <w:rFonts w:ascii="Times New Roman" w:hAnsi="Times New Roman" w:cs="Times New Roman"/>
          <w:i/>
          <w:iCs/>
          <w:sz w:val="24"/>
          <w:szCs w:val="24"/>
        </w:rPr>
        <w:t>6</w:t>
      </w:r>
      <w:r w:rsidR="00FF03FC" w:rsidRPr="00FF03FC">
        <w:rPr>
          <w:rFonts w:ascii="Times New Roman" w:hAnsi="Times New Roman" w:cs="Times New Roman" w:hint="eastAsia"/>
          <w:i/>
          <w:iCs/>
          <w:sz w:val="24"/>
          <w:szCs w:val="24"/>
        </w:rPr>
        <w:t>,</w:t>
      </w:r>
      <w:r w:rsidR="00FF03FC" w:rsidRPr="00FF03FC">
        <w:rPr>
          <w:rFonts w:ascii="Times New Roman" w:hAnsi="Times New Roman" w:cs="Times New Roman"/>
          <w:i/>
          <w:iCs/>
          <w:sz w:val="24"/>
          <w:szCs w:val="24"/>
        </w:rPr>
        <w:t>)</w:t>
      </w:r>
      <w:r w:rsidR="00FF03FC" w:rsidRPr="00FF03FC">
        <w:rPr>
          <w:rFonts w:ascii="Times New Roman" w:hAnsi="Times New Roman" w:cs="Times New Roman"/>
          <w:sz w:val="24"/>
          <w:szCs w:val="24"/>
        </w:rPr>
        <w:t xml:space="preserve">, as we observed 1 bp C deletions from </w:t>
      </w:r>
      <w:proofErr w:type="spellStart"/>
      <w:r w:rsidR="00FF03FC" w:rsidRPr="00FF03FC">
        <w:rPr>
          <w:rFonts w:ascii="Times New Roman" w:hAnsi="Times New Roman" w:cs="Times New Roman"/>
          <w:sz w:val="24"/>
          <w:szCs w:val="24"/>
        </w:rPr>
        <w:t>polyC</w:t>
      </w:r>
      <w:proofErr w:type="spellEnd"/>
      <w:r w:rsidR="00FF03FC" w:rsidRPr="00FF03FC">
        <w:rPr>
          <w:rFonts w:ascii="Times New Roman" w:hAnsi="Times New Roman" w:cs="Times New Roman"/>
          <w:sz w:val="24"/>
          <w:szCs w:val="24"/>
        </w:rPr>
        <w:t xml:space="preserve"> tracts as long as 10–15 bp in 853 samples within our dataset.</w:t>
      </w:r>
      <w:r w:rsidR="002D4A23">
        <w:rPr>
          <w:rFonts w:ascii="Times New Roman" w:hAnsi="Times New Roman" w:cs="Times New Roman" w:hint="eastAsia"/>
          <w:sz w:val="24"/>
          <w:szCs w:val="24"/>
        </w:rPr>
        <w:t xml:space="preserve"> </w:t>
      </w:r>
      <w:commentRangeEnd w:id="15"/>
      <w:r w:rsidR="00FC0DE7">
        <w:rPr>
          <w:rStyle w:val="CommentReference"/>
        </w:rPr>
        <w:commentReference w:id="15"/>
      </w:r>
      <w:r w:rsidRPr="00BF36B6">
        <w:rPr>
          <w:rFonts w:ascii="Times New Roman" w:hAnsi="Times New Roman" w:cs="Times New Roman"/>
          <w:sz w:val="24"/>
          <w:szCs w:val="24"/>
        </w:rPr>
        <w:t>Our de novo signature discovery followed a three-step approach:</w:t>
      </w:r>
    </w:p>
    <w:p w14:paraId="70AB7700" w14:textId="2BFE4165"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Extraction of ID signatures was performed in three ways: (a) across all tumors combined, (b) across tumors with high tumor mutation burdens (TMB; see Methods for details), and (c) separately within each tumor type to detect tumor-specific rare signatures (Figure S</w:t>
      </w:r>
      <w:r w:rsidR="008C423C">
        <w:rPr>
          <w:rFonts w:ascii="Times New Roman" w:hAnsi="Times New Roman" w:cs="Times New Roman" w:hint="eastAsia"/>
          <w:sz w:val="24"/>
          <w:szCs w:val="24"/>
        </w:rPr>
        <w:t>1</w:t>
      </w:r>
      <w:r w:rsidRPr="00BF36B6">
        <w:rPr>
          <w:rFonts w:ascii="Times New Roman" w:hAnsi="Times New Roman" w:cs="Times New Roman"/>
          <w:sz w:val="24"/>
          <w:szCs w:val="24"/>
        </w:rPr>
        <w:t>).</w:t>
      </w:r>
    </w:p>
    <w:p w14:paraId="7D012027" w14:textId="69F63407"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Highly similar signatures from all extractions were consolidated, and those </w:t>
      </w:r>
      <w:proofErr w:type="spellStart"/>
      <w:r w:rsidRPr="00BF36B6">
        <w:rPr>
          <w:rFonts w:ascii="Times New Roman" w:hAnsi="Times New Roman" w:cs="Times New Roman"/>
          <w:sz w:val="24"/>
          <w:szCs w:val="24"/>
        </w:rPr>
        <w:t>reconstructible</w:t>
      </w:r>
      <w:proofErr w:type="spellEnd"/>
      <w:r w:rsidRPr="00BF36B6">
        <w:rPr>
          <w:rFonts w:ascii="Times New Roman" w:hAnsi="Times New Roman" w:cs="Times New Roman"/>
          <w:sz w:val="24"/>
          <w:szCs w:val="24"/>
        </w:rPr>
        <w:t xml:space="preserve"> by other signatures were removed</w:t>
      </w:r>
      <w:r w:rsidR="00B6440F">
        <w:rPr>
          <w:rFonts w:ascii="Times New Roman" w:hAnsi="Times New Roman" w:cs="Times New Roman" w:hint="eastAsia"/>
          <w:sz w:val="24"/>
          <w:szCs w:val="24"/>
        </w:rPr>
        <w:t xml:space="preserve"> (Methods)</w:t>
      </w:r>
      <w:r w:rsidRPr="00BF36B6">
        <w:rPr>
          <w:rFonts w:ascii="Times New Roman" w:hAnsi="Times New Roman" w:cs="Times New Roman"/>
          <w:sz w:val="24"/>
          <w:szCs w:val="24"/>
        </w:rPr>
        <w:t>.</w:t>
      </w:r>
    </w:p>
    <w:p w14:paraId="2F3B65CA" w14:textId="024C0885" w:rsid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The resulting </w:t>
      </w:r>
      <w:proofErr w:type="spellStart"/>
      <w:r w:rsidRPr="00BF36B6">
        <w:rPr>
          <w:rFonts w:ascii="Times New Roman" w:hAnsi="Times New Roman" w:cs="Times New Roman"/>
          <w:sz w:val="24"/>
          <w:szCs w:val="24"/>
        </w:rPr>
        <w:t>mSigHdp</w:t>
      </w:r>
      <w:proofErr w:type="spellEnd"/>
      <w:r w:rsidRPr="00BF36B6">
        <w:rPr>
          <w:rFonts w:ascii="Times New Roman" w:hAnsi="Times New Roman" w:cs="Times New Roman"/>
          <w:sz w:val="24"/>
          <w:szCs w:val="24"/>
        </w:rPr>
        <w:t xml:space="preserve"> </w:t>
      </w:r>
      <w:r w:rsidR="00330CA2">
        <w:rPr>
          <w:rFonts w:ascii="Times New Roman" w:hAnsi="Times New Roman" w:cs="Times New Roman" w:hint="eastAsia"/>
          <w:sz w:val="24"/>
          <w:szCs w:val="24"/>
        </w:rPr>
        <w:t xml:space="preserve">InDel83 </w:t>
      </w:r>
      <w:r w:rsidRPr="00BF36B6">
        <w:rPr>
          <w:rFonts w:ascii="Times New Roman" w:hAnsi="Times New Roman" w:cs="Times New Roman"/>
          <w:sz w:val="24"/>
          <w:szCs w:val="24"/>
        </w:rPr>
        <w:t>signatures were compared to COSMIC v3.4 signatures and classified into three groups: (a) 18 signatures matching COSMIC v3.4 with cosine similarity &gt; 0.85 (designated "</w:t>
      </w:r>
      <w:proofErr w:type="spellStart"/>
      <w:r w:rsidRPr="00BF36B6">
        <w:rPr>
          <w:rFonts w:ascii="Times New Roman" w:hAnsi="Times New Roman" w:cs="Times New Roman"/>
          <w:sz w:val="24"/>
          <w:szCs w:val="24"/>
        </w:rPr>
        <w:t>C_IDx</w:t>
      </w:r>
      <w:proofErr w:type="spellEnd"/>
      <w:r w:rsidRPr="00BF36B6">
        <w:rPr>
          <w:rFonts w:ascii="Times New Roman" w:hAnsi="Times New Roman" w:cs="Times New Roman"/>
          <w:sz w:val="24"/>
          <w:szCs w:val="24"/>
        </w:rPr>
        <w:t xml:space="preserve">," where x corresponds to the COSMIC ID; see </w:t>
      </w:r>
      <w:r w:rsidRPr="00BF36B6">
        <w:rPr>
          <w:rFonts w:ascii="Times New Roman" w:hAnsi="Times New Roman" w:cs="Times New Roman"/>
          <w:sz w:val="24"/>
          <w:szCs w:val="24"/>
        </w:rPr>
        <w:lastRenderedPageBreak/>
        <w:t xml:space="preserve">Figure 2B and Figure S1), (b) signatures </w:t>
      </w:r>
      <w:proofErr w:type="spellStart"/>
      <w:r w:rsidRPr="00BF36B6">
        <w:rPr>
          <w:rFonts w:ascii="Times New Roman" w:hAnsi="Times New Roman" w:cs="Times New Roman"/>
          <w:sz w:val="24"/>
          <w:szCs w:val="24"/>
        </w:rPr>
        <w:t>reconstructible</w:t>
      </w:r>
      <w:proofErr w:type="spellEnd"/>
      <w:r w:rsidRPr="00BF36B6">
        <w:rPr>
          <w:rFonts w:ascii="Times New Roman" w:hAnsi="Times New Roman" w:cs="Times New Roman"/>
          <w:sz w:val="24"/>
          <w:szCs w:val="24"/>
        </w:rPr>
        <w:t xml:space="preserve"> as combinations of multiple COSMIC signatures (</w:t>
      </w:r>
      <w:r w:rsidR="003F001C">
        <w:rPr>
          <w:rFonts w:ascii="Times New Roman" w:hAnsi="Times New Roman" w:cs="Times New Roman" w:hint="eastAsia"/>
          <w:sz w:val="24"/>
          <w:szCs w:val="24"/>
        </w:rPr>
        <w:t>Methods</w:t>
      </w:r>
      <w:r w:rsidRPr="00BF36B6">
        <w:rPr>
          <w:rFonts w:ascii="Times New Roman" w:hAnsi="Times New Roman" w:cs="Times New Roman"/>
          <w:sz w:val="24"/>
          <w:szCs w:val="24"/>
        </w:rPr>
        <w:t>), and (c) 15 novel signatures not fitting these categories, labeled "</w:t>
      </w:r>
      <w:proofErr w:type="spellStart"/>
      <w:r w:rsidRPr="00BF36B6">
        <w:rPr>
          <w:rFonts w:ascii="Times New Roman" w:hAnsi="Times New Roman" w:cs="Times New Roman"/>
          <w:sz w:val="24"/>
          <w:szCs w:val="24"/>
        </w:rPr>
        <w:t>H_IDx</w:t>
      </w:r>
      <w:proofErr w:type="spellEnd"/>
      <w:r w:rsidRPr="00BF36B6">
        <w:rPr>
          <w:rFonts w:ascii="Times New Roman" w:hAnsi="Times New Roman" w:cs="Times New Roman"/>
          <w:sz w:val="24"/>
          <w:szCs w:val="24"/>
        </w:rPr>
        <w:t>" starting from ID24, as COSMIC v3.4 ends at ID23 (Figure 2C). All novel signatures are supported by at least one sample, reinforcing their biological relevance (Figure S2)</w:t>
      </w:r>
      <w:r w:rsidR="00330CA2">
        <w:rPr>
          <w:rFonts w:ascii="Times New Roman" w:hAnsi="Times New Roman" w:cs="Times New Roman" w:hint="eastAsia"/>
          <w:sz w:val="24"/>
          <w:szCs w:val="24"/>
        </w:rPr>
        <w:t xml:space="preserve">; </w:t>
      </w:r>
      <w:r w:rsidR="007A4418" w:rsidRPr="007A4418">
        <w:rPr>
          <w:rFonts w:ascii="Times New Roman" w:hAnsi="Times New Roman" w:cs="Times New Roman"/>
          <w:sz w:val="24"/>
          <w:szCs w:val="24"/>
        </w:rPr>
        <w:t xml:space="preserve">InDel89 signatures were named according to their corresponding InDel83 signatures (designated as </w:t>
      </w:r>
      <w:proofErr w:type="spellStart"/>
      <w:r w:rsidR="007A4418" w:rsidRPr="007A4418">
        <w:rPr>
          <w:rFonts w:ascii="Times New Roman" w:hAnsi="Times New Roman" w:cs="Times New Roman"/>
          <w:sz w:val="24"/>
          <w:szCs w:val="24"/>
        </w:rPr>
        <w:t>InsDelx</w:t>
      </w:r>
      <w:proofErr w:type="spellEnd"/>
      <w:r w:rsidR="007A4418" w:rsidRPr="007A4418">
        <w:rPr>
          <w:rFonts w:ascii="Times New Roman" w:hAnsi="Times New Roman" w:cs="Times New Roman"/>
          <w:sz w:val="24"/>
          <w:szCs w:val="24"/>
        </w:rPr>
        <w:t xml:space="preserve"> for matches to </w:t>
      </w:r>
      <w:proofErr w:type="spellStart"/>
      <w:r w:rsidR="007A4418" w:rsidRPr="007A4418">
        <w:rPr>
          <w:rFonts w:ascii="Times New Roman" w:hAnsi="Times New Roman" w:cs="Times New Roman"/>
          <w:sz w:val="24"/>
          <w:szCs w:val="24"/>
        </w:rPr>
        <w:t>C_IDx</w:t>
      </w:r>
      <w:proofErr w:type="spellEnd"/>
      <w:r w:rsidR="007A4418" w:rsidRPr="007A4418">
        <w:rPr>
          <w:rFonts w:ascii="Times New Roman" w:hAnsi="Times New Roman" w:cs="Times New Roman"/>
          <w:sz w:val="24"/>
          <w:szCs w:val="24"/>
        </w:rPr>
        <w:t xml:space="preserve"> or </w:t>
      </w:r>
      <w:proofErr w:type="spellStart"/>
      <w:r w:rsidR="007A4418" w:rsidRPr="007A4418">
        <w:rPr>
          <w:rFonts w:ascii="Times New Roman" w:hAnsi="Times New Roman" w:cs="Times New Roman"/>
          <w:sz w:val="24"/>
          <w:szCs w:val="24"/>
        </w:rPr>
        <w:t>H_IDx</w:t>
      </w:r>
      <w:proofErr w:type="spellEnd"/>
      <w:r w:rsidR="002225D2">
        <w:rPr>
          <w:rFonts w:ascii="Times New Roman" w:hAnsi="Times New Roman" w:cs="Times New Roman" w:hint="eastAsia"/>
          <w:sz w:val="24"/>
          <w:szCs w:val="24"/>
        </w:rPr>
        <w:t>, details in Methods</w:t>
      </w:r>
      <w:r w:rsidR="00986700">
        <w:rPr>
          <w:rFonts w:ascii="Times New Roman" w:hAnsi="Times New Roman" w:cs="Times New Roman" w:hint="eastAsia"/>
          <w:sz w:val="24"/>
          <w:szCs w:val="24"/>
        </w:rPr>
        <w:t xml:space="preserve">, </w:t>
      </w:r>
      <w:r w:rsidR="00986700" w:rsidRPr="00986700">
        <w:rPr>
          <w:rFonts w:ascii="Times New Roman" w:hAnsi="Times New Roman" w:cs="Times New Roman" w:hint="eastAsia"/>
          <w:sz w:val="24"/>
          <w:szCs w:val="24"/>
          <w:highlight w:val="lightGray"/>
        </w:rPr>
        <w:t xml:space="preserve">Figure </w:t>
      </w:r>
      <w:proofErr w:type="spellStart"/>
      <w:r w:rsidR="00986700" w:rsidRPr="00986700">
        <w:rPr>
          <w:rFonts w:ascii="Times New Roman" w:hAnsi="Times New Roman" w:cs="Times New Roman" w:hint="eastAsia"/>
          <w:sz w:val="24"/>
          <w:szCs w:val="24"/>
          <w:highlight w:val="lightGray"/>
        </w:rPr>
        <w:t>S_vignettes</w:t>
      </w:r>
      <w:proofErr w:type="spellEnd"/>
      <w:r w:rsidR="00986700" w:rsidRPr="00986700">
        <w:rPr>
          <w:rFonts w:ascii="Times New Roman" w:hAnsi="Times New Roman" w:cs="Times New Roman" w:hint="eastAsia"/>
          <w:sz w:val="24"/>
          <w:szCs w:val="24"/>
          <w:highlight w:val="lightGray"/>
        </w:rPr>
        <w:t>?</w:t>
      </w:r>
      <w:r w:rsidR="007A4418" w:rsidRPr="007A4418">
        <w:rPr>
          <w:rFonts w:ascii="Times New Roman" w:hAnsi="Times New Roman" w:cs="Times New Roman"/>
          <w:sz w:val="24"/>
          <w:szCs w:val="24"/>
        </w:rPr>
        <w:t xml:space="preserve">). If multiple InDel89 signatures mapped to a single InDel83 signature, they were named </w:t>
      </w:r>
      <w:proofErr w:type="spellStart"/>
      <w:r w:rsidR="007A4418" w:rsidRPr="007A4418">
        <w:rPr>
          <w:rFonts w:ascii="Times New Roman" w:hAnsi="Times New Roman" w:cs="Times New Roman"/>
          <w:sz w:val="24"/>
          <w:szCs w:val="24"/>
        </w:rPr>
        <w:t>InsDelx_a</w:t>
      </w:r>
      <w:proofErr w:type="spellEnd"/>
      <w:r w:rsidR="007A4418" w:rsidRPr="007A4418">
        <w:rPr>
          <w:rFonts w:ascii="Times New Roman" w:hAnsi="Times New Roman" w:cs="Times New Roman"/>
          <w:sz w:val="24"/>
          <w:szCs w:val="24"/>
        </w:rPr>
        <w:t xml:space="preserve">, </w:t>
      </w:r>
      <w:proofErr w:type="spellStart"/>
      <w:r w:rsidR="007A4418" w:rsidRPr="007A4418">
        <w:rPr>
          <w:rFonts w:ascii="Times New Roman" w:hAnsi="Times New Roman" w:cs="Times New Roman"/>
          <w:sz w:val="24"/>
          <w:szCs w:val="24"/>
        </w:rPr>
        <w:t>InsDelx_b</w:t>
      </w:r>
      <w:proofErr w:type="spellEnd"/>
      <w:r w:rsidR="007A4418" w:rsidRPr="007A4418">
        <w:rPr>
          <w:rFonts w:ascii="Times New Roman" w:hAnsi="Times New Roman" w:cs="Times New Roman"/>
          <w:sz w:val="24"/>
          <w:szCs w:val="24"/>
        </w:rPr>
        <w:t>, and so forth.</w:t>
      </w:r>
      <w:r w:rsidR="0010100B">
        <w:rPr>
          <w:rFonts w:ascii="Times New Roman" w:hAnsi="Times New Roman" w:cs="Times New Roman" w:hint="eastAsia"/>
          <w:sz w:val="24"/>
          <w:szCs w:val="24"/>
        </w:rPr>
        <w:t xml:space="preserve"> </w:t>
      </w:r>
    </w:p>
    <w:p w14:paraId="2AD21783" w14:textId="7F9DB2A9" w:rsidR="00763AFA" w:rsidRPr="00BF36B6" w:rsidRDefault="00763AFA" w:rsidP="00763AFA">
      <w:pPr>
        <w:spacing w:line="480" w:lineRule="auto"/>
        <w:rPr>
          <w:rFonts w:ascii="Times New Roman" w:hAnsi="Times New Roman" w:cs="Times New Roman"/>
          <w:sz w:val="24"/>
          <w:szCs w:val="24"/>
        </w:rPr>
      </w:pPr>
      <w:r w:rsidRPr="00763AFA">
        <w:rPr>
          <w:rFonts w:ascii="Times New Roman" w:hAnsi="Times New Roman" w:cs="Times New Roman"/>
          <w:sz w:val="24"/>
          <w:szCs w:val="24"/>
        </w:rPr>
        <w:t>Our analysis primarily focuses on groups (a) and (c). Overall, we identified 33 distinct I</w:t>
      </w:r>
      <w:r w:rsidR="00986700">
        <w:rPr>
          <w:rFonts w:ascii="Times New Roman" w:hAnsi="Times New Roman" w:cs="Times New Roman" w:hint="eastAsia"/>
          <w:sz w:val="24"/>
          <w:szCs w:val="24"/>
        </w:rPr>
        <w:t>n</w:t>
      </w:r>
      <w:r w:rsidRPr="00763AFA">
        <w:rPr>
          <w:rFonts w:ascii="Times New Roman" w:hAnsi="Times New Roman" w:cs="Times New Roman"/>
          <w:sz w:val="24"/>
          <w:szCs w:val="24"/>
        </w:rPr>
        <w:t>D</w:t>
      </w:r>
      <w:r w:rsidR="00986700">
        <w:rPr>
          <w:rFonts w:ascii="Times New Roman" w:hAnsi="Times New Roman" w:cs="Times New Roman" w:hint="eastAsia"/>
          <w:sz w:val="24"/>
          <w:szCs w:val="24"/>
        </w:rPr>
        <w:t>el</w:t>
      </w:r>
      <w:r w:rsidRPr="00763AFA">
        <w:rPr>
          <w:rFonts w:ascii="Times New Roman" w:hAnsi="Times New Roman" w:cs="Times New Roman"/>
          <w:sz w:val="24"/>
          <w:szCs w:val="24"/>
        </w:rPr>
        <w:t>83 signatures and 41 I</w:t>
      </w:r>
      <w:r w:rsidR="00986700">
        <w:rPr>
          <w:rFonts w:ascii="Times New Roman" w:hAnsi="Times New Roman" w:cs="Times New Roman" w:hint="eastAsia"/>
          <w:sz w:val="24"/>
          <w:szCs w:val="24"/>
        </w:rPr>
        <w:t>n</w:t>
      </w:r>
      <w:r w:rsidRPr="00763AFA">
        <w:rPr>
          <w:rFonts w:ascii="Times New Roman" w:hAnsi="Times New Roman" w:cs="Times New Roman"/>
          <w:sz w:val="24"/>
          <w:szCs w:val="24"/>
        </w:rPr>
        <w:t>D</w:t>
      </w:r>
      <w:r w:rsidR="00986700">
        <w:rPr>
          <w:rFonts w:ascii="Times New Roman" w:hAnsi="Times New Roman" w:cs="Times New Roman" w:hint="eastAsia"/>
          <w:sz w:val="24"/>
          <w:szCs w:val="24"/>
        </w:rPr>
        <w:t>el</w:t>
      </w:r>
      <w:r w:rsidRPr="00763AFA">
        <w:rPr>
          <w:rFonts w:ascii="Times New Roman" w:hAnsi="Times New Roman" w:cs="Times New Roman"/>
          <w:sz w:val="24"/>
          <w:szCs w:val="24"/>
        </w:rPr>
        <w:t>89 signatures (detailed above).</w:t>
      </w:r>
    </w:p>
    <w:p w14:paraId="5AF43DE1" w14:textId="51CD99FF" w:rsidR="003A4923" w:rsidRPr="008A1C58" w:rsidRDefault="00626C2F" w:rsidP="00637985">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w:t>
      </w:r>
      <w:r w:rsidR="00637985">
        <w:rPr>
          <w:rFonts w:ascii="Times New Roman" w:hAnsi="Times New Roman" w:cs="Times New Roman"/>
          <w:b/>
          <w:bCs/>
          <w:sz w:val="24"/>
          <w:szCs w:val="24"/>
        </w:rPr>
        <w:t>ed</w:t>
      </w:r>
      <w:r w:rsidRPr="008A1C58">
        <w:rPr>
          <w:rFonts w:ascii="Times New Roman" w:hAnsi="Times New Roman" w:cs="Times New Roman"/>
          <w:b/>
          <w:bCs/>
          <w:sz w:val="24"/>
          <w:szCs w:val="24"/>
        </w:rPr>
        <w:t xml:space="preserve"> signatures</w:t>
      </w:r>
    </w:p>
    <w:p w14:paraId="45921939" w14:textId="21969F0C" w:rsidR="00FD1165" w:rsidRPr="00FD1165"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 xml:space="preserve">The </w:t>
      </w:r>
      <w:proofErr w:type="spellStart"/>
      <w:r w:rsidRPr="00FD1165">
        <w:rPr>
          <w:rFonts w:ascii="Times New Roman" w:hAnsi="Times New Roman" w:cs="Times New Roman"/>
          <w:sz w:val="24"/>
          <w:szCs w:val="24"/>
        </w:rPr>
        <w:t>mSigHdp</w:t>
      </w:r>
      <w:proofErr w:type="spellEnd"/>
      <w:r w:rsidRPr="00FD1165">
        <w:rPr>
          <w:rFonts w:ascii="Times New Roman" w:hAnsi="Times New Roman" w:cs="Times New Roman"/>
          <w:sz w:val="24"/>
          <w:szCs w:val="24"/>
        </w:rPr>
        <w:t xml:space="preserve"> analysis successfully re-identified signatures </w:t>
      </w:r>
      <w:proofErr w:type="gramStart"/>
      <w:r w:rsidRPr="00FD1165">
        <w:rPr>
          <w:rFonts w:ascii="Times New Roman" w:hAnsi="Times New Roman" w:cs="Times New Roman"/>
          <w:sz w:val="24"/>
          <w:szCs w:val="24"/>
        </w:rPr>
        <w:t>similar to</w:t>
      </w:r>
      <w:proofErr w:type="gramEnd"/>
      <w:r w:rsidRPr="00FD1165">
        <w:rPr>
          <w:rFonts w:ascii="Times New Roman" w:hAnsi="Times New Roman" w:cs="Times New Roman"/>
          <w:sz w:val="24"/>
          <w:szCs w:val="24"/>
        </w:rPr>
        <w:t xml:space="preserve"> 18 of the 23 COSMIC (v3.4) InDel83 signatures. The remaining five COSMIC signatures (ID15, ID16, ID20, ID21, and ID22) were not detected, as they are absent from the PCAWG dataset. The ability of </w:t>
      </w:r>
      <w:proofErr w:type="spellStart"/>
      <w:r w:rsidRPr="00FD1165">
        <w:rPr>
          <w:rFonts w:ascii="Times New Roman" w:hAnsi="Times New Roman" w:cs="Times New Roman"/>
          <w:sz w:val="24"/>
          <w:szCs w:val="24"/>
        </w:rPr>
        <w:t>mSigHdp</w:t>
      </w:r>
      <w:proofErr w:type="spellEnd"/>
      <w:r w:rsidRPr="00FD1165">
        <w:rPr>
          <w:rFonts w:ascii="Times New Roman" w:hAnsi="Times New Roman" w:cs="Times New Roman"/>
          <w:sz w:val="24"/>
          <w:szCs w:val="24"/>
        </w:rPr>
        <w:t xml:space="preserve"> to recover all COSMIC signatures present in PCAWG highlights its robustness for mutational signature analysis.</w:t>
      </w:r>
    </w:p>
    <w:p w14:paraId="4270DB74" w14:textId="11B2C63E" w:rsidR="00FD1165" w:rsidRPr="00FD1165"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 xml:space="preserve">Since InDel89 signatures are not catalogued in COSMIC, we compared our InDel89 signatures to the 37 </w:t>
      </w:r>
      <w:proofErr w:type="spellStart"/>
      <w:r w:rsidRPr="00FD1165">
        <w:rPr>
          <w:rFonts w:ascii="Times New Roman" w:hAnsi="Times New Roman" w:cs="Times New Roman"/>
          <w:sz w:val="24"/>
          <w:szCs w:val="24"/>
        </w:rPr>
        <w:t>InD</w:t>
      </w:r>
      <w:proofErr w:type="spellEnd"/>
      <w:r w:rsidRPr="00FD1165">
        <w:rPr>
          <w:rFonts w:ascii="Times New Roman" w:hAnsi="Times New Roman" w:cs="Times New Roman"/>
          <w:sz w:val="24"/>
          <w:szCs w:val="24"/>
        </w:rPr>
        <w:t xml:space="preserve"> signatures reported by Koh et al., 2025. Of these, 21 were recapitulated in our analysis, while 10 were not identified—either due to being artefactual or absent from the PCAWG or HMF datasets. An additional six Koh et al. signatures could be reconstructed using our InDel89 signatures (see Methods and Table S). Beyond the signatures reported by Koh et al., </w:t>
      </w:r>
      <w:r w:rsidRPr="00FD1165">
        <w:rPr>
          <w:rFonts w:ascii="Times New Roman" w:hAnsi="Times New Roman" w:cs="Times New Roman"/>
          <w:sz w:val="24"/>
          <w:szCs w:val="24"/>
        </w:rPr>
        <w:lastRenderedPageBreak/>
        <w:t xml:space="preserve">we identified 23 InDel89 signatures: 12 </w:t>
      </w:r>
      <w:r w:rsidR="00E07C17">
        <w:rPr>
          <w:rFonts w:ascii="Times New Roman" w:hAnsi="Times New Roman" w:cs="Times New Roman" w:hint="eastAsia"/>
          <w:sz w:val="24"/>
          <w:szCs w:val="24"/>
        </w:rPr>
        <w:t xml:space="preserve">signatures </w:t>
      </w:r>
      <w:r w:rsidRPr="00FD1165">
        <w:rPr>
          <w:rFonts w:ascii="Times New Roman" w:hAnsi="Times New Roman" w:cs="Times New Roman"/>
          <w:sz w:val="24"/>
          <w:szCs w:val="24"/>
        </w:rPr>
        <w:t>map to COSMIC InDel83 signatures, 10 correspond to the novel InDel83 signatures, and one does not align with any InDel83 signature.</w:t>
      </w:r>
    </w:p>
    <w:p w14:paraId="36D65A6F" w14:textId="52E1B4DD" w:rsidR="00A74EE9"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 xml:space="preserve">Notably, there were nuanced differences between some COSMIC signatures and those extracted by </w:t>
      </w:r>
      <w:proofErr w:type="spellStart"/>
      <w:r w:rsidRPr="00FD1165">
        <w:rPr>
          <w:rFonts w:ascii="Times New Roman" w:hAnsi="Times New Roman" w:cs="Times New Roman"/>
          <w:sz w:val="24"/>
          <w:szCs w:val="24"/>
        </w:rPr>
        <w:t>mSigHdp</w:t>
      </w:r>
      <w:proofErr w:type="spellEnd"/>
      <w:r w:rsidRPr="00FD1165">
        <w:rPr>
          <w:rFonts w:ascii="Times New Roman" w:hAnsi="Times New Roman" w:cs="Times New Roman"/>
          <w:sz w:val="24"/>
          <w:szCs w:val="24"/>
        </w:rPr>
        <w:t xml:space="preserve">, with our </w:t>
      </w:r>
      <w:proofErr w:type="spellStart"/>
      <w:r w:rsidRPr="00FD1165">
        <w:rPr>
          <w:rFonts w:ascii="Times New Roman" w:hAnsi="Times New Roman" w:cs="Times New Roman"/>
          <w:sz w:val="24"/>
          <w:szCs w:val="24"/>
        </w:rPr>
        <w:t>mSigHdp</w:t>
      </w:r>
      <w:proofErr w:type="spellEnd"/>
      <w:r w:rsidRPr="00FD1165">
        <w:rPr>
          <w:rFonts w:ascii="Times New Roman" w:hAnsi="Times New Roman" w:cs="Times New Roman"/>
          <w:sz w:val="24"/>
          <w:szCs w:val="24"/>
        </w:rPr>
        <w:t>-derived signatures often providing more biologically plausible characterizations:</w:t>
      </w:r>
    </w:p>
    <w:p w14:paraId="6607694E" w14:textId="5B940738"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(1) </w:t>
      </w:r>
      <w:r w:rsidR="008002A8">
        <w:rPr>
          <w:rFonts w:ascii="Times New Roman" w:hAnsi="Times New Roman" w:cs="Times New Roman" w:hint="eastAsia"/>
          <w:sz w:val="24"/>
          <w:szCs w:val="24"/>
        </w:rPr>
        <w:t xml:space="preserve">ID9: </w:t>
      </w:r>
      <w:r w:rsidR="00C65A87" w:rsidRPr="00C65A87">
        <w:rPr>
          <w:rFonts w:ascii="Times New Roman" w:hAnsi="Times New Roman" w:cs="Times New Roman"/>
          <w:sz w:val="24"/>
          <w:szCs w:val="24"/>
        </w:rPr>
        <w:t>Unlike C_ID9 in our extraction, the COSMIC ID9 signature shows a near-absence of the DEL:</w:t>
      </w:r>
      <w:proofErr w:type="gramStart"/>
      <w:r w:rsidR="00C65A87" w:rsidRPr="00C65A87">
        <w:rPr>
          <w:rFonts w:ascii="Times New Roman" w:hAnsi="Times New Roman" w:cs="Times New Roman"/>
          <w:sz w:val="24"/>
          <w:szCs w:val="24"/>
        </w:rPr>
        <w:t>1:T</w:t>
      </w:r>
      <w:proofErr w:type="gramEnd"/>
      <w:r w:rsidR="00C65A87" w:rsidRPr="00C65A87">
        <w:rPr>
          <w:rFonts w:ascii="Times New Roman" w:hAnsi="Times New Roman" w:cs="Times New Roman"/>
          <w:sz w:val="24"/>
          <w:szCs w:val="24"/>
        </w:rPr>
        <w:t>:5+ motif (Figure S1), despite DEL:</w:t>
      </w:r>
      <w:proofErr w:type="gramStart"/>
      <w:r w:rsidR="00C65A87" w:rsidRPr="00C65A87">
        <w:rPr>
          <w:rFonts w:ascii="Times New Roman" w:hAnsi="Times New Roman" w:cs="Times New Roman"/>
          <w:sz w:val="24"/>
          <w:szCs w:val="24"/>
        </w:rPr>
        <w:t>1:T</w:t>
      </w:r>
      <w:proofErr w:type="gramEnd"/>
      <w:r w:rsidR="00C65A87" w:rsidRPr="00C65A87">
        <w:rPr>
          <w:rFonts w:ascii="Times New Roman" w:hAnsi="Times New Roman" w:cs="Times New Roman"/>
          <w:sz w:val="24"/>
          <w:szCs w:val="24"/>
        </w:rPr>
        <w:t xml:space="preserve">:5+ mutations being common in all tumors exhibiting ID9. Biologically, a process removing single thymine bases from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tracts of 1–4 bp would likely also operate on longer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stretches. The ID89 classification supports this, as InsDel9 captures 1 bp T deletions from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sequences ranging from 1–9 bp. Similarly, </w:t>
      </w:r>
      <w:r w:rsidR="00BA2FB9">
        <w:rPr>
          <w:rFonts w:ascii="Times New Roman" w:hAnsi="Times New Roman" w:cs="Times New Roman" w:hint="eastAsia"/>
          <w:sz w:val="24"/>
          <w:szCs w:val="24"/>
        </w:rPr>
        <w:t>we identified InsDel9 (</w:t>
      </w:r>
      <w:r w:rsidR="00C65A87" w:rsidRPr="00C65A87">
        <w:rPr>
          <w:rFonts w:ascii="Times New Roman" w:hAnsi="Times New Roman" w:cs="Times New Roman"/>
          <w:sz w:val="24"/>
          <w:szCs w:val="24"/>
        </w:rPr>
        <w:t xml:space="preserve">comparable to </w:t>
      </w:r>
      <w:r w:rsidR="00BA2FB9">
        <w:rPr>
          <w:rFonts w:ascii="Times New Roman" w:hAnsi="Times New Roman" w:cs="Times New Roman" w:hint="eastAsia"/>
          <w:sz w:val="24"/>
          <w:szCs w:val="24"/>
        </w:rPr>
        <w:t xml:space="preserve">Koh et </w:t>
      </w:r>
      <w:proofErr w:type="spellStart"/>
      <w:r w:rsidR="00BA2FB9">
        <w:rPr>
          <w:rFonts w:ascii="Times New Roman" w:hAnsi="Times New Roman" w:cs="Times New Roman" w:hint="eastAsia"/>
          <w:sz w:val="24"/>
          <w:szCs w:val="24"/>
        </w:rPr>
        <w:t>al</w:t>
      </w:r>
      <w:r w:rsidR="00BA2FB9">
        <w:rPr>
          <w:rFonts w:ascii="Times New Roman" w:hAnsi="Times New Roman" w:cs="Times New Roman"/>
          <w:sz w:val="24"/>
          <w:szCs w:val="24"/>
        </w:rPr>
        <w:t>’</w:t>
      </w:r>
      <w:r w:rsidR="00BA2FB9">
        <w:rPr>
          <w:rFonts w:ascii="Times New Roman" w:hAnsi="Times New Roman" w:cs="Times New Roman" w:hint="eastAsia"/>
          <w:sz w:val="24"/>
          <w:szCs w:val="24"/>
        </w:rPr>
        <w:t>s</w:t>
      </w:r>
      <w:proofErr w:type="spellEnd"/>
      <w:r w:rsidR="00BA2FB9">
        <w:rPr>
          <w:rFonts w:ascii="Times New Roman" w:hAnsi="Times New Roman" w:cs="Times New Roman" w:hint="eastAsia"/>
          <w:sz w:val="24"/>
          <w:szCs w:val="24"/>
        </w:rPr>
        <w:t xml:space="preserve"> InD</w:t>
      </w:r>
      <w:r w:rsidR="00C65A87" w:rsidRPr="00C65A87">
        <w:rPr>
          <w:rFonts w:ascii="Times New Roman" w:hAnsi="Times New Roman" w:cs="Times New Roman"/>
          <w:sz w:val="24"/>
          <w:szCs w:val="24"/>
        </w:rPr>
        <w:t>9</w:t>
      </w:r>
      <w:r w:rsidR="00BA2FB9">
        <w:rPr>
          <w:rFonts w:ascii="Times New Roman" w:hAnsi="Times New Roman" w:cs="Times New Roman" w:hint="eastAsia"/>
          <w:sz w:val="24"/>
          <w:szCs w:val="24"/>
        </w:rPr>
        <w:t>b</w:t>
      </w:r>
      <w:r w:rsidR="00C65A87" w:rsidRPr="00C65A87">
        <w:rPr>
          <w:rFonts w:ascii="Times New Roman" w:hAnsi="Times New Roman" w:cs="Times New Roman"/>
          <w:sz w:val="24"/>
          <w:szCs w:val="24"/>
        </w:rPr>
        <w:t>), which capture</w:t>
      </w:r>
      <w:r w:rsidR="008002A8">
        <w:rPr>
          <w:rFonts w:ascii="Times New Roman" w:hAnsi="Times New Roman" w:cs="Times New Roman" w:hint="eastAsia"/>
          <w:sz w:val="24"/>
          <w:szCs w:val="24"/>
        </w:rPr>
        <w:t>s</w:t>
      </w:r>
      <w:r w:rsidR="00C65A87" w:rsidRPr="00C65A87">
        <w:rPr>
          <w:rFonts w:ascii="Times New Roman" w:hAnsi="Times New Roman" w:cs="Times New Roman"/>
          <w:sz w:val="24"/>
          <w:szCs w:val="24"/>
        </w:rPr>
        <w:t xml:space="preserve"> the depletion 1 bp T across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tracts of various </w:t>
      </w:r>
      <w:proofErr w:type="gramStart"/>
      <w:r w:rsidR="00C65A87" w:rsidRPr="00C65A87">
        <w:rPr>
          <w:rFonts w:ascii="Times New Roman" w:hAnsi="Times New Roman" w:cs="Times New Roman"/>
          <w:sz w:val="24"/>
          <w:szCs w:val="24"/>
        </w:rPr>
        <w:t>lengths.</w:t>
      </w:r>
      <w:r w:rsidR="007A74CA">
        <w:rPr>
          <w:rFonts w:ascii="Times New Roman" w:hAnsi="Times New Roman" w:cs="Times New Roman" w:hint="eastAsia"/>
          <w:sz w:val="24"/>
          <w:szCs w:val="24"/>
        </w:rPr>
        <w:t>.</w:t>
      </w:r>
      <w:proofErr w:type="gramEnd"/>
      <w:r w:rsidR="001334A8">
        <w:rPr>
          <w:rFonts w:ascii="Times New Roman" w:hAnsi="Times New Roman" w:cs="Times New Roman" w:hint="eastAsia"/>
          <w:sz w:val="24"/>
          <w:szCs w:val="24"/>
        </w:rPr>
        <w:t xml:space="preserve"> </w:t>
      </w:r>
      <w:r w:rsidR="00334F1B">
        <w:rPr>
          <w:rFonts w:ascii="Times New Roman" w:hAnsi="Times New Roman" w:cs="Times New Roman" w:hint="eastAsia"/>
          <w:sz w:val="24"/>
          <w:szCs w:val="24"/>
        </w:rPr>
        <w:t xml:space="preserve"> </w:t>
      </w:r>
    </w:p>
    <w:p w14:paraId="16B6A1A1" w14:textId="3617D964"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(2) </w:t>
      </w:r>
      <w:r w:rsidR="0037178E">
        <w:rPr>
          <w:rFonts w:ascii="Times New Roman" w:hAnsi="Times New Roman" w:cs="Times New Roman"/>
          <w:sz w:val="24"/>
          <w:szCs w:val="24"/>
        </w:rPr>
        <w:t xml:space="preserve">ID5: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3</w:t>
      </w:r>
      <w:proofErr w:type="gramStart"/>
      <w:r w:rsidR="001F205C">
        <w:rPr>
          <w:rFonts w:ascii="Times New Roman" w:hAnsi="Times New Roman" w:cs="Times New Roman" w:hint="eastAsia"/>
          <w:sz w:val="24"/>
          <w:szCs w:val="24"/>
        </w:rPr>
        <w:t>A,B</w:t>
      </w:r>
      <w:proofErr w:type="gramEnd"/>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r w:rsidR="00414F16" w:rsidRPr="00A70D28">
        <w:rPr>
          <w:rFonts w:ascii="Times New Roman" w:hAnsi="Times New Roman" w:cs="Times New Roman"/>
          <w:sz w:val="24"/>
          <w:szCs w:val="24"/>
        </w:rPr>
        <w:t xml:space="preserve">Although the long deletion patterns are highly similar between ID5 and ID8, they exhibit distinct preferences in deletion length: ID5 primarily features long deletions less than 10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with almost no deletions longer than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while ID8 displays a more even distribution of deletions ranging from 5 to over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t>
      </w:r>
      <w:r w:rsidR="00414F16">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414F16">
        <w:rPr>
          <w:rFonts w:ascii="Times New Roman" w:hAnsi="Times New Roman" w:cs="Times New Roman" w:hint="eastAsia"/>
          <w:sz w:val="24"/>
          <w:szCs w:val="24"/>
        </w:rPr>
        <w:t>C</w:t>
      </w:r>
      <w:r w:rsidR="00414F16" w:rsidRPr="00A70D28">
        <w:rPr>
          <w:rFonts w:ascii="Times New Roman" w:hAnsi="Times New Roman" w:cs="Times New Roman"/>
          <w:sz w:val="24"/>
          <w:szCs w:val="24"/>
        </w:rPr>
        <w:t>)</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8B5A1E">
        <w:rPr>
          <w:rFonts w:ascii="Times New Roman" w:hAnsi="Times New Roman" w:cs="Times New Roman" w:hint="eastAsia"/>
          <w:sz w:val="24"/>
          <w:szCs w:val="24"/>
        </w:rPr>
        <w:t>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6909AF" w:rsidRPr="005338C3">
        <w:rPr>
          <w:rFonts w:ascii="Times New Roman" w:hAnsi="Times New Roman" w:cs="Times New Roman" w:hint="eastAsia"/>
          <w:sz w:val="24"/>
          <w:szCs w:val="24"/>
        </w:rPr>
        <w:t>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 xml:space="preserve">Overall, our analysis indicates that C_ID5 </w:t>
      </w:r>
      <w:r w:rsidR="00A70D28" w:rsidRPr="00A70D28">
        <w:rPr>
          <w:rFonts w:ascii="Times New Roman" w:hAnsi="Times New Roman" w:cs="Times New Roman"/>
          <w:sz w:val="24"/>
          <w:szCs w:val="24"/>
        </w:rPr>
        <w:lastRenderedPageBreak/>
        <w:t>provides a more comprehensive view of genomic alterations rather than simply merging ID5 and ID8.</w:t>
      </w:r>
      <w:r w:rsidR="00A70D28">
        <w:rPr>
          <w:rFonts w:ascii="Times New Roman" w:hAnsi="Times New Roman" w:cs="Times New Roman" w:hint="eastAsia"/>
          <w:sz w:val="24"/>
          <w:szCs w:val="24"/>
        </w:rPr>
        <w:t xml:space="preserve"> </w:t>
      </w:r>
      <w:r w:rsidR="00E50EEF" w:rsidRPr="00E50EEF">
        <w:rPr>
          <w:rFonts w:ascii="Times New Roman" w:hAnsi="Times New Roman" w:cs="Times New Roman"/>
          <w:sz w:val="24"/>
          <w:szCs w:val="24"/>
        </w:rPr>
        <w:t xml:space="preserve">Supporting this, the ID89 signatures InsDel5a and InsDel5b show a high prevalence of long deletions and deletions within microhomologies, reinforcing the </w:t>
      </w:r>
      <w:r w:rsidR="00E50EEF">
        <w:rPr>
          <w:rFonts w:ascii="Times New Roman" w:hAnsi="Times New Roman" w:cs="Times New Roman" w:hint="eastAsia"/>
          <w:sz w:val="24"/>
          <w:szCs w:val="24"/>
        </w:rPr>
        <w:t>presence</w:t>
      </w:r>
      <w:r w:rsidR="00E50EEF" w:rsidRPr="00E50EEF">
        <w:rPr>
          <w:rFonts w:ascii="Times New Roman" w:hAnsi="Times New Roman" w:cs="Times New Roman"/>
          <w:sz w:val="24"/>
          <w:szCs w:val="24"/>
        </w:rPr>
        <w:t xml:space="preserve"> of these features in C_ID5</w:t>
      </w:r>
      <w:r w:rsidR="004246FD">
        <w:rPr>
          <w:rFonts w:ascii="Times New Roman" w:hAnsi="Times New Roman" w:cs="Times New Roman" w:hint="eastAsia"/>
          <w:sz w:val="24"/>
          <w:szCs w:val="24"/>
        </w:rPr>
        <w:t>.</w:t>
      </w:r>
      <w:r w:rsidR="003028D1">
        <w:rPr>
          <w:rFonts w:ascii="Times New Roman" w:hAnsi="Times New Roman" w:cs="Times New Roman" w:hint="eastAsia"/>
          <w:sz w:val="24"/>
          <w:szCs w:val="24"/>
        </w:rPr>
        <w:t xml:space="preserve"> </w:t>
      </w:r>
    </w:p>
    <w:p w14:paraId="70E0A810" w14:textId="0D10AF12" w:rsidR="00995F4D" w:rsidRDefault="0064307A"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(3) </w:t>
      </w:r>
      <w:r w:rsidR="00A74EE9">
        <w:rPr>
          <w:rFonts w:ascii="Times New Roman" w:hAnsi="Times New Roman" w:cs="Times New Roman"/>
          <w:sz w:val="24"/>
          <w:szCs w:val="24"/>
        </w:rPr>
        <w:t xml:space="preserve">ID17: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 xml:space="preserve">7 signature demonstrates a closer resemblance to the ID_TOP2A signature identified by Boot et al. than to COSMIC ID17 (Figure </w:t>
      </w:r>
      <w:r w:rsidR="00543FB9">
        <w:rPr>
          <w:rFonts w:ascii="Times New Roman" w:hAnsi="Times New Roman" w:cs="Times New Roman" w:hint="eastAsia"/>
          <w:sz w:val="24"/>
          <w:szCs w:val="24"/>
        </w:rPr>
        <w:t>S4</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A74EE9">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B536578" w14:textId="7F13A986" w:rsidR="0096596C" w:rsidRPr="0096596C" w:rsidRDefault="00653931" w:rsidP="0096596C">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evaluated the activity of </w:t>
      </w:r>
      <w:r w:rsidR="00333A49">
        <w:rPr>
          <w:rFonts w:ascii="Times New Roman" w:hAnsi="Times New Roman" w:cs="Times New Roman" w:hint="eastAsia"/>
          <w:sz w:val="24"/>
          <w:szCs w:val="24"/>
        </w:rPr>
        <w:t>33 InDel83 and 41 InDel89</w:t>
      </w:r>
      <w:r w:rsidRPr="008A1C58">
        <w:rPr>
          <w:rFonts w:ascii="Times New Roman" w:hAnsi="Times New Roman" w:cs="Times New Roman"/>
          <w:sz w:val="24"/>
          <w:szCs w:val="24"/>
        </w:rPr>
        <w:t xml:space="preserve"> signatures using </w:t>
      </w:r>
      <w:proofErr w:type="spellStart"/>
      <w:r w:rsidRPr="008A1C58">
        <w:rPr>
          <w:rFonts w:ascii="Times New Roman" w:hAnsi="Times New Roman" w:cs="Times New Roman"/>
          <w:sz w:val="24"/>
          <w:szCs w:val="24"/>
        </w:rPr>
        <w:t>mSigAct</w:t>
      </w:r>
      <w:proofErr w:type="spellEnd"/>
      <w:r w:rsidRPr="008A1C58">
        <w:rPr>
          <w:rFonts w:ascii="Times New Roman" w:hAnsi="Times New Roman" w:cs="Times New Roman"/>
          <w:sz w:val="24"/>
          <w:szCs w:val="24"/>
        </w:rPr>
        <w:t xml:space="preserve">,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w:t>
      </w:r>
      <w:proofErr w:type="spellStart"/>
      <w:r w:rsidR="004235BD" w:rsidRPr="004235BD">
        <w:rPr>
          <w:rFonts w:ascii="Times New Roman" w:hAnsi="Times New Roman" w:cs="Times New Roman"/>
          <w:sz w:val="24"/>
          <w:szCs w:val="24"/>
        </w:rPr>
        <w:t>polyT</w:t>
      </w:r>
      <w:proofErr w:type="spellEnd"/>
      <w:r w:rsidR="004235BD" w:rsidRPr="004235BD">
        <w:rPr>
          <w:rFonts w:ascii="Times New Roman" w:hAnsi="Times New Roman" w:cs="Times New Roman"/>
          <w:sz w:val="24"/>
          <w:szCs w:val="24"/>
        </w:rPr>
        <w:t xml:space="preserve"> sequences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and/or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 xml:space="preserve">:1:5+).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 xml:space="preserve">specialized for </w:t>
      </w:r>
      <w:r w:rsidR="00344529">
        <w:rPr>
          <w:rFonts w:ascii="Times New Roman" w:hAnsi="Times New Roman" w:cs="Times New Roman" w:hint="eastAsia"/>
          <w:sz w:val="24"/>
          <w:szCs w:val="24"/>
        </w:rPr>
        <w:t xml:space="preserve">InDel83 </w:t>
      </w:r>
      <w:r w:rsidR="00C17BED">
        <w:rPr>
          <w:rFonts w:ascii="Times New Roman" w:hAnsi="Times New Roman" w:cs="Times New Roman" w:hint="eastAsia"/>
          <w:sz w:val="24"/>
          <w:szCs w:val="24"/>
        </w:rPr>
        <w:t>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 xml:space="preserve">:1:5+ mutations to enhance the visibility of other peaks, resulting in ID81 catalogs/signatures. Next, these ID81 catalogs were reconstructed from the ID81 signatures. After this reconstruction,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 xml:space="preserve">:1:5+ mutations were reintroduced, and the signature assignment analysis was performed by comparing the original and reconstructed catalogs with C_ID1 and C_ID2. </w:t>
      </w:r>
      <w:r w:rsidR="0096596C" w:rsidRPr="0096596C">
        <w:rPr>
          <w:rFonts w:ascii="Times New Roman" w:hAnsi="Times New Roman" w:cs="Times New Roman"/>
          <w:sz w:val="24"/>
          <w:szCs w:val="24"/>
        </w:rPr>
        <w:t>This strategy enables the extraction of more nuanced information from indel spectra that may otherwise be masked by high-frequency events.</w:t>
      </w:r>
    </w:p>
    <w:p w14:paraId="3F806271" w14:textId="77777777" w:rsidR="0096596C" w:rsidRPr="0096596C" w:rsidRDefault="0096596C" w:rsidP="0096596C">
      <w:pPr>
        <w:spacing w:line="480" w:lineRule="auto"/>
        <w:rPr>
          <w:rFonts w:ascii="Times New Roman" w:hAnsi="Times New Roman" w:cs="Times New Roman"/>
          <w:sz w:val="24"/>
          <w:szCs w:val="24"/>
        </w:rPr>
      </w:pPr>
      <w:r w:rsidRPr="0096596C">
        <w:rPr>
          <w:rFonts w:ascii="Times New Roman" w:hAnsi="Times New Roman" w:cs="Times New Roman"/>
          <w:sz w:val="24"/>
          <w:szCs w:val="24"/>
        </w:rPr>
        <w:t xml:space="preserve">Consistent with previous reports, C_ID1, C_ID2, C_ID5, and C_ID8 were detected in </w:t>
      </w:r>
      <w:proofErr w:type="gramStart"/>
      <w:r w:rsidRPr="0096596C">
        <w:rPr>
          <w:rFonts w:ascii="Times New Roman" w:hAnsi="Times New Roman" w:cs="Times New Roman"/>
          <w:sz w:val="24"/>
          <w:szCs w:val="24"/>
        </w:rPr>
        <w:t>the majority of</w:t>
      </w:r>
      <w:proofErr w:type="gramEnd"/>
      <w:r w:rsidRPr="0096596C">
        <w:rPr>
          <w:rFonts w:ascii="Times New Roman" w:hAnsi="Times New Roman" w:cs="Times New Roman"/>
          <w:sz w:val="24"/>
          <w:szCs w:val="24"/>
        </w:rPr>
        <w:t xml:space="preserve"> cancer types, while C_ID3 was particularly prominent in lung and liver cancers, and C_ID13 was enriched in skin cancers. The novel signatures identified by </w:t>
      </w:r>
      <w:proofErr w:type="spellStart"/>
      <w:r w:rsidRPr="0096596C">
        <w:rPr>
          <w:rFonts w:ascii="Times New Roman" w:hAnsi="Times New Roman" w:cs="Times New Roman"/>
          <w:sz w:val="24"/>
          <w:szCs w:val="24"/>
        </w:rPr>
        <w:t>mSigHdp</w:t>
      </w:r>
      <w:proofErr w:type="spellEnd"/>
      <w:r w:rsidRPr="0096596C">
        <w:rPr>
          <w:rFonts w:ascii="Times New Roman" w:hAnsi="Times New Roman" w:cs="Times New Roman"/>
          <w:sz w:val="24"/>
          <w:szCs w:val="24"/>
        </w:rPr>
        <w:t xml:space="preserve"> generally exhibited activity in fewer cancer types compared to established COSMIC signatures, </w:t>
      </w:r>
      <w:proofErr w:type="gramStart"/>
      <w:r w:rsidRPr="0096596C">
        <w:rPr>
          <w:rFonts w:ascii="Times New Roman" w:hAnsi="Times New Roman" w:cs="Times New Roman"/>
          <w:sz w:val="24"/>
          <w:szCs w:val="24"/>
        </w:rPr>
        <w:t>with the exception of</w:t>
      </w:r>
      <w:proofErr w:type="gramEnd"/>
      <w:r w:rsidRPr="0096596C">
        <w:rPr>
          <w:rFonts w:ascii="Times New Roman" w:hAnsi="Times New Roman" w:cs="Times New Roman"/>
          <w:sz w:val="24"/>
          <w:szCs w:val="24"/>
        </w:rPr>
        <w:t xml:space="preserve"> H_ID24 and H_ID25, which were prevalent across a wide range of cancers (Figure 3). InDel89 signature assignments revealed strong concordance with InDel83 signatures when a one-to-one mapping was present. When an InDel83 signature was represented by multiple InDel89 signatures (e.g., C_ID1 was captured by InsDel1a, InsDel1b, InsDel1c, and InsDel1d), these split signatures often displayed cancer type-specific activity. For example, while C_ID1 and C_ID2 were detected across nearly all cancer types, InsDel1a was most prevalent in colon, prostate, and uterine cancers, whereas InsDel1c was enriched in biliary, CNS, lymphoid, and pancreatic cancers. Similarly, InsDel2a was most active in colon, esophagus, lymphoid, stomach, and uterine cancers, while InsDel2b was more enriched in myeloid malignancies.</w:t>
      </w:r>
    </w:p>
    <w:p w14:paraId="6EBC889B" w14:textId="0E4FA8C9" w:rsidR="00E07F96" w:rsidRPr="00F577E3" w:rsidRDefault="0096596C" w:rsidP="0096596C">
      <w:pPr>
        <w:spacing w:line="480" w:lineRule="auto"/>
        <w:rPr>
          <w:rFonts w:ascii="Times New Roman" w:hAnsi="Times New Roman" w:cs="Times New Roman" w:hint="eastAsia"/>
          <w:sz w:val="24"/>
          <w:szCs w:val="24"/>
        </w:rPr>
      </w:pPr>
      <w:r w:rsidRPr="0096596C">
        <w:rPr>
          <w:rFonts w:ascii="Times New Roman" w:hAnsi="Times New Roman" w:cs="Times New Roman"/>
          <w:sz w:val="24"/>
          <w:szCs w:val="24"/>
        </w:rPr>
        <w:t xml:space="preserve">We further analyzed the correlations between our </w:t>
      </w:r>
      <w:proofErr w:type="spellStart"/>
      <w:r w:rsidR="00344529">
        <w:rPr>
          <w:rFonts w:ascii="Times New Roman" w:hAnsi="Times New Roman" w:cs="Times New Roman" w:hint="eastAsia"/>
          <w:sz w:val="24"/>
          <w:szCs w:val="24"/>
        </w:rPr>
        <w:t>InDel</w:t>
      </w:r>
      <w:proofErr w:type="spellEnd"/>
      <w:r w:rsidRPr="0096596C">
        <w:rPr>
          <w:rFonts w:ascii="Times New Roman" w:hAnsi="Times New Roman" w:cs="Times New Roman"/>
          <w:sz w:val="24"/>
          <w:szCs w:val="24"/>
        </w:rPr>
        <w:t xml:space="preserve"> signature activities and SBS signature activities from Degasperi et al. in both PCAWG and HMF samples (Table S5). The correlation analysis demonstrated that InDel89 signatures </w:t>
      </w:r>
      <w:proofErr w:type="gramStart"/>
      <w:r w:rsidRPr="0096596C">
        <w:rPr>
          <w:rFonts w:ascii="Times New Roman" w:hAnsi="Times New Roman" w:cs="Times New Roman"/>
          <w:sz w:val="24"/>
          <w:szCs w:val="24"/>
        </w:rPr>
        <w:t>are able to</w:t>
      </w:r>
      <w:proofErr w:type="gramEnd"/>
      <w:r w:rsidRPr="0096596C">
        <w:rPr>
          <w:rFonts w:ascii="Times New Roman" w:hAnsi="Times New Roman" w:cs="Times New Roman"/>
          <w:sz w:val="24"/>
          <w:szCs w:val="24"/>
        </w:rPr>
        <w:t xml:space="preserve"> capture distinct mutational processes. </w:t>
      </w:r>
      <w:r w:rsidR="00B741F0">
        <w:rPr>
          <w:rFonts w:ascii="Times New Roman" w:hAnsi="Times New Roman" w:cs="Times New Roman" w:hint="eastAsia"/>
          <w:sz w:val="24"/>
          <w:szCs w:val="24"/>
        </w:rPr>
        <w:t xml:space="preserve">The unsupervised hierarchical clustering </w:t>
      </w:r>
      <w:r w:rsidR="00535A72">
        <w:rPr>
          <w:rFonts w:ascii="Times New Roman" w:hAnsi="Times New Roman" w:cs="Times New Roman" w:hint="eastAsia"/>
          <w:sz w:val="24"/>
          <w:szCs w:val="24"/>
        </w:rPr>
        <w:t xml:space="preserve">(Method) </w:t>
      </w:r>
      <w:r w:rsidR="00B741F0">
        <w:rPr>
          <w:rFonts w:ascii="Times New Roman" w:hAnsi="Times New Roman" w:cs="Times New Roman" w:hint="eastAsia"/>
          <w:sz w:val="24"/>
          <w:szCs w:val="24"/>
        </w:rPr>
        <w:t xml:space="preserve">classified </w:t>
      </w:r>
      <w:r w:rsidR="004C0432">
        <w:rPr>
          <w:rFonts w:ascii="Times New Roman" w:hAnsi="Times New Roman" w:cs="Times New Roman" w:hint="eastAsia"/>
          <w:sz w:val="24"/>
          <w:szCs w:val="24"/>
        </w:rPr>
        <w:t xml:space="preserve">the endogenous processes signatures into several groups: APOBEC (SBS2 and SBS13) with the moderate </w:t>
      </w:r>
      <w:r w:rsidR="004C0432">
        <w:rPr>
          <w:rFonts w:ascii="Times New Roman" w:hAnsi="Times New Roman" w:cs="Times New Roman"/>
          <w:sz w:val="24"/>
          <w:szCs w:val="24"/>
        </w:rPr>
        <w:t>correlation</w:t>
      </w:r>
      <w:r w:rsidR="004C0432">
        <w:rPr>
          <w:rFonts w:ascii="Times New Roman" w:hAnsi="Times New Roman" w:cs="Times New Roman" w:hint="eastAsia"/>
          <w:sz w:val="24"/>
          <w:szCs w:val="24"/>
        </w:rPr>
        <w:t xml:space="preserve"> of </w:t>
      </w:r>
      <w:r w:rsidR="00BB64C7">
        <w:rPr>
          <w:rFonts w:ascii="Times New Roman" w:hAnsi="Times New Roman" w:cs="Times New Roman" w:hint="eastAsia"/>
          <w:sz w:val="24"/>
          <w:szCs w:val="24"/>
        </w:rPr>
        <w:t>InsDel24b</w:t>
      </w:r>
      <w:r w:rsidR="00535A72">
        <w:rPr>
          <w:rFonts w:ascii="Times New Roman" w:hAnsi="Times New Roman" w:cs="Times New Roman" w:hint="eastAsia"/>
          <w:sz w:val="24"/>
          <w:szCs w:val="24"/>
        </w:rPr>
        <w:t xml:space="preserve">; </w:t>
      </w:r>
      <w:proofErr w:type="spellStart"/>
      <w:r w:rsidR="00535A72">
        <w:rPr>
          <w:rFonts w:ascii="Times New Roman" w:hAnsi="Times New Roman" w:cs="Times New Roman" w:hint="eastAsia"/>
          <w:sz w:val="24"/>
          <w:szCs w:val="24"/>
        </w:rPr>
        <w:t>dHR</w:t>
      </w:r>
      <w:proofErr w:type="spellEnd"/>
      <w:r w:rsidR="00535A72">
        <w:rPr>
          <w:rFonts w:ascii="Times New Roman" w:hAnsi="Times New Roman" w:cs="Times New Roman" w:hint="eastAsia"/>
          <w:sz w:val="24"/>
          <w:szCs w:val="24"/>
        </w:rPr>
        <w:t xml:space="preserve">(SBS3 and SBS8) </w:t>
      </w:r>
      <w:r w:rsidR="007D2015">
        <w:rPr>
          <w:rFonts w:ascii="Times New Roman" w:hAnsi="Times New Roman" w:cs="Times New Roman" w:hint="eastAsia"/>
          <w:sz w:val="24"/>
          <w:szCs w:val="24"/>
        </w:rPr>
        <w:t>with the strong correlation with C_ID6, InsDel6</w:t>
      </w:r>
      <w:r w:rsidR="007524E2">
        <w:rPr>
          <w:rFonts w:ascii="Times New Roman" w:hAnsi="Times New Roman" w:cs="Times New Roman" w:hint="eastAsia"/>
          <w:sz w:val="24"/>
          <w:szCs w:val="24"/>
        </w:rPr>
        <w:t xml:space="preserve">; </w:t>
      </w:r>
      <w:r w:rsidR="00982CEB" w:rsidRPr="0096596C">
        <w:rPr>
          <w:rFonts w:ascii="Times New Roman" w:hAnsi="Times New Roman" w:cs="Times New Roman"/>
          <w:sz w:val="24"/>
          <w:szCs w:val="24"/>
        </w:rPr>
        <w:t xml:space="preserve">We also observed strong correlations within a </w:t>
      </w:r>
      <w:proofErr w:type="spellStart"/>
      <w:r w:rsidR="00982CEB" w:rsidRPr="0096596C">
        <w:rPr>
          <w:rFonts w:ascii="Times New Roman" w:hAnsi="Times New Roman" w:cs="Times New Roman"/>
          <w:sz w:val="24"/>
          <w:szCs w:val="24"/>
        </w:rPr>
        <w:t>dMMR</w:t>
      </w:r>
      <w:r w:rsidR="00982CEB">
        <w:rPr>
          <w:rFonts w:ascii="Times New Roman" w:hAnsi="Times New Roman" w:cs="Times New Roman" w:hint="eastAsia"/>
          <w:sz w:val="24"/>
          <w:szCs w:val="24"/>
        </w:rPr>
        <w:t>+</w:t>
      </w:r>
      <w:r w:rsidR="00904D10">
        <w:rPr>
          <w:rFonts w:ascii="Times New Roman" w:hAnsi="Times New Roman" w:cs="Times New Roman" w:hint="eastAsia"/>
          <w:sz w:val="24"/>
          <w:szCs w:val="24"/>
        </w:rPr>
        <w:t>Pol-mut</w:t>
      </w:r>
      <w:proofErr w:type="spellEnd"/>
      <w:r w:rsidR="00904D10">
        <w:rPr>
          <w:rFonts w:ascii="Times New Roman" w:hAnsi="Times New Roman" w:cs="Times New Roman" w:hint="eastAsia"/>
          <w:sz w:val="24"/>
          <w:szCs w:val="24"/>
        </w:rPr>
        <w:t>(mutant Polymerase)</w:t>
      </w:r>
      <w:r w:rsidR="00982CEB" w:rsidRPr="0096596C">
        <w:rPr>
          <w:rFonts w:ascii="Times New Roman" w:hAnsi="Times New Roman" w:cs="Times New Roman"/>
          <w:sz w:val="24"/>
          <w:szCs w:val="24"/>
        </w:rPr>
        <w:t xml:space="preserve"> signature module, specifically between SBS6, SBS26, SBS44 and C_ID2,  InsDel2c, C_ID7,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 xml:space="preserve">_ID33, </w:t>
      </w:r>
      <w:r w:rsidR="005E2C5C">
        <w:rPr>
          <w:rFonts w:ascii="Times New Roman" w:hAnsi="Times New Roman" w:cs="Times New Roman" w:hint="eastAsia"/>
          <w:sz w:val="24"/>
          <w:szCs w:val="24"/>
        </w:rPr>
        <w:t xml:space="preserve">InsDel33,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 xml:space="preserve">_ID34,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 xml:space="preserve">_ID37, and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_ID38</w:t>
      </w:r>
      <w:r w:rsidR="003F6FBF">
        <w:rPr>
          <w:rFonts w:ascii="Times New Roman" w:hAnsi="Times New Roman" w:cs="Times New Roman" w:hint="eastAsia"/>
          <w:sz w:val="24"/>
          <w:szCs w:val="24"/>
        </w:rPr>
        <w:t xml:space="preserve"> (Figure 5A)</w:t>
      </w:r>
      <w:r w:rsidR="00982CEB">
        <w:rPr>
          <w:rFonts w:ascii="Times New Roman" w:hAnsi="Times New Roman" w:cs="Times New Roman" w:hint="eastAsia"/>
          <w:sz w:val="24"/>
          <w:szCs w:val="24"/>
        </w:rPr>
        <w:t xml:space="preserve">. </w:t>
      </w:r>
      <w:r w:rsidR="007524E2">
        <w:rPr>
          <w:rFonts w:ascii="Times New Roman" w:hAnsi="Times New Roman" w:cs="Times New Roman" w:hint="eastAsia"/>
          <w:sz w:val="24"/>
          <w:szCs w:val="24"/>
        </w:rPr>
        <w:t xml:space="preserve"> </w:t>
      </w:r>
      <w:r w:rsidRPr="0096596C">
        <w:rPr>
          <w:rFonts w:ascii="Times New Roman" w:hAnsi="Times New Roman" w:cs="Times New Roman"/>
          <w:sz w:val="24"/>
          <w:szCs w:val="24"/>
        </w:rPr>
        <w:t xml:space="preserve">Notably, InsDel1a exhibited correlation patterns </w:t>
      </w:r>
      <w:proofErr w:type="gramStart"/>
      <w:r w:rsidRPr="0096596C">
        <w:rPr>
          <w:rFonts w:ascii="Times New Roman" w:hAnsi="Times New Roman" w:cs="Times New Roman"/>
          <w:sz w:val="24"/>
          <w:szCs w:val="24"/>
        </w:rPr>
        <w:t>similar to</w:t>
      </w:r>
      <w:proofErr w:type="gramEnd"/>
      <w:r w:rsidRPr="0096596C">
        <w:rPr>
          <w:rFonts w:ascii="Times New Roman" w:hAnsi="Times New Roman" w:cs="Times New Roman"/>
          <w:sz w:val="24"/>
          <w:szCs w:val="24"/>
        </w:rPr>
        <w:t xml:space="preserve"> C_ID1, suggesting that it recapitulates C_ID1 in most cases, while InsDel1b </w:t>
      </w:r>
      <w:r w:rsidR="00026972">
        <w:rPr>
          <w:rFonts w:ascii="Times New Roman" w:hAnsi="Times New Roman" w:cs="Times New Roman" w:hint="eastAsia"/>
          <w:sz w:val="24"/>
          <w:szCs w:val="24"/>
        </w:rPr>
        <w:t xml:space="preserve">and </w:t>
      </w:r>
      <w:r w:rsidR="00026972" w:rsidRPr="0096596C">
        <w:rPr>
          <w:rFonts w:ascii="Times New Roman" w:hAnsi="Times New Roman" w:cs="Times New Roman"/>
          <w:sz w:val="24"/>
          <w:szCs w:val="24"/>
        </w:rPr>
        <w:t>InsDel1</w:t>
      </w:r>
      <w:r w:rsidR="00026972">
        <w:rPr>
          <w:rFonts w:ascii="Times New Roman" w:hAnsi="Times New Roman" w:cs="Times New Roman" w:hint="eastAsia"/>
          <w:sz w:val="24"/>
          <w:szCs w:val="24"/>
        </w:rPr>
        <w:t xml:space="preserve">c </w:t>
      </w:r>
      <w:r w:rsidRPr="0096596C">
        <w:rPr>
          <w:rFonts w:ascii="Times New Roman" w:hAnsi="Times New Roman" w:cs="Times New Roman"/>
          <w:sz w:val="24"/>
          <w:szCs w:val="24"/>
        </w:rPr>
        <w:t xml:space="preserve">was more strongly associated with </w:t>
      </w:r>
      <w:proofErr w:type="spellStart"/>
      <w:r w:rsidRPr="0096596C">
        <w:rPr>
          <w:rFonts w:ascii="Times New Roman" w:hAnsi="Times New Roman" w:cs="Times New Roman"/>
          <w:sz w:val="24"/>
          <w:szCs w:val="24"/>
        </w:rPr>
        <w:t>PolE</w:t>
      </w:r>
      <w:proofErr w:type="spellEnd"/>
      <w:r w:rsidRPr="0096596C">
        <w:rPr>
          <w:rFonts w:ascii="Times New Roman" w:hAnsi="Times New Roman" w:cs="Times New Roman"/>
          <w:sz w:val="24"/>
          <w:szCs w:val="24"/>
        </w:rPr>
        <w:t xml:space="preserve"> proofreading activity (SBS10a), and InsDel1d were more closely related to reactive oxygen species-induced mutations (SBS17 and SBS18). We also observed strong correlations within a </w:t>
      </w:r>
      <w:proofErr w:type="spellStart"/>
      <w:r w:rsidRPr="0096596C">
        <w:rPr>
          <w:rFonts w:ascii="Times New Roman" w:hAnsi="Times New Roman" w:cs="Times New Roman"/>
          <w:sz w:val="24"/>
          <w:szCs w:val="24"/>
        </w:rPr>
        <w:lastRenderedPageBreak/>
        <w:t>dMMR</w:t>
      </w:r>
      <w:proofErr w:type="spellEnd"/>
      <w:r w:rsidRPr="0096596C">
        <w:rPr>
          <w:rFonts w:ascii="Times New Roman" w:hAnsi="Times New Roman" w:cs="Times New Roman"/>
          <w:sz w:val="24"/>
          <w:szCs w:val="24"/>
        </w:rPr>
        <w:t xml:space="preserve"> signature module, specifically between SBS6, SBS26, SBS44 and C_ID2, InsDel2b, InsDel2c, C_ID7, C_ID33, C_ID34, C_ID37, and C_ID38</w:t>
      </w:r>
      <w:r w:rsidR="003F6FBF">
        <w:rPr>
          <w:rFonts w:ascii="Times New Roman" w:hAnsi="Times New Roman" w:cs="Times New Roman" w:hint="eastAsia"/>
          <w:sz w:val="24"/>
          <w:szCs w:val="24"/>
        </w:rPr>
        <w:t xml:space="preserve"> </w:t>
      </w:r>
      <w:r w:rsidR="003F6FBF">
        <w:rPr>
          <w:rFonts w:ascii="Times New Roman" w:hAnsi="Times New Roman" w:cs="Times New Roman" w:hint="eastAsia"/>
          <w:sz w:val="24"/>
          <w:szCs w:val="24"/>
        </w:rPr>
        <w:t>(Figure 5A)</w:t>
      </w:r>
      <w:r>
        <w:rPr>
          <w:rFonts w:ascii="Times New Roman" w:hAnsi="Times New Roman" w:cs="Times New Roman" w:hint="eastAsia"/>
          <w:sz w:val="24"/>
          <w:szCs w:val="24"/>
        </w:rPr>
        <w:t>.</w:t>
      </w:r>
      <w:r w:rsidR="00B00EB8">
        <w:rPr>
          <w:rFonts w:ascii="Times New Roman" w:hAnsi="Times New Roman" w:cs="Times New Roman" w:hint="eastAsia"/>
          <w:sz w:val="24"/>
          <w:szCs w:val="24"/>
        </w:rPr>
        <w:t xml:space="preserve"> The similar correlation profile also </w:t>
      </w:r>
      <w:r w:rsidR="00734C6A">
        <w:rPr>
          <w:rFonts w:ascii="Times New Roman" w:hAnsi="Times New Roman" w:cs="Times New Roman" w:hint="eastAsia"/>
          <w:sz w:val="24"/>
          <w:szCs w:val="24"/>
        </w:rPr>
        <w:t xml:space="preserve">provides </w:t>
      </w:r>
      <w:r w:rsidR="009963AC">
        <w:rPr>
          <w:rFonts w:ascii="Times New Roman" w:hAnsi="Times New Roman" w:cs="Times New Roman" w:hint="eastAsia"/>
          <w:sz w:val="24"/>
          <w:szCs w:val="24"/>
        </w:rPr>
        <w:t xml:space="preserve">some clues on SBS signatures with unknown etiologies: SBS92 has highly similar profile compared to SBS4, especially the strong correlation with C_ID3 and InsDel3, which suggests its potential </w:t>
      </w:r>
      <w:r w:rsidR="009963AC">
        <w:rPr>
          <w:rFonts w:ascii="Times New Roman" w:hAnsi="Times New Roman" w:cs="Times New Roman"/>
          <w:sz w:val="24"/>
          <w:szCs w:val="24"/>
        </w:rPr>
        <w:t>association</w:t>
      </w:r>
      <w:r w:rsidR="009963AC">
        <w:rPr>
          <w:rFonts w:ascii="Times New Roman" w:hAnsi="Times New Roman" w:cs="Times New Roman" w:hint="eastAsia"/>
          <w:sz w:val="24"/>
          <w:szCs w:val="24"/>
        </w:rPr>
        <w:t xml:space="preserve"> with tobacco smoking process</w:t>
      </w:r>
      <w:r w:rsidR="000D06E8">
        <w:rPr>
          <w:rFonts w:ascii="Times New Roman" w:hAnsi="Times New Roman" w:cs="Times New Roman" w:hint="eastAsia"/>
          <w:sz w:val="24"/>
          <w:szCs w:val="24"/>
        </w:rPr>
        <w:t xml:space="preserve"> </w:t>
      </w:r>
      <w:r w:rsidR="000D06E8">
        <w:rPr>
          <w:rFonts w:ascii="Times New Roman" w:hAnsi="Times New Roman" w:cs="Times New Roman" w:hint="eastAsia"/>
          <w:sz w:val="24"/>
          <w:szCs w:val="24"/>
        </w:rPr>
        <w:t>(Figure 5</w:t>
      </w:r>
      <w:r w:rsidR="000D06E8">
        <w:rPr>
          <w:rFonts w:ascii="Times New Roman" w:hAnsi="Times New Roman" w:cs="Times New Roman" w:hint="eastAsia"/>
          <w:sz w:val="24"/>
          <w:szCs w:val="24"/>
        </w:rPr>
        <w:t>B</w:t>
      </w:r>
      <w:r w:rsidR="000D06E8">
        <w:rPr>
          <w:rFonts w:ascii="Times New Roman" w:hAnsi="Times New Roman" w:cs="Times New Roman" w:hint="eastAsia"/>
          <w:sz w:val="24"/>
          <w:szCs w:val="24"/>
        </w:rPr>
        <w:t>)</w:t>
      </w:r>
      <w:r w:rsidR="009963AC">
        <w:rPr>
          <w:rFonts w:ascii="Times New Roman" w:hAnsi="Times New Roman" w:cs="Times New Roman" w:hint="eastAsia"/>
          <w:sz w:val="24"/>
          <w:szCs w:val="24"/>
        </w:rPr>
        <w:t xml:space="preserve">; </w:t>
      </w:r>
      <w:r w:rsidR="00BC093A">
        <w:rPr>
          <w:rFonts w:ascii="Times New Roman" w:hAnsi="Times New Roman" w:cs="Times New Roman" w:hint="eastAsia"/>
          <w:sz w:val="24"/>
          <w:szCs w:val="24"/>
        </w:rPr>
        <w:t>similarly, the ROS cluster include SBS17 and SBS18 (ROS), SBS1 (5-mC deamination which is also a result of ROS),</w:t>
      </w:r>
      <w:r w:rsidR="00F577E3">
        <w:rPr>
          <w:rFonts w:ascii="Times New Roman" w:hAnsi="Times New Roman" w:cs="Times New Roman" w:hint="eastAsia"/>
          <w:sz w:val="24"/>
          <w:szCs w:val="24"/>
        </w:rPr>
        <w:t xml:space="preserve"> and SBS93, which raises the inference of the potential </w:t>
      </w:r>
      <w:r w:rsidR="00F577E3">
        <w:rPr>
          <w:rFonts w:ascii="Times New Roman" w:hAnsi="Times New Roman" w:cs="Times New Roman"/>
          <w:sz w:val="24"/>
          <w:szCs w:val="24"/>
        </w:rPr>
        <w:t>association</w:t>
      </w:r>
      <w:r w:rsidR="00F577E3">
        <w:rPr>
          <w:rFonts w:ascii="Times New Roman" w:hAnsi="Times New Roman" w:cs="Times New Roman" w:hint="eastAsia"/>
          <w:sz w:val="24"/>
          <w:szCs w:val="24"/>
        </w:rPr>
        <w:t xml:space="preserve"> between SBS93 and ROS. </w:t>
      </w:r>
    </w:p>
    <w:p w14:paraId="6B59CF0D" w14:textId="07A5E97C" w:rsidR="008C1E46" w:rsidRPr="008C1E46" w:rsidRDefault="008C1E46" w:rsidP="0096596C">
      <w:pPr>
        <w:spacing w:line="480" w:lineRule="auto"/>
        <w:rPr>
          <w:rFonts w:ascii="Times New Roman" w:hAnsi="Times New Roman" w:cs="Times New Roman"/>
          <w:b/>
          <w:bCs/>
          <w:sz w:val="24"/>
          <w:szCs w:val="24"/>
        </w:rPr>
      </w:pPr>
      <w:proofErr w:type="spellStart"/>
      <w:r w:rsidRPr="008C1E46">
        <w:rPr>
          <w:rFonts w:ascii="Times New Roman" w:hAnsi="Times New Roman" w:cs="Times New Roman" w:hint="eastAsia"/>
          <w:b/>
          <w:bCs/>
          <w:sz w:val="24"/>
          <w:szCs w:val="24"/>
        </w:rPr>
        <w:t>Tophography</w:t>
      </w:r>
      <w:proofErr w:type="spellEnd"/>
      <w:r w:rsidRPr="008C1E46">
        <w:rPr>
          <w:rFonts w:ascii="Times New Roman" w:hAnsi="Times New Roman" w:cs="Times New Roman" w:hint="eastAsia"/>
          <w:b/>
          <w:bCs/>
          <w:sz w:val="24"/>
          <w:szCs w:val="24"/>
        </w:rPr>
        <w:t xml:space="preserve"> of </w:t>
      </w:r>
      <w:proofErr w:type="spellStart"/>
      <w:r w:rsidRPr="008C1E46">
        <w:rPr>
          <w:rFonts w:ascii="Times New Roman" w:hAnsi="Times New Roman" w:cs="Times New Roman" w:hint="eastAsia"/>
          <w:b/>
          <w:bCs/>
          <w:sz w:val="24"/>
          <w:szCs w:val="24"/>
        </w:rPr>
        <w:t>InDel</w:t>
      </w:r>
      <w:proofErr w:type="spellEnd"/>
      <w:r w:rsidRPr="008C1E46">
        <w:rPr>
          <w:rFonts w:ascii="Times New Roman" w:hAnsi="Times New Roman" w:cs="Times New Roman" w:hint="eastAsia"/>
          <w:b/>
          <w:bCs/>
          <w:sz w:val="24"/>
          <w:szCs w:val="24"/>
        </w:rPr>
        <w:t xml:space="preserve"> mutational signatures</w:t>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3AA2B17C" w14:textId="076A3AED" w:rsidR="00A63F9F" w:rsidRPr="008A1C58" w:rsidRDefault="00A63F9F" w:rsidP="00A63F9F">
      <w:pPr>
        <w:spacing w:line="480" w:lineRule="auto"/>
        <w:rPr>
          <w:rFonts w:ascii="Times New Roman" w:hAnsi="Times New Roman" w:cs="Times New Roman"/>
          <w:b/>
          <w:bCs/>
          <w:sz w:val="24"/>
          <w:szCs w:val="24"/>
        </w:rPr>
      </w:pPr>
      <w:r w:rsidRPr="003404DC">
        <w:rPr>
          <w:rFonts w:ascii="Times New Roman" w:hAnsi="Times New Roman" w:cs="Times New Roman"/>
          <w:b/>
          <w:bCs/>
          <w:sz w:val="24"/>
          <w:szCs w:val="24"/>
          <w:highlight w:val="lightGray"/>
        </w:rPr>
        <w:t>M</w:t>
      </w:r>
      <w:r w:rsidR="00BB1D3D">
        <w:rPr>
          <w:rFonts w:ascii="Times New Roman" w:hAnsi="Times New Roman" w:cs="Times New Roman" w:hint="eastAsia"/>
          <w:b/>
          <w:bCs/>
          <w:sz w:val="24"/>
          <w:szCs w:val="24"/>
          <w:highlight w:val="lightGray"/>
        </w:rPr>
        <w:t xml:space="preserve">icrosatellite </w:t>
      </w:r>
      <w:r w:rsidR="00470BD2">
        <w:rPr>
          <w:rFonts w:ascii="Times New Roman" w:hAnsi="Times New Roman" w:cs="Times New Roman" w:hint="eastAsia"/>
          <w:b/>
          <w:bCs/>
          <w:sz w:val="24"/>
          <w:szCs w:val="24"/>
          <w:highlight w:val="lightGray"/>
        </w:rPr>
        <w:t>Instability associated</w:t>
      </w:r>
      <w:r w:rsidRPr="003404DC">
        <w:rPr>
          <w:rFonts w:ascii="Times New Roman" w:hAnsi="Times New Roman" w:cs="Times New Roman"/>
          <w:b/>
          <w:bCs/>
          <w:sz w:val="24"/>
          <w:szCs w:val="24"/>
          <w:highlight w:val="lightGray"/>
        </w:rPr>
        <w:t xml:space="preserve"> signatures</w:t>
      </w:r>
    </w:p>
    <w:p w14:paraId="3D97F917" w14:textId="5387FBA6"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Some microsatellite stable (MSS) tumors exhibit a high ratio of </w:t>
      </w:r>
      <w:r w:rsidR="00082B6A">
        <w:rPr>
          <w:rFonts w:ascii="Times New Roman" w:hAnsi="Times New Roman" w:cs="Times New Roman" w:hint="eastAsia"/>
          <w:sz w:val="24"/>
          <w:szCs w:val="24"/>
        </w:rPr>
        <w:t>microsatellite instability (</w:t>
      </w:r>
      <w:r w:rsidRPr="00442D83">
        <w:rPr>
          <w:rFonts w:ascii="Times New Roman" w:hAnsi="Times New Roman" w:cs="Times New Roman"/>
          <w:sz w:val="24"/>
          <w:szCs w:val="24"/>
        </w:rPr>
        <w:t>MSI</w:t>
      </w:r>
      <w:r w:rsidR="00082B6A">
        <w:rPr>
          <w:rFonts w:ascii="Times New Roman" w:hAnsi="Times New Roman" w:cs="Times New Roman" w:hint="eastAsia"/>
          <w:sz w:val="24"/>
          <w:szCs w:val="24"/>
        </w:rPr>
        <w:t>)</w:t>
      </w:r>
      <w:r w:rsidRPr="00442D83">
        <w:rPr>
          <w:rFonts w:ascii="Times New Roman" w:hAnsi="Times New Roman" w:cs="Times New Roman"/>
          <w:sz w:val="24"/>
          <w:szCs w:val="24"/>
        </w:rPr>
        <w:t xml:space="preserve"> signature activity, likely due to strong MSI characteristics, such as elevated indel rates and single-base substitution (SBS) mutation loads, despite their MSS classification. Although MSI status was provided in the PCAWG and HMF datasets</w:t>
      </w:r>
      <w:r w:rsidR="00082B6A">
        <w:rPr>
          <w:rFonts w:ascii="Times New Roman" w:hAnsi="Times New Roman" w:cs="Times New Roman" w:hint="eastAsia"/>
          <w:sz w:val="24"/>
          <w:szCs w:val="24"/>
        </w:rPr>
        <w:t xml:space="preserve"> </w:t>
      </w:r>
      <w:r w:rsidR="00082B6A">
        <w:rPr>
          <w:rFonts w:ascii="Times New Roman" w:hAnsi="Times New Roman" w:cs="Times New Roman"/>
          <w:sz w:val="24"/>
          <w:szCs w:val="24"/>
        </w:rPr>
        <w:fldChar w:fldCharType="begin"/>
      </w:r>
      <w:r w:rsidR="00082B6A">
        <w:rPr>
          <w:rFonts w:ascii="Times New Roman" w:hAnsi="Times New Roman" w:cs="Times New Roman"/>
          <w:sz w:val="24"/>
          <w:szCs w:val="24"/>
        </w:rPr>
        <w:instrText xml:space="preserve"> ADDIN ZOTERO_ITEM CSL_CITATION {"citationID":"e2clggfU","properties":{"formattedCitation":"(Mart\\uc0\\u237{}nez-Jim\\uc0\\u233{}nez et al. 2023; Bavi et al. 2020)","plainCitation":"(Martínez-Jiménez et al. 2023; Bavi et al. 2020)","noteIndex":0},"citationItems":[{"id":912,"uris":["http://zotero.org/users/14858941/items/7KY3QWQK"],"itemData":{"id":912,"type":"article-journal","abstract":"Abstract\n            \n              Metastatic cancer remains an almost inevitably lethal disease\n              1–3\n              . A better understanding of disease progression and response to therapies therefore remains of utmost importance. Here we characterize the genomic differences between early-stage untreated primary tumours and late-stage treated metastatic tumours using a harmonized pan-cancer analysis (or reanalysis) of two unpaired primary\n              4\n              and metastatic\n              5\n              cohorts of 7,108 whole-genome-sequenced tumours. Metastatic tumours in general have a lower intratumour heterogeneity and a conserved karyotype, displaying only a modest increase in mutations, although frequencies of structural variants are elevated overall. Furthermore, highly variable tumour-specific contributions of mutational footprints of endogenous (for example, SBS1 and APOBEC) and exogenous mutational processes (for example, platinum treatment) are present. The majority of cancer types had either moderate genomic differences (for example, lung adenocarcinoma) or highly consistent genomic portraits (for example, ovarian serous carcinoma) when comparing early-stage and late-stage disease. Breast, prostate, thyroid and kidney renal clear cell carcinomas and pancreatic neuroendocrine tumours are clear exceptions to the rule, displaying an extensive transformation of their genomic landscape in advanced stages. Exposure to treatment further scars the tumour genome and introduces an evolutionary bottleneck that selects for known therapy-resistant drivers in approximately half of treated patients. Our data showcase the potential of pan-cancer whole-genome analysis to identify distinctive features of late-stage tumours and provide a valuable resource to further investigate the biological basis of cancer and resistance to therapies.","container-title":"Nature","DOI":"10.1038/s41586-023-06054-z","ISSN":"0028-0836, 1476-4687","issue":"7964","journalAbbreviation":"Nature","language":"en","page":"333-341","source":"DOI.org (Crossref)","title":"Pan-cancer whole-genome comparison of primary and metastatic solid tumours","volume":"618","author":[{"family":"Martínez-Jiménez","given":"Francisco"},{"family":"Movasati","given":"Ali"},{"family":"Brunner","given":"Sascha Remy"},{"family":"Nguyen","given":"Luan"},{"family":"Priestley","given":"Peter"},{"family":"Cuppen","given":"Edwin"},{"family":"Van Hoeck","given":"Arne"}],"issued":{"date-parts":[["2023",6,8]]}}},{"id":663,"uris":["http://zotero.org/users/14858941/items/J5XJQ3EK"],"itemData":{"id":663,"type":"article-journal","abstract":"&lt;p&gt; Cancer is driven by genetic change, and the advent of massively parallel sequencing has enabled systematic documentation of this variation at the whole-genome scale &lt;sup&gt;1–3&lt;/sup&gt;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 &lt;italic&gt;TERT&lt;/italic&gt; promoter &lt;sup&gt;4&lt;/sup&gt; ; identifies new signatures of mutational processes that cause base substitutions, small insertions and deletions and structural variation &lt;sup&gt;5,6&lt;/sup&gt; ; analyses timings and patterns of tumour evolution &lt;sup&gt;7&lt;/sup&gt; ; describes the diverse transcriptional consequences of somatic mutation on splicing, expression levels, fusion genes and promoter activity &lt;sup&gt;8,9&lt;/sup&gt; ; and evaluates a range of more-specialized features of cancer genomes &lt;sup&gt;8,10–18&lt;/sup&gt; . &lt;/p&gt;","container-title":"Nature","DOI":"10.1038/s41586-020-1969-6","ISSN":"0028-0836","issue":"7793","page":"82-93","title":"Pan-cancer analysis of whole genomes","volume":"578","author":[{"family":"Bavi","given":"Prashant"},{"family":"Baylin","given":"Stephen B."},{"family":"Bazant","given":"Wojciech"},{"family":"Beardsmore","given":"Duncan"},{"family":"Beck","given":"Timothy A."},{"family":"Behjati","given":"Sam"},{"family":"Behren","given":"Andreas"},{"family":"Niu","given":"Beifang"},{"family":"Bell","given":"Cindy"},{"family":"Beltran","given":"Sergi"},{"family":"Benz","given":"Christopher"},{"family":"Berchuck","given":"Andrew"},{"family":"Bergmann","given":"Anke K."},{"family":"Bergstrom","given":"Erik N."},{"family":"Berman","given":"Benjamin P."},{"family":"Berney","given":"Daniel M."},{"family":"Bernhart","given":"Stephan H."},{"family":"Beroukhim","given":"Rameen"},{"family":"Berrios","given":"Mario"},{"family":"Bersani","given":"Samantha"},{"family":"Bertl","given":"Johanna"},{"family":"Betancourt","given":"Miguel"},{"family":"Bhandari","given":"Vinayak"},{"family":"Bhosle","given":"Shriram G."},{"family":"Biankin","given":"Andrew V."},{"family":"Bieg","given":"Matthias"},{"family":"Bigner","given":"Darell"},{"family":"Binder","given":"Hans"},{"family":"Birney","given":"Ewan"},{"family":"Birrer","given":"Michael"},{"family":"Biswas","given":"Nidhan K."},{"family":"Bjerkehagen","given":"Bodil"},{"family":"Bodenheimer","given":"Tom"},{"family":"Boice","given":"Lori"},{"family":"Bonizzato","given":"Giada"},{"family":"De Bono","given":"Johann S."},{"family":"Boot","given":"Arnoud"},{"family":"Bootwalla","given":"Moiz S."},{"family":"Borg","given":"Ake"},{"family":"Borkhardt","given":"Arndt"},{"family":"Boroevich","given":"Keith A."},{"family":"Borozan","given":"Ivan"},{"family":"Borst","given":"Christoph"},{"family":"Bosenberg","given":"Marcus"},{"family":"Bosio","given":"Mattia"},{"family":"Boultwood","given":"Jacqueline"},{"family":"Bourque","given":"Guillaume"},{"family":"Boutros","given":"Paul C."},{"family":"Bova","given":"G. Steven"},{"family":"Bowen","given":"David T."},{"family":"Bowlby","given":"Reanne"},{"family":"Bowtell","given":"David D. L."},{"family":"Boyault","given":"Sandrine"},{"family":"Boyce","given":"Rich"},{"family":"Boyd","given":"Jeffrey"},{"family":"Brazma","given":"Alvis"},{"family":"Brennan","given":"Paul"},{"family":"Brewer","given":"Daniel S."},{"family":"Brinkman","given":"Arie B."},{"family":"Bristow","given":"Robert G."},{"family":"Broaddus","given":"Russell R."},{"family":"Brock","given":"Jane E."},{"family":"Brock","given":"Malcolm"},{"family":"Broeks","given":"Annegien"},{"family":"Brooks","given":"Angela N."},{"family":"Brooks","given":"Denise"},{"family":"Brors","given":"Benedikt"},{"family":"Brunak","given":"Søren"},{"family":"Bruxner","given":"Timothy J. C."},{"family":"Bruzos","given":"Alicia L."},{"family":"Buchanan","given":"Alex"},{"family":"Buchhalter","given":"Ivo"},{"family":"Buchholz","given":"Christiane"},{"family":"Bullman","given":"Susan"},{"family":"Burke","given":"Hazel"},{"family":"Burkhardt","given":"Birgit"},{"family":"Burns","given":"Kathleen H."},{"family":"Busanovich","given":"John"},{"family":"Bustamante","given":"Carlos D."},{"family":"Butler","given":"Adam P."},{"family":"Butte","given":"Atul J."},{"family":"Byrne","given":"Niall J."},{"family":"Børresen-Dale","given":"Anne-Lise"},{"family":"Caesar-Johnson","given":"Samantha J."},{"family":"Cafferkey","given":"Andy"},{"family":"Cahill","given":"Declan"},{"family":"Calabrese","given":"Claudia"},{"family":"Caldas","given":"Carlos"},{"family":"Calvo","given":"Fabien"},{"family":"Camacho","given":"Niedzica"},{"family":"Campbell","given":"Peter J."},{"family":"Campo","given":"Elias"},{"family":"Cantù","given":"Cinzia"},{"family":"Cao","given":"Shaolong"},{"family":"Carey","given":"Thomas E."},{"family":"Carlevaro-Fita","given":"Joana"},{"family":"Carlsen","given":"Rebecca"},{"family":"Cataldo","given":"Ivana"},{"family":"Cazzola","given":"Mario"},{"family":"Cebon","given":"Jonathan"},{"family":"Cerfolio","given":"Robert"},{"family":"Chadwick","given":"Dianne E."},{"family":"Chakravarty","given":"Dimple"},{"family":"Chalmers","given":"Don"},{"family":"Chan","given":"Calvin Wing Yiu"},{"family":"Chan","given":"Kin"},{"family":"Chan-Seng-Yue","given":"Michelle"},{"family":"Chandan","given":"Vishal S."},{"family":"Chang","given":"David K."},{"family":"Chanock","given":"Stephen J."},{"family":"Chantrill","given":"Lorraine A."},{"family":"Chateigner","given":"Aurélien"},{"family":"Chatterjee","given":"Nilanjan"},{"family":"Chayama","given":"Kazuaki"},{"family":"Chen","given":"Hsiao-Wei"},{"family":"Chen","given":"Jieming"},{"family":"Chen","given":"Ken"},{"family":"Chen","given":"Yiwen"},{"family":"Chen","given":"Zhaohong"},{"family":"Cherniack","given":"Andrew D."},{"family":"Chien","given":"Jeremy"},{"family":"Chiew","given":"Yoke-Eng"},{"family":"Chin","given":"Suet-Feung"},{"family":"Cho","given":"Juok"},{"family":"Cho","given":"Sunghoon"},{"family":"Choi","given":"Jung Kyoon"},{"family":"Choi","given":"Wan"},{"family":"Chomienne","given":"Christine"},{"family":"Chong","given":"Zechen"},{"family":"Choo","given":"Su Pin"},{"family":"Chou","given":"Angela"},{"family":"Christ","given":"Angelika N."},{"family":"Christie","given":"Elizabeth L."},{"family":"Chuah","given":"Eric"},{"family":"Cibulskis","given":"Carrie"},{"family":"Cibulskis","given":"Kristian"},{"family":"Cingarlini","given":"Sara"},{"family":"Clapham","given":"Peter"},{"family":"Claviez","given":"Alexander"},{"family":"Cleary","given":"Sean"},{"family":"Cloonan","given":"Nicole"},{"family":"Cmero","given":"Marek"},{"family":"Collins","given":"Colin C."},{"family":"Connor","given":"Ashton A."},{"family":"Cooke","given":"Susanna L."},{"family":"Cooper","given":"Colin S."},{"family":"Cope","given":"Leslie"},{"family":"Corbo","given":"Vincenzo"},{"family":"Cordes","given":"Matthew G."},{"family":"Cordner","given":"Stephen M."},{"family":"Cortés-Ciriano","given":"Isidro"},{"family":"Covington","given":"Kyle"},{"family":"Cowin","given":"Prue A."},{"family":"Craft","given":"Brian"},{"family":"Craft","given":"David"},{"family":"Creighton","given":"Chad J."},{"family":"Cun","given":"Yupeng"},{"family":"Curley","given":"Erin"},{"family":"Cutcutache","given":"Ioana"},{"family":"Czajka","given":"Karolina"},{"family":"Czerniak","given":"Bogdan"},{"family":"Dagg","given":"Rebecca A."},{"family":"Danilova","given":"Ludmila"},{"family":"Davi","given":"Maria Vittoria"},{"family":"Davidson","given":"Natalie R."},{"family":"Davies","given":"Helen"},{"family":"Davis","given":"Ian J."},{"family":"Davis-Dusenbery","given":"Brandi N."},{"family":"Dawson","given":"Kevin J."},{"family":"De La Vega","given":"Francisco M."},{"family":"De Paoli-Iseppi","given":"Ricardo"},{"family":"Defreitas","given":"Timothy"},{"family":"Tos","given":"Angelo P. Dei"},{"family":"Delaneau","given":"Olivier"},{"family":"Demchok","given":"John A."},{"family":"Demeulemeester","given":"Jonas"},{"family":"Demidov","given":"German M."},{"family":"Demircioğlu","given":"Deniz"},{"family":"Dennis","given":"Nening M."},{"family":"Denroche","given":"Robert E."},{"family":"Dentro","given":"Stefan C."},{"family":"Desai","given":"Nikita"},{"family":"Deshpande","given":"Vikram"},{"family":"Deshwar","given":"Amit G."},{"family":"Desmedt","given":"Christine"},{"family":"Deu-Pons","given":"Jordi"},{"family":"Dhalla","given":"Noreen"},{"family":"Dhani","given":"Neesha C."},{"family":"Dhingra","given":"Priyanka"},{"family":"Dhir","given":"Rajiv"},{"family":"DiBiase","given":"Anthony"},{"family":"Diamanti","given":"Klev"},{"family":"Ding","given":"Li"},{"family":"Ding","given":"Shuai"},{"family":"Dinh","given":"Huy Q."},{"family":"Dirix","given":"Luc"},{"family":"Doddapaneni","given":"HarshaVardhan"},{"family":"Donmez","given":"Nilgun"},{"family":"Dow","given":"Michelle T."},{"family":"Drapkin","given":"Ronny"},{"family":"Drechsel","given":"Oliver"},{"family":"Drews","given":"Ruben M."},{"family":"Serge","given":"Serge"},{"family":"Dudderidge","given":"Tim"},{"family":"Dueso-Barroso","given":"Ana"},{"family":"Dunford","given":"Andrew J."},{"family":"Dunn","given":"Michael"},{"family":"Dursi","given":"Lewis Jonathan"},{"family":"Duthie","given":"Fraser R."},{"family":"Dutton-Regester","given":"Ken"},{"family":"Eagles","given":"Jenna"},{"family":"Easton","given":"Douglas F."},{"family":"Edmonds","given":"Stuart"},{"family":"Edwards","given":"Paul A."},{"family":"Edwards","given":"Sandra E."},{"family":"Eeles","given":"Rosalind A."},{"family":"Ehinger","given":"Anna"},{"family":"Eils","given":"Juergen"},{"family":"Eils","given":"Roland"},{"family":"El-Naggar","given":"Adel"},{"family":"Eldridge","given":"Matthew"},{"family":"Ellrott","given":"Kyle"},{"family":"Erkek","given":"Serap"},{"family":"Escaramis","given":"Georgia"},{"family":"Espiritu","given":"Shadrielle M. G."},{"family":"Estivill","given":"Xavier"},{"family":"Etemadmoghadam","given":"Dariush"},{"family":"Eyfjord","given":"Jorunn E."},{"family":"Faltas","given":"Bishoy M."},{"family":"Fan","given":"Daiming"},{"family":"Faquin","given":"William C."},{"family":"Farcas","given":"Claudiu"},{"family":"Fassan","given":"Matteo"},{"family":"Fatima","given":"Aquila"},{"family":"Favero","given":"Francesco"},{"family":"Fayzullaev","given":"Nodirjon"},{"family":"Felau","given":"Ina"},{"family":"Fereday","given":"Sian"},{"family":"Ferguson","given":"Martin L."},{"family":"Ferretti","given":"Vincent"},{"family":"Feuerbach","given":"Lars"},{"family":"Field","given":"Matthew A."},{"family":"Fink","given":"J. Lynn"},{"family":"Finocchiaro","given":"Gaetano"},{"family":"Fisher","given":"Cyril"},{"family":"Fittall","given":"Matthew W."},{"family":"Fitzgerald","given":"Anna"},{"family":"Fitzgerald","given":"Rebecca C."},{"family":"Flanagan","given":"Adrienne M."},{"family":"Fleshner","given":"Neil E."},{"family":"Flicek","given":"Paul"},{"family":"Foekens","given":"John A."},{"family":"Fong","given":"Kwun M."},{"family":"Fonseca","given":"Nuno A."},{"family":"Foster","given":"Christopher S."},{"family":"Fox","given":"Natalie S."},{"family":"Fraser","given":"Michael"},{"family":"Frazer","given":"Scott"},{"family":"Frenkel-Morgenstern","given":"Milana"},{"family":"Friedman","given":"William"},{"family":"Frigola","given":"Joan"},{"family":"Fronick","given":"Catrina C."},{"family":"Fujimoto","given":"Akihiro"},{"family":"Fujita","given":"Masashi"},{"family":"Fukayama","given":"Masashi"},{"family":"Fulton","given":"Lucinda A."},{"family":"Fulton","given":"Robert S."},{"family":"Furuta","given":"Mayuko"},{"family":"Futreal","given":"P. Andrew"},{"family":"Füllgrabe","given":"Anja"},{"family":"Gabriel","given":"Stacey B."},{"family":"Gallinger","given":"Steven"},{"family":"Gambacorti-Passerini","given":"Carlo"},{"family":"Gao","given":"Jianjiong"},{"family":"Gao","given":"Shengjie"},{"family":"Garraway","given":"Levi"},{"family":"Garred","given":"Øystein"},{"family":"Garrison","given":"Erik"},{"family":"Garsed","given":"Dale W."},{"family":"Gehlenborg","given":"Nils"},{"family":"Gelpi","given":"Josep L. L."},{"family":"George","given":"Joshy"},{"family":"Gerhard","given":"Daniela S."},{"family":"Gerhauser","given":"Clarissa"},{"family":"Gershenwald","given":"Jeffrey E."},{"family":"Gerstein","given":"Mark"},{"family":"Gerstung","given":"Moritz"},{"family":"Getz","given":"Gad"},{"family":"Ghori","given":"Mohammed"},{"family":"Ghossein","given":"Ronald"},{"family":"Giama","given":"Nasra H."},{"family":"Gibbs","given":"Richard A."},{"family":"Gibson","given":"Bob"},{"family":"Gill","given":"Anthony J."},{"family":"Gill","given":"Pelvender"},{"family":"Giri","given":"Dilip D."},{"family":"Glodzik","given":"Dominik"},{"family":"Gnanapragasam","given":"Vincent J."},{"family":"Goebler","given":"Maria Elisabeth"},{"family":"Goldman","given":"Mary J."},{"family":"Gomez","given":"Carmen"},{"family":"Gonzalez","given":"Santiago"},{"family":"Gonzalez-Perez","given":"Abel"},{"family":"Gordenin","given":"Dmitry A."},{"family":"Gossage","given":"James"},{"family":"Gotoh","given":"Kunihito"},{"family":"Govindan","given":"Ramaswamy"},{"family":"Grabau","given":"Dorthe"},{"family":"Graham","given":"Janet S."},{"family":"Grant","given":"Robert C."},{"family":"Green","given":"Anthony R."},{"family":"Green","given":"Eric"},{"family":"Greger","given":"Liliana"},{"family":"Grehan","given":"Nicola"},{"family":"Grimaldi","given":"Sonia"},{"family":"Grimmond","given":"Sean M."},{"family":"Grossman","given":"Robert L."},{"family":"Gundem","given":"Gunes"},{"family":"Guo","given":"Qianyun"},{"family":"Gupta","given":"Manaswi"},{"family":"Gupta","given":"Shailja"},{"family":"Gut","given":"Ivo G."},{"family":"Gut","given":"Marta"},{"family":"Göke","given":"Jonathan"},{"family":"Ha","given":"Gavin"},{"family":"Haake","given":"Andrea"},{"family":"Haan","given":"David"},{"family":"Haas","given":"Siegfried"},{"family":"Haase","given":"Kerstin"},{"family":"Haber","given":"James E."},{"family":"Habermann","given":"Nina"},{"family":"Hach","given":"Faraz"},{"family":"Haider","given":"Syed"},{"family":"Hama","given":"Natsuko"},{"family":"Hamdy","given":"Freddie C."},{"family":"Hamilton","given":"Anne"},{"family":"Hamilton","given":"Mark P."},{"family":"Han","given":"Leng"},{"family":"Hanna","given":"George B."},{"family":"Hansmann","given":"Martin"},{"family":"Haradhvala","given":"Nicholas J."},{"family":"Harismendy","given":"Olivier"},{"family":"Harliwong","given":"Ivon"},{"family":"Harmanci","given":"Arif O."},{"family":"Harrington","given":"Eoghan"},{"family":"Hasegawa","given":"Takanori"},{"family":"Haussler","given":"David"},{"family":"Hawkins","given":"Steve"},{"family":"Hayami","given":"Shinya"},{"family":"Hayashi","given":"Shuto"},{"family":"Hayes","given":"D. Neil"},{"family":"Hayes","given":"Stephen J."},{"family":"Hayward","given":"Nicholas K."},{"family":"Hazell","given":"Steven"},{"family":"He","given":"Yao"},{"family":"Heath","given":"Allison P."},{"family":"Heath","given":"Simon C."},{"family":"Hedley","given":"David"},{"family":"Hegde","given":"Apurva M."},{"family":"Heiman","given":"David I."},{"family":"Heinold","given":"Michael C."},{"family":"Heins","given":"Zachary"},{"family":"Heisler","given":"Lawrence E."},{"family":"Hellstrom-Lindberg","given":"Eva"},{"family":"Helmy","given":"Mohamed"},{"family":"Heo","given":"Seong Gu"},{"family":"Hepperla","given":"Austin J."},{"family":"Heredia-Genestar","given":"José María"},{"family":"Herrmann","given":"Carl"},{"family":"Hersey","given":"Peter"},{"family":"Hess","given":"Julian M."},{"family":"Hilmarsdottir","given":"Holmfridur"},{"family":"Hinton","given":"Jonathan"},{"family":"Hirano","given":"Satoshi"},{"family":"Hiraoka","given":"Nobuyoshi"},{"family":"Hoadley","given":"Katherine A."},{"family":"Hobolth","given":"Asger"},{"family":"Hodzic","given":"Ermin"},{"family":"Hoell","given":"Jessica I."},{"family":"Hoffmann","given":"Steve"},{"family":"Hofmann","given":"Oliver"},{"family":"Holbrook","given":"Andrea"},{"family":"Holik","given":"Aliaksei Z."},{"family":"Hollingsworth","given":"Michael A."},{"family":"Holmes","given":"Oliver"},{"family":"Holt","given":"Robert A."},{"family":"Hong","given":"Chen"},{"family":"Hong","given":"Eun Pyo"},{"family":"Hong","given":"Jongwhi H."},{"family":"Hooijer","given":"Gerrit K."},{"family":"Hornshøj","given":"Henrik"},{"family":"Hosoda","given":"Fumie"},{"family":"Hou","given":"Yong"},{"family":"Hovestadt","given":"Volker"},{"family":"Howat","given":"William"},{"family":"Hoyle","given":"Alan P."},{"family":"Hruban","given":"Ralph H."},{"family":"Hu","given":"Jianhong"},{"family":"Hu","given":"Taobo"},{"family":"Hua","given":"Xing"},{"family":"Huang","given":"Kuan-lin"},{"family":"Huang","given":"Mei"},{"family":"Huang","given":"Mi Ni"},{"family":"Huang","given":"Vincent"},{"family":"Huang","given":"Yi"},{"family":"Huber","given":"Wolfgang"},{"family":"Hudson","given":"Thomas J."},{"family":"Hummel","given":"Michael"},{"family":"Hung","given":"Jillian A."},{"family":"Huntsman","given":"David"},{"family":"Hupp","given":"Ted R."},{"family":"Huse","given":"Jason"},{"family":"Huska","given":"Matthew R."},{"family":"Hutter","given":"Barbara"},{"family":"Hutter","given":"Carolyn M."},{"family":"Hübschmann","given":"Daniel"},{"family":"Iacobuzio-Donahue","given":"Christine A."},{"family":"Imbusch","given":"Charles David"},{"family":"Imielinski","given":"Marcin"},{"family":"Imoto","given":"Seiya"},{"family":"Isaacs","given":"William B."},{"family":"Isaev","given":"Keren"},{"family":"Ishikawa","given":"Shumpei"},{"family":"Iskar","given":"Murat"},{"family":"Islam","given":"S. M. Ashiqul"},{"family":"Ittmann","given":"Michael"},{"family":"Ivkovic","given":"Sinisa"},{"family":"Izarzugaza","given":"Jose M. G."},{"family":"Jacquemier","given":"Jocelyne"},{"family":"Jakrot","given":"Valerie"},{"family":"Jamieson","given":"Nigel B."},{"family":"Jang","given":"Gun Ho"},{"family":"Jang","given":"Se Jin"},{"family":"Jayaseelan","given":"Joy C."},{"family":"Jayasinghe","given":"Reyka"},{"family":"Jefferys","given":"Stuart R."},{"family":"Jegalian","given":"Karine"},{"family":"Jennings","given":"Jennifer L."},{"family":"Jeon","given":"Seung-Hyup"},{"family":"Jerman","given":"Lara"},{"family":"Ji","given":"Yuan"},{"family":"Jiao","given":"Wei"},{"family":"Johansson","given":"Peter A."},{"family":"Johns","given":"Amber L."},{"family":"Johns","given":"Jeremy"},{"family":"Johnson","given":"Rory"},{"family":"Johnson","given":"Todd A."},{"family":"Jolly","given":"Clemency"},{"family":"Joly","given":"Yann"},{"family":"Jonasson","given":"Jon G."},{"family":"Jones","given":"Corbin D."},{"family":"Jones","given":"David R."},{"family":"Jones","given":"David T. W."},{"family":"Jones","given":"Nic"},{"family":"Jones","given":"Steven J. M."},{"family":"Jonkers","given":"Jos"},{"family":"Ju","given":"Young Seok"},{"family":"Juhl","given":"Hartmut"},{"family":"Jung","given":"Jongsun"},{"family":"Juul","given":"Malene"},{"family":"Juul","given":"Randi Istrup"},{"family":"Juul","given":"Sissel"},{"family":"Jäger","given":"Natalie"},{"family":"Kahles","given":"Andre"},{"family":"Kahraman","given":"Abdullah"},{"family":"Kaiser","given":"Vera B."},{"family":"Kakavand","given":"Hojabr"},{"family":"Kalimuthu","given":"Sangeetha"},{"family":"Kalle","given":"Christof","non-dropping-particle":"von"},{"family":"Kang","given":"Koo Jeong"},{"family":"Karlan","given":"Beth"},{"family":"Karlić","given":"Rosa"},{"family":"Karsch","given":"Dennis"},{"family":"Kasaian","given":"Katayoon"},{"family":"Kassahn","given":"Karin S."},{"family":"Katai","given":"Hitoshi"},{"family":"Kato","given":"Mamoru"},{"family":"Katoh","given":"Hiroto"},{"family":"Kawakami","given":"Yoshiiku"},{"family":"Kay","given":"Jonathan D."},{"family":"Kazakoff","given":"Stephen H."},{"family":"Kazanov","given":"Marat D."},{"family":"Keays","given":"Maria"},{"family":"Kebebew","given":"Electron"},{"family":"Kefford","given":"Richard F."},{"family":"Kellis","given":"Manolis"},{"family":"Kench","given":"James G."},{"family":"Kennedy","given":"Catherine J."},{"family":"Kerssemakers","given":"Jules N. A."},{"family":"Khoo","given":"David"},{"family":"Khoo","given":"Vincent"},{"family":"Khuntikeo","given":"Narong"},{"family":"Khurana","given":"Ekta"},{"family":"Kilpinen","given":"Helena"},{"family":"Kim","given":"Hark Kyun"},{"family":"Kim","given":"Hyung-Lae"},{"family":"Kim","given":"Hyung-Yong"},{"family":"Kim","given":"Hyunghwan"},{"family":"Kim","given":"Jaegil"},{"family":"Kim","given":"Jihoon"},{"family":"Kim","given":"Jong K."},{"family":"Kim","given":"Youngwook"},{"family":"King","given":"Tari A."},{"family":"Klapper","given":"Wolfram"},{"family":"Kleinheinz","given":"Kortine"},{"family":"Klimczak","given":"Leszek J."},{"family":"Knappskog","given":"Stian"},{"family":"Kneba","given":"Michael"},{"family":"Knoppers","given":"Bartha M."},{"family":"Koh","given":"Youngil"},{"family":"Komorowski","given":"Jan"},{"family":"Komura","given":"Daisuke"},{"family":"Komura","given":"Mitsuhiro"},{"family":"Kong","given":"Gu"},{"family":"Kool","given":"Marcel"},{"family":"Korbel","given":"Jan O."},{"family":"Korchina","given":"Viktoriya"},{"family":"Korshunov","given":"Andrey"},{"family":"Koscher","given":"Michael"},{"family":"Koster","given":"Roelof"},{"family":"Kote-Jarai","given":"Zsofia"},{"family":"Koures","given":"Antonios"},{"family":"Kovacevic","given":"Milena"},{"family":"Kremeyer","given":"Barbara"},{"family":"Kretzmer","given":"Helene"},{"family":"Kreuz","given":"Markus"},{"family":"Krishnamurthy","given":"Savitri"},{"family":"Kube","given":"Dieter"},{"family":"Kumar","given":"Kiran"},{"family":"Kumar","given":"Pardeep"},{"family":"Kumar","given":"Sushant"},{"family":"Kumar","given":"Yogesh"},{"family":"Kundra","given":"Ritika"},{"family":"Kübler","given":"Kirsten"},{"family":"Küppers","given":"Ralf"},{"family":"Lagergren","given":"Jesper"},{"family":"Lai","given":"Phillip H."},{"family":"Laird","given":"Peter W."},{"family":"Lakhani","given":"Sunil R."},{"family":"Lalansingh","given":"Christopher M."},{"family":"Lalonde","given":"Emilie"},{"family":"Lamaze","given":"Fabien C."},{"family":"Lambert","given":"Adam"},{"family":"Lander","given":"Eric"},{"family":"Landgraf","given":"Pablo"},{"family":"Landoni","given":"Luca"},{"family":"Langerød","given":"Anita"},{"family":"Lanzós","given":"Andrés"},{"family":"Larsimont","given":"Denis"},{"family":"Larsson","given":"Erik"},{"family":"Lathrop","given":"Mark"},{"family":"Lau","given":"Loretta M. S."},{"family":"Lawerenz","given":"Chris"},{"family":"Lawlor","given":"Rita T."},{"family":"Lawrence","given":"Michael S."},{"family":"Lazar","given":"Alexander J."},{"family":"Lazic","given":"Ana Mijalkovic"},{"family":"Le","given":"Xuan"},{"family":"Lee","given":"Darlene"},{"family":"Lee","given":"Donghoon"},{"family":"Lee","given":"Eunjung Alice"},{"family":"Lee","given":"Hee Jin"},{"family":"Lee","given":"Jake June-Koo"},{"family":"Lee","given":"Jeong-Yeon"},{"family":"Lee","given":"Juhee"},{"family":"Lee","given":"Ming Ta Michael"},{"family":"Lee-Six","given":"Henry"},{"family":"Lehmann","given":"Kjong-Van"},{"family":"Lehrach","given":"Hans"},{"family":"Lenze","given":"Dido"},{"family":"Leonard","given":"Conrad R."},{"family":"Leongamornlert","given":"Daniel A."},{"family":"Leshchiner","given":"Ignaty"},{"family":"Letourneau","given":"Louis"},{"family":"Letunic","given":"Ivica"},{"family":"Levine","given":"Douglas A."},{"family":"Lewis","given":"Lora"},{"family":"Ley","given":"Tim"},{"family":"Li","given":"Chang"},{"family":"Li","given":"Constance H."},{"family":"Li","given":"Haiyan Irene"},{"family":"Li","given":"Jun"},{"family":"Li","given":"Lin"},{"family":"Li","given":"Shantao"},{"family":"Li","given":"Siliang"},{"family":"Li","given":"Xiaobo"},{"family":"Li","given":"Xiaotong"},{"family":"Li","given":"Xinyue"},{"family":"Li","given":"Yilong"},{"family":"Liang","given":"Han"},{"family":"Liang","given":"Sheng-Ben"},{"family":"Lichter","given":"Peter"},{"family":"Lin","given":"Pei"},{"family":"Lin","given":"Ziao"},{"family":"Linehan","given":"W. M."},{"family":"Lingjærde","given":"Ole Christian"},{"family":"Liu","given":"Dongbing"},{"family":"Liu","given":"Eric Minwei"},{"family":"Liu","given":"Fei-Fei Fei"},{"family":"Liu","given":"Fenglin"},{"family":"Liu","given":"Jia"},{"family":"Liu","given":"Xingmin"},{"family":"Livingstone","given":"Julie"},{"family":"Livitz","given":"Dimitri"},{"family":"Livni","given":"Naomi"},{"family":"Lochovsky","given":"Lucas"},{"family":"Loeffler","given":"Markus"},{"family":"Long","given":"Georgina V."},{"family":"Lopez-Guillermo","given":"Armando"},{"family":"Lou","given":"Shaoke"},{"family":"Louis","given":"David N."},{"family":"Lovat","given":"Laurence B."},{"family":"Lu","given":"Yiling"},{"family":"Lu","given":"Yong-Jie"},{"family":"Lu","given":"Youyong"},{"family":"Luchini","given":"Claudio"},{"family":"Lungu","given":"Ilinca"},{"family":"Luo","given":"Xuemei"},{"family":"Luxton","given":"Hayley J."},{"family":"Lynch","given":"Andy G."},{"family":"Lype","given":"Lisa"},{"family":"López","given":"Cristina"},{"family":"López-Otín","given":"Carlos"},{"family":"Ma","given":"Eric Z."},{"family":"Ma","given":"Yussanne"},{"family":"MacGrogan","given":"Gaetan"},{"family":"MacRae","given":"Shona"},{"family":"Macintyre","given":"Geoff"},{"family":"Madsen","given":"Tobias"},{"family":"Maejima","given":"Kazuhiro"},{"family":"Mafficini","given":"Andrea"},{"family":"Maglinte","given":"Dennis T."},{"family":"Maitra","given":"Arindam"},{"family":"Majumder","given":"Partha P."},{"family":"Malcovati","given":"Luca"},{"family":"Malikic","given":"Salem"},{"family":"Malleo","given":"Giuseppe"},{"family":"Mann","given":"Graham J."},{"family":"Mantovani-Löffler","given":"Luisa"},{"family":"Marchal","given":"Kathleen"},{"family":"Marchegiani","given":"Giovanni"},{"family":"Mardis","given":"Elaine R."},{"family":"Margolin","given":"Adam A."},{"family":"Marin","given":"Maximillian G."},{"family":"Markowetz","given":"Florian"},{"family":"Markowski","given":"Julia"},{"family":"Marques-Bonet","given":"Tomas"},{"family":"Marra","given":"Marco A."},{"family":"Marsden","given":"Luke"},{"family":"Martens","given":"John W. M."},{"family":"Martin","given":"Sancha"},{"family":"Martin-Subero","given":"Jose I."},{"family":"Martincorena","given":"Iñigo"},{"family":"Martinez-Fundichely","given":"Alexander"},{"family":"Maruvka","given":"Yosef E."},{"family":"Mashl","given":"R. Jay"},{"family":"Massie","given":"Charlie E."},{"family":"Matthew","given":"Thomas J."},{"family":"Matthews","given":"Lucy"},{"family":"Mayer","given":"Erik"},{"family":"Mayes","given":"Simon"},{"family":"Mayo","given":"Michael"},{"family":"Mbabaali","given":"Faridah"},{"family":"McCune","given":"Karen"},{"family":"McDermott","given":"Ultan"},{"family":"McGillivray","given":"Patrick D."},{"family":"McLellan","given":"Michael D."},{"family":"McPherson","given":"John D."},{"family":"McPherson","given":"John R."},{"family":"McPherson","given":"Treasa A."},{"family":"Meier","given":"Samuel R."},{"family":"Meng","given":"Alice"},{"family":"Meng","given":"Shaowu"},{"family":"Menzies","given":"Andrew"},{"family":"Merrett","given":"Neil D."},{"family":"Merson","given":"Sue"},{"family":"Meyerson","given":"Matthew"},{"family":"Meyerson","given":"William"},{"family":"Mieczkowski","given":"Piotr A."},{"family":"Mihaiescu","given":"George L."},{"family":"Mijalkovic","given":"Sanja"},{"family":"Mikkelsen","given":"Tom"},{"family":"Milella","given":"Michele"},{"family":"Mileshkin","given":"Linda"},{"family":"Miller","given":"Christopher A."},{"family":"Miller","given":"David K."},{"family":"Miller","given":"Jessica K."},{"family":"Mills","given":"Gordon B."},{"family":"Milovanovic","given":"Ana"},{"family":"Minner","given":"Sarah"},{"family":"Miotto","given":"Marco"},{"family":"Arnau","given":"Gisela Mir"},{"family":"Mirabello","given":"Lisa"},{"family":"Mitchell","given":"Chris"},{"family":"Mitchell","given":"Thomas J."},{"family":"Miyano","given":"Satoru"},{"family":"Miyoshi","given":"Naoki"},{"family":"Mizuno","given":"Shinichi"},{"family":"Molnár-Gábor","given":"Fruzsina"},{"family":"Moore","given":"Malcolm J."},{"family":"Moore","given":"Richard A."},{"family":"Morganella","given":"Sandro"},{"family":"Morris","given":"Quaid D."},{"family":"Mose","given":"Lisle E."},{"family":"Moser","given":"Catherine D."},{"family":"Muiños","given":"Ferran"},{"family":"Mularoni","given":"Loris"},{"family":"Mungall","given":"Andrew J."},{"family":"Mungall","given":"Karen"},{"family":"Musgrove","given":"Elizabeth A."},{"family":"Mustonen","given":"Ville"},{"family":"Mutch","given":"David"},{"family":"Muyas","given":"Francesc"},{"family":"Muzny","given":"Donna M."},{"family":"Muñoz","given":"Alfonso"},{"family":"Myers","given":"Jerome"},{"family":"Myklebost","given":"Ola"},{"family":"Möller","given":"Peter"},{"family":"Nagae","given":"Genta"},{"family":"Nagrial","given":"Adnan M."},{"family":"Nahal-Bose","given":"Hardeep K."},{"family":"Nakagama","given":"Hitoshi"},{"family":"Nakagawa","given":"Hidewaki"},{"family":"Nakamura","given":"Hiromi"},{"family":"Nakamura","given":"Toru"},{"family":"Nakano","given":"Kaoru"},{"family":"Nandi","given":"Tannistha"},{"family":"Nangalia","given":"Jyoti"},{"family":"Nastic","given":"Mia"},{"family":"Navarro","given":"Arcadi"},{"family":"Navarro","given":"Fabio C. P."},{"family":"Neal","given":"David E."},{"family":"Nettekoven","given":"Gerd"},{"family":"Newell","given":"Felicity"},{"family":"Newhouse","given":"Steven J."},{"family":"Newton","given":"Yulia"},{"family":"Ng","given":"Alvin Wei Tian"},{"family":"Ng","given":"Anthony"},{"family":"Nicholson","given":"Jonathan"},{"family":"Nicol","given":"David"},{"family":"Nie","given":"Yongzhan"},{"family":"Nielsen","given":"G. Petur"},{"family":"Nielsen","given":"Morten Muhlig"},{"family":"Nik-Zainal","given":"Serena"},{"family":"Noble","given":"Michael S."},{"family":"Nones","given":"Katia"},{"family":"Northcott","given":"Paul A."},{"family":"Notta","given":"Faiyaz"},{"family":"O’Connor","given":"Brian D."},{"family":"O’Donnell","given":"Peter"},{"family":"O’Donovan","given":"Maria"},{"family":"O’Meara","given":"Sarah"},{"family":"O’Neill","given":"Brian Patrick"},{"family":"O’Neill","given":"J. Robert"},{"family":"Ocana","given":"David"},{"family":"Ochoa","given":"Angelica"},{"family":"Oesper","given":"Layla"},{"family":"Ogden","given":"Christopher"},{"family":"Ohdan","given":"Hideki"},{"family":"Ohi","given":"Kazuhiro"},{"family":"Ohno-Machado","given":"Lucila"},{"family":"Oien","given":"Karin A."},{"family":"Ojesina","given":"Akinyemi I."},{"family":"Ojima","given":"Hidenori"},{"family":"Okusaka","given":"Takuji"},{"family":"Omberg","given":"Larsson"},{"family":"Ong","given":"Choon Kiat"},{"family":"Ossowski","given":"Stephan"},{"family":"Ott","given":"German"},{"family":"Ouellette","given":"B. F. Francis"},{"family":"P’ng","given":"Christine"},{"family":"Paczkowska","given":"Marta"},{"family":"Paiella","given":"Salvatore"},{"family":"Pairojkul","given":"Chawalit"},{"family":"Pajic","given":"Marina"},{"family":"Pan-Hammarström","given":"Qiang"},{"family":"Papaemmanuil","given":"Elli"},{"family":"Papatheodorou","given":"Irene"},{"family":"Paramasivam","given":"Nagarajan"},{"family":"Park","given":"Ji Wan"},{"family":"Park","given":"Joong-Won"},{"family":"Park","given":"Keunchil"},{"family":"Park","given":"Kiejung"},{"family":"Park","given":"Peter J."},{"family":"Parker","given":"Joel S."},{"family":"Parsons","given":"Simon L."},{"family":"Pass","given":"Harvey"},{"family":"Pasternack","given":"Danielle"},{"family":"Pastore","given":"Alessandro"},{"family":"Patch","given":"Ann-Marie"},{"family":"Pauporté","given":"Iris"},{"family":"Pearson","given":"John V."},{"family":"Pedamallu","given":"Chandra Sekhar"},{"family":"Pedersen","given":"Jakob Skou"},{"family":"Pederzoli","given":"Paolo"},{"family":"Peifer","given":"Martin"},{"family":"Pennell","given":"Nathan A."},{"family":"Perou","given":"Charles M."},{"family":"Perry","given":"Marc D."},{"family":"Petersen","given":"Gloria M."},{"family":"Peto","given":"Myron"},{"family":"Petrelli","given":"Nicholas"},{"family":"Petryszak","given":"Robert"},{"family":"Pfister","given":"Stefan M."},{"family":"Phillips","given":"Mark"},{"family":"Pich","given":"Oriol"},{"family":"Pickett","given":"Hilda A."},{"family":"Pihl","given":"Todd D."},{"family":"Pillay","given":"Nischalan"},{"family":"Pinder","given":"Sarah"},{"family":"Pinese","given":"Mark"},{"family":"Pinho","given":"Andreia V."},{"family":"Pitkänen","given":"Esa"},{"family":"Piñeiro-Yáñez","given":"Elena"},{"family":"Planko","given":"Laura"},{"family":"Plass","given":"Christoph"},{"family":"Polak","given":"Paz"},{"family":"Pons","given":"Tirso"},{"family":"Popescu","given":"Irinel"},{"family":"Potapova","given":"Olga"},{"family":"Prasad","given":"Aparna"},{"family":"Preston","given":"Shaun R."},{"family":"Prinz","given":"Manuel"},{"family":"Pritchard","given":"Antonia L."},{"family":"Prokopec","given":"Stephenie D."},{"family":"Provenzano","given":"Elena"},{"family":"Puente","given":"Xose S."},{"family":"Puig","given":"Sonia"},{"family":"Puiggròs","given":"Montserrat"},{"family":"Pulido-Tamayo","given":"Sergio"},{"family":"Pupo","given":"Gulietta M."},{"family":"Purdie","given":"Colin A."},{"family":"Quinn","given":"Michael C."},{"family":"Rabionet","given":"Raquel"},{"family":"Rader","given":"Janet S."},{"family":"Radlwimmer","given":"Bernhard"},{"family":"Radovic","given":"Petar"},{"family":"Raeder","given":"Benjamin"},{"family":"Raine","given":"Keiran M."},{"family":"Ramakrishna","given":"Manasa"},{"family":"Ramakrishnan","given":"Kamna"},{"family":"Ramalingam","given":"Suresh"},{"family":"Raphael","given":"Benjamin J."},{"family":"Rathmell","given":"W. Kimryn"},{"family":"Rausch","given":"Tobias"},{"family":"Reifenberger","given":"Guido"},{"family":"Reimand","given":"Jüri"},{"family":"Reis-Filho","given":"Jorge"},{"family":"Reuter","given":"Victor"},{"family":"Reyes-Salazar","given":"Iker"},{"family":"Reyna","given":"Matthew A."},{"family":"Reynolds","given":"Sheila M."},{"family":"Rheinbay","given":"Esther"},{"family":"Riazalhosseini","given":"Yasser"},{"family":"Richardson","given":"Andrea L."},{"family":"Richter","given":"Julia"},{"family":"Ringel","given":"Matthew"},{"family":"Ringnér","given":"Markus"},{"family":"Rino","given":"Yasushi"},{"family":"Rippe","given":"Karsten"},{"family":"Roach","given":"Jeffrey"},{"family":"Roberts","given":"Lewis R."},{"family":"Roberts","given":"Nicola D."},{"family":"Roberts","given":"Steven A."},{"family":"Robertson","given":"A. Gordon"},{"family":"Robertson","given":"Alan J."},{"family":"Rodriguez","given":"Javier Bartolomé"},{"family":"Rodriguez-Martin","given":"Bernardo"},{"family":"Rodríguez-González","given":"F. Germán"},{"family":"Rohde","given":"Marius"},{"family":"Rokutan","given":"Hirofumi"},{"family":"Rooman","given":"Ilse"},{"family":"Roques","given":"Tom"},{"family":"Rosebrock","given":"Daniel"},{"family":"Rosenberg","given":"Mara"},{"family":"Rosenstiel","given":"Philip C."},{"family":"Rosenwald","given":"Andreas"},{"family":"Rowe","given":"Edward W."},{"family":"Royo","given":"Romina"},{"family":"Rozen","given":"Steven G."},{"family":"Rubanova","given":"Yulia"},{"family":"Rubin","given":"Mark A."},{"family":"Rubio-Perez","given":"Carlota"},{"family":"Rudneva","given":"Vasilisa A."},{"family":"Rusev","given":"Borislav C."},{"family":"Ruzzenente","given":"Andrea"},{"family":"Rätsch","given":"Gunnar"},{"family":"Sabarinathan","given":"Radhakrishnan"},{"family":"Sabelnykova","given":"Veronica Y."},{"family":"Sadeghi","given":"Sara"},{"family":"Sahinalp","given":"S. Cenk"},{"family":"Saini","given":"Natalie"},{"family":"Saito-Adachi","given":"Mihoko"},{"family":"Saksena","given":"Gordon"},{"family":"Salgado","given":"Roberto"},{"family":"Salichos","given":"Leonidas"},{"family":"Sallari","given":"Richard"},{"family":"Saller","given":"Charles"},{"family":"Salvia","given":"Roberto"},{"family":"Sam","given":"Michelle"},{"family":"Samra","given":"Jaswinder S."},{"family":"Sanchez-Vega","given":"Francisco"},{"family":"Sander","given":"Chris"},{"family":"Sanders","given":"Grant"},{"family":"Sarin","given":"Rajiv"},{"family":"Sarrafi","given":"Iman"},{"family":"Sasaki-Oku","given":"Aya"},{"family":"Sauer","given":"Torill"},{"family":"Sauter","given":"Guido"},{"family":"Saw","given":"Robyn P. M."},{"family":"Scardoni","given":"Maria"},{"family":"Scarlett","given":"Christopher J."},{"family":"Scarpa","given":"Aldo"},{"family":"Scelo","given":"Ghislaine"},{"family":"Schadendorf","given":"Dirk"},{"family":"Schein","given":"Jacqueline E."},{"family":"Schilhabel","given":"Markus B."},{"family":"Schlesner","given":"Matthias"},{"family":"Schlomm","given":"Thorsten"},{"family":"Schmidt","given":"Heather K."},{"family":"Schreiber","given":"Stefan"},{"family":"Schultz","given":"Nikolaus"},{"family":"Schumacher","given":"Steven E."},{"family":"Schwarz","given":"Roland F."},{"family":"Scolyer","given":"Richard A."},{"family":"Scott","given":"David"},{"family":"Scully","given":"Ralph"},{"family":"Seethala","given":"Raja"},{"family":"Segre","given":"Ayellet V."},{"family":"Selander","given":"Iris"},{"family":"Semple","given":"Colin A."},{"family":"Senbabaoglu","given":"Yasin"},{"family":"Sengupta","given":"Subhajit"},{"family":"Sereni","given":"Elisabetta"},{"family":"Serra","given":"Stefano"},{"family":"Shackleton","given":"Mark"},{"family":"Shah","given":"Nimish C."},{"family":"Shahabi","given":"Sagedeh"},{"family":"Shang","given":"Catherine A."},{"family":"Shang","given":"Ping"},{"family":"Shapira","given":"Ofer"},{"family":"Shelton","given":"Troy"},{"family":"Shen","given":"Ciyue"},{"family":"Shen","given":"Hui"},{"family":"Shepherd","given":"Rebecca"},{"family":"Shi","given":"Yan"},{"family":"Shiah","given":"Yu-Jia"},{"family":"Shibata","given":"Tatsuhiro"},{"family":"Shih","given":"Juliann"},{"family":"Shimizu","given":"Eigo"},{"family":"Shin","given":"Seung Jun"},{"family":"Shiraishi","given":"Yuichi"},{"family":"Shmaya","given":"Tal"},{"family":"Shmulevich","given":"Ilya"},{"family":"Shorser","given":"Solomon I."},{"family":"Shrestha","given":"Raunak"},{"family":"Shringarpure","given":"Suyash S."},{"family":"Shriver","given":"Craig"},{"family":"Shuai","given":"Shimin"},{"family":"Sidiropoulos","given":"Nikos"},{"family":"Siebert","given":"Reiner"},{"family":"Sieuwerts","given":"Anieta M."},{"family":"Sieverling","given":"Lina"},{"family":"Signoretti","given":"Sabina"},{"family":"Sikora","given":"Katarzyna O."},{"family":"Simbolo","given":"Michele"},{"family":"Simon","given":"Ronald"},{"family":"Simons","given":"Janae V."},{"family":"Simpson","given":"Jared T."},{"family":"Simpson","given":"Peter T."},{"family":"Singer","given":"Samuel"},{"family":"Sinnott-Armstrong","given":"Nasa"},{"family":"Sipahimalani","given":"Payal"},{"family":"Skelly","given":"Tara J."},{"family":"Smid","given":"Marcel"},{"family":"Smith","given":"Jaclyn"},{"family":"Smith-McCune","given":"Karen"},{"family":"Socci","given":"Nicholas D."},{"family":"Soloway","given":"Matthew G."},{"family":"Song","given":"Lei"},{"family":"Sood","given":"Anil K."},{"family":"Sothi","given":"Sharmila"},{"family":"Sotiriou","given":"Christos"},{"family":"Soulette","given":"Cameron M."},{"family":"Span","given":"Paul N."},{"family":"Spellman","given":"Paul T."},{"family":"Spillane","given":"Andrew J."},{"family":"Spiro","given":"Oliver"},{"family":"Spring","given":"Jonathan"},{"family":"Staaf","given":"Johan"},{"family":"Stadler","given":"Peter F."},{"family":"Staib","given":"Peter"},{"family":"Stark","given":"Stefan G."},{"family":"Stebbings","given":"Lucy"},{"family":"Stefánsson","given":"Ólafur Andri"},{"family":"Stegle","given":"Oliver"},{"family":"Stein","given":"Lincoln D."},{"family":"Stenhouse","given":"Alasdair"},{"family":"Stewart","given":"Chip"},{"family":"Stilgenbauer","given":"Stephan"},{"family":"Stobbe","given":"Miranda D."},{"family":"Stratton","given":"Michael R."},{"family":"Stretch","given":"Jonathan R."},{"family":"Struck","given":"Adam J."},{"family":"Stuart","given":"Joshua M."},{"family":"Stunnenberg","given":"Henk G."},{"family":"Su","given":"Hong"},{"family":"Su","given":"Xiaoping"},{"family":"Sungalee","given":"Stephanie"},{"family":"Susak","given":"Hana"},{"family":"Suzuki","given":"Akihiro"},{"family":"Sweep","given":"Fred"},{"family":"Szczepanowski","given":"Monika"},{"family":"Sültmann","given":"Holger"},{"family":"Yugawa","given":"Takashi"},{"family":"Tam","given":"Angela"},{"family":"Tamborero","given":"David"},{"family":"Tan","given":"Benita Kiat Tee"},{"family":"Tan","given":"Donghui"},{"family":"Tan","given":"Patrick"},{"family":"Tanaka","given":"Hiroko"},{"family":"Taniguchi","given":"Hirokazu"},{"family":"Tanskanen","given":"Tomas J."},{"family":"Tarabichi","given":"Maxime"},{"family":"Tarnuzzer","given":"Roy"},{"family":"Tarpey","given":"Patrick"},{"family":"Taschuk","given":"Morgan L."},{"family":"Tatsuno","given":"Kenji"},{"family":"Tavaré","given":"Simon"},{"family":"Taylor","given":"Darrin F."},{"family":"Taylor-Weiner","given":"Amaro"},{"family":"Teague","given":"Jon W."},{"family":"Teh","given":"Bin Tean"},{"family":"Tembe","given":"Varsha"},{"family":"Temes","given":"Javier"},{"family":"Thai","given":"Kevin"},{"family":"Thiessen","given":"Nina"},{"family":"Thomas","given":"Gilles"},{"family":"Thomas","given":"Sarah"},{"family":"Thompson","given":"Alastair M."},{"family":"Thompson","given":"John F. F."},{"family":"Thompson","given":"R. Houston"},{"family":"Thorne","given":"Heather"},{"family":"Thorne","given":"Leigh B."},{"family":"Thorogood","given":"Adrian"},{"family":"Tiao","given":"Grace"},{"family":"Tijanic","given":"Nebojsa"},{"family":"Timms","given":"Lee E."},{"family":"Tirabosco","given":"Roberto"},{"family":"Tojo","given":"Marta"},{"family":"Tommasi","given":"Stefania"},{"family":"Toon","given":"Christopher W."},{"family":"Torrents","given":"David"},{"family":"Tortora","given":"Giampaolo"},{"family":"Tost","given":"Jörg"},{"family":"Totoki","given":"Yasushi"},{"family":"Townend","given":"David"},{"family":"Traficante","given":"Nadia"},{"family":"Trotta","given":"Jean-Rémi"},{"family":"Trümper","given":"Lorenz H. P."},{"family":"Tsao","given":"Ming"},{"family":"Tsunoda","given":"Tatsuhiko"},{"family":"Tucker","given":"Olga"},{"family":"Turkington","given":"Richard"},{"family":"Turner","given":"Daniel J."},{"family":"Tutt","given":"Andrew"},{"family":"Ueno","given":"Masaki"},{"family":"Umbricht","given":"Christopher"},{"family":"Umer","given":"Husen M."},{"family":"Underwood","given":"Timothy J."},{"family":"Urushidate","given":"Tomoko"},{"family":"Ushiku","given":"Tetsuo"},{"family":"Uusküla-Reimand","given":"Liis"},{"family":"Valencia","given":"Alfonso"},{"family":"Van Den Berg","given":"David J."},{"family":"Van Laere","given":"Steven"},{"family":"Van Meir","given":"Erwin G."},{"family":"Van den Eynden","given":"Gert G."},{"family":"Van der Kwast","given":"Theodorus"},{"family":"Vasudev","given":"Naveen"},{"family":"Vazquez","given":"Miguel"},{"family":"Vedururu","given":"Ravikiran"},{"family":"Veluvolu","given":"Umadevi"},{"family":"Vembu","given":"Shankar"},{"family":"Verbeke","given":"Lieven P. C."},{"family":"Vermeulen","given":"Peter"},{"family":"Verrill","given":"Clare"},{"family":"Viari","given":"Alain"},{"family":"Vicente","given":"David"},{"family":"Vicentini","given":"Caterina"},{"family":"VijayRaghavan","given":"K."},{"family":"Viksna","given":"Juris"},{"family":"Vilain","given":"Ricardo E."},{"family":"Villasante","given":"Izar"},{"family":"Vincent-Salomon","given":"Anne"},{"family":"Voet","given":"Douglas"},{"family":"Vázquez-García","given":"Ignacio"},{"family":"Waddell","given":"Nick M."},{"family":"Waddell","given":"Nicola"},{"family":"Wadelius","given":"Claes"},{"family":"Wadi","given":"Lina"},{"family":"Wagener","given":"Rabea"},{"family":"Wala","given":"Jeremiah A."},{"family":"Wang","given":"Jian"},{"family":"Wang","given":"Jiayin"},{"family":"Wang","given":"Linghua"},{"family":"Wang","given":"Wenyi"},{"family":"Wang","given":"Yumeng"},{"family":"Wang","given":"Zhining"},{"family":"Waring","given":"Paul M."},{"family":"Warnatz","given":"Hans-Jörg"},{"family":"Warrell","given":"Jonathan"},{"family":"Warren","given":"Anne Y."},{"family":"Waszak","given":"Sebastian M."},{"family":"Wedge","given":"David C."},{"family":"Weichenhan","given":"Dieter"},{"family":"Weinstein","given":"John N."},{"family":"Weischenfeldt","given":"Joachim"},{"family":"Weisenberger","given":"Daniel J."},{"family":"Welch","given":"Ian"},{"family":"Wendl","given":"Michael C."},{"family":"Werner","given":"Johannes"},{"family":"Wheeler","given":"David A."},{"family":"Whitaker","given":"Hayley C."},{"family":"Wigle","given":"Dennis"},{"family":"Wilkerson","given":"Matthew D."},{"family":"Williams","given":"Ashley"},{"family":"Wilmott","given":"James S."},{"family":"Wilson","given":"Gavin W."},{"family":"Wilson","given":"Julie M."},{"family":"Wilson","given":"Richard K."},{"family":"Winterhoff","given":"Boris"},{"family":"Wintersinger","given":"Jeffrey A."},{"family":"Wiznerowicz","given":"Maciej"},{"family":"Wolf","given":"Stephan"},{"family":"Wong","given":"Bernice H."},{"family":"Wong","given":"Tina"},{"family":"Wong","given":"Winghing"},{"family":"Wood","given":"Scott"},{"family":"Wouters","given":"Bradly G."},{"family":"Wright","given":"Adam J."},{"family":"Wright","given":"Derek W."},{"family":"Wu","given":"Chin-Lee"},{"family":"Wu","given":"Dai-Ying"},{"family":"Wu","given":"Jianmin"},{"family":"Wu","given":"Kui"},{"family":"Wu","given":"Yang"},{"family":"Wu","given":"Zhenggang"},{"family":"Xi","given":"Liu"},{"family":"Xia","given":"Tian"},{"family":"Xiao","given":"Xiao"},{"family":"Xing","given":"Rui"},{"family":"Xiong","given":"Heng"},{"family":"Xu","given":"Qinying"},{"family":"Xu","given":"Yanxun"},{"family":"Xue","given":"Hong"},{"family":"Yachida","given":"Shinichi"},{"family":"Yakneen","given":"Sergei"},{"family":"Yamaguchi","given":"Rui"},{"family":"Yamaguchi","given":"Takafumi N."},{"family":"Yamamoto","given":"Masakazu"},{"family":"Yamamoto","given":"Shogo"},{"family":"Yamaue","given":"Hiroki"},{"family":"Yang","given":"Fan"},{"family":"Yang","given":"Jean Y."},{"family":"Yang","given":"Liming"},{"family":"Yang","given":"Lixing"},{"family":"Yang","given":"Shanlin"},{"family":"Yang","given":"Tsun-Po"},{"family":"Yang","given":"Yang"},{"family":"Yao","given":"Xiaotong"},{"family":"Yaspo","given":"Marie-Laure"},{"family":"Yates","given":"Lucy"},{"family":"Yau","given":"Christina"},{"family":"Ye","given":"Kai"},{"family":"Yellapantula","given":"Venkata D."},{"family":"Yoon","given":"Christopher J."},{"family":"Yoon","given":"Sung-Soo"},{"family":"Yousif","given":"Fouad"},{"family":"Yu","given":"Jun"},{"family":"Yu","given":"Kaixian"},{"family":"Yu","given":"Willie"},{"family":"Yu","given":"Yingyan"},{"family":"Yuan","given":"Ke"},{"family":"Yuan","given":"Yuan"},{"family":"Yuen","given":"Denis"},{"family":"Yung","given":"Christina K."},{"family":"Zaikova","given":"Olga"},{"family":"Zamora","given":"Jorge"},{"family":"Zenklusen","given":"Jean C."},{"family":"Zenz","given":"Thorsten"},{"family":"Zeps","given":"Nikolajs"},{"family":"Zhang","given":"Cheng-Zhong"},{"family":"Zhang","given":"Fan"},{"family":"Zhang","given":"Hailei"},{"family":"Zhang","given":"Hongwei"},{"family":"Zhang","given":"Jiashan"},{"family":"Zhang","given":"Jing"},{"family":"Zhang","given":"Junjun"},{"family":"Zhang","given":"Xuanping"},{"family":"Zhang","given":"Zemin"},{"family":"Zheng","given":"Liangtao"},{"family":"Zheng","given":"Xiuqing"},{"family":"Zhou","given":"Wanding"},{"family":"Zhou","given":"Yong"},{"family":"Zhu","given":"Bin"},{"family":"Zhu","given":"Hongtu"},{"family":"Zhu","given":"Jingchun"},{"family":"Zhu","given":"Shida"},{"family":"Zou","given":"Lihua"},{"family":"Zou","given":"Xueqing"},{"family":"deFazio","given":"Anna"},{"family":"As","given":"Nicholas","non-dropping-particle":"van"},{"family":"Deurzen","given":"Carolien H. M.","non-dropping-particle":"van"},{"family":"Vijver","given":"Marc J.","non-dropping-particle":"van de"},{"family":"Veer","given":"L.","non-dropping-particle":"van’t"},{"family":"Mering","given":"Christian","non-dropping-particle":"von"}],"issued":{"date-parts":[["2020",2,6]]}}}],"schema":"https://github.com/citation-style-language/schema/raw/master/csl-citation.json"} </w:instrText>
      </w:r>
      <w:r w:rsidR="00082B6A">
        <w:rPr>
          <w:rFonts w:ascii="Times New Roman" w:hAnsi="Times New Roman" w:cs="Times New Roman"/>
          <w:sz w:val="24"/>
          <w:szCs w:val="24"/>
        </w:rPr>
        <w:fldChar w:fldCharType="separate"/>
      </w:r>
      <w:r w:rsidR="00082B6A" w:rsidRPr="00082B6A">
        <w:rPr>
          <w:rFonts w:ascii="Times New Roman" w:hAnsi="Times New Roman" w:cs="Times New Roman"/>
          <w:sz w:val="24"/>
        </w:rPr>
        <w:t>(Martínez-Jiménez et al. 2023; Bavi et al. 2020)</w:t>
      </w:r>
      <w:r w:rsidR="00082B6A">
        <w:rPr>
          <w:rFonts w:ascii="Times New Roman" w:hAnsi="Times New Roman" w:cs="Times New Roman"/>
          <w:sz w:val="24"/>
          <w:szCs w:val="24"/>
        </w:rPr>
        <w:fldChar w:fldCharType="end"/>
      </w:r>
      <w:r w:rsidRPr="00442D83">
        <w:rPr>
          <w:rFonts w:ascii="Times New Roman" w:hAnsi="Times New Roman" w:cs="Times New Roman"/>
          <w:sz w:val="24"/>
          <w:szCs w:val="24"/>
        </w:rPr>
        <w:t xml:space="preserve">, several samples displaying MSI characteristics—such as high SBS and indel mutations alongside MSI-associated SBS signatures—were classified as MSS. To resolve this discrepancy, we updated the MSI status using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a software tool designed to identify MSI status based on catalogs of somatic mutations </w:t>
      </w:r>
      <w:r w:rsidR="008A7B6B">
        <w:rPr>
          <w:rFonts w:ascii="Times New Roman" w:hAnsi="Times New Roman" w:cs="Times New Roman"/>
          <w:sz w:val="24"/>
          <w:szCs w:val="24"/>
        </w:rPr>
        <w:fldChar w:fldCharType="begin"/>
      </w:r>
      <w:r w:rsidR="008A7B6B">
        <w:rPr>
          <w:rFonts w:ascii="Times New Roman" w:hAnsi="Times New Roman" w:cs="Times New Roman"/>
          <w:sz w:val="24"/>
          <w:szCs w:val="24"/>
        </w:rPr>
        <w:instrText xml:space="preserve"> ADDIN ZOTERO_ITEM CSL_CITATION {"citationID":"Dkst3xq7","properties":{"formattedCitation":"(Ni Huang et al. 2015)","plainCitation":"(Ni Huang et al. 2015)","noteIndex":0},"citationItems":[{"id":825,"uris":["http://zotero.org/users/14858941/items/2V7URUSU"],"itemData":{"id":825,"type":"article-journal","abstract":"Abstract\n            Microsatellite instability (MSI) is a form of hypermutation that occurs in some tumors due to defects in cellular DNA mismatch repair. MSI is characterized by frequent somatic mutations (i.e., cancer-specific mutations) that change the length of simple repeats (e.g., AAAAA…., GATAGATAGATA...). Clinical MSI tests evaluate the lengths of a handful of simple repeat sites, while next-generation sequencing can assay many more sites and offers a much more complete view of their somatic mutation frequencies. Using somatic mutation data from the exomes of a 361-tumor training set, we developed classifiers to determine MSI status based on four machine-learning frameworks. All frameworks had high accuracy and after choosing one we determined that it had &gt;98% concordance with clinical tests in a separate 163-tumor test set. Furthermore, this classifier retained high concordance even when classifying tumors based on subsets of whole-exome data. We have released a CRAN R package, MSIseq, based on this classifier. MSIseq is faster and simpler to use than software that requires large files of aligned sequenced reads. MSIseq will be useful for genomic studies in which clinical MSI test results are unavailable and for detecting possible misclassifications by clinical tests.","container-title":"Scientific Reports","DOI":"10.1038/srep13321","ISSN":"2045-2322","issue":"1","journalAbbreviation":"Sci Rep","language":"en","page":"13321","source":"DOI.org (Crossref)","title":"MSIseq: Software for Assessing Microsatellite Instability from Catalogs of Somatic Mutations","title-short":"MSIseq","volume":"5","author":[{"family":"Ni Huang","given":"Mi"},{"family":"McPherson","given":"John R."},{"family":"Cutcutache","given":"Ioana"},{"family":"Teh","given":"Bin Tean"},{"family":"Tan","given":"Patrick"},{"family":"Rozen","given":"Steven G."}],"issued":{"date-parts":[["2015",8,26]]}}}],"schema":"https://github.com/citation-style-language/schema/raw/master/csl-citation.json"} </w:instrText>
      </w:r>
      <w:r w:rsidR="008A7B6B">
        <w:rPr>
          <w:rFonts w:ascii="Times New Roman" w:hAnsi="Times New Roman" w:cs="Times New Roman"/>
          <w:sz w:val="24"/>
          <w:szCs w:val="24"/>
        </w:rPr>
        <w:fldChar w:fldCharType="separate"/>
      </w:r>
      <w:r w:rsidR="008A7B6B" w:rsidRPr="008A7B6B">
        <w:rPr>
          <w:rFonts w:ascii="Times New Roman" w:hAnsi="Times New Roman" w:cs="Times New Roman"/>
          <w:sz w:val="24"/>
        </w:rPr>
        <w:t>(Huang et al. 2015)</w:t>
      </w:r>
      <w:r w:rsidR="008A7B6B">
        <w:rPr>
          <w:rFonts w:ascii="Times New Roman" w:hAnsi="Times New Roman" w:cs="Times New Roman"/>
          <w:sz w:val="24"/>
          <w:szCs w:val="24"/>
        </w:rPr>
        <w:fldChar w:fldCharType="end"/>
      </w:r>
      <w:r w:rsidRPr="00442D83">
        <w:rPr>
          <w:rFonts w:ascii="Times New Roman" w:hAnsi="Times New Roman" w:cs="Times New Roman"/>
          <w:sz w:val="24"/>
          <w:szCs w:val="24"/>
        </w:rPr>
        <w:t xml:space="preserve">.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identified an additional </w:t>
      </w:r>
      <w:r w:rsidR="00A1143B">
        <w:rPr>
          <w:rFonts w:ascii="Times New Roman" w:hAnsi="Times New Roman" w:cs="Times New Roman" w:hint="eastAsia"/>
          <w:sz w:val="24"/>
          <w:szCs w:val="24"/>
        </w:rPr>
        <w:t>98</w:t>
      </w:r>
      <w:r w:rsidRPr="00442D83">
        <w:rPr>
          <w:rFonts w:ascii="Times New Roman" w:hAnsi="Times New Roman" w:cs="Times New Roman"/>
          <w:sz w:val="24"/>
          <w:szCs w:val="24"/>
        </w:rPr>
        <w:t xml:space="preserve"> MSI tumors beyond the 91 previously reported in the literature. In total, we identified </w:t>
      </w:r>
      <w:r w:rsidR="00187F59">
        <w:rPr>
          <w:rFonts w:ascii="Times New Roman" w:hAnsi="Times New Roman" w:cs="Times New Roman" w:hint="eastAsia"/>
          <w:sz w:val="24"/>
          <w:szCs w:val="24"/>
        </w:rPr>
        <w:t>189</w:t>
      </w:r>
      <w:r w:rsidRPr="00442D83">
        <w:rPr>
          <w:rFonts w:ascii="Times New Roman" w:hAnsi="Times New Roman" w:cs="Times New Roman"/>
          <w:sz w:val="24"/>
          <w:szCs w:val="24"/>
        </w:rPr>
        <w:t xml:space="preserve"> MSI tumors with SBS mutation counts ranging from 10,839 to 2,432,617 and indel mutations ranging from 5,060 to 318,631. For subsequent analyses, we will refer to these </w:t>
      </w:r>
      <w:r w:rsidR="00A1143B">
        <w:rPr>
          <w:rFonts w:ascii="Times New Roman" w:hAnsi="Times New Roman" w:cs="Times New Roman" w:hint="eastAsia"/>
          <w:sz w:val="24"/>
          <w:szCs w:val="24"/>
        </w:rPr>
        <w:t>189</w:t>
      </w:r>
      <w:r w:rsidRPr="00442D83">
        <w:rPr>
          <w:rFonts w:ascii="Times New Roman" w:hAnsi="Times New Roman" w:cs="Times New Roman"/>
          <w:sz w:val="24"/>
          <w:szCs w:val="24"/>
        </w:rPr>
        <w:t xml:space="preserve"> tumors as MSI tumors (</w:t>
      </w:r>
      <w:r w:rsidR="00C354D7">
        <w:rPr>
          <w:rFonts w:ascii="Times New Roman" w:hAnsi="Times New Roman" w:cs="Times New Roman" w:hint="eastAsia"/>
          <w:sz w:val="24"/>
          <w:szCs w:val="24"/>
        </w:rPr>
        <w:t>Figure S</w:t>
      </w:r>
      <w:r w:rsidRPr="00442D83">
        <w:rPr>
          <w:rFonts w:ascii="Times New Roman" w:hAnsi="Times New Roman" w:cs="Times New Roman"/>
          <w:sz w:val="24"/>
          <w:szCs w:val="24"/>
        </w:rPr>
        <w:t>). Notably, these MSI tumors typically exhibit a higher prevalence of deletions compared to insertions (</w:t>
      </w:r>
      <w:r w:rsidR="00C354D7">
        <w:rPr>
          <w:rFonts w:ascii="Times New Roman" w:hAnsi="Times New Roman" w:cs="Times New Roman" w:hint="eastAsia"/>
          <w:sz w:val="24"/>
          <w:szCs w:val="24"/>
        </w:rPr>
        <w:t>Figure S</w:t>
      </w:r>
      <w:r w:rsidRPr="00442D83">
        <w:rPr>
          <w:rFonts w:ascii="Times New Roman" w:hAnsi="Times New Roman" w:cs="Times New Roman"/>
          <w:sz w:val="24"/>
          <w:szCs w:val="24"/>
        </w:rPr>
        <w:t>), suggesting that defective DNA mismatch repair predominantly leads to nucleotide removal rather than insertions.</w:t>
      </w:r>
    </w:p>
    <w:p w14:paraId="3DA1B255" w14:textId="608E9116" w:rsidR="001A4173" w:rsidRPr="00995E34" w:rsidRDefault="00995E34" w:rsidP="001A4173">
      <w:pPr>
        <w:spacing w:line="480" w:lineRule="auto"/>
        <w:rPr>
          <w:rFonts w:ascii="Times New Roman" w:hAnsi="Times New Roman" w:cs="Times New Roman"/>
          <w:sz w:val="24"/>
          <w:szCs w:val="24"/>
        </w:rPr>
      </w:pPr>
      <w:r w:rsidRPr="00995E34">
        <w:rPr>
          <w:rFonts w:ascii="Times New Roman" w:hAnsi="Times New Roman" w:cs="Times New Roman"/>
          <w:sz w:val="24"/>
          <w:szCs w:val="24"/>
        </w:rPr>
        <w:t>Leveraging the higher prevalence of MSI tumors in our combined dataset, we identified five I</w:t>
      </w:r>
      <w:r>
        <w:rPr>
          <w:rFonts w:ascii="Times New Roman" w:hAnsi="Times New Roman" w:cs="Times New Roman" w:hint="eastAsia"/>
          <w:sz w:val="24"/>
          <w:szCs w:val="24"/>
        </w:rPr>
        <w:t>n</w:t>
      </w:r>
      <w:r w:rsidRPr="00995E34">
        <w:rPr>
          <w:rFonts w:ascii="Times New Roman" w:hAnsi="Times New Roman" w:cs="Times New Roman"/>
          <w:sz w:val="24"/>
          <w:szCs w:val="24"/>
        </w:rPr>
        <w:t>D</w:t>
      </w:r>
      <w:r>
        <w:rPr>
          <w:rFonts w:ascii="Times New Roman" w:hAnsi="Times New Roman" w:cs="Times New Roman" w:hint="eastAsia"/>
          <w:sz w:val="24"/>
          <w:szCs w:val="24"/>
        </w:rPr>
        <w:t>el</w:t>
      </w:r>
      <w:r w:rsidRPr="00995E34">
        <w:rPr>
          <w:rFonts w:ascii="Times New Roman" w:hAnsi="Times New Roman" w:cs="Times New Roman"/>
          <w:sz w:val="24"/>
          <w:szCs w:val="24"/>
        </w:rPr>
        <w:t>83 signatures and their six corresponding I</w:t>
      </w:r>
      <w:r>
        <w:rPr>
          <w:rFonts w:ascii="Times New Roman" w:hAnsi="Times New Roman" w:cs="Times New Roman" w:hint="eastAsia"/>
          <w:sz w:val="24"/>
          <w:szCs w:val="24"/>
        </w:rPr>
        <w:t>n</w:t>
      </w:r>
      <w:r w:rsidRPr="00995E34">
        <w:rPr>
          <w:rFonts w:ascii="Times New Roman" w:hAnsi="Times New Roman" w:cs="Times New Roman"/>
          <w:sz w:val="24"/>
          <w:szCs w:val="24"/>
        </w:rPr>
        <w:t>D</w:t>
      </w:r>
      <w:r>
        <w:rPr>
          <w:rFonts w:ascii="Times New Roman" w:hAnsi="Times New Roman" w:cs="Times New Roman" w:hint="eastAsia"/>
          <w:sz w:val="24"/>
          <w:szCs w:val="24"/>
        </w:rPr>
        <w:t>el</w:t>
      </w:r>
      <w:r w:rsidRPr="00995E34">
        <w:rPr>
          <w:rFonts w:ascii="Times New Roman" w:hAnsi="Times New Roman" w:cs="Times New Roman"/>
          <w:sz w:val="24"/>
          <w:szCs w:val="24"/>
        </w:rPr>
        <w:t xml:space="preserve">89 signatures associated with MSI: C_ID2 (InsDel2b &amp; InsDel2c), C_ID7 (InsDel7), H_ID33 and H_ID37 (InsDel33), H_ID34 (InsDel34), </w:t>
      </w:r>
      <w:r w:rsidRPr="00995E34">
        <w:rPr>
          <w:rFonts w:ascii="Times New Roman" w:hAnsi="Times New Roman" w:cs="Times New Roman"/>
          <w:sz w:val="24"/>
          <w:szCs w:val="24"/>
        </w:rPr>
        <w:lastRenderedPageBreak/>
        <w:t xml:space="preserve">and H_ID38 (InsDel38). </w:t>
      </w:r>
      <w:r w:rsidR="00E4048D">
        <w:rPr>
          <w:rFonts w:ascii="Times New Roman" w:hAnsi="Times New Roman" w:cs="Times New Roman" w:hint="eastAsia"/>
          <w:sz w:val="24"/>
          <w:szCs w:val="24"/>
        </w:rPr>
        <w:t xml:space="preserve">All these signatures </w:t>
      </w:r>
      <w:r w:rsidR="00E4048D" w:rsidRPr="00995E34">
        <w:rPr>
          <w:rFonts w:ascii="Times New Roman" w:hAnsi="Times New Roman" w:cs="Times New Roman"/>
          <w:sz w:val="24"/>
          <w:szCs w:val="24"/>
        </w:rPr>
        <w:t>showed significantly higher activity and enrichment in MSI tumors compared to MSS tumors (Figure 6E; Table S5).</w:t>
      </w:r>
      <w:r w:rsidR="00E4048D">
        <w:rPr>
          <w:rFonts w:ascii="Times New Roman" w:hAnsi="Times New Roman" w:cs="Times New Roman" w:hint="eastAsia"/>
          <w:sz w:val="24"/>
          <w:szCs w:val="24"/>
        </w:rPr>
        <w:t xml:space="preserve"> </w:t>
      </w:r>
      <w:r w:rsidRPr="00995E34">
        <w:rPr>
          <w:rFonts w:ascii="Times New Roman" w:hAnsi="Times New Roman" w:cs="Times New Roman"/>
          <w:sz w:val="24"/>
          <w:szCs w:val="24"/>
        </w:rPr>
        <w:t xml:space="preserve">COSMIC v3.4 catalogs seven SBS signatures linked to mismatch repair (MMR) deficiency—SBS6, SBS14, SBS15, SBS20, SBS21, SBS26, and SBS44—which often co-occur and exhibit overlapping mutation patterns (e.g., SBS44 and SBS20 share nearly identical C&gt;A profiles, while SBS6 and SBS15 both have a prominent CCG&gt;CTG peak). </w:t>
      </w:r>
      <w:r w:rsidR="00820C17" w:rsidRPr="00995E34">
        <w:rPr>
          <w:rFonts w:ascii="Times New Roman" w:hAnsi="Times New Roman" w:cs="Times New Roman"/>
          <w:sz w:val="24"/>
          <w:szCs w:val="24"/>
        </w:rPr>
        <w:t>we observed that H_ID33, H_ID37, and C_ID7 all display &gt;1 bp deletions at repeat sequences, but are associated with distinct indel types</w:t>
      </w:r>
      <w:r w:rsidR="00820C17">
        <w:rPr>
          <w:rFonts w:ascii="Times New Roman" w:hAnsi="Times New Roman" w:cs="Times New Roman" w:hint="eastAsia"/>
          <w:sz w:val="24"/>
          <w:szCs w:val="24"/>
        </w:rPr>
        <w:t>:</w:t>
      </w:r>
      <w:r w:rsidR="001A4173" w:rsidRPr="00995E34">
        <w:rPr>
          <w:rFonts w:ascii="Times New Roman" w:hAnsi="Times New Roman" w:cs="Times New Roman"/>
          <w:sz w:val="24"/>
          <w:szCs w:val="24"/>
        </w:rPr>
        <w:t xml:space="preserve"> C_ID7 is mainly defined by single-base deletions of C or T from long homopolymer tracts. H_ID33 predominantly reflects TT deletions from 4–5 TT repeats, while H_ID37 is associated with TTT deletions from 3 TTT repeats (Figure 6F). Although H_ID33 and H_ID37 both describe similar patterns, H_ID37 is found exclusively in tumors with high C_ID2 activity, whereas H_ID33 more commonly co-occurs with C_ID2 (Figure S6B). Analysis of the corresponding I</w:t>
      </w:r>
      <w:r w:rsidR="00EC0A80">
        <w:rPr>
          <w:rFonts w:ascii="Times New Roman" w:hAnsi="Times New Roman" w:cs="Times New Roman" w:hint="eastAsia"/>
          <w:sz w:val="24"/>
          <w:szCs w:val="24"/>
        </w:rPr>
        <w:t>n</w:t>
      </w:r>
      <w:r w:rsidR="001A4173" w:rsidRPr="00995E34">
        <w:rPr>
          <w:rFonts w:ascii="Times New Roman" w:hAnsi="Times New Roman" w:cs="Times New Roman"/>
          <w:sz w:val="24"/>
          <w:szCs w:val="24"/>
        </w:rPr>
        <w:t>D</w:t>
      </w:r>
      <w:r w:rsidR="00EC0A80">
        <w:rPr>
          <w:rFonts w:ascii="Times New Roman" w:hAnsi="Times New Roman" w:cs="Times New Roman" w:hint="eastAsia"/>
          <w:sz w:val="24"/>
          <w:szCs w:val="24"/>
        </w:rPr>
        <w:t>el</w:t>
      </w:r>
      <w:r w:rsidR="001A4173" w:rsidRPr="00995E34">
        <w:rPr>
          <w:rFonts w:ascii="Times New Roman" w:hAnsi="Times New Roman" w:cs="Times New Roman"/>
          <w:sz w:val="24"/>
          <w:szCs w:val="24"/>
        </w:rPr>
        <w:t>89 signatures revealed that InsDel33 captures the deletion patterns of both H_ID33 and H_ID37, characterized by a predominant peak at ‘</w:t>
      </w:r>
      <w:proofErr w:type="gramStart"/>
      <w:r w:rsidR="001A4173" w:rsidRPr="00995E34">
        <w:rPr>
          <w:rFonts w:ascii="Times New Roman" w:hAnsi="Times New Roman" w:cs="Times New Roman"/>
          <w:sz w:val="24"/>
          <w:szCs w:val="24"/>
        </w:rPr>
        <w:t>L(</w:t>
      </w:r>
      <w:proofErr w:type="gramEnd"/>
      <w:r w:rsidR="001A4173" w:rsidRPr="00995E34">
        <w:rPr>
          <w:rFonts w:ascii="Times New Roman" w:hAnsi="Times New Roman" w:cs="Times New Roman"/>
          <w:sz w:val="24"/>
          <w:szCs w:val="24"/>
        </w:rPr>
        <w:t>2</w:t>
      </w:r>
      <w:proofErr w:type="gramStart"/>
      <w:r w:rsidR="001A4173" w:rsidRPr="00995E34">
        <w:rPr>
          <w:rFonts w:ascii="Times New Roman" w:hAnsi="Times New Roman" w:cs="Times New Roman"/>
          <w:sz w:val="24"/>
          <w:szCs w:val="24"/>
        </w:rPr>
        <w:t>, ):U</w:t>
      </w:r>
      <w:proofErr w:type="gramEnd"/>
      <w:r w:rsidR="001A4173" w:rsidRPr="00995E34">
        <w:rPr>
          <w:rFonts w:ascii="Times New Roman" w:hAnsi="Times New Roman" w:cs="Times New Roman"/>
          <w:sz w:val="24"/>
          <w:szCs w:val="24"/>
        </w:rPr>
        <w:t>(1,2</w:t>
      </w:r>
      <w:proofErr w:type="gramStart"/>
      <w:r w:rsidR="001A4173" w:rsidRPr="00995E34">
        <w:rPr>
          <w:rFonts w:ascii="Times New Roman" w:hAnsi="Times New Roman" w:cs="Times New Roman"/>
          <w:sz w:val="24"/>
          <w:szCs w:val="24"/>
        </w:rPr>
        <w:t>):R</w:t>
      </w:r>
      <w:proofErr w:type="gramEnd"/>
      <w:r w:rsidR="001A4173" w:rsidRPr="00995E34">
        <w:rPr>
          <w:rFonts w:ascii="Times New Roman" w:hAnsi="Times New Roman" w:cs="Times New Roman"/>
          <w:sz w:val="24"/>
          <w:szCs w:val="24"/>
        </w:rPr>
        <w:t xml:space="preserve">(5,9)’. Both InsDel33 and InsDel7 also share peaks reflecting 1 bp T deletions from </w:t>
      </w:r>
      <w:proofErr w:type="spellStart"/>
      <w:r w:rsidR="001A4173" w:rsidRPr="00995E34">
        <w:rPr>
          <w:rFonts w:ascii="Times New Roman" w:hAnsi="Times New Roman" w:cs="Times New Roman"/>
          <w:sz w:val="24"/>
          <w:szCs w:val="24"/>
        </w:rPr>
        <w:t>polyT</w:t>
      </w:r>
      <w:proofErr w:type="spellEnd"/>
      <w:r w:rsidR="001A4173" w:rsidRPr="00995E34">
        <w:rPr>
          <w:rFonts w:ascii="Times New Roman" w:hAnsi="Times New Roman" w:cs="Times New Roman"/>
          <w:sz w:val="24"/>
          <w:szCs w:val="24"/>
        </w:rPr>
        <w:t xml:space="preserve"> tracts of 5–9 bp and the same ‘</w:t>
      </w:r>
      <w:proofErr w:type="gramStart"/>
      <w:r w:rsidR="001A4173" w:rsidRPr="00995E34">
        <w:rPr>
          <w:rFonts w:ascii="Times New Roman" w:hAnsi="Times New Roman" w:cs="Times New Roman"/>
          <w:sz w:val="24"/>
          <w:szCs w:val="24"/>
        </w:rPr>
        <w:t>L(</w:t>
      </w:r>
      <w:proofErr w:type="gramEnd"/>
      <w:r w:rsidR="001A4173" w:rsidRPr="00995E34">
        <w:rPr>
          <w:rFonts w:ascii="Times New Roman" w:hAnsi="Times New Roman" w:cs="Times New Roman"/>
          <w:sz w:val="24"/>
          <w:szCs w:val="24"/>
        </w:rPr>
        <w:t>2</w:t>
      </w:r>
      <w:proofErr w:type="gramStart"/>
      <w:r w:rsidR="001A4173" w:rsidRPr="00995E34">
        <w:rPr>
          <w:rFonts w:ascii="Times New Roman" w:hAnsi="Times New Roman" w:cs="Times New Roman"/>
          <w:sz w:val="24"/>
          <w:szCs w:val="24"/>
        </w:rPr>
        <w:t>, ):U</w:t>
      </w:r>
      <w:proofErr w:type="gramEnd"/>
      <w:r w:rsidR="001A4173" w:rsidRPr="00995E34">
        <w:rPr>
          <w:rFonts w:ascii="Times New Roman" w:hAnsi="Times New Roman" w:cs="Times New Roman"/>
          <w:sz w:val="24"/>
          <w:szCs w:val="24"/>
        </w:rPr>
        <w:t>(1,2</w:t>
      </w:r>
      <w:proofErr w:type="gramStart"/>
      <w:r w:rsidR="001A4173" w:rsidRPr="00995E34">
        <w:rPr>
          <w:rFonts w:ascii="Times New Roman" w:hAnsi="Times New Roman" w:cs="Times New Roman"/>
          <w:sz w:val="24"/>
          <w:szCs w:val="24"/>
        </w:rPr>
        <w:t>):R</w:t>
      </w:r>
      <w:proofErr w:type="gramEnd"/>
      <w:r w:rsidR="001A4173" w:rsidRPr="00995E34">
        <w:rPr>
          <w:rFonts w:ascii="Times New Roman" w:hAnsi="Times New Roman" w:cs="Times New Roman"/>
          <w:sz w:val="24"/>
          <w:szCs w:val="24"/>
        </w:rPr>
        <w:t xml:space="preserve">(5,9)’ motif, suggesting they may represent similar processes but in different proportions. Further examination showed that tumors with high H_ID33 activity predominantly exhibit TT deletions from long repeats, H_ID37 tumors show TTT and TTTT deletions, whereas C_ID7 tumors are characterized by more dinucleotide deletions and longer </w:t>
      </w:r>
      <w:proofErr w:type="spellStart"/>
      <w:r w:rsidR="001A4173" w:rsidRPr="00995E34">
        <w:rPr>
          <w:rFonts w:ascii="Times New Roman" w:hAnsi="Times New Roman" w:cs="Times New Roman"/>
          <w:sz w:val="24"/>
          <w:szCs w:val="24"/>
        </w:rPr>
        <w:t>polyT</w:t>
      </w:r>
      <w:proofErr w:type="spellEnd"/>
      <w:r w:rsidR="001A4173" w:rsidRPr="00995E34">
        <w:rPr>
          <w:rFonts w:ascii="Times New Roman" w:hAnsi="Times New Roman" w:cs="Times New Roman"/>
          <w:sz w:val="24"/>
          <w:szCs w:val="24"/>
        </w:rPr>
        <w:t xml:space="preserve"> deletions. Thus, despite shared features, these signatures arise from distinct mutational processes.</w:t>
      </w:r>
    </w:p>
    <w:p w14:paraId="5BB3CC40" w14:textId="2F05B264" w:rsidR="00995E34" w:rsidRPr="00995E34" w:rsidRDefault="00995E34" w:rsidP="00995E34">
      <w:pPr>
        <w:spacing w:line="480" w:lineRule="auto"/>
        <w:rPr>
          <w:rFonts w:ascii="Times New Roman" w:hAnsi="Times New Roman" w:cs="Times New Roman"/>
          <w:sz w:val="24"/>
          <w:szCs w:val="24"/>
        </w:rPr>
      </w:pPr>
      <w:r w:rsidRPr="00995E34">
        <w:rPr>
          <w:rFonts w:ascii="Times New Roman" w:hAnsi="Times New Roman" w:cs="Times New Roman"/>
          <w:sz w:val="24"/>
          <w:szCs w:val="24"/>
        </w:rPr>
        <w:t xml:space="preserve">We further assessed the relationships among these five MSI-associated signatures and two additional signatures linked to replication slippage and MSI (C_ID1 and C_ID2). The four main MSI signatures showed strong correlations with each other, indicating shared downstream </w:t>
      </w:r>
      <w:r w:rsidRPr="00995E34">
        <w:rPr>
          <w:rFonts w:ascii="Times New Roman" w:hAnsi="Times New Roman" w:cs="Times New Roman"/>
          <w:sz w:val="24"/>
          <w:szCs w:val="24"/>
        </w:rPr>
        <w:lastRenderedPageBreak/>
        <w:t xml:space="preserve">pathways of MMR deficiency (Figure 6D). In contrast, C_ID1—characterized by 1 bp T insertions into </w:t>
      </w:r>
      <w:proofErr w:type="spellStart"/>
      <w:r w:rsidRPr="00995E34">
        <w:rPr>
          <w:rFonts w:ascii="Times New Roman" w:hAnsi="Times New Roman" w:cs="Times New Roman"/>
          <w:sz w:val="24"/>
          <w:szCs w:val="24"/>
        </w:rPr>
        <w:t>polyT</w:t>
      </w:r>
      <w:proofErr w:type="spellEnd"/>
      <w:r w:rsidRPr="00995E34">
        <w:rPr>
          <w:rFonts w:ascii="Times New Roman" w:hAnsi="Times New Roman" w:cs="Times New Roman"/>
          <w:sz w:val="24"/>
          <w:szCs w:val="24"/>
        </w:rPr>
        <w:t xml:space="preserve"> tracts—was negatively correlated with the other MSI signatures, while H_ID34, which primarily represents 1 bp T deletions from short T repeats, did not correlate with any other MSI signature. Interestingly, the mutual exclusivity between C_ID1 and C_ID2 in MSI tumors contrasts with their high correlation in non-MSI-H tumors, suggesting distinct mutational mechanisms in MSI-H contexts (Figure S6A). </w:t>
      </w:r>
    </w:p>
    <w:p w14:paraId="1E57C024" w14:textId="77777777" w:rsidR="00995E34" w:rsidRPr="00995E34" w:rsidRDefault="00995E34" w:rsidP="00995E34">
      <w:pPr>
        <w:spacing w:line="480" w:lineRule="auto"/>
        <w:rPr>
          <w:rFonts w:ascii="Times New Roman" w:hAnsi="Times New Roman" w:cs="Times New Roman"/>
          <w:sz w:val="24"/>
          <w:szCs w:val="24"/>
        </w:rPr>
      </w:pPr>
      <w:r w:rsidRPr="00995E34">
        <w:rPr>
          <w:rFonts w:ascii="Times New Roman" w:hAnsi="Times New Roman" w:cs="Times New Roman"/>
          <w:sz w:val="24"/>
          <w:szCs w:val="24"/>
        </w:rPr>
        <w:t>In contrast to the deletion-dominated signatures, H_ID38 is mainly characterized by insertions—specifically 1 bp and 2 bp events at long repeats. This signature is associated with two scenarios: in samples with low C_ID2 activity, H_ID38 predominantly involves TT insertions; in samples with low, but not depleted, C_ID2 activity, H_ID38 shows a higher proportion of AT/TA insertions (Figure S). Among the five MSI-associated signatures, only H_ID38 primarily describes insertions, further reinforcing the tendency for MSI tumors to exhibit more deletions than insertions (Figure S).</w:t>
      </w:r>
    </w:p>
    <w:p w14:paraId="70360450" w14:textId="7C49E29F" w:rsidR="00FA5D26" w:rsidRDefault="00995E34" w:rsidP="00995E34">
      <w:pPr>
        <w:spacing w:line="480" w:lineRule="auto"/>
        <w:rPr>
          <w:rFonts w:ascii="Times New Roman" w:hAnsi="Times New Roman" w:cs="Times New Roman"/>
          <w:sz w:val="24"/>
          <w:szCs w:val="24"/>
        </w:rPr>
      </w:pPr>
      <w:r w:rsidRPr="00995E34">
        <w:rPr>
          <w:rFonts w:ascii="Times New Roman" w:hAnsi="Times New Roman" w:cs="Times New Roman"/>
          <w:sz w:val="24"/>
          <w:szCs w:val="24"/>
        </w:rPr>
        <w:t xml:space="preserve">Finally, we evaluated the predictive performance of MSI signature activity and proportion as biomarkers for MSI status by conducting AUROC analyses against both pre-labeled MSI status and </w:t>
      </w:r>
      <w:proofErr w:type="spellStart"/>
      <w:r w:rsidRPr="00995E34">
        <w:rPr>
          <w:rFonts w:ascii="Times New Roman" w:hAnsi="Times New Roman" w:cs="Times New Roman"/>
          <w:sz w:val="24"/>
          <w:szCs w:val="24"/>
        </w:rPr>
        <w:t>MSISeq</w:t>
      </w:r>
      <w:proofErr w:type="spellEnd"/>
      <w:r w:rsidRPr="00995E34">
        <w:rPr>
          <w:rFonts w:ascii="Times New Roman" w:hAnsi="Times New Roman" w:cs="Times New Roman"/>
          <w:sz w:val="24"/>
          <w:szCs w:val="24"/>
        </w:rPr>
        <w:t xml:space="preserve">-derived status (Figure S). In both cases, the AUROC exceeded 0.9, demonstrating high predictive accuracy for MSI detection using </w:t>
      </w:r>
      <w:r w:rsidR="00C11032">
        <w:rPr>
          <w:rFonts w:ascii="Times New Roman" w:hAnsi="Times New Roman" w:cs="Times New Roman" w:hint="eastAsia"/>
          <w:sz w:val="24"/>
          <w:szCs w:val="24"/>
        </w:rPr>
        <w:t xml:space="preserve">InDel83 and InDel89 </w:t>
      </w:r>
      <w:r w:rsidRPr="00995E34">
        <w:rPr>
          <w:rFonts w:ascii="Times New Roman" w:hAnsi="Times New Roman" w:cs="Times New Roman"/>
          <w:sz w:val="24"/>
          <w:szCs w:val="24"/>
        </w:rPr>
        <w:t>mutational signature profiles.</w:t>
      </w:r>
      <w:r w:rsidR="00442D83" w:rsidRPr="00442D83">
        <w:rPr>
          <w:rFonts w:ascii="Times New Roman" w:hAnsi="Times New Roman" w:cs="Times New Roman"/>
          <w:sz w:val="24"/>
          <w:szCs w:val="24"/>
        </w:rPr>
        <w:t xml:space="preserve">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0BB6A52B" w14:textId="07BC8EBC" w:rsidR="0034283E" w:rsidRDefault="0034283E" w:rsidP="00744AA4">
      <w:pPr>
        <w:spacing w:line="480" w:lineRule="auto"/>
        <w:rPr>
          <w:rFonts w:ascii="Times New Roman" w:hAnsi="Times New Roman" w:cs="Times New Roman"/>
          <w:sz w:val="24"/>
          <w:szCs w:val="24"/>
        </w:rPr>
      </w:pPr>
      <w:r w:rsidRPr="0034283E">
        <w:rPr>
          <w:rFonts w:ascii="Times New Roman" w:hAnsi="Times New Roman" w:cs="Times New Roman"/>
          <w:sz w:val="24"/>
          <w:szCs w:val="24"/>
        </w:rPr>
        <w:t xml:space="preserve">We identified a novel pair of mutational signatures, H_ID29 and InsDel29, both characterized by 1–3 bp deletions from two repeats or microhomology, with strong support from both PCAWG and HMF samples (Figure 7A, Sup Fig). Notably, two PCAWG samples exhibited high H_ID29 activity: a skin melanoma genome (SP103894) with 3,772 H_ID29 mutations, and a breast </w:t>
      </w:r>
      <w:r w:rsidRPr="0034283E">
        <w:rPr>
          <w:rFonts w:ascii="Times New Roman" w:hAnsi="Times New Roman" w:cs="Times New Roman"/>
          <w:sz w:val="24"/>
          <w:szCs w:val="24"/>
        </w:rPr>
        <w:lastRenderedPageBreak/>
        <w:t xml:space="preserve">cancer genome (SP5559) with 949 H_ID29 mutations. The inclusion of additional samples enabled the detection of these rare signatures within the PCAWG dataset. Importantly, previous analyses often failed to extract ID4 and ID29 simultaneously, and frequently misclassified ID4 as ID-TOP1-TAM </w:t>
      </w:r>
      <w:r w:rsidR="00382668">
        <w:rPr>
          <w:rFonts w:ascii="Times New Roman" w:hAnsi="Times New Roman" w:cs="Times New Roman"/>
          <w:sz w:val="24"/>
          <w:szCs w:val="24"/>
        </w:rPr>
        <w:fldChar w:fldCharType="begin"/>
      </w:r>
      <w:r w:rsidR="00382668">
        <w:rPr>
          <w:rFonts w:ascii="Times New Roman" w:hAnsi="Times New Roman" w:cs="Times New Roman"/>
          <w:sz w:val="24"/>
          <w:szCs w:val="24"/>
        </w:rPr>
        <w:instrText xml:space="preserve"> ADDIN ZOTERO_ITEM CSL_CITATION {"citationID":"0PjOKvaY","properties":{"formattedCitation":"(Jin et al. 2024; Koh et al. 2025; Reijns et al. 2022)","plainCitation":"(Jin et al. 2024; Koh et al. 2025; Reijns et al. 2022)","noteIndex":0},"citationItems":[{"id":636,"uris":["http://zotero.org/users/14858941/items/WC3TIICG"],"itemData":{"id":636,"type":"article-journal","abstract":"Mutational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Genetics","DOI":"10.1038/s41588-024-01659-0","ISSN":"15461718","issue":"3","language":"en-US","note":"PMID: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id":726,"uris":["http://zotero.org/users/14858941/items/X8LCP38K"],"itemData":{"id":726,"type":"article-journal","abstract":"Abstract\n            \n              The mutational landscape is shaped by many processes. Genic regions are vulnerable to mutation but are preferentially protected by transcription-coupled repair\n              1\n              . In microorganisms, transcription has been demonstrated to be mutagenic\n              2,3\n              ; however, the impact of transcription-associated mutagenesis remains to be established in higher eukaryotes\n              4\n              . Here we show that ID4—a cancer insertion–deletion (indel) mutation signature of unknown aetiology\n              5\n              characterized by short (2 to 5 base pair) deletions —is due to a transcription-associated mutagenesis process. We demonstrate that defective ribonucleotide excision repair in mammals is associated with the ID4 signature, with mutations occurring at a TNT sequence motif, implicating topoisomerase 1 (TOP1) activity at sites of genome-embedded ribonucleotides as a mechanistic basis. Such TOP1-mediated deletions occur somatically in cancer, and the ID-TOP1 signature is also found in physiological settings, contributing to genic de novo indel mutations in the germline. Thus, although topoisomerases protect against genome instability by relieving topological stress\n              6\n              , their activity may also be an important source of mutations in the human genome.","container-title":"Nature","DOI":"10.1038/s41586-022-04403-y","ISSN":"0028-0836, 1476-4687","issue":"7898","journalAbbreviation":"Nature","language":"en","page":"623-631","source":"DOI.org (Crossref)","title":"Signatures of TOP1 transcription-associated mutagenesis in cancer and germline","volume":"602","author":[{"family":"Reijns","given":"Martin A. M."},{"family":"Parry","given":"David A."},{"family":"Williams","given":"Thomas C."},{"family":"Nadeu","given":"Ferran"},{"family":"Hindshaw","given":"Rebecca L."},{"family":"Rios Szwed","given":"Diana O."},{"family":"Nicholson","given":"Michael D."},{"family":"Carroll","given":"Paula"},{"family":"Boyle","given":"Shelagh"},{"family":"Royo","given":"Romina"},{"family":"Cornish","given":"Alex J."},{"family":"Xiang","given":"Hang"},{"family":"Ridout","given":"Kate"},{"literal":"The Genomics England Research Consortium"},{"family":"Ambrose","given":"John C."},{"family":"Arumugam","given":"Prabhu"},{"family":"Bevers","given":"Roel"},{"family":"Bleda","given":"Marta"},{"family":"Boardman-Pretty","given":"Freya"},{"family":"Boustred","given":"Christopher R."},{"family":"Brittain","given":"Helen"},{"family":"Caulfield","given":"Mark J."},{"family":"Chan","given":"Georgia C."},{"family":"Elgar","given":"Greg"},{"family":"Fowler","given":"Tom"},{"family":"Giess","given":"Adam"},{"family":"Hamblin","given":"Angela"},{"family":"Henderson","given":"Shirley"},{"family":"Hubbard","given":"Tim J. P."},{"family":"Jackson","given":"Rob"},{"family":"Jones","given":"Louise J."},{"family":"Kasperaviciute","given":"Dalia"},{"family":"Kayikci","given":"Melis"},{"family":"Kousathanas","given":"Athanasios"},{"family":"Lahnstein","given":"Lea"},{"family":"Leigh","given":"Sarah E. A."},{"family":"Leong","given":"Ivonne U. S."},{"family":"Lopez","given":"Javier F."},{"family":"Maleady-Crowe","given":"Fiona"},{"family":"McEntagart","given":"Meriel"},{"family":"Minneci","given":"Federico"},{"family":"Moutsianas","given":"Loukas"},{"family":"Mueller","given":"Michael"},{"family":"Murugaesu","given":"Nirupa"},{"family":"Need","given":"Anna C."},{"family":"O’Donovan","given":"Peter"},{"family":"Odhams","given":"Chris A."},{"family":"Patch","given":"Christine"},{"family":"Pereira","given":"Mariana Buongermino"},{"family":"Perez-Gil","given":"Daniel"},{"family":"Pullinger","given":"John"},{"family":"Rahim","given":"Tahrima"},{"family":"Rendon","given":"Augusto"},{"family":"Rogers","given":"Tim"},{"family":"Savage","given":"Kevin"},{"family":"Sawant","given":"Kushmita"},{"family":"Scott","given":"Richard H."},{"family":"Siddiq","given":"Afshan"},{"family":"Sieghart","given":"Alexander"},{"family":"Smith","given":"Samuel C."},{"family":"Sosinsky","given":"Alona"},{"family":"Stuckey","given":"Alexander"},{"family":"Tanguy","given":"Mélanie"},{"family":"Taylor Tavares","given":"Ana Lisa"},{"family":"Thomas","given":"Ellen R. A."},{"family":"Thompson","given":"Simon R."},{"family":"Tucci","given":"Arianna"},{"family":"Welland","given":"Matthew J."},{"family":"Williams","given":"Eleanor"},{"family":"Witkowska","given":"Katarzyna"},{"family":"Wood","given":"Suzanne M."},{"literal":"Colorectal Cancer Domain UK 100,000 Genomes Project"},{"family":"Chubb","given":"Daniel"},{"family":"Cornish","given":"Alex"},{"family":"Kinnersley","given":"Ben"},{"family":"Houlston","given":"Richard"},{"family":"Wedge","given":"David"},{"family":"Gruber","given":"Andreas"},{"family":"Frangou","given":"Anna"},{"family":"Cross","given":"William"},{"family":"Graham","given":"Trevor"},{"family":"Sottoriva","given":"Andrea"},{"family":"Caravagna","given":"Gulio"},{"family":"Lopez-Bigas","given":"Nuria"},{"family":"Arnedo-Pac","given":"Claudia"},{"family":"Church","given":"David"},{"family":"Culliford","given":"Richard"},{"family":"Thorn","given":"Steve"},{"family":"Quirke","given":"Phil"},{"family":"Wood","given":"Henry"},{"family":"Tomlinson","given":"Ian"},{"family":"Noyvert","given":"Boris"},{"family":"Schuh","given":"Anna"},{"family":"Aden","given":"Konrad"},{"family":"Palles","given":"Claire"},{"family":"Campo","given":"Elias"},{"family":"Stankovic","given":"Tatjana"},{"family":"Taylor","given":"Martin S."},{"family":"Jackson","given":"Andrew P."}],"issued":{"date-parts":[["2022",2,24]]}}}],"schema":"https://github.com/citation-style-language/schema/raw/master/csl-citation.json"} </w:instrText>
      </w:r>
      <w:r w:rsidR="00382668">
        <w:rPr>
          <w:rFonts w:ascii="Times New Roman" w:hAnsi="Times New Roman" w:cs="Times New Roman"/>
          <w:sz w:val="24"/>
          <w:szCs w:val="24"/>
        </w:rPr>
        <w:fldChar w:fldCharType="separate"/>
      </w:r>
      <w:r w:rsidR="00382668" w:rsidRPr="00382668">
        <w:rPr>
          <w:rFonts w:ascii="Times New Roman" w:hAnsi="Times New Roman" w:cs="Times New Roman"/>
          <w:sz w:val="24"/>
        </w:rPr>
        <w:t xml:space="preserve">(Jin et al. 2024; Koh et al. 2025; </w:t>
      </w:r>
      <w:proofErr w:type="spellStart"/>
      <w:r w:rsidR="00382668" w:rsidRPr="00382668">
        <w:rPr>
          <w:rFonts w:ascii="Times New Roman" w:hAnsi="Times New Roman" w:cs="Times New Roman"/>
          <w:sz w:val="24"/>
        </w:rPr>
        <w:t>Reijns</w:t>
      </w:r>
      <w:proofErr w:type="spellEnd"/>
      <w:r w:rsidR="00382668" w:rsidRPr="00382668">
        <w:rPr>
          <w:rFonts w:ascii="Times New Roman" w:hAnsi="Times New Roman" w:cs="Times New Roman"/>
          <w:sz w:val="24"/>
        </w:rPr>
        <w:t xml:space="preserve"> et al. 2022)</w:t>
      </w:r>
      <w:r w:rsidR="00382668">
        <w:rPr>
          <w:rFonts w:ascii="Times New Roman" w:hAnsi="Times New Roman" w:cs="Times New Roman"/>
          <w:sz w:val="24"/>
          <w:szCs w:val="24"/>
        </w:rPr>
        <w:fldChar w:fldCharType="end"/>
      </w:r>
      <w:r w:rsidRPr="0034283E">
        <w:rPr>
          <w:rFonts w:ascii="Times New Roman" w:hAnsi="Times New Roman" w:cs="Times New Roman"/>
          <w:sz w:val="24"/>
          <w:szCs w:val="24"/>
        </w:rPr>
        <w:t xml:space="preserve">. Here, for the first time, we identified C_ID4 and H_ID29, along with their corresponding InDel89 representations (InsDel4a, InsDel4b, and InsDel29), using a de novo extraction approach. </w:t>
      </w:r>
      <w:r w:rsidR="008F14CF" w:rsidRPr="008F14CF">
        <w:rPr>
          <w:rFonts w:ascii="Times New Roman" w:hAnsi="Times New Roman" w:cs="Times New Roman"/>
          <w:sz w:val="24"/>
          <w:szCs w:val="24"/>
        </w:rPr>
        <w:t>Compared to C_ID4, H_ID29 (corresponding to ID-TOP1-TAM) lacks signals representing the removal of 1–3 bp sequences from regions with more than three repeats or microhomologies.</w:t>
      </w:r>
      <w:r w:rsidRPr="0034283E">
        <w:rPr>
          <w:rFonts w:ascii="Times New Roman" w:hAnsi="Times New Roman" w:cs="Times New Roman"/>
          <w:sz w:val="24"/>
          <w:szCs w:val="24"/>
        </w:rPr>
        <w:t xml:space="preserve"> This pattern is also reflected in the InDel89 representations: InsDel4a and InsDel4b show a higher proportion of peaks at L(3,</w:t>
      </w:r>
      <w:proofErr w:type="gramStart"/>
      <w:r w:rsidRPr="0034283E">
        <w:rPr>
          <w:rFonts w:ascii="Times New Roman" w:hAnsi="Times New Roman" w:cs="Times New Roman"/>
          <w:sz w:val="24"/>
          <w:szCs w:val="24"/>
        </w:rPr>
        <w:t>):</w:t>
      </w:r>
      <w:r w:rsidRPr="008F14CF">
        <w:rPr>
          <w:rFonts w:ascii="Times New Roman" w:hAnsi="Times New Roman" w:cs="Times New Roman"/>
          <w:i/>
          <w:iCs/>
          <w:sz w:val="24"/>
          <w:szCs w:val="24"/>
        </w:rPr>
        <w:t>U</w:t>
      </w:r>
      <w:proofErr w:type="gramEnd"/>
      <w:r w:rsidRPr="008F14CF">
        <w:rPr>
          <w:rFonts w:ascii="Times New Roman" w:hAnsi="Times New Roman" w:cs="Times New Roman"/>
          <w:i/>
          <w:iCs/>
          <w:sz w:val="24"/>
          <w:szCs w:val="24"/>
        </w:rPr>
        <w:t>(3,</w:t>
      </w:r>
      <w:proofErr w:type="gramStart"/>
      <w:r w:rsidRPr="008F14CF">
        <w:rPr>
          <w:rFonts w:ascii="Times New Roman" w:hAnsi="Times New Roman" w:cs="Times New Roman"/>
          <w:i/>
          <w:iCs/>
          <w:sz w:val="24"/>
          <w:szCs w:val="24"/>
        </w:rPr>
        <w:t>)</w:t>
      </w:r>
      <w:r w:rsidRPr="0034283E">
        <w:rPr>
          <w:rFonts w:ascii="Times New Roman" w:hAnsi="Times New Roman" w:cs="Times New Roman"/>
          <w:sz w:val="24"/>
          <w:szCs w:val="24"/>
        </w:rPr>
        <w:t>:</w:t>
      </w:r>
      <w:r w:rsidRPr="008F14CF">
        <w:rPr>
          <w:rFonts w:ascii="Times New Roman" w:hAnsi="Times New Roman" w:cs="Times New Roman"/>
          <w:i/>
          <w:iCs/>
          <w:sz w:val="24"/>
          <w:szCs w:val="24"/>
        </w:rPr>
        <w:t>R</w:t>
      </w:r>
      <w:proofErr w:type="gramEnd"/>
      <w:r w:rsidRPr="008F14CF">
        <w:rPr>
          <w:rFonts w:ascii="Times New Roman" w:hAnsi="Times New Roman" w:cs="Times New Roman"/>
          <w:i/>
          <w:iCs/>
          <w:sz w:val="24"/>
          <w:szCs w:val="24"/>
        </w:rPr>
        <w:t>(2,9)</w:t>
      </w:r>
      <w:r w:rsidRPr="0034283E">
        <w:rPr>
          <w:rFonts w:ascii="Times New Roman" w:hAnsi="Times New Roman" w:cs="Times New Roman"/>
          <w:sz w:val="24"/>
          <w:szCs w:val="24"/>
        </w:rPr>
        <w:t>, while InsDel29 is dominated by the peak at L(2,8</w:t>
      </w:r>
      <w:proofErr w:type="gramStart"/>
      <w:r w:rsidRPr="0034283E">
        <w:rPr>
          <w:rFonts w:ascii="Times New Roman" w:hAnsi="Times New Roman" w:cs="Times New Roman"/>
          <w:sz w:val="24"/>
          <w:szCs w:val="24"/>
        </w:rPr>
        <w:t>):</w:t>
      </w:r>
      <w:r w:rsidRPr="008F14CF">
        <w:rPr>
          <w:rFonts w:ascii="Times New Roman" w:hAnsi="Times New Roman" w:cs="Times New Roman"/>
          <w:i/>
          <w:iCs/>
          <w:sz w:val="24"/>
          <w:szCs w:val="24"/>
        </w:rPr>
        <w:t>U</w:t>
      </w:r>
      <w:proofErr w:type="gramEnd"/>
      <w:r w:rsidRPr="008F14CF">
        <w:rPr>
          <w:rFonts w:ascii="Times New Roman" w:hAnsi="Times New Roman" w:cs="Times New Roman"/>
          <w:i/>
          <w:iCs/>
          <w:sz w:val="24"/>
          <w:szCs w:val="24"/>
        </w:rPr>
        <w:t>(1,2</w:t>
      </w:r>
      <w:proofErr w:type="gramStart"/>
      <w:r w:rsidRPr="008F14CF">
        <w:rPr>
          <w:rFonts w:ascii="Times New Roman" w:hAnsi="Times New Roman" w:cs="Times New Roman"/>
          <w:i/>
          <w:iCs/>
          <w:sz w:val="24"/>
          <w:szCs w:val="24"/>
        </w:rPr>
        <w:t>)</w:t>
      </w:r>
      <w:r w:rsidRPr="0034283E">
        <w:rPr>
          <w:rFonts w:ascii="Times New Roman" w:hAnsi="Times New Roman" w:cs="Times New Roman"/>
          <w:sz w:val="24"/>
          <w:szCs w:val="24"/>
        </w:rPr>
        <w:t>:</w:t>
      </w:r>
      <w:r w:rsidRPr="008F14CF">
        <w:rPr>
          <w:rFonts w:ascii="Times New Roman" w:hAnsi="Times New Roman" w:cs="Times New Roman"/>
          <w:i/>
          <w:iCs/>
          <w:sz w:val="24"/>
          <w:szCs w:val="24"/>
        </w:rPr>
        <w:t>R</w:t>
      </w:r>
      <w:proofErr w:type="gramEnd"/>
      <w:r w:rsidRPr="008F14CF">
        <w:rPr>
          <w:rFonts w:ascii="Times New Roman" w:hAnsi="Times New Roman" w:cs="Times New Roman"/>
          <w:i/>
          <w:iCs/>
          <w:sz w:val="24"/>
          <w:szCs w:val="24"/>
        </w:rPr>
        <w:t>(2,4)</w:t>
      </w:r>
      <w:r w:rsidRPr="0034283E">
        <w:rPr>
          <w:rFonts w:ascii="Times New Roman" w:hAnsi="Times New Roman" w:cs="Times New Roman"/>
          <w:sz w:val="24"/>
          <w:szCs w:val="24"/>
        </w:rPr>
        <w:t>.</w:t>
      </w:r>
    </w:p>
    <w:p w14:paraId="0B07F063" w14:textId="42EC9E2E" w:rsidR="00744AA4" w:rsidRPr="00744AA4" w:rsidRDefault="004F5B35" w:rsidP="00744AA4">
      <w:pPr>
        <w:spacing w:line="480" w:lineRule="auto"/>
        <w:rPr>
          <w:rFonts w:ascii="Times New Roman" w:hAnsi="Times New Roman" w:cs="Times New Roman"/>
          <w:sz w:val="24"/>
          <w:szCs w:val="24"/>
        </w:rPr>
      </w:pPr>
      <w:commentRangeStart w:id="16"/>
      <w:commentRangeEnd w:id="16"/>
      <w:r>
        <w:rPr>
          <w:rStyle w:val="CommentReference"/>
        </w:rPr>
        <w:commentReference w:id="16"/>
      </w:r>
      <w:r w:rsidR="0088308B" w:rsidRPr="0088308B">
        <w:t xml:space="preserve"> </w:t>
      </w:r>
      <w:r w:rsidR="0088308B" w:rsidRPr="0088308B">
        <w:rPr>
          <w:rFonts w:ascii="Times New Roman" w:hAnsi="Times New Roman" w:cs="Times New Roman"/>
          <w:sz w:val="24"/>
          <w:szCs w:val="24"/>
        </w:rPr>
        <w:t>Because InDel89 analysis is currently limited to human genomes (Koh et al., 2025), and due to the strong resemblance between InDel29 and InDel4a</w:t>
      </w:r>
      <w:r w:rsidR="00171D4F">
        <w:rPr>
          <w:rFonts w:ascii="Times New Roman" w:hAnsi="Times New Roman" w:cs="Times New Roman" w:hint="eastAsia"/>
          <w:sz w:val="24"/>
          <w:szCs w:val="24"/>
        </w:rPr>
        <w:t>/4b</w:t>
      </w:r>
      <w:r w:rsidR="0088308B" w:rsidRPr="0088308B">
        <w:rPr>
          <w:rFonts w:ascii="Times New Roman" w:hAnsi="Times New Roman" w:cs="Times New Roman"/>
          <w:sz w:val="24"/>
          <w:szCs w:val="24"/>
        </w:rPr>
        <w:t xml:space="preserve"> and their corresponding ID83 signatures, we focused </w:t>
      </w:r>
      <w:r w:rsidR="00171D4F">
        <w:rPr>
          <w:rFonts w:ascii="Times New Roman" w:hAnsi="Times New Roman" w:cs="Times New Roman" w:hint="eastAsia"/>
          <w:sz w:val="24"/>
          <w:szCs w:val="24"/>
        </w:rPr>
        <w:t xml:space="preserve">most of </w:t>
      </w:r>
      <w:r w:rsidR="0088308B" w:rsidRPr="0088308B">
        <w:rPr>
          <w:rFonts w:ascii="Times New Roman" w:hAnsi="Times New Roman" w:cs="Times New Roman"/>
          <w:sz w:val="24"/>
          <w:szCs w:val="24"/>
        </w:rPr>
        <w:t>our subsequent analyses specifically on H_ID29.</w:t>
      </w:r>
      <w:r w:rsidR="00171D4F">
        <w:rPr>
          <w:rFonts w:ascii="Times New Roman" w:hAnsi="Times New Roman" w:cs="Times New Roman" w:hint="eastAsia"/>
          <w:sz w:val="24"/>
          <w:szCs w:val="24"/>
        </w:rPr>
        <w:t xml:space="preserve"> </w:t>
      </w:r>
      <w:r w:rsidR="00971A8D" w:rsidRPr="00744AA4">
        <w:rPr>
          <w:rFonts w:ascii="Times New Roman" w:hAnsi="Times New Roman" w:cs="Times New Roman"/>
          <w:sz w:val="24"/>
          <w:szCs w:val="24"/>
        </w:rPr>
        <w:t>Upon re-examining the rnh201Δ</w:t>
      </w:r>
      <w:r w:rsidR="00971A8D">
        <w:rPr>
          <w:rFonts w:ascii="Times New Roman" w:hAnsi="Times New Roman" w:cs="Times New Roman" w:hint="eastAsia"/>
          <w:sz w:val="24"/>
          <w:szCs w:val="24"/>
        </w:rPr>
        <w:t xml:space="preserve"> </w:t>
      </w:r>
      <w:r w:rsidR="00971A8D" w:rsidRPr="00744AA4">
        <w:rPr>
          <w:rFonts w:ascii="Times New Roman" w:hAnsi="Times New Roman" w:cs="Times New Roman"/>
          <w:i/>
          <w:iCs/>
          <w:sz w:val="24"/>
          <w:szCs w:val="24"/>
        </w:rPr>
        <w:t>Saccharomyces cerevisiae</w:t>
      </w:r>
      <w:r w:rsidR="00971A8D" w:rsidRPr="00744AA4">
        <w:rPr>
          <w:rFonts w:ascii="Times New Roman" w:hAnsi="Times New Roman" w:cs="Times New Roman"/>
          <w:sz w:val="24"/>
          <w:szCs w:val="24"/>
        </w:rPr>
        <w:t xml:space="preserve"> genomes, we observed 2 bp deletion patterns </w:t>
      </w:r>
      <w:proofErr w:type="gramStart"/>
      <w:r w:rsidR="00971A8D" w:rsidRPr="00744AA4">
        <w:rPr>
          <w:rFonts w:ascii="Times New Roman" w:hAnsi="Times New Roman" w:cs="Times New Roman"/>
          <w:sz w:val="24"/>
          <w:szCs w:val="24"/>
        </w:rPr>
        <w:t>similar to</w:t>
      </w:r>
      <w:proofErr w:type="gramEnd"/>
      <w:r w:rsidR="00971A8D" w:rsidRPr="00744AA4">
        <w:rPr>
          <w:rFonts w:ascii="Times New Roman" w:hAnsi="Times New Roman" w:cs="Times New Roman"/>
          <w:sz w:val="24"/>
          <w:szCs w:val="24"/>
        </w:rPr>
        <w:t xml:space="preserve"> those of H_ID29, although deletions within microhomology were depleted (Williams et al. 2019; Conover et al. 2015</w:t>
      </w:r>
      <w:r w:rsidR="00971A8D">
        <w:rPr>
          <w:rFonts w:ascii="Times New Roman" w:hAnsi="Times New Roman" w:cs="Times New Roman" w:hint="eastAsia"/>
          <w:sz w:val="24"/>
          <w:szCs w:val="24"/>
        </w:rPr>
        <w:t>, Figures S4D</w:t>
      </w:r>
      <w:r w:rsidR="00971A8D" w:rsidRPr="00744AA4">
        <w:rPr>
          <w:rFonts w:ascii="Times New Roman" w:hAnsi="Times New Roman" w:cs="Times New Roman"/>
          <w:sz w:val="24"/>
          <w:szCs w:val="24"/>
        </w:rPr>
        <w:t>).</w:t>
      </w:r>
      <w:r w:rsidR="00971A8D">
        <w:rPr>
          <w:rFonts w:ascii="Times New Roman" w:hAnsi="Times New Roman" w:cs="Times New Roman" w:hint="eastAsia"/>
          <w:sz w:val="24"/>
          <w:szCs w:val="24"/>
        </w:rPr>
        <w:t xml:space="preserve"> </w:t>
      </w:r>
      <w:r w:rsidR="00744AA4" w:rsidRPr="00744AA4">
        <w:rPr>
          <w:rFonts w:ascii="Times New Roman" w:hAnsi="Times New Roman" w:cs="Times New Roman"/>
          <w:sz w:val="24"/>
          <w:szCs w:val="24"/>
        </w:rPr>
        <w:t>We established an RNASEH2B deficiency model using the CRISPR/Cas9 system in the HEK293T cell line, and whole genome sequencing revealed patterns consistent with H_ID29</w:t>
      </w:r>
      <w:r w:rsidR="002C3AFC">
        <w:rPr>
          <w:rFonts w:ascii="Times New Roman" w:hAnsi="Times New Roman" w:cs="Times New Roman" w:hint="eastAsia"/>
          <w:sz w:val="24"/>
          <w:szCs w:val="24"/>
        </w:rPr>
        <w:t xml:space="preserve"> and InsDel29</w:t>
      </w:r>
      <w:r w:rsidR="00744AA4" w:rsidRPr="00744AA4">
        <w:rPr>
          <w:rFonts w:ascii="Times New Roman" w:hAnsi="Times New Roman" w:cs="Times New Roman"/>
          <w:sz w:val="24"/>
          <w:szCs w:val="24"/>
        </w:rPr>
        <w:t xml:space="preserve"> (Figure </w:t>
      </w:r>
      <w:r w:rsidR="00924D77">
        <w:rPr>
          <w:rFonts w:ascii="Times New Roman" w:hAnsi="Times New Roman" w:cs="Times New Roman" w:hint="eastAsia"/>
          <w:sz w:val="24"/>
          <w:szCs w:val="24"/>
        </w:rPr>
        <w:t>7</w:t>
      </w:r>
      <w:r w:rsidR="002C3AFC">
        <w:rPr>
          <w:rFonts w:ascii="Times New Roman" w:hAnsi="Times New Roman" w:cs="Times New Roman" w:hint="eastAsia"/>
          <w:sz w:val="24"/>
          <w:szCs w:val="24"/>
        </w:rPr>
        <w:t>B</w:t>
      </w:r>
      <w:r w:rsidR="00744AA4" w:rsidRPr="00744AA4">
        <w:rPr>
          <w:rFonts w:ascii="Times New Roman" w:hAnsi="Times New Roman" w:cs="Times New Roman"/>
          <w:sz w:val="24"/>
          <w:szCs w:val="24"/>
        </w:rPr>
        <w:t xml:space="preserve">).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00744AA4"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00744AA4" w:rsidRPr="00744AA4">
        <w:rPr>
          <w:rFonts w:ascii="Times New Roman" w:hAnsi="Times New Roman" w:cs="Times New Roman"/>
          <w:sz w:val="24"/>
          <w:szCs w:val="24"/>
        </w:rPr>
        <w:t xml:space="preserve"> exhibiting the highest H_ID29 activity (Figure </w:t>
      </w:r>
      <w:r w:rsidR="00924D77">
        <w:rPr>
          <w:rFonts w:ascii="Times New Roman" w:hAnsi="Times New Roman" w:cs="Times New Roman" w:hint="eastAsia"/>
          <w:sz w:val="24"/>
          <w:szCs w:val="24"/>
        </w:rPr>
        <w:t>7</w:t>
      </w:r>
      <w:r w:rsidR="001865AC">
        <w:rPr>
          <w:rFonts w:ascii="Times New Roman" w:hAnsi="Times New Roman" w:cs="Times New Roman" w:hint="eastAsia"/>
          <w:sz w:val="24"/>
          <w:szCs w:val="24"/>
        </w:rPr>
        <w:t>C</w:t>
      </w:r>
      <w:r w:rsidR="00744AA4" w:rsidRPr="00744AA4">
        <w:rPr>
          <w:rFonts w:ascii="Times New Roman" w:hAnsi="Times New Roman" w:cs="Times New Roman"/>
          <w:sz w:val="24"/>
          <w:szCs w:val="24"/>
        </w:rPr>
        <w:t>).</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w:t>
      </w:r>
      <w:r w:rsidR="00091D7E">
        <w:rPr>
          <w:rFonts w:ascii="Times New Roman" w:hAnsi="Times New Roman" w:cs="Times New Roman" w:hint="eastAsia"/>
          <w:sz w:val="24"/>
          <w:szCs w:val="24"/>
        </w:rPr>
        <w:lastRenderedPageBreak/>
        <w:t xml:space="preserve">(Figure </w:t>
      </w:r>
      <w:r w:rsidR="00924D77">
        <w:rPr>
          <w:rFonts w:ascii="Times New Roman" w:hAnsi="Times New Roman" w:cs="Times New Roman" w:hint="eastAsia"/>
          <w:sz w:val="24"/>
          <w:szCs w:val="24"/>
        </w:rPr>
        <w:t>7</w:t>
      </w:r>
      <w:r w:rsidR="001865AC">
        <w:rPr>
          <w:rFonts w:ascii="Times New Roman" w:hAnsi="Times New Roman" w:cs="Times New Roman" w:hint="eastAsia"/>
          <w:sz w:val="24"/>
          <w:szCs w:val="24"/>
        </w:rPr>
        <w:t>C</w:t>
      </w:r>
      <w:r w:rsidR="00091D7E">
        <w:rPr>
          <w:rFonts w:ascii="Times New Roman" w:hAnsi="Times New Roman" w:cs="Times New Roman" w:hint="eastAsia"/>
          <w:sz w:val="24"/>
          <w:szCs w:val="24"/>
        </w:rPr>
        <w:t>).</w:t>
      </w:r>
      <w:r w:rsidR="009F3FD7">
        <w:rPr>
          <w:rFonts w:ascii="Times New Roman" w:hAnsi="Times New Roman" w:cs="Times New Roman" w:hint="eastAsia"/>
          <w:sz w:val="24"/>
          <w:szCs w:val="24"/>
        </w:rPr>
        <w:t xml:space="preserve"> </w:t>
      </w:r>
      <w:r w:rsidR="008631CC">
        <w:rPr>
          <w:rFonts w:ascii="Times New Roman" w:hAnsi="Times New Roman" w:cs="Times New Roman" w:hint="eastAsia"/>
          <w:sz w:val="24"/>
          <w:szCs w:val="24"/>
        </w:rPr>
        <w:t xml:space="preserve">All five models show consistently </w:t>
      </w:r>
      <w:r w:rsidR="008631CC">
        <w:rPr>
          <w:rFonts w:ascii="Times New Roman" w:hAnsi="Times New Roman" w:cs="Times New Roman"/>
          <w:sz w:val="24"/>
          <w:szCs w:val="24"/>
        </w:rPr>
        <w:t>higher</w:t>
      </w:r>
      <w:r w:rsidR="008631CC">
        <w:rPr>
          <w:rFonts w:ascii="Times New Roman" w:hAnsi="Times New Roman" w:cs="Times New Roman" w:hint="eastAsia"/>
          <w:sz w:val="24"/>
          <w:szCs w:val="24"/>
        </w:rPr>
        <w:t xml:space="preserve"> activity of H_ID29 in transcribed regions, which suggests </w:t>
      </w:r>
      <w:r w:rsidR="001C490D">
        <w:rPr>
          <w:rFonts w:ascii="Times New Roman" w:hAnsi="Times New Roman" w:cs="Times New Roman" w:hint="eastAsia"/>
          <w:sz w:val="24"/>
          <w:szCs w:val="24"/>
        </w:rPr>
        <w:t xml:space="preserve">the transcription association of H_ID29 (Figure </w:t>
      </w:r>
      <w:r w:rsidR="00924D77">
        <w:rPr>
          <w:rFonts w:ascii="Times New Roman" w:hAnsi="Times New Roman" w:cs="Times New Roman" w:hint="eastAsia"/>
          <w:sz w:val="24"/>
          <w:szCs w:val="24"/>
        </w:rPr>
        <w:t>7</w:t>
      </w:r>
      <w:r w:rsidR="001865AC">
        <w:rPr>
          <w:rFonts w:ascii="Times New Roman" w:hAnsi="Times New Roman" w:cs="Times New Roman" w:hint="eastAsia"/>
          <w:sz w:val="24"/>
          <w:szCs w:val="24"/>
        </w:rPr>
        <w:t>D</w:t>
      </w:r>
      <w:r w:rsidR="001C490D">
        <w:rPr>
          <w:rFonts w:ascii="Times New Roman" w:hAnsi="Times New Roman" w:cs="Times New Roman" w:hint="eastAsia"/>
          <w:sz w:val="24"/>
          <w:szCs w:val="24"/>
        </w:rPr>
        <w:t>).</w:t>
      </w:r>
    </w:p>
    <w:p w14:paraId="5A09CC0D" w14:textId="09E27EFA"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t xml:space="preserve">Our extended sequence analysis reveals distinct sequence contexts: H_ID29 preferentially deletes CT/TC within tandem repeats, while a common NTNT motif is identified in microhomologies (Figure </w:t>
      </w:r>
      <w:r w:rsidR="00924D77">
        <w:rPr>
          <w:rFonts w:ascii="Times New Roman" w:hAnsi="Times New Roman" w:cs="Times New Roman" w:hint="eastAsia"/>
          <w:sz w:val="24"/>
          <w:szCs w:val="24"/>
        </w:rPr>
        <w:t>8</w:t>
      </w:r>
      <w:r w:rsidRPr="008954AD">
        <w:rPr>
          <w:rFonts w:ascii="Times New Roman" w:hAnsi="Times New Roman" w:cs="Times New Roman"/>
          <w:sz w:val="24"/>
          <w:szCs w:val="24"/>
        </w:rPr>
        <w:t>A). Tumors exhibiting high H_ID29 activity show deletion sequences that closely resemble those observed in RNASEH2B null HEK293T cells, as well as in Rnaseh2b knockout mouse tumors and RNaseH2</w:t>
      </w:r>
      <w:r w:rsidR="00425EB6">
        <w:rPr>
          <w:rFonts w:ascii="Times New Roman" w:hAnsi="Times New Roman" w:cs="Times New Roman" w:hint="eastAsia"/>
          <w:sz w:val="24"/>
          <w:szCs w:val="24"/>
        </w:rPr>
        <w:t>-</w:t>
      </w:r>
      <w:r w:rsidRPr="008954AD">
        <w:rPr>
          <w:rFonts w:ascii="Times New Roman" w:hAnsi="Times New Roman" w:cs="Times New Roman"/>
          <w:sz w:val="24"/>
          <w:szCs w:val="24"/>
        </w:rPr>
        <w:t xml:space="preserve">null RPE1 cells (Figure </w:t>
      </w:r>
      <w:r w:rsidR="00924D77">
        <w:rPr>
          <w:rFonts w:ascii="Times New Roman" w:hAnsi="Times New Roman" w:cs="Times New Roman" w:hint="eastAsia"/>
          <w:sz w:val="24"/>
          <w:szCs w:val="24"/>
        </w:rPr>
        <w:t>8</w:t>
      </w:r>
      <w:r w:rsidRPr="008954AD">
        <w:rPr>
          <w:rFonts w:ascii="Times New Roman" w:hAnsi="Times New Roman" w:cs="Times New Roman"/>
          <w:sz w:val="24"/>
          <w:szCs w:val="24"/>
        </w:rPr>
        <w:t xml:space="preserve">B-D). In contrast, C_ID4 displays a more balanced preference for deleting CT and TT within tandem repeats, with a prevalent CTNTN motif found in microhomologies (Figure </w:t>
      </w:r>
      <w:r w:rsidR="008A2194">
        <w:rPr>
          <w:rFonts w:ascii="Times New Roman" w:hAnsi="Times New Roman" w:cs="Times New Roman" w:hint="eastAsia"/>
          <w:sz w:val="24"/>
          <w:szCs w:val="24"/>
        </w:rPr>
        <w:t>8</w:t>
      </w:r>
      <w:r w:rsidRPr="008954AD">
        <w:rPr>
          <w:rFonts w:ascii="Times New Roman" w:hAnsi="Times New Roman" w:cs="Times New Roman"/>
          <w:sz w:val="24"/>
          <w:szCs w:val="24"/>
        </w:rPr>
        <w:t>E).</w:t>
      </w:r>
    </w:p>
    <w:p w14:paraId="3A9B82A9" w14:textId="34CBA55B"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w:t>
      </w:r>
      <w:r w:rsidR="008F14CF">
        <w:rPr>
          <w:rFonts w:ascii="Times New Roman" w:hAnsi="Times New Roman" w:cs="Times New Roman" w:hint="eastAsia"/>
          <w:sz w:val="24"/>
          <w:szCs w:val="24"/>
        </w:rPr>
        <w:t xml:space="preserve">and InsDel29 </w:t>
      </w:r>
      <w:r w:rsidRPr="00744AA4">
        <w:rPr>
          <w:rFonts w:ascii="Times New Roman" w:hAnsi="Times New Roman" w:cs="Times New Roman"/>
          <w:sz w:val="24"/>
          <w:szCs w:val="24"/>
        </w:rPr>
        <w:t xml:space="preserve">as </w:t>
      </w:r>
      <w:r w:rsidR="008F14CF">
        <w:rPr>
          <w:rFonts w:ascii="Times New Roman" w:hAnsi="Times New Roman" w:cs="Times New Roman" w:hint="eastAsia"/>
          <w:sz w:val="24"/>
          <w:szCs w:val="24"/>
        </w:rPr>
        <w:t>two</w:t>
      </w:r>
      <w:r w:rsidRPr="00744AA4">
        <w:rPr>
          <w:rFonts w:ascii="Times New Roman" w:hAnsi="Times New Roman" w:cs="Times New Roman"/>
          <w:sz w:val="24"/>
          <w:szCs w:val="24"/>
        </w:rPr>
        <w:t xml:space="preserve"> novel mutational </w:t>
      </w:r>
      <w:proofErr w:type="gramStart"/>
      <w:r w:rsidRPr="00744AA4">
        <w:rPr>
          <w:rFonts w:ascii="Times New Roman" w:hAnsi="Times New Roman" w:cs="Times New Roman"/>
          <w:sz w:val="24"/>
          <w:szCs w:val="24"/>
        </w:rPr>
        <w:t>signature</w:t>
      </w:r>
      <w:proofErr w:type="gramEnd"/>
      <w:r w:rsidRPr="00744AA4">
        <w:rPr>
          <w:rFonts w:ascii="Times New Roman" w:hAnsi="Times New Roman" w:cs="Times New Roman"/>
          <w:sz w:val="24"/>
          <w:szCs w:val="24"/>
        </w:rPr>
        <w:t xml:space="preserve"> identified through de novo extraction from cancer genomic data, suggesting its association with TOP1-dependent deletions in RNASEH2A and/or RNASEH2B deficient cells. Previous work by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developed RNASEH2A-deficient mammalian cell lines and Rnaseh2b-KO mouse intestinal cancer models, revealing the enrichment of 2 bp deletions from tandem repeats or microhomology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2022</w:t>
      </w:r>
      <w:r w:rsidR="00F50E0F">
        <w:rPr>
          <w:rFonts w:ascii="Times New Roman" w:hAnsi="Times New Roman" w:cs="Times New Roman" w:hint="eastAsia"/>
          <w:sz w:val="24"/>
          <w:szCs w:val="24"/>
        </w:rPr>
        <w:t>, Figure S</w:t>
      </w:r>
      <w:r w:rsidR="00543FB9">
        <w:rPr>
          <w:rFonts w:ascii="Times New Roman" w:hAnsi="Times New Roman" w:cs="Times New Roman" w:hint="eastAsia"/>
          <w:sz w:val="24"/>
          <w:szCs w:val="24"/>
        </w:rPr>
        <w:t>7</w:t>
      </w:r>
      <w:r w:rsidR="002D6FC0">
        <w:rPr>
          <w:rFonts w:ascii="Times New Roman" w:hAnsi="Times New Roman" w:cs="Times New Roman" w:hint="eastAsia"/>
          <w:sz w:val="24"/>
          <w:szCs w:val="24"/>
        </w:rPr>
        <w:t>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543FB9">
        <w:rPr>
          <w:rFonts w:ascii="Times New Roman" w:hAnsi="Times New Roman" w:cs="Times New Roman" w:hint="eastAsia"/>
          <w:sz w:val="24"/>
          <w:szCs w:val="24"/>
        </w:rPr>
        <w:t>7</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7</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proofErr w:type="spellStart"/>
      <w:r w:rsidR="00A567B9">
        <w:rPr>
          <w:rFonts w:ascii="Times New Roman" w:hAnsi="Times New Roman" w:cs="Times New Roman" w:hint="eastAsia"/>
          <w:sz w:val="24"/>
          <w:szCs w:val="24"/>
        </w:rPr>
        <w:t>untranscribed</w:t>
      </w:r>
      <w:proofErr w:type="spellEnd"/>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1008A8">
        <w:rPr>
          <w:rFonts w:ascii="Times New Roman" w:hAnsi="Times New Roman" w:cs="Times New Roman" w:hint="eastAsia"/>
          <w:sz w:val="24"/>
          <w:szCs w:val="24"/>
        </w:rPr>
        <w:t>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w:t>
      </w:r>
      <w:r w:rsidR="00354A8F">
        <w:rPr>
          <w:rFonts w:ascii="Times New Roman" w:hAnsi="Times New Roman" w:cs="Times New Roman" w:hint="eastAsia"/>
          <w:sz w:val="24"/>
          <w:szCs w:val="24"/>
        </w:rPr>
        <w:t xml:space="preserve"> and InsDel29</w:t>
      </w:r>
      <w:r w:rsidRPr="00744AA4">
        <w:rPr>
          <w:rFonts w:ascii="Times New Roman" w:hAnsi="Times New Roman" w:cs="Times New Roman"/>
          <w:sz w:val="24"/>
          <w:szCs w:val="24"/>
        </w:rPr>
        <w:t xml:space="preserve"> provides a more </w:t>
      </w:r>
      <w:r w:rsidRPr="00744AA4">
        <w:rPr>
          <w:rFonts w:ascii="Times New Roman" w:hAnsi="Times New Roman" w:cs="Times New Roman"/>
          <w:sz w:val="24"/>
          <w:szCs w:val="24"/>
        </w:rPr>
        <w:lastRenderedPageBreak/>
        <w:t>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5E150663" w14:textId="11F5F181" w:rsidR="00524A21" w:rsidRPr="00524A21" w:rsidRDefault="00524A21" w:rsidP="00524A21">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sidRPr="00524A21">
        <w:rPr>
          <w:rFonts w:ascii="Times New Roman" w:hAnsi="Times New Roman" w:cs="Times New Roman"/>
          <w:sz w:val="24"/>
          <w:szCs w:val="24"/>
        </w:rPr>
        <w:t xml:space="preserve">o investigate the contribution of mutational signatures to indels in cancer genes, we analyzed the </w:t>
      </w:r>
      <w:proofErr w:type="spellStart"/>
      <w:r w:rsidRPr="00524A21">
        <w:rPr>
          <w:rFonts w:ascii="Times New Roman" w:hAnsi="Times New Roman" w:cs="Times New Roman"/>
          <w:sz w:val="24"/>
          <w:szCs w:val="24"/>
        </w:rPr>
        <w:t>exonic</w:t>
      </w:r>
      <w:proofErr w:type="spellEnd"/>
      <w:r w:rsidRPr="00524A21">
        <w:rPr>
          <w:rFonts w:ascii="Times New Roman" w:hAnsi="Times New Roman" w:cs="Times New Roman"/>
          <w:sz w:val="24"/>
          <w:szCs w:val="24"/>
        </w:rPr>
        <w:t xml:space="preserve"> regions of 581 Tier 1 genes from the Cancer Gene Census (</w:t>
      </w:r>
      <w:proofErr w:type="spellStart"/>
      <w:r w:rsidRPr="00524A21">
        <w:rPr>
          <w:rFonts w:ascii="Times New Roman" w:hAnsi="Times New Roman" w:cs="Times New Roman"/>
          <w:sz w:val="24"/>
          <w:szCs w:val="24"/>
        </w:rPr>
        <w:t>Sondka</w:t>
      </w:r>
      <w:proofErr w:type="spellEnd"/>
      <w:r w:rsidRPr="00524A21">
        <w:rPr>
          <w:rFonts w:ascii="Times New Roman" w:hAnsi="Times New Roman" w:cs="Times New Roman"/>
          <w:sz w:val="24"/>
          <w:szCs w:val="24"/>
        </w:rPr>
        <w:t xml:space="preserve"> et al., 2018). We excluded DEL:</w:t>
      </w:r>
      <w:proofErr w:type="gramStart"/>
      <w:r w:rsidRPr="00524A21">
        <w:rPr>
          <w:rFonts w:ascii="Times New Roman" w:hAnsi="Times New Roman" w:cs="Times New Roman"/>
          <w:sz w:val="24"/>
          <w:szCs w:val="24"/>
        </w:rPr>
        <w:t>1:T</w:t>
      </w:r>
      <w:proofErr w:type="gramEnd"/>
      <w:r w:rsidRPr="00524A21">
        <w:rPr>
          <w:rFonts w:ascii="Times New Roman" w:hAnsi="Times New Roman" w:cs="Times New Roman"/>
          <w:sz w:val="24"/>
          <w:szCs w:val="24"/>
        </w:rPr>
        <w:t>:5+ and INS:</w:t>
      </w:r>
      <w:proofErr w:type="gramStart"/>
      <w:r w:rsidRPr="00524A21">
        <w:rPr>
          <w:rFonts w:ascii="Times New Roman" w:hAnsi="Times New Roman" w:cs="Times New Roman"/>
          <w:sz w:val="24"/>
          <w:szCs w:val="24"/>
        </w:rPr>
        <w:t>1:T</w:t>
      </w:r>
      <w:proofErr w:type="gramEnd"/>
      <w:r w:rsidRPr="00524A21">
        <w:rPr>
          <w:rFonts w:ascii="Times New Roman" w:hAnsi="Times New Roman" w:cs="Times New Roman"/>
          <w:sz w:val="24"/>
          <w:szCs w:val="24"/>
        </w:rPr>
        <w:t xml:space="preserve">:5+ indels from our analysis, as these are predominantly driven by C_ID1 and C_ID2, and single-base thymine insertions/deletions in poly-T regions are rarely biologically consequential. Among the genes most frequently affected by insertions were ARID1A, PHOX2B, TP53, and PTEN, with contributions from signatures linked to DNA replication slippage, defective mismatch repair (MMR), TOP1-TAM, and TOP2A pK743N (Figure </w:t>
      </w:r>
      <w:r w:rsidR="008A2194">
        <w:rPr>
          <w:rFonts w:ascii="Times New Roman" w:hAnsi="Times New Roman" w:cs="Times New Roman" w:hint="eastAsia"/>
          <w:sz w:val="24"/>
          <w:szCs w:val="24"/>
        </w:rPr>
        <w:t>9</w:t>
      </w:r>
      <w:r w:rsidRPr="00524A21">
        <w:rPr>
          <w:rFonts w:ascii="Times New Roman" w:hAnsi="Times New Roman" w:cs="Times New Roman"/>
          <w:sz w:val="24"/>
          <w:szCs w:val="24"/>
        </w:rPr>
        <w:t>C).</w:t>
      </w:r>
    </w:p>
    <w:p w14:paraId="26D899E6" w14:textId="739B78A2" w:rsidR="00524A21" w:rsidRPr="00524A21" w:rsidRDefault="00524A21" w:rsidP="00524A21">
      <w:pPr>
        <w:spacing w:line="480" w:lineRule="auto"/>
        <w:rPr>
          <w:rFonts w:ascii="Times New Roman" w:hAnsi="Times New Roman" w:cs="Times New Roman"/>
          <w:sz w:val="24"/>
          <w:szCs w:val="24"/>
        </w:rPr>
      </w:pPr>
      <w:r w:rsidRPr="00524A21">
        <w:rPr>
          <w:rFonts w:ascii="Times New Roman" w:hAnsi="Times New Roman" w:cs="Times New Roman"/>
          <w:sz w:val="24"/>
          <w:szCs w:val="24"/>
        </w:rPr>
        <w:t>Deletions were most prevalent in genes such as ARID1A, EGFR, TP53, RNF43, and KMT2D, primarily driven by DNA replication slippage, defective MMR, non-homologous end joining (NHEJ) DNA repair, and tobacco smoking-associated signatures. TP53 exhibited diverse deletion patterns influenced by distinct mutational processes. Tobacco smoking-associated signatures predominantly drove single-base cytosine deletions (DEL:</w:t>
      </w:r>
      <w:proofErr w:type="gramStart"/>
      <w:r w:rsidRPr="00524A21">
        <w:rPr>
          <w:rFonts w:ascii="Times New Roman" w:hAnsi="Times New Roman" w:cs="Times New Roman"/>
          <w:sz w:val="24"/>
          <w:szCs w:val="24"/>
        </w:rPr>
        <w:t>C:1:1</w:t>
      </w:r>
      <w:proofErr w:type="gramEnd"/>
      <w:r w:rsidRPr="00524A21">
        <w:rPr>
          <w:rFonts w:ascii="Times New Roman" w:hAnsi="Times New Roman" w:cs="Times New Roman"/>
          <w:sz w:val="24"/>
          <w:szCs w:val="24"/>
        </w:rPr>
        <w:t>), while TOP1-TAM signatures mediated 2 bp deletions arising from tandem repeats or microhomologies. Additionally, defective homologous recombination (HR) and NHEJ DNA repair drove de novo deletions exceeding 5 bp.</w:t>
      </w:r>
    </w:p>
    <w:p w14:paraId="687C39E3" w14:textId="77777777" w:rsidR="00A857EE" w:rsidRDefault="00524A21" w:rsidP="008A1C58">
      <w:pPr>
        <w:spacing w:line="480" w:lineRule="auto"/>
        <w:rPr>
          <w:rFonts w:ascii="Times New Roman" w:hAnsi="Times New Roman" w:cs="Times New Roman"/>
          <w:sz w:val="24"/>
          <w:szCs w:val="24"/>
        </w:rPr>
      </w:pPr>
      <w:r w:rsidRPr="00524A21">
        <w:rPr>
          <w:rFonts w:ascii="Times New Roman" w:hAnsi="Times New Roman" w:cs="Times New Roman"/>
          <w:sz w:val="24"/>
          <w:szCs w:val="24"/>
        </w:rPr>
        <w:lastRenderedPageBreak/>
        <w:t xml:space="preserve">We further explored the distribution of TP53 deletions across cancer types. While tobacco smoking signatures dominated in lung cancers (Figure S11), NHEJ DNA repair was the primary driver of TP53 deletions in bladder and biliary cancers. This divergence underscores how tissue-specific mutational processes </w:t>
      </w:r>
      <w:r w:rsidR="00B723A8">
        <w:rPr>
          <w:rFonts w:ascii="Times New Roman" w:hAnsi="Times New Roman" w:cs="Times New Roman" w:hint="eastAsia"/>
          <w:sz w:val="24"/>
          <w:szCs w:val="24"/>
        </w:rPr>
        <w:t>drive the key gene mutations in different type of cancers</w:t>
      </w:r>
    </w:p>
    <w:p w14:paraId="7F99A9FF" w14:textId="3DB9FCD2" w:rsidR="00A857EE" w:rsidRDefault="003570BC"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A new indel taxonomy reveals </w:t>
      </w:r>
      <w:r w:rsidR="00CF1102">
        <w:rPr>
          <w:rFonts w:ascii="Times New Roman" w:hAnsi="Times New Roman" w:cs="Times New Roman" w:hint="eastAsia"/>
          <w:sz w:val="24"/>
          <w:szCs w:val="24"/>
        </w:rPr>
        <w:t>more details in 1bp T deletions/insertions</w:t>
      </w:r>
    </w:p>
    <w:p w14:paraId="4D31DC32" w14:textId="737B9E7E"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5666B687"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signature analysis</w:t>
      </w:r>
      <w:r w:rsidR="00C5640C">
        <w:rPr>
          <w:rFonts w:ascii="Times New Roman" w:hAnsi="Times New Roman" w:cs="Times New Roman" w:hint="eastAsia"/>
          <w:sz w:val="24"/>
          <w:szCs w:val="24"/>
        </w:rPr>
        <w:t xml:space="preserve"> in both InDel83 and InDel89 taxonomy</w:t>
      </w:r>
      <w:r w:rsidR="00EC30AE" w:rsidRPr="008A1C58">
        <w:rPr>
          <w:rFonts w:ascii="Times New Roman" w:hAnsi="Times New Roman" w:cs="Times New Roman"/>
          <w:sz w:val="24"/>
          <w:szCs w:val="24"/>
        </w:rPr>
        <w:t>, o</w:t>
      </w:r>
      <w:r w:rsidR="00B759FF" w:rsidRPr="008A1C58">
        <w:rPr>
          <w:rFonts w:ascii="Times New Roman" w:hAnsi="Times New Roman" w:cs="Times New Roman"/>
          <w:sz w:val="24"/>
          <w:szCs w:val="24"/>
        </w:rPr>
        <w:t>ur study established a comprehensive collection of 3</w:t>
      </w:r>
      <w:r w:rsidR="00817D33">
        <w:rPr>
          <w:rFonts w:ascii="Times New Roman" w:hAnsi="Times New Roman" w:cs="Times New Roman" w:hint="eastAsia"/>
          <w:sz w:val="24"/>
          <w:szCs w:val="24"/>
        </w:rPr>
        <w:t>3</w:t>
      </w:r>
      <w:r w:rsidR="00B759FF" w:rsidRPr="008A1C58">
        <w:rPr>
          <w:rFonts w:ascii="Times New Roman" w:hAnsi="Times New Roman" w:cs="Times New Roman"/>
          <w:sz w:val="24"/>
          <w:szCs w:val="24"/>
        </w:rPr>
        <w:t xml:space="preserve"> I</w:t>
      </w:r>
      <w:r w:rsidR="00C5640C">
        <w:rPr>
          <w:rFonts w:ascii="Times New Roman" w:hAnsi="Times New Roman" w:cs="Times New Roman" w:hint="eastAsia"/>
          <w:sz w:val="24"/>
          <w:szCs w:val="24"/>
        </w:rPr>
        <w:t>n</w:t>
      </w:r>
      <w:r w:rsidR="00B759FF" w:rsidRPr="008A1C58">
        <w:rPr>
          <w:rFonts w:ascii="Times New Roman" w:hAnsi="Times New Roman" w:cs="Times New Roman"/>
          <w:sz w:val="24"/>
          <w:szCs w:val="24"/>
        </w:rPr>
        <w:t>D</w:t>
      </w:r>
      <w:r w:rsidR="00C5640C">
        <w:rPr>
          <w:rFonts w:ascii="Times New Roman" w:hAnsi="Times New Roman" w:cs="Times New Roman" w:hint="eastAsia"/>
          <w:sz w:val="24"/>
          <w:szCs w:val="24"/>
        </w:rPr>
        <w:t>el83 and 41 InDel89</w:t>
      </w:r>
      <w:r w:rsidR="00B759FF" w:rsidRPr="008A1C58">
        <w:rPr>
          <w:rFonts w:ascii="Times New Roman" w:hAnsi="Times New Roman" w:cs="Times New Roman"/>
          <w:sz w:val="24"/>
          <w:szCs w:val="24"/>
        </w:rPr>
        <w:t xml:space="preserve"> mutational signatures. We identified </w:t>
      </w:r>
      <w:r w:rsidR="00C5640C">
        <w:rPr>
          <w:rFonts w:ascii="Times New Roman" w:hAnsi="Times New Roman" w:cs="Times New Roman" w:hint="eastAsia"/>
          <w:sz w:val="24"/>
          <w:szCs w:val="24"/>
        </w:rPr>
        <w:t>two</w:t>
      </w:r>
      <w:r w:rsidR="00B759FF" w:rsidRPr="008A1C58">
        <w:rPr>
          <w:rFonts w:ascii="Times New Roman" w:hAnsi="Times New Roman" w:cs="Times New Roman"/>
          <w:sz w:val="24"/>
          <w:szCs w:val="24"/>
        </w:rPr>
        <w:t xml:space="preserve"> indel signature</w:t>
      </w:r>
      <w:r w:rsidR="00C5640C">
        <w:rPr>
          <w:rFonts w:ascii="Times New Roman" w:hAnsi="Times New Roman" w:cs="Times New Roman" w:hint="eastAsia"/>
          <w:sz w:val="24"/>
          <w:szCs w:val="24"/>
        </w:rPr>
        <w:t>s (H_ID29 and InsDel29)</w:t>
      </w:r>
      <w:r w:rsidR="00B759FF" w:rsidRPr="008A1C58">
        <w:rPr>
          <w:rFonts w:ascii="Times New Roman" w:hAnsi="Times New Roman" w:cs="Times New Roman"/>
          <w:sz w:val="24"/>
          <w:szCs w:val="24"/>
        </w:rPr>
        <w:t xml:space="preserve"> associated with </w:t>
      </w:r>
      <w:r w:rsidR="00C244CE">
        <w:rPr>
          <w:rFonts w:ascii="Times New Roman" w:hAnsi="Times New Roman" w:cs="Times New Roman" w:hint="eastAsia"/>
          <w:sz w:val="24"/>
          <w:szCs w:val="24"/>
        </w:rPr>
        <w:t>TOP1-TAM</w:t>
      </w:r>
      <w:r w:rsidR="00B759FF" w:rsidRPr="008A1C58">
        <w:rPr>
          <w:rFonts w:ascii="Times New Roman" w:hAnsi="Times New Roman" w:cs="Times New Roman"/>
          <w:sz w:val="24"/>
          <w:szCs w:val="24"/>
        </w:rPr>
        <w:t xml:space="preserve">, validating this finding </w:t>
      </w:r>
      <w:r w:rsidR="00C12559" w:rsidRPr="008A1C58">
        <w:rPr>
          <w:rFonts w:ascii="Times New Roman" w:hAnsi="Times New Roman" w:cs="Times New Roman"/>
          <w:sz w:val="24"/>
          <w:szCs w:val="24"/>
        </w:rPr>
        <w:t>via CRISPR/Cas9 system</w:t>
      </w:r>
      <w:r w:rsidR="00C244CE">
        <w:rPr>
          <w:rFonts w:ascii="Times New Roman" w:hAnsi="Times New Roman" w:cs="Times New Roman" w:hint="eastAsia"/>
          <w:sz w:val="24"/>
          <w:szCs w:val="24"/>
        </w:rPr>
        <w:t xml:space="preserve"> and previously published </w:t>
      </w:r>
      <w:r w:rsidR="00583E82">
        <w:rPr>
          <w:rFonts w:ascii="Times New Roman" w:hAnsi="Times New Roman" w:cs="Times New Roman" w:hint="eastAsia"/>
          <w:sz w:val="24"/>
          <w:szCs w:val="24"/>
        </w:rPr>
        <w:t>RNaseH2 null in vitro models</w:t>
      </w:r>
      <w:r w:rsidR="00B759FF" w:rsidRPr="008A1C58">
        <w:rPr>
          <w:rFonts w:ascii="Times New Roman" w:hAnsi="Times New Roman" w:cs="Times New Roman"/>
          <w:sz w:val="24"/>
          <w:szCs w:val="24"/>
        </w:rPr>
        <w:t xml:space="preserve">. Additionally, we found </w:t>
      </w:r>
      <w:r w:rsidR="00BB4EEE">
        <w:rPr>
          <w:rFonts w:ascii="Times New Roman" w:hAnsi="Times New Roman" w:cs="Times New Roman" w:hint="eastAsia"/>
          <w:sz w:val="24"/>
          <w:szCs w:val="24"/>
        </w:rPr>
        <w:t>4</w:t>
      </w:r>
      <w:r w:rsidR="00B759FF" w:rsidRPr="008A1C58">
        <w:rPr>
          <w:rFonts w:ascii="Times New Roman" w:hAnsi="Times New Roman" w:cs="Times New Roman"/>
          <w:sz w:val="24"/>
          <w:szCs w:val="24"/>
        </w:rPr>
        <w:t xml:space="preserv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08A65FB4" w14:textId="70C820A9" w:rsidR="00114E7D" w:rsidRDefault="00114E7D" w:rsidP="008A1C58">
      <w:pPr>
        <w:spacing w:line="480" w:lineRule="auto"/>
        <w:rPr>
          <w:rFonts w:ascii="Times New Roman" w:hAnsi="Times New Roman" w:cs="Times New Roman"/>
          <w:sz w:val="24"/>
          <w:szCs w:val="24"/>
        </w:rPr>
      </w:pPr>
      <w:r w:rsidRPr="00114E7D">
        <w:rPr>
          <w:rFonts w:ascii="Times New Roman" w:hAnsi="Times New Roman" w:cs="Times New Roman"/>
          <w:sz w:val="24"/>
          <w:szCs w:val="24"/>
        </w:rPr>
        <w:t xml:space="preserve">We also conducted signature extraction using </w:t>
      </w:r>
      <w:proofErr w:type="spellStart"/>
      <w:r w:rsidRPr="00114E7D">
        <w:rPr>
          <w:rFonts w:ascii="Times New Roman" w:hAnsi="Times New Roman" w:cs="Times New Roman"/>
          <w:sz w:val="24"/>
          <w:szCs w:val="24"/>
        </w:rPr>
        <w:t>SigProfilerExtractor</w:t>
      </w:r>
      <w:proofErr w:type="spellEnd"/>
      <w:r w:rsidRPr="00114E7D">
        <w:rPr>
          <w:rFonts w:ascii="Times New Roman" w:hAnsi="Times New Roman" w:cs="Times New Roman"/>
          <w:sz w:val="24"/>
          <w:szCs w:val="24"/>
        </w:rPr>
        <w:t>, an NMF-based model known for its robust performance in signature analysis (Figure S</w:t>
      </w:r>
      <w:r w:rsidR="009A6DA8">
        <w:rPr>
          <w:rFonts w:ascii="Times New Roman" w:hAnsi="Times New Roman" w:cs="Times New Roman" w:hint="eastAsia"/>
          <w:sz w:val="24"/>
          <w:szCs w:val="24"/>
        </w:rPr>
        <w:t>8</w:t>
      </w:r>
      <w:r w:rsidRPr="00114E7D">
        <w:rPr>
          <w:rFonts w:ascii="Times New Roman" w:hAnsi="Times New Roman" w:cs="Times New Roman"/>
          <w:sz w:val="24"/>
          <w:szCs w:val="24"/>
        </w:rPr>
        <w:t>, Islam et al., 2022). However, this method proved ineffective for our large cohort, yielding an optimal solution of K=12 but failing to identify several previously established COSMIC signatures. Notably, a recent study reanalyze</w:t>
      </w:r>
      <w:r w:rsidR="009631EB">
        <w:rPr>
          <w:rFonts w:ascii="Times New Roman" w:hAnsi="Times New Roman" w:cs="Times New Roman" w:hint="eastAsia"/>
          <w:sz w:val="24"/>
          <w:szCs w:val="24"/>
        </w:rPr>
        <w:t>d</w:t>
      </w:r>
      <w:r w:rsidRPr="00114E7D">
        <w:rPr>
          <w:rFonts w:ascii="Times New Roman" w:hAnsi="Times New Roman" w:cs="Times New Roman"/>
          <w:sz w:val="24"/>
          <w:szCs w:val="24"/>
        </w:rPr>
        <w:t xml:space="preserve"> PCAWG indel genomes and discovered 25 indel mutational signatures, including 9 </w:t>
      </w:r>
      <w:r w:rsidRPr="00114E7D">
        <w:rPr>
          <w:rFonts w:ascii="Times New Roman" w:hAnsi="Times New Roman" w:cs="Times New Roman"/>
          <w:sz w:val="24"/>
          <w:szCs w:val="24"/>
        </w:rPr>
        <w:lastRenderedPageBreak/>
        <w:t xml:space="preserve">novel signatures. </w:t>
      </w:r>
      <w:r w:rsidRPr="00B6588F">
        <w:rPr>
          <w:rFonts w:ascii="Times New Roman" w:hAnsi="Times New Roman" w:cs="Times New Roman"/>
          <w:sz w:val="24"/>
          <w:szCs w:val="24"/>
        </w:rPr>
        <w:t xml:space="preserve">Our analysis revealed that 3 of the 9 novel signatures identified by </w:t>
      </w:r>
      <w:proofErr w:type="spellStart"/>
      <w:r w:rsidRPr="00B6588F">
        <w:rPr>
          <w:rFonts w:ascii="Times New Roman" w:hAnsi="Times New Roman" w:cs="Times New Roman"/>
          <w:sz w:val="24"/>
          <w:szCs w:val="24"/>
        </w:rPr>
        <w:t>MuSiCal</w:t>
      </w:r>
      <w:proofErr w:type="spellEnd"/>
      <w:r w:rsidRPr="00B6588F">
        <w:rPr>
          <w:rFonts w:ascii="Times New Roman" w:hAnsi="Times New Roman" w:cs="Times New Roman"/>
          <w:sz w:val="24"/>
          <w:szCs w:val="24"/>
        </w:rPr>
        <w:t xml:space="preserve"> were also recapitulated in our findings</w:t>
      </w:r>
      <w:r w:rsidR="00E30140" w:rsidRPr="00B6588F">
        <w:rPr>
          <w:rFonts w:ascii="Times New Roman" w:hAnsi="Times New Roman" w:cs="Times New Roman" w:hint="eastAsia"/>
          <w:sz w:val="24"/>
          <w:szCs w:val="24"/>
        </w:rPr>
        <w:t xml:space="preserve"> (Figure S</w:t>
      </w:r>
      <w:r w:rsidR="009A6DA8" w:rsidRPr="00B6588F">
        <w:rPr>
          <w:rFonts w:ascii="Times New Roman" w:hAnsi="Times New Roman" w:cs="Times New Roman" w:hint="eastAsia"/>
          <w:sz w:val="24"/>
          <w:szCs w:val="24"/>
        </w:rPr>
        <w:t>9</w:t>
      </w:r>
      <w:r w:rsidR="00CE0B90" w:rsidRPr="00B6588F">
        <w:rPr>
          <w:rFonts w:ascii="Times New Roman" w:hAnsi="Times New Roman" w:cs="Times New Roman" w:hint="eastAsia"/>
          <w:sz w:val="24"/>
          <w:szCs w:val="24"/>
        </w:rPr>
        <w:t>,</w:t>
      </w:r>
      <w:r w:rsidR="00CE0B90">
        <w:rPr>
          <w:rFonts w:ascii="Times New Roman" w:hAnsi="Times New Roman" w:cs="Times New Roman" w:hint="eastAsia"/>
          <w:sz w:val="24"/>
          <w:szCs w:val="24"/>
        </w:rPr>
        <w:t xml:space="preserve"> </w:t>
      </w:r>
      <w:r w:rsidR="00CE0B90" w:rsidRPr="00114E7D">
        <w:rPr>
          <w:rFonts w:ascii="Times New Roman" w:hAnsi="Times New Roman" w:cs="Times New Roman"/>
          <w:sz w:val="24"/>
          <w:szCs w:val="24"/>
        </w:rPr>
        <w:t>Jin et al., 2024</w:t>
      </w:r>
      <w:r w:rsidR="00CE0B90">
        <w:rPr>
          <w:rFonts w:ascii="Times New Roman" w:hAnsi="Times New Roman" w:cs="Times New Roman" w:hint="eastAsia"/>
          <w:sz w:val="24"/>
          <w:szCs w:val="24"/>
        </w:rPr>
        <w:t>)</w:t>
      </w:r>
      <w:r w:rsidRPr="00114E7D">
        <w:rPr>
          <w:rFonts w:ascii="Times New Roman" w:hAnsi="Times New Roman" w:cs="Times New Roman"/>
          <w:sz w:val="24"/>
          <w:szCs w:val="24"/>
        </w:rPr>
        <w:t xml:space="preserve">. This limitation of </w:t>
      </w:r>
      <w:proofErr w:type="spellStart"/>
      <w:r w:rsidRPr="00114E7D">
        <w:rPr>
          <w:rFonts w:ascii="Times New Roman" w:hAnsi="Times New Roman" w:cs="Times New Roman"/>
          <w:sz w:val="24"/>
          <w:szCs w:val="24"/>
        </w:rPr>
        <w:t>SigProfilerExtractor</w:t>
      </w:r>
      <w:proofErr w:type="spellEnd"/>
      <w:r w:rsidRPr="00114E7D">
        <w:rPr>
          <w:rFonts w:ascii="Times New Roman" w:hAnsi="Times New Roman" w:cs="Times New Roman"/>
          <w:sz w:val="24"/>
          <w:szCs w:val="24"/>
        </w:rPr>
        <w:t xml:space="preserve"> is likely attributable to the challenges Non-negative Matrix Factorization faces in managing the high data sparsity </w:t>
      </w:r>
      <w:r w:rsidR="00CE7252">
        <w:rPr>
          <w:rFonts w:ascii="Times New Roman" w:hAnsi="Times New Roman" w:cs="Times New Roman" w:hint="eastAsia"/>
          <w:sz w:val="24"/>
          <w:szCs w:val="24"/>
        </w:rPr>
        <w:t xml:space="preserve">and large </w:t>
      </w:r>
      <w:r w:rsidR="00783647">
        <w:rPr>
          <w:rFonts w:ascii="Times New Roman" w:hAnsi="Times New Roman" w:cs="Times New Roman" w:hint="eastAsia"/>
          <w:sz w:val="24"/>
          <w:szCs w:val="24"/>
        </w:rPr>
        <w:t xml:space="preserve">sample size </w:t>
      </w:r>
      <w:r w:rsidRPr="00114E7D">
        <w:rPr>
          <w:rFonts w:ascii="Times New Roman" w:hAnsi="Times New Roman" w:cs="Times New Roman"/>
          <w:sz w:val="24"/>
          <w:szCs w:val="24"/>
        </w:rPr>
        <w:t xml:space="preserve">associated with indels. Our study underscores the effectiveness of </w:t>
      </w:r>
      <w:proofErr w:type="spellStart"/>
      <w:r w:rsidRPr="00114E7D">
        <w:rPr>
          <w:rFonts w:ascii="Times New Roman" w:hAnsi="Times New Roman" w:cs="Times New Roman"/>
          <w:sz w:val="24"/>
          <w:szCs w:val="24"/>
        </w:rPr>
        <w:t>mSigHdp</w:t>
      </w:r>
      <w:proofErr w:type="spellEnd"/>
      <w:r w:rsidRPr="00114E7D">
        <w:rPr>
          <w:rFonts w:ascii="Times New Roman" w:hAnsi="Times New Roman" w:cs="Times New Roman"/>
          <w:sz w:val="24"/>
          <w:szCs w:val="24"/>
        </w:rPr>
        <w:t xml:space="preserve"> for mining large datasets and demonstrates its capability to reveal novel signatures in highly sparse, low-count data.</w:t>
      </w:r>
    </w:p>
    <w:p w14:paraId="499335AA" w14:textId="4899EAE8" w:rsidR="00DC3267" w:rsidRPr="008A1C58" w:rsidRDefault="001B222F" w:rsidP="008A1C58">
      <w:pPr>
        <w:spacing w:line="480" w:lineRule="auto"/>
        <w:rPr>
          <w:rFonts w:ascii="Times New Roman" w:hAnsi="Times New Roman" w:cs="Times New Roman"/>
          <w:sz w:val="24"/>
          <w:szCs w:val="24"/>
        </w:rPr>
      </w:pPr>
      <w:proofErr w:type="gramStart"/>
      <w:r w:rsidRPr="008A1C58">
        <w:rPr>
          <w:rFonts w:ascii="Times New Roman" w:hAnsi="Times New Roman" w:cs="Times New Roman"/>
          <w:sz w:val="24"/>
          <w:szCs w:val="24"/>
        </w:rPr>
        <w:t>.</w:t>
      </w:r>
      <w:r w:rsidR="006258B3" w:rsidRPr="006258B3">
        <w:rPr>
          <w:rFonts w:ascii="Times New Roman" w:hAnsi="Times New Roman" w:cs="Times New Roman"/>
          <w:sz w:val="24"/>
          <w:szCs w:val="24"/>
        </w:rPr>
        <w:t>The</w:t>
      </w:r>
      <w:proofErr w:type="gramEnd"/>
      <w:r w:rsidR="006258B3" w:rsidRPr="006258B3">
        <w:rPr>
          <w:rFonts w:ascii="Times New Roman" w:hAnsi="Times New Roman" w:cs="Times New Roman"/>
          <w:sz w:val="24"/>
          <w:szCs w:val="24"/>
        </w:rPr>
        <w:t xml:space="preserve"> identification of novel mutational signatures often poses challenges in linking them to specific mutational processes, a complexity exacerbated by the diverse mutational landscapes observed across pan-cancer datasets. By integrating additional data into mutational signature analysis, we anticipate uncovering further signatures that more comprehensively characterize genomic mutational processes.</w:t>
      </w:r>
      <w:r w:rsidR="008E4AC9">
        <w:rPr>
          <w:rFonts w:ascii="Times New Roman" w:hAnsi="Times New Roman" w:cs="Times New Roman" w:hint="eastAsia"/>
          <w:sz w:val="24"/>
          <w:szCs w:val="24"/>
        </w:rPr>
        <w:t xml:space="preserve"> </w:t>
      </w:r>
      <w:r w:rsidRPr="008A1C58">
        <w:rPr>
          <w:rFonts w:ascii="Times New Roman" w:hAnsi="Times New Roman" w:cs="Times New Roman"/>
          <w:sz w:val="24"/>
          <w:szCs w:val="24"/>
        </w:rPr>
        <w:t>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62134EA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6"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commentRangeStart w:id="17"/>
      <w:r w:rsidR="00CB3861" w:rsidRPr="008A1C58">
        <w:rPr>
          <w:rFonts w:ascii="Times New Roman" w:hAnsi="Times New Roman" w:cs="Times New Roman"/>
          <w:sz w:val="24"/>
          <w:szCs w:val="24"/>
          <w:highlight w:val="yellow"/>
        </w:rPr>
        <w:t xml:space="preserve">Variant calls for 3417 WGS samples from the HMF cohort were obtained from </w:t>
      </w:r>
      <w:proofErr w:type="spellStart"/>
      <w:r w:rsidR="00CB3861" w:rsidRPr="008A1C58">
        <w:rPr>
          <w:rFonts w:ascii="Times New Roman" w:hAnsi="Times New Roman" w:cs="Times New Roman"/>
          <w:sz w:val="24"/>
          <w:szCs w:val="24"/>
          <w:highlight w:val="yellow"/>
        </w:rPr>
        <w:t>xxxx</w:t>
      </w:r>
      <w:commentRangeEnd w:id="17"/>
      <w:proofErr w:type="spellEnd"/>
      <w:r w:rsidR="00706990">
        <w:rPr>
          <w:rStyle w:val="CommentReference"/>
        </w:rPr>
        <w:commentReference w:id="17"/>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 xml:space="preserve">These data </w:t>
      </w:r>
      <w:proofErr w:type="gramStart"/>
      <w:r w:rsidR="002F33E9" w:rsidRPr="008A1C58">
        <w:rPr>
          <w:rFonts w:ascii="Times New Roman" w:hAnsi="Times New Roman" w:cs="Times New Roman"/>
          <w:sz w:val="24"/>
          <w:szCs w:val="24"/>
        </w:rPr>
        <w:t>was</w:t>
      </w:r>
      <w:proofErr w:type="gramEnd"/>
      <w:r w:rsidR="002F33E9" w:rsidRPr="008A1C58">
        <w:rPr>
          <w:rFonts w:ascii="Times New Roman" w:hAnsi="Times New Roman" w:cs="Times New Roman"/>
          <w:sz w:val="24"/>
          <w:szCs w:val="24"/>
        </w:rPr>
        <w:t xml:space="preserve">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End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7"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proofErr w:type="spellStart"/>
      <w:r w:rsidR="00BB7AF3" w:rsidRPr="008A1C58">
        <w:rPr>
          <w:rFonts w:ascii="Times New Roman" w:hAnsi="Times New Roman" w:cs="Times New Roman"/>
          <w:sz w:val="24"/>
          <w:szCs w:val="24"/>
        </w:rPr>
        <w:t>mSigHdp</w:t>
      </w:r>
      <w:proofErr w:type="spellEnd"/>
      <w:r w:rsidR="00BB7AF3" w:rsidRPr="008A1C58">
        <w:rPr>
          <w:rFonts w:ascii="Times New Roman" w:hAnsi="Times New Roman" w:cs="Times New Roman"/>
          <w:sz w:val="24"/>
          <w:szCs w:val="24"/>
        </w:rPr>
        <w:t xml:space="preserve">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w:t>
      </w:r>
      <w:proofErr w:type="gramStart"/>
      <w:r w:rsidR="000E0C06" w:rsidRPr="008A1C58">
        <w:rPr>
          <w:rFonts w:ascii="Times New Roman" w:hAnsi="Times New Roman" w:cs="Times New Roman"/>
          <w:sz w:val="24"/>
          <w:szCs w:val="24"/>
        </w:rPr>
        <w:t>scenario</w:t>
      </w:r>
      <w:proofErr w:type="gramEnd"/>
      <w:r w:rsidR="000E0C06" w:rsidRPr="008A1C58">
        <w:rPr>
          <w:rFonts w:ascii="Times New Roman" w:hAnsi="Times New Roman" w:cs="Times New Roman"/>
          <w:sz w:val="24"/>
          <w:szCs w:val="24"/>
        </w:rPr>
        <w:t xml:space="preserve">, we used the following parameters: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proofErr w:type="gram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proofErr w:type="gramEnd"/>
      <w:r w:rsidR="009038C9" w:rsidRPr="008A1C58">
        <w:rPr>
          <w:rFonts w:ascii="Times New Roman" w:hAnsi="Times New Roman" w:cs="Times New Roman"/>
          <w:sz w:val="24"/>
          <w:szCs w:val="24"/>
        </w:rPr>
        <w:t xml:space="preserve">=20, </w:t>
      </w:r>
      <w:proofErr w:type="spellStart"/>
      <w:proofErr w:type="gramStart"/>
      <w:r w:rsidR="009038C9" w:rsidRPr="008A1C58">
        <w:rPr>
          <w:rFonts w:ascii="Times New Roman" w:hAnsi="Times New Roman" w:cs="Times New Roman"/>
          <w:sz w:val="24"/>
          <w:szCs w:val="24"/>
        </w:rPr>
        <w:t>post.n</w:t>
      </w:r>
      <w:proofErr w:type="spellEnd"/>
      <w:proofErr w:type="gramEnd"/>
      <w:r w:rsidR="009038C9" w:rsidRPr="008A1C58">
        <w:rPr>
          <w:rFonts w:ascii="Times New Roman" w:hAnsi="Times New Roman" w:cs="Times New Roman"/>
          <w:sz w:val="24"/>
          <w:szCs w:val="24"/>
        </w:rPr>
        <w:t xml:space="preserve"> = 200, </w:t>
      </w:r>
      <w:proofErr w:type="spellStart"/>
      <w:proofErr w:type="gramStart"/>
      <w:r w:rsidR="009038C9" w:rsidRPr="008A1C58">
        <w:rPr>
          <w:rFonts w:ascii="Times New Roman" w:hAnsi="Times New Roman" w:cs="Times New Roman"/>
          <w:sz w:val="24"/>
          <w:szCs w:val="24"/>
        </w:rPr>
        <w:t>post.space</w:t>
      </w:r>
      <w:proofErr w:type="spellEnd"/>
      <w:proofErr w:type="gramEnd"/>
      <w:r w:rsidR="009038C9" w:rsidRPr="008A1C58">
        <w:rPr>
          <w:rFonts w:ascii="Times New Roman" w:hAnsi="Times New Roman" w:cs="Times New Roman"/>
          <w:sz w:val="24"/>
          <w:szCs w:val="24"/>
        </w:rPr>
        <w:t xml:space="preserve"> = 100, </w:t>
      </w:r>
      <w:proofErr w:type="spellStart"/>
      <w:proofErr w:type="gramStart"/>
      <w:r w:rsidR="009038C9" w:rsidRPr="008A1C58">
        <w:rPr>
          <w:rFonts w:ascii="Times New Roman" w:hAnsi="Times New Roman" w:cs="Times New Roman"/>
          <w:sz w:val="24"/>
          <w:szCs w:val="24"/>
        </w:rPr>
        <w:t>num.child</w:t>
      </w:r>
      <w:proofErr w:type="gramEnd"/>
      <w:r w:rsidR="009038C9" w:rsidRPr="008A1C58">
        <w:rPr>
          <w:rFonts w:ascii="Times New Roman" w:hAnsi="Times New Roman" w:cs="Times New Roman"/>
          <w:sz w:val="24"/>
          <w:szCs w:val="24"/>
        </w:rPr>
        <w:t>.process</w:t>
      </w:r>
      <w:proofErr w:type="spellEnd"/>
      <w:r w:rsidR="009038C9" w:rsidRPr="008A1C58">
        <w:rPr>
          <w:rFonts w:ascii="Times New Roman" w:hAnsi="Times New Roman" w:cs="Times New Roman"/>
          <w:sz w:val="24"/>
          <w:szCs w:val="24"/>
        </w:rPr>
        <w:t xml:space="preserve">=20, </w:t>
      </w:r>
      <w:proofErr w:type="spellStart"/>
      <w:proofErr w:type="gramStart"/>
      <w:r w:rsidR="009038C9" w:rsidRPr="008A1C58">
        <w:rPr>
          <w:rFonts w:ascii="Times New Roman" w:hAnsi="Times New Roman" w:cs="Times New Roman"/>
          <w:sz w:val="24"/>
          <w:szCs w:val="24"/>
        </w:rPr>
        <w:t>gamma.alpha</w:t>
      </w:r>
      <w:proofErr w:type="spellEnd"/>
      <w:proofErr w:type="gramEnd"/>
      <w:r w:rsidR="009038C9" w:rsidRPr="008A1C58">
        <w:rPr>
          <w:rFonts w:ascii="Times New Roman" w:hAnsi="Times New Roman" w:cs="Times New Roman"/>
          <w:sz w:val="24"/>
          <w:szCs w:val="24"/>
        </w:rPr>
        <w:t xml:space="preserve">=1, </w:t>
      </w:r>
      <w:proofErr w:type="spellStart"/>
      <w:proofErr w:type="gram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proofErr w:type="gramEnd"/>
      <w:r w:rsidR="00516765" w:rsidRPr="008A1C58">
        <w:rPr>
          <w:rFonts w:ascii="Times New Roman" w:hAnsi="Times New Roman" w:cs="Times New Roman"/>
          <w:sz w:val="24"/>
          <w:szCs w:val="24"/>
        </w:rPr>
        <w:t>=</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 xml:space="preserve">We ran </w:t>
      </w:r>
      <w:proofErr w:type="spellStart"/>
      <w:r w:rsidR="005E69E1">
        <w:rPr>
          <w:rFonts w:ascii="Times New Roman" w:hAnsi="Times New Roman" w:cs="Times New Roman" w:hint="eastAsia"/>
          <w:sz w:val="24"/>
          <w:szCs w:val="24"/>
        </w:rPr>
        <w:t>MuSiCal</w:t>
      </w:r>
      <w:proofErr w:type="spellEnd"/>
      <w:r w:rsidR="005E69E1">
        <w:rPr>
          <w:rFonts w:ascii="Times New Roman" w:hAnsi="Times New Roman" w:cs="Times New Roman" w:hint="eastAsia"/>
          <w:sz w:val="24"/>
          <w:szCs w:val="24"/>
        </w:rPr>
        <w:t xml:space="preserve"> with the following parameters: </w:t>
      </w:r>
      <w:proofErr w:type="spellStart"/>
      <w:r w:rsidR="005E69E1">
        <w:rPr>
          <w:rFonts w:ascii="Times New Roman" w:hAnsi="Times New Roman" w:cs="Times New Roman" w:hint="eastAsia"/>
          <w:sz w:val="24"/>
          <w:szCs w:val="24"/>
        </w:rPr>
        <w:t>min_n_components</w:t>
      </w:r>
      <w:proofErr w:type="spellEnd"/>
      <w:r w:rsidR="005E69E1">
        <w:rPr>
          <w:rFonts w:ascii="Times New Roman" w:hAnsi="Times New Roman" w:cs="Times New Roman" w:hint="eastAsia"/>
          <w:sz w:val="24"/>
          <w:szCs w:val="24"/>
        </w:rPr>
        <w:t xml:space="preserve">=9, </w:t>
      </w:r>
      <w:proofErr w:type="spellStart"/>
      <w:r w:rsidR="005E69E1">
        <w:rPr>
          <w:rFonts w:ascii="Times New Roman" w:hAnsi="Times New Roman" w:cs="Times New Roman" w:hint="eastAsia"/>
          <w:sz w:val="24"/>
          <w:szCs w:val="24"/>
        </w:rPr>
        <w:t>max_n_components</w:t>
      </w:r>
      <w:proofErr w:type="spellEnd"/>
      <w:r w:rsidR="005E69E1">
        <w:rPr>
          <w:rFonts w:ascii="Times New Roman" w:hAnsi="Times New Roman" w:cs="Times New Roman" w:hint="eastAsia"/>
          <w:sz w:val="24"/>
          <w:szCs w:val="24"/>
        </w:rPr>
        <w:t>=33, method=</w:t>
      </w:r>
      <w:r w:rsidR="005E69E1">
        <w:rPr>
          <w:rFonts w:ascii="Times New Roman" w:hAnsi="Times New Roman" w:cs="Times New Roman" w:hint="eastAsia"/>
          <w:sz w:val="24"/>
          <w:szCs w:val="24"/>
        </w:rPr>
        <w:t>“</w:t>
      </w:r>
      <w:proofErr w:type="spellStart"/>
      <w:r w:rsidR="005E69E1">
        <w:rPr>
          <w:rFonts w:ascii="Times New Roman" w:hAnsi="Times New Roman" w:cs="Times New Roman" w:hint="eastAsia"/>
          <w:sz w:val="24"/>
          <w:szCs w:val="24"/>
        </w:rPr>
        <w:t>mvnmf</w:t>
      </w:r>
      <w:proofErr w:type="spellEnd"/>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xml:space="preserve">, </w:t>
      </w:r>
      <w:proofErr w:type="spellStart"/>
      <w:r w:rsidR="005E69E1">
        <w:rPr>
          <w:rFonts w:ascii="Times New Roman" w:hAnsi="Times New Roman" w:cs="Times New Roman" w:hint="eastAsia"/>
          <w:sz w:val="24"/>
          <w:szCs w:val="24"/>
        </w:rPr>
        <w:t>n_replicates</w:t>
      </w:r>
      <w:proofErr w:type="spellEnd"/>
      <w:r w:rsidR="005E69E1">
        <w:rPr>
          <w:rFonts w:ascii="Times New Roman" w:hAnsi="Times New Roman" w:cs="Times New Roman" w:hint="eastAsia"/>
          <w:sz w:val="24"/>
          <w:szCs w:val="24"/>
        </w:rPr>
        <w:t xml:space="preserve">=100, </w:t>
      </w:r>
      <w:proofErr w:type="spellStart"/>
      <w:r w:rsidR="005E69E1">
        <w:rPr>
          <w:rFonts w:ascii="Times New Roman" w:hAnsi="Times New Roman" w:cs="Times New Roman" w:hint="eastAsia"/>
          <w:sz w:val="24"/>
          <w:szCs w:val="24"/>
        </w:rPr>
        <w:t>max_iter</w:t>
      </w:r>
      <w:proofErr w:type="spellEnd"/>
      <w:r w:rsidR="005E69E1">
        <w:rPr>
          <w:rFonts w:ascii="Times New Roman" w:hAnsi="Times New Roman" w:cs="Times New Roman" w:hint="eastAsia"/>
          <w:sz w:val="24"/>
          <w:szCs w:val="24"/>
        </w:rPr>
        <w:t xml:space="preserve">=10000, </w:t>
      </w:r>
      <w:proofErr w:type="spellStart"/>
      <w:r w:rsidR="005E69E1">
        <w:rPr>
          <w:rFonts w:ascii="Times New Roman" w:hAnsi="Times New Roman" w:cs="Times New Roman" w:hint="eastAsia"/>
          <w:sz w:val="24"/>
          <w:szCs w:val="24"/>
        </w:rPr>
        <w:t>min_iter</w:t>
      </w:r>
      <w:proofErr w:type="spellEnd"/>
      <w:r w:rsidR="005E69E1">
        <w:rPr>
          <w:rFonts w:ascii="Times New Roman" w:hAnsi="Times New Roman" w:cs="Times New Roman" w:hint="eastAsia"/>
          <w:sz w:val="24"/>
          <w:szCs w:val="24"/>
        </w:rPr>
        <w:t>=1000.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proofErr w:type="spellStart"/>
      <w:r w:rsidR="0013091E" w:rsidRPr="002A43D2">
        <w:rPr>
          <w:rFonts w:ascii="Times New Roman" w:hAnsi="Times New Roman" w:cs="Times New Roman"/>
          <w:b/>
          <w:bCs/>
          <w:sz w:val="24"/>
          <w:szCs w:val="24"/>
        </w:rPr>
        <w:t>mSigHdp</w:t>
      </w:r>
      <w:proofErr w:type="spellEnd"/>
      <w:r w:rsidRPr="002A43D2">
        <w:rPr>
          <w:rFonts w:ascii="Times New Roman" w:hAnsi="Times New Roman" w:cs="Times New Roman"/>
          <w:b/>
          <w:bCs/>
          <w:sz w:val="24"/>
          <w:szCs w:val="24"/>
        </w:rPr>
        <w:t xml:space="preserve"> signatures into COSMIC reference signatures</w:t>
      </w:r>
    </w:p>
    <w:p w14:paraId="3836B2E8" w14:textId="1B72DD92"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 xml:space="preserve">if a </w:t>
      </w:r>
      <w:proofErr w:type="spellStart"/>
      <w:r w:rsidR="00E47B77" w:rsidRPr="008A1C58">
        <w:rPr>
          <w:rFonts w:ascii="Times New Roman" w:hAnsi="Times New Roman" w:cs="Times New Roman"/>
          <w:sz w:val="24"/>
          <w:szCs w:val="24"/>
        </w:rPr>
        <w:t>mSigHdp</w:t>
      </w:r>
      <w:proofErr w:type="spellEnd"/>
      <w:r w:rsidR="00E47B77" w:rsidRPr="008A1C58">
        <w:rPr>
          <w:rFonts w:ascii="Times New Roman" w:hAnsi="Times New Roman" w:cs="Times New Roman"/>
          <w:sz w:val="24"/>
          <w:szCs w:val="24"/>
        </w:rPr>
        <w:t xml:space="preserve">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w:t>
      </w:r>
      <w:proofErr w:type="spellStart"/>
      <w:r w:rsidR="00874913" w:rsidRPr="008A1C58">
        <w:rPr>
          <w:rFonts w:ascii="Times New Roman" w:hAnsi="Times New Roman" w:cs="Times New Roman"/>
          <w:sz w:val="24"/>
          <w:szCs w:val="24"/>
        </w:rPr>
        <w:t>mSigHdp</w:t>
      </w:r>
      <w:proofErr w:type="spellEnd"/>
      <w:r w:rsidR="00874913" w:rsidRPr="008A1C58">
        <w:rPr>
          <w:rFonts w:ascii="Times New Roman" w:hAnsi="Times New Roman" w:cs="Times New Roman"/>
          <w:sz w:val="24"/>
          <w:szCs w:val="24"/>
        </w:rPr>
        <w:t xml:space="preserve"> signatures </w:t>
      </w:r>
      <w:r w:rsidR="00AE1ADE" w:rsidRPr="008A1C58">
        <w:rPr>
          <w:rFonts w:ascii="Times New Roman" w:hAnsi="Times New Roman" w:cs="Times New Roman"/>
          <w:sz w:val="24"/>
          <w:szCs w:val="24"/>
        </w:rPr>
        <w:t xml:space="preserve">can be reconstructed by at most </w:t>
      </w:r>
      <w:r w:rsidR="008C1C56">
        <w:rPr>
          <w:rFonts w:ascii="Times New Roman" w:hAnsi="Times New Roman" w:cs="Times New Roman" w:hint="eastAsia"/>
          <w:sz w:val="24"/>
          <w:szCs w:val="24"/>
        </w:rPr>
        <w:t>3</w:t>
      </w:r>
      <w:r w:rsidR="00AE1ADE" w:rsidRPr="008A1C58">
        <w:rPr>
          <w:rFonts w:ascii="Times New Roman" w:hAnsi="Times New Roman" w:cs="Times New Roman"/>
          <w:sz w:val="24"/>
          <w:szCs w:val="24"/>
        </w:rPr>
        <w:t xml:space="preserve">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0DA9E69A" w:rsidR="00EF324E"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r w:rsidR="006F713A">
        <w:rPr>
          <w:rFonts w:ascii="Times New Roman" w:hAnsi="Times New Roman" w:cs="Times New Roman" w:hint="eastAsia"/>
          <w:sz w:val="24"/>
          <w:szCs w:val="24"/>
        </w:rPr>
        <w:t>In</w:t>
      </w:r>
      <w:r w:rsidR="008E4AC9">
        <w:rPr>
          <w:rFonts w:ascii="Times New Roman" w:hAnsi="Times New Roman" w:cs="Times New Roman" w:hint="eastAsia"/>
          <w:sz w:val="24"/>
          <w:szCs w:val="24"/>
        </w:rPr>
        <w:t>Del83 and InDel89</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r w:rsidR="0027442E" w:rsidRPr="008A1C58">
        <w:rPr>
          <w:rFonts w:ascii="Times New Roman" w:hAnsi="Times New Roman" w:cs="Times New Roman"/>
          <w:sz w:val="24"/>
          <w:szCs w:val="24"/>
        </w:rPr>
        <w:t>find_best_reconstruction_QP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 xml:space="preserve">in </w:t>
      </w:r>
      <w:proofErr w:type="spellStart"/>
      <w:r w:rsidR="00E430FD" w:rsidRPr="008A1C58">
        <w:rPr>
          <w:rFonts w:ascii="Times New Roman" w:hAnsi="Times New Roman" w:cs="Times New Roman"/>
          <w:sz w:val="24"/>
          <w:szCs w:val="24"/>
        </w:rPr>
        <w:t>mSigAct</w:t>
      </w:r>
      <w:proofErr w:type="spellEnd"/>
      <w:r w:rsidR="00E430FD" w:rsidRPr="008A1C58">
        <w:rPr>
          <w:rFonts w:ascii="Times New Roman" w:hAnsi="Times New Roman" w:cs="Times New Roman"/>
          <w:sz w:val="24"/>
          <w:szCs w:val="24"/>
        </w:rPr>
        <w:t xml:space="preserve">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01DA401D" w14:textId="77777777" w:rsidR="006F713A" w:rsidRPr="00864504" w:rsidRDefault="006F713A" w:rsidP="006F713A">
      <w:pPr>
        <w:spacing w:line="360" w:lineRule="auto"/>
        <w:rPr>
          <w:rFonts w:ascii="Times New Roman" w:hAnsi="Times New Roman" w:cs="Times New Roman"/>
          <w:b/>
          <w:bCs/>
        </w:rPr>
      </w:pPr>
      <w:r w:rsidRPr="00864504">
        <w:rPr>
          <w:rFonts w:ascii="Times New Roman" w:hAnsi="Times New Roman" w:cs="Times New Roman"/>
          <w:b/>
          <w:bCs/>
        </w:rPr>
        <w:t>Simulating synthetic cancer datasets</w:t>
      </w:r>
    </w:p>
    <w:p w14:paraId="2CDA498A" w14:textId="77777777" w:rsidR="006F713A" w:rsidRPr="00864504" w:rsidRDefault="006F713A" w:rsidP="006F713A">
      <w:pPr>
        <w:spacing w:line="360" w:lineRule="auto"/>
        <w:rPr>
          <w:rFonts w:ascii="Times New Roman" w:hAnsi="Times New Roman" w:cs="Times New Roman"/>
        </w:rPr>
      </w:pPr>
      <w:r w:rsidRPr="00864504">
        <w:rPr>
          <w:rFonts w:ascii="Times New Roman" w:hAnsi="Times New Roman" w:cs="Times New Roman"/>
        </w:rPr>
        <w:t xml:space="preserve">Synthetic cancer datasets were simulated using </w:t>
      </w:r>
      <w:proofErr w:type="spellStart"/>
      <w:r w:rsidRPr="00864504">
        <w:rPr>
          <w:rFonts w:ascii="Times New Roman" w:hAnsi="Times New Roman" w:cs="Times New Roman"/>
        </w:rPr>
        <w:t>SigProfilerSimulator</w:t>
      </w:r>
      <w:proofErr w:type="spellEnd"/>
      <w:r w:rsidRPr="00864504">
        <w:rPr>
          <w:rFonts w:ascii="Times New Roman" w:hAnsi="Times New Roman" w:cs="Times New Roman"/>
        </w:rPr>
        <w:t xml:space="preserve"> (</w:t>
      </w:r>
      <w:hyperlink r:id="rId18" w:history="1">
        <w:r w:rsidRPr="00FA028E">
          <w:rPr>
            <w:rStyle w:val="Hyperlink"/>
            <w:rFonts w:ascii="Times New Roman" w:hAnsi="Times New Roman" w:cs="Times New Roman"/>
          </w:rPr>
          <w:t>https://bmcbioinformatics.biomedcentral.com/articles/10.1186/s12859-020-03772-3</w:t>
        </w:r>
      </w:hyperlink>
      <w:r w:rsidRPr="00864504">
        <w:rPr>
          <w:rFonts w:ascii="Times New Roman" w:hAnsi="Times New Roman" w:cs="Times New Roman"/>
        </w:rPr>
        <w:t>)</w:t>
      </w:r>
      <w:r>
        <w:rPr>
          <w:rFonts w:ascii="Times New Roman" w:hAnsi="Times New Roman" w:cs="Times New Roman"/>
        </w:rPr>
        <w:t xml:space="preserve">. </w:t>
      </w:r>
    </w:p>
    <w:p w14:paraId="4D440508" w14:textId="77777777" w:rsidR="006F713A" w:rsidRPr="00864504" w:rsidRDefault="006F713A" w:rsidP="006F713A">
      <w:pPr>
        <w:spacing w:line="360" w:lineRule="auto"/>
        <w:rPr>
          <w:rFonts w:ascii="Times New Roman" w:hAnsi="Times New Roman" w:cs="Times New Roman"/>
        </w:rPr>
      </w:pPr>
    </w:p>
    <w:p w14:paraId="4581E2D7" w14:textId="77777777" w:rsidR="006F713A" w:rsidRPr="00864504" w:rsidRDefault="006F713A" w:rsidP="006F713A">
      <w:pPr>
        <w:spacing w:line="360" w:lineRule="auto"/>
        <w:rPr>
          <w:rFonts w:ascii="Times New Roman" w:hAnsi="Times New Roman" w:cs="Times New Roman"/>
          <w:b/>
          <w:bCs/>
        </w:rPr>
      </w:pPr>
      <w:r w:rsidRPr="00864504">
        <w:rPr>
          <w:rFonts w:ascii="Times New Roman" w:hAnsi="Times New Roman" w:cs="Times New Roman"/>
          <w:b/>
          <w:bCs/>
        </w:rPr>
        <w:t xml:space="preserve">Annotating somatic indels based on </w:t>
      </w:r>
      <w:r>
        <w:rPr>
          <w:rFonts w:ascii="Times New Roman" w:hAnsi="Times New Roman" w:cs="Times New Roman"/>
          <w:b/>
          <w:bCs/>
        </w:rPr>
        <w:t>transcribed versus non-transcribed strand</w:t>
      </w:r>
    </w:p>
    <w:p w14:paraId="22E83144" w14:textId="77777777" w:rsidR="006F713A" w:rsidRPr="00864504" w:rsidRDefault="006F713A" w:rsidP="006F713A">
      <w:pPr>
        <w:spacing w:line="360" w:lineRule="auto"/>
        <w:rPr>
          <w:rFonts w:ascii="Times New Roman" w:hAnsi="Times New Roman" w:cs="Times New Roman"/>
        </w:rPr>
      </w:pPr>
      <w:r>
        <w:rPr>
          <w:rFonts w:ascii="Times New Roman" w:hAnsi="Times New Roman" w:cs="Times New Roman"/>
        </w:rPr>
        <w:t>We followed the method in</w:t>
      </w:r>
      <w:r w:rsidRPr="00864504">
        <w:rPr>
          <w:rFonts w:ascii="Times New Roman" w:hAnsi="Times New Roman" w:cs="Times New Roman"/>
        </w:rPr>
        <w:t xml:space="preserve"> (</w:t>
      </w:r>
      <w:hyperlink r:id="rId19" w:history="1">
        <w:r w:rsidRPr="00864504">
          <w:rPr>
            <w:rStyle w:val="Hyperlink"/>
            <w:rFonts w:ascii="Times New Roman" w:hAnsi="Times New Roman" w:cs="Times New Roman"/>
          </w:rPr>
          <w:t>https://doi.org/10.1016/j.celrep.2023.112930</w:t>
        </w:r>
      </w:hyperlink>
      <w:r w:rsidRPr="00864504">
        <w:rPr>
          <w:rFonts w:ascii="Times New Roman" w:hAnsi="Times New Roman" w:cs="Times New Roman"/>
        </w:rPr>
        <w:t>)</w:t>
      </w:r>
      <w:r>
        <w:rPr>
          <w:rFonts w:ascii="Times New Roman" w:hAnsi="Times New Roman" w:cs="Times New Roman"/>
        </w:rPr>
        <w:t>. Briefly</w:t>
      </w:r>
      <w:r w:rsidRPr="00864504">
        <w:rPr>
          <w:rFonts w:ascii="Times New Roman" w:hAnsi="Times New Roman" w:cs="Times New Roman"/>
        </w:rPr>
        <w:t xml:space="preserve"> somatic indels were called with respect to </w:t>
      </w:r>
      <w:r>
        <w:rPr>
          <w:rFonts w:ascii="Times New Roman" w:hAnsi="Times New Roman" w:cs="Times New Roman"/>
        </w:rPr>
        <w:t xml:space="preserve">the </w:t>
      </w:r>
      <w:r w:rsidRPr="00864504">
        <w:rPr>
          <w:rFonts w:ascii="Times New Roman" w:hAnsi="Times New Roman" w:cs="Times New Roman"/>
        </w:rPr>
        <w:t xml:space="preserve">+ strand of the reference genome and further annotated </w:t>
      </w:r>
      <w:proofErr w:type="gramStart"/>
      <w:r w:rsidRPr="00864504">
        <w:rPr>
          <w:rFonts w:ascii="Times New Roman" w:hAnsi="Times New Roman" w:cs="Times New Roman"/>
        </w:rPr>
        <w:t>in regard to</w:t>
      </w:r>
      <w:proofErr w:type="gramEnd"/>
      <w:r w:rsidRPr="00864504">
        <w:rPr>
          <w:rFonts w:ascii="Times New Roman" w:hAnsi="Times New Roman" w:cs="Times New Roman"/>
        </w:rPr>
        <w:t xml:space="preserve"> the pyrimidine base(s) of the insertion/deletion. </w:t>
      </w:r>
      <w:r>
        <w:rPr>
          <w:rFonts w:ascii="Times New Roman" w:hAnsi="Times New Roman" w:cs="Times New Roman"/>
        </w:rPr>
        <w:t>Thus</w:t>
      </w:r>
      <w:r w:rsidRPr="00864504">
        <w:rPr>
          <w:rFonts w:ascii="Times New Roman" w:hAnsi="Times New Roman" w:cs="Times New Roman"/>
        </w:rPr>
        <w:t>, indels with only C or T bases were annotated as + strand mutation</w:t>
      </w:r>
      <w:r>
        <w:rPr>
          <w:rFonts w:ascii="Times New Roman" w:hAnsi="Times New Roman" w:cs="Times New Roman"/>
        </w:rPr>
        <w:t>s</w:t>
      </w:r>
      <w:r w:rsidRPr="00864504">
        <w:rPr>
          <w:rFonts w:ascii="Times New Roman" w:hAnsi="Times New Roman" w:cs="Times New Roman"/>
        </w:rPr>
        <w:t>; indels with only A or G bases were annotated as – strand mutation</w:t>
      </w:r>
      <w:r>
        <w:rPr>
          <w:rFonts w:ascii="Times New Roman" w:hAnsi="Times New Roman" w:cs="Times New Roman"/>
        </w:rPr>
        <w:t>s. The</w:t>
      </w:r>
      <w:r w:rsidRPr="00864504">
        <w:rPr>
          <w:rFonts w:ascii="Times New Roman" w:hAnsi="Times New Roman" w:cs="Times New Roman"/>
        </w:rPr>
        <w:t xml:space="preserve"> </w:t>
      </w:r>
      <w:r>
        <w:rPr>
          <w:rFonts w:ascii="Times New Roman" w:hAnsi="Times New Roman" w:cs="Times New Roman"/>
        </w:rPr>
        <w:t>remaining</w:t>
      </w:r>
      <w:r w:rsidRPr="00864504">
        <w:rPr>
          <w:rFonts w:ascii="Times New Roman" w:hAnsi="Times New Roman" w:cs="Times New Roman"/>
        </w:rPr>
        <w:t xml:space="preserve"> indels were </w:t>
      </w:r>
      <w:r>
        <w:rPr>
          <w:rFonts w:ascii="Times New Roman" w:hAnsi="Times New Roman" w:cs="Times New Roman"/>
        </w:rPr>
        <w:t>not included</w:t>
      </w:r>
      <w:r w:rsidRPr="00864504">
        <w:rPr>
          <w:rFonts w:ascii="Times New Roman" w:hAnsi="Times New Roman" w:cs="Times New Roman"/>
        </w:rPr>
        <w:t xml:space="preserve"> in the analysis. Next, </w:t>
      </w:r>
      <w:r>
        <w:rPr>
          <w:rFonts w:ascii="Times New Roman" w:hAnsi="Times New Roman" w:cs="Times New Roman"/>
        </w:rPr>
        <w:t xml:space="preserve">+ strand </w:t>
      </w:r>
      <w:r w:rsidRPr="00864504">
        <w:rPr>
          <w:rFonts w:ascii="Times New Roman" w:hAnsi="Times New Roman" w:cs="Times New Roman"/>
        </w:rPr>
        <w:t xml:space="preserve">indels in </w:t>
      </w:r>
      <w:r>
        <w:rPr>
          <w:rFonts w:ascii="Times New Roman" w:hAnsi="Times New Roman" w:cs="Times New Roman"/>
        </w:rPr>
        <w:t>protein coding genes</w:t>
      </w:r>
      <w:r w:rsidRPr="00864504">
        <w:rPr>
          <w:rFonts w:ascii="Times New Roman" w:hAnsi="Times New Roman" w:cs="Times New Roman"/>
        </w:rPr>
        <w:t xml:space="preserve"> </w:t>
      </w:r>
      <w:r>
        <w:rPr>
          <w:rFonts w:ascii="Times New Roman" w:hAnsi="Times New Roman" w:cs="Times New Roman"/>
        </w:rPr>
        <w:t>were</w:t>
      </w:r>
      <w:r w:rsidRPr="00864504">
        <w:rPr>
          <w:rFonts w:ascii="Times New Roman" w:hAnsi="Times New Roman" w:cs="Times New Roman"/>
        </w:rPr>
        <w:t xml:space="preserve"> further subclassified as transcribed </w:t>
      </w:r>
      <w:r>
        <w:rPr>
          <w:rFonts w:ascii="Times New Roman" w:hAnsi="Times New Roman" w:cs="Times New Roman"/>
        </w:rPr>
        <w:t xml:space="preserve">(template) if the gene’s sense strand was on the + strand of the genome, or else </w:t>
      </w:r>
      <w:r w:rsidRPr="00864504">
        <w:rPr>
          <w:rFonts w:ascii="Times New Roman" w:hAnsi="Times New Roman" w:cs="Times New Roman"/>
        </w:rPr>
        <w:t>un-transcribed</w:t>
      </w:r>
      <w:r>
        <w:rPr>
          <w:rFonts w:ascii="Times New Roman" w:hAnsi="Times New Roman" w:cs="Times New Roman"/>
        </w:rPr>
        <w:t xml:space="preserve"> (sense)</w:t>
      </w:r>
      <w:r w:rsidRPr="00864504">
        <w:rPr>
          <w:rFonts w:ascii="Times New Roman" w:hAnsi="Times New Roman" w:cs="Times New Roman"/>
        </w:rPr>
        <w:t>.</w:t>
      </w:r>
      <w:r>
        <w:rPr>
          <w:rFonts w:ascii="Times New Roman" w:hAnsi="Times New Roman" w:cs="Times New Roman"/>
        </w:rPr>
        <w:t xml:space="preserve"> The logic was inverted for – strand indels. 3wsI</w:t>
      </w:r>
      <w:r w:rsidRPr="00864504">
        <w:rPr>
          <w:rFonts w:ascii="Times New Roman" w:hAnsi="Times New Roman" w:cs="Times New Roman"/>
        </w:rPr>
        <w:t>ndels in bidirectionally transcribed regions were ignored.</w:t>
      </w:r>
      <w:r>
        <w:rPr>
          <w:rFonts w:ascii="Times New Roman" w:hAnsi="Times New Roman" w:cs="Times New Roman"/>
        </w:rPr>
        <w:t xml:space="preserve"> (</w:t>
      </w:r>
      <w:proofErr w:type="spellStart"/>
      <w:r>
        <w:rPr>
          <w:rFonts w:ascii="Times New Roman" w:hAnsi="Times New Roman" w:cs="Times New Roman"/>
        </w:rPr>
        <w:t>non transcribed</w:t>
      </w:r>
      <w:proofErr w:type="spellEnd"/>
      <w:r>
        <w:rPr>
          <w:rFonts w:ascii="Times New Roman" w:hAnsi="Times New Roman" w:cs="Times New Roman"/>
        </w:rPr>
        <w:t>?)</w:t>
      </w:r>
    </w:p>
    <w:p w14:paraId="40B6CB67" w14:textId="77777777" w:rsidR="006F713A" w:rsidRPr="00864504" w:rsidRDefault="006F713A" w:rsidP="006F713A">
      <w:pPr>
        <w:spacing w:line="360" w:lineRule="auto"/>
        <w:rPr>
          <w:rFonts w:ascii="Times New Roman" w:hAnsi="Times New Roman" w:cs="Times New Roman"/>
        </w:rPr>
      </w:pPr>
    </w:p>
    <w:p w14:paraId="3FA6161E" w14:textId="77777777" w:rsidR="006F713A" w:rsidRPr="00864504" w:rsidRDefault="006F713A" w:rsidP="006F713A">
      <w:pPr>
        <w:spacing w:line="360" w:lineRule="auto"/>
        <w:rPr>
          <w:rFonts w:ascii="Times New Roman" w:hAnsi="Times New Roman" w:cs="Times New Roman"/>
          <w:b/>
          <w:bCs/>
        </w:rPr>
      </w:pPr>
      <w:r w:rsidRPr="00864504">
        <w:rPr>
          <w:rFonts w:ascii="Times New Roman" w:hAnsi="Times New Roman" w:cs="Times New Roman"/>
          <w:b/>
          <w:bCs/>
        </w:rPr>
        <w:t xml:space="preserve">Annotating somatic indels based on </w:t>
      </w:r>
      <w:r>
        <w:rPr>
          <w:rFonts w:ascii="Times New Roman" w:hAnsi="Times New Roman" w:cs="Times New Roman"/>
          <w:b/>
          <w:bCs/>
        </w:rPr>
        <w:t xml:space="preserve">leading versus lagging </w:t>
      </w:r>
      <w:r w:rsidRPr="00864504">
        <w:rPr>
          <w:rFonts w:ascii="Times New Roman" w:hAnsi="Times New Roman" w:cs="Times New Roman"/>
          <w:b/>
          <w:bCs/>
        </w:rPr>
        <w:t>replication</w:t>
      </w:r>
      <w:r>
        <w:rPr>
          <w:rFonts w:ascii="Times New Roman" w:hAnsi="Times New Roman" w:cs="Times New Roman"/>
          <w:b/>
          <w:bCs/>
        </w:rPr>
        <w:t xml:space="preserve"> strand</w:t>
      </w:r>
    </w:p>
    <w:p w14:paraId="61AB65B9" w14:textId="77777777" w:rsidR="006F713A" w:rsidRPr="00864504" w:rsidRDefault="006F713A" w:rsidP="006F713A">
      <w:pPr>
        <w:spacing w:line="360" w:lineRule="auto"/>
        <w:rPr>
          <w:rFonts w:ascii="Times New Roman" w:hAnsi="Times New Roman" w:cs="Times New Roman"/>
        </w:rPr>
      </w:pPr>
      <w:r w:rsidRPr="00864504">
        <w:rPr>
          <w:rFonts w:ascii="Times New Roman" w:hAnsi="Times New Roman" w:cs="Times New Roman"/>
        </w:rPr>
        <w:t>Replication strand w</w:t>
      </w:r>
      <w:r>
        <w:rPr>
          <w:rFonts w:ascii="Times New Roman" w:hAnsi="Times New Roman" w:cs="Times New Roman"/>
        </w:rPr>
        <w:t>as</w:t>
      </w:r>
      <w:r w:rsidRPr="00864504">
        <w:rPr>
          <w:rFonts w:ascii="Times New Roman" w:hAnsi="Times New Roman" w:cs="Times New Roman"/>
        </w:rPr>
        <w:t xml:space="preserve"> determined by wavelet-smoothed replication</w:t>
      </w:r>
      <w:r>
        <w:rPr>
          <w:rFonts w:ascii="Times New Roman" w:hAnsi="Times New Roman" w:cs="Times New Roman"/>
        </w:rPr>
        <w:t>-</w:t>
      </w:r>
      <w:r w:rsidRPr="00864504">
        <w:rPr>
          <w:rFonts w:ascii="Times New Roman" w:hAnsi="Times New Roman" w:cs="Times New Roman"/>
        </w:rPr>
        <w:t>timing signal data</w:t>
      </w:r>
      <w:r>
        <w:rPr>
          <w:rFonts w:ascii="Times New Roman" w:hAnsi="Times New Roman" w:cs="Times New Roman"/>
        </w:rPr>
        <w:t xml:space="preserve"> that indicated both</w:t>
      </w:r>
      <w:r w:rsidRPr="00864504">
        <w:rPr>
          <w:rFonts w:ascii="Times New Roman" w:hAnsi="Times New Roman" w:cs="Times New Roman"/>
        </w:rPr>
        <w:t xml:space="preserve"> </w:t>
      </w:r>
      <w:r>
        <w:rPr>
          <w:rFonts w:ascii="Times New Roman" w:hAnsi="Times New Roman" w:cs="Times New Roman"/>
        </w:rPr>
        <w:t>“</w:t>
      </w:r>
      <w:r w:rsidRPr="00864504">
        <w:rPr>
          <w:rFonts w:ascii="Times New Roman" w:hAnsi="Times New Roman" w:cs="Times New Roman"/>
        </w:rPr>
        <w:t>valleys</w:t>
      </w:r>
      <w:r>
        <w:rPr>
          <w:rFonts w:ascii="Times New Roman" w:hAnsi="Times New Roman" w:cs="Times New Roman"/>
        </w:rPr>
        <w:t>”</w:t>
      </w:r>
      <w:r w:rsidRPr="00864504">
        <w:rPr>
          <w:rFonts w:ascii="Times New Roman" w:hAnsi="Times New Roman" w:cs="Times New Roman"/>
        </w:rPr>
        <w:t xml:space="preserve"> (replication termination zones) and </w:t>
      </w:r>
      <w:r>
        <w:rPr>
          <w:rFonts w:ascii="Times New Roman" w:hAnsi="Times New Roman" w:cs="Times New Roman"/>
        </w:rPr>
        <w:t>“</w:t>
      </w:r>
      <w:r w:rsidRPr="00864504">
        <w:rPr>
          <w:rFonts w:ascii="Times New Roman" w:hAnsi="Times New Roman" w:cs="Times New Roman"/>
        </w:rPr>
        <w:t>peaks</w:t>
      </w:r>
      <w:r>
        <w:rPr>
          <w:rFonts w:ascii="Times New Roman" w:hAnsi="Times New Roman" w:cs="Times New Roman"/>
        </w:rPr>
        <w:t>”</w:t>
      </w:r>
      <w:r w:rsidRPr="00864504">
        <w:rPr>
          <w:rFonts w:ascii="Times New Roman" w:hAnsi="Times New Roman" w:cs="Times New Roman"/>
        </w:rPr>
        <w:t xml:space="preserve"> (replication initiation zones) (</w:t>
      </w:r>
      <w:hyperlink r:id="rId20" w:history="1">
        <w:r w:rsidRPr="00FA028E">
          <w:rPr>
            <w:rStyle w:val="Hyperlink"/>
            <w:rFonts w:ascii="Times New Roman" w:hAnsi="Times New Roman" w:cs="Times New Roman"/>
          </w:rPr>
          <w:t>https://hgdownload.cse.ucsc.edu/goldenPath/hg19/encodeDCC/wgEncodeUwRepliSeq/</w:t>
        </w:r>
      </w:hyperlink>
      <w:r w:rsidRPr="00864504">
        <w:rPr>
          <w:rFonts w:ascii="Times New Roman" w:hAnsi="Times New Roman" w:cs="Times New Roman"/>
        </w:rPr>
        <w:t>).</w:t>
      </w:r>
      <w:r>
        <w:rPr>
          <w:rFonts w:ascii="Times New Roman" w:hAnsi="Times New Roman" w:cs="Times New Roman"/>
        </w:rPr>
        <w:t xml:space="preserve"> </w:t>
      </w:r>
      <w:r w:rsidRPr="00864504">
        <w:rPr>
          <w:rFonts w:ascii="Times New Roman" w:hAnsi="Times New Roman" w:cs="Times New Roman"/>
        </w:rPr>
        <w:t xml:space="preserve">Valleys and peaks were sorted by the genomic coordinate in ascending order. </w:t>
      </w:r>
      <w:proofErr w:type="gramStart"/>
      <w:r w:rsidRPr="00864504">
        <w:rPr>
          <w:rFonts w:ascii="Times New Roman" w:hAnsi="Times New Roman" w:cs="Times New Roman"/>
        </w:rPr>
        <w:t>In regard to</w:t>
      </w:r>
      <w:proofErr w:type="gramEnd"/>
      <w:r w:rsidRPr="00864504">
        <w:rPr>
          <w:rFonts w:ascii="Times New Roman" w:hAnsi="Times New Roman" w:cs="Times New Roman"/>
        </w:rPr>
        <w:t xml:space="preserve"> + strand of the reference genome, replication timing signal were examined for consecutive stretche</w:t>
      </w:r>
      <w:r>
        <w:rPr>
          <w:rFonts w:ascii="Times New Roman" w:hAnsi="Times New Roman" w:cs="Times New Roman"/>
        </w:rPr>
        <w:t>s</w:t>
      </w:r>
      <w:r w:rsidRPr="00864504">
        <w:rPr>
          <w:rFonts w:ascii="Times New Roman" w:hAnsi="Times New Roman" w:cs="Times New Roman"/>
        </w:rPr>
        <w:t xml:space="preserve"> of </w:t>
      </w:r>
      <w:r>
        <w:rPr>
          <w:rFonts w:ascii="Times New Roman" w:hAnsi="Times New Roman" w:cs="Times New Roman"/>
        </w:rPr>
        <w:t>the genome</w:t>
      </w:r>
      <w:r w:rsidRPr="00864504">
        <w:rPr>
          <w:rFonts w:ascii="Times New Roman" w:hAnsi="Times New Roman" w:cs="Times New Roman"/>
        </w:rPr>
        <w:t xml:space="preserve"> (from valley to peak or form peak to valley), with positive slope corresponded to leading strand regions and negative slope corresponded to lagging strand regions. Then for the - strand of the reference genome, leading regions (- slope) and lagging regions (+slope) were automatically acquired. </w:t>
      </w:r>
      <w:proofErr w:type="gramStart"/>
      <w:r w:rsidRPr="00864504">
        <w:rPr>
          <w:rFonts w:ascii="Times New Roman" w:hAnsi="Times New Roman" w:cs="Times New Roman"/>
        </w:rPr>
        <w:t>Similar to</w:t>
      </w:r>
      <w:proofErr w:type="gramEnd"/>
      <w:r w:rsidRPr="00864504">
        <w:rPr>
          <w:rFonts w:ascii="Times New Roman" w:hAnsi="Times New Roman" w:cs="Times New Roman"/>
        </w:rPr>
        <w:t xml:space="preserve"> the annotation for transcription, indels were first annotated as + or – strand mutations based on the pyrimidine bases. Next, indels were counted as being on leading strand or lagging strand based on their occupancy in a leading or lagging region.</w:t>
      </w:r>
    </w:p>
    <w:p w14:paraId="076A4878" w14:textId="77777777" w:rsidR="006F713A" w:rsidRPr="00864504" w:rsidRDefault="006F713A" w:rsidP="006F713A">
      <w:pPr>
        <w:spacing w:line="360" w:lineRule="auto"/>
        <w:rPr>
          <w:rFonts w:ascii="Times New Roman" w:hAnsi="Times New Roman" w:cs="Times New Roman"/>
        </w:rPr>
      </w:pPr>
    </w:p>
    <w:p w14:paraId="136AEA67" w14:textId="77777777" w:rsidR="006F713A" w:rsidRPr="00864504" w:rsidRDefault="006F713A" w:rsidP="006F713A">
      <w:pPr>
        <w:keepNext/>
        <w:spacing w:line="360" w:lineRule="auto"/>
        <w:rPr>
          <w:rFonts w:ascii="Times New Roman" w:hAnsi="Times New Roman" w:cs="Times New Roman"/>
          <w:b/>
          <w:bCs/>
        </w:rPr>
      </w:pPr>
      <w:r w:rsidRPr="00864504">
        <w:rPr>
          <w:rFonts w:ascii="Times New Roman" w:hAnsi="Times New Roman" w:cs="Times New Roman"/>
          <w:b/>
          <w:bCs/>
        </w:rPr>
        <w:t>Detecting strand asymmetries across cancer types</w:t>
      </w:r>
    </w:p>
    <w:p w14:paraId="07AF3DD9" w14:textId="77777777" w:rsidR="006F713A" w:rsidRPr="00864504" w:rsidRDefault="006F713A" w:rsidP="006F713A">
      <w:pPr>
        <w:spacing w:line="360" w:lineRule="auto"/>
        <w:rPr>
          <w:rFonts w:ascii="Times New Roman" w:hAnsi="Times New Roman" w:cs="Times New Roman"/>
        </w:rPr>
      </w:pPr>
      <w:r w:rsidRPr="00864504">
        <w:rPr>
          <w:rFonts w:ascii="Times New Roman" w:hAnsi="Times New Roman" w:cs="Times New Roman"/>
        </w:rPr>
        <w:t>Strand asymmetry analyses were based on the assignment of signature probabilities to each individual indel mutation (</w:t>
      </w:r>
      <w:r w:rsidRPr="00864504">
        <w:rPr>
          <w:rFonts w:ascii="Times New Roman" w:hAnsi="Times New Roman" w:cs="Times New Roman"/>
          <w:highlight w:val="yellow"/>
        </w:rPr>
        <w:t>expand if needed</w:t>
      </w:r>
      <w:r w:rsidRPr="00864504">
        <w:rPr>
          <w:rFonts w:ascii="Times New Roman" w:hAnsi="Times New Roman" w:cs="Times New Roman"/>
        </w:rPr>
        <w:t>). Only indels with the probability greater than or equal to 0.50 to a certain ID signature were retained. For each ID signature and for all cancer types having this mutational signature, we retrieved the number of indels on each strand/region. In strand asymmetries analyses, only cancer types with at least 1,000 somatic mutations unambiguously attributed to an individual mutational signature were included.</w:t>
      </w:r>
    </w:p>
    <w:p w14:paraId="68E46BCC" w14:textId="77777777" w:rsidR="006F713A" w:rsidRPr="00864504" w:rsidRDefault="006F713A" w:rsidP="006F713A">
      <w:pPr>
        <w:spacing w:line="360" w:lineRule="auto"/>
        <w:rPr>
          <w:rFonts w:ascii="Times New Roman" w:hAnsi="Times New Roman" w:cs="Times New Roman"/>
        </w:rPr>
      </w:pPr>
    </w:p>
    <w:p w14:paraId="1E085345" w14:textId="77777777" w:rsidR="006F713A" w:rsidRDefault="006F713A" w:rsidP="006F713A">
      <w:pPr>
        <w:spacing w:line="360" w:lineRule="auto"/>
        <w:rPr>
          <w:rFonts w:ascii="Times New Roman" w:hAnsi="Times New Roman" w:cs="Times New Roman"/>
        </w:rPr>
      </w:pPr>
      <w:r>
        <w:rPr>
          <w:rFonts w:ascii="Times New Roman" w:hAnsi="Times New Roman" w:cs="Times New Roman"/>
        </w:rPr>
        <w:t xml:space="preserve">For each </w:t>
      </w:r>
      <w:r w:rsidRPr="00C404B1">
        <w:rPr>
          <w:rFonts w:ascii="Times New Roman" w:hAnsi="Times New Roman" w:cs="Times New Roman"/>
        </w:rPr>
        <w:t>strand asymmetr</w:t>
      </w:r>
      <w:r>
        <w:rPr>
          <w:rFonts w:ascii="Times New Roman" w:hAnsi="Times New Roman" w:cs="Times New Roman"/>
        </w:rPr>
        <w:t>y analyses (</w:t>
      </w:r>
      <w:r w:rsidRPr="00864504">
        <w:rPr>
          <w:rFonts w:ascii="Times New Roman" w:hAnsi="Times New Roman" w:cs="Times New Roman"/>
        </w:rPr>
        <w:t>genic and intergenic region</w:t>
      </w:r>
      <w:r>
        <w:rPr>
          <w:rFonts w:ascii="Times New Roman" w:hAnsi="Times New Roman" w:cs="Times New Roman"/>
        </w:rPr>
        <w:t xml:space="preserve"> </w:t>
      </w:r>
      <w:r w:rsidRPr="00864504">
        <w:rPr>
          <w:rFonts w:ascii="Times New Roman" w:hAnsi="Times New Roman" w:cs="Times New Roman"/>
        </w:rPr>
        <w:t>asymmetry</w:t>
      </w:r>
      <w:r>
        <w:rPr>
          <w:rFonts w:ascii="Times New Roman" w:hAnsi="Times New Roman" w:cs="Times New Roman" w:hint="eastAsia"/>
        </w:rPr>
        <w:t>,</w:t>
      </w:r>
      <w:r>
        <w:rPr>
          <w:rFonts w:ascii="Times New Roman" w:hAnsi="Times New Roman" w:cs="Times New Roman"/>
        </w:rPr>
        <w:t xml:space="preserve"> </w:t>
      </w:r>
      <w:r w:rsidRPr="00864504">
        <w:rPr>
          <w:rFonts w:ascii="Times New Roman" w:hAnsi="Times New Roman" w:cs="Times New Roman"/>
        </w:rPr>
        <w:t>transcription strand asymmetry</w:t>
      </w:r>
      <w:r>
        <w:rPr>
          <w:rFonts w:ascii="Times New Roman" w:hAnsi="Times New Roman" w:cs="Times New Roman"/>
        </w:rPr>
        <w:t xml:space="preserve">, </w:t>
      </w:r>
      <w:r w:rsidRPr="00864504">
        <w:rPr>
          <w:rFonts w:ascii="Times New Roman" w:hAnsi="Times New Roman" w:cs="Times New Roman"/>
        </w:rPr>
        <w:t>replication strand asymmetry</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 xml:space="preserve"> indel mutations were split into two types and counted (</w:t>
      </w:r>
      <w:r w:rsidRPr="00864504">
        <w:rPr>
          <w:rFonts w:ascii="Times New Roman" w:hAnsi="Times New Roman" w:cs="Times New Roman"/>
        </w:rPr>
        <w:t xml:space="preserve">genic </w:t>
      </w:r>
      <w:r>
        <w:rPr>
          <w:rFonts w:ascii="Times New Roman" w:hAnsi="Times New Roman" w:cs="Times New Roman"/>
        </w:rPr>
        <w:t xml:space="preserve">vs </w:t>
      </w:r>
      <w:r w:rsidRPr="00864504">
        <w:rPr>
          <w:rFonts w:ascii="Times New Roman" w:hAnsi="Times New Roman" w:cs="Times New Roman"/>
        </w:rPr>
        <w:t>intergenic</w:t>
      </w:r>
      <w:r>
        <w:rPr>
          <w:rFonts w:ascii="Times New Roman" w:hAnsi="Times New Roman" w:cs="Times New Roman"/>
        </w:rPr>
        <w:t xml:space="preserve"> mutation, </w:t>
      </w:r>
      <w:r w:rsidRPr="00864504">
        <w:rPr>
          <w:rFonts w:ascii="Times New Roman" w:hAnsi="Times New Roman" w:cs="Times New Roman"/>
        </w:rPr>
        <w:t xml:space="preserve">leading strand </w:t>
      </w:r>
      <w:r>
        <w:rPr>
          <w:rFonts w:ascii="Times New Roman" w:hAnsi="Times New Roman" w:cs="Times New Roman"/>
        </w:rPr>
        <w:t xml:space="preserve">vs </w:t>
      </w:r>
      <w:r w:rsidRPr="00864504">
        <w:rPr>
          <w:rFonts w:ascii="Times New Roman" w:hAnsi="Times New Roman" w:cs="Times New Roman"/>
        </w:rPr>
        <w:t>lagging strand</w:t>
      </w:r>
      <w:r w:rsidRPr="007F1503">
        <w:rPr>
          <w:rFonts w:ascii="Times New Roman" w:hAnsi="Times New Roman" w:cs="Times New Roman"/>
        </w:rPr>
        <w:t xml:space="preserve"> </w:t>
      </w:r>
      <w:r>
        <w:rPr>
          <w:rFonts w:ascii="Times New Roman" w:hAnsi="Times New Roman" w:cs="Times New Roman"/>
        </w:rPr>
        <w:t xml:space="preserve">mutation, </w:t>
      </w:r>
      <w:r w:rsidRPr="00864504">
        <w:rPr>
          <w:rFonts w:ascii="Times New Roman" w:hAnsi="Times New Roman" w:cs="Times New Roman"/>
        </w:rPr>
        <w:t>un</w:t>
      </w:r>
      <w:r>
        <w:rPr>
          <w:rFonts w:ascii="Times New Roman" w:hAnsi="Times New Roman" w:cs="Times New Roman"/>
        </w:rPr>
        <w:t>-</w:t>
      </w:r>
      <w:r w:rsidRPr="00864504">
        <w:rPr>
          <w:rFonts w:ascii="Times New Roman" w:hAnsi="Times New Roman" w:cs="Times New Roman"/>
        </w:rPr>
        <w:t>transcribed</w:t>
      </w:r>
      <w:r>
        <w:rPr>
          <w:rFonts w:ascii="Times New Roman" w:hAnsi="Times New Roman" w:cs="Times New Roman"/>
        </w:rPr>
        <w:t xml:space="preserve"> strand vs </w:t>
      </w:r>
      <w:r w:rsidRPr="00864504">
        <w:rPr>
          <w:rFonts w:ascii="Times New Roman" w:hAnsi="Times New Roman" w:cs="Times New Roman"/>
        </w:rPr>
        <w:t>transcribed</w:t>
      </w:r>
      <w:r>
        <w:rPr>
          <w:rFonts w:ascii="Times New Roman" w:hAnsi="Times New Roman" w:cs="Times New Roman"/>
        </w:rPr>
        <w:t xml:space="preserve"> strand mutation). The two types were denoted as +/- strand mutations strand mutations in all three cases. T</w:t>
      </w:r>
      <w:r w:rsidRPr="00864504">
        <w:rPr>
          <w:rFonts w:ascii="Times New Roman" w:hAnsi="Times New Roman" w:cs="Times New Roman"/>
        </w:rPr>
        <w:t xml:space="preserve">he ratio of real </w:t>
      </w:r>
      <w:r>
        <w:rPr>
          <w:rFonts w:ascii="Times New Roman" w:hAnsi="Times New Roman" w:cs="Times New Roman"/>
        </w:rPr>
        <w:t>somatic indels</w:t>
      </w:r>
      <w:r w:rsidRPr="00864504">
        <w:rPr>
          <w:rFonts w:ascii="Times New Roman" w:hAnsi="Times New Roman" w:cs="Times New Roman"/>
        </w:rPr>
        <w:t xml:space="preserve"> and the ratio of simulated </w:t>
      </w:r>
      <w:r>
        <w:rPr>
          <w:rFonts w:ascii="Times New Roman" w:hAnsi="Times New Roman" w:cs="Times New Roman"/>
        </w:rPr>
        <w:t>somatic indels was calculated separately:</w:t>
      </w:r>
    </w:p>
    <w:p w14:paraId="406F2F98" w14:textId="77777777" w:rsidR="006F713A" w:rsidRPr="00410A55" w:rsidRDefault="006F713A" w:rsidP="006F713A">
      <w:pPr>
        <w:spacing w:line="480" w:lineRule="auto"/>
        <w:rPr>
          <w:rFonts w:ascii="Times New Roman" w:hAnsi="Times New Roman" w:cs="Times New Roman"/>
          <w:i/>
        </w:rPr>
      </w:pPr>
      <m:oMathPara>
        <m:oMath>
          <m:r>
            <w:rPr>
              <w:rFonts w:ascii="Cambria Math" w:hAnsi="Cambria Math" w:cs="Times New Roman"/>
            </w:rPr>
            <m:t>Ratio Value=</m:t>
          </m:r>
          <m:f>
            <m:fPr>
              <m:ctrlPr>
                <w:rPr>
                  <w:rFonts w:ascii="Cambria Math" w:hAnsi="Cambria Math" w:cs="Times New Roman"/>
                  <w:i/>
                </w:rPr>
              </m:ctrlPr>
            </m:fPr>
            <m:num>
              <m:r>
                <w:rPr>
                  <w:rFonts w:ascii="Cambria Math" w:hAnsi="Cambria Math" w:cs="Times New Roman"/>
                </w:rPr>
                <m:t>+ strand mutation counts</m:t>
              </m:r>
            </m:num>
            <m:den>
              <m:r>
                <w:rPr>
                  <w:rFonts w:ascii="Cambria Math" w:hAnsi="Cambria Math" w:cs="Times New Roman"/>
                </w:rPr>
                <m:t>- strand mutation counts</m:t>
              </m:r>
            </m:den>
          </m:f>
        </m:oMath>
      </m:oMathPara>
    </w:p>
    <w:p w14:paraId="0481B689" w14:textId="77777777" w:rsidR="006F713A" w:rsidRDefault="006F713A" w:rsidP="006F713A">
      <w:pPr>
        <w:spacing w:line="480" w:lineRule="auto"/>
        <w:rPr>
          <w:rFonts w:ascii="Times New Roman" w:hAnsi="Times New Roman" w:cs="Times New Roman"/>
        </w:rPr>
      </w:pPr>
      <w:r>
        <w:rPr>
          <w:rFonts w:ascii="Times New Roman" w:hAnsi="Times New Roman" w:cs="Times New Roman"/>
        </w:rPr>
        <w:t>O</w:t>
      </w:r>
      <w:r w:rsidRPr="00864504">
        <w:rPr>
          <w:rFonts w:ascii="Times New Roman" w:hAnsi="Times New Roman" w:cs="Times New Roman"/>
        </w:rPr>
        <w:t xml:space="preserve">dds ratio between the ratio of real </w:t>
      </w:r>
      <w:r>
        <w:rPr>
          <w:rFonts w:ascii="Times New Roman" w:hAnsi="Times New Roman" w:cs="Times New Roman"/>
        </w:rPr>
        <w:t>somatic indels</w:t>
      </w:r>
      <w:r w:rsidRPr="00864504">
        <w:rPr>
          <w:rFonts w:ascii="Times New Roman" w:hAnsi="Times New Roman" w:cs="Times New Roman"/>
        </w:rPr>
        <w:t xml:space="preserve"> and the ratio of simulated </w:t>
      </w:r>
      <w:r>
        <w:rPr>
          <w:rFonts w:ascii="Times New Roman" w:hAnsi="Times New Roman" w:cs="Times New Roman"/>
        </w:rPr>
        <w:t>somatic indels was calculated:</w:t>
      </w:r>
    </w:p>
    <w:p w14:paraId="7F4450DA" w14:textId="77777777" w:rsidR="006F713A" w:rsidRPr="00956EFA" w:rsidRDefault="006F713A" w:rsidP="006F713A">
      <w:pPr>
        <w:spacing w:line="480" w:lineRule="auto"/>
        <w:rPr>
          <w:rFonts w:ascii="Times New Roman" w:hAnsi="Times New Roman" w:cs="Times New Roman"/>
          <w:sz w:val="20"/>
          <w:szCs w:val="21"/>
        </w:rPr>
      </w:pPr>
      <m:oMathPara>
        <m:oMath>
          <m:r>
            <w:rPr>
              <w:rFonts w:ascii="Cambria Math" w:hAnsi="Cambria Math" w:cs="Times New Roman"/>
            </w:rPr>
            <m:t>Odds Ratio=</m:t>
          </m:r>
          <m:f>
            <m:fPr>
              <m:ctrlPr>
                <w:rPr>
                  <w:rFonts w:ascii="Cambria Math" w:hAnsi="Cambria Math" w:cs="Times New Roman"/>
                  <w:i/>
                </w:rPr>
              </m:ctrlPr>
            </m:fPr>
            <m:num>
              <m:r>
                <w:rPr>
                  <w:rFonts w:ascii="Cambria Math" w:hAnsi="Cambria Math" w:cs="Times New Roman"/>
                </w:rPr>
                <m:t>Real Ratio Value</m:t>
              </m:r>
            </m:num>
            <m:den>
              <m:r>
                <w:rPr>
                  <w:rFonts w:ascii="Cambria Math" w:hAnsi="Cambria Math" w:cs="Times New Roman"/>
                </w:rPr>
                <m:t>Simulation Ratio Value</m:t>
              </m:r>
            </m:den>
          </m:f>
        </m:oMath>
      </m:oMathPara>
    </w:p>
    <w:p w14:paraId="7ADEA60A" w14:textId="77777777" w:rsidR="006F713A" w:rsidRPr="00864504" w:rsidRDefault="006F713A" w:rsidP="006F713A">
      <w:pPr>
        <w:spacing w:line="360" w:lineRule="auto"/>
        <w:rPr>
          <w:rFonts w:ascii="Times New Roman" w:hAnsi="Times New Roman" w:cs="Times New Roman"/>
        </w:rPr>
      </w:pPr>
      <w:r w:rsidRPr="00864504">
        <w:rPr>
          <w:rFonts w:ascii="Times New Roman" w:hAnsi="Times New Roman" w:cs="Times New Roman"/>
        </w:rPr>
        <w:t xml:space="preserve">p values were calculated for the odds ratio using Fisher’s exact test. </w:t>
      </w:r>
      <w:r w:rsidRPr="00942584">
        <w:rPr>
          <w:rFonts w:ascii="Times New Roman" w:hAnsi="Times New Roman" w:cs="Times New Roman"/>
          <w:highlight w:val="yellow"/>
        </w:rPr>
        <w:t>Only strand asymmetries with p value &gt; 0.05 and odds ratios above 1.10 were considered showing strand asymmetries (</w:t>
      </w:r>
      <w:r>
        <w:rPr>
          <w:rFonts w:ascii="Times New Roman" w:hAnsi="Times New Roman" w:cs="Times New Roman"/>
          <w:highlight w:val="yellow"/>
        </w:rPr>
        <w:t>Do</w:t>
      </w:r>
      <w:r w:rsidRPr="00942584">
        <w:rPr>
          <w:rFonts w:ascii="Times New Roman" w:hAnsi="Times New Roman" w:cs="Times New Roman"/>
          <w:highlight w:val="yellow"/>
        </w:rPr>
        <w:t xml:space="preserve"> we</w:t>
      </w:r>
      <w:r>
        <w:rPr>
          <w:rFonts w:ascii="Times New Roman" w:hAnsi="Times New Roman" w:cs="Times New Roman"/>
          <w:highlight w:val="yellow"/>
        </w:rPr>
        <w:t xml:space="preserve"> want to</w:t>
      </w:r>
      <w:r w:rsidRPr="00942584">
        <w:rPr>
          <w:rFonts w:ascii="Times New Roman" w:hAnsi="Times New Roman" w:cs="Times New Roman"/>
          <w:highlight w:val="yellow"/>
        </w:rPr>
        <w:t xml:space="preserve"> use </w:t>
      </w:r>
      <w:proofErr w:type="gramStart"/>
      <w:r w:rsidRPr="00942584">
        <w:rPr>
          <w:rFonts w:ascii="Times New Roman" w:hAnsi="Times New Roman" w:cs="Times New Roman"/>
          <w:highlight w:val="yellow"/>
        </w:rPr>
        <w:t>this criteria</w:t>
      </w:r>
      <w:proofErr w:type="gramEnd"/>
      <w:r>
        <w:rPr>
          <w:rFonts w:ascii="Times New Roman" w:hAnsi="Times New Roman" w:cs="Times New Roman"/>
          <w:highlight w:val="yellow"/>
        </w:rPr>
        <w:t>?</w:t>
      </w:r>
      <w:r w:rsidRPr="00942584">
        <w:rPr>
          <w:rFonts w:ascii="Times New Roman" w:hAnsi="Times New Roman" w:cs="Times New Roman"/>
          <w:highlight w:val="yellow"/>
        </w:rPr>
        <w:t>).</w:t>
      </w:r>
    </w:p>
    <w:p w14:paraId="4A94CEBC" w14:textId="77777777" w:rsidR="006F713A" w:rsidRPr="00864504" w:rsidRDefault="006F713A" w:rsidP="006F713A">
      <w:pPr>
        <w:spacing w:line="360" w:lineRule="auto"/>
        <w:rPr>
          <w:rFonts w:ascii="Times New Roman" w:hAnsi="Times New Roman" w:cs="Times New Roman"/>
        </w:rPr>
      </w:pPr>
    </w:p>
    <w:p w14:paraId="49CBDAF0" w14:textId="77777777" w:rsidR="006F713A" w:rsidRPr="00864504" w:rsidRDefault="006F713A" w:rsidP="006F713A">
      <w:pPr>
        <w:spacing w:line="360" w:lineRule="auto"/>
        <w:rPr>
          <w:rFonts w:ascii="Times New Roman" w:hAnsi="Times New Roman" w:cs="Times New Roman"/>
        </w:rPr>
      </w:pPr>
    </w:p>
    <w:p w14:paraId="2C9AFE75" w14:textId="77777777" w:rsidR="006F713A" w:rsidRPr="00864504" w:rsidRDefault="006F713A" w:rsidP="006F713A">
      <w:pPr>
        <w:spacing w:line="360" w:lineRule="auto"/>
        <w:rPr>
          <w:rFonts w:ascii="Times New Roman" w:hAnsi="Times New Roman" w:cs="Times New Roman"/>
          <w:b/>
          <w:bCs/>
        </w:rPr>
      </w:pPr>
      <w:r w:rsidRPr="00864504">
        <w:rPr>
          <w:rFonts w:ascii="Times New Roman" w:hAnsi="Times New Roman" w:cs="Times New Roman"/>
          <w:b/>
          <w:bCs/>
        </w:rPr>
        <w:t>Analyses of replication timing across cancer types</w:t>
      </w:r>
    </w:p>
    <w:p w14:paraId="51209D1A" w14:textId="77777777" w:rsidR="006F713A" w:rsidRPr="00864504" w:rsidRDefault="006F713A" w:rsidP="006F713A">
      <w:pPr>
        <w:spacing w:line="360" w:lineRule="auto"/>
        <w:rPr>
          <w:rFonts w:ascii="Times New Roman" w:hAnsi="Times New Roman" w:cs="Times New Roman"/>
        </w:rPr>
      </w:pPr>
      <w:r w:rsidRPr="00864504">
        <w:rPr>
          <w:rFonts w:ascii="Times New Roman" w:hAnsi="Times New Roman" w:cs="Times New Roman"/>
        </w:rPr>
        <w:t>Replication tim</w:t>
      </w:r>
      <w:r>
        <w:rPr>
          <w:rFonts w:ascii="Times New Roman" w:hAnsi="Times New Roman" w:cs="Times New Roman"/>
        </w:rPr>
        <w:t>ing</w:t>
      </w:r>
      <w:r w:rsidRPr="00864504">
        <w:rPr>
          <w:rFonts w:ascii="Times New Roman" w:hAnsi="Times New Roman" w:cs="Times New Roman"/>
        </w:rPr>
        <w:t xml:space="preserve"> data were obtained from </w:t>
      </w:r>
      <w:proofErr w:type="gramStart"/>
      <w:r w:rsidRPr="00864504">
        <w:rPr>
          <w:rFonts w:ascii="Times New Roman" w:hAnsi="Times New Roman" w:cs="Times New Roman"/>
        </w:rPr>
        <w:t>XXX(</w:t>
      </w:r>
      <w:proofErr w:type="gramEnd"/>
      <w:r w:rsidRPr="00864504">
        <w:rPr>
          <w:rFonts w:ascii="Times New Roman" w:hAnsi="Times New Roman" w:cs="Times New Roman"/>
          <w:highlight w:val="yellow"/>
        </w:rPr>
        <w:t>per_base_territories_20kb (2</w:t>
      </w:r>
      <w:proofErr w:type="gramStart"/>
      <w:r w:rsidRPr="00864504">
        <w:rPr>
          <w:rFonts w:ascii="Times New Roman" w:hAnsi="Times New Roman" w:cs="Times New Roman"/>
          <w:highlight w:val="yellow"/>
        </w:rPr>
        <w:t>).mat</w:t>
      </w:r>
      <w:proofErr w:type="gramEnd"/>
      <w:r w:rsidRPr="00864504">
        <w:rPr>
          <w:rFonts w:ascii="Times New Roman" w:hAnsi="Times New Roman" w:cs="Times New Roman"/>
          <w:highlight w:val="yellow"/>
        </w:rPr>
        <w:t xml:space="preserve"> – where does this table come from?</w:t>
      </w:r>
      <w:r w:rsidRPr="00864504">
        <w:rPr>
          <w:rFonts w:ascii="Times New Roman" w:hAnsi="Times New Roman" w:cs="Times New Roman"/>
        </w:rPr>
        <w:t>)</w:t>
      </w:r>
      <w:r>
        <w:rPr>
          <w:rFonts w:ascii="Times New Roman" w:hAnsi="Times New Roman" w:cs="Times New Roman"/>
        </w:rPr>
        <w:t xml:space="preserve"> &lt;was this the source of the peaks and valleys above?&gt;</w:t>
      </w:r>
      <w:r w:rsidRPr="00864504">
        <w:rPr>
          <w:rFonts w:ascii="Times New Roman" w:hAnsi="Times New Roman" w:cs="Times New Roman"/>
        </w:rPr>
        <w:t>. The replication time signals were sorted in a descending order and subsequently divided into deciles. Somatic indels were counted within the corresponding deciles based on their overlap with the replication domains in the examined deciles. As with other analyses, for each individual ID signature, the reported replication timing analyses included only cancer types with at least 1,000 somatic mutations unambiguously attributed to it.</w:t>
      </w:r>
    </w:p>
    <w:p w14:paraId="6B37DD0A" w14:textId="77777777" w:rsidR="006F713A" w:rsidRPr="00864504" w:rsidRDefault="006F713A" w:rsidP="006F713A">
      <w:pPr>
        <w:spacing w:line="360" w:lineRule="auto"/>
        <w:rPr>
          <w:rFonts w:ascii="Times New Roman" w:hAnsi="Times New Roman" w:cs="Times New Roman"/>
        </w:rPr>
      </w:pPr>
    </w:p>
    <w:p w14:paraId="5927A65E" w14:textId="77777777" w:rsidR="006F713A" w:rsidRPr="00864504" w:rsidRDefault="006F713A" w:rsidP="006F713A">
      <w:pPr>
        <w:spacing w:line="360" w:lineRule="auto"/>
        <w:rPr>
          <w:rFonts w:ascii="Times New Roman" w:hAnsi="Times New Roman" w:cs="Times New Roman"/>
        </w:rPr>
      </w:pPr>
      <w:r w:rsidRPr="00864504">
        <w:rPr>
          <w:rFonts w:ascii="Times New Roman" w:hAnsi="Times New Roman" w:cs="Times New Roman"/>
        </w:rPr>
        <w:t xml:space="preserve">Replication timing mutation counts were generated for both real and simulated somatic indels. </w:t>
      </w:r>
    </w:p>
    <w:p w14:paraId="612646FA" w14:textId="77777777" w:rsidR="006F713A" w:rsidRPr="00864504" w:rsidRDefault="006F713A" w:rsidP="006F713A">
      <w:pPr>
        <w:spacing w:line="360" w:lineRule="auto"/>
        <w:rPr>
          <w:rFonts w:ascii="Times New Roman" w:hAnsi="Times New Roman" w:cs="Times New Roman"/>
        </w:rPr>
      </w:pPr>
      <w:r w:rsidRPr="00864504">
        <w:rPr>
          <w:rFonts w:ascii="Times New Roman" w:hAnsi="Times New Roman" w:cs="Times New Roman"/>
        </w:rPr>
        <w:t>Normalized mutation density vectors across replication timing deciles were calculated</w:t>
      </w:r>
      <w:r>
        <w:rPr>
          <w:rFonts w:ascii="Times New Roman" w:hAnsi="Times New Roman" w:cs="Times New Roman"/>
        </w:rPr>
        <w:t xml:space="preserve"> as following</w:t>
      </w:r>
      <w:r w:rsidRPr="00864504">
        <w:rPr>
          <w:rFonts w:ascii="Times New Roman" w:hAnsi="Times New Roman" w:cs="Times New Roman"/>
        </w:rPr>
        <w:t xml:space="preserve">: </w:t>
      </w:r>
    </w:p>
    <w:p w14:paraId="147DD511" w14:textId="77777777" w:rsidR="006F713A" w:rsidRPr="00F435FE" w:rsidRDefault="006F713A" w:rsidP="006F713A">
      <w:pPr>
        <w:spacing w:line="360" w:lineRule="auto"/>
        <w:rPr>
          <w:rFonts w:ascii="Times New Roman" w:hAnsi="Times New Roman" w:cs="Times New Roman"/>
        </w:rPr>
      </w:pPr>
      <m:oMathPara>
        <m:oMath>
          <m:r>
            <w:rPr>
              <w:rFonts w:ascii="Cambria Math" w:hAnsi="Cambria Math" w:cs="Times New Roman"/>
            </w:rPr>
            <m:t>Normalized mutation density=</m:t>
          </m:r>
          <m:f>
            <m:fPr>
              <m:ctrlPr>
                <w:rPr>
                  <w:rFonts w:ascii="Cambria Math" w:hAnsi="Cambria Math" w:cs="Times New Roman"/>
                  <w:i/>
                </w:rPr>
              </m:ctrlPr>
            </m:fPr>
            <m:num>
              <m:r>
                <w:rPr>
                  <w:rFonts w:ascii="Cambria Math" w:hAnsi="Cambria Math" w:cs="Times New Roman"/>
                </w:rPr>
                <m:t>Real  somatic indels count</m:t>
              </m:r>
            </m:num>
            <m:den>
              <m:r>
                <w:rPr>
                  <w:rFonts w:ascii="Cambria Math" w:hAnsi="Cambria Math" w:cs="Times New Roman"/>
                </w:rPr>
                <m:t>Simulated somatic indels count</m:t>
              </m:r>
            </m:den>
          </m:f>
        </m:oMath>
      </m:oMathPara>
    </w:p>
    <w:p w14:paraId="3A63A466" w14:textId="77777777" w:rsidR="006F713A" w:rsidRDefault="006F713A" w:rsidP="006F713A">
      <w:pPr>
        <w:spacing w:line="360" w:lineRule="auto"/>
        <w:rPr>
          <w:rFonts w:ascii="Times New Roman" w:hAnsi="Times New Roman" w:cs="Times New Roman"/>
        </w:rPr>
      </w:pPr>
      <w:r w:rsidRPr="00864504">
        <w:rPr>
          <w:rFonts w:ascii="Times New Roman" w:hAnsi="Times New Roman" w:cs="Times New Roman"/>
        </w:rPr>
        <w:t>To classify whether the replication timing mutation density was increasing, flat, or decreasing, a linear</w:t>
      </w:r>
      <w:r>
        <w:rPr>
          <w:rFonts w:ascii="Times New Roman" w:hAnsi="Times New Roman" w:cs="Times New Roman"/>
        </w:rPr>
        <w:t xml:space="preserve"> </w:t>
      </w:r>
      <w:r w:rsidRPr="00864504">
        <w:rPr>
          <w:rFonts w:ascii="Times New Roman" w:hAnsi="Times New Roman" w:cs="Times New Roman"/>
        </w:rPr>
        <w:t xml:space="preserve">regression model </w:t>
      </w:r>
      <w:r>
        <w:rPr>
          <w:rFonts w:ascii="Times New Roman" w:hAnsi="Times New Roman" w:cs="Times New Roman"/>
        </w:rPr>
        <w:t xml:space="preserve">was fitted </w:t>
      </w:r>
      <w:r w:rsidRPr="00864504">
        <w:rPr>
          <w:rFonts w:ascii="Times New Roman" w:hAnsi="Times New Roman" w:cs="Times New Roman"/>
        </w:rPr>
        <w:t>to the values of the normalized mutation densities.</w:t>
      </w:r>
      <w:r>
        <w:rPr>
          <w:rFonts w:ascii="Times New Roman" w:hAnsi="Times New Roman" w:cs="Times New Roman"/>
        </w:rPr>
        <w:t xml:space="preserve"> An ID </w:t>
      </w:r>
      <w:r w:rsidRPr="00864504">
        <w:rPr>
          <w:rFonts w:ascii="Times New Roman" w:hAnsi="Times New Roman" w:cs="Times New Roman"/>
        </w:rPr>
        <w:t xml:space="preserve">signature </w:t>
      </w:r>
      <w:proofErr w:type="gramStart"/>
      <w:r w:rsidRPr="00864504">
        <w:rPr>
          <w:rFonts w:ascii="Times New Roman" w:hAnsi="Times New Roman" w:cs="Times New Roman"/>
        </w:rPr>
        <w:t>was considered to be</w:t>
      </w:r>
      <w:proofErr w:type="gramEnd"/>
      <w:r w:rsidRPr="00864504">
        <w:rPr>
          <w:rFonts w:ascii="Times New Roman" w:hAnsi="Times New Roman" w:cs="Times New Roman"/>
        </w:rPr>
        <w:t xml:space="preserve"> generally unaffected by replication timing </w:t>
      </w:r>
      <w:r>
        <w:rPr>
          <w:rFonts w:ascii="Times New Roman" w:hAnsi="Times New Roman" w:cs="Times New Roman"/>
        </w:rPr>
        <w:t>i</w:t>
      </w:r>
      <w:r w:rsidRPr="00864504">
        <w:rPr>
          <w:rFonts w:ascii="Times New Roman" w:hAnsi="Times New Roman" w:cs="Times New Roman"/>
        </w:rPr>
        <w:t>f the slope m was not statistically significant from a flat line</w:t>
      </w:r>
      <w:r>
        <w:rPr>
          <w:rFonts w:ascii="Times New Roman" w:hAnsi="Times New Roman" w:cs="Times New Roman"/>
        </w:rPr>
        <w:t xml:space="preserve">. Otherwise, with </w:t>
      </w:r>
      <w:r w:rsidRPr="00864504">
        <w:rPr>
          <w:rFonts w:ascii="Times New Roman" w:hAnsi="Times New Roman" w:cs="Times New Roman"/>
        </w:rPr>
        <w:t>the slope m statistically significant from a flat line</w:t>
      </w:r>
      <w:r>
        <w:rPr>
          <w:rFonts w:ascii="Times New Roman" w:hAnsi="Times New Roman" w:cs="Times New Roman"/>
        </w:rPr>
        <w:t xml:space="preserve">, an ID </w:t>
      </w:r>
      <w:r w:rsidRPr="00864504">
        <w:rPr>
          <w:rFonts w:ascii="Times New Roman" w:hAnsi="Times New Roman" w:cs="Times New Roman"/>
        </w:rPr>
        <w:t xml:space="preserve">signature </w:t>
      </w:r>
      <w:proofErr w:type="gramStart"/>
      <w:r w:rsidRPr="00864504">
        <w:rPr>
          <w:rFonts w:ascii="Times New Roman" w:hAnsi="Times New Roman" w:cs="Times New Roman"/>
        </w:rPr>
        <w:t>was considered to be</w:t>
      </w:r>
      <w:proofErr w:type="gramEnd"/>
      <w:r>
        <w:rPr>
          <w:rFonts w:ascii="Times New Roman" w:hAnsi="Times New Roman" w:cs="Times New Roman"/>
        </w:rPr>
        <w:t xml:space="preserve"> </w:t>
      </w:r>
      <w:r w:rsidRPr="00864504">
        <w:rPr>
          <w:rFonts w:ascii="Times New Roman" w:hAnsi="Times New Roman" w:cs="Times New Roman"/>
        </w:rPr>
        <w:t xml:space="preserve">increasing from early to late replicating regions </w:t>
      </w:r>
      <w:r>
        <w:rPr>
          <w:rFonts w:ascii="Times New Roman" w:hAnsi="Times New Roman" w:cs="Times New Roman"/>
        </w:rPr>
        <w:t>i</w:t>
      </w:r>
      <w:r w:rsidRPr="00864504">
        <w:rPr>
          <w:rFonts w:ascii="Times New Roman" w:hAnsi="Times New Roman" w:cs="Times New Roman"/>
        </w:rPr>
        <w:t xml:space="preserve">f the slope m </w:t>
      </w:r>
      <w:r>
        <w:rPr>
          <w:rFonts w:ascii="Times New Roman" w:hAnsi="Times New Roman" w:cs="Times New Roman"/>
        </w:rPr>
        <w:t xml:space="preserve">&gt; 0, and </w:t>
      </w:r>
      <w:proofErr w:type="gramStart"/>
      <w:r w:rsidRPr="00864504">
        <w:rPr>
          <w:rFonts w:ascii="Times New Roman" w:hAnsi="Times New Roman" w:cs="Times New Roman"/>
        </w:rPr>
        <w:t>was considered to be</w:t>
      </w:r>
      <w:proofErr w:type="gramEnd"/>
      <w:r w:rsidRPr="00864504">
        <w:rPr>
          <w:rFonts w:ascii="Times New Roman" w:hAnsi="Times New Roman" w:cs="Times New Roman"/>
        </w:rPr>
        <w:t xml:space="preserve"> decreasing from early to late replicating regions if the slope m </w:t>
      </w:r>
      <w:r>
        <w:rPr>
          <w:rFonts w:ascii="Times New Roman" w:hAnsi="Times New Roman" w:cs="Times New Roman"/>
        </w:rPr>
        <w:t>&lt; 0.</w:t>
      </w:r>
    </w:p>
    <w:p w14:paraId="65F4F7FB" w14:textId="77777777" w:rsidR="006F713A" w:rsidRPr="006F713A" w:rsidRDefault="006F713A" w:rsidP="008A1C58">
      <w:pPr>
        <w:spacing w:line="480" w:lineRule="auto"/>
        <w:rPr>
          <w:rFonts w:ascii="Times New Roman" w:hAnsi="Times New Roman" w:cs="Times New Roman"/>
          <w:sz w:val="24"/>
          <w:szCs w:val="24"/>
        </w:rPr>
      </w:pPr>
    </w:p>
    <w:p w14:paraId="2A23E440"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sgRNA design and Plasmid construction</w:t>
      </w:r>
    </w:p>
    <w:p w14:paraId="3DF8373A" w14:textId="37CECEEB"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Exon 1 human </w:t>
      </w:r>
      <w:bookmarkStart w:id="18" w:name="_Hlk191059301"/>
      <w:r w:rsidRPr="00D343FD">
        <w:rPr>
          <w:rFonts w:ascii="Times New Roman" w:hAnsi="Times New Roman" w:cs="Times New Roman"/>
          <w:sz w:val="24"/>
          <w:szCs w:val="24"/>
        </w:rPr>
        <w:t>RNASEH2b</w:t>
      </w:r>
      <w:bookmarkEnd w:id="18"/>
      <w:r w:rsidRPr="00D343FD">
        <w:rPr>
          <w:rFonts w:ascii="Times New Roman" w:hAnsi="Times New Roman" w:cs="Times New Roman"/>
          <w:sz w:val="24"/>
          <w:szCs w:val="24"/>
        </w:rPr>
        <w:t xml:space="preserve"> gene was selected for targeting. </w:t>
      </w:r>
      <w:proofErr w:type="spellStart"/>
      <w:r w:rsidRPr="00D343FD">
        <w:rPr>
          <w:rFonts w:ascii="Times New Roman" w:hAnsi="Times New Roman" w:cs="Times New Roman"/>
          <w:sz w:val="24"/>
          <w:szCs w:val="24"/>
        </w:rPr>
        <w:t>sgRAN</w:t>
      </w:r>
      <w:proofErr w:type="spellEnd"/>
      <w:r w:rsidRPr="00D343FD">
        <w:rPr>
          <w:rFonts w:ascii="Times New Roman" w:hAnsi="Times New Roman" w:cs="Times New Roman"/>
          <w:sz w:val="24"/>
          <w:szCs w:val="24"/>
        </w:rPr>
        <w:t xml:space="preserve"> for double-strand breaks was designed by online software (http://tools.genome-engineering.org). The sequences of targets are sgRNA1 ACCACTAGCGGAGCCGCGA and sgRNA2GCCGGTCATCATCCACACGG.    </w:t>
      </w:r>
    </w:p>
    <w:p w14:paraId="766B8CF3"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px330A-GFP and px330-S2 plasmids were gifts from Shang Li’s laboratory (please check the cat number with him if needed) followed by the published protocol (Ref 1). Briefly, top and bottom strand primers were phosphorylating and annealing using T4 PNK from NEB (New England Biolabs, cat M0201S). Cloning of the annealed two sgRNA inserts into px330A-GFP plasmid (sgRNA1) and px330-S2 plasmid (sgRNA2) respectively. Transforming the above-mentioned reactions into One Shot™ Stbl3™ Chemically Competent E. coli (</w:t>
      </w:r>
      <w:proofErr w:type="spellStart"/>
      <w:r w:rsidRPr="00D343FD">
        <w:rPr>
          <w:rFonts w:ascii="Times New Roman" w:hAnsi="Times New Roman" w:cs="Times New Roman"/>
          <w:sz w:val="24"/>
          <w:szCs w:val="24"/>
        </w:rPr>
        <w:t>Thermofisher</w:t>
      </w:r>
      <w:proofErr w:type="spellEnd"/>
      <w:r w:rsidRPr="00D343FD">
        <w:rPr>
          <w:rFonts w:ascii="Times New Roman" w:hAnsi="Times New Roman" w:cs="Times New Roman"/>
          <w:sz w:val="24"/>
          <w:szCs w:val="24"/>
        </w:rPr>
        <w:t xml:space="preserve"> scientific, Cat No C737303). Subsequently restrictive enzyme digesting of px330-S2-sgRNA2 plasmid with </w:t>
      </w:r>
      <w:proofErr w:type="spellStart"/>
      <w:r w:rsidRPr="00D343FD">
        <w:rPr>
          <w:rFonts w:ascii="Times New Roman" w:hAnsi="Times New Roman" w:cs="Times New Roman"/>
          <w:sz w:val="24"/>
          <w:szCs w:val="24"/>
        </w:rPr>
        <w:t>BsaI</w:t>
      </w:r>
      <w:proofErr w:type="spellEnd"/>
      <w:r w:rsidRPr="00D343FD">
        <w:rPr>
          <w:rFonts w:ascii="Times New Roman" w:hAnsi="Times New Roman" w:cs="Times New Roman"/>
          <w:sz w:val="24"/>
          <w:szCs w:val="24"/>
        </w:rPr>
        <w:t xml:space="preserve">-HF (New England Biolabs, cat NEB #R3535) and cloning the digested fragment containing sgRNA2 into px330A-GFP-sgRNA1 plasmid to form px330A-GFP sgRNA1&amp;sgRNA2 plasmid by the golden gate assembly. Plasmid DNA was extracted and purified by </w:t>
      </w:r>
      <w:proofErr w:type="spellStart"/>
      <w:r w:rsidRPr="00D343FD">
        <w:rPr>
          <w:rFonts w:ascii="Times New Roman" w:hAnsi="Times New Roman" w:cs="Times New Roman"/>
          <w:sz w:val="24"/>
          <w:szCs w:val="24"/>
        </w:rPr>
        <w:t>QIAprep</w:t>
      </w:r>
      <w:proofErr w:type="spellEnd"/>
      <w:r w:rsidRPr="00D343FD">
        <w:rPr>
          <w:rFonts w:ascii="Times New Roman" w:hAnsi="Times New Roman" w:cs="Times New Roman"/>
          <w:sz w:val="24"/>
          <w:szCs w:val="24"/>
        </w:rPr>
        <w:t xml:space="preserve"> Spin Miniprep Kit (Qiagen, Cat No. 27106) and sequenced to ensure the correct sgRNA sequences. </w:t>
      </w:r>
    </w:p>
    <w:p w14:paraId="170B412A"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 xml:space="preserve">Cell culture and plasmid transfection </w:t>
      </w:r>
    </w:p>
    <w:p w14:paraId="25CF978A"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transfected with 2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plasmid next day using Lipofectamine™ 3000 Transfection Reagent (Invitrogen™, Cat. No. L3000150) as per manufacturer’s recommendation. </w:t>
      </w:r>
    </w:p>
    <w:p w14:paraId="27F55436"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bdr w:val="none" w:sz="0" w:space="0" w:color="auto" w:frame="1"/>
          <w:shd w:val="clear" w:color="auto" w:fill="FFFFFF"/>
        </w:rPr>
        <w:t xml:space="preserve">RNASEH2b KO cells selection by direct Cell lysis PCR and </w:t>
      </w:r>
      <w:r w:rsidRPr="00D343FD">
        <w:rPr>
          <w:rFonts w:ascii="Times New Roman" w:hAnsi="Times New Roman" w:cs="Times New Roman"/>
          <w:b/>
          <w:bCs/>
          <w:sz w:val="24"/>
          <w:szCs w:val="24"/>
        </w:rPr>
        <w:t>Western blot</w:t>
      </w:r>
    </w:p>
    <w:p w14:paraId="09AC759C"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After 2 days of transfection, HEK293T cells were sorted to GFP-positive single cell into 96-well plate using </w:t>
      </w:r>
      <w:proofErr w:type="spellStart"/>
      <w:r w:rsidRPr="00D343FD">
        <w:rPr>
          <w:rFonts w:ascii="Times New Roman" w:hAnsi="Times New Roman" w:cs="Times New Roman"/>
          <w:sz w:val="24"/>
          <w:szCs w:val="24"/>
        </w:rPr>
        <w:t>FACSAria</w:t>
      </w:r>
      <w:proofErr w:type="spellEnd"/>
      <w:r w:rsidRPr="00D343FD">
        <w:rPr>
          <w:rFonts w:ascii="Times New Roman" w:hAnsi="Times New Roman" w:cs="Times New Roman"/>
          <w:sz w:val="24"/>
          <w:szCs w:val="24"/>
        </w:rPr>
        <w:t xml:space="preserve"> III (BD Biosciences). The single cell was continued to culture around 2 to 3 weeks in the 96-well plate until the colony could be visualized by eyes. Cell colonies were </w:t>
      </w:r>
      <w:proofErr w:type="spellStart"/>
      <w:r w:rsidRPr="00D343FD">
        <w:rPr>
          <w:rFonts w:ascii="Times New Roman" w:hAnsi="Times New Roman" w:cs="Times New Roman"/>
          <w:sz w:val="24"/>
          <w:szCs w:val="24"/>
        </w:rPr>
        <w:t>trypsinized</w:t>
      </w:r>
      <w:proofErr w:type="spellEnd"/>
      <w:r w:rsidRPr="00D343FD">
        <w:rPr>
          <w:rFonts w:ascii="Times New Roman" w:hAnsi="Times New Roman" w:cs="Times New Roman"/>
          <w:sz w:val="24"/>
          <w:szCs w:val="24"/>
        </w:rPr>
        <w:t xml:space="preserve"> by 10ul of 0.05% (1:10 dilution of 0.5% Trypsin-EDTA no phenol red, Gibco™, Cat. No.  15400054). Cell suspension was divided to half. Half of the cells were kept in culture. The rest half of cells was added to 10μl of Direct-Lyse lysis buffer (10mM Tris pH 8.0, 2.5mM EDTA, 0.2M NaCl, 0.15% SDS, 0.3% Tween-20) in PCR tube. The cells were then subjected to a series of heating and cooling to ensure complete lysis: 65 °C for 30s, 8 °C for 30s, 65 °C for 1.5min, 97 °C for 3min, 8 °C for 1min, 65 °C for 3min, 97 °C for 1min, 65 °C for 1min, and 80 °C for 10</w:t>
      </w:r>
      <w:proofErr w:type="gramStart"/>
      <w:r w:rsidRPr="00D343FD">
        <w:rPr>
          <w:rFonts w:ascii="Times New Roman" w:hAnsi="Times New Roman" w:cs="Times New Roman"/>
          <w:sz w:val="24"/>
          <w:szCs w:val="24"/>
        </w:rPr>
        <w:t>min(</w:t>
      </w:r>
      <w:proofErr w:type="gramEnd"/>
      <w:r w:rsidRPr="00D343FD">
        <w:rPr>
          <w:rFonts w:ascii="Times New Roman" w:hAnsi="Times New Roman" w:cs="Times New Roman"/>
          <w:sz w:val="24"/>
          <w:szCs w:val="24"/>
        </w:rPr>
        <w:t xml:space="preserve">ref 2). The lysates were then diluted with 40μl of water and cell lysis PCR was performed as regular PCR under the conditions: Initial denaturation, 5 min at 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Discard the cells which the PCR product only showed wild type band. Cells with completed knockout of RNASEH2b gene was confirmed by Western blot. 15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whole cell lysis was used for immunoblotting (1:500 dilution of RNaseH2B Monoclonal Antibody cat. No. MA5-23523).</w:t>
      </w:r>
    </w:p>
    <w:p w14:paraId="38289AEB" w14:textId="77777777" w:rsidR="00D343FD" w:rsidRPr="00D343FD" w:rsidRDefault="00D343FD" w:rsidP="00D3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sidRPr="00D343FD">
        <w:rPr>
          <w:rFonts w:ascii="Times New Roman" w:hAnsi="Times New Roman" w:cs="Times New Roman"/>
          <w:b/>
          <w:bCs/>
          <w:sz w:val="24"/>
          <w:szCs w:val="24"/>
        </w:rPr>
        <w:t>Whole genome sequencing</w:t>
      </w:r>
    </w:p>
    <w:p w14:paraId="08CBFA86"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Genomic DNA of the completed knout out RNASEH2b cells were extracted using </w:t>
      </w:r>
      <w:proofErr w:type="spellStart"/>
      <w:r w:rsidRPr="00D343FD">
        <w:rPr>
          <w:rFonts w:ascii="Times New Roman" w:hAnsi="Times New Roman" w:cs="Times New Roman"/>
          <w:sz w:val="24"/>
          <w:szCs w:val="24"/>
        </w:rPr>
        <w:t>DNeasy</w:t>
      </w:r>
      <w:proofErr w:type="spellEnd"/>
      <w:r w:rsidRPr="00D343FD">
        <w:rPr>
          <w:rFonts w:ascii="Times New Roman" w:hAnsi="Times New Roman" w:cs="Times New Roman"/>
          <w:sz w:val="24"/>
          <w:szCs w:val="24"/>
        </w:rPr>
        <w:t xml:space="preserve"> Blood &amp; Tissue Kit (Qiagen cat no.69506) and sent for whole genome sequencing (</w:t>
      </w:r>
      <w:proofErr w:type="spellStart"/>
      <w:r w:rsidRPr="00D343FD">
        <w:rPr>
          <w:rFonts w:ascii="Times New Roman" w:hAnsi="Times New Roman" w:cs="Times New Roman"/>
          <w:sz w:val="24"/>
          <w:szCs w:val="24"/>
        </w:rPr>
        <w:t>NovogeneAIT</w:t>
      </w:r>
      <w:proofErr w:type="spellEnd"/>
      <w:r w:rsidRPr="00D343FD">
        <w:rPr>
          <w:rFonts w:ascii="Times New Roman" w:hAnsi="Times New Roman" w:cs="Times New Roman"/>
          <w:sz w:val="24"/>
          <w:szCs w:val="24"/>
        </w:rPr>
        <w:t xml:space="preserve"> Singapore). </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21"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End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function of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089D3376" w14:textId="77777777" w:rsidR="0060327B"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 xml:space="preserve">Thank Shang Li for </w:t>
      </w:r>
      <w:proofErr w:type="spellStart"/>
      <w:r>
        <w:rPr>
          <w:rFonts w:ascii="Times New Roman" w:hAnsi="Times New Roman" w:cs="Times New Roman" w:hint="eastAsia"/>
          <w:b/>
          <w:bCs/>
          <w:color w:val="000000"/>
          <w:sz w:val="24"/>
          <w:szCs w:val="24"/>
        </w:rPr>
        <w:t>plsmid</w:t>
      </w:r>
      <w:proofErr w:type="spellEnd"/>
      <w:r>
        <w:rPr>
          <w:rFonts w:ascii="Times New Roman" w:hAnsi="Times New Roman" w:cs="Times New Roman" w:hint="eastAsia"/>
          <w:b/>
          <w:bCs/>
          <w:color w:val="000000"/>
          <w:sz w:val="24"/>
          <w:szCs w:val="24"/>
        </w:rPr>
        <w:t xml:space="preserve">. </w:t>
      </w:r>
    </w:p>
    <w:p w14:paraId="2E5F7565" w14:textId="54A993F0" w:rsidR="005D1F39" w:rsidRPr="00992A3C"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Funding</w:t>
      </w: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0A897491" w14:textId="77777777" w:rsidR="00382668" w:rsidRPr="00382668" w:rsidRDefault="000B60F3" w:rsidP="00382668">
      <w:pPr>
        <w:pStyle w:val="Bibliography"/>
        <w:rPr>
          <w:rFonts w:ascii="Times New Roman" w:hAnsi="Times New Roman" w:cs="Times New Roman"/>
          <w:sz w:val="24"/>
        </w:rPr>
      </w:pPr>
      <w:r>
        <w:rPr>
          <w:szCs w:val="24"/>
        </w:rPr>
        <w:fldChar w:fldCharType="begin"/>
      </w:r>
      <w:r w:rsidR="00F663D5">
        <w:rPr>
          <w:szCs w:val="24"/>
        </w:rPr>
        <w:instrText xml:space="preserve"> ADDIN ZOTERO_BIBL {"uncited":[],"omitted":[],"custom":[]} CSL_BIBLIOGRAPHY </w:instrText>
      </w:r>
      <w:r>
        <w:rPr>
          <w:szCs w:val="24"/>
        </w:rPr>
        <w:fldChar w:fldCharType="separate"/>
      </w:r>
      <w:r w:rsidR="00382668" w:rsidRPr="00382668">
        <w:rPr>
          <w:rFonts w:ascii="Times New Roman" w:hAnsi="Times New Roman" w:cs="Times New Roman"/>
          <w:sz w:val="24"/>
        </w:rPr>
        <w:t xml:space="preserve">Alexandrov, Ludmil B., Young Seok Ju, Kerstin Haase, Peter Van Loo, Iñigo </w:t>
      </w:r>
      <w:proofErr w:type="spellStart"/>
      <w:r w:rsidR="00382668" w:rsidRPr="00382668">
        <w:rPr>
          <w:rFonts w:ascii="Times New Roman" w:hAnsi="Times New Roman" w:cs="Times New Roman"/>
          <w:sz w:val="24"/>
        </w:rPr>
        <w:t>Martincorena</w:t>
      </w:r>
      <w:proofErr w:type="spellEnd"/>
      <w:r w:rsidR="00382668" w:rsidRPr="00382668">
        <w:rPr>
          <w:rFonts w:ascii="Times New Roman" w:hAnsi="Times New Roman" w:cs="Times New Roman"/>
          <w:sz w:val="24"/>
        </w:rPr>
        <w:t xml:space="preserve">, Serena Nik-Zainal, Yasushi </w:t>
      </w:r>
      <w:proofErr w:type="spellStart"/>
      <w:r w:rsidR="00382668" w:rsidRPr="00382668">
        <w:rPr>
          <w:rFonts w:ascii="Times New Roman" w:hAnsi="Times New Roman" w:cs="Times New Roman"/>
          <w:sz w:val="24"/>
        </w:rPr>
        <w:t>Totoki</w:t>
      </w:r>
      <w:proofErr w:type="spellEnd"/>
      <w:r w:rsidR="00382668" w:rsidRPr="00382668">
        <w:rPr>
          <w:rFonts w:ascii="Times New Roman" w:hAnsi="Times New Roman" w:cs="Times New Roman"/>
          <w:sz w:val="24"/>
        </w:rPr>
        <w:t xml:space="preserve">, et al. 2016. ‘Mutational Signatures Associated with Tobacco Smoking in Human Cancer’. </w:t>
      </w:r>
      <w:r w:rsidR="00382668" w:rsidRPr="00382668">
        <w:rPr>
          <w:rFonts w:ascii="Times New Roman" w:hAnsi="Times New Roman" w:cs="Times New Roman"/>
          <w:i/>
          <w:iCs/>
          <w:sz w:val="24"/>
        </w:rPr>
        <w:t>Science</w:t>
      </w:r>
      <w:r w:rsidR="00382668" w:rsidRPr="00382668">
        <w:rPr>
          <w:rFonts w:ascii="Times New Roman" w:hAnsi="Times New Roman" w:cs="Times New Roman"/>
          <w:sz w:val="24"/>
        </w:rPr>
        <w:t xml:space="preserve"> 354 (6312): 618–22. https://doi.org/10.1126/science.aag0299.</w:t>
      </w:r>
    </w:p>
    <w:p w14:paraId="5649A7CE"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Alexandrov, Ludmil B., </w:t>
      </w:r>
      <w:proofErr w:type="spellStart"/>
      <w:r w:rsidRPr="00382668">
        <w:rPr>
          <w:rFonts w:ascii="Times New Roman" w:hAnsi="Times New Roman" w:cs="Times New Roman"/>
          <w:sz w:val="24"/>
        </w:rPr>
        <w:t>Jaegil</w:t>
      </w:r>
      <w:proofErr w:type="spellEnd"/>
      <w:r w:rsidRPr="00382668">
        <w:rPr>
          <w:rFonts w:ascii="Times New Roman" w:hAnsi="Times New Roman" w:cs="Times New Roman"/>
          <w:sz w:val="24"/>
        </w:rPr>
        <w:t xml:space="preserve"> Kim, Nicholas J. </w:t>
      </w:r>
      <w:proofErr w:type="spellStart"/>
      <w:r w:rsidRPr="00382668">
        <w:rPr>
          <w:rFonts w:ascii="Times New Roman" w:hAnsi="Times New Roman" w:cs="Times New Roman"/>
          <w:sz w:val="24"/>
        </w:rPr>
        <w:t>Haradhvala</w:t>
      </w:r>
      <w:proofErr w:type="spellEnd"/>
      <w:r w:rsidRPr="00382668">
        <w:rPr>
          <w:rFonts w:ascii="Times New Roman" w:hAnsi="Times New Roman" w:cs="Times New Roman"/>
          <w:sz w:val="24"/>
        </w:rPr>
        <w:t xml:space="preserve">, Mi Ni Huang, Alvin Wei Tian Ng, Yang Wu, Arnoud Boot, et al. 2020. ‘The Repertoire of Mutational Signatures in Human Cancer’. </w:t>
      </w:r>
      <w:r w:rsidRPr="00382668">
        <w:rPr>
          <w:rFonts w:ascii="Times New Roman" w:hAnsi="Times New Roman" w:cs="Times New Roman"/>
          <w:i/>
          <w:iCs/>
          <w:sz w:val="24"/>
        </w:rPr>
        <w:t>Nature</w:t>
      </w:r>
      <w:r w:rsidRPr="00382668">
        <w:rPr>
          <w:rFonts w:ascii="Times New Roman" w:hAnsi="Times New Roman" w:cs="Times New Roman"/>
          <w:sz w:val="24"/>
        </w:rPr>
        <w:t xml:space="preserve"> 578 (7793): 94–101. https://doi.org/10.1038/s41586-020-1943-3.</w:t>
      </w:r>
    </w:p>
    <w:p w14:paraId="62B76E7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Alexandrov, Ludmil B, Serena Nik-</w:t>
      </w:r>
      <w:proofErr w:type="spellStart"/>
      <w:r w:rsidRPr="00382668">
        <w:rPr>
          <w:rFonts w:ascii="Times New Roman" w:hAnsi="Times New Roman" w:cs="Times New Roman"/>
          <w:sz w:val="24"/>
        </w:rPr>
        <w:t>zainal</w:t>
      </w:r>
      <w:proofErr w:type="spellEnd"/>
      <w:r w:rsidRPr="00382668">
        <w:rPr>
          <w:rFonts w:ascii="Times New Roman" w:hAnsi="Times New Roman" w:cs="Times New Roman"/>
          <w:sz w:val="24"/>
        </w:rPr>
        <w:t xml:space="preserve">, David C Wedge, and Samuel </w:t>
      </w:r>
      <w:proofErr w:type="gramStart"/>
      <w:r w:rsidRPr="00382668">
        <w:rPr>
          <w:rFonts w:ascii="Times New Roman" w:hAnsi="Times New Roman" w:cs="Times New Roman"/>
          <w:sz w:val="24"/>
        </w:rPr>
        <w:t>A</w:t>
      </w:r>
      <w:proofErr w:type="gramEnd"/>
      <w:r w:rsidRPr="00382668">
        <w:rPr>
          <w:rFonts w:ascii="Times New Roman" w:hAnsi="Times New Roman" w:cs="Times New Roman"/>
          <w:sz w:val="24"/>
        </w:rPr>
        <w:t xml:space="preserve"> J R Aparicio. 2014. ‘Signatures of Mutational Processes in Human Cancer’ 500 (7463): 415–21. https://doi.org/10.1038/nature12477.Signatures.</w:t>
      </w:r>
    </w:p>
    <w:p w14:paraId="3215A2E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Bavi, Prashant, Stephen B. Baylin, Wojciech Bazant, Duncan </w:t>
      </w:r>
      <w:proofErr w:type="spellStart"/>
      <w:r w:rsidRPr="00382668">
        <w:rPr>
          <w:rFonts w:ascii="Times New Roman" w:hAnsi="Times New Roman" w:cs="Times New Roman"/>
          <w:sz w:val="24"/>
        </w:rPr>
        <w:t>Beardsmore</w:t>
      </w:r>
      <w:proofErr w:type="spellEnd"/>
      <w:r w:rsidRPr="00382668">
        <w:rPr>
          <w:rFonts w:ascii="Times New Roman" w:hAnsi="Times New Roman" w:cs="Times New Roman"/>
          <w:sz w:val="24"/>
        </w:rPr>
        <w:t xml:space="preserve">, Timothy A. Beck, Sam </w:t>
      </w:r>
      <w:proofErr w:type="spellStart"/>
      <w:r w:rsidRPr="00382668">
        <w:rPr>
          <w:rFonts w:ascii="Times New Roman" w:hAnsi="Times New Roman" w:cs="Times New Roman"/>
          <w:sz w:val="24"/>
        </w:rPr>
        <w:t>Behjati</w:t>
      </w:r>
      <w:proofErr w:type="spellEnd"/>
      <w:r w:rsidRPr="00382668">
        <w:rPr>
          <w:rFonts w:ascii="Times New Roman" w:hAnsi="Times New Roman" w:cs="Times New Roman"/>
          <w:sz w:val="24"/>
        </w:rPr>
        <w:t xml:space="preserve">, Andreas Behren, et al. 2020. ‘Pan-Cancer Analysis of Whole Genomes’. </w:t>
      </w:r>
      <w:r w:rsidRPr="00382668">
        <w:rPr>
          <w:rFonts w:ascii="Times New Roman" w:hAnsi="Times New Roman" w:cs="Times New Roman"/>
          <w:i/>
          <w:iCs/>
          <w:sz w:val="24"/>
        </w:rPr>
        <w:t>Nature</w:t>
      </w:r>
      <w:r w:rsidRPr="00382668">
        <w:rPr>
          <w:rFonts w:ascii="Times New Roman" w:hAnsi="Times New Roman" w:cs="Times New Roman"/>
          <w:sz w:val="24"/>
        </w:rPr>
        <w:t xml:space="preserve"> 578 (7793): 82–93. https://doi.org/10.1038/s41586-020-1969-6.</w:t>
      </w:r>
    </w:p>
    <w:p w14:paraId="031718F7"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Boot, Arnoud, Mi Ni Huang, Alvin W.T. Ng, Szu Chi Ho, Jing Quan Lim, </w:t>
      </w:r>
      <w:proofErr w:type="spellStart"/>
      <w:r w:rsidRPr="00382668">
        <w:rPr>
          <w:rFonts w:ascii="Times New Roman" w:hAnsi="Times New Roman" w:cs="Times New Roman"/>
          <w:sz w:val="24"/>
        </w:rPr>
        <w:t>Yoshiiku</w:t>
      </w:r>
      <w:proofErr w:type="spellEnd"/>
      <w:r w:rsidRPr="00382668">
        <w:rPr>
          <w:rFonts w:ascii="Times New Roman" w:hAnsi="Times New Roman" w:cs="Times New Roman"/>
          <w:sz w:val="24"/>
        </w:rPr>
        <w:t xml:space="preserve"> Kawakami, Kazuaki </w:t>
      </w:r>
      <w:proofErr w:type="spellStart"/>
      <w:r w:rsidRPr="00382668">
        <w:rPr>
          <w:rFonts w:ascii="Times New Roman" w:hAnsi="Times New Roman" w:cs="Times New Roman"/>
          <w:sz w:val="24"/>
        </w:rPr>
        <w:t>Chayama</w:t>
      </w:r>
      <w:proofErr w:type="spellEnd"/>
      <w:r w:rsidRPr="00382668">
        <w:rPr>
          <w:rFonts w:ascii="Times New Roman" w:hAnsi="Times New Roman" w:cs="Times New Roman"/>
          <w:sz w:val="24"/>
        </w:rPr>
        <w:t xml:space="preserve">, Bin Tean </w:t>
      </w:r>
      <w:proofErr w:type="spellStart"/>
      <w:r w:rsidRPr="00382668">
        <w:rPr>
          <w:rFonts w:ascii="Times New Roman" w:hAnsi="Times New Roman" w:cs="Times New Roman"/>
          <w:sz w:val="24"/>
        </w:rPr>
        <w:t>Teh</w:t>
      </w:r>
      <w:proofErr w:type="spellEnd"/>
      <w:r w:rsidRPr="00382668">
        <w:rPr>
          <w:rFonts w:ascii="Times New Roman" w:hAnsi="Times New Roman" w:cs="Times New Roman"/>
          <w:sz w:val="24"/>
        </w:rPr>
        <w:t xml:space="preserve">, </w:t>
      </w:r>
      <w:proofErr w:type="spellStart"/>
      <w:r w:rsidRPr="00382668">
        <w:rPr>
          <w:rFonts w:ascii="Times New Roman" w:hAnsi="Times New Roman" w:cs="Times New Roman"/>
          <w:sz w:val="24"/>
        </w:rPr>
        <w:t>Hidewaki</w:t>
      </w:r>
      <w:proofErr w:type="spellEnd"/>
      <w:r w:rsidRPr="00382668">
        <w:rPr>
          <w:rFonts w:ascii="Times New Roman" w:hAnsi="Times New Roman" w:cs="Times New Roman"/>
          <w:sz w:val="24"/>
        </w:rPr>
        <w:t xml:space="preserve"> Nakagawa, and Steven G. Rozen. 2018. ‘In-Depth Characterization of the Cisplatin Mutational Signature in Human Cell Lines and in Esophageal and Liver Tumors’. </w:t>
      </w:r>
      <w:r w:rsidRPr="00382668">
        <w:rPr>
          <w:rFonts w:ascii="Times New Roman" w:hAnsi="Times New Roman" w:cs="Times New Roman"/>
          <w:i/>
          <w:iCs/>
          <w:sz w:val="24"/>
        </w:rPr>
        <w:t>Genome Research</w:t>
      </w:r>
      <w:r w:rsidRPr="00382668">
        <w:rPr>
          <w:rFonts w:ascii="Times New Roman" w:hAnsi="Times New Roman" w:cs="Times New Roman"/>
          <w:sz w:val="24"/>
        </w:rPr>
        <w:t xml:space="preserve"> 28 (5): 654–65. https://doi.org/10.1101/gr.230219.117.</w:t>
      </w:r>
    </w:p>
    <w:p w14:paraId="2825732E"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Boot, Arnoud, Alvin W.T. Ng, Fui Teen Chong, Szu Chi Ho, Willie Yu, Daniel S.W. Tan, N. Gopalakrishna Iyer, and Steven G. Roze. 2020. ‘Characterization of Colibactin-Associated Mutational Signature in an Asian Oral Squamous Cell Carcinoma and in Other Mucosal Tumor Types’. </w:t>
      </w:r>
      <w:r w:rsidRPr="00382668">
        <w:rPr>
          <w:rFonts w:ascii="Times New Roman" w:hAnsi="Times New Roman" w:cs="Times New Roman"/>
          <w:i/>
          <w:iCs/>
          <w:sz w:val="24"/>
        </w:rPr>
        <w:t>Genome Research</w:t>
      </w:r>
      <w:r w:rsidRPr="00382668">
        <w:rPr>
          <w:rFonts w:ascii="Times New Roman" w:hAnsi="Times New Roman" w:cs="Times New Roman"/>
          <w:sz w:val="24"/>
        </w:rPr>
        <w:t xml:space="preserve"> 30 (6): 803–13. https://doi.org/10.1101/gr.255620.119.</w:t>
      </w:r>
    </w:p>
    <w:p w14:paraId="3FC06F13" w14:textId="77777777" w:rsidR="00382668" w:rsidRPr="00382668" w:rsidRDefault="00382668" w:rsidP="00382668">
      <w:pPr>
        <w:pStyle w:val="Bibliography"/>
        <w:rPr>
          <w:rFonts w:ascii="Times New Roman" w:hAnsi="Times New Roman" w:cs="Times New Roman"/>
          <w:sz w:val="24"/>
        </w:rPr>
      </w:pPr>
      <w:proofErr w:type="spellStart"/>
      <w:r w:rsidRPr="00382668">
        <w:rPr>
          <w:rFonts w:ascii="Times New Roman" w:hAnsi="Times New Roman" w:cs="Times New Roman"/>
          <w:sz w:val="24"/>
        </w:rPr>
        <w:t>Caipa</w:t>
      </w:r>
      <w:proofErr w:type="spellEnd"/>
      <w:r w:rsidRPr="00382668">
        <w:rPr>
          <w:rFonts w:ascii="Times New Roman" w:hAnsi="Times New Roman" w:cs="Times New Roman"/>
          <w:sz w:val="24"/>
        </w:rPr>
        <w:t xml:space="preserve"> Garcia, Angela L., Jill E. Kucab, </w:t>
      </w:r>
      <w:proofErr w:type="spellStart"/>
      <w:r w:rsidRPr="00382668">
        <w:rPr>
          <w:rFonts w:ascii="Times New Roman" w:hAnsi="Times New Roman" w:cs="Times New Roman"/>
          <w:sz w:val="24"/>
        </w:rPr>
        <w:t>Halh</w:t>
      </w:r>
      <w:proofErr w:type="spellEnd"/>
      <w:r w:rsidRPr="00382668">
        <w:rPr>
          <w:rFonts w:ascii="Times New Roman" w:hAnsi="Times New Roman" w:cs="Times New Roman"/>
          <w:sz w:val="24"/>
        </w:rPr>
        <w:t xml:space="preserve"> Al-</w:t>
      </w:r>
      <w:proofErr w:type="spellStart"/>
      <w:r w:rsidRPr="00382668">
        <w:rPr>
          <w:rFonts w:ascii="Times New Roman" w:hAnsi="Times New Roman" w:cs="Times New Roman"/>
          <w:sz w:val="24"/>
        </w:rPr>
        <w:t>Serori</w:t>
      </w:r>
      <w:proofErr w:type="spellEnd"/>
      <w:r w:rsidRPr="00382668">
        <w:rPr>
          <w:rFonts w:ascii="Times New Roman" w:hAnsi="Times New Roman" w:cs="Times New Roman"/>
          <w:sz w:val="24"/>
        </w:rPr>
        <w:t xml:space="preserve">, Rebekah S. S. Beck, </w:t>
      </w:r>
      <w:proofErr w:type="spellStart"/>
      <w:r w:rsidRPr="00382668">
        <w:rPr>
          <w:rFonts w:ascii="Times New Roman" w:hAnsi="Times New Roman" w:cs="Times New Roman"/>
          <w:sz w:val="24"/>
        </w:rPr>
        <w:t>Madjda</w:t>
      </w:r>
      <w:proofErr w:type="spellEnd"/>
      <w:r w:rsidRPr="00382668">
        <w:rPr>
          <w:rFonts w:ascii="Times New Roman" w:hAnsi="Times New Roman" w:cs="Times New Roman"/>
          <w:sz w:val="24"/>
        </w:rPr>
        <w:t xml:space="preserve"> </w:t>
      </w:r>
      <w:proofErr w:type="spellStart"/>
      <w:r w:rsidRPr="00382668">
        <w:rPr>
          <w:rFonts w:ascii="Times New Roman" w:hAnsi="Times New Roman" w:cs="Times New Roman"/>
          <w:sz w:val="24"/>
        </w:rPr>
        <w:t>Bellamri</w:t>
      </w:r>
      <w:proofErr w:type="spellEnd"/>
      <w:r w:rsidRPr="00382668">
        <w:rPr>
          <w:rFonts w:ascii="Times New Roman" w:hAnsi="Times New Roman" w:cs="Times New Roman"/>
          <w:sz w:val="24"/>
        </w:rPr>
        <w:t xml:space="preserve">, Robert J. </w:t>
      </w:r>
      <w:proofErr w:type="spellStart"/>
      <w:r w:rsidRPr="00382668">
        <w:rPr>
          <w:rFonts w:ascii="Times New Roman" w:hAnsi="Times New Roman" w:cs="Times New Roman"/>
          <w:sz w:val="24"/>
        </w:rPr>
        <w:t>Turesky</w:t>
      </w:r>
      <w:proofErr w:type="spellEnd"/>
      <w:r w:rsidRPr="00382668">
        <w:rPr>
          <w:rFonts w:ascii="Times New Roman" w:hAnsi="Times New Roman" w:cs="Times New Roman"/>
          <w:sz w:val="24"/>
        </w:rPr>
        <w:t xml:space="preserve">, John D. </w:t>
      </w:r>
      <w:proofErr w:type="spellStart"/>
      <w:r w:rsidRPr="00382668">
        <w:rPr>
          <w:rFonts w:ascii="Times New Roman" w:hAnsi="Times New Roman" w:cs="Times New Roman"/>
          <w:sz w:val="24"/>
        </w:rPr>
        <w:t>Groopman</w:t>
      </w:r>
      <w:proofErr w:type="spellEnd"/>
      <w:r w:rsidRPr="00382668">
        <w:rPr>
          <w:rFonts w:ascii="Times New Roman" w:hAnsi="Times New Roman" w:cs="Times New Roman"/>
          <w:sz w:val="24"/>
        </w:rPr>
        <w:t xml:space="preserve">, et al. 2024. ‘Tissue Organoid Cultures Metabolize Dietary Carcinogens Proficiently and Are Effective Models for DNA Adduct Formation’. </w:t>
      </w:r>
      <w:r w:rsidRPr="00382668">
        <w:rPr>
          <w:rFonts w:ascii="Times New Roman" w:hAnsi="Times New Roman" w:cs="Times New Roman"/>
          <w:i/>
          <w:iCs/>
          <w:sz w:val="24"/>
        </w:rPr>
        <w:t>Chemical Research in Toxicology</w:t>
      </w:r>
      <w:r w:rsidRPr="00382668">
        <w:rPr>
          <w:rFonts w:ascii="Times New Roman" w:hAnsi="Times New Roman" w:cs="Times New Roman"/>
          <w:sz w:val="24"/>
        </w:rPr>
        <w:t xml:space="preserve"> 37 (2): 234–47. https://doi.org/10.1021/acs.chemrestox.3c00255.</w:t>
      </w:r>
    </w:p>
    <w:p w14:paraId="547201B2"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Chen, Lei, Chong Zhang, </w:t>
      </w:r>
      <w:proofErr w:type="spellStart"/>
      <w:r w:rsidRPr="00382668">
        <w:rPr>
          <w:rFonts w:ascii="Times New Roman" w:hAnsi="Times New Roman" w:cs="Times New Roman"/>
          <w:sz w:val="24"/>
        </w:rPr>
        <w:t>Ruidong</w:t>
      </w:r>
      <w:proofErr w:type="spellEnd"/>
      <w:r w:rsidRPr="00382668">
        <w:rPr>
          <w:rFonts w:ascii="Times New Roman" w:hAnsi="Times New Roman" w:cs="Times New Roman"/>
          <w:sz w:val="24"/>
        </w:rPr>
        <w:t xml:space="preserve"> Xue, Mo Liu, Jian Bai, </w:t>
      </w:r>
      <w:proofErr w:type="spellStart"/>
      <w:r w:rsidRPr="00382668">
        <w:rPr>
          <w:rFonts w:ascii="Times New Roman" w:hAnsi="Times New Roman" w:cs="Times New Roman"/>
          <w:sz w:val="24"/>
        </w:rPr>
        <w:t>Jinxia</w:t>
      </w:r>
      <w:proofErr w:type="spellEnd"/>
      <w:r w:rsidRPr="00382668">
        <w:rPr>
          <w:rFonts w:ascii="Times New Roman" w:hAnsi="Times New Roman" w:cs="Times New Roman"/>
          <w:sz w:val="24"/>
        </w:rPr>
        <w:t xml:space="preserve"> Bao, Yin Wang, et al. 2024. ‘Deep Whole-Genome Analysis of 494 Hepatocellular Carcinomas’. </w:t>
      </w:r>
      <w:r w:rsidRPr="00382668">
        <w:rPr>
          <w:rFonts w:ascii="Times New Roman" w:hAnsi="Times New Roman" w:cs="Times New Roman"/>
          <w:i/>
          <w:iCs/>
          <w:sz w:val="24"/>
        </w:rPr>
        <w:t>Nature</w:t>
      </w:r>
      <w:r w:rsidRPr="00382668">
        <w:rPr>
          <w:rFonts w:ascii="Times New Roman" w:hAnsi="Times New Roman" w:cs="Times New Roman"/>
          <w:sz w:val="24"/>
        </w:rPr>
        <w:t>, March. https://doi.org/10.1038/s41586-024-07054-3.</w:t>
      </w:r>
    </w:p>
    <w:p w14:paraId="34B7E2AE"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Cooper, David N, Matthew Mort, Peter D Stenson, Edward V Ball, and Nadia A </w:t>
      </w:r>
      <w:proofErr w:type="spellStart"/>
      <w:r w:rsidRPr="00382668">
        <w:rPr>
          <w:rFonts w:ascii="Times New Roman" w:hAnsi="Times New Roman" w:cs="Times New Roman"/>
          <w:sz w:val="24"/>
        </w:rPr>
        <w:t>Chuzhanova</w:t>
      </w:r>
      <w:proofErr w:type="spellEnd"/>
      <w:r w:rsidRPr="00382668">
        <w:rPr>
          <w:rFonts w:ascii="Times New Roman" w:hAnsi="Times New Roman" w:cs="Times New Roman"/>
          <w:sz w:val="24"/>
        </w:rPr>
        <w:t xml:space="preserve">. 2010. ‘Methylation-Mediated Deamination of 5-Methylcytosine Appears to Give Rise to Mutations Causing Human Inherited Disease in </w:t>
      </w:r>
      <w:proofErr w:type="spellStart"/>
      <w:r w:rsidRPr="00382668">
        <w:rPr>
          <w:rFonts w:ascii="Times New Roman" w:hAnsi="Times New Roman" w:cs="Times New Roman"/>
          <w:sz w:val="24"/>
        </w:rPr>
        <w:t>CpNpG</w:t>
      </w:r>
      <w:proofErr w:type="spellEnd"/>
      <w:r w:rsidRPr="00382668">
        <w:rPr>
          <w:rFonts w:ascii="Times New Roman" w:hAnsi="Times New Roman" w:cs="Times New Roman"/>
          <w:sz w:val="24"/>
        </w:rPr>
        <w:t xml:space="preserve"> Trinucleotides, as Well as in CpG Dinucleotides’. http://www.hgmd.org.</w:t>
      </w:r>
    </w:p>
    <w:p w14:paraId="0D7FFEF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Davies, Helen, Dominik </w:t>
      </w:r>
      <w:proofErr w:type="spellStart"/>
      <w:r w:rsidRPr="00382668">
        <w:rPr>
          <w:rFonts w:ascii="Times New Roman" w:hAnsi="Times New Roman" w:cs="Times New Roman"/>
          <w:sz w:val="24"/>
        </w:rPr>
        <w:t>Glodzik</w:t>
      </w:r>
      <w:proofErr w:type="spellEnd"/>
      <w:r w:rsidRPr="00382668">
        <w:rPr>
          <w:rFonts w:ascii="Times New Roman" w:hAnsi="Times New Roman" w:cs="Times New Roman"/>
          <w:sz w:val="24"/>
        </w:rPr>
        <w:t xml:space="preserve">, Sandro </w:t>
      </w:r>
      <w:proofErr w:type="spellStart"/>
      <w:r w:rsidRPr="00382668">
        <w:rPr>
          <w:rFonts w:ascii="Times New Roman" w:hAnsi="Times New Roman" w:cs="Times New Roman"/>
          <w:sz w:val="24"/>
        </w:rPr>
        <w:t>Morganella</w:t>
      </w:r>
      <w:proofErr w:type="spellEnd"/>
      <w:r w:rsidRPr="00382668">
        <w:rPr>
          <w:rFonts w:ascii="Times New Roman" w:hAnsi="Times New Roman" w:cs="Times New Roman"/>
          <w:sz w:val="24"/>
        </w:rPr>
        <w:t xml:space="preserve">, Lucy R. Yates, Johan Staaf, </w:t>
      </w:r>
      <w:proofErr w:type="spellStart"/>
      <w:r w:rsidRPr="00382668">
        <w:rPr>
          <w:rFonts w:ascii="Times New Roman" w:hAnsi="Times New Roman" w:cs="Times New Roman"/>
          <w:sz w:val="24"/>
        </w:rPr>
        <w:t>Xueqing</w:t>
      </w:r>
      <w:proofErr w:type="spellEnd"/>
      <w:r w:rsidRPr="00382668">
        <w:rPr>
          <w:rFonts w:ascii="Times New Roman" w:hAnsi="Times New Roman" w:cs="Times New Roman"/>
          <w:sz w:val="24"/>
        </w:rPr>
        <w:t xml:space="preserve"> Zou, Manasa Ramakrishna, et al. 2017. ‘</w:t>
      </w:r>
      <w:proofErr w:type="spellStart"/>
      <w:r w:rsidRPr="00382668">
        <w:rPr>
          <w:rFonts w:ascii="Times New Roman" w:hAnsi="Times New Roman" w:cs="Times New Roman"/>
          <w:sz w:val="24"/>
        </w:rPr>
        <w:t>HRDetect</w:t>
      </w:r>
      <w:proofErr w:type="spellEnd"/>
      <w:r w:rsidRPr="00382668">
        <w:rPr>
          <w:rFonts w:ascii="Times New Roman" w:hAnsi="Times New Roman" w:cs="Times New Roman"/>
          <w:sz w:val="24"/>
        </w:rPr>
        <w:t xml:space="preserve"> Is a Predictor of BRCA1 and BRCA2 Deficiency Based on Mutational Signatures’. </w:t>
      </w:r>
      <w:r w:rsidRPr="00382668">
        <w:rPr>
          <w:rFonts w:ascii="Times New Roman" w:hAnsi="Times New Roman" w:cs="Times New Roman"/>
          <w:i/>
          <w:iCs/>
          <w:sz w:val="24"/>
        </w:rPr>
        <w:t>Nature Medicine</w:t>
      </w:r>
      <w:r w:rsidRPr="00382668">
        <w:rPr>
          <w:rFonts w:ascii="Times New Roman" w:hAnsi="Times New Roman" w:cs="Times New Roman"/>
          <w:sz w:val="24"/>
        </w:rPr>
        <w:t xml:space="preserve"> 23 (4): 517–25. https://doi.org/10.1038/nm.4292.</w:t>
      </w:r>
    </w:p>
    <w:p w14:paraId="0264DD5E"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Degasperi, Andrea, </w:t>
      </w:r>
      <w:proofErr w:type="spellStart"/>
      <w:r w:rsidRPr="00382668">
        <w:rPr>
          <w:rFonts w:ascii="Times New Roman" w:hAnsi="Times New Roman" w:cs="Times New Roman"/>
          <w:sz w:val="24"/>
        </w:rPr>
        <w:t>Xueqing</w:t>
      </w:r>
      <w:proofErr w:type="spellEnd"/>
      <w:r w:rsidRPr="00382668">
        <w:rPr>
          <w:rFonts w:ascii="Times New Roman" w:hAnsi="Times New Roman" w:cs="Times New Roman"/>
          <w:sz w:val="24"/>
        </w:rPr>
        <w:t xml:space="preserve"> Zou, </w:t>
      </w:r>
      <w:proofErr w:type="spellStart"/>
      <w:r w:rsidRPr="00382668">
        <w:rPr>
          <w:rFonts w:ascii="Times New Roman" w:hAnsi="Times New Roman" w:cs="Times New Roman"/>
          <w:sz w:val="24"/>
        </w:rPr>
        <w:t>Tauanne</w:t>
      </w:r>
      <w:proofErr w:type="spellEnd"/>
      <w:r w:rsidRPr="00382668">
        <w:rPr>
          <w:rFonts w:ascii="Times New Roman" w:hAnsi="Times New Roman" w:cs="Times New Roman"/>
          <w:sz w:val="24"/>
        </w:rPr>
        <w:t xml:space="preserve"> Dias Amarante, Andrea Martinez-Martinez, Gene Ching </w:t>
      </w:r>
      <w:proofErr w:type="spellStart"/>
      <w:r w:rsidRPr="00382668">
        <w:rPr>
          <w:rFonts w:ascii="Times New Roman" w:hAnsi="Times New Roman" w:cs="Times New Roman"/>
          <w:sz w:val="24"/>
        </w:rPr>
        <w:t>Chiek</w:t>
      </w:r>
      <w:proofErr w:type="spellEnd"/>
      <w:r w:rsidRPr="00382668">
        <w:rPr>
          <w:rFonts w:ascii="Times New Roman" w:hAnsi="Times New Roman" w:cs="Times New Roman"/>
          <w:sz w:val="24"/>
        </w:rPr>
        <w:t xml:space="preserve"> Koh, João M.L. Dias, Laura Heskin, et al. 2022. ‘Substitution Mutational Signatures in Whole-Genome–Sequenced Cancers in the UK Population’. </w:t>
      </w:r>
      <w:r w:rsidRPr="00382668">
        <w:rPr>
          <w:rFonts w:ascii="Times New Roman" w:hAnsi="Times New Roman" w:cs="Times New Roman"/>
          <w:i/>
          <w:iCs/>
          <w:sz w:val="24"/>
        </w:rPr>
        <w:t>Science</w:t>
      </w:r>
      <w:r w:rsidRPr="00382668">
        <w:rPr>
          <w:rFonts w:ascii="Times New Roman" w:hAnsi="Times New Roman" w:cs="Times New Roman"/>
          <w:sz w:val="24"/>
        </w:rPr>
        <w:t xml:space="preserve"> 376 (6591). https://doi.org/10.1126/science.abl9283.</w:t>
      </w:r>
    </w:p>
    <w:p w14:paraId="728D02E3" w14:textId="77777777" w:rsidR="00382668" w:rsidRPr="00382668" w:rsidRDefault="00382668" w:rsidP="00382668">
      <w:pPr>
        <w:pStyle w:val="Bibliography"/>
        <w:rPr>
          <w:rFonts w:ascii="Times New Roman" w:hAnsi="Times New Roman" w:cs="Times New Roman"/>
          <w:sz w:val="24"/>
        </w:rPr>
      </w:pPr>
      <w:proofErr w:type="spellStart"/>
      <w:r w:rsidRPr="00382668">
        <w:rPr>
          <w:rFonts w:ascii="Times New Roman" w:hAnsi="Times New Roman" w:cs="Times New Roman"/>
          <w:sz w:val="24"/>
        </w:rPr>
        <w:t>Dziubańska-Kusibab</w:t>
      </w:r>
      <w:proofErr w:type="spellEnd"/>
      <w:r w:rsidRPr="00382668">
        <w:rPr>
          <w:rFonts w:ascii="Times New Roman" w:hAnsi="Times New Roman" w:cs="Times New Roman"/>
          <w:sz w:val="24"/>
        </w:rPr>
        <w:t xml:space="preserve">, Paulina J., Hilmar Berger, Federica Battistini, Britta A.M. Bouwman, Amina Iftekhar, Riku Katainen, Tatiana </w:t>
      </w:r>
      <w:proofErr w:type="spellStart"/>
      <w:r w:rsidRPr="00382668">
        <w:rPr>
          <w:rFonts w:ascii="Times New Roman" w:hAnsi="Times New Roman" w:cs="Times New Roman"/>
          <w:sz w:val="24"/>
        </w:rPr>
        <w:t>Cajuso</w:t>
      </w:r>
      <w:proofErr w:type="spellEnd"/>
      <w:r w:rsidRPr="00382668">
        <w:rPr>
          <w:rFonts w:ascii="Times New Roman" w:hAnsi="Times New Roman" w:cs="Times New Roman"/>
          <w:sz w:val="24"/>
        </w:rPr>
        <w:t xml:space="preserve">, et al. 2020. ‘Colibactin DNA-Damage Signature Indicates Mutational Impact in Colorectal Cancer’. </w:t>
      </w:r>
      <w:r w:rsidRPr="00382668">
        <w:rPr>
          <w:rFonts w:ascii="Times New Roman" w:hAnsi="Times New Roman" w:cs="Times New Roman"/>
          <w:i/>
          <w:iCs/>
          <w:sz w:val="24"/>
        </w:rPr>
        <w:t>Nature Medicine</w:t>
      </w:r>
      <w:r w:rsidRPr="00382668">
        <w:rPr>
          <w:rFonts w:ascii="Times New Roman" w:hAnsi="Times New Roman" w:cs="Times New Roman"/>
          <w:sz w:val="24"/>
        </w:rPr>
        <w:t xml:space="preserve"> 26 (7): 1063–69. https://doi.org/10.1038/s41591-020-0908-2.</w:t>
      </w:r>
    </w:p>
    <w:p w14:paraId="26B4B0F6" w14:textId="77777777" w:rsidR="00382668" w:rsidRPr="00382668" w:rsidRDefault="00382668" w:rsidP="00382668">
      <w:pPr>
        <w:pStyle w:val="Bibliography"/>
        <w:rPr>
          <w:rFonts w:ascii="Times New Roman" w:hAnsi="Times New Roman" w:cs="Times New Roman"/>
          <w:sz w:val="24"/>
        </w:rPr>
      </w:pPr>
      <w:proofErr w:type="spellStart"/>
      <w:r w:rsidRPr="00382668">
        <w:rPr>
          <w:rFonts w:ascii="Times New Roman" w:hAnsi="Times New Roman" w:cs="Times New Roman"/>
          <w:sz w:val="24"/>
        </w:rPr>
        <w:t>Grolleman</w:t>
      </w:r>
      <w:proofErr w:type="spellEnd"/>
      <w:r w:rsidRPr="00382668">
        <w:rPr>
          <w:rFonts w:ascii="Times New Roman" w:hAnsi="Times New Roman" w:cs="Times New Roman"/>
          <w:sz w:val="24"/>
        </w:rPr>
        <w:t xml:space="preserve">, Judith E., Richarda M. de </w:t>
      </w:r>
      <w:proofErr w:type="spellStart"/>
      <w:r w:rsidRPr="00382668">
        <w:rPr>
          <w:rFonts w:ascii="Times New Roman" w:hAnsi="Times New Roman" w:cs="Times New Roman"/>
          <w:sz w:val="24"/>
        </w:rPr>
        <w:t>Voer</w:t>
      </w:r>
      <w:proofErr w:type="spellEnd"/>
      <w:r w:rsidRPr="00382668">
        <w:rPr>
          <w:rFonts w:ascii="Times New Roman" w:hAnsi="Times New Roman" w:cs="Times New Roman"/>
          <w:sz w:val="24"/>
        </w:rPr>
        <w:t xml:space="preserve">, Fadwa A. Elsayed, Maartje Nielsen, Robbert D.A. Weren, Claire Palles, Marjolijn J.L. Ligtenberg, et al. 2019. ‘Mutational Signature Analysis Reveals NTHL1 Deficiency to Cause a Multi-Tumor Phenotype’. </w:t>
      </w:r>
      <w:r w:rsidRPr="00382668">
        <w:rPr>
          <w:rFonts w:ascii="Times New Roman" w:hAnsi="Times New Roman" w:cs="Times New Roman"/>
          <w:i/>
          <w:iCs/>
          <w:sz w:val="24"/>
        </w:rPr>
        <w:t>Cancer Cell</w:t>
      </w:r>
      <w:r w:rsidRPr="00382668">
        <w:rPr>
          <w:rFonts w:ascii="Times New Roman" w:hAnsi="Times New Roman" w:cs="Times New Roman"/>
          <w:sz w:val="24"/>
        </w:rPr>
        <w:t xml:space="preserve"> 35 (2): 256-266.e5. https://doi.org/10.1016/j.ccell.2018.12.011.</w:t>
      </w:r>
    </w:p>
    <w:p w14:paraId="7CF58689"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Hoang, Margaret L., Chung-Hsin Chen, Viktoriya S. Sidorenko, Jian He, Kathleen G. Dickman, Byeong Hwa Yun, Masaaki Moriya, et al. 2013. ‘Mutational Signature of Aristolochic Acid Exposure as Revealed by Whole-Exome Sequencing’. </w:t>
      </w:r>
      <w:r w:rsidRPr="00382668">
        <w:rPr>
          <w:rFonts w:ascii="Times New Roman" w:hAnsi="Times New Roman" w:cs="Times New Roman"/>
          <w:i/>
          <w:iCs/>
          <w:sz w:val="24"/>
        </w:rPr>
        <w:t>Science Translational Medicine</w:t>
      </w:r>
      <w:r w:rsidRPr="00382668">
        <w:rPr>
          <w:rFonts w:ascii="Times New Roman" w:hAnsi="Times New Roman" w:cs="Times New Roman"/>
          <w:sz w:val="24"/>
        </w:rPr>
        <w:t xml:space="preserve"> 5 (197). https://doi.org/10.1126/scitranslmed.3006200.</w:t>
      </w:r>
    </w:p>
    <w:p w14:paraId="7237264F"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Huang, Mi Ni, Willie Yu, Wei </w:t>
      </w:r>
      <w:proofErr w:type="spellStart"/>
      <w:r w:rsidRPr="00382668">
        <w:rPr>
          <w:rFonts w:ascii="Times New Roman" w:hAnsi="Times New Roman" w:cs="Times New Roman"/>
          <w:sz w:val="24"/>
        </w:rPr>
        <w:t>Wei</w:t>
      </w:r>
      <w:proofErr w:type="spellEnd"/>
      <w:r w:rsidRPr="00382668">
        <w:rPr>
          <w:rFonts w:ascii="Times New Roman" w:hAnsi="Times New Roman" w:cs="Times New Roman"/>
          <w:sz w:val="24"/>
        </w:rPr>
        <w:t xml:space="preserve"> Teoh, Maude Ardin, Apinya </w:t>
      </w:r>
      <w:proofErr w:type="spellStart"/>
      <w:r w:rsidRPr="00382668">
        <w:rPr>
          <w:rFonts w:ascii="Times New Roman" w:hAnsi="Times New Roman" w:cs="Times New Roman"/>
          <w:sz w:val="24"/>
        </w:rPr>
        <w:t>Jusakul</w:t>
      </w:r>
      <w:proofErr w:type="spellEnd"/>
      <w:r w:rsidRPr="00382668">
        <w:rPr>
          <w:rFonts w:ascii="Times New Roman" w:hAnsi="Times New Roman" w:cs="Times New Roman"/>
          <w:sz w:val="24"/>
        </w:rPr>
        <w:t xml:space="preserve">, Alvin Wei Tian Ng, Arnoud Boot, et al. 2017. ‘Genome-Scale Mutational Signatures of Aflatoxin in Cells, Mice, and Human Tumors’. </w:t>
      </w:r>
      <w:r w:rsidRPr="00382668">
        <w:rPr>
          <w:rFonts w:ascii="Times New Roman" w:hAnsi="Times New Roman" w:cs="Times New Roman"/>
          <w:i/>
          <w:iCs/>
          <w:sz w:val="24"/>
        </w:rPr>
        <w:t>Genome Research</w:t>
      </w:r>
      <w:r w:rsidRPr="00382668">
        <w:rPr>
          <w:rFonts w:ascii="Times New Roman" w:hAnsi="Times New Roman" w:cs="Times New Roman"/>
          <w:sz w:val="24"/>
        </w:rPr>
        <w:t xml:space="preserve"> 27 (9): 1475–86. https://doi.org/10.1101/gr.220038.116.</w:t>
      </w:r>
    </w:p>
    <w:p w14:paraId="48C59E4F"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Jiang, </w:t>
      </w:r>
      <w:proofErr w:type="spellStart"/>
      <w:r w:rsidRPr="00382668">
        <w:rPr>
          <w:rFonts w:ascii="Times New Roman" w:hAnsi="Times New Roman" w:cs="Times New Roman"/>
          <w:sz w:val="24"/>
        </w:rPr>
        <w:t>Nanhai</w:t>
      </w:r>
      <w:proofErr w:type="spellEnd"/>
      <w:r w:rsidRPr="00382668">
        <w:rPr>
          <w:rFonts w:ascii="Times New Roman" w:hAnsi="Times New Roman" w:cs="Times New Roman"/>
          <w:sz w:val="24"/>
        </w:rPr>
        <w:t xml:space="preserve">, Yang Wu, and Steven G Rozen. 2024. ‘A New Approach to the Challenging Problem of Mutational Signature Attribution’. </w:t>
      </w:r>
      <w:proofErr w:type="spellStart"/>
      <w:r w:rsidRPr="00382668">
        <w:rPr>
          <w:rFonts w:ascii="Times New Roman" w:hAnsi="Times New Roman" w:cs="Times New Roman"/>
          <w:i/>
          <w:iCs/>
          <w:sz w:val="24"/>
        </w:rPr>
        <w:t>bioRxiv</w:t>
      </w:r>
      <w:proofErr w:type="spellEnd"/>
      <w:r w:rsidRPr="00382668">
        <w:rPr>
          <w:rFonts w:ascii="Times New Roman" w:hAnsi="Times New Roman" w:cs="Times New Roman"/>
          <w:sz w:val="24"/>
        </w:rPr>
        <w:t>. https://doi.org/10.1101/2024.05.20.594967.</w:t>
      </w:r>
    </w:p>
    <w:p w14:paraId="60570F0B"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Jin, Hu, Doga C. </w:t>
      </w:r>
      <w:proofErr w:type="spellStart"/>
      <w:r w:rsidRPr="00382668">
        <w:rPr>
          <w:rFonts w:ascii="Times New Roman" w:hAnsi="Times New Roman" w:cs="Times New Roman"/>
          <w:sz w:val="24"/>
        </w:rPr>
        <w:t>Gulhan</w:t>
      </w:r>
      <w:proofErr w:type="spellEnd"/>
      <w:r w:rsidRPr="00382668">
        <w:rPr>
          <w:rFonts w:ascii="Times New Roman" w:hAnsi="Times New Roman" w:cs="Times New Roman"/>
          <w:sz w:val="24"/>
        </w:rPr>
        <w:t xml:space="preserve">, Benedikt Geiger, Daniel Ben-Isvy, David Geng, Viktor Ljungström, and Peter J. Park. 2024. ‘Accurate and Sensitive Mutational Signature Analysis with </w:t>
      </w:r>
      <w:proofErr w:type="spellStart"/>
      <w:r w:rsidRPr="00382668">
        <w:rPr>
          <w:rFonts w:ascii="Times New Roman" w:hAnsi="Times New Roman" w:cs="Times New Roman"/>
          <w:sz w:val="24"/>
        </w:rPr>
        <w:t>MuSiCal</w:t>
      </w:r>
      <w:proofErr w:type="spellEnd"/>
      <w:r w:rsidRPr="00382668">
        <w:rPr>
          <w:rFonts w:ascii="Times New Roman" w:hAnsi="Times New Roman" w:cs="Times New Roman"/>
          <w:sz w:val="24"/>
        </w:rPr>
        <w:t xml:space="preserve">’. </w:t>
      </w:r>
      <w:r w:rsidRPr="00382668">
        <w:rPr>
          <w:rFonts w:ascii="Times New Roman" w:hAnsi="Times New Roman" w:cs="Times New Roman"/>
          <w:i/>
          <w:iCs/>
          <w:sz w:val="24"/>
        </w:rPr>
        <w:t>Nature Genetics</w:t>
      </w:r>
      <w:r w:rsidRPr="00382668">
        <w:rPr>
          <w:rFonts w:ascii="Times New Roman" w:hAnsi="Times New Roman" w:cs="Times New Roman"/>
          <w:sz w:val="24"/>
        </w:rPr>
        <w:t xml:space="preserve"> 56 (3): 541–52. https://doi.org/10.1038/s41588-024-01659-0.</w:t>
      </w:r>
    </w:p>
    <w:p w14:paraId="06E90ABE"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Koh, Gene Ching </w:t>
      </w:r>
      <w:proofErr w:type="spellStart"/>
      <w:r w:rsidRPr="00382668">
        <w:rPr>
          <w:rFonts w:ascii="Times New Roman" w:hAnsi="Times New Roman" w:cs="Times New Roman"/>
          <w:sz w:val="24"/>
        </w:rPr>
        <w:t>Chiek</w:t>
      </w:r>
      <w:proofErr w:type="spellEnd"/>
      <w:r w:rsidRPr="00382668">
        <w:rPr>
          <w:rFonts w:ascii="Times New Roman" w:hAnsi="Times New Roman" w:cs="Times New Roman"/>
          <w:sz w:val="24"/>
        </w:rPr>
        <w:t xml:space="preserve">, Arjun Scott Nanda, Giuseppe Rinaldi, Soraya </w:t>
      </w:r>
      <w:proofErr w:type="spellStart"/>
      <w:r w:rsidRPr="00382668">
        <w:rPr>
          <w:rFonts w:ascii="Times New Roman" w:hAnsi="Times New Roman" w:cs="Times New Roman"/>
          <w:sz w:val="24"/>
        </w:rPr>
        <w:t>Boushaki</w:t>
      </w:r>
      <w:proofErr w:type="spellEnd"/>
      <w:r w:rsidRPr="00382668">
        <w:rPr>
          <w:rFonts w:ascii="Times New Roman" w:hAnsi="Times New Roman" w:cs="Times New Roman"/>
          <w:sz w:val="24"/>
        </w:rPr>
        <w:t xml:space="preserve">, Andrea Degasperi, Cherif </w:t>
      </w:r>
      <w:proofErr w:type="spellStart"/>
      <w:r w:rsidRPr="00382668">
        <w:rPr>
          <w:rFonts w:ascii="Times New Roman" w:hAnsi="Times New Roman" w:cs="Times New Roman"/>
          <w:sz w:val="24"/>
        </w:rPr>
        <w:t>Badja</w:t>
      </w:r>
      <w:proofErr w:type="spellEnd"/>
      <w:r w:rsidRPr="00382668">
        <w:rPr>
          <w:rFonts w:ascii="Times New Roman" w:hAnsi="Times New Roman" w:cs="Times New Roman"/>
          <w:sz w:val="24"/>
        </w:rPr>
        <w:t xml:space="preserve">, Andrew Marcel </w:t>
      </w:r>
      <w:proofErr w:type="spellStart"/>
      <w:r w:rsidRPr="00382668">
        <w:rPr>
          <w:rFonts w:ascii="Times New Roman" w:hAnsi="Times New Roman" w:cs="Times New Roman"/>
          <w:sz w:val="24"/>
        </w:rPr>
        <w:t>Pregnall</w:t>
      </w:r>
      <w:proofErr w:type="spellEnd"/>
      <w:r w:rsidRPr="00382668">
        <w:rPr>
          <w:rFonts w:ascii="Times New Roman" w:hAnsi="Times New Roman" w:cs="Times New Roman"/>
          <w:sz w:val="24"/>
        </w:rPr>
        <w:t xml:space="preserve">, et al. 2025. ‘A Redefined </w:t>
      </w:r>
      <w:proofErr w:type="spellStart"/>
      <w:r w:rsidRPr="00382668">
        <w:rPr>
          <w:rFonts w:ascii="Times New Roman" w:hAnsi="Times New Roman" w:cs="Times New Roman"/>
          <w:sz w:val="24"/>
        </w:rPr>
        <w:t>InDel</w:t>
      </w:r>
      <w:proofErr w:type="spellEnd"/>
      <w:r w:rsidRPr="00382668">
        <w:rPr>
          <w:rFonts w:ascii="Times New Roman" w:hAnsi="Times New Roman" w:cs="Times New Roman"/>
          <w:sz w:val="24"/>
        </w:rPr>
        <w:t xml:space="preserve"> Taxonomy Provides Insights into Mutational Signatures’. </w:t>
      </w:r>
      <w:r w:rsidRPr="00382668">
        <w:rPr>
          <w:rFonts w:ascii="Times New Roman" w:hAnsi="Times New Roman" w:cs="Times New Roman"/>
          <w:i/>
          <w:iCs/>
          <w:sz w:val="24"/>
        </w:rPr>
        <w:t>Nature Genetics</w:t>
      </w:r>
      <w:r w:rsidRPr="00382668">
        <w:rPr>
          <w:rFonts w:ascii="Times New Roman" w:hAnsi="Times New Roman" w:cs="Times New Roman"/>
          <w:sz w:val="24"/>
        </w:rPr>
        <w:t>, April. https://doi.org/10.1038/s41588-025-02152-y.</w:t>
      </w:r>
    </w:p>
    <w:p w14:paraId="354DC429"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Kucab, Jill E., </w:t>
      </w:r>
      <w:proofErr w:type="spellStart"/>
      <w:r w:rsidRPr="00382668">
        <w:rPr>
          <w:rFonts w:ascii="Times New Roman" w:hAnsi="Times New Roman" w:cs="Times New Roman"/>
          <w:sz w:val="24"/>
        </w:rPr>
        <w:t>Xueqing</w:t>
      </w:r>
      <w:proofErr w:type="spellEnd"/>
      <w:r w:rsidRPr="00382668">
        <w:rPr>
          <w:rFonts w:ascii="Times New Roman" w:hAnsi="Times New Roman" w:cs="Times New Roman"/>
          <w:sz w:val="24"/>
        </w:rPr>
        <w:t xml:space="preserve"> Zou, Sandro </w:t>
      </w:r>
      <w:proofErr w:type="spellStart"/>
      <w:r w:rsidRPr="00382668">
        <w:rPr>
          <w:rFonts w:ascii="Times New Roman" w:hAnsi="Times New Roman" w:cs="Times New Roman"/>
          <w:sz w:val="24"/>
        </w:rPr>
        <w:t>Morganella</w:t>
      </w:r>
      <w:proofErr w:type="spellEnd"/>
      <w:r w:rsidRPr="00382668">
        <w:rPr>
          <w:rFonts w:ascii="Times New Roman" w:hAnsi="Times New Roman" w:cs="Times New Roman"/>
          <w:sz w:val="24"/>
        </w:rPr>
        <w:t xml:space="preserve">, Madeleine Joel, A. Scott Nanda, Eszter Nagy, Celine Gomez, et al. 2019. ‘A Compendium of Mutational Signatures of Environmental Agents’. </w:t>
      </w:r>
      <w:r w:rsidRPr="00382668">
        <w:rPr>
          <w:rFonts w:ascii="Times New Roman" w:hAnsi="Times New Roman" w:cs="Times New Roman"/>
          <w:i/>
          <w:iCs/>
          <w:sz w:val="24"/>
        </w:rPr>
        <w:t>Cell</w:t>
      </w:r>
      <w:r w:rsidRPr="00382668">
        <w:rPr>
          <w:rFonts w:ascii="Times New Roman" w:hAnsi="Times New Roman" w:cs="Times New Roman"/>
          <w:sz w:val="24"/>
        </w:rPr>
        <w:t xml:space="preserve"> 177 (4): 821-836.e16. https://doi.org/10.1016/j.cell.2019.03.001.</w:t>
      </w:r>
    </w:p>
    <w:p w14:paraId="036B280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Liu, Mo, Yang Wu, </w:t>
      </w:r>
      <w:proofErr w:type="spellStart"/>
      <w:r w:rsidRPr="00382668">
        <w:rPr>
          <w:rFonts w:ascii="Times New Roman" w:hAnsi="Times New Roman" w:cs="Times New Roman"/>
          <w:sz w:val="24"/>
        </w:rPr>
        <w:t>Nanhai</w:t>
      </w:r>
      <w:proofErr w:type="spellEnd"/>
      <w:r w:rsidRPr="00382668">
        <w:rPr>
          <w:rFonts w:ascii="Times New Roman" w:hAnsi="Times New Roman" w:cs="Times New Roman"/>
          <w:sz w:val="24"/>
        </w:rPr>
        <w:t xml:space="preserve"> Jiang, Arnoud Boot, and Steven G Rozen. 2023. ‘</w:t>
      </w:r>
      <w:proofErr w:type="spellStart"/>
      <w:r w:rsidRPr="00382668">
        <w:rPr>
          <w:rFonts w:ascii="Times New Roman" w:hAnsi="Times New Roman" w:cs="Times New Roman"/>
          <w:sz w:val="24"/>
        </w:rPr>
        <w:t>mSigHdp</w:t>
      </w:r>
      <w:proofErr w:type="spellEnd"/>
      <w:r w:rsidRPr="00382668">
        <w:rPr>
          <w:rFonts w:ascii="Times New Roman" w:hAnsi="Times New Roman" w:cs="Times New Roman"/>
          <w:sz w:val="24"/>
        </w:rPr>
        <w:t xml:space="preserve">: Hierarchical Dirichlet Process Mixture Modeling for Mutational Signature Discovery’. </w:t>
      </w:r>
      <w:r w:rsidRPr="00382668">
        <w:rPr>
          <w:rFonts w:ascii="Times New Roman" w:hAnsi="Times New Roman" w:cs="Times New Roman"/>
          <w:i/>
          <w:iCs/>
          <w:sz w:val="24"/>
        </w:rPr>
        <w:t>NAR Genomics and Bioinformatics</w:t>
      </w:r>
      <w:r w:rsidRPr="00382668">
        <w:rPr>
          <w:rFonts w:ascii="Times New Roman" w:hAnsi="Times New Roman" w:cs="Times New Roman"/>
          <w:sz w:val="24"/>
        </w:rPr>
        <w:t xml:space="preserve"> 5 (1): lqad005. https://doi.org/10.1093/nargab/lqad005.</w:t>
      </w:r>
    </w:p>
    <w:p w14:paraId="40EB1A7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Martínez-Jiménez, Francisco, Ali </w:t>
      </w:r>
      <w:proofErr w:type="spellStart"/>
      <w:r w:rsidRPr="00382668">
        <w:rPr>
          <w:rFonts w:ascii="Times New Roman" w:hAnsi="Times New Roman" w:cs="Times New Roman"/>
          <w:sz w:val="24"/>
        </w:rPr>
        <w:t>Movasati</w:t>
      </w:r>
      <w:proofErr w:type="spellEnd"/>
      <w:r w:rsidRPr="00382668">
        <w:rPr>
          <w:rFonts w:ascii="Times New Roman" w:hAnsi="Times New Roman" w:cs="Times New Roman"/>
          <w:sz w:val="24"/>
        </w:rPr>
        <w:t xml:space="preserve">, Sascha Remy Brunner, Luan Nguyen, Peter Priestley, Edwin </w:t>
      </w:r>
      <w:proofErr w:type="spellStart"/>
      <w:r w:rsidRPr="00382668">
        <w:rPr>
          <w:rFonts w:ascii="Times New Roman" w:hAnsi="Times New Roman" w:cs="Times New Roman"/>
          <w:sz w:val="24"/>
        </w:rPr>
        <w:t>Cuppen</w:t>
      </w:r>
      <w:proofErr w:type="spellEnd"/>
      <w:r w:rsidRPr="00382668">
        <w:rPr>
          <w:rFonts w:ascii="Times New Roman" w:hAnsi="Times New Roman" w:cs="Times New Roman"/>
          <w:sz w:val="24"/>
        </w:rPr>
        <w:t xml:space="preserve">, and Arne Van Hoeck. 2023. ‘Pan-Cancer Whole-Genome Comparison of Primary and Metastatic Solid </w:t>
      </w:r>
      <w:proofErr w:type="spellStart"/>
      <w:r w:rsidRPr="00382668">
        <w:rPr>
          <w:rFonts w:ascii="Times New Roman" w:hAnsi="Times New Roman" w:cs="Times New Roman"/>
          <w:sz w:val="24"/>
        </w:rPr>
        <w:t>Tumours</w:t>
      </w:r>
      <w:proofErr w:type="spellEnd"/>
      <w:r w:rsidRPr="00382668">
        <w:rPr>
          <w:rFonts w:ascii="Times New Roman" w:hAnsi="Times New Roman" w:cs="Times New Roman"/>
          <w:sz w:val="24"/>
        </w:rPr>
        <w:t xml:space="preserve">’. </w:t>
      </w:r>
      <w:r w:rsidRPr="00382668">
        <w:rPr>
          <w:rFonts w:ascii="Times New Roman" w:hAnsi="Times New Roman" w:cs="Times New Roman"/>
          <w:i/>
          <w:iCs/>
          <w:sz w:val="24"/>
        </w:rPr>
        <w:t>Nature</w:t>
      </w:r>
      <w:r w:rsidRPr="00382668">
        <w:rPr>
          <w:rFonts w:ascii="Times New Roman" w:hAnsi="Times New Roman" w:cs="Times New Roman"/>
          <w:sz w:val="24"/>
        </w:rPr>
        <w:t xml:space="preserve"> 618 (7964): 333–41. https://doi.org/10.1038/s41586-023-06054-z.</w:t>
      </w:r>
    </w:p>
    <w:p w14:paraId="1663081F"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703B4C4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Ni Huang, Mi, John R. McPherson, Ioana </w:t>
      </w:r>
      <w:proofErr w:type="spellStart"/>
      <w:r w:rsidRPr="00382668">
        <w:rPr>
          <w:rFonts w:ascii="Times New Roman" w:hAnsi="Times New Roman" w:cs="Times New Roman"/>
          <w:sz w:val="24"/>
        </w:rPr>
        <w:t>Cutcutache</w:t>
      </w:r>
      <w:proofErr w:type="spellEnd"/>
      <w:r w:rsidRPr="00382668">
        <w:rPr>
          <w:rFonts w:ascii="Times New Roman" w:hAnsi="Times New Roman" w:cs="Times New Roman"/>
          <w:sz w:val="24"/>
        </w:rPr>
        <w:t xml:space="preserve">, Bin Tean </w:t>
      </w:r>
      <w:proofErr w:type="spellStart"/>
      <w:r w:rsidRPr="00382668">
        <w:rPr>
          <w:rFonts w:ascii="Times New Roman" w:hAnsi="Times New Roman" w:cs="Times New Roman"/>
          <w:sz w:val="24"/>
        </w:rPr>
        <w:t>Teh</w:t>
      </w:r>
      <w:proofErr w:type="spellEnd"/>
      <w:r w:rsidRPr="00382668">
        <w:rPr>
          <w:rFonts w:ascii="Times New Roman" w:hAnsi="Times New Roman" w:cs="Times New Roman"/>
          <w:sz w:val="24"/>
        </w:rPr>
        <w:t>, Patrick Tan, and Steven G. Rozen. 2015. ‘</w:t>
      </w:r>
      <w:proofErr w:type="spellStart"/>
      <w:r w:rsidRPr="00382668">
        <w:rPr>
          <w:rFonts w:ascii="Times New Roman" w:hAnsi="Times New Roman" w:cs="Times New Roman"/>
          <w:sz w:val="24"/>
        </w:rPr>
        <w:t>MSIseq</w:t>
      </w:r>
      <w:proofErr w:type="spellEnd"/>
      <w:r w:rsidRPr="00382668">
        <w:rPr>
          <w:rFonts w:ascii="Times New Roman" w:hAnsi="Times New Roman" w:cs="Times New Roman"/>
          <w:sz w:val="24"/>
        </w:rPr>
        <w:t xml:space="preserve">: Software for Assessing Microsatellite Instability from Catalogs of Somatic Mutations’. </w:t>
      </w:r>
      <w:r w:rsidRPr="00382668">
        <w:rPr>
          <w:rFonts w:ascii="Times New Roman" w:hAnsi="Times New Roman" w:cs="Times New Roman"/>
          <w:i/>
          <w:iCs/>
          <w:sz w:val="24"/>
        </w:rPr>
        <w:t>Scientific Reports</w:t>
      </w:r>
      <w:r w:rsidRPr="00382668">
        <w:rPr>
          <w:rFonts w:ascii="Times New Roman" w:hAnsi="Times New Roman" w:cs="Times New Roman"/>
          <w:sz w:val="24"/>
        </w:rPr>
        <w:t xml:space="preserve"> 5 (1): 13321. https://doi.org/10.1038/srep13321.</w:t>
      </w:r>
    </w:p>
    <w:p w14:paraId="2DEA106B"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382668">
        <w:rPr>
          <w:rFonts w:ascii="Times New Roman" w:hAnsi="Times New Roman" w:cs="Times New Roman"/>
          <w:i/>
          <w:iCs/>
          <w:sz w:val="24"/>
        </w:rPr>
        <w:t>Cell</w:t>
      </w:r>
      <w:r w:rsidRPr="00382668">
        <w:rPr>
          <w:rFonts w:ascii="Times New Roman" w:hAnsi="Times New Roman" w:cs="Times New Roman"/>
          <w:sz w:val="24"/>
        </w:rPr>
        <w:t xml:space="preserve"> 149 (5): 979–93. https://doi.org/10.1016/j.cell.2012.04.024.</w:t>
      </w:r>
    </w:p>
    <w:p w14:paraId="07849D6F"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Poon, Song Ling, Mi Ni Huang, Yang Choo, John R McPherson, Willie Yu, Hong Lee Heng, Anna Gan, et al. 2015. ‘Mutation Signatures Implicate Aristolochic Acid in Bladder Cancer Development’. </w:t>
      </w:r>
      <w:r w:rsidRPr="00382668">
        <w:rPr>
          <w:rFonts w:ascii="Times New Roman" w:hAnsi="Times New Roman" w:cs="Times New Roman"/>
          <w:i/>
          <w:iCs/>
          <w:sz w:val="24"/>
        </w:rPr>
        <w:t>Genome Medicine</w:t>
      </w:r>
      <w:r w:rsidRPr="00382668">
        <w:rPr>
          <w:rFonts w:ascii="Times New Roman" w:hAnsi="Times New Roman" w:cs="Times New Roman"/>
          <w:sz w:val="24"/>
        </w:rPr>
        <w:t xml:space="preserve"> 7 (1): 38. https://doi.org/10.1186/s13073-015-0161-3.</w:t>
      </w:r>
    </w:p>
    <w:p w14:paraId="05986685" w14:textId="77777777" w:rsidR="00382668" w:rsidRPr="00382668" w:rsidRDefault="00382668" w:rsidP="00382668">
      <w:pPr>
        <w:pStyle w:val="Bibliography"/>
        <w:rPr>
          <w:rFonts w:ascii="Times New Roman" w:hAnsi="Times New Roman" w:cs="Times New Roman"/>
          <w:sz w:val="24"/>
        </w:rPr>
      </w:pPr>
      <w:proofErr w:type="spellStart"/>
      <w:r w:rsidRPr="00382668">
        <w:rPr>
          <w:rFonts w:ascii="Times New Roman" w:hAnsi="Times New Roman" w:cs="Times New Roman"/>
          <w:sz w:val="24"/>
        </w:rPr>
        <w:t>Reijns</w:t>
      </w:r>
      <w:proofErr w:type="spellEnd"/>
      <w:r w:rsidRPr="00382668">
        <w:rPr>
          <w:rFonts w:ascii="Times New Roman" w:hAnsi="Times New Roman" w:cs="Times New Roman"/>
          <w:sz w:val="24"/>
        </w:rPr>
        <w:t xml:space="preserve">, Martin A. M., David A. Parry, Thomas C. Williams, Ferran </w:t>
      </w:r>
      <w:proofErr w:type="spellStart"/>
      <w:r w:rsidRPr="00382668">
        <w:rPr>
          <w:rFonts w:ascii="Times New Roman" w:hAnsi="Times New Roman" w:cs="Times New Roman"/>
          <w:sz w:val="24"/>
        </w:rPr>
        <w:t>Nadeu</w:t>
      </w:r>
      <w:proofErr w:type="spellEnd"/>
      <w:r w:rsidRPr="00382668">
        <w:rPr>
          <w:rFonts w:ascii="Times New Roman" w:hAnsi="Times New Roman" w:cs="Times New Roman"/>
          <w:sz w:val="24"/>
        </w:rPr>
        <w:t xml:space="preserve">, Rebecca L. </w:t>
      </w:r>
      <w:proofErr w:type="spellStart"/>
      <w:r w:rsidRPr="00382668">
        <w:rPr>
          <w:rFonts w:ascii="Times New Roman" w:hAnsi="Times New Roman" w:cs="Times New Roman"/>
          <w:sz w:val="24"/>
        </w:rPr>
        <w:t>Hindshaw</w:t>
      </w:r>
      <w:proofErr w:type="spellEnd"/>
      <w:r w:rsidRPr="00382668">
        <w:rPr>
          <w:rFonts w:ascii="Times New Roman" w:hAnsi="Times New Roman" w:cs="Times New Roman"/>
          <w:sz w:val="24"/>
        </w:rPr>
        <w:t xml:space="preserve">, Diana O. Rios Szwed, Michael D. Nicholson, et al. 2022. ‘Signatures of TOP1 Transcription-Associated Mutagenesis in Cancer and Germline’. </w:t>
      </w:r>
      <w:r w:rsidRPr="00382668">
        <w:rPr>
          <w:rFonts w:ascii="Times New Roman" w:hAnsi="Times New Roman" w:cs="Times New Roman"/>
          <w:i/>
          <w:iCs/>
          <w:sz w:val="24"/>
        </w:rPr>
        <w:t>Nature</w:t>
      </w:r>
      <w:r w:rsidRPr="00382668">
        <w:rPr>
          <w:rFonts w:ascii="Times New Roman" w:hAnsi="Times New Roman" w:cs="Times New Roman"/>
          <w:sz w:val="24"/>
        </w:rPr>
        <w:t xml:space="preserve"> 602 (7898): 623–31. https://doi.org/10.1038/s41586-022-04403-y.</w:t>
      </w:r>
    </w:p>
    <w:p w14:paraId="42A1C2D3"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Riva, Laura, Arun R. </w:t>
      </w:r>
      <w:proofErr w:type="spellStart"/>
      <w:r w:rsidRPr="00382668">
        <w:rPr>
          <w:rFonts w:ascii="Times New Roman" w:hAnsi="Times New Roman" w:cs="Times New Roman"/>
          <w:sz w:val="24"/>
        </w:rPr>
        <w:t>Pandiri</w:t>
      </w:r>
      <w:proofErr w:type="spellEnd"/>
      <w:r w:rsidRPr="00382668">
        <w:rPr>
          <w:rFonts w:ascii="Times New Roman" w:hAnsi="Times New Roman" w:cs="Times New Roman"/>
          <w:sz w:val="24"/>
        </w:rPr>
        <w:t xml:space="preserve">, Yun Rose Li, Alastair Droop, James </w:t>
      </w:r>
      <w:proofErr w:type="spellStart"/>
      <w:r w:rsidRPr="00382668">
        <w:rPr>
          <w:rFonts w:ascii="Times New Roman" w:hAnsi="Times New Roman" w:cs="Times New Roman"/>
          <w:sz w:val="24"/>
        </w:rPr>
        <w:t>Hewinson</w:t>
      </w:r>
      <w:proofErr w:type="spellEnd"/>
      <w:r w:rsidRPr="00382668">
        <w:rPr>
          <w:rFonts w:ascii="Times New Roman" w:hAnsi="Times New Roman" w:cs="Times New Roman"/>
          <w:sz w:val="24"/>
        </w:rPr>
        <w:t xml:space="preserve">, Michael A. Quail, Vivek Iyer, et al. 2020. ‘The Mutational Signature Profile of Known and Suspected Human Carcinogens in Mice’. </w:t>
      </w:r>
      <w:r w:rsidRPr="00382668">
        <w:rPr>
          <w:rFonts w:ascii="Times New Roman" w:hAnsi="Times New Roman" w:cs="Times New Roman"/>
          <w:i/>
          <w:iCs/>
          <w:sz w:val="24"/>
        </w:rPr>
        <w:t>Nature Genetics</w:t>
      </w:r>
      <w:r w:rsidRPr="00382668">
        <w:rPr>
          <w:rFonts w:ascii="Times New Roman" w:hAnsi="Times New Roman" w:cs="Times New Roman"/>
          <w:sz w:val="24"/>
        </w:rPr>
        <w:t xml:space="preserve"> 52 (11): 1189–97. https://doi.org/10.1038/s41588-020-0692-4.</w:t>
      </w:r>
    </w:p>
    <w:p w14:paraId="038B8379" w14:textId="0EE2827E" w:rsidR="000B60F3"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r w:rsidR="00344D0A" w:rsidRPr="00344D0A">
        <w:rPr>
          <w:rFonts w:ascii="Segoe UI" w:hAnsi="Segoe UI" w:cs="Segoe UI"/>
          <w:color w:val="222222"/>
          <w:shd w:val="clear" w:color="auto" w:fill="FFFFFF"/>
        </w:rPr>
        <w:t xml:space="preserve"> </w:t>
      </w:r>
      <w:r w:rsidR="00344D0A" w:rsidRPr="00344D0A">
        <w:rPr>
          <w:rFonts w:ascii="Times New Roman" w:hAnsi="Times New Roman" w:cs="Times New Roman"/>
          <w:sz w:val="24"/>
          <w:szCs w:val="24"/>
        </w:rPr>
        <w:t>Ramlee, M., Yan, T., Cheung, A. </w:t>
      </w:r>
      <w:r w:rsidR="00344D0A" w:rsidRPr="00344D0A">
        <w:rPr>
          <w:rFonts w:ascii="Times New Roman" w:hAnsi="Times New Roman" w:cs="Times New Roman"/>
          <w:i/>
          <w:iCs/>
          <w:sz w:val="24"/>
          <w:szCs w:val="24"/>
        </w:rPr>
        <w:t>et al.</w:t>
      </w:r>
      <w:r w:rsidR="00344D0A" w:rsidRPr="00344D0A">
        <w:rPr>
          <w:rFonts w:ascii="Times New Roman" w:hAnsi="Times New Roman" w:cs="Times New Roman"/>
          <w:sz w:val="24"/>
          <w:szCs w:val="24"/>
        </w:rPr>
        <w:t> High-throughput genotyping of CRISPR/Cas9-mediated mutants using fluorescent PCR-capillary gel electrophoresis. </w:t>
      </w:r>
      <w:r w:rsidR="00344D0A" w:rsidRPr="00344D0A">
        <w:rPr>
          <w:rFonts w:ascii="Times New Roman" w:hAnsi="Times New Roman" w:cs="Times New Roman"/>
          <w:i/>
          <w:iCs/>
          <w:sz w:val="24"/>
          <w:szCs w:val="24"/>
        </w:rPr>
        <w:t>Sci Rep</w:t>
      </w:r>
      <w:r w:rsidR="00344D0A" w:rsidRPr="00344D0A">
        <w:rPr>
          <w:rFonts w:ascii="Times New Roman" w:hAnsi="Times New Roman" w:cs="Times New Roman"/>
          <w:sz w:val="24"/>
          <w:szCs w:val="24"/>
        </w:rPr>
        <w:t> </w:t>
      </w:r>
      <w:r w:rsidR="00344D0A" w:rsidRPr="00344D0A">
        <w:rPr>
          <w:rFonts w:ascii="Times New Roman" w:hAnsi="Times New Roman" w:cs="Times New Roman"/>
          <w:b/>
          <w:bCs/>
          <w:sz w:val="24"/>
          <w:szCs w:val="24"/>
        </w:rPr>
        <w:t>5</w:t>
      </w:r>
      <w:r w:rsidR="00344D0A" w:rsidRPr="00344D0A">
        <w:rPr>
          <w:rFonts w:ascii="Times New Roman" w:hAnsi="Times New Roman" w:cs="Times New Roman"/>
          <w:sz w:val="24"/>
          <w:szCs w:val="24"/>
        </w:rPr>
        <w:t xml:space="preserve">, 15587 (2015). </w:t>
      </w:r>
      <w:hyperlink r:id="rId22" w:history="1">
        <w:r w:rsidR="001F5B14" w:rsidRPr="00943106">
          <w:rPr>
            <w:rStyle w:val="Hyperlink"/>
            <w:rFonts w:ascii="Times New Roman" w:hAnsi="Times New Roman" w:cs="Times New Roman"/>
            <w:sz w:val="24"/>
            <w:szCs w:val="24"/>
          </w:rPr>
          <w:t>https://doi.org/10.1038/srep15587</w:t>
        </w:r>
      </w:hyperlink>
    </w:p>
    <w:p w14:paraId="56D25EE6" w14:textId="23A5515C" w:rsidR="001F5B14" w:rsidRPr="008A1C58" w:rsidRDefault="001F5B14" w:rsidP="008A1C58">
      <w:pPr>
        <w:spacing w:line="480" w:lineRule="auto"/>
        <w:rPr>
          <w:rFonts w:ascii="Times New Roman" w:hAnsi="Times New Roman" w:cs="Times New Roman"/>
          <w:sz w:val="24"/>
          <w:szCs w:val="24"/>
        </w:rPr>
      </w:pPr>
      <w:r w:rsidRPr="001F5B14">
        <w:rPr>
          <w:rFonts w:ascii="Times New Roman" w:hAnsi="Times New Roman" w:cs="Times New Roman"/>
          <w:sz w:val="24"/>
          <w:szCs w:val="24"/>
        </w:rPr>
        <w:t xml:space="preserve">Joung, J., </w:t>
      </w:r>
      <w:proofErr w:type="spellStart"/>
      <w:r w:rsidRPr="001F5B14">
        <w:rPr>
          <w:rFonts w:ascii="Times New Roman" w:hAnsi="Times New Roman" w:cs="Times New Roman"/>
          <w:sz w:val="24"/>
          <w:szCs w:val="24"/>
        </w:rPr>
        <w:t>Konermann</w:t>
      </w:r>
      <w:proofErr w:type="spellEnd"/>
      <w:r w:rsidRPr="001F5B14">
        <w:rPr>
          <w:rFonts w:ascii="Times New Roman" w:hAnsi="Times New Roman" w:cs="Times New Roman"/>
          <w:sz w:val="24"/>
          <w:szCs w:val="24"/>
        </w:rPr>
        <w:t xml:space="preserve">, S., </w:t>
      </w:r>
      <w:proofErr w:type="spellStart"/>
      <w:r w:rsidRPr="001F5B14">
        <w:rPr>
          <w:rFonts w:ascii="Times New Roman" w:hAnsi="Times New Roman" w:cs="Times New Roman"/>
          <w:sz w:val="24"/>
          <w:szCs w:val="24"/>
        </w:rPr>
        <w:t>Gootenberg</w:t>
      </w:r>
      <w:proofErr w:type="spellEnd"/>
      <w:r w:rsidRPr="001F5B14">
        <w:rPr>
          <w:rFonts w:ascii="Times New Roman" w:hAnsi="Times New Roman" w:cs="Times New Roman"/>
          <w:sz w:val="24"/>
          <w:szCs w:val="24"/>
        </w:rPr>
        <w:t>, J. </w:t>
      </w:r>
      <w:r w:rsidRPr="001F5B14">
        <w:rPr>
          <w:rFonts w:ascii="Times New Roman" w:hAnsi="Times New Roman" w:cs="Times New Roman"/>
          <w:i/>
          <w:iCs/>
          <w:sz w:val="24"/>
          <w:szCs w:val="24"/>
        </w:rPr>
        <w:t>et al.</w:t>
      </w:r>
      <w:r w:rsidRPr="001F5B14">
        <w:rPr>
          <w:rFonts w:ascii="Times New Roman" w:hAnsi="Times New Roman" w:cs="Times New Roman"/>
          <w:sz w:val="24"/>
          <w:szCs w:val="24"/>
        </w:rPr>
        <w:t> Genome-scale CRISPR-Cas9 knockout and transcriptional activation screening. </w:t>
      </w:r>
      <w:r w:rsidRPr="001F5B14">
        <w:rPr>
          <w:rFonts w:ascii="Times New Roman" w:hAnsi="Times New Roman" w:cs="Times New Roman"/>
          <w:i/>
          <w:iCs/>
          <w:sz w:val="24"/>
          <w:szCs w:val="24"/>
        </w:rPr>
        <w:t xml:space="preserve">Nat </w:t>
      </w:r>
      <w:proofErr w:type="spellStart"/>
      <w:r w:rsidRPr="001F5B14">
        <w:rPr>
          <w:rFonts w:ascii="Times New Roman" w:hAnsi="Times New Roman" w:cs="Times New Roman"/>
          <w:i/>
          <w:iCs/>
          <w:sz w:val="24"/>
          <w:szCs w:val="24"/>
        </w:rPr>
        <w:t>Protoc</w:t>
      </w:r>
      <w:proofErr w:type="spellEnd"/>
      <w:r w:rsidRPr="001F5B14">
        <w:rPr>
          <w:rFonts w:ascii="Times New Roman" w:hAnsi="Times New Roman" w:cs="Times New Roman"/>
          <w:sz w:val="24"/>
          <w:szCs w:val="24"/>
        </w:rPr>
        <w:t> </w:t>
      </w:r>
      <w:r w:rsidRPr="001F5B14">
        <w:rPr>
          <w:rFonts w:ascii="Times New Roman" w:hAnsi="Times New Roman" w:cs="Times New Roman"/>
          <w:b/>
          <w:bCs/>
          <w:sz w:val="24"/>
          <w:szCs w:val="24"/>
        </w:rPr>
        <w:t>12</w:t>
      </w:r>
      <w:r w:rsidRPr="001F5B14">
        <w:rPr>
          <w:rFonts w:ascii="Times New Roman" w:hAnsi="Times New Roman" w:cs="Times New Roman"/>
          <w:sz w:val="24"/>
          <w:szCs w:val="24"/>
        </w:rPr>
        <w:t>, 828–863 (2017). https://doi.org/10.1038/nprot.2017.016</w:t>
      </w:r>
    </w:p>
    <w:sectPr w:rsidR="001F5B14" w:rsidRPr="008A1C58">
      <w:footerReference w:type="defaul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1" w:author="Mo Liu" w:date="2025-06-10T13:37:00Z" w:initials="ML">
    <w:p w14:paraId="0C994567" w14:textId="77777777" w:rsidR="00CC7CD8" w:rsidRDefault="00CC7CD8" w:rsidP="00CC7CD8">
      <w:pPr>
        <w:pStyle w:val="CommentText"/>
      </w:pPr>
      <w:r>
        <w:rPr>
          <w:rStyle w:val="CommentReference"/>
        </w:rPr>
        <w:annotationRef/>
      </w:r>
      <w:r>
        <w:t>This paragraph describes the importance of analyzing ID83 and ID89. additional evidence than AA.</w:t>
      </w:r>
    </w:p>
  </w:comment>
  <w:comment w:id="15" w:author="Mo Liu" w:date="2025-06-24T16:45:00Z" w:initials="ML">
    <w:p w14:paraId="7F453A41" w14:textId="77777777" w:rsidR="00FC0DE7" w:rsidRDefault="00FC0DE7" w:rsidP="00FC0DE7">
      <w:pPr>
        <w:pStyle w:val="CommentText"/>
      </w:pPr>
      <w:r>
        <w:rPr>
          <w:rStyle w:val="CommentReference"/>
        </w:rPr>
        <w:annotationRef/>
      </w:r>
      <w:r>
        <w:t>Should we mention this in the absract or claim it as a novelty?</w:t>
      </w:r>
    </w:p>
  </w:comment>
  <w:comment w:id="16" w:author="Mo Liu" w:date="2025-06-20T14:24:00Z" w:initials="ML">
    <w:p w14:paraId="5BDE848F" w14:textId="78A860AD" w:rsidR="004F5B35" w:rsidRDefault="004F5B35" w:rsidP="004F5B35">
      <w:pPr>
        <w:pStyle w:val="CommentText"/>
      </w:pPr>
      <w:r>
        <w:rPr>
          <w:rStyle w:val="CommentReference"/>
        </w:rPr>
        <w:annotationRef/>
      </w:r>
      <w:r>
        <w:t>Currently the InDel89 analysis is only available in human genome, so we didn’t do the indel89 analysis in yeast and mouse cell line. I think we need to mention this somewhere but do not have a clear idea.</w:t>
      </w:r>
    </w:p>
  </w:comment>
  <w:comment w:id="17" w:author="Mo Liu" w:date="2024-10-04T09:10:00Z" w:initials="ML">
    <w:p w14:paraId="540BB308" w14:textId="6FE0111F" w:rsidR="00706990" w:rsidRDefault="00706990" w:rsidP="00706990">
      <w:pPr>
        <w:pStyle w:val="CommentText"/>
      </w:pPr>
      <w:r>
        <w:rPr>
          <w:rStyle w:val="CommentReference"/>
        </w:rPr>
        <w:annotationRef/>
      </w:r>
      <w:r>
        <w:t>Do we have a download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C994567" w15:done="0"/>
  <w15:commentEx w15:paraId="7F453A41" w15:done="0"/>
  <w15:commentEx w15:paraId="5BDE848F" w15:done="0"/>
  <w15:commentEx w15:paraId="540BB3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1EDBB79" w16cex:dateUtc="2025-06-10T05:37:00Z"/>
  <w16cex:commentExtensible w16cex:durableId="6566E6AB" w16cex:dateUtc="2025-06-24T08:45:00Z"/>
  <w16cex:commentExtensible w16cex:durableId="2182850F" w16cex:dateUtc="2025-06-20T06:24:00Z"/>
  <w16cex:commentExtensible w16cex:durableId="6A12C4E5" w16cex:dateUtc="2024-10-04T0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C994567" w16cid:durableId="71EDBB79"/>
  <w16cid:commentId w16cid:paraId="7F453A41" w16cid:durableId="6566E6AB"/>
  <w16cid:commentId w16cid:paraId="5BDE848F" w16cid:durableId="2182850F"/>
  <w16cid:commentId w16cid:paraId="540BB308" w16cid:durableId="6A12C4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87AEC5" w14:textId="77777777" w:rsidR="00832AFE" w:rsidRDefault="00832AFE" w:rsidP="000F4F7D">
      <w:pPr>
        <w:spacing w:after="0" w:line="240" w:lineRule="auto"/>
      </w:pPr>
      <w:r>
        <w:separator/>
      </w:r>
    </w:p>
  </w:endnote>
  <w:endnote w:type="continuationSeparator" w:id="0">
    <w:p w14:paraId="1E7AF059" w14:textId="77777777" w:rsidR="00832AFE" w:rsidRDefault="00832AFE" w:rsidP="000F4F7D">
      <w:pPr>
        <w:spacing w:after="0" w:line="240" w:lineRule="auto"/>
      </w:pPr>
      <w:r>
        <w:continuationSeparator/>
      </w:r>
    </w:p>
  </w:endnote>
  <w:endnote w:type="continuationNotice" w:id="1">
    <w:p w14:paraId="1642829E" w14:textId="77777777" w:rsidR="00832AFE" w:rsidRDefault="00832A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CA701B" w14:textId="77777777" w:rsidR="00832AFE" w:rsidRDefault="00832AFE" w:rsidP="000F4F7D">
      <w:pPr>
        <w:spacing w:after="0" w:line="240" w:lineRule="auto"/>
      </w:pPr>
      <w:r>
        <w:separator/>
      </w:r>
    </w:p>
  </w:footnote>
  <w:footnote w:type="continuationSeparator" w:id="0">
    <w:p w14:paraId="42AB19C3" w14:textId="77777777" w:rsidR="00832AFE" w:rsidRDefault="00832AFE" w:rsidP="000F4F7D">
      <w:pPr>
        <w:spacing w:after="0" w:line="240" w:lineRule="auto"/>
      </w:pPr>
      <w:r>
        <w:continuationSeparator/>
      </w:r>
    </w:p>
  </w:footnote>
  <w:footnote w:type="continuationNotice" w:id="1">
    <w:p w14:paraId="099C27BD" w14:textId="77777777" w:rsidR="00832AFE" w:rsidRDefault="00832AF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36FF6"/>
    <w:multiLevelType w:val="multilevel"/>
    <w:tmpl w:val="0BB4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71D4A"/>
    <w:multiLevelType w:val="hybridMultilevel"/>
    <w:tmpl w:val="021E8652"/>
    <w:lvl w:ilvl="0" w:tplc="45AEB480">
      <w:start w:val="1"/>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527335399">
    <w:abstractNumId w:val="0"/>
  </w:num>
  <w:num w:numId="2" w16cid:durableId="13618777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o Liu">
    <w15:presenceInfo w15:providerId="Windows Live" w15:userId="e9c7212a1ac174da"/>
  </w15:person>
  <w15:person w15:author="Steve Rozen, Ph.D.">
    <w15:presenceInfo w15:providerId="AD" w15:userId="S::sr110@duke.edu::353c2d17-3cdb-4a29-814d-ac1fc6c176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1CE"/>
    <w:rsid w:val="00001A60"/>
    <w:rsid w:val="0000202D"/>
    <w:rsid w:val="0000338F"/>
    <w:rsid w:val="00003CC5"/>
    <w:rsid w:val="0000492C"/>
    <w:rsid w:val="00006552"/>
    <w:rsid w:val="000069AB"/>
    <w:rsid w:val="00006A22"/>
    <w:rsid w:val="00006F4B"/>
    <w:rsid w:val="0001098F"/>
    <w:rsid w:val="00010E8B"/>
    <w:rsid w:val="0001155D"/>
    <w:rsid w:val="00012E71"/>
    <w:rsid w:val="00015498"/>
    <w:rsid w:val="000162A8"/>
    <w:rsid w:val="00017489"/>
    <w:rsid w:val="0002039C"/>
    <w:rsid w:val="000203CE"/>
    <w:rsid w:val="00022403"/>
    <w:rsid w:val="000225E6"/>
    <w:rsid w:val="00023943"/>
    <w:rsid w:val="00026480"/>
    <w:rsid w:val="00026972"/>
    <w:rsid w:val="000300A1"/>
    <w:rsid w:val="00030739"/>
    <w:rsid w:val="00031B25"/>
    <w:rsid w:val="000334C6"/>
    <w:rsid w:val="00034D57"/>
    <w:rsid w:val="00036E43"/>
    <w:rsid w:val="00040AA5"/>
    <w:rsid w:val="000414DE"/>
    <w:rsid w:val="00043892"/>
    <w:rsid w:val="00044368"/>
    <w:rsid w:val="00044859"/>
    <w:rsid w:val="000451F7"/>
    <w:rsid w:val="00046035"/>
    <w:rsid w:val="000468C8"/>
    <w:rsid w:val="00046B90"/>
    <w:rsid w:val="00047044"/>
    <w:rsid w:val="000470BE"/>
    <w:rsid w:val="00047718"/>
    <w:rsid w:val="0005078C"/>
    <w:rsid w:val="000525E5"/>
    <w:rsid w:val="000527C5"/>
    <w:rsid w:val="000528AC"/>
    <w:rsid w:val="00053EAF"/>
    <w:rsid w:val="00054E9A"/>
    <w:rsid w:val="00056AD0"/>
    <w:rsid w:val="00057F0B"/>
    <w:rsid w:val="00057FE6"/>
    <w:rsid w:val="00060376"/>
    <w:rsid w:val="000607E6"/>
    <w:rsid w:val="00060AB2"/>
    <w:rsid w:val="0006170F"/>
    <w:rsid w:val="00062705"/>
    <w:rsid w:val="00063F6D"/>
    <w:rsid w:val="000648E5"/>
    <w:rsid w:val="00065370"/>
    <w:rsid w:val="00066C65"/>
    <w:rsid w:val="000700A4"/>
    <w:rsid w:val="0007024B"/>
    <w:rsid w:val="0007267E"/>
    <w:rsid w:val="000727A6"/>
    <w:rsid w:val="00072A14"/>
    <w:rsid w:val="00072BA3"/>
    <w:rsid w:val="00072BC0"/>
    <w:rsid w:val="00074A03"/>
    <w:rsid w:val="000753CC"/>
    <w:rsid w:val="00076543"/>
    <w:rsid w:val="00076D0F"/>
    <w:rsid w:val="00077ACF"/>
    <w:rsid w:val="00077FBE"/>
    <w:rsid w:val="00082B6A"/>
    <w:rsid w:val="00083A80"/>
    <w:rsid w:val="00084811"/>
    <w:rsid w:val="00084B01"/>
    <w:rsid w:val="00085038"/>
    <w:rsid w:val="00086154"/>
    <w:rsid w:val="00091477"/>
    <w:rsid w:val="00091D7E"/>
    <w:rsid w:val="00093FDB"/>
    <w:rsid w:val="00094E81"/>
    <w:rsid w:val="000952C3"/>
    <w:rsid w:val="00095A21"/>
    <w:rsid w:val="000963E9"/>
    <w:rsid w:val="000969B0"/>
    <w:rsid w:val="000971A2"/>
    <w:rsid w:val="00097319"/>
    <w:rsid w:val="00097621"/>
    <w:rsid w:val="0009775B"/>
    <w:rsid w:val="00097928"/>
    <w:rsid w:val="00097C8E"/>
    <w:rsid w:val="000A0919"/>
    <w:rsid w:val="000A0AD0"/>
    <w:rsid w:val="000A1891"/>
    <w:rsid w:val="000A1C46"/>
    <w:rsid w:val="000A229C"/>
    <w:rsid w:val="000A4005"/>
    <w:rsid w:val="000A6499"/>
    <w:rsid w:val="000A6AB6"/>
    <w:rsid w:val="000A7F29"/>
    <w:rsid w:val="000A7F94"/>
    <w:rsid w:val="000B1A58"/>
    <w:rsid w:val="000B20C0"/>
    <w:rsid w:val="000B28EC"/>
    <w:rsid w:val="000B3E30"/>
    <w:rsid w:val="000B432D"/>
    <w:rsid w:val="000B60F3"/>
    <w:rsid w:val="000B64A6"/>
    <w:rsid w:val="000C1D28"/>
    <w:rsid w:val="000C1E0A"/>
    <w:rsid w:val="000C2FAC"/>
    <w:rsid w:val="000C31CE"/>
    <w:rsid w:val="000C4C79"/>
    <w:rsid w:val="000C4DD9"/>
    <w:rsid w:val="000C592E"/>
    <w:rsid w:val="000C7C5D"/>
    <w:rsid w:val="000C7E8B"/>
    <w:rsid w:val="000D06E8"/>
    <w:rsid w:val="000D0954"/>
    <w:rsid w:val="000D1658"/>
    <w:rsid w:val="000D2029"/>
    <w:rsid w:val="000D2AA3"/>
    <w:rsid w:val="000D2AB6"/>
    <w:rsid w:val="000D2C31"/>
    <w:rsid w:val="000D2EB7"/>
    <w:rsid w:val="000D2F3E"/>
    <w:rsid w:val="000D3282"/>
    <w:rsid w:val="000D32AA"/>
    <w:rsid w:val="000D3EB3"/>
    <w:rsid w:val="000D4E24"/>
    <w:rsid w:val="000D64BC"/>
    <w:rsid w:val="000D720B"/>
    <w:rsid w:val="000D7B05"/>
    <w:rsid w:val="000D7C63"/>
    <w:rsid w:val="000D7DC7"/>
    <w:rsid w:val="000E0C06"/>
    <w:rsid w:val="000E2116"/>
    <w:rsid w:val="000E2AC9"/>
    <w:rsid w:val="000E2C65"/>
    <w:rsid w:val="000E7FD3"/>
    <w:rsid w:val="000F063B"/>
    <w:rsid w:val="000F38A3"/>
    <w:rsid w:val="000F3B41"/>
    <w:rsid w:val="000F43E2"/>
    <w:rsid w:val="000F4E09"/>
    <w:rsid w:val="000F4F7D"/>
    <w:rsid w:val="000F5DF0"/>
    <w:rsid w:val="000F6298"/>
    <w:rsid w:val="000F7EBA"/>
    <w:rsid w:val="001008A8"/>
    <w:rsid w:val="0010100B"/>
    <w:rsid w:val="001023BE"/>
    <w:rsid w:val="001023F8"/>
    <w:rsid w:val="0010286A"/>
    <w:rsid w:val="00102B51"/>
    <w:rsid w:val="00103A9D"/>
    <w:rsid w:val="00104076"/>
    <w:rsid w:val="001049D3"/>
    <w:rsid w:val="00105552"/>
    <w:rsid w:val="0010566E"/>
    <w:rsid w:val="00107097"/>
    <w:rsid w:val="001120AB"/>
    <w:rsid w:val="00112E7A"/>
    <w:rsid w:val="00114462"/>
    <w:rsid w:val="00114E7D"/>
    <w:rsid w:val="00115714"/>
    <w:rsid w:val="00116151"/>
    <w:rsid w:val="0012014E"/>
    <w:rsid w:val="00121618"/>
    <w:rsid w:val="00122E43"/>
    <w:rsid w:val="0012530B"/>
    <w:rsid w:val="00125A23"/>
    <w:rsid w:val="0012630C"/>
    <w:rsid w:val="00130492"/>
    <w:rsid w:val="0013091E"/>
    <w:rsid w:val="0013144B"/>
    <w:rsid w:val="0013232C"/>
    <w:rsid w:val="00132D3A"/>
    <w:rsid w:val="001334A8"/>
    <w:rsid w:val="00134D06"/>
    <w:rsid w:val="00135170"/>
    <w:rsid w:val="0013544A"/>
    <w:rsid w:val="0013744E"/>
    <w:rsid w:val="00140D13"/>
    <w:rsid w:val="00141969"/>
    <w:rsid w:val="001461BD"/>
    <w:rsid w:val="00147AD8"/>
    <w:rsid w:val="00150675"/>
    <w:rsid w:val="001525E7"/>
    <w:rsid w:val="00153162"/>
    <w:rsid w:val="001536B3"/>
    <w:rsid w:val="001549D2"/>
    <w:rsid w:val="00154AD2"/>
    <w:rsid w:val="00160177"/>
    <w:rsid w:val="00162BA6"/>
    <w:rsid w:val="00164CA7"/>
    <w:rsid w:val="00167489"/>
    <w:rsid w:val="00170331"/>
    <w:rsid w:val="001719D1"/>
    <w:rsid w:val="00171D4F"/>
    <w:rsid w:val="0017529F"/>
    <w:rsid w:val="001759C0"/>
    <w:rsid w:val="00175A4F"/>
    <w:rsid w:val="0018380F"/>
    <w:rsid w:val="00184CEA"/>
    <w:rsid w:val="001857D3"/>
    <w:rsid w:val="00185AE9"/>
    <w:rsid w:val="0018652B"/>
    <w:rsid w:val="001865AC"/>
    <w:rsid w:val="001865DC"/>
    <w:rsid w:val="00187D38"/>
    <w:rsid w:val="00187F59"/>
    <w:rsid w:val="00190CFD"/>
    <w:rsid w:val="0019173B"/>
    <w:rsid w:val="001925AB"/>
    <w:rsid w:val="001938EC"/>
    <w:rsid w:val="001947A6"/>
    <w:rsid w:val="001959B6"/>
    <w:rsid w:val="001961FC"/>
    <w:rsid w:val="001A044C"/>
    <w:rsid w:val="001A206F"/>
    <w:rsid w:val="001A4027"/>
    <w:rsid w:val="001A4173"/>
    <w:rsid w:val="001A6C46"/>
    <w:rsid w:val="001A768B"/>
    <w:rsid w:val="001B063A"/>
    <w:rsid w:val="001B222F"/>
    <w:rsid w:val="001B264C"/>
    <w:rsid w:val="001B62EF"/>
    <w:rsid w:val="001B7BC8"/>
    <w:rsid w:val="001C05A7"/>
    <w:rsid w:val="001C1806"/>
    <w:rsid w:val="001C1AB1"/>
    <w:rsid w:val="001C3296"/>
    <w:rsid w:val="001C475F"/>
    <w:rsid w:val="001C490D"/>
    <w:rsid w:val="001C5197"/>
    <w:rsid w:val="001C5383"/>
    <w:rsid w:val="001C57C6"/>
    <w:rsid w:val="001C5909"/>
    <w:rsid w:val="001C77AC"/>
    <w:rsid w:val="001C790F"/>
    <w:rsid w:val="001D09B6"/>
    <w:rsid w:val="001D129C"/>
    <w:rsid w:val="001D319F"/>
    <w:rsid w:val="001D3FCA"/>
    <w:rsid w:val="001D4371"/>
    <w:rsid w:val="001D49B1"/>
    <w:rsid w:val="001D4B5D"/>
    <w:rsid w:val="001D4FEC"/>
    <w:rsid w:val="001D560C"/>
    <w:rsid w:val="001D6AA1"/>
    <w:rsid w:val="001E0F63"/>
    <w:rsid w:val="001E1C6D"/>
    <w:rsid w:val="001E2DA4"/>
    <w:rsid w:val="001E3078"/>
    <w:rsid w:val="001E34CE"/>
    <w:rsid w:val="001E7E66"/>
    <w:rsid w:val="001F06CC"/>
    <w:rsid w:val="001F1747"/>
    <w:rsid w:val="001F2006"/>
    <w:rsid w:val="001F205C"/>
    <w:rsid w:val="001F29C7"/>
    <w:rsid w:val="001F2DB2"/>
    <w:rsid w:val="001F3FBA"/>
    <w:rsid w:val="001F4208"/>
    <w:rsid w:val="001F555B"/>
    <w:rsid w:val="001F5B14"/>
    <w:rsid w:val="00200278"/>
    <w:rsid w:val="0020049A"/>
    <w:rsid w:val="00200DD1"/>
    <w:rsid w:val="002016F1"/>
    <w:rsid w:val="00203BB5"/>
    <w:rsid w:val="00204E1A"/>
    <w:rsid w:val="00206B0E"/>
    <w:rsid w:val="00206EFF"/>
    <w:rsid w:val="00211FBF"/>
    <w:rsid w:val="00212500"/>
    <w:rsid w:val="002133F0"/>
    <w:rsid w:val="002147D4"/>
    <w:rsid w:val="00215340"/>
    <w:rsid w:val="00217A45"/>
    <w:rsid w:val="002225D2"/>
    <w:rsid w:val="002228C8"/>
    <w:rsid w:val="0022341A"/>
    <w:rsid w:val="002244B0"/>
    <w:rsid w:val="0022525C"/>
    <w:rsid w:val="00231172"/>
    <w:rsid w:val="002312D2"/>
    <w:rsid w:val="00231AAB"/>
    <w:rsid w:val="00232D17"/>
    <w:rsid w:val="00234ED1"/>
    <w:rsid w:val="002379E4"/>
    <w:rsid w:val="002410D2"/>
    <w:rsid w:val="0024585D"/>
    <w:rsid w:val="00246852"/>
    <w:rsid w:val="00246C6F"/>
    <w:rsid w:val="002474CE"/>
    <w:rsid w:val="00253642"/>
    <w:rsid w:val="0025472B"/>
    <w:rsid w:val="00255AAF"/>
    <w:rsid w:val="0025616A"/>
    <w:rsid w:val="00256C63"/>
    <w:rsid w:val="002605DC"/>
    <w:rsid w:val="00260D3B"/>
    <w:rsid w:val="002620BC"/>
    <w:rsid w:val="00263484"/>
    <w:rsid w:val="00263BF2"/>
    <w:rsid w:val="002644F9"/>
    <w:rsid w:val="00265F58"/>
    <w:rsid w:val="00267C32"/>
    <w:rsid w:val="0027408B"/>
    <w:rsid w:val="0027442E"/>
    <w:rsid w:val="0027641B"/>
    <w:rsid w:val="0027660C"/>
    <w:rsid w:val="00276B71"/>
    <w:rsid w:val="002774AC"/>
    <w:rsid w:val="00280D5C"/>
    <w:rsid w:val="00281C42"/>
    <w:rsid w:val="00282308"/>
    <w:rsid w:val="00286222"/>
    <w:rsid w:val="002869EE"/>
    <w:rsid w:val="00286AAA"/>
    <w:rsid w:val="00286CDE"/>
    <w:rsid w:val="00290D76"/>
    <w:rsid w:val="00291BE7"/>
    <w:rsid w:val="0029228C"/>
    <w:rsid w:val="00293743"/>
    <w:rsid w:val="00294EEB"/>
    <w:rsid w:val="00296211"/>
    <w:rsid w:val="002A0658"/>
    <w:rsid w:val="002A164A"/>
    <w:rsid w:val="002A168B"/>
    <w:rsid w:val="002A186B"/>
    <w:rsid w:val="002A1AF8"/>
    <w:rsid w:val="002A1B16"/>
    <w:rsid w:val="002A1DB9"/>
    <w:rsid w:val="002A43D2"/>
    <w:rsid w:val="002A4C30"/>
    <w:rsid w:val="002A64FF"/>
    <w:rsid w:val="002B251F"/>
    <w:rsid w:val="002B2EAD"/>
    <w:rsid w:val="002B316E"/>
    <w:rsid w:val="002B3495"/>
    <w:rsid w:val="002B3883"/>
    <w:rsid w:val="002B3E0F"/>
    <w:rsid w:val="002B4637"/>
    <w:rsid w:val="002B59F2"/>
    <w:rsid w:val="002B6B38"/>
    <w:rsid w:val="002C0462"/>
    <w:rsid w:val="002C1237"/>
    <w:rsid w:val="002C172C"/>
    <w:rsid w:val="002C1A3E"/>
    <w:rsid w:val="002C1EC4"/>
    <w:rsid w:val="002C25E0"/>
    <w:rsid w:val="002C2C52"/>
    <w:rsid w:val="002C2F7E"/>
    <w:rsid w:val="002C393C"/>
    <w:rsid w:val="002C3AFC"/>
    <w:rsid w:val="002C3E48"/>
    <w:rsid w:val="002C632E"/>
    <w:rsid w:val="002C6478"/>
    <w:rsid w:val="002D0342"/>
    <w:rsid w:val="002D0A8B"/>
    <w:rsid w:val="002D1F6A"/>
    <w:rsid w:val="002D24CC"/>
    <w:rsid w:val="002D2EE8"/>
    <w:rsid w:val="002D30B0"/>
    <w:rsid w:val="002D4A23"/>
    <w:rsid w:val="002D5152"/>
    <w:rsid w:val="002D51F7"/>
    <w:rsid w:val="002D58F2"/>
    <w:rsid w:val="002D665B"/>
    <w:rsid w:val="002D6FC0"/>
    <w:rsid w:val="002E0F8C"/>
    <w:rsid w:val="002E249A"/>
    <w:rsid w:val="002E2D79"/>
    <w:rsid w:val="002E40C7"/>
    <w:rsid w:val="002E6020"/>
    <w:rsid w:val="002E67CC"/>
    <w:rsid w:val="002F0098"/>
    <w:rsid w:val="002F171A"/>
    <w:rsid w:val="002F200F"/>
    <w:rsid w:val="002F283E"/>
    <w:rsid w:val="002F33E9"/>
    <w:rsid w:val="002F373F"/>
    <w:rsid w:val="002F5393"/>
    <w:rsid w:val="002F5E7E"/>
    <w:rsid w:val="002F5F56"/>
    <w:rsid w:val="002F68F9"/>
    <w:rsid w:val="002F7F90"/>
    <w:rsid w:val="003020F3"/>
    <w:rsid w:val="003028D1"/>
    <w:rsid w:val="00303B16"/>
    <w:rsid w:val="00304034"/>
    <w:rsid w:val="003063D3"/>
    <w:rsid w:val="0031016E"/>
    <w:rsid w:val="00311A57"/>
    <w:rsid w:val="003128DC"/>
    <w:rsid w:val="00323E61"/>
    <w:rsid w:val="003267ED"/>
    <w:rsid w:val="00326B14"/>
    <w:rsid w:val="00326D63"/>
    <w:rsid w:val="00327535"/>
    <w:rsid w:val="00327E5C"/>
    <w:rsid w:val="00330C8B"/>
    <w:rsid w:val="00330CA2"/>
    <w:rsid w:val="0033122A"/>
    <w:rsid w:val="00332310"/>
    <w:rsid w:val="00332418"/>
    <w:rsid w:val="00333A49"/>
    <w:rsid w:val="003345AF"/>
    <w:rsid w:val="00334F1B"/>
    <w:rsid w:val="003404DC"/>
    <w:rsid w:val="00341629"/>
    <w:rsid w:val="0034283E"/>
    <w:rsid w:val="00343520"/>
    <w:rsid w:val="003435F6"/>
    <w:rsid w:val="00343D4A"/>
    <w:rsid w:val="00344529"/>
    <w:rsid w:val="00344D0A"/>
    <w:rsid w:val="0035017E"/>
    <w:rsid w:val="00350184"/>
    <w:rsid w:val="00350689"/>
    <w:rsid w:val="00350BA9"/>
    <w:rsid w:val="00350CF6"/>
    <w:rsid w:val="00351BEF"/>
    <w:rsid w:val="00351D93"/>
    <w:rsid w:val="00352004"/>
    <w:rsid w:val="0035297A"/>
    <w:rsid w:val="00354A8F"/>
    <w:rsid w:val="003552DA"/>
    <w:rsid w:val="003558A3"/>
    <w:rsid w:val="00356C17"/>
    <w:rsid w:val="003570BC"/>
    <w:rsid w:val="00357EC0"/>
    <w:rsid w:val="00360CB2"/>
    <w:rsid w:val="0036154F"/>
    <w:rsid w:val="00365C63"/>
    <w:rsid w:val="0036685B"/>
    <w:rsid w:val="00366C97"/>
    <w:rsid w:val="00366D3A"/>
    <w:rsid w:val="0037178E"/>
    <w:rsid w:val="00371F1F"/>
    <w:rsid w:val="00372C91"/>
    <w:rsid w:val="00372F43"/>
    <w:rsid w:val="00374059"/>
    <w:rsid w:val="0037464F"/>
    <w:rsid w:val="0037608B"/>
    <w:rsid w:val="00376164"/>
    <w:rsid w:val="00381638"/>
    <w:rsid w:val="00382668"/>
    <w:rsid w:val="00383988"/>
    <w:rsid w:val="00383C4D"/>
    <w:rsid w:val="00383E26"/>
    <w:rsid w:val="00384577"/>
    <w:rsid w:val="00386606"/>
    <w:rsid w:val="00386D65"/>
    <w:rsid w:val="003911B1"/>
    <w:rsid w:val="003911E3"/>
    <w:rsid w:val="00391A3A"/>
    <w:rsid w:val="00394149"/>
    <w:rsid w:val="00394B96"/>
    <w:rsid w:val="00394FCF"/>
    <w:rsid w:val="0039644F"/>
    <w:rsid w:val="0039733B"/>
    <w:rsid w:val="003A0056"/>
    <w:rsid w:val="003A0CD0"/>
    <w:rsid w:val="003A1297"/>
    <w:rsid w:val="003A34D2"/>
    <w:rsid w:val="003A4923"/>
    <w:rsid w:val="003A5193"/>
    <w:rsid w:val="003A61FD"/>
    <w:rsid w:val="003A63AB"/>
    <w:rsid w:val="003A651F"/>
    <w:rsid w:val="003A729B"/>
    <w:rsid w:val="003B0160"/>
    <w:rsid w:val="003B302B"/>
    <w:rsid w:val="003B6E15"/>
    <w:rsid w:val="003C040C"/>
    <w:rsid w:val="003C132F"/>
    <w:rsid w:val="003C281E"/>
    <w:rsid w:val="003C298A"/>
    <w:rsid w:val="003C3043"/>
    <w:rsid w:val="003C3474"/>
    <w:rsid w:val="003C494E"/>
    <w:rsid w:val="003C49C1"/>
    <w:rsid w:val="003C718A"/>
    <w:rsid w:val="003D0B91"/>
    <w:rsid w:val="003D194E"/>
    <w:rsid w:val="003D57E6"/>
    <w:rsid w:val="003D5BC9"/>
    <w:rsid w:val="003D71E8"/>
    <w:rsid w:val="003D7B53"/>
    <w:rsid w:val="003D7E27"/>
    <w:rsid w:val="003D7FAC"/>
    <w:rsid w:val="003E0A31"/>
    <w:rsid w:val="003E11F9"/>
    <w:rsid w:val="003E150E"/>
    <w:rsid w:val="003E2879"/>
    <w:rsid w:val="003E3342"/>
    <w:rsid w:val="003E5861"/>
    <w:rsid w:val="003E6C29"/>
    <w:rsid w:val="003E7179"/>
    <w:rsid w:val="003F001C"/>
    <w:rsid w:val="003F1927"/>
    <w:rsid w:val="003F1FF0"/>
    <w:rsid w:val="003F2736"/>
    <w:rsid w:val="003F5A79"/>
    <w:rsid w:val="003F6FBF"/>
    <w:rsid w:val="003F75F8"/>
    <w:rsid w:val="004003A5"/>
    <w:rsid w:val="00401A94"/>
    <w:rsid w:val="00401B21"/>
    <w:rsid w:val="004047BB"/>
    <w:rsid w:val="0040678F"/>
    <w:rsid w:val="00407605"/>
    <w:rsid w:val="00407927"/>
    <w:rsid w:val="004104A1"/>
    <w:rsid w:val="004119F9"/>
    <w:rsid w:val="00412E3E"/>
    <w:rsid w:val="00413EF2"/>
    <w:rsid w:val="0041495F"/>
    <w:rsid w:val="00414F16"/>
    <w:rsid w:val="00416273"/>
    <w:rsid w:val="0041649A"/>
    <w:rsid w:val="004165A8"/>
    <w:rsid w:val="00420585"/>
    <w:rsid w:val="004235BD"/>
    <w:rsid w:val="00423B7F"/>
    <w:rsid w:val="004241E0"/>
    <w:rsid w:val="004246FD"/>
    <w:rsid w:val="004259F1"/>
    <w:rsid w:val="00425EB6"/>
    <w:rsid w:val="00427567"/>
    <w:rsid w:val="00427DFB"/>
    <w:rsid w:val="00431AB2"/>
    <w:rsid w:val="00432385"/>
    <w:rsid w:val="004326D4"/>
    <w:rsid w:val="00432CCA"/>
    <w:rsid w:val="004350F9"/>
    <w:rsid w:val="00435508"/>
    <w:rsid w:val="00442D83"/>
    <w:rsid w:val="0044464A"/>
    <w:rsid w:val="0044657C"/>
    <w:rsid w:val="00446E5B"/>
    <w:rsid w:val="00447794"/>
    <w:rsid w:val="004522E4"/>
    <w:rsid w:val="00453ADF"/>
    <w:rsid w:val="004547AB"/>
    <w:rsid w:val="0045501C"/>
    <w:rsid w:val="00455482"/>
    <w:rsid w:val="00464AD3"/>
    <w:rsid w:val="00464AFE"/>
    <w:rsid w:val="00466EBC"/>
    <w:rsid w:val="00470BD2"/>
    <w:rsid w:val="00471B49"/>
    <w:rsid w:val="00472B1F"/>
    <w:rsid w:val="00472D8C"/>
    <w:rsid w:val="0047472C"/>
    <w:rsid w:val="00475D49"/>
    <w:rsid w:val="00477509"/>
    <w:rsid w:val="00477E63"/>
    <w:rsid w:val="0048034F"/>
    <w:rsid w:val="0048166A"/>
    <w:rsid w:val="0048271B"/>
    <w:rsid w:val="00483217"/>
    <w:rsid w:val="00484E72"/>
    <w:rsid w:val="00484F29"/>
    <w:rsid w:val="00485228"/>
    <w:rsid w:val="0048561A"/>
    <w:rsid w:val="00486083"/>
    <w:rsid w:val="0048666F"/>
    <w:rsid w:val="00486F5E"/>
    <w:rsid w:val="00487B54"/>
    <w:rsid w:val="00493722"/>
    <w:rsid w:val="00493F2A"/>
    <w:rsid w:val="00494B10"/>
    <w:rsid w:val="00496ADB"/>
    <w:rsid w:val="004977B4"/>
    <w:rsid w:val="004977F9"/>
    <w:rsid w:val="00497E47"/>
    <w:rsid w:val="004A04A7"/>
    <w:rsid w:val="004A1155"/>
    <w:rsid w:val="004A2C20"/>
    <w:rsid w:val="004A3088"/>
    <w:rsid w:val="004A32EC"/>
    <w:rsid w:val="004A4DDF"/>
    <w:rsid w:val="004B1099"/>
    <w:rsid w:val="004B3F96"/>
    <w:rsid w:val="004B427B"/>
    <w:rsid w:val="004B501A"/>
    <w:rsid w:val="004B6A42"/>
    <w:rsid w:val="004B7A88"/>
    <w:rsid w:val="004C0329"/>
    <w:rsid w:val="004C0432"/>
    <w:rsid w:val="004C0A0B"/>
    <w:rsid w:val="004C0A1F"/>
    <w:rsid w:val="004C3196"/>
    <w:rsid w:val="004C3B20"/>
    <w:rsid w:val="004C4F25"/>
    <w:rsid w:val="004C5649"/>
    <w:rsid w:val="004C5DA1"/>
    <w:rsid w:val="004C6265"/>
    <w:rsid w:val="004C7A6D"/>
    <w:rsid w:val="004D05F2"/>
    <w:rsid w:val="004D0D4F"/>
    <w:rsid w:val="004D21FB"/>
    <w:rsid w:val="004D282F"/>
    <w:rsid w:val="004D445D"/>
    <w:rsid w:val="004D50A7"/>
    <w:rsid w:val="004D52B8"/>
    <w:rsid w:val="004D549A"/>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5B35"/>
    <w:rsid w:val="004F6966"/>
    <w:rsid w:val="004F795C"/>
    <w:rsid w:val="004F7F7E"/>
    <w:rsid w:val="00501ECB"/>
    <w:rsid w:val="00501F23"/>
    <w:rsid w:val="00502937"/>
    <w:rsid w:val="00506C3F"/>
    <w:rsid w:val="005105B7"/>
    <w:rsid w:val="005108D1"/>
    <w:rsid w:val="00511B52"/>
    <w:rsid w:val="00512901"/>
    <w:rsid w:val="00513645"/>
    <w:rsid w:val="005145E9"/>
    <w:rsid w:val="005146ED"/>
    <w:rsid w:val="00514C81"/>
    <w:rsid w:val="00514D30"/>
    <w:rsid w:val="00515809"/>
    <w:rsid w:val="005164B7"/>
    <w:rsid w:val="00516765"/>
    <w:rsid w:val="0052001A"/>
    <w:rsid w:val="0052219A"/>
    <w:rsid w:val="00522368"/>
    <w:rsid w:val="00522FA2"/>
    <w:rsid w:val="00523CE5"/>
    <w:rsid w:val="005247A5"/>
    <w:rsid w:val="0052480E"/>
    <w:rsid w:val="00524A21"/>
    <w:rsid w:val="00525B0A"/>
    <w:rsid w:val="0053080C"/>
    <w:rsid w:val="0053122A"/>
    <w:rsid w:val="005316B6"/>
    <w:rsid w:val="005317D3"/>
    <w:rsid w:val="00531896"/>
    <w:rsid w:val="005323DB"/>
    <w:rsid w:val="005323E6"/>
    <w:rsid w:val="00532C5D"/>
    <w:rsid w:val="005338C3"/>
    <w:rsid w:val="00534134"/>
    <w:rsid w:val="00534A39"/>
    <w:rsid w:val="00534DF7"/>
    <w:rsid w:val="00534E54"/>
    <w:rsid w:val="00535A72"/>
    <w:rsid w:val="005377BF"/>
    <w:rsid w:val="00537E66"/>
    <w:rsid w:val="00537FB7"/>
    <w:rsid w:val="00540405"/>
    <w:rsid w:val="00540B2D"/>
    <w:rsid w:val="00543518"/>
    <w:rsid w:val="00543FB9"/>
    <w:rsid w:val="00545A40"/>
    <w:rsid w:val="00553262"/>
    <w:rsid w:val="00553D75"/>
    <w:rsid w:val="0055585E"/>
    <w:rsid w:val="00555E0E"/>
    <w:rsid w:val="00557621"/>
    <w:rsid w:val="00557CCD"/>
    <w:rsid w:val="005608CD"/>
    <w:rsid w:val="00560EA2"/>
    <w:rsid w:val="005613FD"/>
    <w:rsid w:val="00561EC8"/>
    <w:rsid w:val="00562BFD"/>
    <w:rsid w:val="00563C68"/>
    <w:rsid w:val="00565208"/>
    <w:rsid w:val="00566CDB"/>
    <w:rsid w:val="00572A06"/>
    <w:rsid w:val="00572FAE"/>
    <w:rsid w:val="00574DF5"/>
    <w:rsid w:val="0057559A"/>
    <w:rsid w:val="005756BC"/>
    <w:rsid w:val="00575F4E"/>
    <w:rsid w:val="00575FF1"/>
    <w:rsid w:val="00576AC2"/>
    <w:rsid w:val="00577359"/>
    <w:rsid w:val="00577994"/>
    <w:rsid w:val="0058096D"/>
    <w:rsid w:val="00583E82"/>
    <w:rsid w:val="005842C3"/>
    <w:rsid w:val="005850CF"/>
    <w:rsid w:val="0058575D"/>
    <w:rsid w:val="005857CC"/>
    <w:rsid w:val="00586BC8"/>
    <w:rsid w:val="00587F85"/>
    <w:rsid w:val="005909CA"/>
    <w:rsid w:val="00590BD8"/>
    <w:rsid w:val="005910E2"/>
    <w:rsid w:val="0059237E"/>
    <w:rsid w:val="00592F6E"/>
    <w:rsid w:val="00594AAB"/>
    <w:rsid w:val="00594ABF"/>
    <w:rsid w:val="00595592"/>
    <w:rsid w:val="005955ED"/>
    <w:rsid w:val="00596DC9"/>
    <w:rsid w:val="00597595"/>
    <w:rsid w:val="005A083D"/>
    <w:rsid w:val="005A6E26"/>
    <w:rsid w:val="005B1D0A"/>
    <w:rsid w:val="005B1ECB"/>
    <w:rsid w:val="005B217E"/>
    <w:rsid w:val="005B2C42"/>
    <w:rsid w:val="005B425D"/>
    <w:rsid w:val="005B4592"/>
    <w:rsid w:val="005B4B96"/>
    <w:rsid w:val="005B54CA"/>
    <w:rsid w:val="005B6B67"/>
    <w:rsid w:val="005B72B1"/>
    <w:rsid w:val="005B7781"/>
    <w:rsid w:val="005B7AA1"/>
    <w:rsid w:val="005B7DFD"/>
    <w:rsid w:val="005C083D"/>
    <w:rsid w:val="005C0F68"/>
    <w:rsid w:val="005C2327"/>
    <w:rsid w:val="005C2F9C"/>
    <w:rsid w:val="005C3121"/>
    <w:rsid w:val="005C4578"/>
    <w:rsid w:val="005C504D"/>
    <w:rsid w:val="005C7125"/>
    <w:rsid w:val="005C7937"/>
    <w:rsid w:val="005D01CC"/>
    <w:rsid w:val="005D0AC2"/>
    <w:rsid w:val="005D0C5E"/>
    <w:rsid w:val="005D1F39"/>
    <w:rsid w:val="005D2173"/>
    <w:rsid w:val="005D5D29"/>
    <w:rsid w:val="005D6933"/>
    <w:rsid w:val="005D6D8C"/>
    <w:rsid w:val="005E1D50"/>
    <w:rsid w:val="005E208D"/>
    <w:rsid w:val="005E2C5C"/>
    <w:rsid w:val="005E3A60"/>
    <w:rsid w:val="005E4330"/>
    <w:rsid w:val="005E4A12"/>
    <w:rsid w:val="005E5096"/>
    <w:rsid w:val="005E5A03"/>
    <w:rsid w:val="005E6214"/>
    <w:rsid w:val="005E69E1"/>
    <w:rsid w:val="005E707D"/>
    <w:rsid w:val="005E74A4"/>
    <w:rsid w:val="005E7727"/>
    <w:rsid w:val="005E7FF3"/>
    <w:rsid w:val="005F02FE"/>
    <w:rsid w:val="005F0FC8"/>
    <w:rsid w:val="005F1E2B"/>
    <w:rsid w:val="005F265D"/>
    <w:rsid w:val="005F315C"/>
    <w:rsid w:val="005F33F0"/>
    <w:rsid w:val="005F51F6"/>
    <w:rsid w:val="005F5F3C"/>
    <w:rsid w:val="005F6211"/>
    <w:rsid w:val="005F67C3"/>
    <w:rsid w:val="00600779"/>
    <w:rsid w:val="00600C72"/>
    <w:rsid w:val="00601E1F"/>
    <w:rsid w:val="00602F3F"/>
    <w:rsid w:val="0060327B"/>
    <w:rsid w:val="00605380"/>
    <w:rsid w:val="006054D9"/>
    <w:rsid w:val="00606002"/>
    <w:rsid w:val="00607DEC"/>
    <w:rsid w:val="00610D52"/>
    <w:rsid w:val="0061101D"/>
    <w:rsid w:val="00611BCE"/>
    <w:rsid w:val="00612121"/>
    <w:rsid w:val="006157F1"/>
    <w:rsid w:val="00616152"/>
    <w:rsid w:val="00617C21"/>
    <w:rsid w:val="006206AD"/>
    <w:rsid w:val="00620F7A"/>
    <w:rsid w:val="0062168B"/>
    <w:rsid w:val="006222F6"/>
    <w:rsid w:val="006223A3"/>
    <w:rsid w:val="00622B2D"/>
    <w:rsid w:val="00622E23"/>
    <w:rsid w:val="0062433D"/>
    <w:rsid w:val="0062458E"/>
    <w:rsid w:val="00624C8F"/>
    <w:rsid w:val="006258B3"/>
    <w:rsid w:val="006260E1"/>
    <w:rsid w:val="00626337"/>
    <w:rsid w:val="00626C2F"/>
    <w:rsid w:val="0063016B"/>
    <w:rsid w:val="0063062F"/>
    <w:rsid w:val="00630A6E"/>
    <w:rsid w:val="00633E33"/>
    <w:rsid w:val="00633FC7"/>
    <w:rsid w:val="006370FF"/>
    <w:rsid w:val="00637985"/>
    <w:rsid w:val="00637B91"/>
    <w:rsid w:val="006403B8"/>
    <w:rsid w:val="00640741"/>
    <w:rsid w:val="0064188E"/>
    <w:rsid w:val="00641FFD"/>
    <w:rsid w:val="0064307A"/>
    <w:rsid w:val="0064313E"/>
    <w:rsid w:val="006439E2"/>
    <w:rsid w:val="0064408D"/>
    <w:rsid w:val="006443FB"/>
    <w:rsid w:val="006448A7"/>
    <w:rsid w:val="00644BD1"/>
    <w:rsid w:val="006459A1"/>
    <w:rsid w:val="00653931"/>
    <w:rsid w:val="00653D62"/>
    <w:rsid w:val="00654B26"/>
    <w:rsid w:val="00655174"/>
    <w:rsid w:val="0065763E"/>
    <w:rsid w:val="00657C0D"/>
    <w:rsid w:val="00657D1C"/>
    <w:rsid w:val="0066156C"/>
    <w:rsid w:val="0066319A"/>
    <w:rsid w:val="00664E82"/>
    <w:rsid w:val="00665AFC"/>
    <w:rsid w:val="00666B67"/>
    <w:rsid w:val="00666BB4"/>
    <w:rsid w:val="00667C7D"/>
    <w:rsid w:val="006719C0"/>
    <w:rsid w:val="00671CA4"/>
    <w:rsid w:val="006727F2"/>
    <w:rsid w:val="00675F67"/>
    <w:rsid w:val="0068387D"/>
    <w:rsid w:val="006851F6"/>
    <w:rsid w:val="00685BE1"/>
    <w:rsid w:val="00685DAE"/>
    <w:rsid w:val="00685EBC"/>
    <w:rsid w:val="00686442"/>
    <w:rsid w:val="006873CC"/>
    <w:rsid w:val="00687BCE"/>
    <w:rsid w:val="006909AF"/>
    <w:rsid w:val="00691157"/>
    <w:rsid w:val="0069230A"/>
    <w:rsid w:val="006923DD"/>
    <w:rsid w:val="00692D6F"/>
    <w:rsid w:val="00693238"/>
    <w:rsid w:val="0069385B"/>
    <w:rsid w:val="00695AC6"/>
    <w:rsid w:val="0069627E"/>
    <w:rsid w:val="00696688"/>
    <w:rsid w:val="00697A27"/>
    <w:rsid w:val="00697A96"/>
    <w:rsid w:val="00697C92"/>
    <w:rsid w:val="00697F9F"/>
    <w:rsid w:val="006A0605"/>
    <w:rsid w:val="006A1F3B"/>
    <w:rsid w:val="006A37A7"/>
    <w:rsid w:val="006A449D"/>
    <w:rsid w:val="006A4C0B"/>
    <w:rsid w:val="006A6BBE"/>
    <w:rsid w:val="006A6C2F"/>
    <w:rsid w:val="006B01CA"/>
    <w:rsid w:val="006B19E8"/>
    <w:rsid w:val="006B1C66"/>
    <w:rsid w:val="006B3CB6"/>
    <w:rsid w:val="006C0B89"/>
    <w:rsid w:val="006C0C8F"/>
    <w:rsid w:val="006C1AF1"/>
    <w:rsid w:val="006C1BE3"/>
    <w:rsid w:val="006C647A"/>
    <w:rsid w:val="006C6528"/>
    <w:rsid w:val="006C680E"/>
    <w:rsid w:val="006C6D41"/>
    <w:rsid w:val="006D0268"/>
    <w:rsid w:val="006D042E"/>
    <w:rsid w:val="006D1400"/>
    <w:rsid w:val="006D1797"/>
    <w:rsid w:val="006D1DE2"/>
    <w:rsid w:val="006D2266"/>
    <w:rsid w:val="006D2840"/>
    <w:rsid w:val="006D5308"/>
    <w:rsid w:val="006D730A"/>
    <w:rsid w:val="006E0FCA"/>
    <w:rsid w:val="006E1387"/>
    <w:rsid w:val="006E278A"/>
    <w:rsid w:val="006E35E8"/>
    <w:rsid w:val="006E4C3D"/>
    <w:rsid w:val="006E57B0"/>
    <w:rsid w:val="006E650B"/>
    <w:rsid w:val="006E6872"/>
    <w:rsid w:val="006E6B8A"/>
    <w:rsid w:val="006E6BF2"/>
    <w:rsid w:val="006F0490"/>
    <w:rsid w:val="006F0F0B"/>
    <w:rsid w:val="006F1881"/>
    <w:rsid w:val="006F24C9"/>
    <w:rsid w:val="006F455F"/>
    <w:rsid w:val="006F67DB"/>
    <w:rsid w:val="006F713A"/>
    <w:rsid w:val="006F7579"/>
    <w:rsid w:val="006F7C73"/>
    <w:rsid w:val="007005A4"/>
    <w:rsid w:val="00701881"/>
    <w:rsid w:val="00704EE4"/>
    <w:rsid w:val="00705C12"/>
    <w:rsid w:val="00705E99"/>
    <w:rsid w:val="00706990"/>
    <w:rsid w:val="00710924"/>
    <w:rsid w:val="0071160C"/>
    <w:rsid w:val="007120E0"/>
    <w:rsid w:val="00712F57"/>
    <w:rsid w:val="007134EB"/>
    <w:rsid w:val="00713D17"/>
    <w:rsid w:val="00715183"/>
    <w:rsid w:val="00717636"/>
    <w:rsid w:val="007206CC"/>
    <w:rsid w:val="00720C32"/>
    <w:rsid w:val="007211AB"/>
    <w:rsid w:val="007216D1"/>
    <w:rsid w:val="00723F20"/>
    <w:rsid w:val="007246D3"/>
    <w:rsid w:val="00726E1E"/>
    <w:rsid w:val="00727A3F"/>
    <w:rsid w:val="00727CD0"/>
    <w:rsid w:val="0073065A"/>
    <w:rsid w:val="007308CB"/>
    <w:rsid w:val="00730C5F"/>
    <w:rsid w:val="007310E5"/>
    <w:rsid w:val="007312BA"/>
    <w:rsid w:val="00732418"/>
    <w:rsid w:val="00733AB5"/>
    <w:rsid w:val="00733F5C"/>
    <w:rsid w:val="00734C69"/>
    <w:rsid w:val="00734C6A"/>
    <w:rsid w:val="007358B8"/>
    <w:rsid w:val="00736441"/>
    <w:rsid w:val="00736A43"/>
    <w:rsid w:val="00736F8D"/>
    <w:rsid w:val="00741709"/>
    <w:rsid w:val="00742070"/>
    <w:rsid w:val="00742A94"/>
    <w:rsid w:val="00742A99"/>
    <w:rsid w:val="00743039"/>
    <w:rsid w:val="00743370"/>
    <w:rsid w:val="00743AA0"/>
    <w:rsid w:val="00744913"/>
    <w:rsid w:val="00744AA4"/>
    <w:rsid w:val="00745E2F"/>
    <w:rsid w:val="00750EC0"/>
    <w:rsid w:val="00751DEE"/>
    <w:rsid w:val="0075237A"/>
    <w:rsid w:val="007524E2"/>
    <w:rsid w:val="00752C32"/>
    <w:rsid w:val="0075590B"/>
    <w:rsid w:val="00755C0E"/>
    <w:rsid w:val="00755E17"/>
    <w:rsid w:val="00756A7C"/>
    <w:rsid w:val="007570CA"/>
    <w:rsid w:val="007573B6"/>
    <w:rsid w:val="007577AF"/>
    <w:rsid w:val="00757CE3"/>
    <w:rsid w:val="00760774"/>
    <w:rsid w:val="00761EAE"/>
    <w:rsid w:val="00763348"/>
    <w:rsid w:val="00763AFA"/>
    <w:rsid w:val="00766357"/>
    <w:rsid w:val="00766B08"/>
    <w:rsid w:val="00767281"/>
    <w:rsid w:val="007677F1"/>
    <w:rsid w:val="00767ED4"/>
    <w:rsid w:val="00770218"/>
    <w:rsid w:val="007704E6"/>
    <w:rsid w:val="0077079F"/>
    <w:rsid w:val="007712B6"/>
    <w:rsid w:val="00771C4A"/>
    <w:rsid w:val="0077339A"/>
    <w:rsid w:val="00774AE0"/>
    <w:rsid w:val="00775488"/>
    <w:rsid w:val="007759EB"/>
    <w:rsid w:val="00777652"/>
    <w:rsid w:val="00781BF5"/>
    <w:rsid w:val="00783647"/>
    <w:rsid w:val="00783670"/>
    <w:rsid w:val="007852EF"/>
    <w:rsid w:val="00785D9F"/>
    <w:rsid w:val="007861CD"/>
    <w:rsid w:val="007865D7"/>
    <w:rsid w:val="00787ED6"/>
    <w:rsid w:val="00791620"/>
    <w:rsid w:val="0079183C"/>
    <w:rsid w:val="00793263"/>
    <w:rsid w:val="00793B7C"/>
    <w:rsid w:val="0079423F"/>
    <w:rsid w:val="00795F46"/>
    <w:rsid w:val="00796982"/>
    <w:rsid w:val="00796E15"/>
    <w:rsid w:val="00797AF0"/>
    <w:rsid w:val="007A4418"/>
    <w:rsid w:val="007A51B3"/>
    <w:rsid w:val="007A6B40"/>
    <w:rsid w:val="007A74CA"/>
    <w:rsid w:val="007B0573"/>
    <w:rsid w:val="007B1439"/>
    <w:rsid w:val="007B1A8A"/>
    <w:rsid w:val="007B5D43"/>
    <w:rsid w:val="007B7124"/>
    <w:rsid w:val="007B7811"/>
    <w:rsid w:val="007C07ED"/>
    <w:rsid w:val="007C26AA"/>
    <w:rsid w:val="007C36B0"/>
    <w:rsid w:val="007C5737"/>
    <w:rsid w:val="007C582C"/>
    <w:rsid w:val="007C610B"/>
    <w:rsid w:val="007C64A6"/>
    <w:rsid w:val="007C7D7C"/>
    <w:rsid w:val="007D00E5"/>
    <w:rsid w:val="007D01F6"/>
    <w:rsid w:val="007D1008"/>
    <w:rsid w:val="007D1DF9"/>
    <w:rsid w:val="007D2015"/>
    <w:rsid w:val="007D21DA"/>
    <w:rsid w:val="007D2571"/>
    <w:rsid w:val="007D28CA"/>
    <w:rsid w:val="007D2AEA"/>
    <w:rsid w:val="007D42B0"/>
    <w:rsid w:val="007D5DD7"/>
    <w:rsid w:val="007D5DE8"/>
    <w:rsid w:val="007D6EA5"/>
    <w:rsid w:val="007D7B4C"/>
    <w:rsid w:val="007E0768"/>
    <w:rsid w:val="007E2632"/>
    <w:rsid w:val="007E6E68"/>
    <w:rsid w:val="007E71A7"/>
    <w:rsid w:val="007E779D"/>
    <w:rsid w:val="007E780E"/>
    <w:rsid w:val="007F325F"/>
    <w:rsid w:val="007F3386"/>
    <w:rsid w:val="007F4A9B"/>
    <w:rsid w:val="008001D3"/>
    <w:rsid w:val="008002A8"/>
    <w:rsid w:val="00800B0D"/>
    <w:rsid w:val="00801732"/>
    <w:rsid w:val="00801AD6"/>
    <w:rsid w:val="0080251A"/>
    <w:rsid w:val="00806D6B"/>
    <w:rsid w:val="00807699"/>
    <w:rsid w:val="0081120F"/>
    <w:rsid w:val="0081145A"/>
    <w:rsid w:val="00812B77"/>
    <w:rsid w:val="00814652"/>
    <w:rsid w:val="00814D3A"/>
    <w:rsid w:val="00815BDD"/>
    <w:rsid w:val="008162CB"/>
    <w:rsid w:val="008163E3"/>
    <w:rsid w:val="00817327"/>
    <w:rsid w:val="00817D33"/>
    <w:rsid w:val="00817D86"/>
    <w:rsid w:val="00820C17"/>
    <w:rsid w:val="00822594"/>
    <w:rsid w:val="00824151"/>
    <w:rsid w:val="00824706"/>
    <w:rsid w:val="00825849"/>
    <w:rsid w:val="00826656"/>
    <w:rsid w:val="0083053E"/>
    <w:rsid w:val="00831206"/>
    <w:rsid w:val="00832AFE"/>
    <w:rsid w:val="00833DE0"/>
    <w:rsid w:val="0083406F"/>
    <w:rsid w:val="00834949"/>
    <w:rsid w:val="00835276"/>
    <w:rsid w:val="00841471"/>
    <w:rsid w:val="008414E5"/>
    <w:rsid w:val="00843162"/>
    <w:rsid w:val="00844EF2"/>
    <w:rsid w:val="008450B2"/>
    <w:rsid w:val="008459A8"/>
    <w:rsid w:val="008459EC"/>
    <w:rsid w:val="00846270"/>
    <w:rsid w:val="0084785D"/>
    <w:rsid w:val="00847F69"/>
    <w:rsid w:val="00847FD0"/>
    <w:rsid w:val="0085169C"/>
    <w:rsid w:val="00851E20"/>
    <w:rsid w:val="00853379"/>
    <w:rsid w:val="0085362A"/>
    <w:rsid w:val="008539D8"/>
    <w:rsid w:val="00853A58"/>
    <w:rsid w:val="008573BA"/>
    <w:rsid w:val="008615B8"/>
    <w:rsid w:val="008628E9"/>
    <w:rsid w:val="00862CB8"/>
    <w:rsid w:val="008631CC"/>
    <w:rsid w:val="00863829"/>
    <w:rsid w:val="00863EBC"/>
    <w:rsid w:val="00865CDF"/>
    <w:rsid w:val="008677DC"/>
    <w:rsid w:val="008739E1"/>
    <w:rsid w:val="00873B08"/>
    <w:rsid w:val="00874913"/>
    <w:rsid w:val="0087568C"/>
    <w:rsid w:val="00876A76"/>
    <w:rsid w:val="008779BC"/>
    <w:rsid w:val="0088031C"/>
    <w:rsid w:val="008806F2"/>
    <w:rsid w:val="00881426"/>
    <w:rsid w:val="00881A08"/>
    <w:rsid w:val="0088308B"/>
    <w:rsid w:val="00885FAE"/>
    <w:rsid w:val="00886667"/>
    <w:rsid w:val="00886F5F"/>
    <w:rsid w:val="00887307"/>
    <w:rsid w:val="008904C8"/>
    <w:rsid w:val="00891073"/>
    <w:rsid w:val="00891183"/>
    <w:rsid w:val="00892860"/>
    <w:rsid w:val="008934D7"/>
    <w:rsid w:val="008943CA"/>
    <w:rsid w:val="00894B62"/>
    <w:rsid w:val="008954AD"/>
    <w:rsid w:val="00895B01"/>
    <w:rsid w:val="00896ABE"/>
    <w:rsid w:val="00897BF7"/>
    <w:rsid w:val="008A0303"/>
    <w:rsid w:val="008A1C58"/>
    <w:rsid w:val="008A2194"/>
    <w:rsid w:val="008A315B"/>
    <w:rsid w:val="008A3737"/>
    <w:rsid w:val="008A3CB4"/>
    <w:rsid w:val="008A4F00"/>
    <w:rsid w:val="008A5F34"/>
    <w:rsid w:val="008A66EA"/>
    <w:rsid w:val="008A7B6B"/>
    <w:rsid w:val="008B2078"/>
    <w:rsid w:val="008B41E9"/>
    <w:rsid w:val="008B53E3"/>
    <w:rsid w:val="008B545B"/>
    <w:rsid w:val="008B54B6"/>
    <w:rsid w:val="008B5A1E"/>
    <w:rsid w:val="008B5B0A"/>
    <w:rsid w:val="008B633A"/>
    <w:rsid w:val="008B6C24"/>
    <w:rsid w:val="008B7345"/>
    <w:rsid w:val="008B78B8"/>
    <w:rsid w:val="008C072F"/>
    <w:rsid w:val="008C1BC5"/>
    <w:rsid w:val="008C1C56"/>
    <w:rsid w:val="008C1E46"/>
    <w:rsid w:val="008C2AFB"/>
    <w:rsid w:val="008C3F66"/>
    <w:rsid w:val="008C423C"/>
    <w:rsid w:val="008C4829"/>
    <w:rsid w:val="008C5654"/>
    <w:rsid w:val="008C6B7C"/>
    <w:rsid w:val="008C74F4"/>
    <w:rsid w:val="008C753F"/>
    <w:rsid w:val="008D1C17"/>
    <w:rsid w:val="008D2281"/>
    <w:rsid w:val="008D2B4C"/>
    <w:rsid w:val="008D39A4"/>
    <w:rsid w:val="008D5684"/>
    <w:rsid w:val="008D60CC"/>
    <w:rsid w:val="008D693E"/>
    <w:rsid w:val="008D6DC9"/>
    <w:rsid w:val="008D73FF"/>
    <w:rsid w:val="008D7799"/>
    <w:rsid w:val="008E2743"/>
    <w:rsid w:val="008E3C73"/>
    <w:rsid w:val="008E4980"/>
    <w:rsid w:val="008E4AC9"/>
    <w:rsid w:val="008E4C34"/>
    <w:rsid w:val="008E75C5"/>
    <w:rsid w:val="008F0912"/>
    <w:rsid w:val="008F14CF"/>
    <w:rsid w:val="008F1A22"/>
    <w:rsid w:val="008F2584"/>
    <w:rsid w:val="008F3341"/>
    <w:rsid w:val="008F374B"/>
    <w:rsid w:val="008F4B47"/>
    <w:rsid w:val="008F5591"/>
    <w:rsid w:val="008F62A7"/>
    <w:rsid w:val="008F6711"/>
    <w:rsid w:val="008F6F5D"/>
    <w:rsid w:val="008F735A"/>
    <w:rsid w:val="008F7B95"/>
    <w:rsid w:val="0090003F"/>
    <w:rsid w:val="00901F66"/>
    <w:rsid w:val="009025BD"/>
    <w:rsid w:val="009028E9"/>
    <w:rsid w:val="00902D65"/>
    <w:rsid w:val="009038C9"/>
    <w:rsid w:val="00904D10"/>
    <w:rsid w:val="00910241"/>
    <w:rsid w:val="00910969"/>
    <w:rsid w:val="00912344"/>
    <w:rsid w:val="00915364"/>
    <w:rsid w:val="0091576B"/>
    <w:rsid w:val="00915D73"/>
    <w:rsid w:val="00916530"/>
    <w:rsid w:val="00917973"/>
    <w:rsid w:val="00921449"/>
    <w:rsid w:val="00922126"/>
    <w:rsid w:val="009222E0"/>
    <w:rsid w:val="009232EF"/>
    <w:rsid w:val="0092418F"/>
    <w:rsid w:val="009244F1"/>
    <w:rsid w:val="00924D77"/>
    <w:rsid w:val="00925DC8"/>
    <w:rsid w:val="0092728E"/>
    <w:rsid w:val="009305D4"/>
    <w:rsid w:val="00930A57"/>
    <w:rsid w:val="009313DF"/>
    <w:rsid w:val="009315AF"/>
    <w:rsid w:val="00932466"/>
    <w:rsid w:val="00932AA9"/>
    <w:rsid w:val="00933978"/>
    <w:rsid w:val="009345A7"/>
    <w:rsid w:val="00935984"/>
    <w:rsid w:val="00935D3A"/>
    <w:rsid w:val="00935D7D"/>
    <w:rsid w:val="00936A09"/>
    <w:rsid w:val="00936E44"/>
    <w:rsid w:val="0093782B"/>
    <w:rsid w:val="0094086A"/>
    <w:rsid w:val="00940A99"/>
    <w:rsid w:val="00940B43"/>
    <w:rsid w:val="00942BFA"/>
    <w:rsid w:val="00942C14"/>
    <w:rsid w:val="00943E2A"/>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0CA"/>
    <w:rsid w:val="00961980"/>
    <w:rsid w:val="00961A9E"/>
    <w:rsid w:val="00962080"/>
    <w:rsid w:val="009623EB"/>
    <w:rsid w:val="00962AC1"/>
    <w:rsid w:val="009631EB"/>
    <w:rsid w:val="00963BCC"/>
    <w:rsid w:val="00964C7D"/>
    <w:rsid w:val="00965023"/>
    <w:rsid w:val="0096502F"/>
    <w:rsid w:val="0096563C"/>
    <w:rsid w:val="0096596C"/>
    <w:rsid w:val="00965F44"/>
    <w:rsid w:val="009660E2"/>
    <w:rsid w:val="00967485"/>
    <w:rsid w:val="00970985"/>
    <w:rsid w:val="00971A8D"/>
    <w:rsid w:val="00971F41"/>
    <w:rsid w:val="00972E29"/>
    <w:rsid w:val="00974D1F"/>
    <w:rsid w:val="00975BEB"/>
    <w:rsid w:val="00976F8E"/>
    <w:rsid w:val="00980B6E"/>
    <w:rsid w:val="00982CEB"/>
    <w:rsid w:val="0098346F"/>
    <w:rsid w:val="009853E4"/>
    <w:rsid w:val="00985F40"/>
    <w:rsid w:val="00986700"/>
    <w:rsid w:val="00986D12"/>
    <w:rsid w:val="00987993"/>
    <w:rsid w:val="00992065"/>
    <w:rsid w:val="009926D7"/>
    <w:rsid w:val="00992A3C"/>
    <w:rsid w:val="00994045"/>
    <w:rsid w:val="00995D03"/>
    <w:rsid w:val="00995E34"/>
    <w:rsid w:val="00995F4D"/>
    <w:rsid w:val="009963AC"/>
    <w:rsid w:val="00996E47"/>
    <w:rsid w:val="00997747"/>
    <w:rsid w:val="00997C34"/>
    <w:rsid w:val="009A22B1"/>
    <w:rsid w:val="009A6DA8"/>
    <w:rsid w:val="009A7E87"/>
    <w:rsid w:val="009B05C6"/>
    <w:rsid w:val="009B15DF"/>
    <w:rsid w:val="009B2504"/>
    <w:rsid w:val="009B2670"/>
    <w:rsid w:val="009B3A49"/>
    <w:rsid w:val="009B59A3"/>
    <w:rsid w:val="009C28DA"/>
    <w:rsid w:val="009C31F2"/>
    <w:rsid w:val="009C4C83"/>
    <w:rsid w:val="009C6EB6"/>
    <w:rsid w:val="009C76B1"/>
    <w:rsid w:val="009C7C4A"/>
    <w:rsid w:val="009D0CC0"/>
    <w:rsid w:val="009D3010"/>
    <w:rsid w:val="009D4C65"/>
    <w:rsid w:val="009D7809"/>
    <w:rsid w:val="009E1276"/>
    <w:rsid w:val="009E173C"/>
    <w:rsid w:val="009E2DF8"/>
    <w:rsid w:val="009E4988"/>
    <w:rsid w:val="009E4D47"/>
    <w:rsid w:val="009E5692"/>
    <w:rsid w:val="009E603B"/>
    <w:rsid w:val="009E63AC"/>
    <w:rsid w:val="009F344B"/>
    <w:rsid w:val="009F352B"/>
    <w:rsid w:val="009F35C3"/>
    <w:rsid w:val="009F3FD7"/>
    <w:rsid w:val="009F4924"/>
    <w:rsid w:val="009F4BF0"/>
    <w:rsid w:val="009F56F9"/>
    <w:rsid w:val="009F6032"/>
    <w:rsid w:val="009F7D90"/>
    <w:rsid w:val="00A0126B"/>
    <w:rsid w:val="00A02748"/>
    <w:rsid w:val="00A0315B"/>
    <w:rsid w:val="00A03A6E"/>
    <w:rsid w:val="00A04D39"/>
    <w:rsid w:val="00A064CF"/>
    <w:rsid w:val="00A06E62"/>
    <w:rsid w:val="00A074FF"/>
    <w:rsid w:val="00A1143B"/>
    <w:rsid w:val="00A11668"/>
    <w:rsid w:val="00A15879"/>
    <w:rsid w:val="00A16F79"/>
    <w:rsid w:val="00A173FC"/>
    <w:rsid w:val="00A2004A"/>
    <w:rsid w:val="00A201FF"/>
    <w:rsid w:val="00A21576"/>
    <w:rsid w:val="00A24523"/>
    <w:rsid w:val="00A247A8"/>
    <w:rsid w:val="00A27788"/>
    <w:rsid w:val="00A279AA"/>
    <w:rsid w:val="00A30B87"/>
    <w:rsid w:val="00A313D0"/>
    <w:rsid w:val="00A349B1"/>
    <w:rsid w:val="00A34A34"/>
    <w:rsid w:val="00A34C38"/>
    <w:rsid w:val="00A34D91"/>
    <w:rsid w:val="00A355AC"/>
    <w:rsid w:val="00A35944"/>
    <w:rsid w:val="00A41330"/>
    <w:rsid w:val="00A41BDF"/>
    <w:rsid w:val="00A41C1C"/>
    <w:rsid w:val="00A431AB"/>
    <w:rsid w:val="00A43319"/>
    <w:rsid w:val="00A43A97"/>
    <w:rsid w:val="00A44686"/>
    <w:rsid w:val="00A45F84"/>
    <w:rsid w:val="00A46304"/>
    <w:rsid w:val="00A46564"/>
    <w:rsid w:val="00A500F0"/>
    <w:rsid w:val="00A50697"/>
    <w:rsid w:val="00A5074D"/>
    <w:rsid w:val="00A54236"/>
    <w:rsid w:val="00A5426A"/>
    <w:rsid w:val="00A567B9"/>
    <w:rsid w:val="00A568FE"/>
    <w:rsid w:val="00A57B57"/>
    <w:rsid w:val="00A6024D"/>
    <w:rsid w:val="00A6212A"/>
    <w:rsid w:val="00A63EB5"/>
    <w:rsid w:val="00A63F9F"/>
    <w:rsid w:val="00A64A85"/>
    <w:rsid w:val="00A65081"/>
    <w:rsid w:val="00A667DC"/>
    <w:rsid w:val="00A67D61"/>
    <w:rsid w:val="00A7037E"/>
    <w:rsid w:val="00A70496"/>
    <w:rsid w:val="00A70D28"/>
    <w:rsid w:val="00A72296"/>
    <w:rsid w:val="00A72529"/>
    <w:rsid w:val="00A72DC1"/>
    <w:rsid w:val="00A7337E"/>
    <w:rsid w:val="00A74199"/>
    <w:rsid w:val="00A74EE9"/>
    <w:rsid w:val="00A7512F"/>
    <w:rsid w:val="00A769C0"/>
    <w:rsid w:val="00A77699"/>
    <w:rsid w:val="00A80012"/>
    <w:rsid w:val="00A8004E"/>
    <w:rsid w:val="00A80FA5"/>
    <w:rsid w:val="00A81DE2"/>
    <w:rsid w:val="00A857EE"/>
    <w:rsid w:val="00A861D6"/>
    <w:rsid w:val="00A86925"/>
    <w:rsid w:val="00A86D18"/>
    <w:rsid w:val="00A87786"/>
    <w:rsid w:val="00A918F3"/>
    <w:rsid w:val="00A93557"/>
    <w:rsid w:val="00A9369C"/>
    <w:rsid w:val="00A940BF"/>
    <w:rsid w:val="00A9522A"/>
    <w:rsid w:val="00A95B44"/>
    <w:rsid w:val="00A97F42"/>
    <w:rsid w:val="00AA0207"/>
    <w:rsid w:val="00AA2F80"/>
    <w:rsid w:val="00AA3EED"/>
    <w:rsid w:val="00AA49F4"/>
    <w:rsid w:val="00AA4EE4"/>
    <w:rsid w:val="00AA514B"/>
    <w:rsid w:val="00AA5B5D"/>
    <w:rsid w:val="00AA740C"/>
    <w:rsid w:val="00AA76D1"/>
    <w:rsid w:val="00AA7983"/>
    <w:rsid w:val="00AB0AFD"/>
    <w:rsid w:val="00AB1B5D"/>
    <w:rsid w:val="00AB3F42"/>
    <w:rsid w:val="00AB5B7B"/>
    <w:rsid w:val="00AB6B3C"/>
    <w:rsid w:val="00AC0224"/>
    <w:rsid w:val="00AC1146"/>
    <w:rsid w:val="00AC171F"/>
    <w:rsid w:val="00AC1C37"/>
    <w:rsid w:val="00AC33C3"/>
    <w:rsid w:val="00AC3C06"/>
    <w:rsid w:val="00AD0491"/>
    <w:rsid w:val="00AD099E"/>
    <w:rsid w:val="00AD2040"/>
    <w:rsid w:val="00AD4907"/>
    <w:rsid w:val="00AD6FA9"/>
    <w:rsid w:val="00AE00AE"/>
    <w:rsid w:val="00AE030D"/>
    <w:rsid w:val="00AE108D"/>
    <w:rsid w:val="00AE14E5"/>
    <w:rsid w:val="00AE1A01"/>
    <w:rsid w:val="00AE1ADE"/>
    <w:rsid w:val="00AE4DA7"/>
    <w:rsid w:val="00AE58C7"/>
    <w:rsid w:val="00AE7306"/>
    <w:rsid w:val="00AF127D"/>
    <w:rsid w:val="00AF1622"/>
    <w:rsid w:val="00AF1C30"/>
    <w:rsid w:val="00AF3ADC"/>
    <w:rsid w:val="00AF41FC"/>
    <w:rsid w:val="00AF7895"/>
    <w:rsid w:val="00AF79AE"/>
    <w:rsid w:val="00B00EB8"/>
    <w:rsid w:val="00B01736"/>
    <w:rsid w:val="00B02197"/>
    <w:rsid w:val="00B028D3"/>
    <w:rsid w:val="00B07E3E"/>
    <w:rsid w:val="00B102CF"/>
    <w:rsid w:val="00B10819"/>
    <w:rsid w:val="00B11B51"/>
    <w:rsid w:val="00B11E71"/>
    <w:rsid w:val="00B16573"/>
    <w:rsid w:val="00B16F28"/>
    <w:rsid w:val="00B24520"/>
    <w:rsid w:val="00B245FF"/>
    <w:rsid w:val="00B2486C"/>
    <w:rsid w:val="00B2541C"/>
    <w:rsid w:val="00B261AC"/>
    <w:rsid w:val="00B2639C"/>
    <w:rsid w:val="00B26F96"/>
    <w:rsid w:val="00B27272"/>
    <w:rsid w:val="00B34F53"/>
    <w:rsid w:val="00B352F4"/>
    <w:rsid w:val="00B36E2D"/>
    <w:rsid w:val="00B36E9B"/>
    <w:rsid w:val="00B377EE"/>
    <w:rsid w:val="00B41109"/>
    <w:rsid w:val="00B426DB"/>
    <w:rsid w:val="00B4288D"/>
    <w:rsid w:val="00B42C16"/>
    <w:rsid w:val="00B42C86"/>
    <w:rsid w:val="00B43DFE"/>
    <w:rsid w:val="00B43F35"/>
    <w:rsid w:val="00B4427E"/>
    <w:rsid w:val="00B45B15"/>
    <w:rsid w:val="00B45C33"/>
    <w:rsid w:val="00B46116"/>
    <w:rsid w:val="00B46C34"/>
    <w:rsid w:val="00B507A4"/>
    <w:rsid w:val="00B517FD"/>
    <w:rsid w:val="00B53792"/>
    <w:rsid w:val="00B5500F"/>
    <w:rsid w:val="00B55A80"/>
    <w:rsid w:val="00B55D83"/>
    <w:rsid w:val="00B563BB"/>
    <w:rsid w:val="00B56C7A"/>
    <w:rsid w:val="00B639EB"/>
    <w:rsid w:val="00B6428F"/>
    <w:rsid w:val="00B6440F"/>
    <w:rsid w:val="00B656DA"/>
    <w:rsid w:val="00B6588F"/>
    <w:rsid w:val="00B660FE"/>
    <w:rsid w:val="00B665F4"/>
    <w:rsid w:val="00B705D3"/>
    <w:rsid w:val="00B716B2"/>
    <w:rsid w:val="00B718E5"/>
    <w:rsid w:val="00B723A8"/>
    <w:rsid w:val="00B741F0"/>
    <w:rsid w:val="00B759B3"/>
    <w:rsid w:val="00B759FF"/>
    <w:rsid w:val="00B75B70"/>
    <w:rsid w:val="00B75BBF"/>
    <w:rsid w:val="00B77C06"/>
    <w:rsid w:val="00B81296"/>
    <w:rsid w:val="00B812BE"/>
    <w:rsid w:val="00B81490"/>
    <w:rsid w:val="00B8209A"/>
    <w:rsid w:val="00B83101"/>
    <w:rsid w:val="00B848E5"/>
    <w:rsid w:val="00B84B2B"/>
    <w:rsid w:val="00B865E1"/>
    <w:rsid w:val="00B8798B"/>
    <w:rsid w:val="00B92F05"/>
    <w:rsid w:val="00B9319C"/>
    <w:rsid w:val="00B93549"/>
    <w:rsid w:val="00B9357A"/>
    <w:rsid w:val="00B93C96"/>
    <w:rsid w:val="00B9412A"/>
    <w:rsid w:val="00B9464D"/>
    <w:rsid w:val="00B97012"/>
    <w:rsid w:val="00BA1800"/>
    <w:rsid w:val="00BA20B6"/>
    <w:rsid w:val="00BA2FB9"/>
    <w:rsid w:val="00BA3A32"/>
    <w:rsid w:val="00BA3D1A"/>
    <w:rsid w:val="00BA4BE6"/>
    <w:rsid w:val="00BA4EC3"/>
    <w:rsid w:val="00BA7F1B"/>
    <w:rsid w:val="00BB1D3D"/>
    <w:rsid w:val="00BB1D8A"/>
    <w:rsid w:val="00BB2D26"/>
    <w:rsid w:val="00BB3E34"/>
    <w:rsid w:val="00BB41F2"/>
    <w:rsid w:val="00BB4989"/>
    <w:rsid w:val="00BB49A5"/>
    <w:rsid w:val="00BB4D04"/>
    <w:rsid w:val="00BB4D65"/>
    <w:rsid w:val="00BB4EEE"/>
    <w:rsid w:val="00BB5170"/>
    <w:rsid w:val="00BB5A30"/>
    <w:rsid w:val="00BB628E"/>
    <w:rsid w:val="00BB64C7"/>
    <w:rsid w:val="00BB7AF3"/>
    <w:rsid w:val="00BC0474"/>
    <w:rsid w:val="00BC093A"/>
    <w:rsid w:val="00BC13C4"/>
    <w:rsid w:val="00BC13E4"/>
    <w:rsid w:val="00BC2BD4"/>
    <w:rsid w:val="00BC3496"/>
    <w:rsid w:val="00BC3A1E"/>
    <w:rsid w:val="00BC4206"/>
    <w:rsid w:val="00BC4438"/>
    <w:rsid w:val="00BC58CA"/>
    <w:rsid w:val="00BC6290"/>
    <w:rsid w:val="00BC6FC4"/>
    <w:rsid w:val="00BD10FF"/>
    <w:rsid w:val="00BD2F24"/>
    <w:rsid w:val="00BD3C64"/>
    <w:rsid w:val="00BD7285"/>
    <w:rsid w:val="00BE1386"/>
    <w:rsid w:val="00BE1962"/>
    <w:rsid w:val="00BE2102"/>
    <w:rsid w:val="00BE223F"/>
    <w:rsid w:val="00BE28DB"/>
    <w:rsid w:val="00BE50D9"/>
    <w:rsid w:val="00BE5404"/>
    <w:rsid w:val="00BE6ABE"/>
    <w:rsid w:val="00BE6E6E"/>
    <w:rsid w:val="00BE75C8"/>
    <w:rsid w:val="00BE7D89"/>
    <w:rsid w:val="00BF0848"/>
    <w:rsid w:val="00BF14B3"/>
    <w:rsid w:val="00BF3513"/>
    <w:rsid w:val="00BF36B6"/>
    <w:rsid w:val="00BF4231"/>
    <w:rsid w:val="00BF4EC8"/>
    <w:rsid w:val="00BF7590"/>
    <w:rsid w:val="00C02014"/>
    <w:rsid w:val="00C02B91"/>
    <w:rsid w:val="00C02D0F"/>
    <w:rsid w:val="00C02F5F"/>
    <w:rsid w:val="00C0430D"/>
    <w:rsid w:val="00C0554C"/>
    <w:rsid w:val="00C05E89"/>
    <w:rsid w:val="00C076DE"/>
    <w:rsid w:val="00C07991"/>
    <w:rsid w:val="00C11032"/>
    <w:rsid w:val="00C119C1"/>
    <w:rsid w:val="00C11B09"/>
    <w:rsid w:val="00C12135"/>
    <w:rsid w:val="00C12229"/>
    <w:rsid w:val="00C12320"/>
    <w:rsid w:val="00C12559"/>
    <w:rsid w:val="00C1379C"/>
    <w:rsid w:val="00C139B1"/>
    <w:rsid w:val="00C1702C"/>
    <w:rsid w:val="00C17663"/>
    <w:rsid w:val="00C17BED"/>
    <w:rsid w:val="00C17CB5"/>
    <w:rsid w:val="00C220B8"/>
    <w:rsid w:val="00C22602"/>
    <w:rsid w:val="00C23250"/>
    <w:rsid w:val="00C244CE"/>
    <w:rsid w:val="00C24BAD"/>
    <w:rsid w:val="00C266DF"/>
    <w:rsid w:val="00C274DB"/>
    <w:rsid w:val="00C3422A"/>
    <w:rsid w:val="00C354D7"/>
    <w:rsid w:val="00C35EAE"/>
    <w:rsid w:val="00C37297"/>
    <w:rsid w:val="00C4295C"/>
    <w:rsid w:val="00C42D9C"/>
    <w:rsid w:val="00C43557"/>
    <w:rsid w:val="00C458D8"/>
    <w:rsid w:val="00C45B7E"/>
    <w:rsid w:val="00C45EA2"/>
    <w:rsid w:val="00C46126"/>
    <w:rsid w:val="00C4622C"/>
    <w:rsid w:val="00C4689E"/>
    <w:rsid w:val="00C4767A"/>
    <w:rsid w:val="00C47956"/>
    <w:rsid w:val="00C53919"/>
    <w:rsid w:val="00C53F23"/>
    <w:rsid w:val="00C55402"/>
    <w:rsid w:val="00C55957"/>
    <w:rsid w:val="00C5640C"/>
    <w:rsid w:val="00C568A8"/>
    <w:rsid w:val="00C5713C"/>
    <w:rsid w:val="00C579F6"/>
    <w:rsid w:val="00C57D4A"/>
    <w:rsid w:val="00C60B54"/>
    <w:rsid w:val="00C61645"/>
    <w:rsid w:val="00C61A42"/>
    <w:rsid w:val="00C61AF7"/>
    <w:rsid w:val="00C62DF4"/>
    <w:rsid w:val="00C63FC1"/>
    <w:rsid w:val="00C645D4"/>
    <w:rsid w:val="00C647A5"/>
    <w:rsid w:val="00C659AB"/>
    <w:rsid w:val="00C65A87"/>
    <w:rsid w:val="00C65BE7"/>
    <w:rsid w:val="00C71BAF"/>
    <w:rsid w:val="00C72379"/>
    <w:rsid w:val="00C72E5D"/>
    <w:rsid w:val="00C7371D"/>
    <w:rsid w:val="00C75C48"/>
    <w:rsid w:val="00C76367"/>
    <w:rsid w:val="00C76AB8"/>
    <w:rsid w:val="00C83163"/>
    <w:rsid w:val="00C83546"/>
    <w:rsid w:val="00C83AAD"/>
    <w:rsid w:val="00C86C4B"/>
    <w:rsid w:val="00C87D22"/>
    <w:rsid w:val="00C9051E"/>
    <w:rsid w:val="00C91439"/>
    <w:rsid w:val="00C91CC9"/>
    <w:rsid w:val="00C91FF2"/>
    <w:rsid w:val="00C920C3"/>
    <w:rsid w:val="00C947A9"/>
    <w:rsid w:val="00C95039"/>
    <w:rsid w:val="00CA06D5"/>
    <w:rsid w:val="00CA277F"/>
    <w:rsid w:val="00CA370A"/>
    <w:rsid w:val="00CA458E"/>
    <w:rsid w:val="00CA4AC1"/>
    <w:rsid w:val="00CA4B11"/>
    <w:rsid w:val="00CA73E4"/>
    <w:rsid w:val="00CA7AB5"/>
    <w:rsid w:val="00CA7AD4"/>
    <w:rsid w:val="00CB10DA"/>
    <w:rsid w:val="00CB1CBB"/>
    <w:rsid w:val="00CB1D3B"/>
    <w:rsid w:val="00CB2E70"/>
    <w:rsid w:val="00CB3861"/>
    <w:rsid w:val="00CB5962"/>
    <w:rsid w:val="00CB6D08"/>
    <w:rsid w:val="00CB6D24"/>
    <w:rsid w:val="00CB704C"/>
    <w:rsid w:val="00CC021D"/>
    <w:rsid w:val="00CC0476"/>
    <w:rsid w:val="00CC0F5A"/>
    <w:rsid w:val="00CC13C4"/>
    <w:rsid w:val="00CC2B37"/>
    <w:rsid w:val="00CC4B04"/>
    <w:rsid w:val="00CC730C"/>
    <w:rsid w:val="00CC7454"/>
    <w:rsid w:val="00CC7CD8"/>
    <w:rsid w:val="00CD2DB8"/>
    <w:rsid w:val="00CD3484"/>
    <w:rsid w:val="00CD3592"/>
    <w:rsid w:val="00CD394D"/>
    <w:rsid w:val="00CD4010"/>
    <w:rsid w:val="00CD413A"/>
    <w:rsid w:val="00CD413F"/>
    <w:rsid w:val="00CD6176"/>
    <w:rsid w:val="00CD7524"/>
    <w:rsid w:val="00CE0099"/>
    <w:rsid w:val="00CE0556"/>
    <w:rsid w:val="00CE0B90"/>
    <w:rsid w:val="00CE263B"/>
    <w:rsid w:val="00CE35BA"/>
    <w:rsid w:val="00CE48FE"/>
    <w:rsid w:val="00CE5A27"/>
    <w:rsid w:val="00CE7252"/>
    <w:rsid w:val="00CF1102"/>
    <w:rsid w:val="00CF34CE"/>
    <w:rsid w:val="00CF3C1B"/>
    <w:rsid w:val="00CF5847"/>
    <w:rsid w:val="00CF5916"/>
    <w:rsid w:val="00CF6B0B"/>
    <w:rsid w:val="00CF768D"/>
    <w:rsid w:val="00CF78D9"/>
    <w:rsid w:val="00D007F0"/>
    <w:rsid w:val="00D00F5B"/>
    <w:rsid w:val="00D015C0"/>
    <w:rsid w:val="00D0174C"/>
    <w:rsid w:val="00D028F8"/>
    <w:rsid w:val="00D05B8F"/>
    <w:rsid w:val="00D05EB1"/>
    <w:rsid w:val="00D06EF4"/>
    <w:rsid w:val="00D13DD1"/>
    <w:rsid w:val="00D1586B"/>
    <w:rsid w:val="00D15E4C"/>
    <w:rsid w:val="00D160E2"/>
    <w:rsid w:val="00D160F1"/>
    <w:rsid w:val="00D167D3"/>
    <w:rsid w:val="00D17AC3"/>
    <w:rsid w:val="00D17AE3"/>
    <w:rsid w:val="00D17D71"/>
    <w:rsid w:val="00D17DAB"/>
    <w:rsid w:val="00D2012A"/>
    <w:rsid w:val="00D21EC0"/>
    <w:rsid w:val="00D222A9"/>
    <w:rsid w:val="00D222BF"/>
    <w:rsid w:val="00D255BC"/>
    <w:rsid w:val="00D26F55"/>
    <w:rsid w:val="00D27700"/>
    <w:rsid w:val="00D27DA4"/>
    <w:rsid w:val="00D32825"/>
    <w:rsid w:val="00D3401C"/>
    <w:rsid w:val="00D343FD"/>
    <w:rsid w:val="00D3551E"/>
    <w:rsid w:val="00D359AF"/>
    <w:rsid w:val="00D36707"/>
    <w:rsid w:val="00D374CC"/>
    <w:rsid w:val="00D37FA5"/>
    <w:rsid w:val="00D410A9"/>
    <w:rsid w:val="00D417E5"/>
    <w:rsid w:val="00D41DC7"/>
    <w:rsid w:val="00D43A34"/>
    <w:rsid w:val="00D43D34"/>
    <w:rsid w:val="00D43E0C"/>
    <w:rsid w:val="00D43E6E"/>
    <w:rsid w:val="00D44C89"/>
    <w:rsid w:val="00D45C89"/>
    <w:rsid w:val="00D45EF9"/>
    <w:rsid w:val="00D46B9F"/>
    <w:rsid w:val="00D46F19"/>
    <w:rsid w:val="00D4771E"/>
    <w:rsid w:val="00D520D4"/>
    <w:rsid w:val="00D528D2"/>
    <w:rsid w:val="00D52BA1"/>
    <w:rsid w:val="00D52F7E"/>
    <w:rsid w:val="00D53E1D"/>
    <w:rsid w:val="00D55B10"/>
    <w:rsid w:val="00D56CC0"/>
    <w:rsid w:val="00D60671"/>
    <w:rsid w:val="00D614D2"/>
    <w:rsid w:val="00D6336E"/>
    <w:rsid w:val="00D63E45"/>
    <w:rsid w:val="00D64475"/>
    <w:rsid w:val="00D65E49"/>
    <w:rsid w:val="00D65EBE"/>
    <w:rsid w:val="00D66D7E"/>
    <w:rsid w:val="00D73261"/>
    <w:rsid w:val="00D73736"/>
    <w:rsid w:val="00D748E0"/>
    <w:rsid w:val="00D763D3"/>
    <w:rsid w:val="00D830DA"/>
    <w:rsid w:val="00D83221"/>
    <w:rsid w:val="00D84445"/>
    <w:rsid w:val="00D8519A"/>
    <w:rsid w:val="00D90CBC"/>
    <w:rsid w:val="00D91752"/>
    <w:rsid w:val="00D9293B"/>
    <w:rsid w:val="00D92FBB"/>
    <w:rsid w:val="00D9365E"/>
    <w:rsid w:val="00D9400E"/>
    <w:rsid w:val="00D9439D"/>
    <w:rsid w:val="00D943E7"/>
    <w:rsid w:val="00D96AAF"/>
    <w:rsid w:val="00D97034"/>
    <w:rsid w:val="00D975D8"/>
    <w:rsid w:val="00D979FC"/>
    <w:rsid w:val="00D97C6D"/>
    <w:rsid w:val="00DA00EF"/>
    <w:rsid w:val="00DA2B2F"/>
    <w:rsid w:val="00DA36F9"/>
    <w:rsid w:val="00DA6155"/>
    <w:rsid w:val="00DA6639"/>
    <w:rsid w:val="00DA71DD"/>
    <w:rsid w:val="00DB2615"/>
    <w:rsid w:val="00DB2E96"/>
    <w:rsid w:val="00DB34B3"/>
    <w:rsid w:val="00DB3634"/>
    <w:rsid w:val="00DB47C4"/>
    <w:rsid w:val="00DB75CD"/>
    <w:rsid w:val="00DB7DF1"/>
    <w:rsid w:val="00DC0C50"/>
    <w:rsid w:val="00DC1053"/>
    <w:rsid w:val="00DC2EA9"/>
    <w:rsid w:val="00DC3267"/>
    <w:rsid w:val="00DC3751"/>
    <w:rsid w:val="00DC462D"/>
    <w:rsid w:val="00DC57B3"/>
    <w:rsid w:val="00DC626F"/>
    <w:rsid w:val="00DC6B01"/>
    <w:rsid w:val="00DC71BC"/>
    <w:rsid w:val="00DD01E0"/>
    <w:rsid w:val="00DD0B3F"/>
    <w:rsid w:val="00DD181C"/>
    <w:rsid w:val="00DD19D2"/>
    <w:rsid w:val="00DD1F4B"/>
    <w:rsid w:val="00DD3009"/>
    <w:rsid w:val="00DD3CFD"/>
    <w:rsid w:val="00DD72A9"/>
    <w:rsid w:val="00DD740B"/>
    <w:rsid w:val="00DD7F84"/>
    <w:rsid w:val="00DE0DD0"/>
    <w:rsid w:val="00DE1F6B"/>
    <w:rsid w:val="00DE2178"/>
    <w:rsid w:val="00DE2296"/>
    <w:rsid w:val="00DE25E8"/>
    <w:rsid w:val="00DE3194"/>
    <w:rsid w:val="00DE3A7A"/>
    <w:rsid w:val="00DE572B"/>
    <w:rsid w:val="00DE5837"/>
    <w:rsid w:val="00DE62D6"/>
    <w:rsid w:val="00DE776B"/>
    <w:rsid w:val="00DF0FCA"/>
    <w:rsid w:val="00DF13CC"/>
    <w:rsid w:val="00DF1C11"/>
    <w:rsid w:val="00DF2DE8"/>
    <w:rsid w:val="00DF331F"/>
    <w:rsid w:val="00DF34FF"/>
    <w:rsid w:val="00DF3A16"/>
    <w:rsid w:val="00DF3B49"/>
    <w:rsid w:val="00DF43ED"/>
    <w:rsid w:val="00DF535C"/>
    <w:rsid w:val="00DF6F62"/>
    <w:rsid w:val="00DF7234"/>
    <w:rsid w:val="00E001BA"/>
    <w:rsid w:val="00E02D8C"/>
    <w:rsid w:val="00E02FB3"/>
    <w:rsid w:val="00E066B4"/>
    <w:rsid w:val="00E07C17"/>
    <w:rsid w:val="00E07F96"/>
    <w:rsid w:val="00E1001D"/>
    <w:rsid w:val="00E10CB1"/>
    <w:rsid w:val="00E116A8"/>
    <w:rsid w:val="00E1296D"/>
    <w:rsid w:val="00E12DF8"/>
    <w:rsid w:val="00E13128"/>
    <w:rsid w:val="00E145FD"/>
    <w:rsid w:val="00E147B6"/>
    <w:rsid w:val="00E1608B"/>
    <w:rsid w:val="00E253B9"/>
    <w:rsid w:val="00E25823"/>
    <w:rsid w:val="00E2694B"/>
    <w:rsid w:val="00E30140"/>
    <w:rsid w:val="00E3093B"/>
    <w:rsid w:val="00E31453"/>
    <w:rsid w:val="00E33938"/>
    <w:rsid w:val="00E371D0"/>
    <w:rsid w:val="00E374C4"/>
    <w:rsid w:val="00E37E7D"/>
    <w:rsid w:val="00E4048D"/>
    <w:rsid w:val="00E40E7F"/>
    <w:rsid w:val="00E416D9"/>
    <w:rsid w:val="00E4174F"/>
    <w:rsid w:val="00E430FD"/>
    <w:rsid w:val="00E45F97"/>
    <w:rsid w:val="00E47B77"/>
    <w:rsid w:val="00E50A5B"/>
    <w:rsid w:val="00E50EEF"/>
    <w:rsid w:val="00E52BB4"/>
    <w:rsid w:val="00E5449E"/>
    <w:rsid w:val="00E54C2D"/>
    <w:rsid w:val="00E5597E"/>
    <w:rsid w:val="00E55B34"/>
    <w:rsid w:val="00E55F45"/>
    <w:rsid w:val="00E578B8"/>
    <w:rsid w:val="00E60E52"/>
    <w:rsid w:val="00E61BF5"/>
    <w:rsid w:val="00E62205"/>
    <w:rsid w:val="00E62E6E"/>
    <w:rsid w:val="00E6352C"/>
    <w:rsid w:val="00E637E3"/>
    <w:rsid w:val="00E64267"/>
    <w:rsid w:val="00E64C2C"/>
    <w:rsid w:val="00E66247"/>
    <w:rsid w:val="00E665C8"/>
    <w:rsid w:val="00E6747B"/>
    <w:rsid w:val="00E67C3E"/>
    <w:rsid w:val="00E709D7"/>
    <w:rsid w:val="00E70F27"/>
    <w:rsid w:val="00E7187E"/>
    <w:rsid w:val="00E72856"/>
    <w:rsid w:val="00E734FE"/>
    <w:rsid w:val="00E7362A"/>
    <w:rsid w:val="00E74567"/>
    <w:rsid w:val="00E75FED"/>
    <w:rsid w:val="00E76428"/>
    <w:rsid w:val="00E81114"/>
    <w:rsid w:val="00E8178E"/>
    <w:rsid w:val="00E8407D"/>
    <w:rsid w:val="00E86C49"/>
    <w:rsid w:val="00E86DFC"/>
    <w:rsid w:val="00E870C5"/>
    <w:rsid w:val="00E9172B"/>
    <w:rsid w:val="00E91EA7"/>
    <w:rsid w:val="00E937A9"/>
    <w:rsid w:val="00E952EE"/>
    <w:rsid w:val="00E9690A"/>
    <w:rsid w:val="00EA00AC"/>
    <w:rsid w:val="00EA1D93"/>
    <w:rsid w:val="00EA287C"/>
    <w:rsid w:val="00EA3B13"/>
    <w:rsid w:val="00EA3F84"/>
    <w:rsid w:val="00EA53C5"/>
    <w:rsid w:val="00EA55D1"/>
    <w:rsid w:val="00EA60DD"/>
    <w:rsid w:val="00EA7362"/>
    <w:rsid w:val="00EB05E3"/>
    <w:rsid w:val="00EB0A6C"/>
    <w:rsid w:val="00EB0D94"/>
    <w:rsid w:val="00EB2522"/>
    <w:rsid w:val="00EB35BC"/>
    <w:rsid w:val="00EB4AAF"/>
    <w:rsid w:val="00EB7977"/>
    <w:rsid w:val="00EC0934"/>
    <w:rsid w:val="00EC0A80"/>
    <w:rsid w:val="00EC0BEF"/>
    <w:rsid w:val="00EC0E58"/>
    <w:rsid w:val="00EC2912"/>
    <w:rsid w:val="00EC2F8C"/>
    <w:rsid w:val="00EC30AE"/>
    <w:rsid w:val="00EC6068"/>
    <w:rsid w:val="00ED0321"/>
    <w:rsid w:val="00ED1E72"/>
    <w:rsid w:val="00ED229F"/>
    <w:rsid w:val="00ED2B30"/>
    <w:rsid w:val="00ED4B56"/>
    <w:rsid w:val="00ED588C"/>
    <w:rsid w:val="00ED5E5C"/>
    <w:rsid w:val="00ED686B"/>
    <w:rsid w:val="00ED6F06"/>
    <w:rsid w:val="00ED7D4C"/>
    <w:rsid w:val="00EE4725"/>
    <w:rsid w:val="00EE5C51"/>
    <w:rsid w:val="00EE61E6"/>
    <w:rsid w:val="00EE666E"/>
    <w:rsid w:val="00EE7C61"/>
    <w:rsid w:val="00EF0041"/>
    <w:rsid w:val="00EF04C1"/>
    <w:rsid w:val="00EF0682"/>
    <w:rsid w:val="00EF324E"/>
    <w:rsid w:val="00EF4B8E"/>
    <w:rsid w:val="00EF5504"/>
    <w:rsid w:val="00EF6F4B"/>
    <w:rsid w:val="00EF76BC"/>
    <w:rsid w:val="00F005A1"/>
    <w:rsid w:val="00F01A08"/>
    <w:rsid w:val="00F01F8B"/>
    <w:rsid w:val="00F03195"/>
    <w:rsid w:val="00F03F2D"/>
    <w:rsid w:val="00F07FFC"/>
    <w:rsid w:val="00F10FBF"/>
    <w:rsid w:val="00F12535"/>
    <w:rsid w:val="00F131F1"/>
    <w:rsid w:val="00F13AC8"/>
    <w:rsid w:val="00F13BC6"/>
    <w:rsid w:val="00F150B3"/>
    <w:rsid w:val="00F15DF9"/>
    <w:rsid w:val="00F174AC"/>
    <w:rsid w:val="00F20038"/>
    <w:rsid w:val="00F204FA"/>
    <w:rsid w:val="00F22C4B"/>
    <w:rsid w:val="00F22FD2"/>
    <w:rsid w:val="00F24E25"/>
    <w:rsid w:val="00F254C9"/>
    <w:rsid w:val="00F30F64"/>
    <w:rsid w:val="00F3131E"/>
    <w:rsid w:val="00F314C8"/>
    <w:rsid w:val="00F327F3"/>
    <w:rsid w:val="00F3301E"/>
    <w:rsid w:val="00F33B11"/>
    <w:rsid w:val="00F33DBE"/>
    <w:rsid w:val="00F33E69"/>
    <w:rsid w:val="00F33EA5"/>
    <w:rsid w:val="00F353D6"/>
    <w:rsid w:val="00F3628F"/>
    <w:rsid w:val="00F364DB"/>
    <w:rsid w:val="00F407E7"/>
    <w:rsid w:val="00F41580"/>
    <w:rsid w:val="00F420B2"/>
    <w:rsid w:val="00F42585"/>
    <w:rsid w:val="00F42D71"/>
    <w:rsid w:val="00F44040"/>
    <w:rsid w:val="00F44D71"/>
    <w:rsid w:val="00F50E0F"/>
    <w:rsid w:val="00F519C4"/>
    <w:rsid w:val="00F55B97"/>
    <w:rsid w:val="00F577E3"/>
    <w:rsid w:val="00F6225E"/>
    <w:rsid w:val="00F6285A"/>
    <w:rsid w:val="00F65EFB"/>
    <w:rsid w:val="00F663D5"/>
    <w:rsid w:val="00F66FE8"/>
    <w:rsid w:val="00F67022"/>
    <w:rsid w:val="00F701ED"/>
    <w:rsid w:val="00F710DA"/>
    <w:rsid w:val="00F75271"/>
    <w:rsid w:val="00F75559"/>
    <w:rsid w:val="00F75DE6"/>
    <w:rsid w:val="00F76750"/>
    <w:rsid w:val="00F76D94"/>
    <w:rsid w:val="00F777BC"/>
    <w:rsid w:val="00F77BE2"/>
    <w:rsid w:val="00F77E8C"/>
    <w:rsid w:val="00F83009"/>
    <w:rsid w:val="00F83BDA"/>
    <w:rsid w:val="00F844B2"/>
    <w:rsid w:val="00F84751"/>
    <w:rsid w:val="00F87437"/>
    <w:rsid w:val="00F87DED"/>
    <w:rsid w:val="00F91421"/>
    <w:rsid w:val="00F9335E"/>
    <w:rsid w:val="00F9457E"/>
    <w:rsid w:val="00F9475B"/>
    <w:rsid w:val="00F94ADD"/>
    <w:rsid w:val="00F960E4"/>
    <w:rsid w:val="00F969E4"/>
    <w:rsid w:val="00F9714B"/>
    <w:rsid w:val="00F97EEF"/>
    <w:rsid w:val="00FA1427"/>
    <w:rsid w:val="00FA18BB"/>
    <w:rsid w:val="00FA4D8B"/>
    <w:rsid w:val="00FA4E62"/>
    <w:rsid w:val="00FA5CA0"/>
    <w:rsid w:val="00FA5D26"/>
    <w:rsid w:val="00FB172B"/>
    <w:rsid w:val="00FB417E"/>
    <w:rsid w:val="00FB4FC5"/>
    <w:rsid w:val="00FB5FCB"/>
    <w:rsid w:val="00FB66EF"/>
    <w:rsid w:val="00FB755D"/>
    <w:rsid w:val="00FB78C5"/>
    <w:rsid w:val="00FC0DE7"/>
    <w:rsid w:val="00FC463E"/>
    <w:rsid w:val="00FC5A9C"/>
    <w:rsid w:val="00FC5DE0"/>
    <w:rsid w:val="00FC5E67"/>
    <w:rsid w:val="00FC6C4B"/>
    <w:rsid w:val="00FD0176"/>
    <w:rsid w:val="00FD0342"/>
    <w:rsid w:val="00FD0427"/>
    <w:rsid w:val="00FD0BFE"/>
    <w:rsid w:val="00FD1165"/>
    <w:rsid w:val="00FD5F11"/>
    <w:rsid w:val="00FD7BFB"/>
    <w:rsid w:val="00FD7D07"/>
    <w:rsid w:val="00FE19AA"/>
    <w:rsid w:val="00FE203D"/>
    <w:rsid w:val="00FE3664"/>
    <w:rsid w:val="00FE3D8A"/>
    <w:rsid w:val="00FE45C7"/>
    <w:rsid w:val="00FE5043"/>
    <w:rsid w:val="00FE54BA"/>
    <w:rsid w:val="00FE6A24"/>
    <w:rsid w:val="00FF03FC"/>
    <w:rsid w:val="00FF06D7"/>
    <w:rsid w:val="00FF160F"/>
    <w:rsid w:val="00FF449A"/>
    <w:rsid w:val="00FF6398"/>
    <w:rsid w:val="00FF6641"/>
    <w:rsid w:val="00FF7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938"/>
    <w:pPr>
      <w:keepNext/>
      <w:keepLines/>
      <w:spacing w:before="240" w:after="120"/>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E33938"/>
    <w:pPr>
      <w:spacing w:after="0" w:line="240" w:lineRule="auto"/>
      <w:contextualSpacing/>
    </w:pPr>
    <w:rPr>
      <w:rFonts w:ascii="Times New Roman" w:eastAsiaTheme="majorEastAsia" w:hAnsi="Times New Roman" w:cs="Times New Roman"/>
      <w:b/>
      <w:bCs/>
      <w:spacing w:val="-10"/>
      <w:kern w:val="28"/>
      <w:sz w:val="28"/>
      <w:szCs w:val="28"/>
    </w:rPr>
  </w:style>
  <w:style w:type="character" w:customStyle="1" w:styleId="TitleChar">
    <w:name w:val="Title Char"/>
    <w:basedOn w:val="DefaultParagraphFont"/>
    <w:link w:val="Title"/>
    <w:uiPriority w:val="10"/>
    <w:rsid w:val="00E33938"/>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E33938"/>
    <w:rPr>
      <w:rFonts w:ascii="Times New Roman" w:eastAsiaTheme="majorEastAsia" w:hAnsi="Times New Roman" w:cs="Times New Roman"/>
      <w:b/>
      <w:bCs/>
      <w:sz w:val="28"/>
      <w:szCs w:val="28"/>
    </w:rPr>
  </w:style>
  <w:style w:type="paragraph" w:styleId="ListParagraph">
    <w:name w:val="List Paragraph"/>
    <w:basedOn w:val="Normal"/>
    <w:uiPriority w:val="34"/>
    <w:qFormat/>
    <w:rsid w:val="008F1A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2281">
      <w:bodyDiv w:val="1"/>
      <w:marLeft w:val="0"/>
      <w:marRight w:val="0"/>
      <w:marTop w:val="0"/>
      <w:marBottom w:val="0"/>
      <w:divBdr>
        <w:top w:val="none" w:sz="0" w:space="0" w:color="auto"/>
        <w:left w:val="none" w:sz="0" w:space="0" w:color="auto"/>
        <w:bottom w:val="none" w:sz="0" w:space="0" w:color="auto"/>
        <w:right w:val="none" w:sz="0" w:space="0" w:color="auto"/>
      </w:divBdr>
    </w:div>
    <w:div w:id="52045995">
      <w:bodyDiv w:val="1"/>
      <w:marLeft w:val="0"/>
      <w:marRight w:val="0"/>
      <w:marTop w:val="0"/>
      <w:marBottom w:val="0"/>
      <w:divBdr>
        <w:top w:val="none" w:sz="0" w:space="0" w:color="auto"/>
        <w:left w:val="none" w:sz="0" w:space="0" w:color="auto"/>
        <w:bottom w:val="none" w:sz="0" w:space="0" w:color="auto"/>
        <w:right w:val="none" w:sz="0" w:space="0" w:color="auto"/>
      </w:divBdr>
    </w:div>
    <w:div w:id="82386232">
      <w:bodyDiv w:val="1"/>
      <w:marLeft w:val="0"/>
      <w:marRight w:val="0"/>
      <w:marTop w:val="0"/>
      <w:marBottom w:val="0"/>
      <w:divBdr>
        <w:top w:val="none" w:sz="0" w:space="0" w:color="auto"/>
        <w:left w:val="none" w:sz="0" w:space="0" w:color="auto"/>
        <w:bottom w:val="none" w:sz="0" w:space="0" w:color="auto"/>
        <w:right w:val="none" w:sz="0" w:space="0" w:color="auto"/>
      </w:divBdr>
    </w:div>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72544648">
      <w:bodyDiv w:val="1"/>
      <w:marLeft w:val="0"/>
      <w:marRight w:val="0"/>
      <w:marTop w:val="0"/>
      <w:marBottom w:val="0"/>
      <w:divBdr>
        <w:top w:val="none" w:sz="0" w:space="0" w:color="auto"/>
        <w:left w:val="none" w:sz="0" w:space="0" w:color="auto"/>
        <w:bottom w:val="none" w:sz="0" w:space="0" w:color="auto"/>
        <w:right w:val="none" w:sz="0" w:space="0" w:color="auto"/>
      </w:divBdr>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bmcbioinformatics.biomedcentral.com/articles/10.1186/s12859-020-03772-3"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www.synapse.org/"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cancer.sanger.ac.uk/cosmic/census?tier=1"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dcc.icgc.org/releases/current/Projects/" TargetMode="External"/><Relationship Id="rId20" Type="http://schemas.openxmlformats.org/officeDocument/2006/relationships/hyperlink" Target="https://hgdownload.cse.ucsc.edu/goldenPath/hg19/encodeDCC/wgEncodeUwRepliSeq/"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o.liu@gzhmu.edu.cn" TargetMode="External"/><Relationship Id="rId24" Type="http://schemas.openxmlformats.org/officeDocument/2006/relationships/fontTable" Target="fontTable.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doi.org/10.1016/j.celrep.2023.11293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s://doi.org/10.1038/srep15587"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2403"/>
    <w:rsid w:val="000265FD"/>
    <w:rsid w:val="00034224"/>
    <w:rsid w:val="00046B90"/>
    <w:rsid w:val="00087812"/>
    <w:rsid w:val="000963E9"/>
    <w:rsid w:val="000C2FAC"/>
    <w:rsid w:val="000C5EDD"/>
    <w:rsid w:val="000D4079"/>
    <w:rsid w:val="00105552"/>
    <w:rsid w:val="001239F1"/>
    <w:rsid w:val="00175A6B"/>
    <w:rsid w:val="001925AB"/>
    <w:rsid w:val="001B7519"/>
    <w:rsid w:val="001F555B"/>
    <w:rsid w:val="0025125E"/>
    <w:rsid w:val="00263BF2"/>
    <w:rsid w:val="002A168B"/>
    <w:rsid w:val="003020F3"/>
    <w:rsid w:val="00341629"/>
    <w:rsid w:val="00357EC0"/>
    <w:rsid w:val="00361F99"/>
    <w:rsid w:val="00363FD3"/>
    <w:rsid w:val="0037481A"/>
    <w:rsid w:val="00384AA4"/>
    <w:rsid w:val="003D7FAC"/>
    <w:rsid w:val="003E3342"/>
    <w:rsid w:val="003F2736"/>
    <w:rsid w:val="004165A8"/>
    <w:rsid w:val="0048034F"/>
    <w:rsid w:val="00483217"/>
    <w:rsid w:val="00492925"/>
    <w:rsid w:val="004C58E8"/>
    <w:rsid w:val="004C7A6D"/>
    <w:rsid w:val="004F6966"/>
    <w:rsid w:val="005317D3"/>
    <w:rsid w:val="00534DF7"/>
    <w:rsid w:val="00546612"/>
    <w:rsid w:val="00557CCD"/>
    <w:rsid w:val="005B1ECB"/>
    <w:rsid w:val="005E4330"/>
    <w:rsid w:val="00600C72"/>
    <w:rsid w:val="00626337"/>
    <w:rsid w:val="006448A7"/>
    <w:rsid w:val="00695AC6"/>
    <w:rsid w:val="0069627E"/>
    <w:rsid w:val="00697A27"/>
    <w:rsid w:val="006B19E8"/>
    <w:rsid w:val="006E0F37"/>
    <w:rsid w:val="006E4FAA"/>
    <w:rsid w:val="006E67E3"/>
    <w:rsid w:val="007131D0"/>
    <w:rsid w:val="007134EB"/>
    <w:rsid w:val="007211AB"/>
    <w:rsid w:val="00736A43"/>
    <w:rsid w:val="00736F7D"/>
    <w:rsid w:val="00766357"/>
    <w:rsid w:val="007728FE"/>
    <w:rsid w:val="007852EF"/>
    <w:rsid w:val="007D0936"/>
    <w:rsid w:val="00822DF7"/>
    <w:rsid w:val="00835276"/>
    <w:rsid w:val="008629B8"/>
    <w:rsid w:val="008731E2"/>
    <w:rsid w:val="008D2C2E"/>
    <w:rsid w:val="008F3341"/>
    <w:rsid w:val="00903844"/>
    <w:rsid w:val="0092418F"/>
    <w:rsid w:val="00935E29"/>
    <w:rsid w:val="00975BEB"/>
    <w:rsid w:val="009E56CE"/>
    <w:rsid w:val="009E603B"/>
    <w:rsid w:val="00A02748"/>
    <w:rsid w:val="00A43319"/>
    <w:rsid w:val="00A568FE"/>
    <w:rsid w:val="00A97ED7"/>
    <w:rsid w:val="00AA1E28"/>
    <w:rsid w:val="00AC3C06"/>
    <w:rsid w:val="00AF79AE"/>
    <w:rsid w:val="00B23970"/>
    <w:rsid w:val="00B4288D"/>
    <w:rsid w:val="00B90F76"/>
    <w:rsid w:val="00BE4664"/>
    <w:rsid w:val="00C5376A"/>
    <w:rsid w:val="00CA370A"/>
    <w:rsid w:val="00CA4B11"/>
    <w:rsid w:val="00CA7AB5"/>
    <w:rsid w:val="00CD1803"/>
    <w:rsid w:val="00D160E2"/>
    <w:rsid w:val="00D359AF"/>
    <w:rsid w:val="00D84AC5"/>
    <w:rsid w:val="00D9293B"/>
    <w:rsid w:val="00DD3009"/>
    <w:rsid w:val="00DD3CFD"/>
    <w:rsid w:val="00DF0780"/>
    <w:rsid w:val="00E1001D"/>
    <w:rsid w:val="00E22559"/>
    <w:rsid w:val="00E55180"/>
    <w:rsid w:val="00E74567"/>
    <w:rsid w:val="00EA1D1B"/>
    <w:rsid w:val="00F41580"/>
    <w:rsid w:val="00F60165"/>
    <w:rsid w:val="00FB41B5"/>
    <w:rsid w:val="00FD14AB"/>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CHICAGO.XSL" StyleName="Chicago" Version="16"/>
</file>

<file path=customXml/item4.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2.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4.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29621</Words>
  <Characters>168846</Characters>
  <Application>Microsoft Office Word</Application>
  <DocSecurity>0</DocSecurity>
  <Lines>1407</Lines>
  <Paragraphs>396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2</cp:revision>
  <cp:lastPrinted>2025-06-06T09:23:00Z</cp:lastPrinted>
  <dcterms:created xsi:type="dcterms:W3CDTF">2025-06-25T14:09:00Z</dcterms:created>
  <dcterms:modified xsi:type="dcterms:W3CDTF">2025-06-25T14:09:00Z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zotero-version="7.0.15"&gt;&lt;session id="NQFYwlEF"/&gt;&lt;style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