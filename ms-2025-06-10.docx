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hint="eastAsia"/>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w:t>
      </w:r>
      <w:proofErr w:type="gramStart"/>
      <w:r w:rsidRPr="00065370">
        <w:rPr>
          <w:rFonts w:ascii="Times New Roman" w:hAnsi="Times New Roman" w:cs="Times New Roman"/>
          <w:sz w:val="24"/>
          <w:szCs w:val="24"/>
        </w:rPr>
        <w:t xml:space="preserve">signatures </w:t>
      </w:r>
      <w:r w:rsidR="00A81DE2">
        <w:rPr>
          <w:rFonts w:ascii="Times New Roman" w:hAnsi="Times New Roman" w:cs="Times New Roman"/>
          <w:sz w:val="24"/>
          <w:szCs w:val="24"/>
        </w:rPr>
        <w:t>.</w:t>
      </w:r>
      <w:r w:rsidRPr="00065370">
        <w:rPr>
          <w:rFonts w:ascii="Times New Roman" w:hAnsi="Times New Roman" w:cs="Times New Roman"/>
          <w:sz w:val="24"/>
          <w:szCs w:val="24"/>
        </w:rPr>
        <w:t>using</w:t>
      </w:r>
      <w:proofErr w:type="gramEnd"/>
      <w:r w:rsidRPr="00065370">
        <w:rPr>
          <w:rFonts w:ascii="Times New Roman" w:hAnsi="Times New Roman" w:cs="Times New Roman"/>
          <w:sz w:val="24"/>
          <w:szCs w:val="24"/>
        </w:rPr>
        <w:t xml:space="preserve">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w:t>
      </w:r>
      <w:proofErr w:type="spellStart"/>
      <w:r w:rsidR="00A81DE2" w:rsidRPr="00A45F84">
        <w:rPr>
          <w:rFonts w:ascii="Times New Roman" w:hAnsi="Times New Roman" w:cs="Times New Roman"/>
          <w:sz w:val="24"/>
          <w:szCs w:val="24"/>
          <w:highlight w:val="yellow"/>
          <w:rPrChange w:id="6" w:author="Mo Liu" w:date="2025-06-03T20:38:00Z" w16du:dateUtc="2025-06-03T12:38:00Z">
            <w:rPr>
              <w:rFonts w:ascii="Times New Roman" w:hAnsi="Times New Roman" w:cs="Times New Roman"/>
              <w:sz w:val="24"/>
              <w:szCs w:val="24"/>
            </w:rPr>
          </w:rPrChange>
        </w:rPr>
        <w:t>assoc</w:t>
      </w:r>
      <w:proofErr w:type="spellEnd"/>
      <w:r w:rsidR="00A81DE2" w:rsidRPr="00A45F84">
        <w:rPr>
          <w:rFonts w:ascii="Times New Roman" w:hAnsi="Times New Roman" w:cs="Times New Roman"/>
          <w:sz w:val="24"/>
          <w:szCs w:val="24"/>
          <w:highlight w:val="yellow"/>
          <w:rPrChange w:id="7" w:author="Mo Liu" w:date="2025-06-03T20:38:00Z" w16du:dateUtc="2025-06-03T12:38:00Z">
            <w:rPr>
              <w:rFonts w:ascii="Times New Roman" w:hAnsi="Times New Roman" w:cs="Times New Roman"/>
              <w:sz w:val="24"/>
              <w:szCs w:val="24"/>
            </w:rPr>
          </w:rPrChange>
        </w:rPr>
        <w:t xml:space="preserve">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w:t>
      </w:r>
      <w:proofErr w:type="gramStart"/>
      <w:r w:rsidR="00814D3A">
        <w:rPr>
          <w:rFonts w:ascii="Times New Roman" w:hAnsi="Times New Roman" w:cs="Times New Roman" w:hint="eastAsia"/>
          <w:sz w:val="24"/>
          <w:szCs w:val="24"/>
        </w:rPr>
        <w:t>particular cancer</w:t>
      </w:r>
      <w:proofErr w:type="gramEnd"/>
      <w:r w:rsidR="00814D3A">
        <w:rPr>
          <w:rFonts w:ascii="Times New Roman" w:hAnsi="Times New Roman" w:cs="Times New Roman" w:hint="eastAsia"/>
          <w:sz w:val="24"/>
          <w:szCs w:val="24"/>
        </w:rPr>
        <w:t xml:space="preserve">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proofErr w:type="spellStart"/>
      <w:r w:rsidR="001049D3">
        <w:rPr>
          <w:rFonts w:ascii="Times New Roman" w:hAnsi="Times New Roman" w:cs="Times New Roman" w:hint="eastAsia"/>
          <w:sz w:val="24"/>
          <w:szCs w:val="24"/>
        </w:rPr>
        <w:t>exonic</w:t>
      </w:r>
      <w:proofErr w:type="spellEnd"/>
      <w:r w:rsidR="001049D3">
        <w:rPr>
          <w:rFonts w:ascii="Times New Roman" w:hAnsi="Times New Roman" w:cs="Times New Roman" w:hint="eastAsia"/>
          <w:sz w:val="24"/>
          <w:szCs w:val="24"/>
        </w:rPr>
        <w:t xml:space="preserve">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8"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0A88A56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 xml:space="preserve">Use of the Indel89 system offered the ability to distinguish several signatures that could not be distinguished in Indel83. In general, the relationship between Indel83 and Indel89 signatures is many-to-many: in some </w:t>
      </w:r>
      <w:proofErr w:type="gramStart"/>
      <w:r w:rsidR="00705C12">
        <w:rPr>
          <w:rFonts w:ascii="Times New Roman" w:hAnsi="Times New Roman" w:cs="Times New Roman"/>
          <w:sz w:val="24"/>
          <w:szCs w:val="24"/>
        </w:rPr>
        <w:t>cases</w:t>
      </w:r>
      <w:proofErr w:type="gramEnd"/>
      <w:r w:rsidR="00705C12">
        <w:rPr>
          <w:rFonts w:ascii="Times New Roman" w:hAnsi="Times New Roman" w:cs="Times New Roman"/>
          <w:sz w:val="24"/>
          <w:szCs w:val="24"/>
        </w:rPr>
        <w:t xml:space="preserve"> one Indel83 signatures maps to multiple Indel89 signatures, and in other cases one Indel89 signature maps to multiple Indel83 signatures.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1BE2E03"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w:t>
      </w:r>
      <w:proofErr w:type="spellStart"/>
      <w:r w:rsidR="00793B7C">
        <w:rPr>
          <w:rFonts w:ascii="Times New Roman" w:hAnsi="Times New Roman" w:cs="Times New Roman"/>
          <w:sz w:val="24"/>
          <w:szCs w:val="24"/>
        </w:rPr>
        <w:t>some one</w:t>
      </w:r>
      <w:proofErr w:type="spellEnd"/>
      <w:r w:rsidR="00793B7C">
        <w:rPr>
          <w:rFonts w:ascii="Times New Roman" w:hAnsi="Times New Roman" w:cs="Times New Roman"/>
          <w:sz w:val="24"/>
          <w:szCs w:val="24"/>
        </w:rPr>
        <w:t xml:space="preserv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w:t>
      </w:r>
      <w:r w:rsidRPr="00B8798B">
        <w:rPr>
          <w:rFonts w:ascii="Times New Roman" w:hAnsi="Times New Roman" w:cs="Times New Roman"/>
          <w:sz w:val="24"/>
          <w:szCs w:val="24"/>
        </w:rPr>
        <w:t xml:space="preserve">ability to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w:t>
      </w:r>
      <w:proofErr w:type="gramStart"/>
      <w:r w:rsidRPr="00B8798B">
        <w:rPr>
          <w:rFonts w:ascii="Times New Roman" w:hAnsi="Times New Roman" w:cs="Times New Roman"/>
          <w:sz w:val="24"/>
          <w:szCs w:val="24"/>
        </w:rPr>
        <w:t>2]A</w:t>
      </w:r>
      <w:proofErr w:type="gramEnd"/>
      <w:r w:rsidRPr="00B8798B">
        <w:rPr>
          <w:rFonts w:ascii="Times New Roman" w:hAnsi="Times New Roman" w:cs="Times New Roman"/>
          <w:sz w:val="24"/>
          <w:szCs w:val="24"/>
        </w:rPr>
        <w:t>)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9"/>
      <w:ins w:id="10" w:author="Steve Rozen, Ph.D." w:date="2025-06-05T09:44:00Z" w16du:dateUtc="2025-06-05T13:44:00Z">
        <w:r>
          <w:rPr>
            <w:rFonts w:ascii="Times New Roman" w:hAnsi="Times New Roman" w:cs="Times New Roman"/>
            <w:sz w:val="24"/>
            <w:szCs w:val="24"/>
          </w:rPr>
          <w:t xml:space="preserve">&lt;the point of this paragraph is that </w:t>
        </w:r>
      </w:ins>
      <w:ins w:id="11" w:author="Steve Rozen, Ph.D." w:date="2025-06-05T09:45:00Z" w16du:dateUtc="2025-06-05T13:45:00Z">
        <w:r>
          <w:rPr>
            <w:rFonts w:ascii="Times New Roman" w:hAnsi="Times New Roman" w:cs="Times New Roman"/>
            <w:sz w:val="24"/>
            <w:szCs w:val="24"/>
          </w:rPr>
          <w:t>Indel89 is more informative?&gt;</w:t>
        </w:r>
      </w:ins>
      <w:commentRangeEnd w:id="9"/>
      <w:r w:rsidR="00CC7CD8">
        <w:rPr>
          <w:rStyle w:val="CommentReference"/>
        </w:rPr>
        <w:commentReference w:id="9"/>
      </w:r>
      <w:ins w:id="12"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7AA93C9A"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 xml:space="preserve">89 mutational signatures. A signature was considered novel if it was not </w:t>
      </w:r>
      <w:proofErr w:type="gramStart"/>
      <w:r w:rsidRPr="008D60CC">
        <w:rPr>
          <w:rFonts w:ascii="Times New Roman" w:hAnsi="Times New Roman" w:cs="Times New Roman"/>
          <w:sz w:val="24"/>
          <w:szCs w:val="24"/>
        </w:rPr>
        <w:t>similar to</w:t>
      </w:r>
      <w:proofErr w:type="gramEnd"/>
      <w:r w:rsidRPr="008D60CC">
        <w:rPr>
          <w:rFonts w:ascii="Times New Roman" w:hAnsi="Times New Roman" w:cs="Times New Roman"/>
          <w:sz w:val="24"/>
          <w:szCs w:val="24"/>
        </w:rPr>
        <w:t xml:space="preserve">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 confirmed that one novel 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 identified in both the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00E5449E">
        <w:rPr>
          <w:rFonts w:ascii="Times New Roman" w:hAnsi="Times New Roman" w:cs="Times New Roman" w:hint="eastAsia"/>
          <w:sz w:val="24"/>
          <w:szCs w:val="24"/>
        </w:rPr>
        <w:t xml:space="preserve">(H_ID29) </w:t>
      </w:r>
      <w:r w:rsidR="00E5449E" w:rsidRPr="008D60CC">
        <w:rPr>
          <w:rFonts w:ascii="Times New Roman" w:hAnsi="Times New Roman" w:cs="Times New Roman"/>
          <w:sz w:val="24"/>
          <w:szCs w:val="24"/>
        </w:rPr>
        <w:t>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5449E">
        <w:rPr>
          <w:rFonts w:ascii="Times New Roman" w:hAnsi="Times New Roman" w:cs="Times New Roman" w:hint="eastAsia"/>
          <w:sz w:val="24"/>
          <w:szCs w:val="24"/>
        </w:rPr>
        <w:t xml:space="preserve"> (InsDel29)</w:t>
      </w:r>
      <w:r w:rsidR="00EB4AAF" w:rsidRPr="00EB4AAF">
        <w:rPr>
          <w:rFonts w:ascii="Times New Roman" w:hAnsi="Times New Roman" w:cs="Times New Roman"/>
          <w:sz w:val="24"/>
          <w:szCs w:val="24"/>
        </w:rPr>
        <w:t xml:space="preserve">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xml:space="preserve">, is associated with topoisomerase-1-transcription-associated mutagenesis in the context of RNASEH2B deficiency. Additionally, four novel signatures from both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83 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were detected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0538E9"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w:t>
      </w:r>
      <w:r w:rsidR="00464AFE">
        <w:rPr>
          <w:rFonts w:ascii="Times New Roman" w:hAnsi="Times New Roman" w:cs="Times New Roman" w:hint="eastAsia"/>
          <w:sz w:val="24"/>
          <w:szCs w:val="24"/>
        </w:rPr>
        <w:t>InDel</w:t>
      </w:r>
      <w:r w:rsidRPr="00BF36B6">
        <w:rPr>
          <w:rFonts w:ascii="Times New Roman" w:hAnsi="Times New Roman" w:cs="Times New Roman"/>
          <w:sz w:val="24"/>
          <w:szCs w:val="24"/>
        </w:rPr>
        <w:t xml:space="preserve">83 classification and the newer </w:t>
      </w:r>
      <w:r w:rsidR="00464AFE">
        <w:rPr>
          <w:rFonts w:ascii="Times New Roman" w:hAnsi="Times New Roman" w:cs="Times New Roman" w:hint="eastAsia"/>
          <w:sz w:val="24"/>
          <w:szCs w:val="24"/>
        </w:rPr>
        <w:t>InDel</w:t>
      </w:r>
      <w:r w:rsidR="00464AFE">
        <w:rPr>
          <w:rFonts w:ascii="Times New Roman" w:hAnsi="Times New Roman" w:cs="Times New Roman" w:hint="eastAsia"/>
          <w:sz w:val="24"/>
          <w:szCs w:val="24"/>
        </w:rPr>
        <w:t xml:space="preserve">89 </w:t>
      </w:r>
      <w:r w:rsidRPr="00BF36B6">
        <w:rPr>
          <w:rFonts w:ascii="Times New Roman" w:hAnsi="Times New Roman" w:cs="Times New Roman"/>
          <w:sz w:val="24"/>
          <w:szCs w:val="24"/>
        </w:rPr>
        <w:t>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8D5D947"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w:t>
      </w:r>
      <w:proofErr w:type="spellStart"/>
      <w:r w:rsidRPr="00BF36B6">
        <w:rPr>
          <w:rFonts w:ascii="Times New Roman" w:hAnsi="Times New Roman" w:cs="Times New Roman"/>
          <w:sz w:val="24"/>
          <w:szCs w:val="24"/>
        </w:rPr>
        <w:t>mSigHdp</w:t>
      </w:r>
      <w:proofErr w:type="spellEnd"/>
      <w:r w:rsidRPr="00BF36B6">
        <w:rPr>
          <w:rFonts w:ascii="Times New Roman" w:hAnsi="Times New Roman" w:cs="Times New Roman"/>
          <w:sz w:val="24"/>
          <w:szCs w:val="24"/>
        </w:rPr>
        <w:t xml:space="preserve">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w:t>
      </w:r>
      <w:r w:rsidRPr="00BF36B6">
        <w:rPr>
          <w:rFonts w:ascii="Times New Roman" w:hAnsi="Times New Roman" w:cs="Times New Roman"/>
          <w:sz w:val="24"/>
          <w:szCs w:val="24"/>
        </w:rPr>
        <w:lastRenderedPageBreak/>
        <w:t xml:space="preserve">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 xml:space="preserve">InDel89 signatures were named according to their corresponding InDel83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7A4418" w:rsidRPr="007A4418">
        <w:rPr>
          <w:rFonts w:ascii="Times New Roman" w:hAnsi="Times New Roman" w:cs="Times New Roman"/>
          <w:sz w:val="24"/>
          <w:szCs w:val="24"/>
        </w:rPr>
        <w:t xml:space="preserve">). If multiple InDel89 signatures mapped to a single InDel83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xml:space="preserve">, and so </w:t>
      </w:r>
      <w:proofErr w:type="gramStart"/>
      <w:r w:rsidR="007A4418" w:rsidRPr="007A4418">
        <w:rPr>
          <w:rFonts w:ascii="Times New Roman" w:hAnsi="Times New Roman" w:cs="Times New Roman"/>
          <w:sz w:val="24"/>
          <w:szCs w:val="24"/>
        </w:rPr>
        <w:t>forth.</w:t>
      </w:r>
      <w:r w:rsidR="0010100B">
        <w:rPr>
          <w:rFonts w:ascii="Times New Roman" w:hAnsi="Times New Roman" w:cs="Times New Roman" w:hint="eastAsia"/>
          <w:sz w:val="24"/>
          <w:szCs w:val="24"/>
        </w:rPr>
        <w:t>.</w:t>
      </w:r>
      <w:proofErr w:type="gramEnd"/>
      <w:r w:rsidR="0010100B">
        <w:rPr>
          <w:rFonts w:ascii="Times New Roman" w:hAnsi="Times New Roman" w:cs="Times New Roman" w:hint="eastAsia"/>
          <w:sz w:val="24"/>
          <w:szCs w:val="24"/>
        </w:rPr>
        <w:t xml:space="preserve"> </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InDel83 signatures. The remaining five COSMIC signatures (ID15, ID16, ID20, ID21, and ID22) were not detected, as they are absent from the PCAWG dataset. The ability of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Notably, there were nuanced differences between some COSMIC signatures and those extracted by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 xml:space="preserve">, with our </w:t>
      </w:r>
      <w:proofErr w:type="spellStart"/>
      <w:r w:rsidRPr="00FD1165">
        <w:rPr>
          <w:rFonts w:ascii="Times New Roman" w:hAnsi="Times New Roman" w:cs="Times New Roman"/>
          <w:sz w:val="24"/>
          <w:szCs w:val="24"/>
        </w:rPr>
        <w:t>mSigHdp</w:t>
      </w:r>
      <w:proofErr w:type="spellEnd"/>
      <w:r w:rsidRPr="00FD1165">
        <w:rPr>
          <w:rFonts w:ascii="Times New Roman" w:hAnsi="Times New Roman" w:cs="Times New Roman"/>
          <w:sz w:val="24"/>
          <w:szCs w:val="24"/>
        </w:rPr>
        <w:t>-derived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ID89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w:t>
      </w:r>
      <w:proofErr w:type="gramStart"/>
      <w:r w:rsidR="00C65A87" w:rsidRPr="00C65A87">
        <w:rPr>
          <w:rFonts w:ascii="Times New Roman" w:hAnsi="Times New Roman" w:cs="Times New Roman"/>
          <w:sz w:val="24"/>
          <w:szCs w:val="24"/>
        </w:rPr>
        <w:t>lengths.</w:t>
      </w:r>
      <w:r w:rsidR="007A74CA">
        <w:rPr>
          <w:rFonts w:ascii="Times New Roman" w:hAnsi="Times New Roman" w:cs="Times New Roman" w:hint="eastAsia"/>
          <w:sz w:val="24"/>
          <w:szCs w:val="24"/>
        </w:rPr>
        <w:t>.</w:t>
      </w:r>
      <w:proofErr w:type="gramEnd"/>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26852D7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 xml:space="preserve">This strategy enables the extraction of more nuanced information from indel spectra that may otherwise be masked by high-frequency events. We also </w:t>
      </w:r>
      <w:r w:rsidR="0096596C" w:rsidRPr="0096596C">
        <w:rPr>
          <w:rFonts w:ascii="Times New Roman" w:hAnsi="Times New Roman" w:cs="Times New Roman"/>
          <w:sz w:val="24"/>
          <w:szCs w:val="24"/>
        </w:rPr>
        <w:lastRenderedPageBreak/>
        <w:t xml:space="preserve">quantified InDel89 signature activity using </w:t>
      </w:r>
      <w:r w:rsidR="00692D6F" w:rsidRPr="00692D6F">
        <w:rPr>
          <w:rFonts w:ascii="Times New Roman" w:hAnsi="Times New Roman" w:cs="Times New Roman"/>
          <w:sz w:val="24"/>
          <w:szCs w:val="24"/>
        </w:rPr>
        <w:t>Likelihood-based sparse NNLS</w:t>
      </w:r>
      <w:r w:rsidR="00F969E4">
        <w:rPr>
          <w:rFonts w:ascii="Times New Roman" w:hAnsi="Times New Roman" w:cs="Times New Roman" w:hint="eastAsia"/>
          <w:sz w:val="24"/>
          <w:szCs w:val="24"/>
        </w:rPr>
        <w:t xml:space="preserve"> implemented in a signature analysis toolset-</w:t>
      </w:r>
      <w:proofErr w:type="spellStart"/>
      <w:r w:rsidR="00F969E4">
        <w:rPr>
          <w:rFonts w:ascii="Times New Roman" w:hAnsi="Times New Roman" w:cs="Times New Roman" w:hint="eastAsia"/>
          <w:sz w:val="24"/>
          <w:szCs w:val="24"/>
        </w:rPr>
        <w:t>MuSiCal</w:t>
      </w:r>
      <w:proofErr w:type="spellEnd"/>
      <w:r w:rsidR="00F969E4">
        <w:rPr>
          <w:rFonts w:ascii="Times New Roman" w:hAnsi="Times New Roman" w:cs="Times New Roman" w:hint="eastAsia"/>
          <w:sz w:val="24"/>
          <w:szCs w:val="24"/>
        </w:rPr>
        <w:t xml:space="preserve"> </w:t>
      </w:r>
      <w:r w:rsidR="00F969E4">
        <w:rPr>
          <w:rFonts w:ascii="Times New Roman" w:hAnsi="Times New Roman" w:cs="Times New Roman"/>
          <w:sz w:val="24"/>
          <w:szCs w:val="24"/>
        </w:rPr>
        <w:fldChar w:fldCharType="begin"/>
      </w:r>
      <w:r w:rsidR="00F969E4">
        <w:rPr>
          <w:rFonts w:ascii="Times New Roman" w:hAnsi="Times New Roman" w:cs="Times New Roman"/>
          <w:sz w:val="24"/>
          <w:szCs w:val="24"/>
        </w:rPr>
        <w:instrText xml:space="preserve"> ADDIN ZOTERO_ITEM CSL_CITATION {"citationID":"HHm6tl7A","properties":{"formattedCitation":"(Jin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F969E4">
        <w:rPr>
          <w:rFonts w:ascii="Times New Roman" w:hAnsi="Times New Roman" w:cs="Times New Roman"/>
          <w:sz w:val="24"/>
          <w:szCs w:val="24"/>
        </w:rPr>
        <w:fldChar w:fldCharType="separate"/>
      </w:r>
      <w:r w:rsidR="00F969E4" w:rsidRPr="00F969E4">
        <w:rPr>
          <w:rFonts w:ascii="Times New Roman" w:hAnsi="Times New Roman" w:cs="Times New Roman"/>
          <w:sz w:val="24"/>
        </w:rPr>
        <w:t>(Jin et al. 2024)</w:t>
      </w:r>
      <w:r w:rsidR="00F969E4">
        <w:rPr>
          <w:rFonts w:ascii="Times New Roman" w:hAnsi="Times New Roman" w:cs="Times New Roman"/>
          <w:sz w:val="24"/>
          <w:szCs w:val="24"/>
        </w:rPr>
        <w:fldChar w:fldCharType="end"/>
      </w:r>
      <w:r w:rsidR="0096596C" w:rsidRPr="0096596C">
        <w:rPr>
          <w:rFonts w:ascii="Times New Roman" w:hAnsi="Times New Roman" w:cs="Times New Roman"/>
          <w:sz w:val="24"/>
          <w:szCs w:val="24"/>
        </w:rPr>
        <w:t>.</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 The novel signatures identified by </w:t>
      </w:r>
      <w:proofErr w:type="spellStart"/>
      <w:r w:rsidRPr="0096596C">
        <w:rPr>
          <w:rFonts w:ascii="Times New Roman" w:hAnsi="Times New Roman" w:cs="Times New Roman"/>
          <w:sz w:val="24"/>
          <w:szCs w:val="24"/>
        </w:rPr>
        <w:t>mSigHdp</w:t>
      </w:r>
      <w:proofErr w:type="spellEnd"/>
      <w:r w:rsidRPr="0096596C">
        <w:rPr>
          <w:rFonts w:ascii="Times New Roman" w:hAnsi="Times New Roman" w:cs="Times New Roman"/>
          <w:sz w:val="24"/>
          <w:szCs w:val="24"/>
        </w:rPr>
        <w:t xml:space="preserve">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55547E5C" w:rsidR="00E07F96"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ID signature activities and SBS signature activities from Degasperi et al. in both PCAWG and HMF samples (Table S5). The correlation analysis demonstrated that InDel89 signatures </w:t>
      </w:r>
      <w:proofErr w:type="gramStart"/>
      <w:r w:rsidRPr="0096596C">
        <w:rPr>
          <w:rFonts w:ascii="Times New Roman" w:hAnsi="Times New Roman" w:cs="Times New Roman"/>
          <w:sz w:val="24"/>
          <w:szCs w:val="24"/>
        </w:rPr>
        <w:t>are able to</w:t>
      </w:r>
      <w:proofErr w:type="gramEnd"/>
      <w:r w:rsidRPr="0096596C">
        <w:rPr>
          <w:rFonts w:ascii="Times New Roman" w:hAnsi="Times New Roman" w:cs="Times New Roman"/>
          <w:sz w:val="24"/>
          <w:szCs w:val="24"/>
        </w:rPr>
        <w:t xml:space="preserve"> capture distinct mutational processes. Notably, InsDel1a exhibited correlation patterns </w:t>
      </w:r>
      <w:proofErr w:type="gramStart"/>
      <w:r w:rsidRPr="0096596C">
        <w:rPr>
          <w:rFonts w:ascii="Times New Roman" w:hAnsi="Times New Roman" w:cs="Times New Roman"/>
          <w:sz w:val="24"/>
          <w:szCs w:val="24"/>
        </w:rPr>
        <w:t>similar to</w:t>
      </w:r>
      <w:proofErr w:type="gramEnd"/>
      <w:r w:rsidRPr="0096596C">
        <w:rPr>
          <w:rFonts w:ascii="Times New Roman" w:hAnsi="Times New Roman" w:cs="Times New Roman"/>
          <w:sz w:val="24"/>
          <w:szCs w:val="24"/>
        </w:rPr>
        <w:t xml:space="preserve"> C_ID1, suggesting that it recapitulates C_ID1 in most cases, while InsDel1b was more strongly associated with </w:t>
      </w:r>
      <w:proofErr w:type="spellStart"/>
      <w:r w:rsidRPr="0096596C">
        <w:rPr>
          <w:rFonts w:ascii="Times New Roman" w:hAnsi="Times New Roman" w:cs="Times New Roman"/>
          <w:sz w:val="24"/>
          <w:szCs w:val="24"/>
        </w:rPr>
        <w:t>PolE</w:t>
      </w:r>
      <w:proofErr w:type="spellEnd"/>
      <w:r w:rsidRPr="0096596C">
        <w:rPr>
          <w:rFonts w:ascii="Times New Roman" w:hAnsi="Times New Roman" w:cs="Times New Roman"/>
          <w:sz w:val="24"/>
          <w:szCs w:val="24"/>
        </w:rPr>
        <w:t xml:space="preserve"> proofreading activity (SBS10a), and InsDel1c and InsDel1d were more closely related to reactive oxygen species-induced mutations (SBS17 and SBS18). We also observed strong correlations within a </w:t>
      </w:r>
      <w:proofErr w:type="spellStart"/>
      <w:r w:rsidRPr="0096596C">
        <w:rPr>
          <w:rFonts w:ascii="Times New Roman" w:hAnsi="Times New Roman" w:cs="Times New Roman"/>
          <w:sz w:val="24"/>
          <w:szCs w:val="24"/>
        </w:rPr>
        <w:lastRenderedPageBreak/>
        <w:t>dMMR</w:t>
      </w:r>
      <w:proofErr w:type="spellEnd"/>
      <w:r w:rsidRPr="0096596C">
        <w:rPr>
          <w:rFonts w:ascii="Times New Roman" w:hAnsi="Times New Roman" w:cs="Times New Roman"/>
          <w:sz w:val="24"/>
          <w:szCs w:val="24"/>
        </w:rPr>
        <w:t xml:space="preserve"> signature module, specifically between SBS6, SBS26, SBS44 and C_ID2, InsDel2b, InsDel2c, C_ID7, C_ID33, C_ID34, C_ID37, and C_ID38</w:t>
      </w:r>
      <w:r>
        <w:rPr>
          <w:rFonts w:ascii="Times New Roman" w:hAnsi="Times New Roman" w:cs="Times New Roman" w:hint="eastAsia"/>
          <w:sz w:val="24"/>
          <w:szCs w:val="24"/>
        </w:rPr>
        <w:t>.</w:t>
      </w:r>
    </w:p>
    <w:p w14:paraId="6B59CF0D" w14:textId="07A5E97C" w:rsidR="008C1E46" w:rsidRPr="008C1E46" w:rsidRDefault="008C1E46" w:rsidP="0096596C">
      <w:pPr>
        <w:spacing w:line="480" w:lineRule="auto"/>
        <w:rPr>
          <w:rFonts w:ascii="Times New Roman" w:hAnsi="Times New Roman" w:cs="Times New Roman" w:hint="eastAsia"/>
          <w:b/>
          <w:bCs/>
          <w:sz w:val="24"/>
          <w:szCs w:val="24"/>
        </w:rPr>
      </w:pPr>
      <w:commentRangeStart w:id="13"/>
      <w:proofErr w:type="spellStart"/>
      <w:r w:rsidRPr="008C1E46">
        <w:rPr>
          <w:rFonts w:ascii="Times New Roman" w:hAnsi="Times New Roman" w:cs="Times New Roman" w:hint="eastAsia"/>
          <w:b/>
          <w:bCs/>
          <w:sz w:val="24"/>
          <w:szCs w:val="24"/>
        </w:rPr>
        <w:t>Tophography</w:t>
      </w:r>
      <w:proofErr w:type="spellEnd"/>
      <w:r w:rsidRPr="008C1E46">
        <w:rPr>
          <w:rFonts w:ascii="Times New Roman" w:hAnsi="Times New Roman" w:cs="Times New Roman" w:hint="eastAsia"/>
          <w:b/>
          <w:bCs/>
          <w:sz w:val="24"/>
          <w:szCs w:val="24"/>
        </w:rPr>
        <w:t xml:space="preserve"> of </w:t>
      </w:r>
      <w:proofErr w:type="spellStart"/>
      <w:r w:rsidRPr="008C1E46">
        <w:rPr>
          <w:rFonts w:ascii="Times New Roman" w:hAnsi="Times New Roman" w:cs="Times New Roman" w:hint="eastAsia"/>
          <w:b/>
          <w:bCs/>
          <w:sz w:val="24"/>
          <w:szCs w:val="24"/>
        </w:rPr>
        <w:t>InDel</w:t>
      </w:r>
      <w:proofErr w:type="spellEnd"/>
      <w:r w:rsidRPr="008C1E46">
        <w:rPr>
          <w:rFonts w:ascii="Times New Roman" w:hAnsi="Times New Roman" w:cs="Times New Roman" w:hint="eastAsia"/>
          <w:b/>
          <w:bCs/>
          <w:sz w:val="24"/>
          <w:szCs w:val="24"/>
        </w:rPr>
        <w:t xml:space="preserve"> mutational signatures</w:t>
      </w:r>
      <w:commentRangeEnd w:id="13"/>
      <w:r w:rsidR="00164CA7">
        <w:rPr>
          <w:rStyle w:val="CommentReference"/>
        </w:rPr>
        <w:commentReference w:id="1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associated with mismatch repair (MMR) deficiency: SBS6, SBS14, SBS15, SBS20, SBS21, </w:t>
      </w:r>
      <w:r w:rsidRPr="00442D83">
        <w:rPr>
          <w:rFonts w:ascii="Times New Roman" w:hAnsi="Times New Roman" w:cs="Times New Roman"/>
          <w:sz w:val="24"/>
          <w:szCs w:val="24"/>
        </w:rPr>
        <w:lastRenderedPageBreak/>
        <w:t>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xml:space="preserve">.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2FE95E99"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06363363"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Upon re-examining the rnh201Δ</w:t>
      </w:r>
      <w:r w:rsidR="005D0C5E">
        <w:rPr>
          <w:rFonts w:ascii="Times New Roman" w:hAnsi="Times New Roman" w:cs="Times New Roman" w:hint="eastAsia"/>
          <w:sz w:val="24"/>
          <w:szCs w:val="24"/>
        </w:rPr>
        <w:t xml:space="preserve">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t>
      </w:r>
      <w:r w:rsidRPr="00744AA4">
        <w:rPr>
          <w:rFonts w:ascii="Times New Roman" w:hAnsi="Times New Roman" w:cs="Times New Roman"/>
          <w:sz w:val="24"/>
          <w:szCs w:val="24"/>
        </w:rPr>
        <w:lastRenderedPageBreak/>
        <w:t>(Williams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C490D">
        <w:rPr>
          <w:rFonts w:ascii="Times New Roman" w:hAnsi="Times New Roman" w:cs="Times New Roman" w:hint="eastAsia"/>
          <w:sz w:val="24"/>
          <w:szCs w:val="24"/>
        </w:rPr>
        <w:t>H).</w:t>
      </w:r>
    </w:p>
    <w:p w14:paraId="5A09CC0D" w14:textId="497540B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w:t>
      </w:r>
      <w:proofErr w:type="spellStart"/>
      <w:r w:rsidRPr="00524A21">
        <w:rPr>
          <w:rFonts w:ascii="Times New Roman" w:hAnsi="Times New Roman" w:cs="Times New Roman"/>
          <w:sz w:val="24"/>
          <w:szCs w:val="24"/>
        </w:rPr>
        <w:t>exonic</w:t>
      </w:r>
      <w:proofErr w:type="spellEnd"/>
      <w:r w:rsidRPr="00524A21">
        <w:rPr>
          <w:rFonts w:ascii="Times New Roman" w:hAnsi="Times New Roman" w:cs="Times New Roman"/>
          <w:sz w:val="24"/>
          <w:szCs w:val="24"/>
        </w:rPr>
        <w:t xml:space="preserve"> regions of 581 Tier 1 genes from the Cancer Gene Census (</w:t>
      </w:r>
      <w:proofErr w:type="spellStart"/>
      <w:r w:rsidRPr="00524A21">
        <w:rPr>
          <w:rFonts w:ascii="Times New Roman" w:hAnsi="Times New Roman" w:cs="Times New Roman"/>
          <w:sz w:val="24"/>
          <w:szCs w:val="24"/>
        </w:rPr>
        <w:t>Sondka</w:t>
      </w:r>
      <w:proofErr w:type="spellEnd"/>
      <w:r w:rsidRPr="00524A21">
        <w:rPr>
          <w:rFonts w:ascii="Times New Roman" w:hAnsi="Times New Roman" w:cs="Times New Roman"/>
          <w:sz w:val="24"/>
          <w:szCs w:val="24"/>
        </w:rPr>
        <w:t xml:space="preserve"> et al., 2018). We excluded DEL:</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:5+ and INS:</w:t>
      </w:r>
      <w:proofErr w:type="gramStart"/>
      <w:r w:rsidRPr="00524A21">
        <w:rPr>
          <w:rFonts w:ascii="Times New Roman" w:hAnsi="Times New Roman" w:cs="Times New Roman"/>
          <w:sz w:val="24"/>
          <w:szCs w:val="24"/>
        </w:rPr>
        <w:t>1:T</w:t>
      </w:r>
      <w:proofErr w:type="gramEnd"/>
      <w:r w:rsidRPr="00524A21">
        <w:rPr>
          <w:rFonts w:ascii="Times New Roman" w:hAnsi="Times New Roman" w:cs="Times New Roman"/>
          <w:sz w:val="24"/>
          <w:szCs w:val="24"/>
        </w:rPr>
        <w:t xml:space="preserve">:5+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w:t>
      </w:r>
      <w:r w:rsidRPr="00524A21">
        <w:rPr>
          <w:rFonts w:ascii="Times New Roman" w:hAnsi="Times New Roman" w:cs="Times New Roman"/>
          <w:sz w:val="24"/>
          <w:szCs w:val="24"/>
        </w:rPr>
        <w:lastRenderedPageBreak/>
        <w:t>(NHEJ)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33DEF9DC" w14:textId="210A9E73" w:rsidR="00CF1102" w:rsidRDefault="00E55B3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By incorporating </w:t>
      </w:r>
      <w:r>
        <w:rPr>
          <w:rFonts w:ascii="Times New Roman" w:hAnsi="Times New Roman" w:cs="Times New Roman"/>
          <w:sz w:val="24"/>
          <w:szCs w:val="24"/>
        </w:rPr>
        <w:t>surrounding</w:t>
      </w:r>
      <w:r>
        <w:rPr>
          <w:rFonts w:ascii="Times New Roman" w:hAnsi="Times New Roman" w:cs="Times New Roman" w:hint="eastAsia"/>
          <w:sz w:val="24"/>
          <w:szCs w:val="24"/>
        </w:rPr>
        <w:t xml:space="preserve"> sequence context</w:t>
      </w:r>
      <w:r w:rsidR="00427567">
        <w:rPr>
          <w:rFonts w:ascii="Times New Roman" w:hAnsi="Times New Roman" w:cs="Times New Roman" w:hint="eastAsia"/>
          <w:sz w:val="24"/>
          <w:szCs w:val="24"/>
        </w:rPr>
        <w:t xml:space="preserve">, a new indel classification </w:t>
      </w:r>
      <w:r w:rsidR="001D319F">
        <w:rPr>
          <w:rFonts w:ascii="Times New Roman" w:hAnsi="Times New Roman" w:cs="Times New Roman" w:hint="eastAsia"/>
          <w:sz w:val="24"/>
          <w:szCs w:val="24"/>
        </w:rPr>
        <w:t xml:space="preserve">with 89 channels expand the 1bp deletion or insertions of </w:t>
      </w:r>
      <w:r w:rsidR="004A1155">
        <w:rPr>
          <w:rFonts w:ascii="Times New Roman" w:hAnsi="Times New Roman" w:cs="Times New Roman" w:hint="eastAsia"/>
          <w:sz w:val="24"/>
          <w:szCs w:val="24"/>
        </w:rPr>
        <w:t xml:space="preserve">T/A which </w:t>
      </w:r>
      <w:r w:rsidR="00093FDB">
        <w:rPr>
          <w:rFonts w:ascii="Times New Roman" w:hAnsi="Times New Roman" w:cs="Times New Roman" w:hint="eastAsia"/>
          <w:sz w:val="24"/>
          <w:szCs w:val="24"/>
        </w:rPr>
        <w:t>is most frequent</w:t>
      </w:r>
      <w:r w:rsidR="002644F9">
        <w:rPr>
          <w:rFonts w:ascii="Times New Roman" w:hAnsi="Times New Roman" w:cs="Times New Roman" w:hint="eastAsia"/>
          <w:sz w:val="24"/>
          <w:szCs w:val="24"/>
        </w:rPr>
        <w:t xml:space="preserve"> type in cancer (). </w:t>
      </w:r>
      <w:r w:rsidR="000B20C0">
        <w:rPr>
          <w:rFonts w:ascii="Times New Roman" w:hAnsi="Times New Roman" w:cs="Times New Roman" w:hint="eastAsia"/>
          <w:sz w:val="24"/>
          <w:szCs w:val="24"/>
        </w:rPr>
        <w:t xml:space="preserve">We </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27F8C60C"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the understanding of indel footprints left </w:t>
      </w:r>
      <w:r w:rsidR="00D73736" w:rsidRPr="008A1C58">
        <w:rPr>
          <w:rFonts w:ascii="Times New Roman" w:hAnsi="Times New Roman" w:cs="Times New Roman"/>
          <w:sz w:val="24"/>
          <w:szCs w:val="24"/>
        </w:rPr>
        <w:lastRenderedPageBreak/>
        <w:t>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is likely attributable to the challenges Non-negative Matrix Factorization faces in managing the high data sparsity associated with indels. Our study underscores the effectiveness of mSigHdp for mining large datasets and demonstrates its capability to reveal novel signatures in highly sparse, low-count data.</w:t>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14"/>
      <w:proofErr w:type="spellEnd"/>
      <w:r w:rsidR="00706990">
        <w:rPr>
          <w:rStyle w:val="CommentReference"/>
        </w:rPr>
        <w:commentReference w:id="1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5" w:name="_Hlk191059301"/>
      <w:r w:rsidRPr="00D343FD">
        <w:rPr>
          <w:rFonts w:ascii="Times New Roman" w:hAnsi="Times New Roman" w:cs="Times New Roman"/>
          <w:sz w:val="24"/>
          <w:szCs w:val="24"/>
        </w:rPr>
        <w:t>RNASEH2b</w:t>
      </w:r>
      <w:bookmarkEnd w:id="15"/>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w:t>
      </w:r>
      <w:r w:rsidRPr="00D343FD">
        <w:rPr>
          <w:rFonts w:ascii="Times New Roman" w:hAnsi="Times New Roman" w:cs="Times New Roman"/>
          <w:sz w:val="24"/>
          <w:szCs w:val="24"/>
        </w:rPr>
        <w:lastRenderedPageBreak/>
        <w:t xml:space="preserve">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w:t>
      </w:r>
      <w:r w:rsidRPr="00D343FD">
        <w:rPr>
          <w:rFonts w:ascii="Times New Roman" w:hAnsi="Times New Roman" w:cs="Times New Roman"/>
          <w:sz w:val="24"/>
          <w:szCs w:val="24"/>
        </w:rPr>
        <w:lastRenderedPageBreak/>
        <w:t>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t>
      </w:r>
      <w:r w:rsidR="003552DA" w:rsidRPr="003552DA">
        <w:rPr>
          <w:rFonts w:ascii="Times New Roman" w:hAnsi="Times New Roman" w:cs="Times New Roman" w:hint="eastAsia"/>
          <w:sz w:val="24"/>
          <w:szCs w:val="24"/>
        </w:rPr>
        <w:lastRenderedPageBreak/>
        <w:t xml:space="preserve">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xml:space="preserve">.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64D24D19" w14:textId="77777777" w:rsidR="00F663D5" w:rsidRPr="00F663D5" w:rsidRDefault="000B60F3" w:rsidP="00F663D5">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F663D5" w:rsidRPr="00F663D5">
        <w:rPr>
          <w:rFonts w:ascii="Times New Roman" w:hAnsi="Times New Roman" w:cs="Times New Roman"/>
          <w:sz w:val="24"/>
        </w:rPr>
        <w:t xml:space="preserve">Alexandrov, Ludmil B., Young Seok Ju, Kerstin Haase, Peter Van Loo, Iñigo </w:t>
      </w:r>
      <w:proofErr w:type="spellStart"/>
      <w:r w:rsidR="00F663D5" w:rsidRPr="00F663D5">
        <w:rPr>
          <w:rFonts w:ascii="Times New Roman" w:hAnsi="Times New Roman" w:cs="Times New Roman"/>
          <w:sz w:val="24"/>
        </w:rPr>
        <w:t>Martincorena</w:t>
      </w:r>
      <w:proofErr w:type="spellEnd"/>
      <w:r w:rsidR="00F663D5" w:rsidRPr="00F663D5">
        <w:rPr>
          <w:rFonts w:ascii="Times New Roman" w:hAnsi="Times New Roman" w:cs="Times New Roman"/>
          <w:sz w:val="24"/>
        </w:rPr>
        <w:t xml:space="preserve">, Serena Nik-Zainal, Yasushi </w:t>
      </w:r>
      <w:proofErr w:type="spellStart"/>
      <w:r w:rsidR="00F663D5" w:rsidRPr="00F663D5">
        <w:rPr>
          <w:rFonts w:ascii="Times New Roman" w:hAnsi="Times New Roman" w:cs="Times New Roman"/>
          <w:sz w:val="24"/>
        </w:rPr>
        <w:t>Totoki</w:t>
      </w:r>
      <w:proofErr w:type="spellEnd"/>
      <w:r w:rsidR="00F663D5" w:rsidRPr="00F663D5">
        <w:rPr>
          <w:rFonts w:ascii="Times New Roman" w:hAnsi="Times New Roman" w:cs="Times New Roman"/>
          <w:sz w:val="24"/>
        </w:rPr>
        <w:t xml:space="preserve">, et al. 2016. ‘Mutational Signatures Associated with Tobacco Smoking in Human Cancer’. </w:t>
      </w:r>
      <w:r w:rsidR="00F663D5" w:rsidRPr="00F663D5">
        <w:rPr>
          <w:rFonts w:ascii="Times New Roman" w:hAnsi="Times New Roman" w:cs="Times New Roman"/>
          <w:i/>
          <w:iCs/>
          <w:sz w:val="24"/>
        </w:rPr>
        <w:t>Science</w:t>
      </w:r>
      <w:r w:rsidR="00F663D5" w:rsidRPr="00F663D5">
        <w:rPr>
          <w:rFonts w:ascii="Times New Roman" w:hAnsi="Times New Roman" w:cs="Times New Roman"/>
          <w:sz w:val="24"/>
        </w:rPr>
        <w:t xml:space="preserve"> 354 (6312): 618–22. https://doi.org/10.1126/science.aag0299.</w:t>
      </w:r>
    </w:p>
    <w:p w14:paraId="72E4B5E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Alexandrov, Ludmil B., </w:t>
      </w:r>
      <w:proofErr w:type="spellStart"/>
      <w:r w:rsidRPr="00F663D5">
        <w:rPr>
          <w:rFonts w:ascii="Times New Roman" w:hAnsi="Times New Roman" w:cs="Times New Roman"/>
          <w:sz w:val="24"/>
        </w:rPr>
        <w:t>Jaegil</w:t>
      </w:r>
      <w:proofErr w:type="spellEnd"/>
      <w:r w:rsidRPr="00F663D5">
        <w:rPr>
          <w:rFonts w:ascii="Times New Roman" w:hAnsi="Times New Roman" w:cs="Times New Roman"/>
          <w:sz w:val="24"/>
        </w:rPr>
        <w:t xml:space="preserve"> Kim, Nicholas J. </w:t>
      </w:r>
      <w:proofErr w:type="spellStart"/>
      <w:r w:rsidRPr="00F663D5">
        <w:rPr>
          <w:rFonts w:ascii="Times New Roman" w:hAnsi="Times New Roman" w:cs="Times New Roman"/>
          <w:sz w:val="24"/>
        </w:rPr>
        <w:t>Haradhvala</w:t>
      </w:r>
      <w:proofErr w:type="spellEnd"/>
      <w:r w:rsidRPr="00F663D5">
        <w:rPr>
          <w:rFonts w:ascii="Times New Roman" w:hAnsi="Times New Roman" w:cs="Times New Roman"/>
          <w:sz w:val="24"/>
        </w:rPr>
        <w:t xml:space="preserve">, Mi Ni Huang, Alvin Wei Tian Ng, Yang Wu, Arnoud Boot, et al. 2020. ‘The Repertoire of Mutational Signatures in Human Cancer’. </w:t>
      </w:r>
      <w:r w:rsidRPr="00F663D5">
        <w:rPr>
          <w:rFonts w:ascii="Times New Roman" w:hAnsi="Times New Roman" w:cs="Times New Roman"/>
          <w:i/>
          <w:iCs/>
          <w:sz w:val="24"/>
        </w:rPr>
        <w:t>Nature</w:t>
      </w:r>
      <w:r w:rsidRPr="00F663D5">
        <w:rPr>
          <w:rFonts w:ascii="Times New Roman" w:hAnsi="Times New Roman" w:cs="Times New Roman"/>
          <w:sz w:val="24"/>
        </w:rPr>
        <w:t xml:space="preserve"> 578 (7793): 94–101. https://doi.org/10.1038/s41586-020-1943-3.</w:t>
      </w:r>
    </w:p>
    <w:p w14:paraId="4B229E5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Alexandrov, Ludmil B, Serena Nik-</w:t>
      </w:r>
      <w:proofErr w:type="spellStart"/>
      <w:r w:rsidRPr="00F663D5">
        <w:rPr>
          <w:rFonts w:ascii="Times New Roman" w:hAnsi="Times New Roman" w:cs="Times New Roman"/>
          <w:sz w:val="24"/>
        </w:rPr>
        <w:t>zainal</w:t>
      </w:r>
      <w:proofErr w:type="spellEnd"/>
      <w:r w:rsidRPr="00F663D5">
        <w:rPr>
          <w:rFonts w:ascii="Times New Roman" w:hAnsi="Times New Roman" w:cs="Times New Roman"/>
          <w:sz w:val="24"/>
        </w:rPr>
        <w:t xml:space="preserve">, David C Wedge, and Samuel </w:t>
      </w:r>
      <w:proofErr w:type="gramStart"/>
      <w:r w:rsidRPr="00F663D5">
        <w:rPr>
          <w:rFonts w:ascii="Times New Roman" w:hAnsi="Times New Roman" w:cs="Times New Roman"/>
          <w:sz w:val="24"/>
        </w:rPr>
        <w:t>A</w:t>
      </w:r>
      <w:proofErr w:type="gramEnd"/>
      <w:r w:rsidRPr="00F663D5">
        <w:rPr>
          <w:rFonts w:ascii="Times New Roman" w:hAnsi="Times New Roman" w:cs="Times New Roman"/>
          <w:sz w:val="24"/>
        </w:rPr>
        <w:t xml:space="preserve"> J R Aparicio. 2014. ‘Signatures of Mutational Processes in Human Cancer’ 500 (7463): 415–21. https://doi.org/10.1038/nature12477.Signatures.</w:t>
      </w:r>
    </w:p>
    <w:p w14:paraId="0A20E6D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Mi Ni Huang, Alvin W.T. Ng, Szu Chi Ho, Jing Quan Lim, </w:t>
      </w:r>
      <w:proofErr w:type="spellStart"/>
      <w:r w:rsidRPr="00F663D5">
        <w:rPr>
          <w:rFonts w:ascii="Times New Roman" w:hAnsi="Times New Roman" w:cs="Times New Roman"/>
          <w:sz w:val="24"/>
        </w:rPr>
        <w:t>Yoshiiku</w:t>
      </w:r>
      <w:proofErr w:type="spellEnd"/>
      <w:r w:rsidRPr="00F663D5">
        <w:rPr>
          <w:rFonts w:ascii="Times New Roman" w:hAnsi="Times New Roman" w:cs="Times New Roman"/>
          <w:sz w:val="24"/>
        </w:rPr>
        <w:t xml:space="preserve"> Kawakami, Kazuaki </w:t>
      </w:r>
      <w:proofErr w:type="spellStart"/>
      <w:r w:rsidRPr="00F663D5">
        <w:rPr>
          <w:rFonts w:ascii="Times New Roman" w:hAnsi="Times New Roman" w:cs="Times New Roman"/>
          <w:sz w:val="24"/>
        </w:rPr>
        <w:t>Chayama</w:t>
      </w:r>
      <w:proofErr w:type="spellEnd"/>
      <w:r w:rsidRPr="00F663D5">
        <w:rPr>
          <w:rFonts w:ascii="Times New Roman" w:hAnsi="Times New Roman" w:cs="Times New Roman"/>
          <w:sz w:val="24"/>
        </w:rPr>
        <w:t xml:space="preserve">, Bin Tean </w:t>
      </w:r>
      <w:proofErr w:type="spellStart"/>
      <w:r w:rsidRPr="00F663D5">
        <w:rPr>
          <w:rFonts w:ascii="Times New Roman" w:hAnsi="Times New Roman" w:cs="Times New Roman"/>
          <w:sz w:val="24"/>
        </w:rPr>
        <w:t>Teh</w:t>
      </w:r>
      <w:proofErr w:type="spellEnd"/>
      <w:r w:rsidRPr="00F663D5">
        <w:rPr>
          <w:rFonts w:ascii="Times New Roman" w:hAnsi="Times New Roman" w:cs="Times New Roman"/>
          <w:sz w:val="24"/>
        </w:rPr>
        <w:t xml:space="preserve">, </w:t>
      </w:r>
      <w:proofErr w:type="spellStart"/>
      <w:r w:rsidRPr="00F663D5">
        <w:rPr>
          <w:rFonts w:ascii="Times New Roman" w:hAnsi="Times New Roman" w:cs="Times New Roman"/>
          <w:sz w:val="24"/>
        </w:rPr>
        <w:t>Hidewaki</w:t>
      </w:r>
      <w:proofErr w:type="spellEnd"/>
      <w:r w:rsidRPr="00F663D5">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28 (5): 654–65. https://doi.org/10.1101/gr.230219.117.</w:t>
      </w:r>
    </w:p>
    <w:p w14:paraId="2B449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30 (6): 803–13. https://doi.org/10.1101/gr.255620.119.</w:t>
      </w:r>
    </w:p>
    <w:p w14:paraId="01460946" w14:textId="77777777" w:rsidR="00F663D5" w:rsidRPr="00F663D5" w:rsidRDefault="00F663D5" w:rsidP="00F663D5">
      <w:pPr>
        <w:pStyle w:val="Bibliography"/>
        <w:rPr>
          <w:rFonts w:ascii="Times New Roman" w:hAnsi="Times New Roman" w:cs="Times New Roman"/>
          <w:sz w:val="24"/>
        </w:rPr>
      </w:pPr>
      <w:proofErr w:type="spellStart"/>
      <w:r w:rsidRPr="00F663D5">
        <w:rPr>
          <w:rFonts w:ascii="Times New Roman" w:hAnsi="Times New Roman" w:cs="Times New Roman"/>
          <w:sz w:val="24"/>
        </w:rPr>
        <w:t>Caipa</w:t>
      </w:r>
      <w:proofErr w:type="spellEnd"/>
      <w:r w:rsidRPr="00F663D5">
        <w:rPr>
          <w:rFonts w:ascii="Times New Roman" w:hAnsi="Times New Roman" w:cs="Times New Roman"/>
          <w:sz w:val="24"/>
        </w:rPr>
        <w:t xml:space="preserve"> Garcia, Angela L., Jill E. Kucab, </w:t>
      </w:r>
      <w:proofErr w:type="spellStart"/>
      <w:r w:rsidRPr="00F663D5">
        <w:rPr>
          <w:rFonts w:ascii="Times New Roman" w:hAnsi="Times New Roman" w:cs="Times New Roman"/>
          <w:sz w:val="24"/>
        </w:rPr>
        <w:t>Halh</w:t>
      </w:r>
      <w:proofErr w:type="spellEnd"/>
      <w:r w:rsidRPr="00F663D5">
        <w:rPr>
          <w:rFonts w:ascii="Times New Roman" w:hAnsi="Times New Roman" w:cs="Times New Roman"/>
          <w:sz w:val="24"/>
        </w:rPr>
        <w:t xml:space="preserve"> Al-</w:t>
      </w:r>
      <w:proofErr w:type="spellStart"/>
      <w:r w:rsidRPr="00F663D5">
        <w:rPr>
          <w:rFonts w:ascii="Times New Roman" w:hAnsi="Times New Roman" w:cs="Times New Roman"/>
          <w:sz w:val="24"/>
        </w:rPr>
        <w:t>Serori</w:t>
      </w:r>
      <w:proofErr w:type="spellEnd"/>
      <w:r w:rsidRPr="00F663D5">
        <w:rPr>
          <w:rFonts w:ascii="Times New Roman" w:hAnsi="Times New Roman" w:cs="Times New Roman"/>
          <w:sz w:val="24"/>
        </w:rPr>
        <w:t xml:space="preserve">, Rebekah S. S. Beck, </w:t>
      </w:r>
      <w:proofErr w:type="spellStart"/>
      <w:r w:rsidRPr="00F663D5">
        <w:rPr>
          <w:rFonts w:ascii="Times New Roman" w:hAnsi="Times New Roman" w:cs="Times New Roman"/>
          <w:sz w:val="24"/>
        </w:rPr>
        <w:t>Madjda</w:t>
      </w:r>
      <w:proofErr w:type="spellEnd"/>
      <w:r w:rsidRPr="00F663D5">
        <w:rPr>
          <w:rFonts w:ascii="Times New Roman" w:hAnsi="Times New Roman" w:cs="Times New Roman"/>
          <w:sz w:val="24"/>
        </w:rPr>
        <w:t xml:space="preserve"> </w:t>
      </w:r>
      <w:proofErr w:type="spellStart"/>
      <w:r w:rsidRPr="00F663D5">
        <w:rPr>
          <w:rFonts w:ascii="Times New Roman" w:hAnsi="Times New Roman" w:cs="Times New Roman"/>
          <w:sz w:val="24"/>
        </w:rPr>
        <w:t>Bellamri</w:t>
      </w:r>
      <w:proofErr w:type="spellEnd"/>
      <w:r w:rsidRPr="00F663D5">
        <w:rPr>
          <w:rFonts w:ascii="Times New Roman" w:hAnsi="Times New Roman" w:cs="Times New Roman"/>
          <w:sz w:val="24"/>
        </w:rPr>
        <w:t xml:space="preserve">, Robert J. </w:t>
      </w:r>
      <w:proofErr w:type="spellStart"/>
      <w:r w:rsidRPr="00F663D5">
        <w:rPr>
          <w:rFonts w:ascii="Times New Roman" w:hAnsi="Times New Roman" w:cs="Times New Roman"/>
          <w:sz w:val="24"/>
        </w:rPr>
        <w:t>Turesky</w:t>
      </w:r>
      <w:proofErr w:type="spellEnd"/>
      <w:r w:rsidRPr="00F663D5">
        <w:rPr>
          <w:rFonts w:ascii="Times New Roman" w:hAnsi="Times New Roman" w:cs="Times New Roman"/>
          <w:sz w:val="24"/>
        </w:rPr>
        <w:t xml:space="preserve">, John D. </w:t>
      </w:r>
      <w:proofErr w:type="spellStart"/>
      <w:r w:rsidRPr="00F663D5">
        <w:rPr>
          <w:rFonts w:ascii="Times New Roman" w:hAnsi="Times New Roman" w:cs="Times New Roman"/>
          <w:sz w:val="24"/>
        </w:rPr>
        <w:t>Groopman</w:t>
      </w:r>
      <w:proofErr w:type="spellEnd"/>
      <w:r w:rsidRPr="00F663D5">
        <w:rPr>
          <w:rFonts w:ascii="Times New Roman" w:hAnsi="Times New Roman" w:cs="Times New Roman"/>
          <w:sz w:val="24"/>
        </w:rPr>
        <w:t>, et al. 2024. ‘Tissue Organoid Cultures Metabolize Dietary Carcinogens Prof</w:t>
      </w:r>
      <w:r w:rsidRPr="00F663D5">
        <w:rPr>
          <w:rFonts w:ascii="Times New Roman" w:hAnsi="Times New Roman" w:cs="Times New Roman"/>
          <w:sz w:val="24"/>
        </w:rPr>
        <w:lastRenderedPageBreak/>
        <w:t xml:space="preserve">iciently and Are Effective Models for DNA Adduct Formation’. </w:t>
      </w:r>
      <w:r w:rsidRPr="00F663D5">
        <w:rPr>
          <w:rFonts w:ascii="Times New Roman" w:hAnsi="Times New Roman" w:cs="Times New Roman"/>
          <w:i/>
          <w:iCs/>
          <w:sz w:val="24"/>
        </w:rPr>
        <w:t>Chemical Research in Toxicology</w:t>
      </w:r>
      <w:r w:rsidRPr="00F663D5">
        <w:rPr>
          <w:rFonts w:ascii="Times New Roman" w:hAnsi="Times New Roman" w:cs="Times New Roman"/>
          <w:sz w:val="24"/>
        </w:rPr>
        <w:t xml:space="preserve"> 37 (2): 234–47. https://doi.org/10.1021/acs.chemrestox.3c00255.</w:t>
      </w:r>
    </w:p>
    <w:p w14:paraId="76DE6FF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Chen, Lei, Chong Zhang, </w:t>
      </w:r>
      <w:proofErr w:type="spellStart"/>
      <w:r w:rsidRPr="00F663D5">
        <w:rPr>
          <w:rFonts w:ascii="Times New Roman" w:hAnsi="Times New Roman" w:cs="Times New Roman"/>
          <w:sz w:val="24"/>
        </w:rPr>
        <w:t>Ruidong</w:t>
      </w:r>
      <w:proofErr w:type="spellEnd"/>
      <w:r w:rsidRPr="00F663D5">
        <w:rPr>
          <w:rFonts w:ascii="Times New Roman" w:hAnsi="Times New Roman" w:cs="Times New Roman"/>
          <w:sz w:val="24"/>
        </w:rPr>
        <w:t xml:space="preserve"> Xue, Mo Liu, Jian Bai, </w:t>
      </w:r>
      <w:proofErr w:type="spellStart"/>
      <w:r w:rsidRPr="00F663D5">
        <w:rPr>
          <w:rFonts w:ascii="Times New Roman" w:hAnsi="Times New Roman" w:cs="Times New Roman"/>
          <w:sz w:val="24"/>
        </w:rPr>
        <w:t>Jinxia</w:t>
      </w:r>
      <w:proofErr w:type="spellEnd"/>
      <w:r w:rsidRPr="00F663D5">
        <w:rPr>
          <w:rFonts w:ascii="Times New Roman" w:hAnsi="Times New Roman" w:cs="Times New Roman"/>
          <w:sz w:val="24"/>
        </w:rPr>
        <w:t xml:space="preserve"> Bao, Yin Wang, et al. 2024. ‘Deep Whole-Genome Analysis of 494 Hepatocellular Carcinomas’. </w:t>
      </w:r>
      <w:r w:rsidRPr="00F663D5">
        <w:rPr>
          <w:rFonts w:ascii="Times New Roman" w:hAnsi="Times New Roman" w:cs="Times New Roman"/>
          <w:i/>
          <w:iCs/>
          <w:sz w:val="24"/>
        </w:rPr>
        <w:t>Nature</w:t>
      </w:r>
      <w:r w:rsidRPr="00F663D5">
        <w:rPr>
          <w:rFonts w:ascii="Times New Roman" w:hAnsi="Times New Roman" w:cs="Times New Roman"/>
          <w:sz w:val="24"/>
        </w:rPr>
        <w:t>, March. https://doi.org/10.1038/s41586-024-07054-3.</w:t>
      </w:r>
    </w:p>
    <w:p w14:paraId="4E7B012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Cooper, David N, Matthew Mort, Peter D Stenson, Edward V Ball, and Nadia A </w:t>
      </w:r>
      <w:proofErr w:type="spellStart"/>
      <w:r w:rsidRPr="00F663D5">
        <w:rPr>
          <w:rFonts w:ascii="Times New Roman" w:hAnsi="Times New Roman" w:cs="Times New Roman"/>
          <w:sz w:val="24"/>
        </w:rPr>
        <w:t>Chuzhanova</w:t>
      </w:r>
      <w:proofErr w:type="spellEnd"/>
      <w:r w:rsidRPr="00F663D5">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F663D5">
        <w:rPr>
          <w:rFonts w:ascii="Times New Roman" w:hAnsi="Times New Roman" w:cs="Times New Roman"/>
          <w:sz w:val="24"/>
        </w:rPr>
        <w:t>CpNpG</w:t>
      </w:r>
      <w:proofErr w:type="spellEnd"/>
      <w:r w:rsidRPr="00F663D5">
        <w:rPr>
          <w:rFonts w:ascii="Times New Roman" w:hAnsi="Times New Roman" w:cs="Times New Roman"/>
          <w:sz w:val="24"/>
        </w:rPr>
        <w:t xml:space="preserve"> Trinucleotides, as Well as in CpG Dinucleotides’. http://www.hgmd.org.</w:t>
      </w:r>
    </w:p>
    <w:p w14:paraId="5FE8C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Davies, Helen, Dominik </w:t>
      </w:r>
      <w:proofErr w:type="spellStart"/>
      <w:r w:rsidRPr="00F663D5">
        <w:rPr>
          <w:rFonts w:ascii="Times New Roman" w:hAnsi="Times New Roman" w:cs="Times New Roman"/>
          <w:sz w:val="24"/>
        </w:rPr>
        <w:t>Glodzik</w:t>
      </w:r>
      <w:proofErr w:type="spellEnd"/>
      <w:r w:rsidRPr="00F663D5">
        <w:rPr>
          <w:rFonts w:ascii="Times New Roman" w:hAnsi="Times New Roman" w:cs="Times New Roman"/>
          <w:sz w:val="24"/>
        </w:rPr>
        <w:t xml:space="preserve">, Sandro </w:t>
      </w:r>
      <w:proofErr w:type="spellStart"/>
      <w:r w:rsidRPr="00F663D5">
        <w:rPr>
          <w:rFonts w:ascii="Times New Roman" w:hAnsi="Times New Roman" w:cs="Times New Roman"/>
          <w:sz w:val="24"/>
        </w:rPr>
        <w:t>Morganella</w:t>
      </w:r>
      <w:proofErr w:type="spellEnd"/>
      <w:r w:rsidRPr="00F663D5">
        <w:rPr>
          <w:rFonts w:ascii="Times New Roman" w:hAnsi="Times New Roman" w:cs="Times New Roman"/>
          <w:sz w:val="24"/>
        </w:rPr>
        <w:t xml:space="preserve">, Lucy R. Yates, Johan Staaf, </w:t>
      </w:r>
      <w:proofErr w:type="spellStart"/>
      <w:r w:rsidRPr="00F663D5">
        <w:rPr>
          <w:rFonts w:ascii="Times New Roman" w:hAnsi="Times New Roman" w:cs="Times New Roman"/>
          <w:sz w:val="24"/>
        </w:rPr>
        <w:t>Xueqing</w:t>
      </w:r>
      <w:proofErr w:type="spellEnd"/>
      <w:r w:rsidRPr="00F663D5">
        <w:rPr>
          <w:rFonts w:ascii="Times New Roman" w:hAnsi="Times New Roman" w:cs="Times New Roman"/>
          <w:sz w:val="24"/>
        </w:rPr>
        <w:t xml:space="preserve"> Zou, Manasa Ramakrishna, et al. 2017. ‘</w:t>
      </w:r>
      <w:proofErr w:type="spellStart"/>
      <w:r w:rsidRPr="00F663D5">
        <w:rPr>
          <w:rFonts w:ascii="Times New Roman" w:hAnsi="Times New Roman" w:cs="Times New Roman"/>
          <w:sz w:val="24"/>
        </w:rPr>
        <w:t>HRDetect</w:t>
      </w:r>
      <w:proofErr w:type="spellEnd"/>
      <w:r w:rsidRPr="00F663D5">
        <w:rPr>
          <w:rFonts w:ascii="Times New Roman" w:hAnsi="Times New Roman" w:cs="Times New Roman"/>
          <w:sz w:val="24"/>
        </w:rPr>
        <w:t xml:space="preserve"> Is a Predictor of BRCA1 and BRCA2 Deficiency Based on Mutational Signatures’.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23 (4): 517–25. https://doi.org/10.1038/nm.4292.</w:t>
      </w:r>
    </w:p>
    <w:p w14:paraId="000B951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Degasperi, Andrea, </w:t>
      </w:r>
      <w:proofErr w:type="spellStart"/>
      <w:r w:rsidRPr="00F663D5">
        <w:rPr>
          <w:rFonts w:ascii="Times New Roman" w:hAnsi="Times New Roman" w:cs="Times New Roman"/>
          <w:sz w:val="24"/>
        </w:rPr>
        <w:t>Xueqing</w:t>
      </w:r>
      <w:proofErr w:type="spellEnd"/>
      <w:r w:rsidRPr="00F663D5">
        <w:rPr>
          <w:rFonts w:ascii="Times New Roman" w:hAnsi="Times New Roman" w:cs="Times New Roman"/>
          <w:sz w:val="24"/>
        </w:rPr>
        <w:t xml:space="preserve"> Zou, </w:t>
      </w:r>
      <w:proofErr w:type="spellStart"/>
      <w:r w:rsidRPr="00F663D5">
        <w:rPr>
          <w:rFonts w:ascii="Times New Roman" w:hAnsi="Times New Roman" w:cs="Times New Roman"/>
          <w:sz w:val="24"/>
        </w:rPr>
        <w:t>Tauanne</w:t>
      </w:r>
      <w:proofErr w:type="spellEnd"/>
      <w:r w:rsidRPr="00F663D5">
        <w:rPr>
          <w:rFonts w:ascii="Times New Roman" w:hAnsi="Times New Roman" w:cs="Times New Roman"/>
          <w:sz w:val="24"/>
        </w:rPr>
        <w:t xml:space="preserve"> Dias Amarante, Andrea Martinez-Martinez, Gene Ching </w:t>
      </w:r>
      <w:proofErr w:type="spellStart"/>
      <w:r w:rsidRPr="00F663D5">
        <w:rPr>
          <w:rFonts w:ascii="Times New Roman" w:hAnsi="Times New Roman" w:cs="Times New Roman"/>
          <w:sz w:val="24"/>
        </w:rPr>
        <w:t>Chiek</w:t>
      </w:r>
      <w:proofErr w:type="spellEnd"/>
      <w:r w:rsidRPr="00F663D5">
        <w:rPr>
          <w:rFonts w:ascii="Times New Roman" w:hAnsi="Times New Roman" w:cs="Times New Roman"/>
          <w:sz w:val="24"/>
        </w:rPr>
        <w:t xml:space="preserve"> Koh, João M.L. Dias, Laura Heskin, et al. 2022. ‘Substitution Mutational Signatures in Whole-Genome–Sequenced Cancers in the UK Population’. </w:t>
      </w:r>
      <w:r w:rsidRPr="00F663D5">
        <w:rPr>
          <w:rFonts w:ascii="Times New Roman" w:hAnsi="Times New Roman" w:cs="Times New Roman"/>
          <w:i/>
          <w:iCs/>
          <w:sz w:val="24"/>
        </w:rPr>
        <w:t>Science</w:t>
      </w:r>
      <w:r w:rsidRPr="00F663D5">
        <w:rPr>
          <w:rFonts w:ascii="Times New Roman" w:hAnsi="Times New Roman" w:cs="Times New Roman"/>
          <w:sz w:val="24"/>
        </w:rPr>
        <w:t xml:space="preserve"> 376 (6591). https://doi.org/10.1126/science.abl9283.</w:t>
      </w:r>
    </w:p>
    <w:p w14:paraId="57629001" w14:textId="77777777" w:rsidR="00F663D5" w:rsidRPr="00F663D5" w:rsidRDefault="00F663D5" w:rsidP="00F663D5">
      <w:pPr>
        <w:pStyle w:val="Bibliography"/>
        <w:rPr>
          <w:rFonts w:ascii="Times New Roman" w:hAnsi="Times New Roman" w:cs="Times New Roman"/>
          <w:sz w:val="24"/>
        </w:rPr>
      </w:pPr>
      <w:proofErr w:type="spellStart"/>
      <w:r w:rsidRPr="00F663D5">
        <w:rPr>
          <w:rFonts w:ascii="Times New Roman" w:hAnsi="Times New Roman" w:cs="Times New Roman"/>
          <w:sz w:val="24"/>
        </w:rPr>
        <w:t>Dziubańska-Kusibab</w:t>
      </w:r>
      <w:proofErr w:type="spellEnd"/>
      <w:r w:rsidRPr="00F663D5">
        <w:rPr>
          <w:rFonts w:ascii="Times New Roman" w:hAnsi="Times New Roman" w:cs="Times New Roman"/>
          <w:sz w:val="24"/>
        </w:rPr>
        <w:t xml:space="preserve">, Paulina J., Hilmar Berger, Federica Battistini, Britta A.M. Bouwman, Amina Iftekhar, Riku Katainen, Tatiana </w:t>
      </w:r>
      <w:proofErr w:type="spellStart"/>
      <w:r w:rsidRPr="00F663D5">
        <w:rPr>
          <w:rFonts w:ascii="Times New Roman" w:hAnsi="Times New Roman" w:cs="Times New Roman"/>
          <w:sz w:val="24"/>
        </w:rPr>
        <w:t>Cajuso</w:t>
      </w:r>
      <w:proofErr w:type="spellEnd"/>
      <w:r w:rsidRPr="00F663D5">
        <w:rPr>
          <w:rFonts w:ascii="Times New Roman" w:hAnsi="Times New Roman" w:cs="Times New Roman"/>
          <w:sz w:val="24"/>
        </w:rPr>
        <w:t xml:space="preserve">, et al. 2020. ‘Colibactin DNA-Damage Signature Indicates Mutational Impact in Colorectal Cancer’.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26 (7): 1063–69. https://doi.org/10.1038/s41591-020-0908-2.</w:t>
      </w:r>
    </w:p>
    <w:p w14:paraId="7B3B669B" w14:textId="77777777" w:rsidR="00F663D5" w:rsidRPr="00F663D5" w:rsidRDefault="00F663D5" w:rsidP="00F663D5">
      <w:pPr>
        <w:pStyle w:val="Bibliography"/>
        <w:rPr>
          <w:rFonts w:ascii="Times New Roman" w:hAnsi="Times New Roman" w:cs="Times New Roman"/>
          <w:sz w:val="24"/>
        </w:rPr>
      </w:pPr>
      <w:proofErr w:type="spellStart"/>
      <w:r w:rsidRPr="00F663D5">
        <w:rPr>
          <w:rFonts w:ascii="Times New Roman" w:hAnsi="Times New Roman" w:cs="Times New Roman"/>
          <w:sz w:val="24"/>
        </w:rPr>
        <w:t>Grolleman</w:t>
      </w:r>
      <w:proofErr w:type="spellEnd"/>
      <w:r w:rsidRPr="00F663D5">
        <w:rPr>
          <w:rFonts w:ascii="Times New Roman" w:hAnsi="Times New Roman" w:cs="Times New Roman"/>
          <w:sz w:val="24"/>
        </w:rPr>
        <w:t xml:space="preserve">, Judith E., Richarda M. de </w:t>
      </w:r>
      <w:proofErr w:type="spellStart"/>
      <w:r w:rsidRPr="00F663D5">
        <w:rPr>
          <w:rFonts w:ascii="Times New Roman" w:hAnsi="Times New Roman" w:cs="Times New Roman"/>
          <w:sz w:val="24"/>
        </w:rPr>
        <w:t>Voer</w:t>
      </w:r>
      <w:proofErr w:type="spellEnd"/>
      <w:r w:rsidRPr="00F663D5">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F663D5">
        <w:rPr>
          <w:rFonts w:ascii="Times New Roman" w:hAnsi="Times New Roman" w:cs="Times New Roman"/>
          <w:i/>
          <w:iCs/>
          <w:sz w:val="24"/>
        </w:rPr>
        <w:t>Cancer Cell</w:t>
      </w:r>
      <w:r w:rsidRPr="00F663D5">
        <w:rPr>
          <w:rFonts w:ascii="Times New Roman" w:hAnsi="Times New Roman" w:cs="Times New Roman"/>
          <w:sz w:val="24"/>
        </w:rPr>
        <w:t xml:space="preserve"> 35 (2): 256-266.e5. https://doi.org/10.1016/j.ccell.2018.12.011.</w:t>
      </w:r>
    </w:p>
    <w:p w14:paraId="30DC338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F663D5">
        <w:rPr>
          <w:rFonts w:ascii="Times New Roman" w:hAnsi="Times New Roman" w:cs="Times New Roman"/>
          <w:i/>
          <w:iCs/>
          <w:sz w:val="24"/>
        </w:rPr>
        <w:t>Science Translational Medicine</w:t>
      </w:r>
      <w:r w:rsidRPr="00F663D5">
        <w:rPr>
          <w:rFonts w:ascii="Times New Roman" w:hAnsi="Times New Roman" w:cs="Times New Roman"/>
          <w:sz w:val="24"/>
        </w:rPr>
        <w:t xml:space="preserve"> 5 (197). https://doi.org/10.1126/scitranslmed.3006200.</w:t>
      </w:r>
    </w:p>
    <w:p w14:paraId="0AB1BF8D"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Huang, Mi Ni, Willie Yu, Wei </w:t>
      </w:r>
      <w:proofErr w:type="spellStart"/>
      <w:r w:rsidRPr="00F663D5">
        <w:rPr>
          <w:rFonts w:ascii="Times New Roman" w:hAnsi="Times New Roman" w:cs="Times New Roman"/>
          <w:sz w:val="24"/>
        </w:rPr>
        <w:t>Wei</w:t>
      </w:r>
      <w:proofErr w:type="spellEnd"/>
      <w:r w:rsidRPr="00F663D5">
        <w:rPr>
          <w:rFonts w:ascii="Times New Roman" w:hAnsi="Times New Roman" w:cs="Times New Roman"/>
          <w:sz w:val="24"/>
        </w:rPr>
        <w:t xml:space="preserve"> Teoh, Maude Ardin, Apinya </w:t>
      </w:r>
      <w:proofErr w:type="spellStart"/>
      <w:r w:rsidRPr="00F663D5">
        <w:rPr>
          <w:rFonts w:ascii="Times New Roman" w:hAnsi="Times New Roman" w:cs="Times New Roman"/>
          <w:sz w:val="24"/>
        </w:rPr>
        <w:t>Jusakul</w:t>
      </w:r>
      <w:proofErr w:type="spellEnd"/>
      <w:r w:rsidRPr="00F663D5">
        <w:rPr>
          <w:rFonts w:ascii="Times New Roman" w:hAnsi="Times New Roman" w:cs="Times New Roman"/>
          <w:sz w:val="24"/>
        </w:rPr>
        <w:t xml:space="preserve">, Alvin Wei Tian Ng, Arnoud Boot, et al. 2017. ‘Genome-Scale Mutational Signatures of Aflatoxin in Cells, Mice, and Human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27 (9): 1475–86. https://doi.org/10.1101/gr.220038.116.</w:t>
      </w:r>
    </w:p>
    <w:p w14:paraId="600E413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Jiang, </w:t>
      </w:r>
      <w:proofErr w:type="spellStart"/>
      <w:r w:rsidRPr="00F663D5">
        <w:rPr>
          <w:rFonts w:ascii="Times New Roman" w:hAnsi="Times New Roman" w:cs="Times New Roman"/>
          <w:sz w:val="24"/>
        </w:rPr>
        <w:t>Nanhai</w:t>
      </w:r>
      <w:proofErr w:type="spellEnd"/>
      <w:r w:rsidRPr="00F663D5">
        <w:rPr>
          <w:rFonts w:ascii="Times New Roman" w:hAnsi="Times New Roman" w:cs="Times New Roman"/>
          <w:sz w:val="24"/>
        </w:rPr>
        <w:t xml:space="preserve">, Yang Wu, and Steven G Rozen. 2024. ‘A New Approach to the Challenging Problem of Mutational Signature Attribution’. </w:t>
      </w:r>
      <w:proofErr w:type="spellStart"/>
      <w:r w:rsidRPr="00F663D5">
        <w:rPr>
          <w:rFonts w:ascii="Times New Roman" w:hAnsi="Times New Roman" w:cs="Times New Roman"/>
          <w:i/>
          <w:iCs/>
          <w:sz w:val="24"/>
        </w:rPr>
        <w:t>bioRxiv</w:t>
      </w:r>
      <w:proofErr w:type="spellEnd"/>
      <w:r w:rsidRPr="00F663D5">
        <w:rPr>
          <w:rFonts w:ascii="Times New Roman" w:hAnsi="Times New Roman" w:cs="Times New Roman"/>
          <w:sz w:val="24"/>
        </w:rPr>
        <w:t>. https://doi.org/10.1101/2024.05.20.594967.</w:t>
      </w:r>
    </w:p>
    <w:p w14:paraId="1DE8AF47"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Jin, Hu, Doga C. </w:t>
      </w:r>
      <w:proofErr w:type="spellStart"/>
      <w:r w:rsidRPr="00F663D5">
        <w:rPr>
          <w:rFonts w:ascii="Times New Roman" w:hAnsi="Times New Roman" w:cs="Times New Roman"/>
          <w:sz w:val="24"/>
        </w:rPr>
        <w:t>Gulhan</w:t>
      </w:r>
      <w:proofErr w:type="spellEnd"/>
      <w:r w:rsidRPr="00F663D5">
        <w:rPr>
          <w:rFonts w:ascii="Times New Roman" w:hAnsi="Times New Roman" w:cs="Times New Roman"/>
          <w:sz w:val="24"/>
        </w:rPr>
        <w:t xml:space="preserve">, Benedikt Geiger, Daniel Ben-Isvy, David Geng, Viktor Ljungström, and Peter J. Park. 2024. ‘Accurate and Sensitive Mutational Signature Analysis with </w:t>
      </w:r>
      <w:proofErr w:type="spellStart"/>
      <w:r w:rsidRPr="00F663D5">
        <w:rPr>
          <w:rFonts w:ascii="Times New Roman" w:hAnsi="Times New Roman" w:cs="Times New Roman"/>
          <w:sz w:val="24"/>
        </w:rPr>
        <w:t>MuSiCal</w:t>
      </w:r>
      <w:proofErr w:type="spellEnd"/>
      <w:r w:rsidRPr="00F663D5">
        <w:rPr>
          <w:rFonts w:ascii="Times New Roman" w:hAnsi="Times New Roman" w:cs="Times New Roman"/>
          <w:sz w:val="24"/>
        </w:rPr>
        <w:t xml:space="preserve">’.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56 (3): 541–52. https://doi.org/10.1038/s41588-024-01659-0.</w:t>
      </w:r>
    </w:p>
    <w:p w14:paraId="0298F78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Koh, Gene Ching </w:t>
      </w:r>
      <w:proofErr w:type="spellStart"/>
      <w:r w:rsidRPr="00F663D5">
        <w:rPr>
          <w:rFonts w:ascii="Times New Roman" w:hAnsi="Times New Roman" w:cs="Times New Roman"/>
          <w:sz w:val="24"/>
        </w:rPr>
        <w:t>Chiek</w:t>
      </w:r>
      <w:proofErr w:type="spellEnd"/>
      <w:r w:rsidRPr="00F663D5">
        <w:rPr>
          <w:rFonts w:ascii="Times New Roman" w:hAnsi="Times New Roman" w:cs="Times New Roman"/>
          <w:sz w:val="24"/>
        </w:rPr>
        <w:t xml:space="preserve">, Arjun Scott Nanda, Giuseppe Rinaldi, Soraya </w:t>
      </w:r>
      <w:proofErr w:type="spellStart"/>
      <w:r w:rsidRPr="00F663D5">
        <w:rPr>
          <w:rFonts w:ascii="Times New Roman" w:hAnsi="Times New Roman" w:cs="Times New Roman"/>
          <w:sz w:val="24"/>
        </w:rPr>
        <w:t>Boushaki</w:t>
      </w:r>
      <w:proofErr w:type="spellEnd"/>
      <w:r w:rsidRPr="00F663D5">
        <w:rPr>
          <w:rFonts w:ascii="Times New Roman" w:hAnsi="Times New Roman" w:cs="Times New Roman"/>
          <w:sz w:val="24"/>
        </w:rPr>
        <w:t xml:space="preserve">, Andrea Degasperi, Cherif </w:t>
      </w:r>
      <w:proofErr w:type="spellStart"/>
      <w:r w:rsidRPr="00F663D5">
        <w:rPr>
          <w:rFonts w:ascii="Times New Roman" w:hAnsi="Times New Roman" w:cs="Times New Roman"/>
          <w:sz w:val="24"/>
        </w:rPr>
        <w:t>Badja</w:t>
      </w:r>
      <w:proofErr w:type="spellEnd"/>
      <w:r w:rsidRPr="00F663D5">
        <w:rPr>
          <w:rFonts w:ascii="Times New Roman" w:hAnsi="Times New Roman" w:cs="Times New Roman"/>
          <w:sz w:val="24"/>
        </w:rPr>
        <w:t xml:space="preserve">, Andrew Marcel </w:t>
      </w:r>
      <w:proofErr w:type="spellStart"/>
      <w:r w:rsidRPr="00F663D5">
        <w:rPr>
          <w:rFonts w:ascii="Times New Roman" w:hAnsi="Times New Roman" w:cs="Times New Roman"/>
          <w:sz w:val="24"/>
        </w:rPr>
        <w:t>Pregnall</w:t>
      </w:r>
      <w:proofErr w:type="spellEnd"/>
      <w:r w:rsidRPr="00F663D5">
        <w:rPr>
          <w:rFonts w:ascii="Times New Roman" w:hAnsi="Times New Roman" w:cs="Times New Roman"/>
          <w:sz w:val="24"/>
        </w:rPr>
        <w:t xml:space="preserve">, et al. 2025. ‘A Redefined </w:t>
      </w:r>
      <w:proofErr w:type="spellStart"/>
      <w:r w:rsidRPr="00F663D5">
        <w:rPr>
          <w:rFonts w:ascii="Times New Roman" w:hAnsi="Times New Roman" w:cs="Times New Roman"/>
          <w:sz w:val="24"/>
        </w:rPr>
        <w:t>InDel</w:t>
      </w:r>
      <w:proofErr w:type="spellEnd"/>
      <w:r w:rsidRPr="00F663D5">
        <w:rPr>
          <w:rFonts w:ascii="Times New Roman" w:hAnsi="Times New Roman" w:cs="Times New Roman"/>
          <w:sz w:val="24"/>
        </w:rPr>
        <w:t xml:space="preserve"> Taxonomy Provides Insights into Mutational Signatures’. </w:t>
      </w:r>
      <w:r w:rsidRPr="00F663D5">
        <w:rPr>
          <w:rFonts w:ascii="Times New Roman" w:hAnsi="Times New Roman" w:cs="Times New Roman"/>
          <w:i/>
          <w:iCs/>
          <w:sz w:val="24"/>
        </w:rPr>
        <w:t>Nature Genetics</w:t>
      </w:r>
      <w:r w:rsidRPr="00F663D5">
        <w:rPr>
          <w:rFonts w:ascii="Times New Roman" w:hAnsi="Times New Roman" w:cs="Times New Roman"/>
          <w:sz w:val="24"/>
        </w:rPr>
        <w:t>, April. https://doi.org/10.1038/s41588-025-02152-y.</w:t>
      </w:r>
    </w:p>
    <w:p w14:paraId="415CF3D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Kucab, Jill E., </w:t>
      </w:r>
      <w:proofErr w:type="spellStart"/>
      <w:r w:rsidRPr="00F663D5">
        <w:rPr>
          <w:rFonts w:ascii="Times New Roman" w:hAnsi="Times New Roman" w:cs="Times New Roman"/>
          <w:sz w:val="24"/>
        </w:rPr>
        <w:t>Xueqing</w:t>
      </w:r>
      <w:proofErr w:type="spellEnd"/>
      <w:r w:rsidRPr="00F663D5">
        <w:rPr>
          <w:rFonts w:ascii="Times New Roman" w:hAnsi="Times New Roman" w:cs="Times New Roman"/>
          <w:sz w:val="24"/>
        </w:rPr>
        <w:t xml:space="preserve"> Zou, Sandro </w:t>
      </w:r>
      <w:proofErr w:type="spellStart"/>
      <w:r w:rsidRPr="00F663D5">
        <w:rPr>
          <w:rFonts w:ascii="Times New Roman" w:hAnsi="Times New Roman" w:cs="Times New Roman"/>
          <w:sz w:val="24"/>
        </w:rPr>
        <w:t>Morganella</w:t>
      </w:r>
      <w:proofErr w:type="spellEnd"/>
      <w:r w:rsidRPr="00F663D5">
        <w:rPr>
          <w:rFonts w:ascii="Times New Roman" w:hAnsi="Times New Roman" w:cs="Times New Roman"/>
          <w:sz w:val="24"/>
        </w:rPr>
        <w:t xml:space="preserve">, Madeleine Joel, A. Scott Nanda, Eszter Nagy, Celine Gomez, et al. 2019. ‘A Compendium of Mutational Signatures of Environmental Agents’. </w:t>
      </w:r>
      <w:r w:rsidRPr="00F663D5">
        <w:rPr>
          <w:rFonts w:ascii="Times New Roman" w:hAnsi="Times New Roman" w:cs="Times New Roman"/>
          <w:i/>
          <w:iCs/>
          <w:sz w:val="24"/>
        </w:rPr>
        <w:t>Cell</w:t>
      </w:r>
      <w:r w:rsidRPr="00F663D5">
        <w:rPr>
          <w:rFonts w:ascii="Times New Roman" w:hAnsi="Times New Roman" w:cs="Times New Roman"/>
          <w:sz w:val="24"/>
        </w:rPr>
        <w:t xml:space="preserve"> 177 (4): 821-836.e16. https://doi.org/10.1016/j.cell.2019.03.001.</w:t>
      </w:r>
    </w:p>
    <w:p w14:paraId="2603A4B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Liu, Mo, Yang Wu, </w:t>
      </w:r>
      <w:proofErr w:type="spellStart"/>
      <w:r w:rsidRPr="00F663D5">
        <w:rPr>
          <w:rFonts w:ascii="Times New Roman" w:hAnsi="Times New Roman" w:cs="Times New Roman"/>
          <w:sz w:val="24"/>
        </w:rPr>
        <w:t>Nanhai</w:t>
      </w:r>
      <w:proofErr w:type="spellEnd"/>
      <w:r w:rsidRPr="00F663D5">
        <w:rPr>
          <w:rFonts w:ascii="Times New Roman" w:hAnsi="Times New Roman" w:cs="Times New Roman"/>
          <w:sz w:val="24"/>
        </w:rPr>
        <w:t xml:space="preserve"> Jiang, Arnoud Boot, and Steven G Rozen. 2023. ‘</w:t>
      </w:r>
      <w:proofErr w:type="spellStart"/>
      <w:r w:rsidRPr="00F663D5">
        <w:rPr>
          <w:rFonts w:ascii="Times New Roman" w:hAnsi="Times New Roman" w:cs="Times New Roman"/>
          <w:sz w:val="24"/>
        </w:rPr>
        <w:t>mSigHdp</w:t>
      </w:r>
      <w:proofErr w:type="spellEnd"/>
      <w:r w:rsidRPr="00F663D5">
        <w:rPr>
          <w:rFonts w:ascii="Times New Roman" w:hAnsi="Times New Roman" w:cs="Times New Roman"/>
          <w:sz w:val="24"/>
        </w:rPr>
        <w:t xml:space="preserve">: Hierarchical Dirichlet Process Mixture Modeling for Mutational Signature Discovery’. </w:t>
      </w:r>
      <w:r w:rsidRPr="00F663D5">
        <w:rPr>
          <w:rFonts w:ascii="Times New Roman" w:hAnsi="Times New Roman" w:cs="Times New Roman"/>
          <w:i/>
          <w:iCs/>
          <w:sz w:val="24"/>
        </w:rPr>
        <w:t>NAR Genomics and Bioinformatics</w:t>
      </w:r>
      <w:r w:rsidRPr="00F663D5">
        <w:rPr>
          <w:rFonts w:ascii="Times New Roman" w:hAnsi="Times New Roman" w:cs="Times New Roman"/>
          <w:sz w:val="24"/>
        </w:rPr>
        <w:t xml:space="preserve"> 5 (1): lqad005. https://doi.org/10.1093/nargab/lqad005.</w:t>
      </w:r>
    </w:p>
    <w:p w14:paraId="74D24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134B4A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F663D5">
        <w:rPr>
          <w:rFonts w:ascii="Times New Roman" w:hAnsi="Times New Roman" w:cs="Times New Roman"/>
          <w:i/>
          <w:iCs/>
          <w:sz w:val="24"/>
        </w:rPr>
        <w:t>Cell</w:t>
      </w:r>
      <w:r w:rsidRPr="00F663D5">
        <w:rPr>
          <w:rFonts w:ascii="Times New Roman" w:hAnsi="Times New Roman" w:cs="Times New Roman"/>
          <w:sz w:val="24"/>
        </w:rPr>
        <w:t xml:space="preserve"> 149 (5): 979–93. https://doi.org/10.1016/j.cell.2012.04.024.</w:t>
      </w:r>
    </w:p>
    <w:p w14:paraId="1E02C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F663D5">
        <w:rPr>
          <w:rFonts w:ascii="Times New Roman" w:hAnsi="Times New Roman" w:cs="Times New Roman"/>
          <w:i/>
          <w:iCs/>
          <w:sz w:val="24"/>
        </w:rPr>
        <w:t>Genome Medicine</w:t>
      </w:r>
      <w:r w:rsidRPr="00F663D5">
        <w:rPr>
          <w:rFonts w:ascii="Times New Roman" w:hAnsi="Times New Roman" w:cs="Times New Roman"/>
          <w:sz w:val="24"/>
        </w:rPr>
        <w:t xml:space="preserve"> 7 (1): 38. https://doi.org/10.1186/s13073-015-0161-3.</w:t>
      </w:r>
    </w:p>
    <w:p w14:paraId="6AD2E271"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Riva, Laura, Arun R. </w:t>
      </w:r>
      <w:proofErr w:type="spellStart"/>
      <w:r w:rsidRPr="00F663D5">
        <w:rPr>
          <w:rFonts w:ascii="Times New Roman" w:hAnsi="Times New Roman" w:cs="Times New Roman"/>
          <w:sz w:val="24"/>
        </w:rPr>
        <w:t>Pandiri</w:t>
      </w:r>
      <w:proofErr w:type="spellEnd"/>
      <w:r w:rsidRPr="00F663D5">
        <w:rPr>
          <w:rFonts w:ascii="Times New Roman" w:hAnsi="Times New Roman" w:cs="Times New Roman"/>
          <w:sz w:val="24"/>
        </w:rPr>
        <w:t xml:space="preserve">, Yun Rose Li, Alastair Droop, James </w:t>
      </w:r>
      <w:proofErr w:type="spellStart"/>
      <w:r w:rsidRPr="00F663D5">
        <w:rPr>
          <w:rFonts w:ascii="Times New Roman" w:hAnsi="Times New Roman" w:cs="Times New Roman"/>
          <w:sz w:val="24"/>
        </w:rPr>
        <w:t>Hewinson</w:t>
      </w:r>
      <w:proofErr w:type="spellEnd"/>
      <w:r w:rsidRPr="00F663D5">
        <w:rPr>
          <w:rFonts w:ascii="Times New Roman" w:hAnsi="Times New Roman" w:cs="Times New Roman"/>
          <w:sz w:val="24"/>
        </w:rPr>
        <w:t xml:space="preserve">, Michael A. Quail, Vivek Iyer, et al. 2020. ‘The Mutational Signature Profile of Known and Suspected Human Carcinogens in Mice’.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52 (11): 1189–97. https://doi.org/10.1038/s41588-020-0692-4.</w:t>
      </w:r>
    </w:p>
    <w:p w14:paraId="038B8379" w14:textId="1106C098"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xml:space="preserve">, S., </w:t>
      </w:r>
      <w:proofErr w:type="spellStart"/>
      <w:r w:rsidRPr="001F5B14">
        <w:rPr>
          <w:rFonts w:ascii="Times New Roman" w:hAnsi="Times New Roman" w:cs="Times New Roman"/>
          <w:sz w:val="24"/>
          <w:szCs w:val="24"/>
        </w:rPr>
        <w:t>Gootenberg</w:t>
      </w:r>
      <w:proofErr w:type="spellEnd"/>
      <w:r w:rsidRPr="001F5B14">
        <w:rPr>
          <w:rFonts w:ascii="Times New Roman" w:hAnsi="Times New Roman" w:cs="Times New Roman"/>
          <w:sz w:val="24"/>
          <w:szCs w:val="24"/>
        </w:rPr>
        <w:t>,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13" w:author="Mo Liu" w:date="2025-06-10T15:56:00Z" w:initials="ML">
    <w:p w14:paraId="69C5FF46" w14:textId="77777777" w:rsidR="00164CA7" w:rsidRDefault="00164CA7" w:rsidP="00164CA7">
      <w:pPr>
        <w:pStyle w:val="CommentText"/>
      </w:pPr>
      <w:r>
        <w:rPr>
          <w:rStyle w:val="CommentReference"/>
        </w:rPr>
        <w:annotationRef/>
      </w:r>
      <w:r>
        <w:t>I stopped here</w:t>
      </w:r>
    </w:p>
  </w:comment>
  <w:comment w:id="14" w:author="Mo Liu" w:date="2024-10-04T09:10:00Z" w:initials="ML">
    <w:p w14:paraId="540BB308" w14:textId="0FAC63EA"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69C5FF46"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3A8CE99F" w16cex:dateUtc="2025-06-10T07:56: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69C5FF46" w16cid:durableId="3A8CE99F"/>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7AEC5" w14:textId="77777777" w:rsidR="00832AFE" w:rsidRDefault="00832AFE" w:rsidP="000F4F7D">
      <w:pPr>
        <w:spacing w:after="0" w:line="240" w:lineRule="auto"/>
      </w:pPr>
      <w:r>
        <w:separator/>
      </w:r>
    </w:p>
  </w:endnote>
  <w:endnote w:type="continuationSeparator" w:id="0">
    <w:p w14:paraId="1E7AF059" w14:textId="77777777" w:rsidR="00832AFE" w:rsidRDefault="00832AFE" w:rsidP="000F4F7D">
      <w:pPr>
        <w:spacing w:after="0" w:line="240" w:lineRule="auto"/>
      </w:pPr>
      <w:r>
        <w:continuationSeparator/>
      </w:r>
    </w:p>
  </w:endnote>
  <w:endnote w:type="continuationNotice" w:id="1">
    <w:p w14:paraId="1642829E" w14:textId="77777777" w:rsidR="00832AFE" w:rsidRDefault="00832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701B" w14:textId="77777777" w:rsidR="00832AFE" w:rsidRDefault="00832AFE" w:rsidP="000F4F7D">
      <w:pPr>
        <w:spacing w:after="0" w:line="240" w:lineRule="auto"/>
      </w:pPr>
      <w:r>
        <w:separator/>
      </w:r>
    </w:p>
  </w:footnote>
  <w:footnote w:type="continuationSeparator" w:id="0">
    <w:p w14:paraId="42AB19C3" w14:textId="77777777" w:rsidR="00832AFE" w:rsidRDefault="00832AFE" w:rsidP="000F4F7D">
      <w:pPr>
        <w:spacing w:after="0" w:line="240" w:lineRule="auto"/>
      </w:pPr>
      <w:r>
        <w:continuationSeparator/>
      </w:r>
    </w:p>
  </w:footnote>
  <w:footnote w:type="continuationNotice" w:id="1">
    <w:p w14:paraId="099C27BD" w14:textId="77777777" w:rsidR="00832AFE" w:rsidRDefault="00832A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529F"/>
    <w:rsid w:val="001759C0"/>
    <w:rsid w:val="00175A4F"/>
    <w:rsid w:val="0018380F"/>
    <w:rsid w:val="00184CEA"/>
    <w:rsid w:val="001857D3"/>
    <w:rsid w:val="00185AE9"/>
    <w:rsid w:val="0018652B"/>
    <w:rsid w:val="001865DC"/>
    <w:rsid w:val="00187D38"/>
    <w:rsid w:val="00187F59"/>
    <w:rsid w:val="00190CFD"/>
    <w:rsid w:val="0019173B"/>
    <w:rsid w:val="001925AB"/>
    <w:rsid w:val="001938EC"/>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E48"/>
    <w:rsid w:val="002C632E"/>
    <w:rsid w:val="002C6478"/>
    <w:rsid w:val="002D0342"/>
    <w:rsid w:val="002D0A8B"/>
    <w:rsid w:val="002D1F6A"/>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7ED"/>
    <w:rsid w:val="00326B14"/>
    <w:rsid w:val="00326D63"/>
    <w:rsid w:val="00327535"/>
    <w:rsid w:val="00327E5C"/>
    <w:rsid w:val="00330C8B"/>
    <w:rsid w:val="00330CA2"/>
    <w:rsid w:val="0033122A"/>
    <w:rsid w:val="00332310"/>
    <w:rsid w:val="00332418"/>
    <w:rsid w:val="003345AF"/>
    <w:rsid w:val="00334F1B"/>
    <w:rsid w:val="00341629"/>
    <w:rsid w:val="00343520"/>
    <w:rsid w:val="003435F6"/>
    <w:rsid w:val="00343D4A"/>
    <w:rsid w:val="00344D0A"/>
    <w:rsid w:val="0035017E"/>
    <w:rsid w:val="00350184"/>
    <w:rsid w:val="00350689"/>
    <w:rsid w:val="00350BA9"/>
    <w:rsid w:val="00350CF6"/>
    <w:rsid w:val="00351BEF"/>
    <w:rsid w:val="00351D93"/>
    <w:rsid w:val="00352004"/>
    <w:rsid w:val="0035297A"/>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FAC"/>
    <w:rsid w:val="003E0A31"/>
    <w:rsid w:val="003E11F9"/>
    <w:rsid w:val="003E150E"/>
    <w:rsid w:val="003E2879"/>
    <w:rsid w:val="003E3342"/>
    <w:rsid w:val="003E6C29"/>
    <w:rsid w:val="003E7179"/>
    <w:rsid w:val="003F001C"/>
    <w:rsid w:val="003F1927"/>
    <w:rsid w:val="003F2736"/>
    <w:rsid w:val="003F5A79"/>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7567"/>
    <w:rsid w:val="00427DFB"/>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4AFE"/>
    <w:rsid w:val="00466EBC"/>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7BF"/>
    <w:rsid w:val="00537E66"/>
    <w:rsid w:val="00537FB7"/>
    <w:rsid w:val="00540405"/>
    <w:rsid w:val="00540B2D"/>
    <w:rsid w:val="00543518"/>
    <w:rsid w:val="00543FB9"/>
    <w:rsid w:val="00545A40"/>
    <w:rsid w:val="00553262"/>
    <w:rsid w:val="00553D75"/>
    <w:rsid w:val="0055585E"/>
    <w:rsid w:val="00555E0E"/>
    <w:rsid w:val="00557621"/>
    <w:rsid w:val="00557CCD"/>
    <w:rsid w:val="005608CD"/>
    <w:rsid w:val="00560EA2"/>
    <w:rsid w:val="005613FD"/>
    <w:rsid w:val="00562BFD"/>
    <w:rsid w:val="00565208"/>
    <w:rsid w:val="00566CDB"/>
    <w:rsid w:val="00572A06"/>
    <w:rsid w:val="00572FAE"/>
    <w:rsid w:val="00574DF5"/>
    <w:rsid w:val="0057559A"/>
    <w:rsid w:val="005756BC"/>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6DC9"/>
    <w:rsid w:val="00597595"/>
    <w:rsid w:val="005A083D"/>
    <w:rsid w:val="005A6E26"/>
    <w:rsid w:val="005B1D0A"/>
    <w:rsid w:val="005B1ECB"/>
    <w:rsid w:val="005B217E"/>
    <w:rsid w:val="005B2C42"/>
    <w:rsid w:val="005B425D"/>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4418"/>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1E46"/>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96C"/>
    <w:rsid w:val="00965F44"/>
    <w:rsid w:val="009660E2"/>
    <w:rsid w:val="00970985"/>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58C7"/>
    <w:rsid w:val="00AE7306"/>
    <w:rsid w:val="00AF127D"/>
    <w:rsid w:val="00AF1622"/>
    <w:rsid w:val="00AF1C30"/>
    <w:rsid w:val="00AF3ADC"/>
    <w:rsid w:val="00AF41FC"/>
    <w:rsid w:val="00AF7895"/>
    <w:rsid w:val="00AF79AE"/>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F96"/>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8A"/>
    <w:rsid w:val="00BB2D26"/>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962"/>
    <w:rsid w:val="00BE2102"/>
    <w:rsid w:val="00BE223F"/>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42"/>
    <w:rsid w:val="00C61AF7"/>
    <w:rsid w:val="00C62DF4"/>
    <w:rsid w:val="00C63FC1"/>
    <w:rsid w:val="00C647A5"/>
    <w:rsid w:val="00C659AB"/>
    <w:rsid w:val="00C65A87"/>
    <w:rsid w:val="00C65BE7"/>
    <w:rsid w:val="00C71BAF"/>
    <w:rsid w:val="00C72379"/>
    <w:rsid w:val="00C72E5D"/>
    <w:rsid w:val="00C7371D"/>
    <w:rsid w:val="00C75C48"/>
    <w:rsid w:val="00C76367"/>
    <w:rsid w:val="00C76AB8"/>
    <w:rsid w:val="00C83163"/>
    <w:rsid w:val="00C83546"/>
    <w:rsid w:val="00C86C4B"/>
    <w:rsid w:val="00C87D22"/>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263B"/>
    <w:rsid w:val="00CE35BA"/>
    <w:rsid w:val="00CE48FE"/>
    <w:rsid w:val="00CE5A27"/>
    <w:rsid w:val="00CF1102"/>
    <w:rsid w:val="00CF34CE"/>
    <w:rsid w:val="00CF3C1B"/>
    <w:rsid w:val="00CF5847"/>
    <w:rsid w:val="00CF5916"/>
    <w:rsid w:val="00CF6B0B"/>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285A"/>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5043"/>
    <w:rsid w:val="00FE54BA"/>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27</Pages>
  <Words>18807</Words>
  <Characters>107206</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81</cp:revision>
  <cp:lastPrinted>2025-06-06T09:23:00Z</cp:lastPrinted>
  <dcterms:created xsi:type="dcterms:W3CDTF">2025-06-10T05:36:00Z</dcterms:created>
  <dcterms:modified xsi:type="dcterms:W3CDTF">2025-06-10T07:59:00Z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id="WxmFl0UE"/&gt;&lt;style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