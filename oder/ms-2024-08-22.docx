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6064F1B9" w14:textId="62F6B1AC" w:rsidR="003A63AB" w:rsidRDefault="003A63AB" w:rsidP="008A1C58">
      <w:pPr>
        <w:spacing w:line="480" w:lineRule="auto"/>
        <w:rPr>
          <w:rFonts w:ascii="Times New Roman" w:hAnsi="Times New Roman" w:cs="Times New Roman"/>
          <w:sz w:val="24"/>
          <w:szCs w:val="24"/>
        </w:rPr>
      </w:pPr>
      <w:r w:rsidRPr="003A63AB">
        <w:rPr>
          <w:rFonts w:ascii="Times New Roman" w:hAnsi="Times New Roman" w:cs="Times New Roman" w:hint="eastAsia"/>
          <w:sz w:val="24"/>
          <w:szCs w:val="24"/>
          <w:highlight w:val="yellow"/>
        </w:rPr>
        <w:t xml:space="preserve">From Steve: Need Abstract. Have you contacted Arnoud about </w:t>
      </w:r>
      <w:r w:rsidRPr="003A63AB">
        <w:rPr>
          <w:highlight w:val="yellow"/>
        </w:rPr>
        <w:t>RNASEH2B</w:t>
      </w:r>
      <w:r w:rsidRPr="003A63AB">
        <w:rPr>
          <w:rFonts w:hint="eastAsia"/>
          <w:highlight w:val="yellow"/>
        </w:rPr>
        <w:t>?</w:t>
      </w:r>
      <w:r>
        <w:rPr>
          <w:rFonts w:hint="eastAsia"/>
        </w:rPr>
        <w:t xml:space="preserve"> </w:t>
      </w:r>
    </w:p>
    <w:p w14:paraId="028D00E1" w14:textId="77777777" w:rsidR="003A63AB" w:rsidRPr="008A1C58" w:rsidRDefault="003A63AB" w:rsidP="008A1C58">
      <w:pPr>
        <w:spacing w:line="480" w:lineRule="auto"/>
        <w:rPr>
          <w:rFonts w:ascii="Times New Roman" w:hAnsi="Times New Roman" w:cs="Times New Roman"/>
          <w:sz w:val="24"/>
          <w:szCs w:val="24"/>
        </w:rPr>
      </w:pPr>
    </w:p>
    <w:p w14:paraId="181784A0" w14:textId="33D7D670"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28ED9F30"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del w:id="0" w:author="Steve Rozen, Ph.D." w:date="2024-08-22T08:47:00Z" w16du:dateUtc="2024-08-22T12:47:00Z">
        <w:r w:rsidR="00E76428" w:rsidRPr="008A1C58" w:rsidDel="00D255BC">
          <w:rPr>
            <w:rFonts w:ascii="Times New Roman" w:hAnsi="Times New Roman" w:cs="Times New Roman"/>
            <w:sz w:val="24"/>
            <w:szCs w:val="24"/>
          </w:rPr>
          <w:delText>, arising from</w:delText>
        </w:r>
      </w:del>
      <w:ins w:id="1" w:author="Steve Rozen, Ph.D." w:date="2024-08-22T08:47:00Z" w16du:dateUtc="2024-08-22T12:47:00Z">
        <w:r w:rsidR="00D255BC">
          <w:rPr>
            <w:rFonts w:ascii="Times New Roman" w:hAnsi="Times New Roman" w:cs="Times New Roman" w:hint="eastAsia"/>
            <w:sz w:val="24"/>
            <w:szCs w:val="24"/>
          </w:rPr>
          <w:t xml:space="preserve"> are caused by</w:t>
        </w:r>
      </w:ins>
      <w:r w:rsidR="00E76428" w:rsidRPr="008A1C58">
        <w:rPr>
          <w:rFonts w:ascii="Times New Roman" w:hAnsi="Times New Roman" w:cs="Times New Roman"/>
          <w:sz w:val="24"/>
          <w:szCs w:val="24"/>
        </w:rPr>
        <w:t xml:space="preserve"> various mutational processes</w:t>
      </w:r>
      <w:del w:id="2" w:author="Steve Rozen, Ph.D." w:date="2024-08-22T08:47:00Z" w16du:dateUtc="2024-08-22T12:47:00Z">
        <w:r w:rsidR="00E76428" w:rsidRPr="008A1C58" w:rsidDel="00D255BC">
          <w:rPr>
            <w:rFonts w:ascii="Times New Roman" w:hAnsi="Times New Roman" w:cs="Times New Roman"/>
            <w:sz w:val="24"/>
            <w:szCs w:val="24"/>
          </w:rPr>
          <w:delText>,</w:delText>
        </w:r>
      </w:del>
      <w:ins w:id="3" w:author="Steve Rozen, Ph.D." w:date="2024-08-22T08:47:00Z" w16du:dateUtc="2024-08-22T12:47:00Z">
        <w:r w:rsidR="00D255BC">
          <w:rPr>
            <w:rFonts w:ascii="Times New Roman" w:hAnsi="Times New Roman" w:cs="Times New Roman" w:hint="eastAsia"/>
            <w:sz w:val="24"/>
            <w:szCs w:val="24"/>
          </w:rPr>
          <w:t xml:space="preserve"> and</w:t>
        </w:r>
      </w:ins>
      <w:r w:rsidR="00E76428" w:rsidRPr="008A1C58">
        <w:rPr>
          <w:rFonts w:ascii="Times New Roman" w:hAnsi="Times New Roman" w:cs="Times New Roman"/>
          <w:sz w:val="24"/>
          <w:szCs w:val="24"/>
        </w:rPr>
        <w:t xml:space="preserve"> represent</w:t>
      </w:r>
      <w:del w:id="4" w:author="Steve Rozen, Ph.D." w:date="2024-08-22T08:47:00Z" w16du:dateUtc="2024-08-22T12:47:00Z">
        <w:r w:rsidR="00E76428" w:rsidRPr="008A1C58" w:rsidDel="00D255BC">
          <w:rPr>
            <w:rFonts w:ascii="Times New Roman" w:hAnsi="Times New Roman" w:cs="Times New Roman"/>
            <w:sz w:val="24"/>
            <w:szCs w:val="24"/>
          </w:rPr>
          <w:delText>ing</w:delText>
        </w:r>
      </w:del>
      <w:r w:rsidR="00E76428" w:rsidRPr="008A1C58">
        <w:rPr>
          <w:rFonts w:ascii="Times New Roman" w:hAnsi="Times New Roman" w:cs="Times New Roman"/>
          <w:sz w:val="24"/>
          <w:szCs w:val="24"/>
        </w:rPr>
        <w:t xml:space="preserve"> a driving force behind tumorigenesis and cancer development</w:t>
      </w:r>
      <w:r w:rsidR="008D7799"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Content>
          <w:r w:rsidR="00E67C3E" w:rsidRPr="008A1C58">
            <w:rPr>
              <w:rFonts w:ascii="Times New Roman" w:hAnsi="Times New Roman" w:cs="Times New Roman"/>
              <w:color w:val="000000"/>
              <w:sz w:val="24"/>
              <w:szCs w:val="24"/>
            </w:rPr>
            <w:t>(Alexandrov et al., 2014)</w:t>
          </w:r>
        </w:sdtContent>
      </w:sdt>
      <w:r w:rsidR="00E76428" w:rsidRPr="008A1C58">
        <w:rPr>
          <w:rFonts w:ascii="Times New Roman" w:hAnsi="Times New Roman" w:cs="Times New Roman"/>
          <w:sz w:val="24"/>
          <w:szCs w:val="24"/>
        </w:rPr>
        <w:t xml:space="preserve">. </w:t>
      </w:r>
      <w:ins w:id="5" w:author="Steve Rozen, Ph.D." w:date="2024-08-22T08:48:00Z" w16du:dateUtc="2024-08-22T12:48:00Z">
        <w:r w:rsidR="00D255BC">
          <w:rPr>
            <w:rFonts w:ascii="Times New Roman" w:hAnsi="Times New Roman" w:cs="Times New Roman" w:hint="eastAsia"/>
            <w:sz w:val="24"/>
            <w:szCs w:val="24"/>
          </w:rPr>
          <w:t>The</w:t>
        </w:r>
      </w:ins>
      <w:del w:id="6" w:author="Steve Rozen, Ph.D." w:date="2024-08-22T08:48:00Z" w16du:dateUtc="2024-08-22T12:48:00Z">
        <w:r w:rsidR="009574EC" w:rsidRPr="008A1C58" w:rsidDel="00D255BC">
          <w:rPr>
            <w:rFonts w:ascii="Times New Roman" w:hAnsi="Times New Roman" w:cs="Times New Roman"/>
            <w:sz w:val="24"/>
            <w:szCs w:val="24"/>
          </w:rPr>
          <w:delText>M</w:delText>
        </w:r>
      </w:del>
      <w:ins w:id="7" w:author="Steve Rozen, Ph.D." w:date="2024-08-22T08:48:00Z" w16du:dateUtc="2024-08-22T12:48:00Z">
        <w:r w:rsidR="00D255BC">
          <w:rPr>
            <w:rFonts w:ascii="Times New Roman" w:hAnsi="Times New Roman" w:cs="Times New Roman" w:hint="eastAsia"/>
            <w:sz w:val="24"/>
            <w:szCs w:val="24"/>
          </w:rPr>
          <w:t xml:space="preserve"> m</w:t>
        </w:r>
      </w:ins>
      <w:r w:rsidR="009574EC" w:rsidRPr="008A1C58">
        <w:rPr>
          <w:rFonts w:ascii="Times New Roman" w:hAnsi="Times New Roman" w:cs="Times New Roman"/>
          <w:sz w:val="24"/>
          <w:szCs w:val="24"/>
        </w:rPr>
        <w:t xml:space="preserve">utations can arise from both endogenous and exogenous sources. </w:t>
      </w:r>
      <w:ins w:id="8" w:author="Steve Rozen, Ph.D." w:date="2024-08-22T08:48:00Z" w16du:dateUtc="2024-08-22T12:48:00Z">
        <w:r w:rsidR="00D255BC">
          <w:rPr>
            <w:rFonts w:ascii="Times New Roman" w:hAnsi="Times New Roman" w:cs="Times New Roman" w:hint="eastAsia"/>
            <w:sz w:val="24"/>
            <w:szCs w:val="24"/>
          </w:rPr>
          <w:t>T</w:t>
        </w:r>
      </w:ins>
      <w:ins w:id="9" w:author="Steve Rozen, Ph.D." w:date="2024-08-22T08:48:00Z">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(Cooper et al., 2010; Davies et al., 2017; Grollman et al., 2019), and exogenous sources, including exposure to chemical carcinogens </w:t>
        </w:r>
      </w:ins>
      <w:ins w:id="10" w:author="Steve Rozen, Ph.D." w:date="2024-08-22T08:50:00Z" w16du:dateUtc="2024-08-22T12:50:00Z">
        <w:r w:rsidR="00D255BC">
          <w:rPr>
            <w:rFonts w:ascii="Times New Roman" w:hAnsi="Times New Roman" w:cs="Times New Roman" w:hint="eastAsia"/>
            <w:sz w:val="24"/>
            <w:szCs w:val="24"/>
          </w:rPr>
          <w:t>in</w:t>
        </w:r>
      </w:ins>
      <w:ins w:id="11" w:author="Steve Rozen, Ph.D." w:date="2024-08-22T08:48:00Z">
        <w:r w:rsidR="00D255BC" w:rsidRPr="00D255BC">
          <w:rPr>
            <w:rFonts w:ascii="Times New Roman" w:hAnsi="Times New Roman" w:cs="Times New Roman"/>
            <w:sz w:val="24"/>
            <w:szCs w:val="24"/>
          </w:rPr>
          <w:t xml:space="preserve"> tobacco smok</w:t>
        </w:r>
      </w:ins>
      <w:ins w:id="12" w:author="Steve Rozen, Ph.D." w:date="2024-08-22T08:50:00Z" w16du:dateUtc="2024-08-22T12:50:00Z">
        <w:r w:rsidR="00D255BC">
          <w:rPr>
            <w:rFonts w:ascii="Times New Roman" w:hAnsi="Times New Roman" w:cs="Times New Roman" w:hint="eastAsia"/>
            <w:sz w:val="24"/>
            <w:szCs w:val="24"/>
          </w:rPr>
          <w:t>e</w:t>
        </w:r>
      </w:ins>
      <w:ins w:id="13" w:author="Steve Rozen, Ph.D." w:date="2024-08-22T08:48:00Z">
        <w:r w:rsidR="00D255BC" w:rsidRPr="00D255BC">
          <w:rPr>
            <w:rFonts w:ascii="Times New Roman" w:hAnsi="Times New Roman" w:cs="Times New Roman"/>
            <w:sz w:val="24"/>
            <w:szCs w:val="24"/>
          </w:rPr>
          <w:t xml:space="preserve"> or certain herbal medicines (Alexandrov et al., 2016; Ng et al., 2017). Mutational signature analysis provides insights into cancer etiology, prognosis, prevention, and </w:t>
        </w:r>
      </w:ins>
      <w:ins w:id="14" w:author="Steve Rozen, Ph.D." w:date="2024-08-22T08:52:00Z" w16du:dateUtc="2024-08-22T12:52:00Z">
        <w:r w:rsidR="00D255BC">
          <w:rPr>
            <w:rFonts w:ascii="Times New Roman" w:hAnsi="Times New Roman" w:cs="Times New Roman" w:hint="eastAsia"/>
            <w:sz w:val="24"/>
            <w:szCs w:val="24"/>
          </w:rPr>
          <w:t xml:space="preserve">signatures can </w:t>
        </w:r>
      </w:ins>
      <w:ins w:id="15" w:author="Steve Rozen, Ph.D." w:date="2024-08-22T08:48:00Z">
        <w:r w:rsidR="00D255BC" w:rsidRPr="00D255BC">
          <w:rPr>
            <w:rFonts w:ascii="Times New Roman" w:hAnsi="Times New Roman" w:cs="Times New Roman"/>
            <w:sz w:val="24"/>
            <w:szCs w:val="24"/>
          </w:rPr>
          <w:t>serv</w:t>
        </w:r>
      </w:ins>
      <w:ins w:id="16" w:author="Steve Rozen, Ph.D." w:date="2024-08-22T08:52:00Z" w16du:dateUtc="2024-08-22T12:52:00Z">
        <w:r w:rsidR="00D255BC">
          <w:rPr>
            <w:rFonts w:ascii="Times New Roman" w:hAnsi="Times New Roman" w:cs="Times New Roman" w:hint="eastAsia"/>
            <w:sz w:val="24"/>
            <w:szCs w:val="24"/>
          </w:rPr>
          <w:t>e</w:t>
        </w:r>
      </w:ins>
      <w:ins w:id="17" w:author="Steve Rozen, Ph.D." w:date="2024-08-22T08:48:00Z">
        <w:r w:rsidR="00D255BC" w:rsidRPr="00D255BC">
          <w:rPr>
            <w:rFonts w:ascii="Times New Roman" w:hAnsi="Times New Roman" w:cs="Times New Roman"/>
            <w:sz w:val="24"/>
            <w:szCs w:val="24"/>
          </w:rPr>
          <w:t xml:space="preserve"> as biomarkers for mutagenic exposures (Boot et al., 2020; Davies et al., 2017; </w:t>
        </w:r>
        <w:proofErr w:type="spellStart"/>
        <w:r w:rsidR="00D255BC" w:rsidRPr="00D255BC">
          <w:rPr>
            <w:rFonts w:ascii="Times New Roman" w:hAnsi="Times New Roman" w:cs="Times New Roman"/>
            <w:sz w:val="24"/>
            <w:szCs w:val="24"/>
          </w:rPr>
          <w:t>Dziubańska-Kusibab</w:t>
        </w:r>
        <w:proofErr w:type="spellEnd"/>
        <w:r w:rsidR="00D255BC" w:rsidRPr="00D255BC">
          <w:rPr>
            <w:rFonts w:ascii="Times New Roman" w:hAnsi="Times New Roman" w:cs="Times New Roman"/>
            <w:sz w:val="24"/>
            <w:szCs w:val="24"/>
          </w:rPr>
          <w:t xml:space="preserve"> et al., 2020; Grollman et al., 2019)</w:t>
        </w:r>
      </w:ins>
      <w:del w:id="18" w:author="Steve Rozen, Ph.D." w:date="2024-08-22T08:48:00Z" w16du:dateUtc="2024-08-22T12:48:00Z">
        <w:r w:rsidR="009574EC" w:rsidRPr="008A1C58" w:rsidDel="00D255BC">
          <w:rPr>
            <w:rFonts w:ascii="Times New Roman" w:hAnsi="Times New Roman" w:cs="Times New Roman"/>
            <w:sz w:val="24"/>
            <w:szCs w:val="24"/>
          </w:rPr>
          <w:delText>The endogen</w:delText>
        </w:r>
        <w:r w:rsidR="0066319A" w:rsidRPr="008A1C58" w:rsidDel="00D255BC">
          <w:rPr>
            <w:rFonts w:ascii="Times New Roman" w:hAnsi="Times New Roman" w:cs="Times New Roman"/>
            <w:sz w:val="24"/>
            <w:szCs w:val="24"/>
          </w:rPr>
          <w:delText>ous causes include the deamination of 5-methylcytosince (5mC)</w:delText>
        </w:r>
        <w:r w:rsidR="00EA287C" w:rsidRPr="008A1C58" w:rsidDel="00D255BC">
          <w:rPr>
            <w:rFonts w:ascii="Times New Roman" w:hAnsi="Times New Roman" w:cs="Times New Roman"/>
            <w:sz w:val="24"/>
            <w:szCs w:val="24"/>
          </w:rPr>
          <w:delText xml:space="preserve"> or defective </w:delText>
        </w:r>
        <w:r w:rsidR="00965F44" w:rsidRPr="008A1C58" w:rsidDel="00D255BC">
          <w:rPr>
            <w:rFonts w:ascii="Times New Roman" w:hAnsi="Times New Roman" w:cs="Times New Roman"/>
            <w:sz w:val="24"/>
            <w:szCs w:val="24"/>
          </w:rPr>
          <w:delText>DNA repair mechanisms</w:delText>
        </w:r>
        <w:r w:rsidR="00DE3A7A" w:rsidRPr="008A1C58" w:rsidDel="00D255BC">
          <w:rPr>
            <w:rFonts w:ascii="Times New Roman" w:hAnsi="Times New Roman" w:cs="Times New Roman"/>
            <w:sz w:val="24"/>
            <w:szCs w:val="24"/>
          </w:rPr>
          <w:delText xml:space="preserve"> </w:delText>
        </w:r>
      </w:del>
      <w:customXmlDelRangeStart w:id="19" w:author="Steve Rozen, Ph.D." w:date="2024-08-22T08:48:00Z"/>
      <w:sdt>
        <w:sdtPr>
          <w:rPr>
            <w:rFonts w:ascii="Times New Roman" w:hAnsi="Times New Roman" w:cs="Times New Roman"/>
            <w:color w:val="000000"/>
            <w:sz w:val="24"/>
            <w:szCs w:val="24"/>
          </w:rPr>
          <w:tag w:val="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
          <w:id w:val="-1997029745"/>
          <w:placeholder>
            <w:docPart w:val="DefaultPlaceholder_-1854013440"/>
          </w:placeholder>
        </w:sdtPr>
        <w:sdtContent>
          <w:customXmlDelRangeEnd w:id="19"/>
          <w:del w:id="20" w:author="Steve Rozen, Ph.D." w:date="2024-08-22T08:48:00Z" w16du:dateUtc="2024-08-22T12:48:00Z">
            <w:r w:rsidR="00E67C3E" w:rsidRPr="008A1C58" w:rsidDel="00D255BC">
              <w:rPr>
                <w:rFonts w:ascii="Times New Roman" w:hAnsi="Times New Roman" w:cs="Times New Roman"/>
                <w:color w:val="000000"/>
                <w:sz w:val="24"/>
                <w:szCs w:val="24"/>
              </w:rPr>
              <w:delText>(Cooper et al., 2010; Davies et al., 2017; Grolleman et al., 2019)</w:delText>
            </w:r>
          </w:del>
          <w:customXmlDelRangeStart w:id="21" w:author="Steve Rozen, Ph.D." w:date="2024-08-22T08:48:00Z"/>
        </w:sdtContent>
      </w:sdt>
      <w:customXmlDelRangeEnd w:id="21"/>
      <w:del w:id="22" w:author="Steve Rozen, Ph.D." w:date="2024-08-22T08:48:00Z" w16du:dateUtc="2024-08-22T12:48:00Z">
        <w:r w:rsidR="00D91752" w:rsidRPr="008A1C58" w:rsidDel="00D255BC">
          <w:rPr>
            <w:rFonts w:ascii="Times New Roman" w:hAnsi="Times New Roman" w:cs="Times New Roman"/>
            <w:sz w:val="24"/>
            <w:szCs w:val="24"/>
          </w:rPr>
          <w:delText xml:space="preserve">, while the exogeneous causes include the exposures to chemical carcinogens </w:delText>
        </w:r>
        <w:r w:rsidR="0061101D" w:rsidRPr="008A1C58" w:rsidDel="00D255BC">
          <w:rPr>
            <w:rFonts w:ascii="Times New Roman" w:hAnsi="Times New Roman" w:cs="Times New Roman"/>
            <w:sz w:val="24"/>
            <w:szCs w:val="24"/>
          </w:rPr>
          <w:delText xml:space="preserve">from tobacco smoking or </w:delText>
        </w:r>
        <w:r w:rsidR="00FD5F11" w:rsidRPr="008A1C58" w:rsidDel="00D255BC">
          <w:rPr>
            <w:rFonts w:ascii="Times New Roman" w:hAnsi="Times New Roman" w:cs="Times New Roman"/>
            <w:sz w:val="24"/>
            <w:szCs w:val="24"/>
          </w:rPr>
          <w:delText>the inappropriate use of certain Chinese herbal medicines (e.g., aristolochic acid</w:delText>
        </w:r>
        <w:r w:rsidR="000E2116" w:rsidRPr="008A1C58" w:rsidDel="00D255BC">
          <w:rPr>
            <w:rFonts w:ascii="Times New Roman" w:hAnsi="Times New Roman" w:cs="Times New Roman"/>
            <w:sz w:val="24"/>
            <w:szCs w:val="24"/>
          </w:rPr>
          <w:delText xml:space="preserve">, </w:delText>
        </w:r>
      </w:del>
      <w:customXmlDelRangeStart w:id="23" w:author="Steve Rozen, Ph.D." w:date="2024-08-22T08:48:00Z"/>
      <w:sdt>
        <w:sdtPr>
          <w:rPr>
            <w:rFonts w:ascii="Times New Roman" w:hAnsi="Times New Roman" w:cs="Times New Roman"/>
            <w:color w:val="000000"/>
            <w:sz w:val="24"/>
            <w:szCs w:val="24"/>
          </w:rPr>
          <w:tag w:val="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
          <w:id w:val="-1693682668"/>
          <w:placeholder>
            <w:docPart w:val="DefaultPlaceholder_-1854013440"/>
          </w:placeholder>
        </w:sdtPr>
        <w:sdtContent>
          <w:customXmlDelRangeEnd w:id="23"/>
          <w:del w:id="24" w:author="Steve Rozen, Ph.D." w:date="2024-08-22T08:48:00Z" w16du:dateUtc="2024-08-22T12:48:00Z">
            <w:r w:rsidR="00E67C3E" w:rsidRPr="008A1C58" w:rsidDel="00D255BC">
              <w:rPr>
                <w:rFonts w:ascii="Times New Roman" w:hAnsi="Times New Roman" w:cs="Times New Roman"/>
                <w:color w:val="000000"/>
                <w:sz w:val="24"/>
                <w:szCs w:val="24"/>
              </w:rPr>
              <w:delText>(Alexandrov et al., 2016; Ng et al., 2017)</w:delText>
            </w:r>
          </w:del>
          <w:customXmlDelRangeStart w:id="25" w:author="Steve Rozen, Ph.D." w:date="2024-08-22T08:48:00Z"/>
        </w:sdtContent>
      </w:sdt>
      <w:customXmlDelRangeEnd w:id="25"/>
      <w:del w:id="26" w:author="Steve Rozen, Ph.D." w:date="2024-08-22T08:48:00Z" w16du:dateUtc="2024-08-22T12:48:00Z">
        <w:r w:rsidR="004977B4" w:rsidRPr="008A1C58" w:rsidDel="00D255BC">
          <w:rPr>
            <w:rFonts w:ascii="Times New Roman" w:hAnsi="Times New Roman" w:cs="Times New Roman"/>
            <w:sz w:val="24"/>
            <w:szCs w:val="24"/>
          </w:rPr>
          <w:delText>.</w:delText>
        </w:r>
        <w:r w:rsidR="004977B4" w:rsidRPr="008A1C58" w:rsidDel="00D255BC">
          <w:rPr>
            <w:rFonts w:ascii="Times New Roman" w:hAnsi="Times New Roman" w:cs="Times New Roman"/>
            <w:color w:val="000000"/>
            <w:sz w:val="24"/>
            <w:szCs w:val="24"/>
            <w:shd w:val="clear" w:color="auto" w:fill="F7F7F7"/>
          </w:rPr>
          <w:delText xml:space="preserve"> </w:delText>
        </w:r>
        <w:r w:rsidR="004977B4" w:rsidRPr="008A1C58" w:rsidDel="00D255BC">
          <w:rPr>
            <w:rFonts w:ascii="Times New Roman" w:hAnsi="Times New Roman" w:cs="Times New Roman"/>
            <w:sz w:val="24"/>
            <w:szCs w:val="24"/>
          </w:rPr>
          <w:delText>Broadly, mutational signature analysis offers insights into cancer etiology, prognosis, and prevention</w:delText>
        </w:r>
        <w:r w:rsidR="00311A57" w:rsidRPr="008A1C58" w:rsidDel="00D255BC">
          <w:rPr>
            <w:rFonts w:ascii="Times New Roman" w:hAnsi="Times New Roman" w:cs="Times New Roman"/>
            <w:sz w:val="24"/>
            <w:szCs w:val="24"/>
          </w:rPr>
          <w:delText xml:space="preserve">, as well as </w:delText>
        </w:r>
        <w:r w:rsidR="009F35C3" w:rsidRPr="008A1C58" w:rsidDel="00D255BC">
          <w:rPr>
            <w:rFonts w:ascii="Times New Roman" w:hAnsi="Times New Roman" w:cs="Times New Roman"/>
            <w:sz w:val="24"/>
            <w:szCs w:val="24"/>
          </w:rPr>
          <w:delText>biomarkers for mutagenic exposures</w:delText>
        </w:r>
        <w:r w:rsidR="000E2116" w:rsidRPr="008A1C58" w:rsidDel="00D255BC">
          <w:rPr>
            <w:rFonts w:ascii="Times New Roman" w:hAnsi="Times New Roman" w:cs="Times New Roman"/>
            <w:sz w:val="24"/>
            <w:szCs w:val="24"/>
          </w:rPr>
          <w:delText xml:space="preserve"> </w:delText>
        </w:r>
      </w:del>
      <w:customXmlDelRangeStart w:id="27" w:author="Steve Rozen, Ph.D." w:date="2024-08-22T08:48:00Z"/>
      <w:sdt>
        <w:sdtPr>
          <w:rPr>
            <w:rFonts w:ascii="Times New Roman" w:hAnsi="Times New Roman" w:cs="Times New Roman"/>
            <w:color w:val="000000"/>
            <w:sz w:val="24"/>
            <w:szCs w:val="24"/>
          </w:rPr>
          <w:tag w:val="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
          <w:id w:val="983356817"/>
          <w:placeholder>
            <w:docPart w:val="DefaultPlaceholder_-1854013440"/>
          </w:placeholder>
        </w:sdtPr>
        <w:sdtContent>
          <w:customXmlDelRangeEnd w:id="27"/>
          <w:del w:id="28" w:author="Steve Rozen, Ph.D." w:date="2024-08-22T08:48:00Z" w16du:dateUtc="2024-08-22T12:48:00Z">
            <w:r w:rsidR="00E67C3E" w:rsidRPr="008A1C58" w:rsidDel="00D255BC">
              <w:rPr>
                <w:rFonts w:ascii="Times New Roman" w:hAnsi="Times New Roman" w:cs="Times New Roman"/>
                <w:color w:val="000000"/>
                <w:sz w:val="24"/>
                <w:szCs w:val="24"/>
              </w:rPr>
              <w:delText>(Boot et al., 2020; Davies et al., 2017; Dziubańska-Kusibab et al., 2020; Grolleman et al., 2019)</w:delText>
            </w:r>
          </w:del>
          <w:customXmlDelRangeStart w:id="29" w:author="Steve Rozen, Ph.D." w:date="2024-08-22T08:48:00Z"/>
        </w:sdtContent>
      </w:sdt>
      <w:customXmlDelRangeEnd w:id="29"/>
      <w:r w:rsidR="009F35C3" w:rsidRPr="008A1C58">
        <w:rPr>
          <w:rFonts w:ascii="Times New Roman" w:hAnsi="Times New Roman" w:cs="Times New Roman"/>
          <w:sz w:val="24"/>
          <w:szCs w:val="24"/>
        </w:rPr>
        <w:t xml:space="preserve">. </w:t>
      </w:r>
    </w:p>
    <w:p w14:paraId="3683E9BB" w14:textId="3F3A9B1E" w:rsidR="009F7D90" w:rsidDel="00FA5CA0" w:rsidRDefault="00FA5CA0" w:rsidP="008A1C58">
      <w:pPr>
        <w:spacing w:line="480" w:lineRule="auto"/>
        <w:rPr>
          <w:del w:id="30" w:author="Steve Rozen, Ph.D." w:date="2024-08-22T09:06:00Z" w16du:dateUtc="2024-08-22T13:06:00Z"/>
          <w:rFonts w:ascii="Times New Roman" w:hAnsi="Times New Roman" w:cs="Times New Roman"/>
          <w:sz w:val="24"/>
          <w:szCs w:val="24"/>
        </w:rPr>
      </w:pPr>
      <w:ins w:id="31" w:author="Steve Rozen, Ph.D." w:date="2024-08-22T09:06:00Z">
        <w:r w:rsidRPr="00FA5CA0">
          <w:rPr>
            <w:rFonts w:ascii="Times New Roman" w:hAnsi="Times New Roman" w:cs="Times New Roman"/>
            <w:sz w:val="24"/>
            <w:szCs w:val="24"/>
          </w:rPr>
          <w:t xml:space="preserve">Mutational signatures are distinctive patterns </w:t>
        </w:r>
      </w:ins>
      <w:ins w:id="32" w:author="Steve Rozen, Ph.D." w:date="2024-08-22T09:07:00Z" w16du:dateUtc="2024-08-22T13:07:00Z">
        <w:r>
          <w:rPr>
            <w:rFonts w:ascii="Times New Roman" w:hAnsi="Times New Roman" w:cs="Times New Roman" w:hint="eastAsia"/>
            <w:sz w:val="24"/>
            <w:szCs w:val="24"/>
          </w:rPr>
          <w:t xml:space="preserve">of mutations </w:t>
        </w:r>
      </w:ins>
      <w:ins w:id="33" w:author="Steve Rozen, Ph.D." w:date="2024-08-22T09:06:00Z">
        <w:r w:rsidRPr="00FA5CA0">
          <w:rPr>
            <w:rFonts w:ascii="Times New Roman" w:hAnsi="Times New Roman" w:cs="Times New Roman"/>
            <w:sz w:val="24"/>
            <w:szCs w:val="24"/>
          </w:rPr>
          <w:t>left on genomes by specific mutagenic processes or exposures. They can be identified through two approaches: (1) exposing cultured cells</w:t>
        </w:r>
      </w:ins>
      <w:ins w:id="34" w:author="Steve Rozen, Ph.D." w:date="2024-08-22T09:07:00Z" w16du:dateUtc="2024-08-22T13:07:00Z">
        <w:r>
          <w:rPr>
            <w:rFonts w:ascii="Times New Roman" w:hAnsi="Times New Roman" w:cs="Times New Roman" w:hint="eastAsia"/>
            <w:sz w:val="24"/>
            <w:szCs w:val="24"/>
          </w:rPr>
          <w:t>, organoids</w:t>
        </w:r>
      </w:ins>
      <w:ins w:id="35" w:author="Steve Rozen, Ph.D." w:date="2024-08-22T09:08:00Z" w16du:dateUtc="2024-08-22T13:08:00Z">
        <w:r>
          <w:rPr>
            <w:rFonts w:ascii="Times New Roman" w:hAnsi="Times New Roman" w:cs="Times New Roman" w:hint="eastAsia"/>
            <w:sz w:val="24"/>
            <w:szCs w:val="24"/>
          </w:rPr>
          <w:t>, or experimental animals</w:t>
        </w:r>
      </w:ins>
      <w:ins w:id="36" w:author="Steve Rozen, Ph.D." w:date="2024-08-22T09:07:00Z" w16du:dateUtc="2024-08-22T13:07:00Z">
        <w:r>
          <w:rPr>
            <w:rFonts w:ascii="Times New Roman" w:hAnsi="Times New Roman" w:cs="Times New Roman" w:hint="eastAsia"/>
            <w:sz w:val="24"/>
            <w:szCs w:val="24"/>
          </w:rPr>
          <w:t xml:space="preserve"> </w:t>
        </w:r>
      </w:ins>
      <w:ins w:id="37" w:author="Steve Rozen, Ph.D." w:date="2024-08-22T09:06:00Z">
        <w:r w:rsidRPr="00FA5CA0">
          <w:rPr>
            <w:rFonts w:ascii="Times New Roman" w:hAnsi="Times New Roman" w:cs="Times New Roman"/>
            <w:sz w:val="24"/>
            <w:szCs w:val="24"/>
          </w:rPr>
          <w:t xml:space="preserve"> to suspected mutagens or </w:t>
        </w:r>
      </w:ins>
      <w:ins w:id="38" w:author="Steve Rozen, Ph.D." w:date="2024-08-22T09:08:00Z" w16du:dateUtc="2024-08-22T13:08:00Z">
        <w:r>
          <w:rPr>
            <w:rFonts w:ascii="Times New Roman" w:hAnsi="Times New Roman" w:cs="Times New Roman" w:hint="eastAsia"/>
            <w:sz w:val="24"/>
            <w:szCs w:val="24"/>
          </w:rPr>
          <w:t xml:space="preserve">perturbing DNA repair pathways </w:t>
        </w:r>
      </w:ins>
      <w:ins w:id="39" w:author="Steve Rozen, Ph.D." w:date="2024-08-22T09:06:00Z">
        <w:r w:rsidRPr="00FA5CA0">
          <w:rPr>
            <w:rFonts w:ascii="Times New Roman" w:hAnsi="Times New Roman" w:cs="Times New Roman"/>
            <w:sz w:val="24"/>
            <w:szCs w:val="24"/>
          </w:rPr>
          <w:t xml:space="preserve">and then sequencing the </w:t>
        </w:r>
      </w:ins>
      <w:ins w:id="40" w:author="Steve Rozen, Ph.D." w:date="2024-08-22T09:09:00Z" w16du:dateUtc="2024-08-22T13:09:00Z">
        <w:r>
          <w:rPr>
            <w:rFonts w:ascii="Times New Roman" w:hAnsi="Times New Roman" w:cs="Times New Roman" w:hint="eastAsia"/>
            <w:sz w:val="24"/>
            <w:szCs w:val="24"/>
          </w:rPr>
          <w:t xml:space="preserve">affected </w:t>
        </w:r>
      </w:ins>
      <w:ins w:id="41" w:author="Steve Rozen, Ph.D." w:date="2024-08-22T09:06:00Z">
        <w:r w:rsidRPr="00FA5CA0">
          <w:rPr>
            <w:rFonts w:ascii="Times New Roman" w:hAnsi="Times New Roman" w:cs="Times New Roman"/>
            <w:sz w:val="24"/>
            <w:szCs w:val="24"/>
          </w:rPr>
          <w:t>genomes (</w:t>
        </w:r>
      </w:ins>
      <w:ins w:id="42" w:author="Steve Rozen, Ph.D." w:date="2024-08-22T09:09:00Z" w16du:dateUtc="2024-08-22T13:09:00Z">
        <w:r>
          <w:rPr>
            <w:rFonts w:ascii="Times New Roman" w:hAnsi="Times New Roman" w:cs="Times New Roman" w:hint="eastAsia"/>
            <w:sz w:val="24"/>
            <w:szCs w:val="24"/>
          </w:rPr>
          <w:t>&lt;</w:t>
        </w:r>
        <w:proofErr w:type="spellStart"/>
        <w:r>
          <w:rPr>
            <w:rFonts w:ascii="Times New Roman" w:hAnsi="Times New Roman" w:cs="Times New Roman" w:hint="eastAsia"/>
            <w:sz w:val="24"/>
            <w:szCs w:val="24"/>
          </w:rPr>
          <w:t>alain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ballmain</w:t>
        </w:r>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lab</w:t>
        </w:r>
      </w:ins>
      <w:ins w:id="43" w:author="Steve Rozen, Ph.D." w:date="2024-08-22T09:18:00Z" w16du:dateUtc="2024-08-22T13:18:00Z">
        <w:r w:rsidR="00540405">
          <w:rPr>
            <w:rFonts w:ascii="Times New Roman" w:hAnsi="Times New Roman" w:cs="Times New Roman" w:hint="eastAsia"/>
            <w:sz w:val="24"/>
            <w:szCs w:val="24"/>
          </w:rPr>
          <w:t>; is there a review?</w:t>
        </w:r>
      </w:ins>
      <w:ins w:id="44" w:author="Steve Rozen, Ph.D." w:date="2024-08-22T09:14:00Z" w16du:dateUtc="2024-08-22T13:14:00Z">
        <w:r>
          <w:rPr>
            <w:rFonts w:ascii="Times New Roman" w:hAnsi="Times New Roman" w:cs="Times New Roman" w:hint="eastAsia"/>
            <w:sz w:val="24"/>
            <w:szCs w:val="24"/>
          </w:rPr>
          <w:t xml:space="preserve">&gt; </w:t>
        </w:r>
      </w:ins>
      <w:ins w:id="45" w:author="Steve Rozen, Ph.D." w:date="2024-08-22T09:06:00Z">
        <w:r w:rsidRPr="00FA5CA0">
          <w:rPr>
            <w:rFonts w:ascii="Times New Roman" w:hAnsi="Times New Roman" w:cs="Times New Roman"/>
            <w:sz w:val="24"/>
            <w:szCs w:val="24"/>
          </w:rPr>
          <w:t xml:space="preserve">Boot et al., 2018; Huang et al., 2017; </w:t>
        </w:r>
        <w:proofErr w:type="spellStart"/>
        <w:r w:rsidRPr="00FA5CA0">
          <w:rPr>
            <w:rFonts w:ascii="Times New Roman" w:hAnsi="Times New Roman" w:cs="Times New Roman"/>
            <w:sz w:val="24"/>
            <w:szCs w:val="24"/>
          </w:rPr>
          <w:t>Kucab</w:t>
        </w:r>
        <w:proofErr w:type="spellEnd"/>
        <w:r w:rsidRPr="00FA5CA0">
          <w:rPr>
            <w:rFonts w:ascii="Times New Roman" w:hAnsi="Times New Roman" w:cs="Times New Roman"/>
            <w:sz w:val="24"/>
            <w:szCs w:val="24"/>
          </w:rPr>
          <w:t xml:space="preserve"> et al., 2019); and/or (2) using machine learning to deconvolute large-scale somatic mutation data (Alexandrov et al., 2014, 2020; Degasperi et al., 2022; Nik-Zainal et al., 2012). For instance, data mining of liver cancer genom</w:t>
        </w:r>
      </w:ins>
      <w:ins w:id="46" w:author="Steve Rozen, Ph.D." w:date="2024-08-22T09:19:00Z" w16du:dateUtc="2024-08-22T13:19:00Z">
        <w:r w:rsidR="00540405">
          <w:rPr>
            <w:rFonts w:ascii="Times New Roman" w:hAnsi="Times New Roman" w:cs="Times New Roman" w:hint="eastAsia"/>
            <w:sz w:val="24"/>
            <w:szCs w:val="24"/>
          </w:rPr>
          <w:t>es</w:t>
        </w:r>
      </w:ins>
      <w:ins w:id="47" w:author="Steve Rozen, Ph.D." w:date="2024-08-22T09:06:00Z">
        <w:r w:rsidRPr="00FA5CA0">
          <w:rPr>
            <w:rFonts w:ascii="Times New Roman" w:hAnsi="Times New Roman" w:cs="Times New Roman"/>
            <w:sz w:val="24"/>
            <w:szCs w:val="24"/>
          </w:rPr>
          <w:t xml:space="preserve"> </w:t>
        </w:r>
      </w:ins>
      <w:ins w:id="48" w:author="Steve Rozen, Ph.D." w:date="2024-08-22T09:20:00Z" w16du:dateUtc="2024-08-22T13:20:00Z">
        <w:r w:rsidR="00540405">
          <w:rPr>
            <w:rFonts w:ascii="Times New Roman" w:hAnsi="Times New Roman" w:cs="Times New Roman" w:hint="eastAsia"/>
            <w:sz w:val="24"/>
            <w:szCs w:val="24"/>
          </w:rPr>
          <w:t>detected</w:t>
        </w:r>
      </w:ins>
      <w:ins w:id="49" w:author="Steve Rozen, Ph.D." w:date="2024-08-22T09:06:00Z">
        <w:r w:rsidRPr="00FA5CA0">
          <w:rPr>
            <w:rFonts w:ascii="Times New Roman" w:hAnsi="Times New Roman" w:cs="Times New Roman"/>
            <w:sz w:val="24"/>
            <w:szCs w:val="24"/>
          </w:rPr>
          <w:t xml:space="preserve"> </w:t>
        </w:r>
      </w:ins>
      <w:ins w:id="50" w:author="Steve Rozen, Ph.D." w:date="2024-08-22T09:20:00Z" w16du:dateUtc="2024-08-22T13:20:00Z">
        <w:r w:rsidR="00540405">
          <w:rPr>
            <w:rFonts w:ascii="Times New Roman" w:hAnsi="Times New Roman" w:cs="Times New Roman" w:hint="eastAsia"/>
            <w:sz w:val="24"/>
            <w:szCs w:val="24"/>
          </w:rPr>
          <w:lastRenderedPageBreak/>
          <w:t xml:space="preserve">several types of mutational signature due to aristolochic acid exposure. These </w:t>
        </w:r>
      </w:ins>
      <w:ins w:id="51" w:author="Steve Rozen, Ph.D." w:date="2024-08-22T09:23:00Z" w16du:dateUtc="2024-08-22T13:23:00Z">
        <w:r w:rsidR="00540405">
          <w:rPr>
            <w:rFonts w:ascii="Times New Roman" w:hAnsi="Times New Roman" w:cs="Times New Roman" w:hint="eastAsia"/>
            <w:sz w:val="24"/>
            <w:szCs w:val="24"/>
          </w:rPr>
          <w:t>consisted of</w:t>
        </w:r>
      </w:ins>
      <w:ins w:id="52" w:author="Steve Rozen, Ph.D." w:date="2024-08-22T09:21:00Z" w16du:dateUtc="2024-08-22T13:21:00Z">
        <w:r w:rsidR="00540405">
          <w:rPr>
            <w:rFonts w:ascii="Times New Roman" w:hAnsi="Times New Roman" w:cs="Times New Roman" w:hint="eastAsia"/>
            <w:sz w:val="24"/>
            <w:szCs w:val="24"/>
          </w:rPr>
          <w:t xml:space="preserve"> single-base-substitution (</w:t>
        </w:r>
      </w:ins>
      <w:ins w:id="53" w:author="Steve Rozen, Ph.D." w:date="2024-08-22T09:06:00Z">
        <w:r w:rsidRPr="00FA5CA0">
          <w:rPr>
            <w:rFonts w:ascii="Times New Roman" w:hAnsi="Times New Roman" w:cs="Times New Roman"/>
            <w:sz w:val="24"/>
            <w:szCs w:val="24"/>
          </w:rPr>
          <w:t>SBS</w:t>
        </w:r>
      </w:ins>
      <w:ins w:id="54" w:author="Steve Rozen, Ph.D." w:date="2024-08-22T09:21:00Z" w16du:dateUtc="2024-08-22T13:21:00Z">
        <w:r w:rsidR="00540405">
          <w:rPr>
            <w:rFonts w:ascii="Times New Roman" w:hAnsi="Times New Roman" w:cs="Times New Roman" w:hint="eastAsia"/>
            <w:sz w:val="24"/>
            <w:szCs w:val="24"/>
          </w:rPr>
          <w:t>)</w:t>
        </w:r>
      </w:ins>
      <w:ins w:id="55" w:author="Steve Rozen, Ph.D." w:date="2024-08-22T09:06:00Z">
        <w:r w:rsidRPr="00FA5CA0">
          <w:rPr>
            <w:rFonts w:ascii="Times New Roman" w:hAnsi="Times New Roman" w:cs="Times New Roman"/>
            <w:sz w:val="24"/>
            <w:szCs w:val="24"/>
          </w:rPr>
          <w:t>,</w:t>
        </w:r>
      </w:ins>
      <w:ins w:id="56" w:author="Steve Rozen, Ph.D." w:date="2024-08-22T09:21:00Z" w16du:dateUtc="2024-08-22T13:21:00Z">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ins>
      <w:ins w:id="57" w:author="Steve Rozen, Ph.D." w:date="2024-08-22T09:06:00Z">
        <w:r w:rsidRPr="00FA5CA0">
          <w:rPr>
            <w:rFonts w:ascii="Times New Roman" w:hAnsi="Times New Roman" w:cs="Times New Roman"/>
            <w:sz w:val="24"/>
            <w:szCs w:val="24"/>
          </w:rPr>
          <w:t>DBS</w:t>
        </w:r>
      </w:ins>
      <w:ins w:id="58" w:author="Steve Rozen, Ph.D." w:date="2024-08-22T09:21:00Z" w16du:dateUtc="2024-08-22T13:21:00Z">
        <w:r w:rsidR="00540405">
          <w:rPr>
            <w:rFonts w:ascii="Times New Roman" w:hAnsi="Times New Roman" w:cs="Times New Roman" w:hint="eastAsia"/>
            <w:sz w:val="24"/>
            <w:szCs w:val="24"/>
          </w:rPr>
          <w:t>)</w:t>
        </w:r>
      </w:ins>
      <w:ins w:id="59" w:author="Steve Rozen, Ph.D." w:date="2024-08-22T09:06:00Z">
        <w:r w:rsidRPr="00FA5CA0">
          <w:rPr>
            <w:rFonts w:ascii="Times New Roman" w:hAnsi="Times New Roman" w:cs="Times New Roman"/>
            <w:sz w:val="24"/>
            <w:szCs w:val="24"/>
          </w:rPr>
          <w:t>, and</w:t>
        </w:r>
      </w:ins>
      <w:ins w:id="60" w:author="Steve Rozen, Ph.D." w:date="2024-08-22T09:21:00Z" w16du:dateUtc="2024-08-22T13:21:00Z">
        <w:r w:rsidR="00540405">
          <w:rPr>
            <w:rFonts w:ascii="Times New Roman" w:hAnsi="Times New Roman" w:cs="Times New Roman" w:hint="eastAsia"/>
            <w:sz w:val="24"/>
            <w:szCs w:val="24"/>
          </w:rPr>
          <w:t xml:space="preserve"> insertion-an</w:t>
        </w:r>
      </w:ins>
      <w:ins w:id="61" w:author="Steve Rozen, Ph.D." w:date="2024-08-22T09:22:00Z" w16du:dateUtc="2024-08-22T13:22:00Z">
        <w:r w:rsidR="00540405">
          <w:rPr>
            <w:rFonts w:ascii="Times New Roman" w:hAnsi="Times New Roman" w:cs="Times New Roman" w:hint="eastAsia"/>
            <w:sz w:val="24"/>
            <w:szCs w:val="24"/>
          </w:rPr>
          <w:t>d-deletion (</w:t>
        </w:r>
      </w:ins>
      <w:ins w:id="62" w:author="Steve Rozen, Ph.D." w:date="2024-08-22T09:06:00Z">
        <w:r w:rsidRPr="00FA5CA0">
          <w:rPr>
            <w:rFonts w:ascii="Times New Roman" w:hAnsi="Times New Roman" w:cs="Times New Roman"/>
            <w:sz w:val="24"/>
            <w:szCs w:val="24"/>
          </w:rPr>
          <w:t>I</w:t>
        </w:r>
      </w:ins>
      <w:ins w:id="63" w:author="Steve Rozen, Ph.D." w:date="2024-08-22T09:22:00Z" w16du:dateUtc="2024-08-22T13:22:00Z">
        <w:r w:rsidR="00540405">
          <w:rPr>
            <w:rFonts w:ascii="Times New Roman" w:hAnsi="Times New Roman" w:cs="Times New Roman" w:hint="eastAsia"/>
            <w:sz w:val="24"/>
            <w:szCs w:val="24"/>
          </w:rPr>
          <w:t>D)</w:t>
        </w:r>
      </w:ins>
      <w:ins w:id="64" w:author="Steve Rozen, Ph.D." w:date="2024-08-22T09:06:00Z">
        <w:r w:rsidRPr="00FA5CA0">
          <w:rPr>
            <w:rFonts w:ascii="Times New Roman" w:hAnsi="Times New Roman" w:cs="Times New Roman"/>
            <w:sz w:val="24"/>
            <w:szCs w:val="24"/>
          </w:rPr>
          <w:t xml:space="preserve"> signatures</w:t>
        </w:r>
      </w:ins>
      <w:ins w:id="65" w:author="Steve Rozen, Ph.D." w:date="2024-08-22T09:22:00Z" w16du:dateUtc="2024-08-22T13:22:00Z">
        <w:r w:rsidR="00540405">
          <w:rPr>
            <w:rFonts w:ascii="Times New Roman" w:hAnsi="Times New Roman" w:cs="Times New Roman" w:hint="eastAsia"/>
            <w:sz w:val="24"/>
            <w:szCs w:val="24"/>
          </w:rPr>
          <w:t>. The</w:t>
        </w:r>
      </w:ins>
      <w:ins w:id="66" w:author="Steve Rozen, Ph.D." w:date="2024-08-22T09:23:00Z" w16du:dateUtc="2024-08-22T13:23:00Z">
        <w:r w:rsidR="00540405">
          <w:rPr>
            <w:rFonts w:ascii="Times New Roman" w:hAnsi="Times New Roman" w:cs="Times New Roman" w:hint="eastAsia"/>
            <w:sz w:val="24"/>
            <w:szCs w:val="24"/>
          </w:rPr>
          <w:t>s</w:t>
        </w:r>
      </w:ins>
      <w:ins w:id="67" w:author="Steve Rozen, Ph.D." w:date="2024-08-22T09:22:00Z" w16du:dateUtc="2024-08-22T13:22:00Z">
        <w:r w:rsidR="00540405">
          <w:rPr>
            <w:rFonts w:ascii="Times New Roman" w:hAnsi="Times New Roman" w:cs="Times New Roman" w:hint="eastAsia"/>
            <w:sz w:val="24"/>
            <w:szCs w:val="24"/>
          </w:rPr>
          <w:t>e were</w:t>
        </w:r>
      </w:ins>
      <w:ins w:id="68" w:author="Steve Rozen, Ph.D." w:date="2024-08-22T09:06:00Z">
        <w:r w:rsidRPr="00FA5CA0">
          <w:rPr>
            <w:rFonts w:ascii="Times New Roman" w:hAnsi="Times New Roman" w:cs="Times New Roman"/>
            <w:sz w:val="24"/>
            <w:szCs w:val="24"/>
          </w:rPr>
          <w:t xml:space="preserve"> further validation in </w:t>
        </w:r>
      </w:ins>
      <w:ins w:id="69" w:author="Steve Rozen, Ph.D." w:date="2024-08-22T09:22:00Z" w16du:dateUtc="2024-08-22T13:22:00Z">
        <w:r w:rsidR="00540405">
          <w:rPr>
            <w:rFonts w:ascii="Times New Roman" w:hAnsi="Times New Roman" w:cs="Times New Roman" w:hint="eastAsia"/>
            <w:sz w:val="24"/>
            <w:szCs w:val="24"/>
          </w:rPr>
          <w:t>cell-culture</w:t>
        </w:r>
      </w:ins>
      <w:ins w:id="70" w:author="Steve Rozen, Ph.D." w:date="2024-08-22T09:06:00Z">
        <w:r w:rsidRPr="00FA5CA0">
          <w:rPr>
            <w:rFonts w:ascii="Times New Roman" w:hAnsi="Times New Roman" w:cs="Times New Roman"/>
            <w:sz w:val="24"/>
            <w:szCs w:val="24"/>
          </w:rPr>
          <w:t xml:space="preserve"> experiment</w:t>
        </w:r>
      </w:ins>
      <w:ins w:id="71" w:author="Steve Rozen, Ph.D." w:date="2024-08-22T09:22:00Z" w16du:dateUtc="2024-08-22T13:22:00Z">
        <w:r w:rsidR="00540405">
          <w:rPr>
            <w:rFonts w:ascii="Times New Roman" w:hAnsi="Times New Roman" w:cs="Times New Roman" w:hint="eastAsia"/>
            <w:sz w:val="24"/>
            <w:szCs w:val="24"/>
          </w:rPr>
          <w:t>s</w:t>
        </w:r>
      </w:ins>
      <w:ins w:id="72" w:author="Steve Rozen, Ph.D." w:date="2024-08-22T09:06:00Z">
        <w:r w:rsidRPr="00FA5CA0">
          <w:rPr>
            <w:rFonts w:ascii="Times New Roman" w:hAnsi="Times New Roman" w:cs="Times New Roman"/>
            <w:sz w:val="24"/>
            <w:szCs w:val="24"/>
          </w:rPr>
          <w:t xml:space="preserve"> (Chen et al., 2024)..</w:t>
        </w:r>
      </w:ins>
      <w:del w:id="73" w:author="Steve Rozen, Ph.D." w:date="2024-08-22T09:06:00Z" w16du:dateUtc="2024-08-22T13:06:00Z">
        <w:r w:rsidR="00D52BA1" w:rsidRPr="008A1C58" w:rsidDel="00FA5CA0">
          <w:rPr>
            <w:rFonts w:ascii="Times New Roman" w:hAnsi="Times New Roman" w:cs="Times New Roman"/>
            <w:sz w:val="24"/>
            <w:szCs w:val="24"/>
          </w:rPr>
          <w:delText xml:space="preserve">Mutational signatures describe distinctive patterns left by the specific mutagenic processes or exposure leave on genomes, and they </w:delText>
        </w:r>
        <w:r w:rsidR="009F35C3" w:rsidRPr="008A1C58" w:rsidDel="00FA5CA0">
          <w:rPr>
            <w:rFonts w:ascii="Times New Roman" w:hAnsi="Times New Roman" w:cs="Times New Roman"/>
            <w:sz w:val="24"/>
            <w:szCs w:val="24"/>
          </w:rPr>
          <w:delText xml:space="preserve">can be discovered by </w:delText>
        </w:r>
        <w:r w:rsidR="002B6B38" w:rsidRPr="008A1C58" w:rsidDel="00FA5CA0">
          <w:rPr>
            <w:rFonts w:ascii="Times New Roman" w:hAnsi="Times New Roman" w:cs="Times New Roman"/>
            <w:sz w:val="24"/>
            <w:szCs w:val="24"/>
          </w:rPr>
          <w:delText>two approaches</w:delText>
        </w:r>
        <w:r w:rsidR="00671CA4" w:rsidRPr="008A1C58" w:rsidDel="00FA5CA0">
          <w:rPr>
            <w:rFonts w:ascii="Times New Roman" w:hAnsi="Times New Roman" w:cs="Times New Roman"/>
            <w:sz w:val="24"/>
            <w:szCs w:val="24"/>
          </w:rPr>
          <w:delText xml:space="preserve">: (1) exposing cultured cells to suspected mutagen or gene editing </w:delText>
        </w:r>
        <w:r w:rsidR="00B46C34" w:rsidRPr="008A1C58" w:rsidDel="00FA5CA0">
          <w:rPr>
            <w:rFonts w:ascii="Times New Roman" w:hAnsi="Times New Roman" w:cs="Times New Roman"/>
            <w:sz w:val="24"/>
            <w:szCs w:val="24"/>
          </w:rPr>
          <w:delText>and sequence the cell genomes</w:delText>
        </w:r>
        <w:r w:rsidR="00572A06" w:rsidRPr="008A1C58" w:rsidDel="00FA5CA0">
          <w:rPr>
            <w:rFonts w:ascii="Times New Roman" w:hAnsi="Times New Roman" w:cs="Times New Roman"/>
            <w:sz w:val="24"/>
            <w:szCs w:val="24"/>
          </w:rPr>
          <w:delText xml:space="preserve"> </w:delText>
        </w:r>
      </w:del>
      <w:customXmlDelRangeStart w:id="74" w:author="Steve Rozen, Ph.D." w:date="2024-08-22T09:06:00Z"/>
      <w:sdt>
        <w:sdtPr>
          <w:rPr>
            <w:rFonts w:ascii="Times New Roman" w:hAnsi="Times New Roman" w:cs="Times New Roman"/>
            <w:color w:val="000000"/>
            <w:sz w:val="24"/>
            <w:szCs w:val="24"/>
          </w:rPr>
          <w:tag w:val="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
          <w:id w:val="2104524738"/>
          <w:placeholder>
            <w:docPart w:val="DefaultPlaceholder_-1854013440"/>
          </w:placeholder>
        </w:sdtPr>
        <w:sdtContent>
          <w:customXmlDelRangeEnd w:id="74"/>
          <w:del w:id="75" w:author="Steve Rozen, Ph.D." w:date="2024-08-22T09:06:00Z" w16du:dateUtc="2024-08-22T13:06:00Z">
            <w:r w:rsidR="00E67C3E" w:rsidRPr="008A1C58" w:rsidDel="00FA5CA0">
              <w:rPr>
                <w:rFonts w:ascii="Times New Roman" w:hAnsi="Times New Roman" w:cs="Times New Roman"/>
                <w:color w:val="000000"/>
                <w:sz w:val="24"/>
                <w:szCs w:val="24"/>
              </w:rPr>
              <w:delText>(Boot et al., 2018; Huang et al., 2017; Kucab et al., 2019)</w:delText>
            </w:r>
          </w:del>
          <w:customXmlDelRangeStart w:id="76" w:author="Steve Rozen, Ph.D." w:date="2024-08-22T09:06:00Z"/>
        </w:sdtContent>
      </w:sdt>
      <w:customXmlDelRangeEnd w:id="76"/>
      <w:del w:id="77" w:author="Steve Rozen, Ph.D." w:date="2024-08-22T09:06:00Z" w16du:dateUtc="2024-08-22T13:06:00Z">
        <w:r w:rsidR="00B46C34" w:rsidRPr="008A1C58" w:rsidDel="00FA5CA0">
          <w:rPr>
            <w:rFonts w:ascii="Times New Roman" w:hAnsi="Times New Roman" w:cs="Times New Roman"/>
            <w:sz w:val="24"/>
            <w:szCs w:val="24"/>
          </w:rPr>
          <w:delText xml:space="preserve">; </w:delText>
        </w:r>
        <w:r w:rsidR="00D52BA1" w:rsidRPr="008A1C58" w:rsidDel="00FA5CA0">
          <w:rPr>
            <w:rFonts w:ascii="Times New Roman" w:hAnsi="Times New Roman" w:cs="Times New Roman"/>
            <w:sz w:val="24"/>
            <w:szCs w:val="24"/>
          </w:rPr>
          <w:delText xml:space="preserve">and/or </w:delText>
        </w:r>
        <w:r w:rsidR="00B46C34" w:rsidRPr="008A1C58" w:rsidDel="00FA5CA0">
          <w:rPr>
            <w:rFonts w:ascii="Times New Roman" w:hAnsi="Times New Roman" w:cs="Times New Roman"/>
            <w:sz w:val="24"/>
            <w:szCs w:val="24"/>
          </w:rPr>
          <w:delText>(2) using machine learning approaches to d</w:delText>
        </w:r>
        <w:r w:rsidR="00E76428" w:rsidRPr="008A1C58" w:rsidDel="00FA5CA0">
          <w:rPr>
            <w:rFonts w:ascii="Times New Roman" w:hAnsi="Times New Roman" w:cs="Times New Roman"/>
            <w:sz w:val="24"/>
            <w:szCs w:val="24"/>
          </w:rPr>
          <w:delText>econvolut</w:delText>
        </w:r>
        <w:r w:rsidR="00B46C34" w:rsidRPr="008A1C58" w:rsidDel="00FA5CA0">
          <w:rPr>
            <w:rFonts w:ascii="Times New Roman" w:hAnsi="Times New Roman" w:cs="Times New Roman"/>
            <w:sz w:val="24"/>
            <w:szCs w:val="24"/>
          </w:rPr>
          <w:delText>e</w:delText>
        </w:r>
        <w:r w:rsidR="00E76428" w:rsidRPr="008A1C58" w:rsidDel="00FA5CA0">
          <w:rPr>
            <w:rFonts w:ascii="Times New Roman" w:hAnsi="Times New Roman" w:cs="Times New Roman"/>
            <w:sz w:val="24"/>
            <w:szCs w:val="24"/>
          </w:rPr>
          <w:delText xml:space="preserve"> from large scale of somatic mutations, </w:delText>
        </w:r>
      </w:del>
      <w:customXmlDelRangeStart w:id="78" w:author="Steve Rozen, Ph.D." w:date="2024-08-22T09:06:00Z"/>
      <w:sdt>
        <w:sdtPr>
          <w:rPr>
            <w:rFonts w:ascii="Times New Roman" w:hAnsi="Times New Roman" w:cs="Times New Roman"/>
            <w:color w:val="000000"/>
            <w:sz w:val="24"/>
            <w:szCs w:val="24"/>
          </w:rPr>
          <w:tag w:val="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
          <w:id w:val="446830786"/>
          <w:placeholder>
            <w:docPart w:val="DefaultPlaceholder_-1854013440"/>
          </w:placeholder>
        </w:sdtPr>
        <w:sdtContent>
          <w:customXmlDelRangeEnd w:id="78"/>
          <w:del w:id="79" w:author="Steve Rozen, Ph.D." w:date="2024-08-22T09:06:00Z" w16du:dateUtc="2024-08-22T13:06:00Z">
            <w:r w:rsidR="00E67C3E" w:rsidRPr="008A1C58" w:rsidDel="00FA5CA0">
              <w:rPr>
                <w:rFonts w:ascii="Times New Roman" w:hAnsi="Times New Roman" w:cs="Times New Roman"/>
                <w:color w:val="000000"/>
                <w:sz w:val="24"/>
                <w:szCs w:val="24"/>
              </w:rPr>
              <w:delText>(Alexandrov et al., 2014, 2020; Degasperi et al., 2022; Nik-Zainal et al., 2012)</w:delText>
            </w:r>
          </w:del>
          <w:customXmlDelRangeStart w:id="80" w:author="Steve Rozen, Ph.D." w:date="2024-08-22T09:06:00Z"/>
        </w:sdtContent>
      </w:sdt>
      <w:customXmlDelRangeEnd w:id="80"/>
      <w:del w:id="81" w:author="Steve Rozen, Ph.D." w:date="2024-08-22T09:06:00Z" w16du:dateUtc="2024-08-22T13:06:00Z">
        <w:r w:rsidR="004F0233" w:rsidRPr="008A1C58" w:rsidDel="00FA5CA0">
          <w:rPr>
            <w:rFonts w:ascii="Times New Roman" w:hAnsi="Times New Roman" w:cs="Times New Roman"/>
            <w:sz w:val="24"/>
            <w:szCs w:val="24"/>
          </w:rPr>
          <w:delText>.</w:delText>
        </w:r>
        <w:r w:rsidR="009F7D90" w:rsidRPr="008A1C58" w:rsidDel="00FA5CA0">
          <w:rPr>
            <w:rFonts w:ascii="Times New Roman" w:hAnsi="Times New Roman" w:cs="Times New Roman"/>
            <w:sz w:val="24"/>
            <w:szCs w:val="24"/>
          </w:rPr>
          <w:delText xml:space="preserve"> For example, datamining from liver cancer genomics data found the SBS, DBS and </w:delText>
        </w:r>
        <w:r w:rsidR="00BB3E34" w:rsidRPr="008A1C58" w:rsidDel="00FA5CA0">
          <w:rPr>
            <w:rFonts w:ascii="Times New Roman" w:hAnsi="Times New Roman" w:cs="Times New Roman"/>
            <w:sz w:val="24"/>
            <w:szCs w:val="24"/>
          </w:rPr>
          <w:delText>ID</w:delText>
        </w:r>
        <w:r w:rsidR="009F7D90" w:rsidRPr="008A1C58" w:rsidDel="00FA5CA0">
          <w:rPr>
            <w:rFonts w:ascii="Times New Roman" w:hAnsi="Times New Roman" w:cs="Times New Roman"/>
            <w:sz w:val="24"/>
            <w:szCs w:val="24"/>
          </w:rPr>
          <w:delText xml:space="preserve"> signature of aristolochic acid exposure, with further validation in in-vitro experimental </w:delText>
        </w:r>
        <w:r w:rsidR="00DF7234" w:rsidRPr="008A1C58" w:rsidDel="00FA5CA0">
          <w:rPr>
            <w:rFonts w:ascii="Times New Roman" w:hAnsi="Times New Roman" w:cs="Times New Roman"/>
            <w:sz w:val="24"/>
            <w:szCs w:val="24"/>
          </w:rPr>
          <w:delText>system</w:delText>
        </w:r>
        <w:r w:rsidR="00D36707" w:rsidRPr="008A1C58" w:rsidDel="00FA5CA0">
          <w:rPr>
            <w:rFonts w:ascii="Times New Roman" w:hAnsi="Times New Roman" w:cs="Times New Roman"/>
            <w:sz w:val="24"/>
            <w:szCs w:val="24"/>
          </w:rPr>
          <w:delText xml:space="preserve"> </w:delText>
        </w:r>
      </w:del>
      <w:customXmlDelRangeStart w:id="82" w:author="Steve Rozen, Ph.D." w:date="2024-08-22T09:06:00Z"/>
      <w:sdt>
        <w:sdtPr>
          <w:rPr>
            <w:rFonts w:ascii="Times New Roman" w:hAnsi="Times New Roman" w:cs="Times New Roman"/>
            <w:color w:val="000000"/>
            <w:sz w:val="24"/>
            <w:szCs w:val="24"/>
          </w:rPr>
          <w:tag w:val="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
          <w:id w:val="127512575"/>
          <w:placeholder>
            <w:docPart w:val="DefaultPlaceholder_-1854013440"/>
          </w:placeholder>
        </w:sdtPr>
        <w:sdtContent>
          <w:customXmlDelRangeEnd w:id="82"/>
          <w:del w:id="83" w:author="Steve Rozen, Ph.D." w:date="2024-08-22T09:06:00Z" w16du:dateUtc="2024-08-22T13:06:00Z">
            <w:r w:rsidR="00E67C3E" w:rsidRPr="008A1C58" w:rsidDel="00FA5CA0">
              <w:rPr>
                <w:rFonts w:ascii="Times New Roman" w:hAnsi="Times New Roman" w:cs="Times New Roman"/>
                <w:color w:val="000000"/>
                <w:sz w:val="24"/>
                <w:szCs w:val="24"/>
              </w:rPr>
              <w:delText>(Chen et al., 2024)</w:delText>
            </w:r>
          </w:del>
          <w:customXmlDelRangeStart w:id="84" w:author="Steve Rozen, Ph.D." w:date="2024-08-22T09:06:00Z"/>
        </w:sdtContent>
      </w:sdt>
      <w:customXmlDelRangeEnd w:id="84"/>
      <w:del w:id="85" w:author="Steve Rozen, Ph.D." w:date="2024-08-22T09:06:00Z" w16du:dateUtc="2024-08-22T13:06:00Z">
        <w:r w:rsidR="009F7D90" w:rsidRPr="008A1C58" w:rsidDel="00FA5CA0">
          <w:rPr>
            <w:rFonts w:ascii="Times New Roman" w:hAnsi="Times New Roman" w:cs="Times New Roman"/>
            <w:sz w:val="24"/>
            <w:szCs w:val="24"/>
          </w:rPr>
          <w:delText xml:space="preserve">.  </w:delText>
        </w:r>
        <w:r w:rsidR="00091477" w:rsidRPr="008A1C58" w:rsidDel="00FA5CA0">
          <w:rPr>
            <w:rFonts w:ascii="Times New Roman" w:hAnsi="Times New Roman" w:cs="Times New Roman"/>
            <w:sz w:val="24"/>
            <w:szCs w:val="24"/>
          </w:rPr>
          <w:delText>Collectively, SBS (single-base-substitution), DBS (doublet-base-substitution) and ID (small-insertions-and-deletions, i.e., indels) signatures comprehensively describe the genetic footprints of mutational processes.</w:delText>
        </w:r>
      </w:del>
    </w:p>
    <w:p w14:paraId="588AE074" w14:textId="77777777" w:rsidR="00FA5CA0" w:rsidRPr="008A1C58" w:rsidRDefault="00FA5CA0" w:rsidP="008A1C58">
      <w:pPr>
        <w:spacing w:line="480" w:lineRule="auto"/>
        <w:rPr>
          <w:ins w:id="86" w:author="Steve Rozen, Ph.D." w:date="2024-08-22T09:06:00Z" w16du:dateUtc="2024-08-22T13:06:00Z"/>
          <w:rFonts w:ascii="Times New Roman" w:hAnsi="Times New Roman" w:cs="Times New Roman"/>
          <w:sz w:val="24"/>
          <w:szCs w:val="24"/>
        </w:rPr>
      </w:pPr>
    </w:p>
    <w:p w14:paraId="6CAAB688" w14:textId="049D2392"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While the characterization of mutational signatures has </w:t>
      </w:r>
      <w:del w:id="87" w:author="Steve Rozen, Ph.D." w:date="2024-08-22T09:24:00Z" w16du:dateUtc="2024-08-22T13:24:00Z">
        <w:r w:rsidRPr="008A1C58" w:rsidDel="00540405">
          <w:rPr>
            <w:rFonts w:ascii="Times New Roman" w:hAnsi="Times New Roman" w:cs="Times New Roman"/>
            <w:sz w:val="24"/>
            <w:szCs w:val="24"/>
          </w:rPr>
          <w:delText xml:space="preserve">traditionally </w:delText>
        </w:r>
      </w:del>
      <w:ins w:id="88" w:author="Steve Rozen, Ph.D." w:date="2024-08-22T09:24:00Z" w16du:dateUtc="2024-08-22T13:24:00Z">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ins>
      <w:r w:rsidRPr="008A1C58">
        <w:rPr>
          <w:rFonts w:ascii="Times New Roman" w:hAnsi="Times New Roman" w:cs="Times New Roman"/>
          <w:sz w:val="24"/>
          <w:szCs w:val="24"/>
        </w:rPr>
        <w:t xml:space="preserve">focused on </w:t>
      </w:r>
      <w:del w:id="89" w:author="Steve Rozen, Ph.D." w:date="2024-08-22T09:24:00Z" w16du:dateUtc="2024-08-22T13:24:00Z">
        <w:r w:rsidRPr="008A1C58" w:rsidDel="00540405">
          <w:rPr>
            <w:rFonts w:ascii="Times New Roman" w:hAnsi="Times New Roman" w:cs="Times New Roman"/>
            <w:sz w:val="24"/>
            <w:szCs w:val="24"/>
          </w:rPr>
          <w:delText>single nucleotide variants (SNVs)</w:delText>
        </w:r>
      </w:del>
      <w:ins w:id="90" w:author="Steve Rozen, Ph.D." w:date="2024-08-22T09:24:00Z" w16du:dateUtc="2024-08-22T13:24:00Z">
        <w:r w:rsidR="00540405">
          <w:rPr>
            <w:rFonts w:ascii="Times New Roman" w:hAnsi="Times New Roman" w:cs="Times New Roman" w:hint="eastAsia"/>
            <w:sz w:val="24"/>
            <w:szCs w:val="24"/>
          </w:rPr>
          <w:t>SBSs</w:t>
        </w:r>
      </w:ins>
      <w:r w:rsidRPr="008A1C58">
        <w:rPr>
          <w:rFonts w:ascii="Times New Roman" w:hAnsi="Times New Roman" w:cs="Times New Roman"/>
          <w:sz w:val="24"/>
          <w:szCs w:val="24"/>
        </w:rPr>
        <w:t xml:space="preserve">, </w:t>
      </w:r>
      <w:del w:id="91" w:author="Steve Rozen, Ph.D." w:date="2024-08-22T09:25:00Z" w16du:dateUtc="2024-08-22T13:25:00Z">
        <w:r w:rsidRPr="008A1C58" w:rsidDel="00540405">
          <w:rPr>
            <w:rFonts w:ascii="Times New Roman" w:hAnsi="Times New Roman" w:cs="Times New Roman"/>
            <w:sz w:val="24"/>
            <w:szCs w:val="24"/>
          </w:rPr>
          <w:delText xml:space="preserve">the analysis of </w:delText>
        </w:r>
      </w:del>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ins w:id="92" w:author="Steve Rozen, Ph.D." w:date="2024-08-22T09:25:00Z" w16du:dateUtc="2024-08-22T13:25:00Z">
        <w:r w:rsidR="00540405">
          <w:rPr>
            <w:rFonts w:ascii="Times New Roman" w:hAnsi="Times New Roman" w:cs="Times New Roman" w:hint="eastAsia"/>
            <w:sz w:val="24"/>
            <w:szCs w:val="24"/>
          </w:rPr>
          <w:t>also provide im</w:t>
        </w:r>
      </w:ins>
      <w:ins w:id="93" w:author="Steve Rozen, Ph.D." w:date="2024-08-22T09:26:00Z" w16du:dateUtc="2024-08-22T13:26:00Z">
        <w:r w:rsidR="00540405">
          <w:rPr>
            <w:rFonts w:ascii="Times New Roman" w:hAnsi="Times New Roman" w:cs="Times New Roman" w:hint="eastAsia"/>
            <w:sz w:val="24"/>
            <w:szCs w:val="24"/>
          </w:rPr>
          <w:t xml:space="preserve">portant information regarding mutagenic mechanisms &lt;and can help </w:t>
        </w:r>
      </w:ins>
      <w:ins w:id="94" w:author="Steve Rozen, Ph.D." w:date="2024-08-22T09:27:00Z" w16du:dateUtc="2024-08-22T13:27:00Z">
        <w:r w:rsidR="00540405">
          <w:rPr>
            <w:rFonts w:ascii="Times New Roman" w:hAnsi="Times New Roman" w:cs="Times New Roman" w:hint="eastAsia"/>
            <w:sz w:val="24"/>
            <w:szCs w:val="24"/>
          </w:rPr>
          <w:t>distinguish between mutational processes with similar SBS signatures?&gt;</w:t>
        </w:r>
      </w:ins>
      <w:ins w:id="95" w:author="Steve Rozen, Ph.D." w:date="2024-08-22T09:32:00Z" w16du:dateUtc="2024-08-22T13:32:00Z">
        <w:r w:rsidR="008F4B47">
          <w:rPr>
            <w:rFonts w:ascii="Times New Roman" w:hAnsi="Times New Roman" w:cs="Times New Roman" w:hint="eastAsia"/>
            <w:sz w:val="24"/>
            <w:szCs w:val="24"/>
          </w:rPr>
          <w:t>, but have been comparatively neglected</w:t>
        </w:r>
      </w:ins>
      <w:del w:id="96" w:author="Steve Rozen, Ph.D." w:date="2024-08-22T09:27:00Z" w16du:dateUtc="2024-08-22T13:27:00Z">
        <w:r w:rsidRPr="008A1C58" w:rsidDel="00540405">
          <w:rPr>
            <w:rFonts w:ascii="Times New Roman" w:hAnsi="Times New Roman" w:cs="Times New Roman"/>
            <w:sz w:val="24"/>
            <w:szCs w:val="24"/>
          </w:rPr>
          <w:delText>has gained traction due to their unique properties</w:delText>
        </w:r>
      </w:del>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w:t>
      </w:r>
      <w:del w:id="97" w:author="Steve Rozen, Ph.D." w:date="2024-08-22T09:27:00Z" w16du:dateUtc="2024-08-22T13:27:00Z">
        <w:r w:rsidR="009F7D90" w:rsidRPr="008A1C58" w:rsidDel="00540405">
          <w:rPr>
            <w:rFonts w:ascii="Times New Roman" w:hAnsi="Times New Roman" w:cs="Times New Roman"/>
            <w:sz w:val="24"/>
            <w:szCs w:val="24"/>
          </w:rPr>
          <w:delText xml:space="preserve">now </w:delText>
        </w:r>
      </w:del>
      <w:r w:rsidR="009F7D90" w:rsidRPr="008A1C58">
        <w:rPr>
          <w:rFonts w:ascii="Times New Roman" w:hAnsi="Times New Roman" w:cs="Times New Roman"/>
          <w:sz w:val="24"/>
          <w:szCs w:val="24"/>
        </w:rPr>
        <w:t xml:space="preserve">has collected 99 </w:t>
      </w:r>
      <w:ins w:id="98" w:author="Steve Rozen, Ph.D." w:date="2024-08-22T09:25:00Z" w16du:dateUtc="2024-08-22T13:25:00Z">
        <w:r w:rsidR="00540405">
          <w:rPr>
            <w:rFonts w:ascii="Times New Roman" w:hAnsi="Times New Roman" w:cs="Times New Roman" w:hint="eastAsia"/>
            <w:sz w:val="24"/>
            <w:szCs w:val="24"/>
          </w:rPr>
          <w:t xml:space="preserve">reference </w:t>
        </w:r>
      </w:ins>
      <w:r w:rsidR="009F7D90" w:rsidRPr="008A1C58">
        <w:rPr>
          <w:rFonts w:ascii="Times New Roman" w:hAnsi="Times New Roman" w:cs="Times New Roman"/>
          <w:sz w:val="24"/>
          <w:szCs w:val="24"/>
        </w:rPr>
        <w:t xml:space="preserve">SBS signatures </w:t>
      </w:r>
      <w:del w:id="99" w:author="Steve Rozen, Ph.D." w:date="2024-08-22T09:25:00Z" w16du:dateUtc="2024-08-22T13:25:00Z">
        <w:r w:rsidR="009F7D90" w:rsidRPr="008A1C58" w:rsidDel="00540405">
          <w:rPr>
            <w:rFonts w:ascii="Times New Roman" w:hAnsi="Times New Roman" w:cs="Times New Roman"/>
            <w:sz w:val="24"/>
            <w:szCs w:val="24"/>
          </w:rPr>
          <w:delText xml:space="preserve">while only </w:delText>
        </w:r>
        <w:r w:rsidR="00560EA2" w:rsidRPr="008A1C58" w:rsidDel="00540405">
          <w:rPr>
            <w:rFonts w:ascii="Times New Roman" w:hAnsi="Times New Roman" w:cs="Times New Roman"/>
            <w:sz w:val="24"/>
            <w:szCs w:val="24"/>
          </w:rPr>
          <w:delText>20 DBS signatures and</w:delText>
        </w:r>
      </w:del>
      <w:ins w:id="100" w:author="Steve Rozen, Ph.D." w:date="2024-08-22T09:25:00Z" w16du:dateUtc="2024-08-22T13:25:00Z">
        <w:r w:rsidR="00540405">
          <w:rPr>
            <w:rFonts w:ascii="Times New Roman" w:hAnsi="Times New Roman" w:cs="Times New Roman" w:hint="eastAsia"/>
            <w:sz w:val="24"/>
            <w:szCs w:val="24"/>
          </w:rPr>
          <w:t>but only</w:t>
        </w:r>
      </w:ins>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ins w:id="101" w:author="Steve Rozen, Ph.D." w:date="2024-08-22T09:35:00Z" w16du:dateUtc="2024-08-22T13:35:00Z">
        <w:r w:rsidR="008F4B47">
          <w:rPr>
            <w:rFonts w:ascii="Times New Roman" w:hAnsi="Times New Roman" w:cs="Times New Roman"/>
            <w:sz w:val="24"/>
            <w:szCs w:val="24"/>
          </w:rPr>
          <w:fldChar w:fldCharType="begin"/>
        </w:r>
        <w:r w:rsidR="008F4B47">
          <w:rPr>
            <w:rFonts w:ascii="Times New Roman" w:hAnsi="Times New Roman" w:cs="Times New Roman"/>
            <w:sz w:val="24"/>
            <w:szCs w:val="24"/>
          </w:rPr>
          <w:instrText>HYPERLINK "</w:instrText>
        </w:r>
      </w:ins>
      <w:r w:rsidR="008F4B47" w:rsidRPr="008A1C58">
        <w:rPr>
          <w:rFonts w:ascii="Times New Roman" w:hAnsi="Times New Roman" w:cs="Times New Roman"/>
          <w:sz w:val="24"/>
          <w:szCs w:val="24"/>
        </w:rPr>
        <w:instrText>https://cancer.sanger.ac.uk/signatures/</w:instrText>
      </w:r>
      <w:ins w:id="102" w:author="Steve Rozen, Ph.D." w:date="2024-08-22T09:35:00Z" w16du:dateUtc="2024-08-22T13:35:00Z">
        <w:r w:rsidR="008F4B47">
          <w:rPr>
            <w:rFonts w:ascii="Times New Roman" w:hAnsi="Times New Roman" w:cs="Times New Roman"/>
            <w:sz w:val="24"/>
            <w:szCs w:val="24"/>
          </w:rPr>
          <w:instrText>"</w:instrText>
        </w:r>
        <w:r w:rsidR="008F4B47">
          <w:rPr>
            <w:rFonts w:ascii="Times New Roman" w:hAnsi="Times New Roman" w:cs="Times New Roman"/>
            <w:sz w:val="24"/>
            <w:szCs w:val="24"/>
          </w:rPr>
          <w:fldChar w:fldCharType="separate"/>
        </w:r>
      </w:ins>
      <w:r w:rsidR="008F4B47" w:rsidRPr="007768D5">
        <w:rPr>
          <w:rStyle w:val="Hyperlink"/>
          <w:rFonts w:ascii="Times New Roman" w:hAnsi="Times New Roman" w:cs="Times New Roman"/>
          <w:sz w:val="24"/>
          <w:szCs w:val="24"/>
        </w:rPr>
        <w:t>https://cancer.sanger.ac.uk/signatures/</w:t>
      </w:r>
      <w:ins w:id="103" w:author="Steve Rozen, Ph.D." w:date="2024-08-22T09:35:00Z" w16du:dateUtc="2024-08-22T13:35:00Z">
        <w:r w:rsidR="008F4B47">
          <w:rPr>
            <w:rFonts w:ascii="Times New Roman" w:hAnsi="Times New Roman" w:cs="Times New Roman"/>
            <w:sz w:val="24"/>
            <w:szCs w:val="24"/>
          </w:rPr>
          <w:fldChar w:fldCharType="end"/>
        </w:r>
      </w:ins>
      <w:r w:rsidR="00553262" w:rsidRPr="008A1C58">
        <w:rPr>
          <w:rFonts w:ascii="Times New Roman" w:hAnsi="Times New Roman" w:cs="Times New Roman"/>
          <w:sz w:val="24"/>
          <w:szCs w:val="24"/>
        </w:rPr>
        <w:t>).</w:t>
      </w:r>
      <w:ins w:id="104" w:author="Steve Rozen, Ph.D." w:date="2024-08-22T09:35:00Z" w16du:dateUtc="2024-08-22T13:35:00Z">
        <w:r w:rsidR="008F4B47">
          <w:rPr>
            <w:rFonts w:ascii="Times New Roman" w:hAnsi="Times New Roman" w:cs="Times New Roman" w:hint="eastAsia"/>
            <w:sz w:val="24"/>
            <w:szCs w:val="24"/>
          </w:rPr>
          <w:t xml:space="preserve"> &lt;partly due to inconsistency in calling somatic indels&gt;</w:t>
        </w:r>
      </w:ins>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ins w:id="105" w:author="Steve Rozen, Ph.D." w:date="2024-08-22T09:37:00Z" w16du:dateUtc="2024-08-22T13:37:00Z">
        <w:r>
          <w:rPr>
            <w:rFonts w:ascii="Times New Roman" w:hAnsi="Times New Roman" w:cs="Times New Roman" w:hint="eastAsia"/>
            <w:sz w:val="24"/>
            <w:szCs w:val="24"/>
          </w:rPr>
          <w:t xml:space="preserve">&lt;paragraph needs revisiting&gt; </w:t>
        </w:r>
      </w:ins>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2FB31BE5"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In this study, we collected</w:t>
      </w:r>
      <w:r w:rsidR="003A63AB">
        <w:rPr>
          <w:rFonts w:ascii="Times New Roman" w:hAnsi="Times New Roman" w:cs="Times New Roman" w:hint="eastAsia"/>
          <w:sz w:val="24"/>
          <w:szCs w:val="24"/>
        </w:rPr>
        <w:t xml:space="preserve"> </w:t>
      </w:r>
      <w:ins w:id="106" w:author="Steve Rozen, Ph.D." w:date="2024-08-20T14:44:00Z" w16du:dateUtc="2024-08-20T18:44:00Z">
        <w:r w:rsidR="003A63AB">
          <w:rPr>
            <w:rFonts w:ascii="Times New Roman" w:hAnsi="Times New Roman" w:cs="Times New Roman" w:hint="eastAsia"/>
            <w:sz w:val="24"/>
            <w:szCs w:val="24"/>
          </w:rPr>
          <w:t>somatic mutation data from</w:t>
        </w:r>
      </w:ins>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del w:id="107" w:author="Steve Rozen, Ph.D." w:date="2024-08-20T14:45:00Z" w16du:dateUtc="2024-08-20T18:45:00Z">
        <w:r w:rsidRPr="008A1C58" w:rsidDel="00B45C33">
          <w:rPr>
            <w:rFonts w:ascii="Times New Roman" w:hAnsi="Times New Roman" w:cs="Times New Roman"/>
            <w:sz w:val="24"/>
            <w:szCs w:val="24"/>
          </w:rPr>
          <w:delText>cohorts</w:delText>
        </w:r>
      </w:del>
      <w:ins w:id="108" w:author="Steve Rozen, Ph.D." w:date="2024-08-20T14:45:00Z" w16du:dateUtc="2024-08-20T18:45:00Z">
        <w:r w:rsidR="00B45C33">
          <w:rPr>
            <w:rFonts w:ascii="Times New Roman" w:hAnsi="Times New Roman" w:cs="Times New Roman" w:hint="eastAsia"/>
            <w:sz w:val="24"/>
            <w:szCs w:val="24"/>
          </w:rPr>
          <w:t>collections</w:t>
        </w:r>
      </w:ins>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Content>
          <w:r w:rsidR="00E67C3E" w:rsidRPr="008A1C58">
            <w:rPr>
              <w:rFonts w:ascii="Times New Roman" w:hAnsi="Times New Roman" w:cs="Times New Roman"/>
              <w:color w:val="000000"/>
              <w:sz w:val="24"/>
              <w:szCs w:val="24"/>
            </w:rPr>
            <w:t>(Aaltonen et al., 2020)</w:t>
          </w:r>
        </w:sdtContent>
      </w:sdt>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 xml:space="preserve">Hartwig Medical Foundation </w:t>
      </w:r>
      <w:sdt>
        <w:sdtPr>
          <w:rPr>
            <w:rFonts w:ascii="Times New Roman" w:hAnsi="Times New Roman" w:cs="Times New Roman"/>
            <w:color w:val="000000"/>
            <w:sz w:val="24"/>
            <w:szCs w:val="24"/>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 xml:space="preserve">we established a repertoire of 31 indel mutational 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 xml:space="preserve">novel signatures and some update of known signatures. By investigating the genetic background and validation in the in-vitro experimental system, we validate a novel indel mutational signature caused by RNASEH2B deficiency. </w:t>
      </w:r>
      <w:ins w:id="109" w:author="Steve Rozen, Ph.D." w:date="2024-08-22T09:40:00Z" w16du:dateUtc="2024-08-22T13:40:00Z">
        <w:r w:rsidR="00BE7D89">
          <w:rPr>
            <w:rFonts w:ascii="Times New Roman" w:hAnsi="Times New Roman" w:cs="Times New Roman" w:hint="eastAsia"/>
            <w:sz w:val="24"/>
            <w:szCs w:val="24"/>
          </w:rPr>
          <w:t>&lt;</w:t>
        </w:r>
        <w:r w:rsidR="00BE7D89">
          <w:rPr>
            <w:rFonts w:ascii="Times New Roman" w:hAnsi="Times New Roman" w:cs="Times New Roman"/>
            <w:sz w:val="24"/>
            <w:szCs w:val="24"/>
          </w:rPr>
          <w:t>dou</w:t>
        </w:r>
        <w:r w:rsidR="00BE7D89">
          <w:rPr>
            <w:rFonts w:ascii="Times New Roman" w:hAnsi="Times New Roman" w:cs="Times New Roman" w:hint="eastAsia"/>
            <w:sz w:val="24"/>
            <w:szCs w:val="24"/>
          </w:rPr>
          <w:t xml:space="preserve">ble check the next sentence; are the new signatures </w:t>
        </w:r>
        <w:proofErr w:type="gramStart"/>
        <w:r w:rsidR="00BE7D89">
          <w:rPr>
            <w:rFonts w:ascii="Times New Roman" w:hAnsi="Times New Roman" w:cs="Times New Roman" w:hint="eastAsia"/>
            <w:sz w:val="24"/>
            <w:szCs w:val="24"/>
          </w:rPr>
          <w:t>really only</w:t>
        </w:r>
        <w:proofErr w:type="gramEnd"/>
        <w:r w:rsidR="00BE7D89">
          <w:rPr>
            <w:rFonts w:ascii="Times New Roman" w:hAnsi="Times New Roman" w:cs="Times New Roman" w:hint="eastAsia"/>
            <w:sz w:val="24"/>
            <w:szCs w:val="24"/>
          </w:rPr>
          <w:t xml:space="preserve"> in t</w:t>
        </w:r>
      </w:ins>
      <w:ins w:id="110" w:author="Steve Rozen, Ph.D." w:date="2024-08-22T09:41:00Z" w16du:dateUtc="2024-08-22T13:41:00Z">
        <w:r w:rsidR="00BE7D89">
          <w:rPr>
            <w:rFonts w:ascii="Times New Roman" w:hAnsi="Times New Roman" w:cs="Times New Roman" w:hint="eastAsia"/>
            <w:sz w:val="24"/>
            <w:szCs w:val="24"/>
          </w:rPr>
          <w:t>he HMF data?</w:t>
        </w:r>
      </w:ins>
      <w:ins w:id="111" w:author="Steve Rozen, Ph.D." w:date="2024-08-22T09:40:00Z" w16du:dateUtc="2024-08-22T13:40:00Z">
        <w:r w:rsidR="00BE7D89">
          <w:rPr>
            <w:rFonts w:ascii="Times New Roman" w:hAnsi="Times New Roman" w:cs="Times New Roman" w:hint="eastAsia"/>
            <w:sz w:val="24"/>
            <w:szCs w:val="24"/>
          </w:rPr>
          <w:t xml:space="preserve">&gt; </w:t>
        </w:r>
      </w:ins>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ins w:id="112" w:author="Steve Rozen, Ph.D." w:date="2024-08-22T09:37:00Z" w16du:dateUtc="2024-08-22T13:37:00Z">
        <w:r w:rsidR="008F4B47">
          <w:rPr>
            <w:rFonts w:ascii="Times New Roman" w:hAnsi="Times New Roman" w:cs="Times New Roman" w:hint="eastAsia"/>
            <w:sz w:val="24"/>
            <w:szCs w:val="24"/>
          </w:rPr>
          <w:t xml:space="preserve">the </w:t>
        </w:r>
      </w:ins>
      <w:r w:rsidR="00987993" w:rsidRPr="008A1C58">
        <w:rPr>
          <w:rFonts w:ascii="Times New Roman" w:hAnsi="Times New Roman" w:cs="Times New Roman"/>
          <w:sz w:val="24"/>
          <w:szCs w:val="24"/>
        </w:rPr>
        <w:t xml:space="preserve">HMF </w:t>
      </w:r>
      <w:del w:id="113" w:author="Steve Rozen, Ph.D." w:date="2024-08-22T09:37:00Z" w16du:dateUtc="2024-08-22T13:37:00Z">
        <w:r w:rsidR="00987993" w:rsidRPr="008A1C58" w:rsidDel="008F4B47">
          <w:rPr>
            <w:rFonts w:ascii="Times New Roman" w:hAnsi="Times New Roman" w:cs="Times New Roman"/>
            <w:sz w:val="24"/>
            <w:szCs w:val="24"/>
          </w:rPr>
          <w:delText>cohort</w:delText>
        </w:r>
      </w:del>
      <w:ins w:id="114" w:author="Steve Rozen, Ph.D." w:date="2024-08-22T09:37:00Z" w16du:dateUtc="2024-08-22T13:37:00Z">
        <w:r w:rsidR="008F4B47">
          <w:rPr>
            <w:rFonts w:ascii="Times New Roman" w:hAnsi="Times New Roman" w:cs="Times New Roman" w:hint="eastAsia"/>
            <w:sz w:val="24"/>
            <w:szCs w:val="24"/>
          </w:rPr>
          <w:t>dataset</w:t>
        </w:r>
      </w:ins>
      <w:r w:rsidR="00987993" w:rsidRPr="008A1C58">
        <w:rPr>
          <w:rFonts w:ascii="Times New Roman" w:hAnsi="Times New Roman" w:cs="Times New Roman"/>
          <w:sz w:val="24"/>
          <w:szCs w:val="24"/>
        </w:rPr>
        <w:t xml:space="preserve">, we found </w:t>
      </w:r>
      <w:r w:rsidR="00C7371D" w:rsidRPr="008A1C58">
        <w:rPr>
          <w:rFonts w:ascii="Times New Roman" w:hAnsi="Times New Roman" w:cs="Times New Roman"/>
          <w:sz w:val="24"/>
          <w:szCs w:val="24"/>
        </w:rPr>
        <w:t>2</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2C0DA32E"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color w:val="000000"/>
            <w:sz w:val="24"/>
            <w:szCs w:val="24"/>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Content>
          <w:r w:rsidR="00E67C3E" w:rsidRPr="008A1C58">
            <w:rPr>
              <w:rFonts w:ascii="Times New Roman" w:hAnsi="Times New Roman" w:cs="Times New Roman"/>
              <w:color w:val="000000"/>
              <w:sz w:val="24"/>
              <w:szCs w:val="24"/>
            </w:rPr>
            <w:t>(Liu et al., 2023)</w:t>
          </w:r>
        </w:sdtContent>
      </w:sdt>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two ways: (1) aggregating </w:t>
      </w:r>
      <w:r w:rsidRPr="008A1C58">
        <w:rPr>
          <w:rFonts w:ascii="Times New Roman" w:hAnsi="Times New Roman" w:cs="Times New Roman"/>
          <w:sz w:val="24"/>
          <w:szCs w:val="24"/>
        </w:rPr>
        <w:lastRenderedPageBreak/>
        <w:t>all samples together and (2) 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5080DFFD"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proofErr w:type="spellStart"/>
      <w:r w:rsidR="0081120F" w:rsidRPr="008A1C58">
        <w:rPr>
          <w:rFonts w:ascii="Times New Roman" w:hAnsi="Times New Roman" w:cs="Times New Roman"/>
          <w:sz w:val="24"/>
          <w:szCs w:val="24"/>
        </w:rPr>
        <w:t>catogrized</w:t>
      </w:r>
      <w:proofErr w:type="spellEnd"/>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31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4B3B2F22"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w:t>
      </w:r>
      <w:r w:rsidRPr="008A1C58">
        <w:rPr>
          <w:rFonts w:ascii="Times New Roman" w:hAnsi="Times New Roman" w:cs="Times New Roman"/>
          <w:sz w:val="24"/>
          <w:szCs w:val="24"/>
        </w:rPr>
        <w:lastRenderedPageBreak/>
        <w:t xml:space="preserve">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15810DD" w14:textId="276CDEE3" w:rsidR="00653931" w:rsidRPr="008A1C58" w:rsidRDefault="0065393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our 31 mSigHdp signatures using mSigAct, a tool that outperforms others in signature attribution analysis (Jiang et al., 2024). </w:t>
      </w:r>
      <w:r w:rsidR="007A6B40" w:rsidRPr="008A1C58">
        <w:rPr>
          <w:rFonts w:ascii="Times New Roman" w:hAnsi="Times New Roman" w:cs="Times New Roman"/>
          <w:sz w:val="24"/>
          <w:szCs w:val="24"/>
        </w:rPr>
        <w:t>Consistent with previous studies, C_ID1, C_ID2, C_ID5, and C_ID8 were observed across most cancer types, with C_ID3 showing a strong presence in lung cancers.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007A6B40"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007A6B40"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007A6B40" w:rsidRPr="008A1C58">
        <w:rPr>
          <w:rFonts w:ascii="Times New Roman" w:hAnsi="Times New Roman" w:cs="Times New Roman"/>
          <w:sz w:val="24"/>
          <w:szCs w:val="24"/>
        </w:rPr>
        <w:t xml:space="preserve"> in </w:t>
      </w:r>
      <w:r w:rsidR="007A6B40" w:rsidRPr="008A1C58">
        <w:rPr>
          <w:rFonts w:ascii="Times New Roman" w:hAnsi="Times New Roman" w:cs="Times New Roman"/>
          <w:sz w:val="24"/>
          <w:szCs w:val="24"/>
        </w:rPr>
        <w:lastRenderedPageBreak/>
        <w:t>PCAWG and HMF samples</w:t>
      </w:r>
      <w:r w:rsidR="00E6747B" w:rsidRPr="008A1C58">
        <w:rPr>
          <w:rFonts w:ascii="Times New Roman" w:hAnsi="Times New Roman" w:cs="Times New Roman"/>
          <w:sz w:val="24"/>
          <w:szCs w:val="24"/>
        </w:rPr>
        <w:t xml:space="preserve"> (Figure S3)</w:t>
      </w:r>
      <w:r w:rsidR="007A6B40"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0.74 between C_ID3 and SBS4, 0.62 between C_ID3 and SBS92, Figure 3A &amp; B). We observed a strong correlation between C_ID13 and SBS7a, both associated with UV exposure (Spearman correlation coefficient: 0.85, Figure 3A).</w:t>
      </w:r>
      <w:r w:rsidR="00A5074D" w:rsidRPr="008A1C58">
        <w:rPr>
          <w:rFonts w:ascii="Times New Roman" w:hAnsi="Times New Roman" w:cs="Times New Roman"/>
          <w:sz w:val="24"/>
          <w:szCs w:val="24"/>
        </w:rPr>
        <w:t xml:space="preserve"> C_ID9 </w:t>
      </w:r>
      <w:r w:rsidR="00600779" w:rsidRPr="008A1C58">
        <w:rPr>
          <w:rFonts w:ascii="Times New Roman" w:hAnsi="Times New Roman" w:cs="Times New Roman"/>
          <w:sz w:val="24"/>
          <w:szCs w:val="24"/>
        </w:rPr>
        <w:t xml:space="preserve">(unknown etiology based on COSMIC v3.4) </w:t>
      </w:r>
      <w:r w:rsidR="00A5074D" w:rsidRPr="008A1C58">
        <w:rPr>
          <w:rFonts w:ascii="Times New Roman" w:hAnsi="Times New Roman" w:cs="Times New Roman"/>
          <w:sz w:val="24"/>
          <w:szCs w:val="24"/>
        </w:rPr>
        <w:t>was identified in a module of homologous recombination (HR) deficiency signatures, including C_ID6, SBS3, and SBS8. This suggests a potential association between C_ID9 and HR deficiency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371D0BB0" w:rsidR="00745E2F" w:rsidRPr="008A1C58"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and two of these samples are from PCAWG cohort (Figure 4B)</w:t>
      </w:r>
      <w:r w:rsidR="0085169C" w:rsidRPr="008A1C58">
        <w:rPr>
          <w:rFonts w:ascii="Times New Roman" w:hAnsi="Times New Roman" w:cs="Times New Roman"/>
          <w:sz w:val="24"/>
          <w:szCs w:val="24"/>
        </w:rPr>
        <w:t xml:space="preserve">. </w:t>
      </w:r>
      <w:r w:rsidR="00185AE9" w:rsidRPr="008A1C58">
        <w:rPr>
          <w:rFonts w:ascii="Times New Roman" w:hAnsi="Times New Roman" w:cs="Times New Roman"/>
          <w:sz w:val="24"/>
          <w:szCs w:val="24"/>
        </w:rPr>
        <w:t xml:space="preserve">We found </w:t>
      </w:r>
      <w:r w:rsidR="00F44040" w:rsidRPr="008A1C58">
        <w:rPr>
          <w:rFonts w:ascii="Times New Roman" w:hAnsi="Times New Roman" w:cs="Times New Roman"/>
          <w:sz w:val="24"/>
          <w:szCs w:val="24"/>
        </w:rPr>
        <w:t>the</w:t>
      </w:r>
      <w:r w:rsidR="00185AE9" w:rsidRPr="008A1C58">
        <w:rPr>
          <w:rFonts w:ascii="Times New Roman" w:hAnsi="Times New Roman" w:cs="Times New Roman"/>
          <w:sz w:val="24"/>
          <w:szCs w:val="24"/>
        </w:rPr>
        <w:t xml:space="preserve"> samples with </w:t>
      </w:r>
      <w:r w:rsidR="00253642" w:rsidRPr="008A1C58">
        <w:rPr>
          <w:rFonts w:ascii="Times New Roman" w:hAnsi="Times New Roman" w:cs="Times New Roman"/>
          <w:sz w:val="24"/>
          <w:szCs w:val="24"/>
        </w:rPr>
        <w:t xml:space="preserve">mutations on </w:t>
      </w:r>
      <w:r w:rsidR="00185AE9" w:rsidRPr="008A1C58">
        <w:rPr>
          <w:rFonts w:ascii="Times New Roman" w:hAnsi="Times New Roman" w:cs="Times New Roman"/>
          <w:sz w:val="24"/>
          <w:szCs w:val="24"/>
        </w:rPr>
        <w:t>RN</w:t>
      </w:r>
      <w:r w:rsidR="00253642" w:rsidRPr="008A1C58">
        <w:rPr>
          <w:rFonts w:ascii="Times New Roman" w:hAnsi="Times New Roman" w:cs="Times New Roman"/>
          <w:sz w:val="24"/>
          <w:szCs w:val="24"/>
        </w:rPr>
        <w:t>ASEH2B</w:t>
      </w:r>
      <w:r w:rsidR="00185AE9" w:rsidRPr="008A1C58">
        <w:rPr>
          <w:rFonts w:ascii="Times New Roman" w:hAnsi="Times New Roman" w:cs="Times New Roman"/>
          <w:sz w:val="24"/>
          <w:szCs w:val="24"/>
        </w:rPr>
        <w:t xml:space="preserve"> gene</w:t>
      </w:r>
      <w:r w:rsidR="00F44040" w:rsidRPr="008A1C58">
        <w:rPr>
          <w:rFonts w:ascii="Times New Roman" w:hAnsi="Times New Roman" w:cs="Times New Roman"/>
          <w:sz w:val="24"/>
          <w:szCs w:val="24"/>
        </w:rPr>
        <w:t xml:space="preserve"> have higher H_ID29 activity compared to the samples without mutant RNASEH2B</w:t>
      </w:r>
      <w:r w:rsidR="00185AE9" w:rsidRPr="008A1C58">
        <w:rPr>
          <w:rFonts w:ascii="Times New Roman" w:hAnsi="Times New Roman" w:cs="Times New Roman"/>
          <w:sz w:val="24"/>
          <w:szCs w:val="24"/>
        </w:rPr>
        <w:t xml:space="preserve">. </w:t>
      </w:r>
      <w:r w:rsidR="000A4005" w:rsidRPr="008A1C58">
        <w:rPr>
          <w:rFonts w:ascii="Times New Roman" w:hAnsi="Times New Roman" w:cs="Times New Roman"/>
          <w:sz w:val="24"/>
          <w:szCs w:val="24"/>
        </w:rPr>
        <w:t xml:space="preserve">The inclusion of more samples enables the discovery of rare signatures from PCAWG datasets.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lastRenderedPageBreak/>
        <w:t>H_ID29</w:t>
      </w:r>
      <w:r w:rsidR="0075590B" w:rsidRPr="008A1C58">
        <w:rPr>
          <w:rFonts w:ascii="Times New Roman" w:hAnsi="Times New Roman" w:cs="Times New Roman"/>
          <w:sz w:val="24"/>
          <w:szCs w:val="24"/>
        </w:rPr>
        <w:t xml:space="preserve">: a skin melanoma genome SP103894 was detected with 3772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p>
    <w:p w14:paraId="1AA89160" w14:textId="0809E83E" w:rsidR="007E0768" w:rsidRPr="008A1C58" w:rsidRDefault="00D17AE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w:t>
      </w:r>
      <w:proofErr w:type="gramStart"/>
      <w:r w:rsidRPr="008A1C58">
        <w:rPr>
          <w:rFonts w:ascii="Times New Roman" w:hAnsi="Times New Roman" w:cs="Times New Roman"/>
          <w:sz w:val="24"/>
          <w:szCs w:val="24"/>
        </w:rPr>
        <w:t>observe</w:t>
      </w:r>
      <w:proofErr w:type="gramEnd"/>
      <w:r w:rsidRPr="008A1C58">
        <w:rPr>
          <w:rFonts w:ascii="Times New Roman" w:hAnsi="Times New Roman" w:cs="Times New Roman"/>
          <w:sz w:val="24"/>
          <w:szCs w:val="24"/>
        </w:rPr>
        <w:t xml:space="preserve"> a trend of samples with more RNASEH2B mutations tend to have higher H_ID29 activity, w</w:t>
      </w:r>
      <w:r w:rsidR="00185AE9" w:rsidRPr="008A1C58">
        <w:rPr>
          <w:rFonts w:ascii="Times New Roman" w:hAnsi="Times New Roman" w:cs="Times New Roman"/>
          <w:sz w:val="24"/>
          <w:szCs w:val="24"/>
        </w:rPr>
        <w:t>e therefore hypothesized that the signature is a result of RN</w:t>
      </w:r>
      <w:r w:rsidR="00253642" w:rsidRPr="008A1C58">
        <w:rPr>
          <w:rFonts w:ascii="Times New Roman" w:hAnsi="Times New Roman" w:cs="Times New Roman"/>
          <w:sz w:val="24"/>
          <w:szCs w:val="24"/>
        </w:rPr>
        <w:t>ASE</w:t>
      </w:r>
      <w:r w:rsidR="00185AE9" w:rsidRPr="008A1C58">
        <w:rPr>
          <w:rFonts w:ascii="Times New Roman" w:hAnsi="Times New Roman" w:cs="Times New Roman"/>
          <w:sz w:val="24"/>
          <w:szCs w:val="24"/>
        </w:rPr>
        <w:t>H2</w:t>
      </w:r>
      <w:r w:rsidR="00253642" w:rsidRPr="008A1C58">
        <w:rPr>
          <w:rFonts w:ascii="Times New Roman" w:hAnsi="Times New Roman" w:cs="Times New Roman"/>
          <w:sz w:val="24"/>
          <w:szCs w:val="24"/>
        </w:rPr>
        <w:t>B</w:t>
      </w:r>
      <w:r w:rsidR="00185AE9" w:rsidRPr="008A1C58">
        <w:rPr>
          <w:rFonts w:ascii="Times New Roman" w:hAnsi="Times New Roman" w:cs="Times New Roman"/>
          <w:sz w:val="24"/>
          <w:szCs w:val="24"/>
        </w:rPr>
        <w:t xml:space="preserve"> deficiency.</w:t>
      </w:r>
      <w:r w:rsidR="00184CEA" w:rsidRPr="008A1C58">
        <w:rPr>
          <w:rFonts w:ascii="Times New Roman" w:hAnsi="Times New Roman" w:cs="Times New Roman"/>
          <w:sz w:val="24"/>
          <w:szCs w:val="24"/>
        </w:rPr>
        <w:t xml:space="preserve"> RNaseH2 is a key mammalian genome surveillance enzyme required for ribonucleotide removal. It is composed of a single catalytic subunit (A) and two non-catalytic subunits (B and C) and specifically degrades the RNA of RNA:DNA hybrids</w:t>
      </w:r>
      <w:r w:rsidR="00186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Content>
          <w:r w:rsidR="00E67C3E" w:rsidRPr="008A1C58">
            <w:rPr>
              <w:rFonts w:ascii="Times New Roman" w:hAnsi="Times New Roman" w:cs="Times New Roman"/>
              <w:color w:val="000000"/>
              <w:sz w:val="24"/>
              <w:szCs w:val="24"/>
            </w:rPr>
            <w:t>(Chon et al., 2009)</w:t>
          </w:r>
        </w:sdtContent>
      </w:sdt>
      <w:r w:rsidR="00184CEA" w:rsidRPr="008A1C58">
        <w:rPr>
          <w:rFonts w:ascii="Times New Roman" w:hAnsi="Times New Roman" w:cs="Times New Roman"/>
          <w:sz w:val="24"/>
          <w:szCs w:val="24"/>
        </w:rPr>
        <w:t xml:space="preserve">. </w:t>
      </w:r>
    </w:p>
    <w:p w14:paraId="3DA2CB85" w14:textId="687B1DC3" w:rsidR="00184CEA" w:rsidRPr="008A1C58" w:rsidRDefault="007E076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To validate our hypothesis, we established the RN</w:t>
      </w:r>
      <w:r w:rsidR="00253642" w:rsidRPr="008A1C58">
        <w:rPr>
          <w:rFonts w:ascii="Times New Roman" w:hAnsi="Times New Roman" w:cs="Times New Roman"/>
          <w:sz w:val="24"/>
          <w:szCs w:val="24"/>
        </w:rPr>
        <w:t>ASE</w:t>
      </w:r>
      <w:r w:rsidRPr="008A1C58">
        <w:rPr>
          <w:rFonts w:ascii="Times New Roman" w:hAnsi="Times New Roman" w:cs="Times New Roman"/>
          <w:sz w:val="24"/>
          <w:szCs w:val="24"/>
        </w:rPr>
        <w:t xml:space="preserve">H2B deficiency model by CRISPR/Cas9 system in HEK293T cell line. The whole genome sequencing shows highly similar patterns. </w:t>
      </w:r>
      <w:r w:rsidR="00184CEA" w:rsidRPr="008A1C58">
        <w:rPr>
          <w:rFonts w:ascii="Times New Roman" w:hAnsi="Times New Roman" w:cs="Times New Roman"/>
          <w:sz w:val="24"/>
          <w:szCs w:val="24"/>
        </w:rPr>
        <w:t>We found the ID_RN</w:t>
      </w:r>
      <w:r w:rsidR="00A313D0" w:rsidRPr="008A1C58">
        <w:rPr>
          <w:rFonts w:ascii="Times New Roman" w:hAnsi="Times New Roman" w:cs="Times New Roman"/>
          <w:sz w:val="24"/>
          <w:szCs w:val="24"/>
        </w:rPr>
        <w:t>ASE</w:t>
      </w:r>
      <w:r w:rsidR="00184CEA" w:rsidRPr="008A1C58">
        <w:rPr>
          <w:rFonts w:ascii="Times New Roman" w:hAnsi="Times New Roman" w:cs="Times New Roman"/>
          <w:sz w:val="24"/>
          <w:szCs w:val="24"/>
        </w:rPr>
        <w:t>H2B KO pattern in the RNaseH2B deficient HEK293T genomes, but not in either RNaseH2A KO</w:t>
      </w:r>
      <w:r w:rsidR="007B1A8A" w:rsidRPr="008A1C58">
        <w:rPr>
          <w:rFonts w:ascii="Times New Roman" w:hAnsi="Times New Roman" w:cs="Times New Roman"/>
          <w:sz w:val="24"/>
          <w:szCs w:val="24"/>
        </w:rPr>
        <w:t xml:space="preserve"> (Figure 4C&amp;E)</w:t>
      </w:r>
      <w:r w:rsidR="00184CEA" w:rsidRPr="008A1C58">
        <w:rPr>
          <w:rFonts w:ascii="Times New Roman" w:hAnsi="Times New Roman" w:cs="Times New Roman"/>
          <w:sz w:val="24"/>
          <w:szCs w:val="24"/>
        </w:rPr>
        <w:t xml:space="preserve">. </w:t>
      </w: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115"/>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115"/>
      <w:r w:rsidR="00E637E3" w:rsidRPr="008A1C58">
        <w:rPr>
          <w:rStyle w:val="CommentReference"/>
          <w:rFonts w:ascii="Times New Roman" w:hAnsi="Times New Roman" w:cs="Times New Roman"/>
          <w:sz w:val="24"/>
          <w:szCs w:val="24"/>
        </w:rPr>
        <w:commentReference w:id="115"/>
      </w:r>
    </w:p>
    <w:p w14:paraId="142608CD" w14:textId="452A1C11" w:rsidR="00610D52" w:rsidRPr="008A1C58" w:rsidRDefault="00610D52"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8F3BA1" w14:textId="09F8074A" w:rsidR="00515809" w:rsidRPr="008A1C58" w:rsidRDefault="004104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Leveraging the higher proportion of microsatellite instability (MSI) tumors in the Hartwig Medical Foundation (HMF) dataset, we identified additional MSI-associated </w:t>
      </w:r>
      <w:r w:rsidR="00C22602"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beyond COSMIC ID7: H_ID33</w:t>
      </w:r>
      <w:r w:rsidR="00C22602" w:rsidRPr="008A1C58">
        <w:rPr>
          <w:rFonts w:ascii="Times New Roman" w:hAnsi="Times New Roman" w:cs="Times New Roman"/>
          <w:sz w:val="24"/>
          <w:szCs w:val="24"/>
        </w:rPr>
        <w:t xml:space="preserve"> </w:t>
      </w:r>
      <w:r w:rsidRPr="008A1C58">
        <w:rPr>
          <w:rFonts w:ascii="Times New Roman" w:hAnsi="Times New Roman" w:cs="Times New Roman"/>
          <w:sz w:val="24"/>
          <w:szCs w:val="24"/>
        </w:rPr>
        <w:t>and H_ID37</w:t>
      </w:r>
      <w:r w:rsidR="00383C4D" w:rsidRPr="008A1C58">
        <w:rPr>
          <w:rFonts w:ascii="Times New Roman" w:hAnsi="Times New Roman" w:cs="Times New Roman"/>
          <w:sz w:val="24"/>
          <w:szCs w:val="24"/>
        </w:rPr>
        <w:t xml:space="preserve"> </w:t>
      </w:r>
      <w:r w:rsidR="00A70496" w:rsidRPr="008A1C58">
        <w:rPr>
          <w:rFonts w:ascii="Times New Roman" w:hAnsi="Times New Roman" w:cs="Times New Roman"/>
          <w:sz w:val="24"/>
          <w:szCs w:val="24"/>
        </w:rPr>
        <w:t xml:space="preserve">(Figure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A)</w:t>
      </w:r>
      <w:r w:rsidRPr="008A1C58">
        <w:rPr>
          <w:rFonts w:ascii="Times New Roman" w:hAnsi="Times New Roman" w:cs="Times New Roman"/>
          <w:sz w:val="24"/>
          <w:szCs w:val="24"/>
        </w:rPr>
        <w:t>.</w:t>
      </w:r>
      <w:r w:rsidR="006C6528" w:rsidRPr="008A1C58">
        <w:rPr>
          <w:rFonts w:ascii="Times New Roman" w:hAnsi="Times New Roman" w:cs="Times New Roman"/>
          <w:sz w:val="24"/>
          <w:szCs w:val="24"/>
        </w:rPr>
        <w:t xml:space="preserve">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sidRPr="008A1C58">
        <w:rPr>
          <w:rFonts w:ascii="Times New Roman" w:hAnsi="Times New Roman" w:cs="Times New Roman"/>
          <w:sz w:val="24"/>
          <w:szCs w:val="24"/>
        </w:rPr>
        <w:t>, but they preferentially characterize different ID types.</w:t>
      </w:r>
      <w:r w:rsidR="008F62A7" w:rsidRPr="008A1C58">
        <w:rPr>
          <w:rFonts w:ascii="Times New Roman" w:hAnsi="Times New Roman" w:cs="Times New Roman"/>
          <w:sz w:val="24"/>
          <w:szCs w:val="24"/>
        </w:rPr>
        <w:t xml:space="preserve"> These MSI signatures show a strong binomial </w:t>
      </w:r>
      <w:r w:rsidR="008F62A7" w:rsidRPr="008A1C58">
        <w:rPr>
          <w:rFonts w:ascii="Times New Roman" w:hAnsi="Times New Roman" w:cs="Times New Roman"/>
          <w:sz w:val="24"/>
          <w:szCs w:val="24"/>
        </w:rPr>
        <w:lastRenderedPageBreak/>
        <w:t xml:space="preserve">distribution of exposures in tumors: they have high activity in MSI tumors, while extremely low activity in MSS tumors (Figure </w:t>
      </w:r>
      <w:r w:rsidR="000B1A58" w:rsidRPr="008A1C58">
        <w:rPr>
          <w:rFonts w:ascii="Times New Roman" w:hAnsi="Times New Roman" w:cs="Times New Roman"/>
          <w:sz w:val="24"/>
          <w:szCs w:val="24"/>
        </w:rPr>
        <w:t>5</w:t>
      </w:r>
      <w:r w:rsidR="008F62A7" w:rsidRPr="008A1C58">
        <w:rPr>
          <w:rFonts w:ascii="Times New Roman" w:hAnsi="Times New Roman" w:cs="Times New Roman"/>
          <w:sz w:val="24"/>
          <w:szCs w:val="24"/>
        </w:rPr>
        <w:t xml:space="preserve">B). </w:t>
      </w:r>
      <w:r w:rsidR="00DC57B3" w:rsidRPr="008A1C58">
        <w:rPr>
          <w:rFonts w:ascii="Times New Roman" w:hAnsi="Times New Roman" w:cs="Times New Roman"/>
          <w:sz w:val="24"/>
          <w:szCs w:val="24"/>
        </w:rPr>
        <w:t xml:space="preserve">C_ID7 characterizes mainly </w:t>
      </w:r>
      <w:r w:rsidR="00077ACF" w:rsidRPr="008A1C58">
        <w:rPr>
          <w:rFonts w:ascii="Times New Roman" w:hAnsi="Times New Roman" w:cs="Times New Roman"/>
          <w:sz w:val="24"/>
          <w:szCs w:val="24"/>
        </w:rPr>
        <w:t>1bp C or T deletions from long C or T sequences, H_ID33 mainly characterizes TT deletions</w:t>
      </w:r>
      <w:r w:rsidR="00562BFD" w:rsidRPr="008A1C58">
        <w:rPr>
          <w:rFonts w:ascii="Times New Roman" w:hAnsi="Times New Roman" w:cs="Times New Roman"/>
          <w:sz w:val="24"/>
          <w:szCs w:val="24"/>
        </w:rPr>
        <w:t xml:space="preserve"> from </w:t>
      </w:r>
      <w:r w:rsidR="005F0FC8" w:rsidRPr="008A1C58">
        <w:rPr>
          <w:rFonts w:ascii="Times New Roman" w:hAnsi="Times New Roman" w:cs="Times New Roman"/>
          <w:sz w:val="24"/>
          <w:szCs w:val="24"/>
        </w:rPr>
        <w:t>4-5 TT repeats, while H_ID37 mainly characterizes TTT deletions from 3 TTT repeats</w:t>
      </w:r>
      <w:r w:rsidR="00A70496" w:rsidRPr="008A1C58">
        <w:rPr>
          <w:rFonts w:ascii="Times New Roman" w:hAnsi="Times New Roman" w:cs="Times New Roman"/>
          <w:sz w:val="24"/>
          <w:szCs w:val="24"/>
        </w:rPr>
        <w:t xml:space="preserve"> (Figure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C)</w:t>
      </w:r>
      <w:r w:rsidR="005F0FC8" w:rsidRPr="008A1C58">
        <w:rPr>
          <w:rFonts w:ascii="Times New Roman" w:hAnsi="Times New Roman" w:cs="Times New Roman"/>
          <w:sz w:val="24"/>
          <w:szCs w:val="24"/>
        </w:rPr>
        <w:t xml:space="preserve">. </w:t>
      </w:r>
      <w:r w:rsidR="006E6872" w:rsidRPr="008A1C58">
        <w:rPr>
          <w:rFonts w:ascii="Times New Roman" w:hAnsi="Times New Roman" w:cs="Times New Roman"/>
          <w:sz w:val="24"/>
          <w:szCs w:val="24"/>
        </w:rPr>
        <w:t>We also found some samples with strong MSI signatures activity</w:t>
      </w:r>
      <w:r w:rsidR="00B11E71" w:rsidRPr="008A1C58">
        <w:rPr>
          <w:rFonts w:ascii="Times New Roman" w:hAnsi="Times New Roman" w:cs="Times New Roman"/>
          <w:sz w:val="24"/>
          <w:szCs w:val="24"/>
        </w:rPr>
        <w:t xml:space="preserve"> but previously were labelled as MSS</w:t>
      </w:r>
      <w:r w:rsidR="006E6872" w:rsidRPr="008A1C58">
        <w:rPr>
          <w:rFonts w:ascii="Times New Roman" w:hAnsi="Times New Roman" w:cs="Times New Roman"/>
          <w:sz w:val="24"/>
          <w:szCs w:val="24"/>
        </w:rPr>
        <w:t xml:space="preserve">, suggesting the potential of </w:t>
      </w:r>
      <w:r w:rsidR="001C57C6" w:rsidRPr="008A1C58">
        <w:rPr>
          <w:rFonts w:ascii="Times New Roman" w:hAnsi="Times New Roman" w:cs="Times New Roman"/>
          <w:sz w:val="24"/>
          <w:szCs w:val="24"/>
        </w:rPr>
        <w:t>MSI signatures as a MSI status biomarker.</w:t>
      </w:r>
    </w:p>
    <w:p w14:paraId="2ABF260B" w14:textId="77777777" w:rsidR="00383C4D" w:rsidRPr="008A1C58" w:rsidRDefault="00383C4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62F2206A"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To assess gender-specific prevalence of mutational signatures, we employed Fisher's Exact Test. From a total of 5,000 patients with available gender data, we identified 10 signatures demonstrating significant gender-specific associations: 6 signatures (C_ID19, C_ID4, C_ID8, C_ID17, H_ID24, C_ID6, and C_ID9) showed a significant prevalence in female patients. Conversely, 4 signatures (C_ID12, C_ID14, C_ID13, and C_ID3) were more commonly observed in 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C_ID6 is associated with </w:t>
      </w:r>
      <w:proofErr w:type="spellStart"/>
      <w:r w:rsidRPr="008A1C58">
        <w:rPr>
          <w:rFonts w:ascii="Times New Roman" w:hAnsi="Times New Roman" w:cs="Times New Roman"/>
          <w:sz w:val="24"/>
          <w:szCs w:val="24"/>
        </w:rPr>
        <w:t>BRCAness</w:t>
      </w:r>
      <w:proofErr w:type="spellEnd"/>
      <w:r w:rsidRPr="008A1C58">
        <w:rPr>
          <w:rFonts w:ascii="Times New Roman" w:hAnsi="Times New Roman" w:cs="Times New Roman"/>
          <w:sz w:val="24"/>
          <w:szCs w:val="24"/>
        </w:rPr>
        <w:t xml:space="preserve"> in breast cancers which are often found in female patients, while C_ID3 is associated with tobacco smoking which has a higher proportion of male patients.</w:t>
      </w:r>
    </w:p>
    <w:p w14:paraId="24B3CFEB" w14:textId="029F4D01" w:rsidR="0022341A" w:rsidRPr="008A1C58" w:rsidRDefault="0022341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Extended sequence context </w:t>
      </w:r>
      <w:r w:rsidR="007C5737" w:rsidRPr="008A1C58">
        <w:rPr>
          <w:rFonts w:ascii="Times New Roman" w:hAnsi="Times New Roman" w:cs="Times New Roman"/>
          <w:b/>
          <w:bCs/>
          <w:sz w:val="24"/>
          <w:szCs w:val="24"/>
        </w:rPr>
        <w:t>characterization of</w:t>
      </w:r>
      <w:r w:rsidRPr="008A1C58">
        <w:rPr>
          <w:rFonts w:ascii="Times New Roman" w:hAnsi="Times New Roman" w:cs="Times New Roman"/>
          <w:b/>
          <w:bCs/>
          <w:sz w:val="24"/>
          <w:szCs w:val="24"/>
        </w:rPr>
        <w:t xml:space="preserve"> novel </w:t>
      </w:r>
      <w:r w:rsidR="0058096D" w:rsidRPr="008A1C58">
        <w:rPr>
          <w:rFonts w:ascii="Times New Roman" w:hAnsi="Times New Roman" w:cs="Times New Roman"/>
          <w:b/>
          <w:bCs/>
          <w:sz w:val="24"/>
          <w:szCs w:val="24"/>
        </w:rPr>
        <w:t>signatures</w:t>
      </w:r>
    </w:p>
    <w:p w14:paraId="4908DEC8" w14:textId="2C5C9656" w:rsidR="00C72379" w:rsidRPr="008A1C58" w:rsidRDefault="00C7237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w:t>
      </w:r>
      <w:r w:rsidR="00BD2F24" w:rsidRPr="008A1C58">
        <w:rPr>
          <w:rFonts w:ascii="Times New Roman" w:hAnsi="Times New Roman" w:cs="Times New Roman"/>
          <w:sz w:val="24"/>
          <w:szCs w:val="24"/>
        </w:rPr>
        <w:t xml:space="preserve"> H_ID24 and C_ID9 both exhibit a similar 1bp C deletion pattern </w:t>
      </w:r>
      <w:r w:rsidR="00BD2F24" w:rsidRPr="008A1C58">
        <w:rPr>
          <w:rFonts w:ascii="Times New Roman" w:hAnsi="Times New Roman" w:cs="Times New Roman"/>
          <w:sz w:val="24"/>
          <w:szCs w:val="24"/>
        </w:rPr>
        <w:lastRenderedPageBreak/>
        <w:t>(DEL:C:1:0). However, analysis of their extended sequence contexts revealed that H_ID24 preferentially deletes C from 5'TTTCX3', while C_ID9 favors C deletion from 5'XCTTT3' (Figure 6A). These findings suggest that H_ID24 and C_ID9 stem from distinct mutational processes: H_ID24 preferentially removes cytosine 3' of poly-T sequences, while C_ID9 removes cytosine 5' of poly-T sequences. H_ID27 and part of H_ID28 both describe 1bp C insertion (INS:C:1:0), but they characterize two distinct processes: H_ID27 preferentially inserts a cytosine 3' of poly-A sequences, while H_ID28 inserts a cytosine 3' of poly-C sequences.</w:t>
      </w:r>
      <w:r w:rsidR="005E208D" w:rsidRPr="008A1C58">
        <w:rPr>
          <w:rFonts w:ascii="Times New Roman" w:hAnsi="Times New Roman" w:cs="Times New Roman"/>
          <w:sz w:val="24"/>
          <w:szCs w:val="24"/>
        </w:rPr>
        <w:t xml:space="preserve"> Based on these observations, we conclude that H_ID27 and H_ID28 result from two distinct mutational processes rather than an over-splitting of a single process.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5252B9C9"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 deletions and thymine insertions in LRP1B. Previous research has linked LRP1B mutations to lung cancer </w:t>
      </w:r>
      <w:r w:rsidR="006F7579" w:rsidRPr="008A1C58">
        <w:rPr>
          <w:rFonts w:ascii="Times New Roman" w:hAnsi="Times New Roman" w:cs="Times New Roman"/>
          <w:sz w:val="24"/>
          <w:szCs w:val="24"/>
        </w:rPr>
        <w:lastRenderedPageBreak/>
        <w:t>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4E12DC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collection of 31 insertion-deletion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xml:space="preserve">. Additionally, we found three ID signatures </w:t>
      </w:r>
      <w:r w:rsidR="007D7B4C" w:rsidRPr="008A1C58">
        <w:rPr>
          <w:rFonts w:ascii="Times New Roman" w:hAnsi="Times New Roman" w:cs="Times New Roman"/>
          <w:sz w:val="24"/>
          <w:szCs w:val="24"/>
        </w:rPr>
        <w:t xml:space="preserve">(2 new ID signatures, H_ID33 and H_ID37) </w:t>
      </w:r>
      <w:r w:rsidR="00B759FF" w:rsidRPr="008A1C58">
        <w:rPr>
          <w:rFonts w:ascii="Times New Roman" w:hAnsi="Times New Roman" w:cs="Times New Roman"/>
          <w:sz w:val="24"/>
          <w:szCs w:val="24"/>
        </w:rPr>
        <w:t>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5E208D" w:rsidRPr="008A1C58">
        <w:rPr>
          <w:rFonts w:ascii="Times New Roman" w:hAnsi="Times New Roman" w:cs="Times New Roman"/>
          <w:sz w:val="24"/>
          <w:szCs w:val="24"/>
        </w:rPr>
        <w:t xml:space="preserve">This study, for the first time, performs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2A2483AB"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sdt>
        <w:sdtPr>
          <w:rPr>
            <w:rFonts w:ascii="Times New Roman" w:hAnsi="Times New Roman" w:cs="Times New Roman"/>
            <w:color w:val="000000"/>
            <w:sz w:val="24"/>
            <w:szCs w:val="24"/>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Content>
          <w:r w:rsidR="00E67C3E" w:rsidRPr="008A1C58">
            <w:rPr>
              <w:rFonts w:ascii="Times New Roman" w:hAnsi="Times New Roman" w:cs="Times New Roman"/>
              <w:color w:val="000000"/>
              <w:sz w:val="24"/>
              <w:szCs w:val="24"/>
            </w:rPr>
            <w:t>(Islam et al., 2022)</w:t>
          </w:r>
        </w:sdtContent>
      </w:sdt>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Jin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917973"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Content>
          <w:r w:rsidR="00E67C3E" w:rsidRPr="008A1C58">
            <w:rPr>
              <w:rFonts w:ascii="Times New Roman" w:hAnsi="Times New Roman" w:cs="Times New Roman"/>
              <w:color w:val="000000"/>
              <w:sz w:val="24"/>
              <w:szCs w:val="24"/>
            </w:rPr>
            <w:t>(Jin et al., 2024)</w:t>
          </w:r>
        </w:sdtContent>
      </w:sdt>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w:t>
      </w:r>
      <w:r w:rsidR="002C172C" w:rsidRPr="008A1C58">
        <w:rPr>
          <w:rFonts w:ascii="Times New Roman" w:hAnsi="Times New Roman" w:cs="Times New Roman"/>
          <w:sz w:val="24"/>
          <w:szCs w:val="24"/>
        </w:rPr>
        <w:lastRenderedPageBreak/>
        <w:t xml:space="preserve">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Our study demonstrates the efficacy of mSigHdp in mining large datasets and reveals how this alternative approach can uncover novel signatures in highly sparse, low-count data.</w:t>
      </w:r>
    </w:p>
    <w:p w14:paraId="3F1EED2B" w14:textId="6BABEB72" w:rsidR="00770218" w:rsidRPr="008A1C58" w:rsidRDefault="004C3196" w:rsidP="008A1C58">
      <w:pPr>
        <w:spacing w:line="480" w:lineRule="auto"/>
        <w:rPr>
          <w:rFonts w:ascii="Times New Roman" w:hAnsi="Times New Roman" w:cs="Times New Roman"/>
          <w:sz w:val="24"/>
          <w:szCs w:val="24"/>
        </w:rPr>
      </w:pPr>
      <w:commentRangeStart w:id="116"/>
      <w:r w:rsidRPr="008A1C58">
        <w:rPr>
          <w:rFonts w:ascii="Times New Roman" w:hAnsi="Times New Roman" w:cs="Times New Roman"/>
          <w:sz w:val="24"/>
          <w:szCs w:val="24"/>
          <w:highlight w:val="yellow"/>
        </w:rPr>
        <w:t xml:space="preserve">In addition to HEK293T, we also generated </w:t>
      </w:r>
      <w:r w:rsidR="000E2C65" w:rsidRPr="008A1C58">
        <w:rPr>
          <w:rFonts w:ascii="Times New Roman" w:hAnsi="Times New Roman" w:cs="Times New Roman"/>
          <w:sz w:val="24"/>
          <w:szCs w:val="24"/>
          <w:highlight w:val="yellow"/>
        </w:rPr>
        <w:t>RNASEH2B deficiency genotype in HeLa cell lines. But we didn’t observe H_ID29, wh</w:t>
      </w:r>
      <w:r w:rsidR="0069230A" w:rsidRPr="008A1C58">
        <w:rPr>
          <w:rFonts w:ascii="Times New Roman" w:hAnsi="Times New Roman" w:cs="Times New Roman"/>
          <w:sz w:val="24"/>
          <w:szCs w:val="24"/>
          <w:highlight w:val="yellow"/>
        </w:rPr>
        <w:t xml:space="preserve">ereas we found H_ID29 in HeLa RNASEH2A KO clones. This suggests that </w:t>
      </w:r>
      <w:r w:rsidR="007704E6" w:rsidRPr="008A1C58">
        <w:rPr>
          <w:rFonts w:ascii="Times New Roman" w:hAnsi="Times New Roman" w:cs="Times New Roman"/>
          <w:sz w:val="24"/>
          <w:szCs w:val="24"/>
          <w:highlight w:val="yellow"/>
        </w:rPr>
        <w:t xml:space="preserve">some additional mechanisms were added on the formation of H_ID29, e.g., DNA repair deficiency. </w:t>
      </w:r>
      <w:r w:rsidR="00A667DC" w:rsidRPr="008A1C58">
        <w:rPr>
          <w:rFonts w:ascii="Times New Roman" w:hAnsi="Times New Roman" w:cs="Times New Roman"/>
          <w:sz w:val="24"/>
          <w:szCs w:val="24"/>
          <w:highlight w:val="yellow"/>
        </w:rPr>
        <w:t>It is known that HEK293T has defective mismatch repair, which may also play a role in the formation of H_ID29.</w:t>
      </w:r>
      <w:commentRangeEnd w:id="116"/>
      <w:r w:rsidR="00EA3B13" w:rsidRPr="008A1C58">
        <w:rPr>
          <w:rStyle w:val="CommentReference"/>
          <w:rFonts w:ascii="Times New Roman" w:hAnsi="Times New Roman" w:cs="Times New Roman"/>
          <w:sz w:val="24"/>
          <w:szCs w:val="24"/>
        </w:rPr>
        <w:commentReference w:id="116"/>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 xml:space="preserve">were obtained from the ICGC data </w:t>
      </w:r>
      <w:r w:rsidR="00260D3B" w:rsidRPr="008A1C58">
        <w:rPr>
          <w:rFonts w:ascii="Times New Roman" w:hAnsi="Times New Roman" w:cs="Times New Roman"/>
          <w:sz w:val="24"/>
          <w:szCs w:val="24"/>
        </w:rPr>
        <w:lastRenderedPageBreak/>
        <w:t>portal (</w:t>
      </w:r>
      <w:hyperlink r:id="rId14"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w:t>
      </w:r>
      <w:proofErr w:type="gramStart"/>
      <w:r w:rsidR="00EE4725" w:rsidRPr="008A1C58">
        <w:rPr>
          <w:rFonts w:ascii="Times New Roman" w:hAnsi="Times New Roman" w:cs="Times New Roman"/>
          <w:sz w:val="24"/>
          <w:szCs w:val="24"/>
        </w:rPr>
        <w:t>samples</w:t>
      </w:r>
      <w:proofErr w:type="gramEnd"/>
      <w:r w:rsidR="00EE4725" w:rsidRPr="008A1C58">
        <w:rPr>
          <w:rFonts w:ascii="Times New Roman" w:hAnsi="Times New Roman" w:cs="Times New Roman"/>
          <w:sz w:val="24"/>
          <w:szCs w:val="24"/>
        </w:rPr>
        <w:t xml:space="preserve">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proofErr w:type="gramStart"/>
      <w:r w:rsidR="0027442E" w:rsidRPr="008A1C58">
        <w:rPr>
          <w:rFonts w:ascii="Times New Roman" w:hAnsi="Times New Roman" w:cs="Times New Roman"/>
          <w:sz w:val="24"/>
          <w:szCs w:val="24"/>
        </w:rPr>
        <w:t>find</w:t>
      </w:r>
      <w:proofErr w:type="gramEnd"/>
      <w:r w:rsidR="0027442E" w:rsidRPr="008A1C58">
        <w:rPr>
          <w:rFonts w:ascii="Times New Roman" w:hAnsi="Times New Roman" w:cs="Times New Roman"/>
          <w:sz w:val="24"/>
          <w:szCs w:val="24"/>
        </w:rPr>
        <w:t>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117"/>
      <w:r w:rsidRPr="008A1C58">
        <w:rPr>
          <w:rFonts w:ascii="Times New Roman" w:hAnsi="Times New Roman" w:cs="Times New Roman"/>
          <w:sz w:val="24"/>
          <w:szCs w:val="24"/>
          <w:highlight w:val="yellow"/>
        </w:rPr>
        <w:t>Need help here</w:t>
      </w:r>
      <w:commentRangeEnd w:id="117"/>
      <w:r w:rsidR="00824151" w:rsidRPr="008A1C58">
        <w:rPr>
          <w:rStyle w:val="CommentReference"/>
          <w:rFonts w:ascii="Times New Roman" w:hAnsi="Times New Roman" w:cs="Times New Roman"/>
          <w:sz w:val="24"/>
          <w:szCs w:val="24"/>
        </w:rPr>
        <w:commentReference w:id="117"/>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5"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56D1803F"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To analyze a specific signature and indel type of interest, we first identified the 10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25A0F71D" w14:textId="34BBCAEA" w:rsidR="00E64267" w:rsidRPr="008A1C58"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sdt>
      <w:sdtPr>
        <w:rPr>
          <w:rFonts w:ascii="Times New Roman" w:hAnsi="Times New Roman" w:cs="Times New Roman"/>
          <w:color w:val="000000"/>
          <w:sz w:val="24"/>
          <w:szCs w:val="24"/>
        </w:rPr>
        <w:tag w:val="MENDELEY_BIBLIOGRAPHY"/>
        <w:id w:val="-1208333158"/>
        <w:placeholder>
          <w:docPart w:val="DefaultPlaceholder_-1854013440"/>
        </w:placeholder>
      </w:sdtPr>
      <w:sdtContent>
        <w:p w14:paraId="5DC3079E" w14:textId="77777777" w:rsidR="00E67C3E" w:rsidRPr="008A1C58" w:rsidRDefault="00E67C3E" w:rsidP="008A1C58">
          <w:pPr>
            <w:autoSpaceDE w:val="0"/>
            <w:autoSpaceDN w:val="0"/>
            <w:spacing w:line="480" w:lineRule="auto"/>
            <w:ind w:hanging="480"/>
            <w:divId w:val="447706297"/>
            <w:rPr>
              <w:rFonts w:ascii="Times New Roman" w:hAnsi="Times New Roman" w:cs="Times New Roman"/>
              <w:sz w:val="24"/>
              <w:szCs w:val="24"/>
            </w:rPr>
          </w:pPr>
          <w:r w:rsidRPr="008A1C58">
            <w:rPr>
              <w:rFonts w:ascii="Times New Roman" w:hAnsi="Times New Roman" w:cs="Times New Roman"/>
              <w:sz w:val="24"/>
              <w:szCs w:val="24"/>
            </w:rPr>
            <w:t xml:space="preserve">Aaltonen, L. A., Abascal, F., </w:t>
          </w:r>
          <w:proofErr w:type="spellStart"/>
          <w:r w:rsidRPr="008A1C58">
            <w:rPr>
              <w:rFonts w:ascii="Times New Roman" w:hAnsi="Times New Roman" w:cs="Times New Roman"/>
              <w:sz w:val="24"/>
              <w:szCs w:val="24"/>
            </w:rPr>
            <w:t>Abeshouse</w:t>
          </w:r>
          <w:proofErr w:type="spellEnd"/>
          <w:r w:rsidRPr="008A1C58">
            <w:rPr>
              <w:rFonts w:ascii="Times New Roman" w:hAnsi="Times New Roman" w:cs="Times New Roman"/>
              <w:sz w:val="24"/>
              <w:szCs w:val="24"/>
            </w:rPr>
            <w:t xml:space="preserve">, A., </w:t>
          </w:r>
          <w:proofErr w:type="spellStart"/>
          <w:r w:rsidRPr="008A1C58">
            <w:rPr>
              <w:rFonts w:ascii="Times New Roman" w:hAnsi="Times New Roman" w:cs="Times New Roman"/>
              <w:sz w:val="24"/>
              <w:szCs w:val="24"/>
            </w:rPr>
            <w:t>Aburatani</w:t>
          </w:r>
          <w:proofErr w:type="spellEnd"/>
          <w:r w:rsidRPr="008A1C58">
            <w:rPr>
              <w:rFonts w:ascii="Times New Roman" w:hAnsi="Times New Roman" w:cs="Times New Roman"/>
              <w:sz w:val="24"/>
              <w:szCs w:val="24"/>
            </w:rPr>
            <w:t>, H., Adams, D. J., Agrawal, N., Ahn, K. S., Ahn, S.-M., Aikata, H., Akbani, R., Akdemir, K. C., Al-</w:t>
          </w:r>
          <w:proofErr w:type="spellStart"/>
          <w:r w:rsidRPr="008A1C58">
            <w:rPr>
              <w:rFonts w:ascii="Times New Roman" w:hAnsi="Times New Roman" w:cs="Times New Roman"/>
              <w:sz w:val="24"/>
              <w:szCs w:val="24"/>
            </w:rPr>
            <w:t>Ahmadie</w:t>
          </w:r>
          <w:proofErr w:type="spellEnd"/>
          <w:r w:rsidRPr="008A1C58">
            <w:rPr>
              <w:rFonts w:ascii="Times New Roman" w:hAnsi="Times New Roman" w:cs="Times New Roman"/>
              <w:sz w:val="24"/>
              <w:szCs w:val="24"/>
            </w:rPr>
            <w:t>, H., Al-</w:t>
          </w:r>
          <w:proofErr w:type="spellStart"/>
          <w:r w:rsidRPr="008A1C58">
            <w:rPr>
              <w:rFonts w:ascii="Times New Roman" w:hAnsi="Times New Roman" w:cs="Times New Roman"/>
              <w:sz w:val="24"/>
              <w:szCs w:val="24"/>
            </w:rPr>
            <w:t>Sedairy</w:t>
          </w:r>
          <w:proofErr w:type="spellEnd"/>
          <w:r w:rsidRPr="008A1C58">
            <w:rPr>
              <w:rFonts w:ascii="Times New Roman" w:hAnsi="Times New Roman" w:cs="Times New Roman"/>
              <w:sz w:val="24"/>
              <w:szCs w:val="24"/>
            </w:rPr>
            <w:t xml:space="preserve">, S. T., Al-Shahrour, F., Alawi, M., Albert, M., Aldape, K., Alexandrov, L. B., Ally, A., … von Mering, C. (2020). Pan-cancer analysis of whole genomes.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82–93. https://doi.org/10.1038/s41586-020-1969-6</w:t>
          </w:r>
        </w:p>
        <w:p w14:paraId="1E0831DC" w14:textId="77777777" w:rsidR="00E67C3E" w:rsidRPr="008A1C58" w:rsidRDefault="00E67C3E" w:rsidP="008A1C58">
          <w:pPr>
            <w:autoSpaceDE w:val="0"/>
            <w:autoSpaceDN w:val="0"/>
            <w:spacing w:line="480" w:lineRule="auto"/>
            <w:ind w:hanging="480"/>
            <w:divId w:val="2130008298"/>
            <w:rPr>
              <w:rFonts w:ascii="Times New Roman" w:hAnsi="Times New Roman" w:cs="Times New Roman"/>
              <w:sz w:val="24"/>
              <w:szCs w:val="24"/>
            </w:rPr>
          </w:pPr>
          <w:r w:rsidRPr="008A1C58">
            <w:rPr>
              <w:rFonts w:ascii="Times New Roman" w:hAnsi="Times New Roman" w:cs="Times New Roman"/>
              <w:sz w:val="24"/>
              <w:szCs w:val="24"/>
            </w:rPr>
            <w:t xml:space="preserve">Alexandrov, L. B., Ju, Y. S., Haase, K., Van Loo, P., </w:t>
          </w:r>
          <w:proofErr w:type="spellStart"/>
          <w:r w:rsidRPr="008A1C58">
            <w:rPr>
              <w:rFonts w:ascii="Times New Roman" w:hAnsi="Times New Roman" w:cs="Times New Roman"/>
              <w:sz w:val="24"/>
              <w:szCs w:val="24"/>
            </w:rPr>
            <w:t>Martincorena</w:t>
          </w:r>
          <w:proofErr w:type="spellEnd"/>
          <w:r w:rsidRPr="008A1C58">
            <w:rPr>
              <w:rFonts w:ascii="Times New Roman" w:hAnsi="Times New Roman" w:cs="Times New Roman"/>
              <w:sz w:val="24"/>
              <w:szCs w:val="24"/>
            </w:rPr>
            <w:t xml:space="preserve">, I., Nik-Zainal, S., </w:t>
          </w:r>
          <w:proofErr w:type="spellStart"/>
          <w:r w:rsidRPr="008A1C58">
            <w:rPr>
              <w:rFonts w:ascii="Times New Roman" w:hAnsi="Times New Roman" w:cs="Times New Roman"/>
              <w:sz w:val="24"/>
              <w:szCs w:val="24"/>
            </w:rPr>
            <w:t>Totoki</w:t>
          </w:r>
          <w:proofErr w:type="spellEnd"/>
          <w:r w:rsidRPr="008A1C58">
            <w:rPr>
              <w:rFonts w:ascii="Times New Roman" w:hAnsi="Times New Roman" w:cs="Times New Roman"/>
              <w:sz w:val="24"/>
              <w:szCs w:val="24"/>
            </w:rPr>
            <w:t xml:space="preserve">, Y., Fujimoto, A., Nakagawa, H., Shibata, T., Campbell, P. J., </w:t>
          </w:r>
          <w:proofErr w:type="spellStart"/>
          <w:r w:rsidRPr="008A1C58">
            <w:rPr>
              <w:rFonts w:ascii="Times New Roman" w:hAnsi="Times New Roman" w:cs="Times New Roman"/>
              <w:sz w:val="24"/>
              <w:szCs w:val="24"/>
            </w:rPr>
            <w:t>Vineis</w:t>
          </w:r>
          <w:proofErr w:type="spellEnd"/>
          <w:r w:rsidRPr="008A1C58">
            <w:rPr>
              <w:rFonts w:ascii="Times New Roman" w:hAnsi="Times New Roman" w:cs="Times New Roman"/>
              <w:sz w:val="24"/>
              <w:szCs w:val="24"/>
            </w:rPr>
            <w:t xml:space="preserve">, P., Phillips, D. H., &amp; Stratton, M. R. (2016). Mutational signatures associated with tobacco smoking in human cancer.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354</w:t>
          </w:r>
          <w:r w:rsidRPr="008A1C58">
            <w:rPr>
              <w:rFonts w:ascii="Times New Roman" w:hAnsi="Times New Roman" w:cs="Times New Roman"/>
              <w:sz w:val="24"/>
              <w:szCs w:val="24"/>
            </w:rPr>
            <w:t>(6312), 618–622. https://doi.org/10.1126/science.aag0299</w:t>
          </w:r>
        </w:p>
        <w:p w14:paraId="3B6D8942" w14:textId="77777777" w:rsidR="00E67C3E" w:rsidRPr="008A1C58" w:rsidRDefault="00E67C3E" w:rsidP="008A1C58">
          <w:pPr>
            <w:autoSpaceDE w:val="0"/>
            <w:autoSpaceDN w:val="0"/>
            <w:spacing w:line="480" w:lineRule="auto"/>
            <w:ind w:hanging="480"/>
            <w:divId w:val="1229070938"/>
            <w:rPr>
              <w:rFonts w:ascii="Times New Roman" w:hAnsi="Times New Roman" w:cs="Times New Roman"/>
              <w:sz w:val="24"/>
              <w:szCs w:val="24"/>
            </w:rPr>
          </w:pPr>
          <w:r w:rsidRPr="008A1C58">
            <w:rPr>
              <w:rFonts w:ascii="Times New Roman" w:hAnsi="Times New Roman" w:cs="Times New Roman"/>
              <w:sz w:val="24"/>
              <w:szCs w:val="24"/>
            </w:rPr>
            <w:t xml:space="preserve">Alexandrov, L. B., Kim, J., </w:t>
          </w:r>
          <w:proofErr w:type="spellStart"/>
          <w:r w:rsidRPr="008A1C58">
            <w:rPr>
              <w:rFonts w:ascii="Times New Roman" w:hAnsi="Times New Roman" w:cs="Times New Roman"/>
              <w:sz w:val="24"/>
              <w:szCs w:val="24"/>
            </w:rPr>
            <w:t>Haradhvala</w:t>
          </w:r>
          <w:proofErr w:type="spellEnd"/>
          <w:r w:rsidRPr="008A1C58">
            <w:rPr>
              <w:rFonts w:ascii="Times New Roman" w:hAnsi="Times New Roman" w:cs="Times New Roman"/>
              <w:sz w:val="24"/>
              <w:szCs w:val="24"/>
            </w:rPr>
            <w:t xml:space="preserve">, N. J., Huang, M. N., Tian Ng, A. W., Wu, Y., Boot, A., Covington, K. R., </w:t>
          </w:r>
          <w:proofErr w:type="spellStart"/>
          <w:r w:rsidRPr="008A1C58">
            <w:rPr>
              <w:rFonts w:ascii="Times New Roman" w:hAnsi="Times New Roman" w:cs="Times New Roman"/>
              <w:sz w:val="24"/>
              <w:szCs w:val="24"/>
            </w:rPr>
            <w:t>Gordenin</w:t>
          </w:r>
          <w:proofErr w:type="spellEnd"/>
          <w:r w:rsidRPr="008A1C58">
            <w:rPr>
              <w:rFonts w:ascii="Times New Roman" w:hAnsi="Times New Roman" w:cs="Times New Roman"/>
              <w:sz w:val="24"/>
              <w:szCs w:val="24"/>
            </w:rPr>
            <w:t xml:space="preserve">, D. A., Bergstrom, E. N., Islam, S. M. A., Lopez-Bigas, N., </w:t>
          </w:r>
          <w:r w:rsidRPr="008A1C58">
            <w:rPr>
              <w:rFonts w:ascii="Times New Roman" w:hAnsi="Times New Roman" w:cs="Times New Roman"/>
              <w:sz w:val="24"/>
              <w:szCs w:val="24"/>
            </w:rPr>
            <w:lastRenderedPageBreak/>
            <w:t xml:space="preserve">Klimczak, L. J., McPherson, J. R.,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Sabarinathan, R., Wheeler, D. A., Mustonen, V., Boutros, P., … Yu, W. (2020). The repertoire of mutational signatures in human cancer.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94–101. https://doi.org/10.1038/s41586-020-1943-3</w:t>
          </w:r>
        </w:p>
        <w:p w14:paraId="743775A0" w14:textId="77777777" w:rsidR="00E67C3E" w:rsidRPr="008A1C58" w:rsidRDefault="00E67C3E" w:rsidP="008A1C58">
          <w:pPr>
            <w:autoSpaceDE w:val="0"/>
            <w:autoSpaceDN w:val="0"/>
            <w:spacing w:line="480" w:lineRule="auto"/>
            <w:ind w:hanging="480"/>
            <w:divId w:val="1149708225"/>
            <w:rPr>
              <w:rFonts w:ascii="Times New Roman" w:hAnsi="Times New Roman" w:cs="Times New Roman"/>
              <w:sz w:val="24"/>
              <w:szCs w:val="24"/>
            </w:rPr>
          </w:pPr>
          <w:r w:rsidRPr="008A1C58">
            <w:rPr>
              <w:rFonts w:ascii="Times New Roman" w:hAnsi="Times New Roman" w:cs="Times New Roman"/>
              <w:sz w:val="24"/>
              <w:szCs w:val="24"/>
            </w:rPr>
            <w:t>Alexandrov, L. B., Nik-</w:t>
          </w:r>
          <w:proofErr w:type="spellStart"/>
          <w:r w:rsidRPr="008A1C58">
            <w:rPr>
              <w:rFonts w:ascii="Times New Roman" w:hAnsi="Times New Roman" w:cs="Times New Roman"/>
              <w:sz w:val="24"/>
              <w:szCs w:val="24"/>
            </w:rPr>
            <w:t>zainal</w:t>
          </w:r>
          <w:proofErr w:type="spellEnd"/>
          <w:r w:rsidRPr="008A1C58">
            <w:rPr>
              <w:rFonts w:ascii="Times New Roman" w:hAnsi="Times New Roman" w:cs="Times New Roman"/>
              <w:sz w:val="24"/>
              <w:szCs w:val="24"/>
            </w:rPr>
            <w:t xml:space="preserve">, S., Wedge, D. C., &amp; Aparicio, S. A. J. R. (2014). </w:t>
          </w:r>
          <w:r w:rsidRPr="008A1C58">
            <w:rPr>
              <w:rFonts w:ascii="Times New Roman" w:hAnsi="Times New Roman" w:cs="Times New Roman"/>
              <w:i/>
              <w:iCs/>
              <w:sz w:val="24"/>
              <w:szCs w:val="24"/>
            </w:rPr>
            <w:t>Signatures of mutational processes in human cancer</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500</w:t>
          </w:r>
          <w:r w:rsidRPr="008A1C58">
            <w:rPr>
              <w:rFonts w:ascii="Times New Roman" w:hAnsi="Times New Roman" w:cs="Times New Roman"/>
              <w:sz w:val="24"/>
              <w:szCs w:val="24"/>
            </w:rPr>
            <w:t>(7463), 415–421. https://doi.org/10.1038/nature12477.Signatures</w:t>
          </w:r>
        </w:p>
        <w:p w14:paraId="0EA8745D" w14:textId="77777777" w:rsidR="00E67C3E" w:rsidRPr="008A1C58" w:rsidRDefault="00E67C3E" w:rsidP="008A1C58">
          <w:pPr>
            <w:autoSpaceDE w:val="0"/>
            <w:autoSpaceDN w:val="0"/>
            <w:spacing w:line="480" w:lineRule="auto"/>
            <w:ind w:hanging="480"/>
            <w:divId w:val="875504492"/>
            <w:rPr>
              <w:rFonts w:ascii="Times New Roman" w:hAnsi="Times New Roman" w:cs="Times New Roman"/>
              <w:sz w:val="24"/>
              <w:szCs w:val="24"/>
            </w:rPr>
          </w:pPr>
          <w:r w:rsidRPr="008A1C58">
            <w:rPr>
              <w:rFonts w:ascii="Times New Roman" w:hAnsi="Times New Roman" w:cs="Times New Roman"/>
              <w:sz w:val="24"/>
              <w:szCs w:val="24"/>
            </w:rPr>
            <w:t xml:space="preserve">Boot, A., Huang, M. N., Ng, A. W. T., Ho, S. C., Lim, J. Q., Kawakami, Y., </w:t>
          </w:r>
          <w:proofErr w:type="spellStart"/>
          <w:r w:rsidRPr="008A1C58">
            <w:rPr>
              <w:rFonts w:ascii="Times New Roman" w:hAnsi="Times New Roman" w:cs="Times New Roman"/>
              <w:sz w:val="24"/>
              <w:szCs w:val="24"/>
            </w:rPr>
            <w:t>Chayama</w:t>
          </w:r>
          <w:proofErr w:type="spellEnd"/>
          <w:r w:rsidRPr="008A1C58">
            <w:rPr>
              <w:rFonts w:ascii="Times New Roman" w:hAnsi="Times New Roman" w:cs="Times New Roman"/>
              <w:sz w:val="24"/>
              <w:szCs w:val="24"/>
            </w:rPr>
            <w:t xml:space="preserve">, K.,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Nakagawa, H., &amp; Rozen, S. G. (2018). In-depth characterization of the cisplatin mutational signature in human cell lines and in esophageal and liver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28</w:t>
          </w:r>
          <w:r w:rsidRPr="008A1C58">
            <w:rPr>
              <w:rFonts w:ascii="Times New Roman" w:hAnsi="Times New Roman" w:cs="Times New Roman"/>
              <w:sz w:val="24"/>
              <w:szCs w:val="24"/>
            </w:rPr>
            <w:t>(5), 654–665. https://doi.org/10.1101/gr.230219.117</w:t>
          </w:r>
        </w:p>
        <w:p w14:paraId="6F84C35D" w14:textId="77777777" w:rsidR="00E67C3E" w:rsidRPr="008A1C58" w:rsidRDefault="00E67C3E" w:rsidP="008A1C58">
          <w:pPr>
            <w:autoSpaceDE w:val="0"/>
            <w:autoSpaceDN w:val="0"/>
            <w:spacing w:line="480" w:lineRule="auto"/>
            <w:ind w:hanging="480"/>
            <w:divId w:val="1171722917"/>
            <w:rPr>
              <w:rFonts w:ascii="Times New Roman" w:hAnsi="Times New Roman" w:cs="Times New Roman"/>
              <w:sz w:val="24"/>
              <w:szCs w:val="24"/>
            </w:rPr>
          </w:pPr>
          <w:r w:rsidRPr="008A1C58">
            <w:rPr>
              <w:rFonts w:ascii="Times New Roman" w:hAnsi="Times New Roman" w:cs="Times New Roman"/>
              <w:sz w:val="24"/>
              <w:szCs w:val="24"/>
            </w:rPr>
            <w:t xml:space="preserve">Boot, A., Ng, A. W. T., Chong, F. T., Ho, S. C., Yu, W., Tan, D. S. W., Iyer, N. G., &amp; Roze, S. G. (2020). Characterization of colibactin-associated mutational signature in an Asian oral squamous cell carcinoma and in other mucosal tumor types.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30</w:t>
          </w:r>
          <w:r w:rsidRPr="008A1C58">
            <w:rPr>
              <w:rFonts w:ascii="Times New Roman" w:hAnsi="Times New Roman" w:cs="Times New Roman"/>
              <w:sz w:val="24"/>
              <w:szCs w:val="24"/>
            </w:rPr>
            <w:t>(6), 803–813. https://doi.org/10.1101/gr.255620.119</w:t>
          </w:r>
        </w:p>
        <w:p w14:paraId="5347ADBC" w14:textId="77777777" w:rsidR="00E67C3E" w:rsidRPr="008A1C58" w:rsidRDefault="00E67C3E" w:rsidP="008A1C58">
          <w:pPr>
            <w:autoSpaceDE w:val="0"/>
            <w:autoSpaceDN w:val="0"/>
            <w:spacing w:line="480" w:lineRule="auto"/>
            <w:ind w:hanging="480"/>
            <w:divId w:val="664631675"/>
            <w:rPr>
              <w:rFonts w:ascii="Times New Roman" w:hAnsi="Times New Roman" w:cs="Times New Roman"/>
              <w:sz w:val="24"/>
              <w:szCs w:val="24"/>
            </w:rPr>
          </w:pPr>
          <w:r w:rsidRPr="008A1C58">
            <w:rPr>
              <w:rFonts w:ascii="Times New Roman" w:hAnsi="Times New Roman" w:cs="Times New Roman"/>
              <w:sz w:val="24"/>
              <w:szCs w:val="24"/>
            </w:rPr>
            <w:t xml:space="preserve">Chen, L., Zhang, C., Xue, R., Liu, M., Bai, J., Bao, J., Wang, Y., Jiang, N., Li, Z., Wang, W., Wang, R., Zheng, B., Yang, A., Hu, J., Liu, K., Shen, S., Zhang, Y., Bai, M., Wang, Y., … Wang, H. (2024). Deep whole-genome analysis of 494 hepatocellular carcinomas.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https://doi.org/10.1038/s41586-024-07054-3</w:t>
          </w:r>
        </w:p>
        <w:p w14:paraId="7FE0F550" w14:textId="77777777" w:rsidR="00E67C3E" w:rsidRPr="008A1C58" w:rsidRDefault="00E67C3E" w:rsidP="008A1C58">
          <w:pPr>
            <w:autoSpaceDE w:val="0"/>
            <w:autoSpaceDN w:val="0"/>
            <w:spacing w:line="480" w:lineRule="auto"/>
            <w:ind w:hanging="480"/>
            <w:divId w:val="1369262909"/>
            <w:rPr>
              <w:rFonts w:ascii="Times New Roman" w:hAnsi="Times New Roman" w:cs="Times New Roman"/>
              <w:sz w:val="24"/>
              <w:szCs w:val="24"/>
            </w:rPr>
          </w:pPr>
          <w:r w:rsidRPr="008A1C58">
            <w:rPr>
              <w:rFonts w:ascii="Times New Roman" w:hAnsi="Times New Roman" w:cs="Times New Roman"/>
              <w:sz w:val="24"/>
              <w:szCs w:val="24"/>
            </w:rPr>
            <w:t xml:space="preserve">Chon, H., Vassilev, A., Depamphilis, M. L., Zhao, Y., Zhang, J., Burgers, P. M., Crouch, R. J., &amp; Cerritelli, S. M. (2009). Contributions of the two accessory subunits, RNASEH2B and RNASEH2C, to the activity and properties of the human RNase H2 complex. </w:t>
          </w:r>
          <w:r w:rsidRPr="008A1C58">
            <w:rPr>
              <w:rFonts w:ascii="Times New Roman" w:hAnsi="Times New Roman" w:cs="Times New Roman"/>
              <w:i/>
              <w:iCs/>
              <w:sz w:val="24"/>
              <w:szCs w:val="24"/>
            </w:rPr>
            <w:t>Nucleic Acids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w:t>
          </w:r>
          <w:r w:rsidRPr="008A1C58">
            <w:rPr>
              <w:rFonts w:ascii="Times New Roman" w:hAnsi="Times New Roman" w:cs="Times New Roman"/>
              <w:sz w:val="24"/>
              <w:szCs w:val="24"/>
            </w:rPr>
            <w:t>(1), 96–110. https://doi.org/10.1093/nar/gkn913</w:t>
          </w:r>
        </w:p>
        <w:p w14:paraId="742FED1A" w14:textId="77777777" w:rsidR="00E67C3E" w:rsidRPr="008A1C58" w:rsidRDefault="00E67C3E" w:rsidP="008A1C58">
          <w:pPr>
            <w:autoSpaceDE w:val="0"/>
            <w:autoSpaceDN w:val="0"/>
            <w:spacing w:line="480" w:lineRule="auto"/>
            <w:ind w:hanging="480"/>
            <w:divId w:val="1323043247"/>
            <w:rPr>
              <w:rFonts w:ascii="Times New Roman" w:hAnsi="Times New Roman" w:cs="Times New Roman"/>
              <w:sz w:val="24"/>
              <w:szCs w:val="24"/>
            </w:rPr>
          </w:pPr>
          <w:r w:rsidRPr="008A1C58">
            <w:rPr>
              <w:rFonts w:ascii="Times New Roman" w:hAnsi="Times New Roman" w:cs="Times New Roman"/>
              <w:sz w:val="24"/>
              <w:szCs w:val="24"/>
            </w:rPr>
            <w:lastRenderedPageBreak/>
            <w:t xml:space="preserve">Cooper, D. N., Mort, M., Stenson, P. D., Ball, E. V, &amp; </w:t>
          </w:r>
          <w:proofErr w:type="spellStart"/>
          <w:r w:rsidRPr="008A1C58">
            <w:rPr>
              <w:rFonts w:ascii="Times New Roman" w:hAnsi="Times New Roman" w:cs="Times New Roman"/>
              <w:sz w:val="24"/>
              <w:szCs w:val="24"/>
            </w:rPr>
            <w:t>Chuzhanova</w:t>
          </w:r>
          <w:proofErr w:type="spellEnd"/>
          <w:r w:rsidRPr="008A1C58">
            <w:rPr>
              <w:rFonts w:ascii="Times New Roman" w:hAnsi="Times New Roman" w:cs="Times New Roman"/>
              <w:sz w:val="24"/>
              <w:szCs w:val="24"/>
            </w:rPr>
            <w:t xml:space="preserve">, N. A. (2010). </w:t>
          </w:r>
          <w:r w:rsidRPr="008A1C58">
            <w:rPr>
              <w:rFonts w:ascii="Times New Roman" w:hAnsi="Times New Roman" w:cs="Times New Roman"/>
              <w:i/>
              <w:iCs/>
              <w:sz w:val="24"/>
              <w:szCs w:val="24"/>
            </w:rPr>
            <w:t xml:space="preserve">Methylation-mediated deamination of 5-methylcytosine appears to give rise to mutations causing human inherited disease in </w:t>
          </w:r>
          <w:proofErr w:type="spellStart"/>
          <w:r w:rsidRPr="008A1C58">
            <w:rPr>
              <w:rFonts w:ascii="Times New Roman" w:hAnsi="Times New Roman" w:cs="Times New Roman"/>
              <w:i/>
              <w:iCs/>
              <w:sz w:val="24"/>
              <w:szCs w:val="24"/>
            </w:rPr>
            <w:t>CpNpG</w:t>
          </w:r>
          <w:proofErr w:type="spellEnd"/>
          <w:r w:rsidRPr="008A1C58">
            <w:rPr>
              <w:rFonts w:ascii="Times New Roman" w:hAnsi="Times New Roman" w:cs="Times New Roman"/>
              <w:i/>
              <w:iCs/>
              <w:sz w:val="24"/>
              <w:szCs w:val="24"/>
            </w:rPr>
            <w:t xml:space="preserve"> trinucleotides, as well as in CpG dinucleotides</w:t>
          </w:r>
          <w:r w:rsidRPr="008A1C58">
            <w:rPr>
              <w:rFonts w:ascii="Times New Roman" w:hAnsi="Times New Roman" w:cs="Times New Roman"/>
              <w:sz w:val="24"/>
              <w:szCs w:val="24"/>
            </w:rPr>
            <w:t>. http://www.hgmd.org</w:t>
          </w:r>
        </w:p>
        <w:p w14:paraId="6DA80623" w14:textId="77777777" w:rsidR="00E67C3E" w:rsidRPr="008A1C58" w:rsidRDefault="00E67C3E" w:rsidP="008A1C58">
          <w:pPr>
            <w:autoSpaceDE w:val="0"/>
            <w:autoSpaceDN w:val="0"/>
            <w:spacing w:line="480" w:lineRule="auto"/>
            <w:ind w:hanging="480"/>
            <w:divId w:val="1733888405"/>
            <w:rPr>
              <w:rFonts w:ascii="Times New Roman" w:hAnsi="Times New Roman" w:cs="Times New Roman"/>
              <w:sz w:val="24"/>
              <w:szCs w:val="24"/>
            </w:rPr>
          </w:pPr>
          <w:r w:rsidRPr="008A1C58">
            <w:rPr>
              <w:rFonts w:ascii="Times New Roman" w:hAnsi="Times New Roman" w:cs="Times New Roman"/>
              <w:sz w:val="24"/>
              <w:szCs w:val="24"/>
            </w:rPr>
            <w:t xml:space="preserve">Davies, H., </w:t>
          </w:r>
          <w:proofErr w:type="spellStart"/>
          <w:r w:rsidRPr="008A1C58">
            <w:rPr>
              <w:rFonts w:ascii="Times New Roman" w:hAnsi="Times New Roman" w:cs="Times New Roman"/>
              <w:sz w:val="24"/>
              <w:szCs w:val="24"/>
            </w:rPr>
            <w:t>Glodzik</w:t>
          </w:r>
          <w:proofErr w:type="spellEnd"/>
          <w:r w:rsidRPr="008A1C58">
            <w:rPr>
              <w:rFonts w:ascii="Times New Roman" w:hAnsi="Times New Roman" w:cs="Times New Roman"/>
              <w:sz w:val="24"/>
              <w:szCs w:val="24"/>
            </w:rPr>
            <w:t xml:space="preserve">, D.,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Yates, L. R., Staaf, J., Zou, X., Ramakrishna, M., Martin, S., </w:t>
          </w:r>
          <w:proofErr w:type="spellStart"/>
          <w:r w:rsidRPr="008A1C58">
            <w:rPr>
              <w:rFonts w:ascii="Times New Roman" w:hAnsi="Times New Roman" w:cs="Times New Roman"/>
              <w:sz w:val="24"/>
              <w:szCs w:val="24"/>
            </w:rPr>
            <w:t>Boyault</w:t>
          </w:r>
          <w:proofErr w:type="spellEnd"/>
          <w:r w:rsidRPr="008A1C58">
            <w:rPr>
              <w:rFonts w:ascii="Times New Roman" w:hAnsi="Times New Roman" w:cs="Times New Roman"/>
              <w:sz w:val="24"/>
              <w:szCs w:val="24"/>
            </w:rPr>
            <w:t xml:space="preserve">, S., </w:t>
          </w:r>
          <w:proofErr w:type="spellStart"/>
          <w:r w:rsidRPr="008A1C58">
            <w:rPr>
              <w:rFonts w:ascii="Times New Roman" w:hAnsi="Times New Roman" w:cs="Times New Roman"/>
              <w:sz w:val="24"/>
              <w:szCs w:val="24"/>
            </w:rPr>
            <w:t>Sieuwerts</w:t>
          </w:r>
          <w:proofErr w:type="spellEnd"/>
          <w:r w:rsidRPr="008A1C58">
            <w:rPr>
              <w:rFonts w:ascii="Times New Roman" w:hAnsi="Times New Roman" w:cs="Times New Roman"/>
              <w:sz w:val="24"/>
              <w:szCs w:val="24"/>
            </w:rPr>
            <w:t xml:space="preserve">, A. M., Simpson, P. T., King, T. A., Raine, K., Eyfjord, J. E., Kong, G., Borg, Å., Birney, E., </w:t>
          </w:r>
          <w:proofErr w:type="spellStart"/>
          <w:r w:rsidRPr="008A1C58">
            <w:rPr>
              <w:rFonts w:ascii="Times New Roman" w:hAnsi="Times New Roman" w:cs="Times New Roman"/>
              <w:sz w:val="24"/>
              <w:szCs w:val="24"/>
            </w:rPr>
            <w:t>Stunnenberg</w:t>
          </w:r>
          <w:proofErr w:type="spellEnd"/>
          <w:r w:rsidRPr="008A1C58">
            <w:rPr>
              <w:rFonts w:ascii="Times New Roman" w:hAnsi="Times New Roman" w:cs="Times New Roman"/>
              <w:sz w:val="24"/>
              <w:szCs w:val="24"/>
            </w:rPr>
            <w:t xml:space="preserve">, H. G., Van De Vijver, M. J., … Nik-Zainal, S. (2017). HRDetect is a predictor of BRCA1 and BRCA2 deficiency based on mutational signatures.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23</w:t>
          </w:r>
          <w:r w:rsidRPr="008A1C58">
            <w:rPr>
              <w:rFonts w:ascii="Times New Roman" w:hAnsi="Times New Roman" w:cs="Times New Roman"/>
              <w:sz w:val="24"/>
              <w:szCs w:val="24"/>
            </w:rPr>
            <w:t>(4), 517–525. https://doi.org/10.1038/nm.4292</w:t>
          </w:r>
        </w:p>
        <w:p w14:paraId="62006B1E" w14:textId="77777777" w:rsidR="00E67C3E" w:rsidRPr="008A1C58" w:rsidRDefault="00E67C3E" w:rsidP="008A1C58">
          <w:pPr>
            <w:autoSpaceDE w:val="0"/>
            <w:autoSpaceDN w:val="0"/>
            <w:spacing w:line="480" w:lineRule="auto"/>
            <w:ind w:hanging="480"/>
            <w:divId w:val="1477257141"/>
            <w:rPr>
              <w:rFonts w:ascii="Times New Roman" w:hAnsi="Times New Roman" w:cs="Times New Roman"/>
              <w:sz w:val="24"/>
              <w:szCs w:val="24"/>
            </w:rPr>
          </w:pPr>
          <w:r w:rsidRPr="008A1C58">
            <w:rPr>
              <w:rFonts w:ascii="Times New Roman" w:hAnsi="Times New Roman" w:cs="Times New Roman"/>
              <w:sz w:val="24"/>
              <w:szCs w:val="24"/>
            </w:rPr>
            <w:t xml:space="preserve">Degasperi, A., Zou, X., Amarante, T. D., Martinez-Martinez, A., Koh, G. C. C., Dias, J. M. L., Heskin, L., </w:t>
          </w:r>
          <w:proofErr w:type="spellStart"/>
          <w:r w:rsidRPr="008A1C58">
            <w:rPr>
              <w:rFonts w:ascii="Times New Roman" w:hAnsi="Times New Roman" w:cs="Times New Roman"/>
              <w:sz w:val="24"/>
              <w:szCs w:val="24"/>
            </w:rPr>
            <w:t>Chmelova</w:t>
          </w:r>
          <w:proofErr w:type="spellEnd"/>
          <w:r w:rsidRPr="008A1C58">
            <w:rPr>
              <w:rFonts w:ascii="Times New Roman" w:hAnsi="Times New Roman" w:cs="Times New Roman"/>
              <w:sz w:val="24"/>
              <w:szCs w:val="24"/>
            </w:rPr>
            <w:t xml:space="preserve">, L., Rinaldi, G., Wang, V. Y. W., Nanda, A. S., Bernstein, A., Momen, S. E., Young, J., Perez-Gil, D., </w:t>
          </w:r>
          <w:proofErr w:type="spellStart"/>
          <w:r w:rsidRPr="008A1C58">
            <w:rPr>
              <w:rFonts w:ascii="Times New Roman" w:hAnsi="Times New Roman" w:cs="Times New Roman"/>
              <w:sz w:val="24"/>
              <w:szCs w:val="24"/>
            </w:rPr>
            <w:t>Memari</w:t>
          </w:r>
          <w:proofErr w:type="spellEnd"/>
          <w:r w:rsidRPr="008A1C58">
            <w:rPr>
              <w:rFonts w:ascii="Times New Roman" w:hAnsi="Times New Roman" w:cs="Times New Roman"/>
              <w:sz w:val="24"/>
              <w:szCs w:val="24"/>
            </w:rPr>
            <w:t xml:space="preserve">, Y., </w:t>
          </w:r>
          <w:proofErr w:type="spellStart"/>
          <w:r w:rsidRPr="008A1C58">
            <w:rPr>
              <w:rFonts w:ascii="Times New Roman" w:hAnsi="Times New Roman" w:cs="Times New Roman"/>
              <w:sz w:val="24"/>
              <w:szCs w:val="24"/>
            </w:rPr>
            <w:t>Badja</w:t>
          </w:r>
          <w:proofErr w:type="spellEnd"/>
          <w:r w:rsidRPr="008A1C58">
            <w:rPr>
              <w:rFonts w:ascii="Times New Roman" w:hAnsi="Times New Roman" w:cs="Times New Roman"/>
              <w:sz w:val="24"/>
              <w:szCs w:val="24"/>
            </w:rPr>
            <w:t xml:space="preserve">, C., Shooter, S., Czarnecki, J., … Nik-Zainal, S. (2022). Substitution mutational signatures in whole-genome–sequenced cancers in the UK population.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376</w:t>
          </w:r>
          <w:r w:rsidRPr="008A1C58">
            <w:rPr>
              <w:rFonts w:ascii="Times New Roman" w:hAnsi="Times New Roman" w:cs="Times New Roman"/>
              <w:sz w:val="24"/>
              <w:szCs w:val="24"/>
            </w:rPr>
            <w:t>(6591). https://doi.org/10.1126/science.abl9283</w:t>
          </w:r>
        </w:p>
        <w:p w14:paraId="451A4839" w14:textId="77777777" w:rsidR="00E67C3E" w:rsidRPr="008A1C58" w:rsidRDefault="00E67C3E" w:rsidP="008A1C58">
          <w:pPr>
            <w:autoSpaceDE w:val="0"/>
            <w:autoSpaceDN w:val="0"/>
            <w:spacing w:line="480" w:lineRule="auto"/>
            <w:ind w:hanging="480"/>
            <w:divId w:val="401875523"/>
            <w:rPr>
              <w:rFonts w:ascii="Times New Roman" w:hAnsi="Times New Roman" w:cs="Times New Roman"/>
              <w:sz w:val="24"/>
              <w:szCs w:val="24"/>
            </w:rPr>
          </w:pPr>
          <w:proofErr w:type="spellStart"/>
          <w:r w:rsidRPr="008A1C58">
            <w:rPr>
              <w:rFonts w:ascii="Times New Roman" w:hAnsi="Times New Roman" w:cs="Times New Roman"/>
              <w:sz w:val="24"/>
              <w:szCs w:val="24"/>
            </w:rPr>
            <w:t>Dziubańska-Kusibab</w:t>
          </w:r>
          <w:proofErr w:type="spellEnd"/>
          <w:r w:rsidRPr="008A1C58">
            <w:rPr>
              <w:rFonts w:ascii="Times New Roman" w:hAnsi="Times New Roman" w:cs="Times New Roman"/>
              <w:sz w:val="24"/>
              <w:szCs w:val="24"/>
            </w:rPr>
            <w:t xml:space="preserve">, P. J., Berger, H., Battistini, F., Bouwman, B. A. M., Iftekhar, A., Katainen, R., </w:t>
          </w:r>
          <w:proofErr w:type="spellStart"/>
          <w:r w:rsidRPr="008A1C58">
            <w:rPr>
              <w:rFonts w:ascii="Times New Roman" w:hAnsi="Times New Roman" w:cs="Times New Roman"/>
              <w:sz w:val="24"/>
              <w:szCs w:val="24"/>
            </w:rPr>
            <w:t>Cajuso</w:t>
          </w:r>
          <w:proofErr w:type="spellEnd"/>
          <w:r w:rsidRPr="008A1C58">
            <w:rPr>
              <w:rFonts w:ascii="Times New Roman" w:hAnsi="Times New Roman" w:cs="Times New Roman"/>
              <w:sz w:val="24"/>
              <w:szCs w:val="24"/>
            </w:rPr>
            <w:t xml:space="preserve">, T., Crosetto, N., Orozco, M., Aaltonen, L. A., &amp; Meyer, T. F. (2020). Colibactin DNA-damage signature indicates mutational impact in colorectal cancer.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26</w:t>
          </w:r>
          <w:r w:rsidRPr="008A1C58">
            <w:rPr>
              <w:rFonts w:ascii="Times New Roman" w:hAnsi="Times New Roman" w:cs="Times New Roman"/>
              <w:sz w:val="24"/>
              <w:szCs w:val="24"/>
            </w:rPr>
            <w:t>(7), 1063–1069. https://doi.org/10.1038/s41591-020-0908-2</w:t>
          </w:r>
        </w:p>
        <w:p w14:paraId="1C5182E2" w14:textId="77777777" w:rsidR="00E67C3E" w:rsidRPr="008A1C58" w:rsidRDefault="00E67C3E" w:rsidP="008A1C58">
          <w:pPr>
            <w:autoSpaceDE w:val="0"/>
            <w:autoSpaceDN w:val="0"/>
            <w:spacing w:line="480" w:lineRule="auto"/>
            <w:ind w:hanging="480"/>
            <w:divId w:val="771977370"/>
            <w:rPr>
              <w:rFonts w:ascii="Times New Roman" w:hAnsi="Times New Roman" w:cs="Times New Roman"/>
              <w:sz w:val="24"/>
              <w:szCs w:val="24"/>
            </w:rPr>
          </w:pPr>
          <w:proofErr w:type="spellStart"/>
          <w:r w:rsidRPr="008A1C58">
            <w:rPr>
              <w:rFonts w:ascii="Times New Roman" w:hAnsi="Times New Roman" w:cs="Times New Roman"/>
              <w:sz w:val="24"/>
              <w:szCs w:val="24"/>
            </w:rPr>
            <w:t>Grolleman</w:t>
          </w:r>
          <w:proofErr w:type="spellEnd"/>
          <w:r w:rsidRPr="008A1C58">
            <w:rPr>
              <w:rFonts w:ascii="Times New Roman" w:hAnsi="Times New Roman" w:cs="Times New Roman"/>
              <w:sz w:val="24"/>
              <w:szCs w:val="24"/>
            </w:rPr>
            <w:t xml:space="preserve">, J. E., de </w:t>
          </w:r>
          <w:proofErr w:type="spellStart"/>
          <w:r w:rsidRPr="008A1C58">
            <w:rPr>
              <w:rFonts w:ascii="Times New Roman" w:hAnsi="Times New Roman" w:cs="Times New Roman"/>
              <w:sz w:val="24"/>
              <w:szCs w:val="24"/>
            </w:rPr>
            <w:t>Voer</w:t>
          </w:r>
          <w:proofErr w:type="spellEnd"/>
          <w:r w:rsidRPr="008A1C58">
            <w:rPr>
              <w:rFonts w:ascii="Times New Roman" w:hAnsi="Times New Roman" w:cs="Times New Roman"/>
              <w:sz w:val="24"/>
              <w:szCs w:val="24"/>
            </w:rPr>
            <w:t xml:space="preserve">, R. M., Elsayed, F. A., Nielsen, M., Weren, R. D. A., Palles, C., Ligtenberg, M. J. L., Vos, J. R., ten </w:t>
          </w:r>
          <w:proofErr w:type="spellStart"/>
          <w:r w:rsidRPr="008A1C58">
            <w:rPr>
              <w:rFonts w:ascii="Times New Roman" w:hAnsi="Times New Roman" w:cs="Times New Roman"/>
              <w:sz w:val="24"/>
              <w:szCs w:val="24"/>
            </w:rPr>
            <w:t>Broeke</w:t>
          </w:r>
          <w:proofErr w:type="spellEnd"/>
          <w:r w:rsidRPr="008A1C58">
            <w:rPr>
              <w:rFonts w:ascii="Times New Roman" w:hAnsi="Times New Roman" w:cs="Times New Roman"/>
              <w:sz w:val="24"/>
              <w:szCs w:val="24"/>
            </w:rPr>
            <w:t xml:space="preserve">, S. W., de Miranda, N. F. C. C., Kuiper, R. A., Kamping, E. J., Jansen, E. A. M., Vink-Börger, M. E., Popp, I., Lang, A., Spier, I., </w:t>
          </w:r>
          <w:proofErr w:type="spellStart"/>
          <w:r w:rsidRPr="008A1C58">
            <w:rPr>
              <w:rFonts w:ascii="Times New Roman" w:hAnsi="Times New Roman" w:cs="Times New Roman"/>
              <w:sz w:val="24"/>
              <w:szCs w:val="24"/>
            </w:rPr>
            <w:lastRenderedPageBreak/>
            <w:t>Hüneburg</w:t>
          </w:r>
          <w:proofErr w:type="spellEnd"/>
          <w:r w:rsidRPr="008A1C58">
            <w:rPr>
              <w:rFonts w:ascii="Times New Roman" w:hAnsi="Times New Roman" w:cs="Times New Roman"/>
              <w:sz w:val="24"/>
              <w:szCs w:val="24"/>
            </w:rPr>
            <w:t xml:space="preserve">, R., James, P. A., … Kuiper, R. P. (2019). Mutational Signature Analysis Reveals NTHL1 Deficiency to Cause a Multi-tumor Phenotype. </w:t>
          </w:r>
          <w:r w:rsidRPr="008A1C58">
            <w:rPr>
              <w:rFonts w:ascii="Times New Roman" w:hAnsi="Times New Roman" w:cs="Times New Roman"/>
              <w:i/>
              <w:iCs/>
              <w:sz w:val="24"/>
              <w:szCs w:val="24"/>
            </w:rPr>
            <w:t>Cancer 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w:t>
          </w:r>
          <w:r w:rsidRPr="008A1C58">
            <w:rPr>
              <w:rFonts w:ascii="Times New Roman" w:hAnsi="Times New Roman" w:cs="Times New Roman"/>
              <w:sz w:val="24"/>
              <w:szCs w:val="24"/>
            </w:rPr>
            <w:t>(2), 256-266.e5. https://doi.org/10.1016/j.ccell.2018.12.011</w:t>
          </w:r>
        </w:p>
        <w:p w14:paraId="7E16D936" w14:textId="77777777" w:rsidR="00E67C3E" w:rsidRPr="008A1C58" w:rsidRDefault="00E67C3E" w:rsidP="008A1C58">
          <w:pPr>
            <w:autoSpaceDE w:val="0"/>
            <w:autoSpaceDN w:val="0"/>
            <w:spacing w:line="480" w:lineRule="auto"/>
            <w:ind w:hanging="480"/>
            <w:divId w:val="1872913765"/>
            <w:rPr>
              <w:rFonts w:ascii="Times New Roman" w:hAnsi="Times New Roman" w:cs="Times New Roman"/>
              <w:sz w:val="24"/>
              <w:szCs w:val="24"/>
            </w:rPr>
          </w:pPr>
          <w:r w:rsidRPr="008A1C58">
            <w:rPr>
              <w:rFonts w:ascii="Times New Roman" w:hAnsi="Times New Roman" w:cs="Times New Roman"/>
              <w:sz w:val="24"/>
              <w:szCs w:val="24"/>
            </w:rPr>
            <w:t xml:space="preserve">Huang, M. N., Yu, W., Teoh, W. W., Ardin, M., </w:t>
          </w:r>
          <w:proofErr w:type="spellStart"/>
          <w:r w:rsidRPr="008A1C58">
            <w:rPr>
              <w:rFonts w:ascii="Times New Roman" w:hAnsi="Times New Roman" w:cs="Times New Roman"/>
              <w:sz w:val="24"/>
              <w:szCs w:val="24"/>
            </w:rPr>
            <w:t>Jusakul</w:t>
          </w:r>
          <w:proofErr w:type="spellEnd"/>
          <w:r w:rsidRPr="008A1C58">
            <w:rPr>
              <w:rFonts w:ascii="Times New Roman" w:hAnsi="Times New Roman" w:cs="Times New Roman"/>
              <w:sz w:val="24"/>
              <w:szCs w:val="24"/>
            </w:rPr>
            <w:t>, A., Ng, A. W. T., Boot, A., Abedi-</w:t>
          </w:r>
          <w:proofErr w:type="spellStart"/>
          <w:r w:rsidRPr="008A1C58">
            <w:rPr>
              <w:rFonts w:ascii="Times New Roman" w:hAnsi="Times New Roman" w:cs="Times New Roman"/>
              <w:sz w:val="24"/>
              <w:szCs w:val="24"/>
            </w:rPr>
            <w:t>Ardekani</w:t>
          </w:r>
          <w:proofErr w:type="spellEnd"/>
          <w:r w:rsidRPr="008A1C58">
            <w:rPr>
              <w:rFonts w:ascii="Times New Roman" w:hAnsi="Times New Roman" w:cs="Times New Roman"/>
              <w:sz w:val="24"/>
              <w:szCs w:val="24"/>
            </w:rPr>
            <w:t xml:space="preserve">, B., Villar, S., Myint, S. S., Othman, R., Poon, S. L., Heguy, A., Olivier, M., Hollstein, M., Tan, P.,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Sabapathy, K., Zavadil, J., &amp; Rozen, S. G. (2017). Genome-scale mutational signatures of aflatoxin in cells, mice, and human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27</w:t>
          </w:r>
          <w:r w:rsidRPr="008A1C58">
            <w:rPr>
              <w:rFonts w:ascii="Times New Roman" w:hAnsi="Times New Roman" w:cs="Times New Roman"/>
              <w:sz w:val="24"/>
              <w:szCs w:val="24"/>
            </w:rPr>
            <w:t>(9), 1475–1486. https://doi.org/10.1101/gr.220038.116</w:t>
          </w:r>
        </w:p>
        <w:p w14:paraId="4D97E6E6" w14:textId="77777777" w:rsidR="00E67C3E" w:rsidRPr="008A1C58" w:rsidRDefault="00E67C3E" w:rsidP="008A1C58">
          <w:pPr>
            <w:autoSpaceDE w:val="0"/>
            <w:autoSpaceDN w:val="0"/>
            <w:spacing w:line="480" w:lineRule="auto"/>
            <w:ind w:hanging="480"/>
            <w:divId w:val="843671571"/>
            <w:rPr>
              <w:rFonts w:ascii="Times New Roman" w:hAnsi="Times New Roman" w:cs="Times New Roman"/>
              <w:sz w:val="24"/>
              <w:szCs w:val="24"/>
            </w:rPr>
          </w:pPr>
          <w:r w:rsidRPr="008A1C58">
            <w:rPr>
              <w:rFonts w:ascii="Times New Roman" w:hAnsi="Times New Roman" w:cs="Times New Roman"/>
              <w:sz w:val="24"/>
              <w:szCs w:val="24"/>
            </w:rPr>
            <w:t xml:space="preserve">Islam, S. M. A., Díaz-Gay, M., Wu, Y., Barnes, M., </w:t>
          </w:r>
          <w:proofErr w:type="spellStart"/>
          <w:r w:rsidRPr="008A1C58">
            <w:rPr>
              <w:rFonts w:ascii="Times New Roman" w:hAnsi="Times New Roman" w:cs="Times New Roman"/>
              <w:sz w:val="24"/>
              <w:szCs w:val="24"/>
            </w:rPr>
            <w:t>Vangara</w:t>
          </w:r>
          <w:proofErr w:type="spellEnd"/>
          <w:r w:rsidRPr="008A1C58">
            <w:rPr>
              <w:rFonts w:ascii="Times New Roman" w:hAnsi="Times New Roman" w:cs="Times New Roman"/>
              <w:sz w:val="24"/>
              <w:szCs w:val="24"/>
            </w:rPr>
            <w:t xml:space="preserve">, R., Bergstrom, E. N., He, Y., Vella, M., Wang, J., Teague, J. W., Clapham, P., Moody, S., Senkin, S., Li, Y. R., Riva, L., Zhang, T., Gruber, A. J., Steele, C. D., </w:t>
          </w:r>
          <w:proofErr w:type="spellStart"/>
          <w:r w:rsidRPr="008A1C58">
            <w:rPr>
              <w:rFonts w:ascii="Times New Roman" w:hAnsi="Times New Roman" w:cs="Times New Roman"/>
              <w:sz w:val="24"/>
              <w:szCs w:val="24"/>
            </w:rPr>
            <w:t>Otlu</w:t>
          </w:r>
          <w:proofErr w:type="spellEnd"/>
          <w:r w:rsidRPr="008A1C58">
            <w:rPr>
              <w:rFonts w:ascii="Times New Roman" w:hAnsi="Times New Roman" w:cs="Times New Roman"/>
              <w:sz w:val="24"/>
              <w:szCs w:val="24"/>
            </w:rPr>
            <w:t xml:space="preserve">, B., … Alexandrov, L. B. (2022). Uncovering novel mutational signatures by de novo extraction with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Cell Genomics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w:t>
          </w:r>
          <w:r w:rsidRPr="008A1C58">
            <w:rPr>
              <w:rFonts w:ascii="Times New Roman" w:hAnsi="Times New Roman" w:cs="Times New Roman"/>
              <w:sz w:val="24"/>
              <w:szCs w:val="24"/>
            </w:rPr>
            <w:t>(11). https://doi.org/10.1016/j.xgen.2022.100179</w:t>
          </w:r>
        </w:p>
        <w:p w14:paraId="5781F02D" w14:textId="77777777" w:rsidR="00E67C3E" w:rsidRPr="008A1C58" w:rsidRDefault="00E67C3E" w:rsidP="008A1C58">
          <w:pPr>
            <w:autoSpaceDE w:val="0"/>
            <w:autoSpaceDN w:val="0"/>
            <w:spacing w:line="480" w:lineRule="auto"/>
            <w:ind w:hanging="480"/>
            <w:divId w:val="911309774"/>
            <w:rPr>
              <w:rFonts w:ascii="Times New Roman" w:hAnsi="Times New Roman" w:cs="Times New Roman"/>
              <w:sz w:val="24"/>
              <w:szCs w:val="24"/>
            </w:rPr>
          </w:pPr>
          <w:r w:rsidRPr="008A1C58">
            <w:rPr>
              <w:rFonts w:ascii="Times New Roman" w:hAnsi="Times New Roman" w:cs="Times New Roman"/>
              <w:sz w:val="24"/>
              <w:szCs w:val="24"/>
            </w:rPr>
            <w:t xml:space="preserve">Jin, H., </w:t>
          </w:r>
          <w:proofErr w:type="spellStart"/>
          <w:r w:rsidRPr="008A1C58">
            <w:rPr>
              <w:rFonts w:ascii="Times New Roman" w:hAnsi="Times New Roman" w:cs="Times New Roman"/>
              <w:sz w:val="24"/>
              <w:szCs w:val="24"/>
            </w:rPr>
            <w:t>Gulhan</w:t>
          </w:r>
          <w:proofErr w:type="spellEnd"/>
          <w:r w:rsidRPr="008A1C58">
            <w:rPr>
              <w:rFonts w:ascii="Times New Roman" w:hAnsi="Times New Roman" w:cs="Times New Roman"/>
              <w:sz w:val="24"/>
              <w:szCs w:val="24"/>
            </w:rPr>
            <w:t xml:space="preserve">, D. C., Geiger, B., Ben-Isvy, D., Geng, D., </w:t>
          </w:r>
          <w:proofErr w:type="spellStart"/>
          <w:r w:rsidRPr="008A1C58">
            <w:rPr>
              <w:rFonts w:ascii="Times New Roman" w:hAnsi="Times New Roman" w:cs="Times New Roman"/>
              <w:sz w:val="24"/>
              <w:szCs w:val="24"/>
            </w:rPr>
            <w:t>Ljungström</w:t>
          </w:r>
          <w:proofErr w:type="spellEnd"/>
          <w:r w:rsidRPr="008A1C58">
            <w:rPr>
              <w:rFonts w:ascii="Times New Roman" w:hAnsi="Times New Roman" w:cs="Times New Roman"/>
              <w:sz w:val="24"/>
              <w:szCs w:val="24"/>
            </w:rPr>
            <w:t xml:space="preserve">, V., &amp; Park, P. J. (2024). Accurate and sensitive mutational signature analysis with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 Genetics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56</w:t>
          </w:r>
          <w:r w:rsidRPr="008A1C58">
            <w:rPr>
              <w:rFonts w:ascii="Times New Roman" w:hAnsi="Times New Roman" w:cs="Times New Roman"/>
              <w:sz w:val="24"/>
              <w:szCs w:val="24"/>
            </w:rPr>
            <w:t>(3), 541–552. https://doi.org/10.1038/s41588-024-01659-0</w:t>
          </w:r>
        </w:p>
        <w:p w14:paraId="2EE7DA65" w14:textId="77777777" w:rsidR="00E67C3E" w:rsidRPr="008A1C58" w:rsidRDefault="00E67C3E" w:rsidP="008A1C58">
          <w:pPr>
            <w:autoSpaceDE w:val="0"/>
            <w:autoSpaceDN w:val="0"/>
            <w:spacing w:line="480" w:lineRule="auto"/>
            <w:ind w:hanging="480"/>
            <w:divId w:val="1442721474"/>
            <w:rPr>
              <w:rFonts w:ascii="Times New Roman" w:hAnsi="Times New Roman" w:cs="Times New Roman"/>
              <w:sz w:val="24"/>
              <w:szCs w:val="24"/>
            </w:rPr>
          </w:pPr>
          <w:proofErr w:type="spellStart"/>
          <w:r w:rsidRPr="008A1C58">
            <w:rPr>
              <w:rFonts w:ascii="Times New Roman" w:hAnsi="Times New Roman" w:cs="Times New Roman"/>
              <w:sz w:val="24"/>
              <w:szCs w:val="24"/>
            </w:rPr>
            <w:t>Kucab</w:t>
          </w:r>
          <w:proofErr w:type="spellEnd"/>
          <w:r w:rsidRPr="008A1C58">
            <w:rPr>
              <w:rFonts w:ascii="Times New Roman" w:hAnsi="Times New Roman" w:cs="Times New Roman"/>
              <w:sz w:val="24"/>
              <w:szCs w:val="24"/>
            </w:rPr>
            <w:t xml:space="preserve">, J. E., Zou, X.,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Joel, M., Nanda, A. S., Nagy, E., Gomez, C., Degasperi, A., Harris, R., Jackson, S. P., Arlt, V. M., Phillips, D. H., &amp; Nik-Zainal, S. (2019). A Compendium of Mutational Signatures of Environmental Agents.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177</w:t>
          </w:r>
          <w:r w:rsidRPr="008A1C58">
            <w:rPr>
              <w:rFonts w:ascii="Times New Roman" w:hAnsi="Times New Roman" w:cs="Times New Roman"/>
              <w:sz w:val="24"/>
              <w:szCs w:val="24"/>
            </w:rPr>
            <w:t>(4), 821-836.e16. https://doi.org/10.1016/j.cell.2019.03.001</w:t>
          </w:r>
        </w:p>
        <w:p w14:paraId="0FB22BB0" w14:textId="77777777" w:rsidR="00E67C3E" w:rsidRPr="008A1C58" w:rsidRDefault="00E67C3E" w:rsidP="008A1C58">
          <w:pPr>
            <w:autoSpaceDE w:val="0"/>
            <w:autoSpaceDN w:val="0"/>
            <w:spacing w:line="480" w:lineRule="auto"/>
            <w:ind w:hanging="480"/>
            <w:divId w:val="1048339570"/>
            <w:rPr>
              <w:rFonts w:ascii="Times New Roman" w:hAnsi="Times New Roman" w:cs="Times New Roman"/>
              <w:sz w:val="24"/>
              <w:szCs w:val="24"/>
            </w:rPr>
          </w:pPr>
          <w:r w:rsidRPr="008A1C58">
            <w:rPr>
              <w:rFonts w:ascii="Times New Roman" w:hAnsi="Times New Roman" w:cs="Times New Roman"/>
              <w:sz w:val="24"/>
              <w:szCs w:val="24"/>
            </w:rPr>
            <w:lastRenderedPageBreak/>
            <w:t xml:space="preserve">Liu, M., Boot, A., Ng, A. W. T., </w:t>
          </w:r>
          <w:proofErr w:type="spellStart"/>
          <w:r w:rsidRPr="008A1C58">
            <w:rPr>
              <w:rFonts w:ascii="Times New Roman" w:hAnsi="Times New Roman" w:cs="Times New Roman"/>
              <w:sz w:val="24"/>
              <w:szCs w:val="24"/>
            </w:rPr>
            <w:t>Gordân</w:t>
          </w:r>
          <w:proofErr w:type="spellEnd"/>
          <w:r w:rsidRPr="008A1C58">
            <w:rPr>
              <w:rFonts w:ascii="Times New Roman" w:hAnsi="Times New Roman" w:cs="Times New Roman"/>
              <w:sz w:val="24"/>
              <w:szCs w:val="24"/>
            </w:rPr>
            <w:t xml:space="preserve">, R., &amp; Rozen, S. G. (2021). Mutational processes in cancer preferentially affect binding of </w:t>
          </w:r>
          <w:proofErr w:type="gramStart"/>
          <w:r w:rsidRPr="008A1C58">
            <w:rPr>
              <w:rFonts w:ascii="Times New Roman" w:hAnsi="Times New Roman" w:cs="Times New Roman"/>
              <w:sz w:val="24"/>
              <w:szCs w:val="24"/>
            </w:rPr>
            <w:t>particular transcription</w:t>
          </w:r>
          <w:proofErr w:type="gramEnd"/>
          <w:r w:rsidRPr="008A1C58">
            <w:rPr>
              <w:rFonts w:ascii="Times New Roman" w:hAnsi="Times New Roman" w:cs="Times New Roman"/>
              <w:sz w:val="24"/>
              <w:szCs w:val="24"/>
            </w:rPr>
            <w:t xml:space="preserve"> factors. </w:t>
          </w:r>
          <w:r w:rsidRPr="008A1C58">
            <w:rPr>
              <w:rFonts w:ascii="Times New Roman" w:hAnsi="Times New Roman" w:cs="Times New Roman"/>
              <w:i/>
              <w:iCs/>
              <w:sz w:val="24"/>
              <w:szCs w:val="24"/>
            </w:rPr>
            <w:t>Scientific Reports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11</w:t>
          </w:r>
          <w:r w:rsidRPr="008A1C58">
            <w:rPr>
              <w:rFonts w:ascii="Times New Roman" w:hAnsi="Times New Roman" w:cs="Times New Roman"/>
              <w:sz w:val="24"/>
              <w:szCs w:val="24"/>
            </w:rPr>
            <w:t>(1). https://doi.org/10.1038/s41598-021-82910-0</w:t>
          </w:r>
        </w:p>
        <w:p w14:paraId="4142ADFE" w14:textId="77777777" w:rsidR="00E67C3E" w:rsidRPr="008A1C58" w:rsidRDefault="00E67C3E" w:rsidP="008A1C58">
          <w:pPr>
            <w:autoSpaceDE w:val="0"/>
            <w:autoSpaceDN w:val="0"/>
            <w:spacing w:line="480" w:lineRule="auto"/>
            <w:ind w:hanging="480"/>
            <w:divId w:val="135489546"/>
            <w:rPr>
              <w:rFonts w:ascii="Times New Roman" w:hAnsi="Times New Roman" w:cs="Times New Roman"/>
              <w:sz w:val="24"/>
              <w:szCs w:val="24"/>
            </w:rPr>
          </w:pPr>
          <w:r w:rsidRPr="008A1C58">
            <w:rPr>
              <w:rFonts w:ascii="Times New Roman" w:hAnsi="Times New Roman" w:cs="Times New Roman"/>
              <w:sz w:val="24"/>
              <w:szCs w:val="24"/>
            </w:rPr>
            <w:t xml:space="preserve">Liu, M., Wu, Y., Jiang, N., Boot, A., &amp; Rozen, S. G. (2023). MSigHdp: Hierarchical Dirichlet process mixture modeling for mutational signature discovery. </w:t>
          </w:r>
          <w:r w:rsidRPr="008A1C58">
            <w:rPr>
              <w:rFonts w:ascii="Times New Roman" w:hAnsi="Times New Roman" w:cs="Times New Roman"/>
              <w:i/>
              <w:iCs/>
              <w:sz w:val="24"/>
              <w:szCs w:val="24"/>
            </w:rPr>
            <w:t>NAR Genomics and Bioinformatics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w:t>
          </w:r>
          <w:r w:rsidRPr="008A1C58">
            <w:rPr>
              <w:rFonts w:ascii="Times New Roman" w:hAnsi="Times New Roman" w:cs="Times New Roman"/>
              <w:sz w:val="24"/>
              <w:szCs w:val="24"/>
            </w:rPr>
            <w:t>(1). https://doi.org/10.1093/nargab/lqad005</w:t>
          </w:r>
        </w:p>
        <w:p w14:paraId="3619C5D0" w14:textId="77777777" w:rsidR="00E67C3E" w:rsidRPr="008A1C58" w:rsidRDefault="00E67C3E" w:rsidP="008A1C58">
          <w:pPr>
            <w:autoSpaceDE w:val="0"/>
            <w:autoSpaceDN w:val="0"/>
            <w:spacing w:line="480" w:lineRule="auto"/>
            <w:ind w:hanging="480"/>
            <w:divId w:val="195236461"/>
            <w:rPr>
              <w:rFonts w:ascii="Times New Roman" w:hAnsi="Times New Roman" w:cs="Times New Roman"/>
              <w:sz w:val="24"/>
              <w:szCs w:val="24"/>
            </w:rPr>
          </w:pPr>
          <w:r w:rsidRPr="008A1C58">
            <w:rPr>
              <w:rFonts w:ascii="Times New Roman" w:hAnsi="Times New Roman" w:cs="Times New Roman"/>
              <w:sz w:val="24"/>
              <w:szCs w:val="24"/>
            </w:rPr>
            <w:t xml:space="preserve">Ng, A. W. T., Poon, S. L., Huang, M. N., Lim, J. Q., Boot, A., Yu, W., Suzuki, Y., Thangaraju, S., Ng, C. C. Y., Tan, P., Pang, S.-T., Huang, H.-Y., Yu, M.-C., Lee, P.-H., Hsieh, S.-Y., Chang, A. Y., Bin, †,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T., Steven, †, &amp; Rozen, G. (2017). </w:t>
          </w:r>
          <w:r w:rsidRPr="008A1C58">
            <w:rPr>
              <w:rFonts w:ascii="Times New Roman" w:hAnsi="Times New Roman" w:cs="Times New Roman"/>
              <w:i/>
              <w:iCs/>
              <w:sz w:val="24"/>
              <w:szCs w:val="24"/>
            </w:rPr>
            <w:t>Aristolochic acids and their derivatives are widely implicated in liver cancers in Taiwan and throughout Asia</w:t>
          </w:r>
          <w:r w:rsidRPr="008A1C58">
            <w:rPr>
              <w:rFonts w:ascii="Times New Roman" w:hAnsi="Times New Roman" w:cs="Times New Roman"/>
              <w:sz w:val="24"/>
              <w:szCs w:val="24"/>
            </w:rPr>
            <w:t>. https://www.science.org</w:t>
          </w:r>
        </w:p>
        <w:p w14:paraId="15C67C8E" w14:textId="77777777" w:rsidR="00E67C3E" w:rsidRPr="008A1C58" w:rsidRDefault="00E67C3E" w:rsidP="008A1C58">
          <w:pPr>
            <w:autoSpaceDE w:val="0"/>
            <w:autoSpaceDN w:val="0"/>
            <w:spacing w:line="480" w:lineRule="auto"/>
            <w:ind w:hanging="480"/>
            <w:divId w:val="1060127873"/>
            <w:rPr>
              <w:rFonts w:ascii="Times New Roman" w:hAnsi="Times New Roman" w:cs="Times New Roman"/>
              <w:sz w:val="24"/>
              <w:szCs w:val="24"/>
            </w:rPr>
          </w:pPr>
          <w:r w:rsidRPr="008A1C58">
            <w:rPr>
              <w:rFonts w:ascii="Times New Roman" w:hAnsi="Times New Roman" w:cs="Times New Roman"/>
              <w:sz w:val="24"/>
              <w:szCs w:val="24"/>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149</w:t>
          </w:r>
          <w:r w:rsidRPr="008A1C58">
            <w:rPr>
              <w:rFonts w:ascii="Times New Roman" w:hAnsi="Times New Roman" w:cs="Times New Roman"/>
              <w:sz w:val="24"/>
              <w:szCs w:val="24"/>
            </w:rPr>
            <w:t>(5), 979–993. https://doi.org/10.1016/j.cell.2012.04.024</w:t>
          </w:r>
        </w:p>
        <w:p w14:paraId="7AA50BB4" w14:textId="77777777" w:rsidR="00E67C3E" w:rsidRPr="008A1C58" w:rsidRDefault="00E67C3E" w:rsidP="008A1C58">
          <w:pPr>
            <w:autoSpaceDE w:val="0"/>
            <w:autoSpaceDN w:val="0"/>
            <w:spacing w:line="480" w:lineRule="auto"/>
            <w:ind w:hanging="480"/>
            <w:divId w:val="163470968"/>
            <w:rPr>
              <w:rFonts w:ascii="Times New Roman" w:hAnsi="Times New Roman" w:cs="Times New Roman"/>
              <w:sz w:val="24"/>
              <w:szCs w:val="24"/>
            </w:rPr>
          </w:pPr>
          <w:r w:rsidRPr="008A1C58">
            <w:rPr>
              <w:rFonts w:ascii="Times New Roman" w:hAnsi="Times New Roman" w:cs="Times New Roman"/>
              <w:sz w:val="24"/>
              <w:szCs w:val="24"/>
            </w:rPr>
            <w:t xml:space="preserve">Priestley, P., Baber, J., </w:t>
          </w:r>
          <w:proofErr w:type="spellStart"/>
          <w:r w:rsidRPr="008A1C58">
            <w:rPr>
              <w:rFonts w:ascii="Times New Roman" w:hAnsi="Times New Roman" w:cs="Times New Roman"/>
              <w:sz w:val="24"/>
              <w:szCs w:val="24"/>
            </w:rPr>
            <w:t>Lolkema</w:t>
          </w:r>
          <w:proofErr w:type="spellEnd"/>
          <w:r w:rsidRPr="008A1C58">
            <w:rPr>
              <w:rFonts w:ascii="Times New Roman" w:hAnsi="Times New Roman" w:cs="Times New Roman"/>
              <w:sz w:val="24"/>
              <w:szCs w:val="24"/>
            </w:rPr>
            <w:t xml:space="preserve">, M. P., </w:t>
          </w:r>
          <w:proofErr w:type="spellStart"/>
          <w:r w:rsidRPr="008A1C58">
            <w:rPr>
              <w:rFonts w:ascii="Times New Roman" w:hAnsi="Times New Roman" w:cs="Times New Roman"/>
              <w:sz w:val="24"/>
              <w:szCs w:val="24"/>
            </w:rPr>
            <w:t>Steeghs</w:t>
          </w:r>
          <w:proofErr w:type="spellEnd"/>
          <w:r w:rsidRPr="008A1C58">
            <w:rPr>
              <w:rFonts w:ascii="Times New Roman" w:hAnsi="Times New Roman" w:cs="Times New Roman"/>
              <w:sz w:val="24"/>
              <w:szCs w:val="24"/>
            </w:rPr>
            <w:t xml:space="preserve">, N., de Bruijn, E., Shale, C., </w:t>
          </w:r>
          <w:proofErr w:type="spellStart"/>
          <w:r w:rsidRPr="008A1C58">
            <w:rPr>
              <w:rFonts w:ascii="Times New Roman" w:hAnsi="Times New Roman" w:cs="Times New Roman"/>
              <w:sz w:val="24"/>
              <w:szCs w:val="24"/>
            </w:rPr>
            <w:t>Duyvesteyn</w:t>
          </w:r>
          <w:proofErr w:type="spellEnd"/>
          <w:r w:rsidRPr="008A1C58">
            <w:rPr>
              <w:rFonts w:ascii="Times New Roman" w:hAnsi="Times New Roman" w:cs="Times New Roman"/>
              <w:sz w:val="24"/>
              <w:szCs w:val="24"/>
            </w:rPr>
            <w:t xml:space="preserve">, K., Haidari, S., van Hoeck, A., Onstenk, W., </w:t>
          </w:r>
          <w:proofErr w:type="spellStart"/>
          <w:r w:rsidRPr="008A1C58">
            <w:rPr>
              <w:rFonts w:ascii="Times New Roman" w:hAnsi="Times New Roman" w:cs="Times New Roman"/>
              <w:sz w:val="24"/>
              <w:szCs w:val="24"/>
            </w:rPr>
            <w:t>Roepman</w:t>
          </w:r>
          <w:proofErr w:type="spellEnd"/>
          <w:r w:rsidRPr="008A1C58">
            <w:rPr>
              <w:rFonts w:ascii="Times New Roman" w:hAnsi="Times New Roman" w:cs="Times New Roman"/>
              <w:sz w:val="24"/>
              <w:szCs w:val="24"/>
            </w:rPr>
            <w:t xml:space="preserve">, P., Voda, M., </w:t>
          </w:r>
          <w:proofErr w:type="spellStart"/>
          <w:r w:rsidRPr="008A1C58">
            <w:rPr>
              <w:rFonts w:ascii="Times New Roman" w:hAnsi="Times New Roman" w:cs="Times New Roman"/>
              <w:sz w:val="24"/>
              <w:szCs w:val="24"/>
            </w:rPr>
            <w:t>Bloemendal</w:t>
          </w:r>
          <w:proofErr w:type="spellEnd"/>
          <w:r w:rsidRPr="008A1C58">
            <w:rPr>
              <w:rFonts w:ascii="Times New Roman" w:hAnsi="Times New Roman" w:cs="Times New Roman"/>
              <w:sz w:val="24"/>
              <w:szCs w:val="24"/>
            </w:rPr>
            <w:t>, H. J., Tjan-</w:t>
          </w:r>
          <w:proofErr w:type="spellStart"/>
          <w:r w:rsidRPr="008A1C58">
            <w:rPr>
              <w:rFonts w:ascii="Times New Roman" w:hAnsi="Times New Roman" w:cs="Times New Roman"/>
              <w:sz w:val="24"/>
              <w:szCs w:val="24"/>
            </w:rPr>
            <w:t>Heijnen</w:t>
          </w:r>
          <w:proofErr w:type="spellEnd"/>
          <w:r w:rsidRPr="008A1C58">
            <w:rPr>
              <w:rFonts w:ascii="Times New Roman" w:hAnsi="Times New Roman" w:cs="Times New Roman"/>
              <w:sz w:val="24"/>
              <w:szCs w:val="24"/>
            </w:rPr>
            <w:t xml:space="preserve">, V. C. G., van </w:t>
          </w:r>
          <w:proofErr w:type="spellStart"/>
          <w:r w:rsidRPr="008A1C58">
            <w:rPr>
              <w:rFonts w:ascii="Times New Roman" w:hAnsi="Times New Roman" w:cs="Times New Roman"/>
              <w:sz w:val="24"/>
              <w:szCs w:val="24"/>
            </w:rPr>
            <w:t>Herpen</w:t>
          </w:r>
          <w:proofErr w:type="spellEnd"/>
          <w:r w:rsidRPr="008A1C58">
            <w:rPr>
              <w:rFonts w:ascii="Times New Roman" w:hAnsi="Times New Roman" w:cs="Times New Roman"/>
              <w:sz w:val="24"/>
              <w:szCs w:val="24"/>
            </w:rPr>
            <w:t xml:space="preserve">, C. M. L., </w:t>
          </w:r>
          <w:proofErr w:type="spellStart"/>
          <w:r w:rsidRPr="008A1C58">
            <w:rPr>
              <w:rFonts w:ascii="Times New Roman" w:hAnsi="Times New Roman" w:cs="Times New Roman"/>
              <w:sz w:val="24"/>
              <w:szCs w:val="24"/>
            </w:rPr>
            <w:t>Labots</w:t>
          </w:r>
          <w:proofErr w:type="spellEnd"/>
          <w:r w:rsidRPr="008A1C58">
            <w:rPr>
              <w:rFonts w:ascii="Times New Roman" w:hAnsi="Times New Roman" w:cs="Times New Roman"/>
              <w:sz w:val="24"/>
              <w:szCs w:val="24"/>
            </w:rPr>
            <w:t xml:space="preserve">, M., Witteveen, P. O., Smit, E. F., </w:t>
          </w:r>
          <w:proofErr w:type="spellStart"/>
          <w:r w:rsidRPr="008A1C58">
            <w:rPr>
              <w:rFonts w:ascii="Times New Roman" w:hAnsi="Times New Roman" w:cs="Times New Roman"/>
              <w:sz w:val="24"/>
              <w:szCs w:val="24"/>
            </w:rPr>
            <w:t>Sleijfer</w:t>
          </w:r>
          <w:proofErr w:type="spellEnd"/>
          <w:r w:rsidRPr="008A1C58">
            <w:rPr>
              <w:rFonts w:ascii="Times New Roman" w:hAnsi="Times New Roman" w:cs="Times New Roman"/>
              <w:sz w:val="24"/>
              <w:szCs w:val="24"/>
            </w:rPr>
            <w:t xml:space="preserve">, S., … </w:t>
          </w:r>
          <w:proofErr w:type="spellStart"/>
          <w:r w:rsidRPr="008A1C58">
            <w:rPr>
              <w:rFonts w:ascii="Times New Roman" w:hAnsi="Times New Roman" w:cs="Times New Roman"/>
              <w:sz w:val="24"/>
              <w:szCs w:val="24"/>
            </w:rPr>
            <w:t>Cuppen</w:t>
          </w:r>
          <w:proofErr w:type="spellEnd"/>
          <w:r w:rsidRPr="008A1C58">
            <w:rPr>
              <w:rFonts w:ascii="Times New Roman" w:hAnsi="Times New Roman" w:cs="Times New Roman"/>
              <w:sz w:val="24"/>
              <w:szCs w:val="24"/>
            </w:rPr>
            <w:t xml:space="preserve">, E. (2019). Pan-cancer whole-genome analyses of metastatic solid </w:t>
          </w:r>
          <w:proofErr w:type="spellStart"/>
          <w:r w:rsidRPr="008A1C58">
            <w:rPr>
              <w:rFonts w:ascii="Times New Roman" w:hAnsi="Times New Roman" w:cs="Times New Roman"/>
              <w:sz w:val="24"/>
              <w:szCs w:val="24"/>
            </w:rPr>
            <w:t>tumours</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575</w:t>
          </w:r>
          <w:r w:rsidRPr="008A1C58">
            <w:rPr>
              <w:rFonts w:ascii="Times New Roman" w:hAnsi="Times New Roman" w:cs="Times New Roman"/>
              <w:sz w:val="24"/>
              <w:szCs w:val="24"/>
            </w:rPr>
            <w:t>(7781), 210–216. https://doi.org/10.1038/s41586-019-1689-y</w:t>
          </w:r>
        </w:p>
        <w:p w14:paraId="28BEFA78" w14:textId="77777777" w:rsidR="00E67C3E" w:rsidRPr="008A1C58" w:rsidRDefault="00E67C3E" w:rsidP="008A1C58">
          <w:pPr>
            <w:autoSpaceDE w:val="0"/>
            <w:autoSpaceDN w:val="0"/>
            <w:spacing w:line="480" w:lineRule="auto"/>
            <w:ind w:hanging="480"/>
            <w:divId w:val="965039822"/>
            <w:rPr>
              <w:rFonts w:ascii="Times New Roman" w:hAnsi="Times New Roman" w:cs="Times New Roman"/>
              <w:sz w:val="24"/>
              <w:szCs w:val="24"/>
            </w:rPr>
          </w:pPr>
          <w:proofErr w:type="spellStart"/>
          <w:r w:rsidRPr="008A1C58">
            <w:rPr>
              <w:rFonts w:ascii="Times New Roman" w:hAnsi="Times New Roman" w:cs="Times New Roman"/>
              <w:sz w:val="24"/>
              <w:szCs w:val="24"/>
            </w:rPr>
            <w:lastRenderedPageBreak/>
            <w:t>Sondka</w:t>
          </w:r>
          <w:proofErr w:type="spellEnd"/>
          <w:r w:rsidRPr="008A1C58">
            <w:rPr>
              <w:rFonts w:ascii="Times New Roman" w:hAnsi="Times New Roman" w:cs="Times New Roman"/>
              <w:sz w:val="24"/>
              <w:szCs w:val="24"/>
            </w:rPr>
            <w:t xml:space="preserve">, Z., Bamford, S., Cole, C. G., Ward, S. A., Dunham, I., &amp; Forbes, S. A. (2018). The COSMIC Cancer Gene Census: describing genetic dysfunction across all human cancers. In </w:t>
          </w:r>
          <w:r w:rsidRPr="008A1C58">
            <w:rPr>
              <w:rFonts w:ascii="Times New Roman" w:hAnsi="Times New Roman" w:cs="Times New Roman"/>
              <w:i/>
              <w:iCs/>
              <w:sz w:val="24"/>
              <w:szCs w:val="24"/>
            </w:rPr>
            <w:t>Nature Reviews Cancer</w:t>
          </w:r>
          <w:r w:rsidRPr="008A1C58">
            <w:rPr>
              <w:rFonts w:ascii="Times New Roman" w:hAnsi="Times New Roman" w:cs="Times New Roman"/>
              <w:sz w:val="24"/>
              <w:szCs w:val="24"/>
            </w:rPr>
            <w:t xml:space="preserve"> (Vol. 18, Issue 11, pp. 696–705). Nature Publishing Group. https://doi.org/10.1038/s41568-018-0060-1</w:t>
          </w:r>
        </w:p>
        <w:p w14:paraId="6B4B13A7" w14:textId="419B8DA8" w:rsidR="00D45EF9" w:rsidRPr="008A1C58" w:rsidRDefault="00E67C3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w:t>
          </w:r>
        </w:p>
      </w:sdtContent>
    </w:sdt>
    <w:sectPr w:rsidR="00D45EF9" w:rsidRPr="008A1C58">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5" w:author="Mo Liu" w:date="2024-08-14T16:09:00Z" w:initials="ML">
    <w:p w14:paraId="458E586C" w14:textId="77777777"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116" w:author="Mo Liu" w:date="2024-08-14T16:10:00Z" w:initials="ML">
    <w:p w14:paraId="03C54A59" w14:textId="77777777"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117"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47C14F" w16cex:dateUtc="2024-08-14T08:09: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E586C" w16cid:durableId="7F47C14F"/>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0E8B8" w14:textId="77777777" w:rsidR="00783670" w:rsidRDefault="00783670" w:rsidP="000F4F7D">
      <w:pPr>
        <w:spacing w:after="0" w:line="240" w:lineRule="auto"/>
      </w:pPr>
      <w:r>
        <w:separator/>
      </w:r>
    </w:p>
  </w:endnote>
  <w:endnote w:type="continuationSeparator" w:id="0">
    <w:p w14:paraId="5F5AA4FD" w14:textId="77777777" w:rsidR="00783670" w:rsidRDefault="00783670"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96D5" w14:textId="7EA1CE18" w:rsidR="008A1C58" w:rsidRPr="008A1C58" w:rsidRDefault="008A1C58">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p w14:paraId="2D5F9A5E" w14:textId="53A1DEA7" w:rsidR="008A1C58" w:rsidRDefault="008A1C5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3D646" w14:textId="77777777" w:rsidR="00783670" w:rsidRDefault="00783670" w:rsidP="000F4F7D">
      <w:pPr>
        <w:spacing w:after="0" w:line="240" w:lineRule="auto"/>
      </w:pPr>
      <w:r>
        <w:separator/>
      </w:r>
    </w:p>
  </w:footnote>
  <w:footnote w:type="continuationSeparator" w:id="0">
    <w:p w14:paraId="7DCBE188" w14:textId="77777777" w:rsidR="00783670" w:rsidRDefault="00783670"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4E9A"/>
    <w:rsid w:val="00056AD0"/>
    <w:rsid w:val="00057FE6"/>
    <w:rsid w:val="00060376"/>
    <w:rsid w:val="00060AB2"/>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AD2"/>
    <w:rsid w:val="00184CEA"/>
    <w:rsid w:val="001857D3"/>
    <w:rsid w:val="00185AE9"/>
    <w:rsid w:val="001865DC"/>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7E66"/>
    <w:rsid w:val="001F1747"/>
    <w:rsid w:val="001F4208"/>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52004"/>
    <w:rsid w:val="0035297A"/>
    <w:rsid w:val="003558A3"/>
    <w:rsid w:val="00356C17"/>
    <w:rsid w:val="00360CB2"/>
    <w:rsid w:val="00365C63"/>
    <w:rsid w:val="00366D3A"/>
    <w:rsid w:val="00371F1F"/>
    <w:rsid w:val="00372C91"/>
    <w:rsid w:val="00376164"/>
    <w:rsid w:val="00383C4D"/>
    <w:rsid w:val="00383E26"/>
    <w:rsid w:val="00386606"/>
    <w:rsid w:val="00394B96"/>
    <w:rsid w:val="003A0056"/>
    <w:rsid w:val="003A1297"/>
    <w:rsid w:val="003A4923"/>
    <w:rsid w:val="003A63AB"/>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1649A"/>
    <w:rsid w:val="00432CCA"/>
    <w:rsid w:val="00435508"/>
    <w:rsid w:val="0044464A"/>
    <w:rsid w:val="00446E5B"/>
    <w:rsid w:val="00453ADF"/>
    <w:rsid w:val="00455482"/>
    <w:rsid w:val="00464AD3"/>
    <w:rsid w:val="00466EBC"/>
    <w:rsid w:val="00477509"/>
    <w:rsid w:val="00484E72"/>
    <w:rsid w:val="00493722"/>
    <w:rsid w:val="00493F2A"/>
    <w:rsid w:val="00496ADB"/>
    <w:rsid w:val="004977B4"/>
    <w:rsid w:val="004977F9"/>
    <w:rsid w:val="004A2C20"/>
    <w:rsid w:val="004B3F96"/>
    <w:rsid w:val="004B501A"/>
    <w:rsid w:val="004C3196"/>
    <w:rsid w:val="004C4F25"/>
    <w:rsid w:val="004C5DA1"/>
    <w:rsid w:val="004D445D"/>
    <w:rsid w:val="004E3CB6"/>
    <w:rsid w:val="004E5AE5"/>
    <w:rsid w:val="004E6C9B"/>
    <w:rsid w:val="004E7CD6"/>
    <w:rsid w:val="004F0233"/>
    <w:rsid w:val="004F42B4"/>
    <w:rsid w:val="004F5275"/>
    <w:rsid w:val="004F795C"/>
    <w:rsid w:val="004F7F7E"/>
    <w:rsid w:val="00501ECB"/>
    <w:rsid w:val="00501F23"/>
    <w:rsid w:val="00506C3F"/>
    <w:rsid w:val="005108D1"/>
    <w:rsid w:val="00515809"/>
    <w:rsid w:val="00516765"/>
    <w:rsid w:val="00522368"/>
    <w:rsid w:val="00523CE5"/>
    <w:rsid w:val="0052480E"/>
    <w:rsid w:val="00525B0A"/>
    <w:rsid w:val="0053080C"/>
    <w:rsid w:val="0053122A"/>
    <w:rsid w:val="005316B6"/>
    <w:rsid w:val="005323E6"/>
    <w:rsid w:val="00534134"/>
    <w:rsid w:val="00534A39"/>
    <w:rsid w:val="00537FB7"/>
    <w:rsid w:val="00540405"/>
    <w:rsid w:val="00543518"/>
    <w:rsid w:val="00553262"/>
    <w:rsid w:val="00557621"/>
    <w:rsid w:val="00560EA2"/>
    <w:rsid w:val="00562BFD"/>
    <w:rsid w:val="00565208"/>
    <w:rsid w:val="00572A06"/>
    <w:rsid w:val="00577994"/>
    <w:rsid w:val="0058096D"/>
    <w:rsid w:val="005857CC"/>
    <w:rsid w:val="00587F85"/>
    <w:rsid w:val="005B217E"/>
    <w:rsid w:val="005B4B96"/>
    <w:rsid w:val="005B7781"/>
    <w:rsid w:val="005B7AA1"/>
    <w:rsid w:val="005C083D"/>
    <w:rsid w:val="005C2F9C"/>
    <w:rsid w:val="005C504D"/>
    <w:rsid w:val="005D0AC2"/>
    <w:rsid w:val="005D1F39"/>
    <w:rsid w:val="005D5D29"/>
    <w:rsid w:val="005D6933"/>
    <w:rsid w:val="005E208D"/>
    <w:rsid w:val="005E3A60"/>
    <w:rsid w:val="005E433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6688"/>
    <w:rsid w:val="00697A27"/>
    <w:rsid w:val="006A0605"/>
    <w:rsid w:val="006A1F3B"/>
    <w:rsid w:val="006A37A7"/>
    <w:rsid w:val="006A4C0B"/>
    <w:rsid w:val="006B01CA"/>
    <w:rsid w:val="006C1AF1"/>
    <w:rsid w:val="006C1BE3"/>
    <w:rsid w:val="006C647A"/>
    <w:rsid w:val="006C6528"/>
    <w:rsid w:val="006D042E"/>
    <w:rsid w:val="006D5308"/>
    <w:rsid w:val="006E278A"/>
    <w:rsid w:val="006E4C3D"/>
    <w:rsid w:val="006E6872"/>
    <w:rsid w:val="006F7579"/>
    <w:rsid w:val="006F7C73"/>
    <w:rsid w:val="007005A4"/>
    <w:rsid w:val="00701881"/>
    <w:rsid w:val="0071160C"/>
    <w:rsid w:val="00712F57"/>
    <w:rsid w:val="007134EB"/>
    <w:rsid w:val="00713D17"/>
    <w:rsid w:val="00717636"/>
    <w:rsid w:val="007216D1"/>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6B08"/>
    <w:rsid w:val="00767ED4"/>
    <w:rsid w:val="00770218"/>
    <w:rsid w:val="007704E6"/>
    <w:rsid w:val="007712B6"/>
    <w:rsid w:val="00771C4A"/>
    <w:rsid w:val="00783670"/>
    <w:rsid w:val="00785D9F"/>
    <w:rsid w:val="007865D7"/>
    <w:rsid w:val="00791620"/>
    <w:rsid w:val="0079183C"/>
    <w:rsid w:val="0079423F"/>
    <w:rsid w:val="00795F46"/>
    <w:rsid w:val="00796982"/>
    <w:rsid w:val="007A6B40"/>
    <w:rsid w:val="007B0573"/>
    <w:rsid w:val="007B1A8A"/>
    <w:rsid w:val="007C07ED"/>
    <w:rsid w:val="007C36B0"/>
    <w:rsid w:val="007C5737"/>
    <w:rsid w:val="007C610B"/>
    <w:rsid w:val="007C64A6"/>
    <w:rsid w:val="007D1DF9"/>
    <w:rsid w:val="007D2AEA"/>
    <w:rsid w:val="007D42B0"/>
    <w:rsid w:val="007D5DE8"/>
    <w:rsid w:val="007D7B4C"/>
    <w:rsid w:val="007E0768"/>
    <w:rsid w:val="007E2632"/>
    <w:rsid w:val="007E779D"/>
    <w:rsid w:val="007F325F"/>
    <w:rsid w:val="007F4A9B"/>
    <w:rsid w:val="00800B0D"/>
    <w:rsid w:val="00801AD6"/>
    <w:rsid w:val="0081120F"/>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85FAE"/>
    <w:rsid w:val="00892860"/>
    <w:rsid w:val="00897BF7"/>
    <w:rsid w:val="008A1C58"/>
    <w:rsid w:val="008A315B"/>
    <w:rsid w:val="008A3737"/>
    <w:rsid w:val="008A4F00"/>
    <w:rsid w:val="008B53E3"/>
    <w:rsid w:val="008B54B6"/>
    <w:rsid w:val="008B78B8"/>
    <w:rsid w:val="008C1BC5"/>
    <w:rsid w:val="008C5654"/>
    <w:rsid w:val="008C753F"/>
    <w:rsid w:val="008D2281"/>
    <w:rsid w:val="008D693E"/>
    <w:rsid w:val="008D6DC9"/>
    <w:rsid w:val="008D73FF"/>
    <w:rsid w:val="008D7799"/>
    <w:rsid w:val="008E3C73"/>
    <w:rsid w:val="008E75C5"/>
    <w:rsid w:val="008F4B47"/>
    <w:rsid w:val="008F5591"/>
    <w:rsid w:val="008F62A7"/>
    <w:rsid w:val="008F6711"/>
    <w:rsid w:val="008F6F5D"/>
    <w:rsid w:val="008F7B95"/>
    <w:rsid w:val="00902D65"/>
    <w:rsid w:val="009038C9"/>
    <w:rsid w:val="00910969"/>
    <w:rsid w:val="00917973"/>
    <w:rsid w:val="009232EF"/>
    <w:rsid w:val="00925DC8"/>
    <w:rsid w:val="0092728E"/>
    <w:rsid w:val="00932AA9"/>
    <w:rsid w:val="00933978"/>
    <w:rsid w:val="00935984"/>
    <w:rsid w:val="00936E44"/>
    <w:rsid w:val="00940A99"/>
    <w:rsid w:val="00942BFA"/>
    <w:rsid w:val="0095272A"/>
    <w:rsid w:val="00954F0F"/>
    <w:rsid w:val="009557AE"/>
    <w:rsid w:val="009574EC"/>
    <w:rsid w:val="00960F21"/>
    <w:rsid w:val="00962080"/>
    <w:rsid w:val="00963BCC"/>
    <w:rsid w:val="0096563C"/>
    <w:rsid w:val="00965F44"/>
    <w:rsid w:val="00971F41"/>
    <w:rsid w:val="00976F8E"/>
    <w:rsid w:val="00985F40"/>
    <w:rsid w:val="00987993"/>
    <w:rsid w:val="00995D03"/>
    <w:rsid w:val="00995F4D"/>
    <w:rsid w:val="00997747"/>
    <w:rsid w:val="009B05C6"/>
    <w:rsid w:val="009C28DA"/>
    <w:rsid w:val="009C4C83"/>
    <w:rsid w:val="009E173C"/>
    <w:rsid w:val="009E2DF8"/>
    <w:rsid w:val="009F344B"/>
    <w:rsid w:val="009F352B"/>
    <w:rsid w:val="009F35C3"/>
    <w:rsid w:val="009F4924"/>
    <w:rsid w:val="009F4BF0"/>
    <w:rsid w:val="009F7D90"/>
    <w:rsid w:val="00A06E62"/>
    <w:rsid w:val="00A16F79"/>
    <w:rsid w:val="00A201FF"/>
    <w:rsid w:val="00A30B87"/>
    <w:rsid w:val="00A313D0"/>
    <w:rsid w:val="00A349B1"/>
    <w:rsid w:val="00A41C1C"/>
    <w:rsid w:val="00A431AB"/>
    <w:rsid w:val="00A43A97"/>
    <w:rsid w:val="00A46564"/>
    <w:rsid w:val="00A500F0"/>
    <w:rsid w:val="00A5074D"/>
    <w:rsid w:val="00A54236"/>
    <w:rsid w:val="00A5426A"/>
    <w:rsid w:val="00A57B57"/>
    <w:rsid w:val="00A63EB5"/>
    <w:rsid w:val="00A65081"/>
    <w:rsid w:val="00A667DC"/>
    <w:rsid w:val="00A67D61"/>
    <w:rsid w:val="00A70496"/>
    <w:rsid w:val="00A72529"/>
    <w:rsid w:val="00A74199"/>
    <w:rsid w:val="00A7512F"/>
    <w:rsid w:val="00A769C0"/>
    <w:rsid w:val="00A77699"/>
    <w:rsid w:val="00A80012"/>
    <w:rsid w:val="00A918F3"/>
    <w:rsid w:val="00A93557"/>
    <w:rsid w:val="00A9369C"/>
    <w:rsid w:val="00A97F42"/>
    <w:rsid w:val="00AA2F80"/>
    <w:rsid w:val="00AA49F4"/>
    <w:rsid w:val="00AB3F42"/>
    <w:rsid w:val="00AB5B7B"/>
    <w:rsid w:val="00AC1C37"/>
    <w:rsid w:val="00AD099E"/>
    <w:rsid w:val="00AE030D"/>
    <w:rsid w:val="00AE14E5"/>
    <w:rsid w:val="00AE1ADE"/>
    <w:rsid w:val="00AF1C30"/>
    <w:rsid w:val="00B07E3E"/>
    <w:rsid w:val="00B102CF"/>
    <w:rsid w:val="00B10819"/>
    <w:rsid w:val="00B11E71"/>
    <w:rsid w:val="00B16573"/>
    <w:rsid w:val="00B245FF"/>
    <w:rsid w:val="00B2541C"/>
    <w:rsid w:val="00B27272"/>
    <w:rsid w:val="00B36E9B"/>
    <w:rsid w:val="00B45C33"/>
    <w:rsid w:val="00B46116"/>
    <w:rsid w:val="00B46C34"/>
    <w:rsid w:val="00B5500F"/>
    <w:rsid w:val="00B55A80"/>
    <w:rsid w:val="00B55D83"/>
    <w:rsid w:val="00B56C7A"/>
    <w:rsid w:val="00B639EB"/>
    <w:rsid w:val="00B705D3"/>
    <w:rsid w:val="00B718E5"/>
    <w:rsid w:val="00B759FF"/>
    <w:rsid w:val="00B75BBF"/>
    <w:rsid w:val="00B81296"/>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E7D89"/>
    <w:rsid w:val="00BF4EC8"/>
    <w:rsid w:val="00BF7590"/>
    <w:rsid w:val="00C0554C"/>
    <w:rsid w:val="00C12135"/>
    <w:rsid w:val="00C12229"/>
    <w:rsid w:val="00C12559"/>
    <w:rsid w:val="00C17CB5"/>
    <w:rsid w:val="00C220B8"/>
    <w:rsid w:val="00C22602"/>
    <w:rsid w:val="00C24BAD"/>
    <w:rsid w:val="00C3422A"/>
    <w:rsid w:val="00C458D8"/>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D394D"/>
    <w:rsid w:val="00CD413F"/>
    <w:rsid w:val="00CD6176"/>
    <w:rsid w:val="00CE0556"/>
    <w:rsid w:val="00CE263B"/>
    <w:rsid w:val="00CE48FE"/>
    <w:rsid w:val="00CF34CE"/>
    <w:rsid w:val="00CF5916"/>
    <w:rsid w:val="00D015C0"/>
    <w:rsid w:val="00D05EB1"/>
    <w:rsid w:val="00D06EF4"/>
    <w:rsid w:val="00D15E4C"/>
    <w:rsid w:val="00D167D3"/>
    <w:rsid w:val="00D17AE3"/>
    <w:rsid w:val="00D17D71"/>
    <w:rsid w:val="00D222BF"/>
    <w:rsid w:val="00D255BC"/>
    <w:rsid w:val="00D32825"/>
    <w:rsid w:val="00D36707"/>
    <w:rsid w:val="00D374CC"/>
    <w:rsid w:val="00D37FA5"/>
    <w:rsid w:val="00D410A9"/>
    <w:rsid w:val="00D43D34"/>
    <w:rsid w:val="00D45EF9"/>
    <w:rsid w:val="00D528D2"/>
    <w:rsid w:val="00D52BA1"/>
    <w:rsid w:val="00D52F7E"/>
    <w:rsid w:val="00D53E1D"/>
    <w:rsid w:val="00D60671"/>
    <w:rsid w:val="00D6336E"/>
    <w:rsid w:val="00D73261"/>
    <w:rsid w:val="00D73736"/>
    <w:rsid w:val="00D763D3"/>
    <w:rsid w:val="00D84445"/>
    <w:rsid w:val="00D90CBC"/>
    <w:rsid w:val="00D91752"/>
    <w:rsid w:val="00D92FBB"/>
    <w:rsid w:val="00D943E7"/>
    <w:rsid w:val="00D97034"/>
    <w:rsid w:val="00DA36F9"/>
    <w:rsid w:val="00DA6155"/>
    <w:rsid w:val="00DA71DD"/>
    <w:rsid w:val="00DB2615"/>
    <w:rsid w:val="00DB2E96"/>
    <w:rsid w:val="00DB34B3"/>
    <w:rsid w:val="00DB3634"/>
    <w:rsid w:val="00DB47C4"/>
    <w:rsid w:val="00DB75CD"/>
    <w:rsid w:val="00DB7DF1"/>
    <w:rsid w:val="00DC3267"/>
    <w:rsid w:val="00DC462D"/>
    <w:rsid w:val="00DC57B3"/>
    <w:rsid w:val="00DC626F"/>
    <w:rsid w:val="00DD1F4B"/>
    <w:rsid w:val="00DE1F6B"/>
    <w:rsid w:val="00DE25E8"/>
    <w:rsid w:val="00DE3A7A"/>
    <w:rsid w:val="00DE62D6"/>
    <w:rsid w:val="00DF2DE8"/>
    <w:rsid w:val="00DF6F62"/>
    <w:rsid w:val="00DF7234"/>
    <w:rsid w:val="00E001BA"/>
    <w:rsid w:val="00E066B4"/>
    <w:rsid w:val="00E12DF8"/>
    <w:rsid w:val="00E145FD"/>
    <w:rsid w:val="00E2694B"/>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03195"/>
    <w:rsid w:val="00F131F1"/>
    <w:rsid w:val="00F13BC6"/>
    <w:rsid w:val="00F15DF9"/>
    <w:rsid w:val="00F22C4B"/>
    <w:rsid w:val="00F22FD2"/>
    <w:rsid w:val="00F254C9"/>
    <w:rsid w:val="00F30F64"/>
    <w:rsid w:val="00F314C8"/>
    <w:rsid w:val="00F33B11"/>
    <w:rsid w:val="00F33E69"/>
    <w:rsid w:val="00F407E7"/>
    <w:rsid w:val="00F420B2"/>
    <w:rsid w:val="00F42D71"/>
    <w:rsid w:val="00F44040"/>
    <w:rsid w:val="00F55B97"/>
    <w:rsid w:val="00F67022"/>
    <w:rsid w:val="00F75559"/>
    <w:rsid w:val="00F777BC"/>
    <w:rsid w:val="00F84751"/>
    <w:rsid w:val="00F91421"/>
    <w:rsid w:val="00F94ADD"/>
    <w:rsid w:val="00F9714B"/>
    <w:rsid w:val="00FA5CA0"/>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synapse.org/" TargetMode="Externa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dcc.icgc.org/releases/current/Projec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5E4330"/>
    <w:rsid w:val="00600C72"/>
    <w:rsid w:val="00697A27"/>
    <w:rsid w:val="007134EB"/>
    <w:rsid w:val="008D2C2E"/>
    <w:rsid w:val="00903844"/>
    <w:rsid w:val="00C5376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5038</Words>
  <Characters>28720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4</cp:revision>
  <dcterms:created xsi:type="dcterms:W3CDTF">2024-08-22T13:03:00Z</dcterms:created>
  <dcterms:modified xsi:type="dcterms:W3CDTF">2024-08-22T14:56:00Z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