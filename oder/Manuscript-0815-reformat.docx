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66EFD" w14:textId="149F5078" w:rsidR="00942BFA"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Mutation footprints of</w:t>
      </w:r>
      <w:r w:rsidR="00942BFA" w:rsidRPr="008A1C58">
        <w:rPr>
          <w:rFonts w:ascii="Times New Roman" w:hAnsi="Times New Roman" w:cs="Times New Roman"/>
          <w:sz w:val="24"/>
          <w:szCs w:val="24"/>
        </w:rPr>
        <w:t xml:space="preserve"> </w:t>
      </w:r>
      <w:r w:rsidRPr="008A1C58">
        <w:rPr>
          <w:rFonts w:ascii="Times New Roman" w:hAnsi="Times New Roman" w:cs="Times New Roman"/>
          <w:sz w:val="24"/>
          <w:szCs w:val="24"/>
        </w:rPr>
        <w:t>small-insertion-and-deletions from</w:t>
      </w:r>
      <w:r w:rsidR="003A4923" w:rsidRPr="008A1C58">
        <w:rPr>
          <w:rFonts w:ascii="Times New Roman" w:hAnsi="Times New Roman" w:cs="Times New Roman"/>
          <w:sz w:val="24"/>
          <w:szCs w:val="24"/>
        </w:rPr>
        <w:t xml:space="preserve"> large cancer genomics data</w:t>
      </w:r>
    </w:p>
    <w:p w14:paraId="4653829B" w14:textId="4024CC3D" w:rsidR="00185AE9"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Mo Liu, Arnoud Boot, </w:t>
      </w:r>
      <w:r w:rsidR="00C3422A" w:rsidRPr="008A1C58">
        <w:rPr>
          <w:rFonts w:ascii="Times New Roman" w:hAnsi="Times New Roman" w:cs="Times New Roman"/>
          <w:sz w:val="24"/>
          <w:szCs w:val="24"/>
        </w:rPr>
        <w:t xml:space="preserve">Qi Zheng, </w:t>
      </w:r>
      <w:r w:rsidR="003A1297" w:rsidRPr="008A1C58">
        <w:rPr>
          <w:rFonts w:ascii="Times New Roman" w:hAnsi="Times New Roman" w:cs="Times New Roman"/>
          <w:sz w:val="24"/>
          <w:szCs w:val="24"/>
        </w:rPr>
        <w:t xml:space="preserve">Nanhai Jiang, </w:t>
      </w:r>
      <w:r w:rsidR="00FB5FCB" w:rsidRPr="008A1C58">
        <w:rPr>
          <w:rFonts w:ascii="Times New Roman" w:hAnsi="Times New Roman" w:cs="Times New Roman"/>
          <w:sz w:val="24"/>
          <w:szCs w:val="24"/>
        </w:rPr>
        <w:t xml:space="preserve">Willie Yu, </w:t>
      </w:r>
      <w:r w:rsidRPr="008A1C58">
        <w:rPr>
          <w:rFonts w:ascii="Times New Roman" w:hAnsi="Times New Roman" w:cs="Times New Roman"/>
          <w:sz w:val="24"/>
          <w:szCs w:val="24"/>
        </w:rPr>
        <w:t>Steven G. Rozen</w:t>
      </w:r>
    </w:p>
    <w:p w14:paraId="6064F1B9" w14:textId="62F6B1AC" w:rsidR="003A63AB" w:rsidRDefault="003A63AB" w:rsidP="008A1C58">
      <w:pPr>
        <w:spacing w:line="480" w:lineRule="auto"/>
        <w:rPr>
          <w:rFonts w:ascii="Times New Roman" w:hAnsi="Times New Roman" w:cs="Times New Roman" w:hint="eastAsia"/>
          <w:sz w:val="24"/>
          <w:szCs w:val="24"/>
        </w:rPr>
      </w:pPr>
      <w:r w:rsidRPr="003A63AB">
        <w:rPr>
          <w:rFonts w:ascii="Times New Roman" w:hAnsi="Times New Roman" w:cs="Times New Roman" w:hint="eastAsia"/>
          <w:sz w:val="24"/>
          <w:szCs w:val="24"/>
          <w:highlight w:val="yellow"/>
        </w:rPr>
        <w:t xml:space="preserve">From Steve: Need Abstract. Have you contacted Arnoud about </w:t>
      </w:r>
      <w:r w:rsidRPr="003A63AB">
        <w:rPr>
          <w:highlight w:val="yellow"/>
        </w:rPr>
        <w:t>RNASEH2B</w:t>
      </w:r>
      <w:r w:rsidRPr="003A63AB">
        <w:rPr>
          <w:rFonts w:hint="eastAsia"/>
          <w:highlight w:val="yellow"/>
        </w:rPr>
        <w:t>?</w:t>
      </w:r>
      <w:r>
        <w:rPr>
          <w:rFonts w:hint="eastAsia"/>
        </w:rPr>
        <w:t xml:space="preserve"> </w:t>
      </w:r>
    </w:p>
    <w:p w14:paraId="028D00E1" w14:textId="77777777" w:rsidR="003A63AB" w:rsidRPr="008A1C58" w:rsidRDefault="003A63AB" w:rsidP="008A1C58">
      <w:pPr>
        <w:spacing w:line="480" w:lineRule="auto"/>
        <w:rPr>
          <w:rFonts w:ascii="Times New Roman" w:hAnsi="Times New Roman" w:cs="Times New Roman"/>
          <w:sz w:val="24"/>
          <w:szCs w:val="24"/>
        </w:rPr>
      </w:pPr>
    </w:p>
    <w:p w14:paraId="181784A0" w14:textId="33D7D670" w:rsidR="00104076" w:rsidRPr="008A1C58" w:rsidRDefault="00C24BA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Introduction</w:t>
      </w:r>
    </w:p>
    <w:p w14:paraId="14918642" w14:textId="35ED8B06"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E76428" w:rsidRPr="008A1C58">
        <w:rPr>
          <w:rFonts w:ascii="Times New Roman" w:hAnsi="Times New Roman" w:cs="Times New Roman"/>
          <w:sz w:val="24"/>
          <w:szCs w:val="24"/>
        </w:rPr>
        <w:t>, arising from various mutational processes, representing a driving force behind tumorigenesis and cancer development</w:t>
      </w:r>
      <w:r w:rsidR="008D7799"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"/>
          <w:id w:val="326017346"/>
          <w:placeholder>
            <w:docPart w:val="DefaultPlaceholder_-1854013440"/>
          </w:placeholder>
        </w:sdtPr>
        <w:sdtContent>
          <w:r w:rsidR="00E67C3E" w:rsidRPr="008A1C58">
            <w:rPr>
              <w:rFonts w:ascii="Times New Roman" w:hAnsi="Times New Roman" w:cs="Times New Roman"/>
              <w:color w:val="000000"/>
              <w:sz w:val="24"/>
              <w:szCs w:val="24"/>
            </w:rPr>
            <w:t>(Alexandrov et al., 2014)</w:t>
          </w:r>
        </w:sdtContent>
      </w:sdt>
      <w:r w:rsidR="00E76428" w:rsidRPr="008A1C58">
        <w:rPr>
          <w:rFonts w:ascii="Times New Roman" w:hAnsi="Times New Roman" w:cs="Times New Roman"/>
          <w:sz w:val="24"/>
          <w:szCs w:val="24"/>
        </w:rPr>
        <w:t xml:space="preserve">. </w:t>
      </w:r>
      <w:r w:rsidR="009574EC" w:rsidRPr="008A1C58">
        <w:rPr>
          <w:rFonts w:ascii="Times New Roman" w:hAnsi="Times New Roman" w:cs="Times New Roman"/>
          <w:sz w:val="24"/>
          <w:szCs w:val="24"/>
        </w:rPr>
        <w:t>Mutations can arise from both endogenous and exogenous sources. The endogen</w:t>
      </w:r>
      <w:r w:rsidR="0066319A" w:rsidRPr="008A1C58">
        <w:rPr>
          <w:rFonts w:ascii="Times New Roman" w:hAnsi="Times New Roman" w:cs="Times New Roman"/>
          <w:sz w:val="24"/>
          <w:szCs w:val="24"/>
        </w:rPr>
        <w:t>ous causes include the deamination of 5-methylcytosince (5mC)</w:t>
      </w:r>
      <w:r w:rsidR="00EA287C" w:rsidRPr="008A1C58">
        <w:rPr>
          <w:rFonts w:ascii="Times New Roman" w:hAnsi="Times New Roman" w:cs="Times New Roman"/>
          <w:sz w:val="24"/>
          <w:szCs w:val="24"/>
        </w:rPr>
        <w:t xml:space="preserve"> or defective </w:t>
      </w:r>
      <w:r w:rsidR="00965F44" w:rsidRPr="008A1C58">
        <w:rPr>
          <w:rFonts w:ascii="Times New Roman" w:hAnsi="Times New Roman" w:cs="Times New Roman"/>
          <w:sz w:val="24"/>
          <w:szCs w:val="24"/>
        </w:rPr>
        <w:t>DNA repair mechanisms</w:t>
      </w:r>
      <w:r w:rsidR="00DE3A7A"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"/>
          <w:id w:val="-1997029745"/>
          <w:placeholder>
            <w:docPart w:val="DefaultPlaceholder_-1854013440"/>
          </w:placeholder>
        </w:sdtPr>
        <w:sdtContent>
          <w:r w:rsidR="00E67C3E" w:rsidRPr="008A1C58">
            <w:rPr>
              <w:rFonts w:ascii="Times New Roman" w:hAnsi="Times New Roman" w:cs="Times New Roman"/>
              <w:color w:val="000000"/>
              <w:sz w:val="24"/>
              <w:szCs w:val="24"/>
            </w:rPr>
            <w:t xml:space="preserve">(Cooper et al., 2010; Davies et al., 2017; </w:t>
          </w:r>
          <w:proofErr w:type="spellStart"/>
          <w:r w:rsidR="00E67C3E" w:rsidRPr="008A1C58">
            <w:rPr>
              <w:rFonts w:ascii="Times New Roman" w:hAnsi="Times New Roman" w:cs="Times New Roman"/>
              <w:color w:val="000000"/>
              <w:sz w:val="24"/>
              <w:szCs w:val="24"/>
            </w:rPr>
            <w:t>Grolleman</w:t>
          </w:r>
          <w:proofErr w:type="spellEnd"/>
          <w:r w:rsidR="00E67C3E" w:rsidRPr="008A1C58">
            <w:rPr>
              <w:rFonts w:ascii="Times New Roman" w:hAnsi="Times New Roman" w:cs="Times New Roman"/>
              <w:color w:val="000000"/>
              <w:sz w:val="24"/>
              <w:szCs w:val="24"/>
            </w:rPr>
            <w:t xml:space="preserve"> et al., 2019)</w:t>
          </w:r>
        </w:sdtContent>
      </w:sdt>
      <w:r w:rsidR="00D91752" w:rsidRPr="008A1C58">
        <w:rPr>
          <w:rFonts w:ascii="Times New Roman" w:hAnsi="Times New Roman" w:cs="Times New Roman"/>
          <w:sz w:val="24"/>
          <w:szCs w:val="24"/>
        </w:rPr>
        <w:t xml:space="preserve">, while the exogeneous causes include the exposures to chemical carcinogens </w:t>
      </w:r>
      <w:r w:rsidR="0061101D" w:rsidRPr="008A1C58">
        <w:rPr>
          <w:rFonts w:ascii="Times New Roman" w:hAnsi="Times New Roman" w:cs="Times New Roman"/>
          <w:sz w:val="24"/>
          <w:szCs w:val="24"/>
        </w:rPr>
        <w:t xml:space="preserve">from tobacco smoking or </w:t>
      </w:r>
      <w:r w:rsidR="00FD5F11" w:rsidRPr="008A1C58">
        <w:rPr>
          <w:rFonts w:ascii="Times New Roman" w:hAnsi="Times New Roman" w:cs="Times New Roman"/>
          <w:sz w:val="24"/>
          <w:szCs w:val="24"/>
        </w:rPr>
        <w:t>the inappropriate use of certain Chinese herbal medicines (e.g., aristolochic acid</w:t>
      </w:r>
      <w:r w:rsidR="000E2116"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"/>
          <w:id w:val="-1693682668"/>
          <w:placeholder>
            <w:docPart w:val="DefaultPlaceholder_-1854013440"/>
          </w:placeholder>
        </w:sdtPr>
        <w:sdtContent>
          <w:r w:rsidR="00E67C3E" w:rsidRPr="008A1C58">
            <w:rPr>
              <w:rFonts w:ascii="Times New Roman" w:hAnsi="Times New Roman" w:cs="Times New Roman"/>
              <w:color w:val="000000"/>
              <w:sz w:val="24"/>
              <w:szCs w:val="24"/>
            </w:rPr>
            <w:t>(Alexandrov et al., 2016; Ng et al., 2017)</w:t>
          </w:r>
        </w:sdtContent>
      </w:sdt>
      <w:r w:rsidR="004977B4" w:rsidRPr="008A1C58">
        <w:rPr>
          <w:rFonts w:ascii="Times New Roman" w:hAnsi="Times New Roman" w:cs="Times New Roman"/>
          <w:sz w:val="24"/>
          <w:szCs w:val="24"/>
        </w:rPr>
        <w:t>.</w:t>
      </w:r>
      <w:r w:rsidR="004977B4" w:rsidRPr="008A1C58">
        <w:rPr>
          <w:rFonts w:ascii="Times New Roman" w:hAnsi="Times New Roman" w:cs="Times New Roman"/>
          <w:color w:val="000000"/>
          <w:sz w:val="24"/>
          <w:szCs w:val="24"/>
          <w:shd w:val="clear" w:color="auto" w:fill="F7F7F7"/>
        </w:rPr>
        <w:t xml:space="preserve"> </w:t>
      </w:r>
      <w:r w:rsidR="004977B4" w:rsidRPr="008A1C58">
        <w:rPr>
          <w:rFonts w:ascii="Times New Roman" w:hAnsi="Times New Roman" w:cs="Times New Roman"/>
          <w:sz w:val="24"/>
          <w:szCs w:val="24"/>
        </w:rPr>
        <w:t>Broadly, mutational signature analysis offers insights into cancer etiology, prognosis, and prevention</w:t>
      </w:r>
      <w:r w:rsidR="00311A57" w:rsidRPr="008A1C58">
        <w:rPr>
          <w:rFonts w:ascii="Times New Roman" w:hAnsi="Times New Roman" w:cs="Times New Roman"/>
          <w:sz w:val="24"/>
          <w:szCs w:val="24"/>
        </w:rPr>
        <w:t xml:space="preserve">, as well as </w:t>
      </w:r>
      <w:r w:rsidR="009F35C3" w:rsidRPr="008A1C58">
        <w:rPr>
          <w:rFonts w:ascii="Times New Roman" w:hAnsi="Times New Roman" w:cs="Times New Roman"/>
          <w:sz w:val="24"/>
          <w:szCs w:val="24"/>
        </w:rPr>
        <w:t>biomarkers for mutagenic exposures</w:t>
      </w:r>
      <w:r w:rsidR="000E2116"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"/>
          <w:id w:val="983356817"/>
          <w:placeholder>
            <w:docPart w:val="DefaultPlaceholder_-1854013440"/>
          </w:placeholder>
        </w:sdtPr>
        <w:sdtContent>
          <w:r w:rsidR="00E67C3E" w:rsidRPr="008A1C58">
            <w:rPr>
              <w:rFonts w:ascii="Times New Roman" w:hAnsi="Times New Roman" w:cs="Times New Roman"/>
              <w:color w:val="000000"/>
              <w:sz w:val="24"/>
              <w:szCs w:val="24"/>
            </w:rPr>
            <w:t xml:space="preserve">(Boot et al., 2020; Davies et al., 2017; </w:t>
          </w:r>
          <w:proofErr w:type="spellStart"/>
          <w:r w:rsidR="00E67C3E" w:rsidRPr="008A1C58">
            <w:rPr>
              <w:rFonts w:ascii="Times New Roman" w:hAnsi="Times New Roman" w:cs="Times New Roman"/>
              <w:color w:val="000000"/>
              <w:sz w:val="24"/>
              <w:szCs w:val="24"/>
            </w:rPr>
            <w:t>Dziubańska-Kusibab</w:t>
          </w:r>
          <w:proofErr w:type="spellEnd"/>
          <w:r w:rsidR="00E67C3E" w:rsidRPr="008A1C58">
            <w:rPr>
              <w:rFonts w:ascii="Times New Roman" w:hAnsi="Times New Roman" w:cs="Times New Roman"/>
              <w:color w:val="000000"/>
              <w:sz w:val="24"/>
              <w:szCs w:val="24"/>
            </w:rPr>
            <w:t xml:space="preserve"> et al., 2020; </w:t>
          </w:r>
          <w:proofErr w:type="spellStart"/>
          <w:r w:rsidR="00E67C3E" w:rsidRPr="008A1C58">
            <w:rPr>
              <w:rFonts w:ascii="Times New Roman" w:hAnsi="Times New Roman" w:cs="Times New Roman"/>
              <w:color w:val="000000"/>
              <w:sz w:val="24"/>
              <w:szCs w:val="24"/>
            </w:rPr>
            <w:t>Grolleman</w:t>
          </w:r>
          <w:proofErr w:type="spellEnd"/>
          <w:r w:rsidR="00E67C3E" w:rsidRPr="008A1C58">
            <w:rPr>
              <w:rFonts w:ascii="Times New Roman" w:hAnsi="Times New Roman" w:cs="Times New Roman"/>
              <w:color w:val="000000"/>
              <w:sz w:val="24"/>
              <w:szCs w:val="24"/>
            </w:rPr>
            <w:t xml:space="preserve"> et al., 2019)</w:t>
          </w:r>
        </w:sdtContent>
      </w:sdt>
      <w:r w:rsidR="009F35C3" w:rsidRPr="008A1C58">
        <w:rPr>
          <w:rFonts w:ascii="Times New Roman" w:hAnsi="Times New Roman" w:cs="Times New Roman"/>
          <w:sz w:val="24"/>
          <w:szCs w:val="24"/>
        </w:rPr>
        <w:t xml:space="preserve">. </w:t>
      </w:r>
    </w:p>
    <w:p w14:paraId="3683E9BB" w14:textId="27826FCC" w:rsidR="009F7D90" w:rsidRPr="008A1C58" w:rsidRDefault="00D52B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Mutational signatures describe distinctive patterns left by the specific mutagenic processes or exposure leave on genomes, and they </w:t>
      </w:r>
      <w:r w:rsidR="009F35C3" w:rsidRPr="008A1C58">
        <w:rPr>
          <w:rFonts w:ascii="Times New Roman" w:hAnsi="Times New Roman" w:cs="Times New Roman"/>
          <w:sz w:val="24"/>
          <w:szCs w:val="24"/>
        </w:rPr>
        <w:t xml:space="preserve">can be discovered by </w:t>
      </w:r>
      <w:r w:rsidR="002B6B38" w:rsidRPr="008A1C58">
        <w:rPr>
          <w:rFonts w:ascii="Times New Roman" w:hAnsi="Times New Roman" w:cs="Times New Roman"/>
          <w:sz w:val="24"/>
          <w:szCs w:val="24"/>
        </w:rPr>
        <w:t>two approaches</w:t>
      </w:r>
      <w:r w:rsidR="00671CA4" w:rsidRPr="008A1C58">
        <w:rPr>
          <w:rFonts w:ascii="Times New Roman" w:hAnsi="Times New Roman" w:cs="Times New Roman"/>
          <w:sz w:val="24"/>
          <w:szCs w:val="24"/>
        </w:rPr>
        <w:t xml:space="preserve">: (1) exposing cultured cells to suspected mutagen or gene editing </w:t>
      </w:r>
      <w:r w:rsidR="00B46C34" w:rsidRPr="008A1C58">
        <w:rPr>
          <w:rFonts w:ascii="Times New Roman" w:hAnsi="Times New Roman" w:cs="Times New Roman"/>
          <w:sz w:val="24"/>
          <w:szCs w:val="24"/>
        </w:rPr>
        <w:t>and sequence the cell genomes</w:t>
      </w:r>
      <w:r w:rsidR="00572A06"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"/>
          <w:id w:val="2104524738"/>
          <w:placeholder>
            <w:docPart w:val="DefaultPlaceholder_-1854013440"/>
          </w:placeholder>
        </w:sdtPr>
        <w:sdtContent>
          <w:r w:rsidR="00E67C3E" w:rsidRPr="008A1C58">
            <w:rPr>
              <w:rFonts w:ascii="Times New Roman" w:hAnsi="Times New Roman" w:cs="Times New Roman"/>
              <w:color w:val="000000"/>
              <w:sz w:val="24"/>
              <w:szCs w:val="24"/>
            </w:rPr>
            <w:t xml:space="preserve">(Boot et al., 2018; Huang et al., 2017; </w:t>
          </w:r>
          <w:proofErr w:type="spellStart"/>
          <w:r w:rsidR="00E67C3E" w:rsidRPr="008A1C58">
            <w:rPr>
              <w:rFonts w:ascii="Times New Roman" w:hAnsi="Times New Roman" w:cs="Times New Roman"/>
              <w:color w:val="000000"/>
              <w:sz w:val="24"/>
              <w:szCs w:val="24"/>
            </w:rPr>
            <w:t>Kucab</w:t>
          </w:r>
          <w:proofErr w:type="spellEnd"/>
          <w:r w:rsidR="00E67C3E" w:rsidRPr="008A1C58">
            <w:rPr>
              <w:rFonts w:ascii="Times New Roman" w:hAnsi="Times New Roman" w:cs="Times New Roman"/>
              <w:color w:val="000000"/>
              <w:sz w:val="24"/>
              <w:szCs w:val="24"/>
            </w:rPr>
            <w:t xml:space="preserve"> et al., 2019)</w:t>
          </w:r>
        </w:sdtContent>
      </w:sdt>
      <w:r w:rsidR="00B46C34"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and/or </w:t>
      </w:r>
      <w:r w:rsidR="00B46C34" w:rsidRPr="008A1C58">
        <w:rPr>
          <w:rFonts w:ascii="Times New Roman" w:hAnsi="Times New Roman" w:cs="Times New Roman"/>
          <w:sz w:val="24"/>
          <w:szCs w:val="24"/>
        </w:rPr>
        <w:t>(2) using machine learning approaches to d</w:t>
      </w:r>
      <w:r w:rsidR="00E76428" w:rsidRPr="008A1C58">
        <w:rPr>
          <w:rFonts w:ascii="Times New Roman" w:hAnsi="Times New Roman" w:cs="Times New Roman"/>
          <w:sz w:val="24"/>
          <w:szCs w:val="24"/>
        </w:rPr>
        <w:t>econvolut</w:t>
      </w:r>
      <w:r w:rsidR="00B46C34" w:rsidRPr="008A1C58">
        <w:rPr>
          <w:rFonts w:ascii="Times New Roman" w:hAnsi="Times New Roman" w:cs="Times New Roman"/>
          <w:sz w:val="24"/>
          <w:szCs w:val="24"/>
        </w:rPr>
        <w:t>e</w:t>
      </w:r>
      <w:r w:rsidR="00E76428" w:rsidRPr="008A1C58">
        <w:rPr>
          <w:rFonts w:ascii="Times New Roman" w:hAnsi="Times New Roman" w:cs="Times New Roman"/>
          <w:sz w:val="24"/>
          <w:szCs w:val="24"/>
        </w:rPr>
        <w:t xml:space="preserve"> from large scale of somatic mutations, </w:t>
      </w:r>
      <w:sdt>
        <w:sdtPr>
          <w:rPr>
            <w:rFonts w:ascii="Times New Roman" w:hAnsi="Times New Roman" w:cs="Times New Roman"/>
            <w:color w:val="000000"/>
            <w:sz w:val="24"/>
            <w:szCs w:val="24"/>
          </w:rPr>
          <w:tag w:val="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"/>
          <w:id w:val="446830786"/>
          <w:placeholder>
            <w:docPart w:val="DefaultPlaceholder_-1854013440"/>
          </w:placeholder>
        </w:sdtPr>
        <w:sdtContent>
          <w:r w:rsidR="00E67C3E" w:rsidRPr="008A1C58">
            <w:rPr>
              <w:rFonts w:ascii="Times New Roman" w:hAnsi="Times New Roman" w:cs="Times New Roman"/>
              <w:color w:val="000000"/>
              <w:sz w:val="24"/>
              <w:szCs w:val="24"/>
            </w:rPr>
            <w:t>(Alexandrov et al., 2014, 2020; Degasperi et al., 2022; Nik-Zainal et al., 2012)</w:t>
          </w:r>
        </w:sdtContent>
      </w:sdt>
      <w:r w:rsidR="004F0233"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For example, datamining from liver cancer genomics data found the SBS, DBS and </w:t>
      </w:r>
      <w:r w:rsidR="00BB3E34"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 of aristolochic acid exposure, with further validation in in-</w:t>
      </w:r>
      <w:r w:rsidR="009F7D90" w:rsidRPr="008A1C58">
        <w:rPr>
          <w:rFonts w:ascii="Times New Roman" w:hAnsi="Times New Roman" w:cs="Times New Roman"/>
          <w:sz w:val="24"/>
          <w:szCs w:val="24"/>
        </w:rPr>
        <w:lastRenderedPageBreak/>
        <w:t xml:space="preserve">vitro experimental </w:t>
      </w:r>
      <w:r w:rsidR="00DF7234" w:rsidRPr="008A1C58">
        <w:rPr>
          <w:rFonts w:ascii="Times New Roman" w:hAnsi="Times New Roman" w:cs="Times New Roman"/>
          <w:sz w:val="24"/>
          <w:szCs w:val="24"/>
        </w:rPr>
        <w:t>system</w:t>
      </w:r>
      <w:r w:rsidR="00D36707"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"/>
          <w:id w:val="127512575"/>
          <w:placeholder>
            <w:docPart w:val="DefaultPlaceholder_-1854013440"/>
          </w:placeholder>
        </w:sdtPr>
        <w:sdtContent>
          <w:r w:rsidR="00E67C3E" w:rsidRPr="008A1C58">
            <w:rPr>
              <w:rFonts w:ascii="Times New Roman" w:hAnsi="Times New Roman" w:cs="Times New Roman"/>
              <w:color w:val="000000"/>
              <w:sz w:val="24"/>
              <w:szCs w:val="24"/>
            </w:rPr>
            <w:t>(Chen et al., 2024)</w:t>
          </w:r>
        </w:sdtContent>
      </w:sdt>
      <w:r w:rsidR="009F7D90" w:rsidRPr="008A1C58">
        <w:rPr>
          <w:rFonts w:ascii="Times New Roman" w:hAnsi="Times New Roman" w:cs="Times New Roman"/>
          <w:sz w:val="24"/>
          <w:szCs w:val="24"/>
        </w:rPr>
        <w:t xml:space="preserve">.  </w:t>
      </w:r>
      <w:r w:rsidR="00091477" w:rsidRPr="008A1C58">
        <w:rPr>
          <w:rFonts w:ascii="Times New Roman" w:hAnsi="Times New Roman" w:cs="Times New Roman"/>
          <w:sz w:val="24"/>
          <w:szCs w:val="24"/>
        </w:rPr>
        <w:t>Collectively, SBS (single-base-substitution), DBS (doublet-base-substitution) and ID (small-insertions-and-deletions, i.e., indels) signatures comprehensively describe the genetic footprints of mutational processes.</w:t>
      </w:r>
    </w:p>
    <w:p w14:paraId="6CAAB688" w14:textId="4B440E52" w:rsidR="001C3296" w:rsidRPr="008A1C58" w:rsidRDefault="00756A7C"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While the characterization of mutational signatures has traditionally focused on single nucleotide variants (SNVs), the analysis of </w:t>
      </w:r>
      <w:r w:rsidR="007865D7" w:rsidRPr="008A1C58">
        <w:rPr>
          <w:rFonts w:ascii="Times New Roman" w:hAnsi="Times New Roman" w:cs="Times New Roman"/>
          <w:sz w:val="24"/>
          <w:szCs w:val="24"/>
        </w:rPr>
        <w:t>ID</w:t>
      </w:r>
      <w:r w:rsidRPr="008A1C58">
        <w:rPr>
          <w:rFonts w:ascii="Times New Roman" w:hAnsi="Times New Roman" w:cs="Times New Roman"/>
          <w:sz w:val="24"/>
          <w:szCs w:val="24"/>
        </w:rPr>
        <w:t xml:space="preserve"> signatures has gained traction due to their unique properties.</w:t>
      </w:r>
      <w:r w:rsidR="009F7D90" w:rsidRPr="008A1C58">
        <w:rPr>
          <w:rFonts w:ascii="Times New Roman" w:hAnsi="Times New Roman" w:cs="Times New Roman"/>
          <w:sz w:val="24"/>
          <w:szCs w:val="24"/>
        </w:rPr>
        <w:t xml:space="preserve"> To date, COSMIC v3.4 now has collected 99 SBS signatures while only </w:t>
      </w:r>
      <w:r w:rsidR="00560EA2" w:rsidRPr="008A1C58">
        <w:rPr>
          <w:rFonts w:ascii="Times New Roman" w:hAnsi="Times New Roman" w:cs="Times New Roman"/>
          <w:sz w:val="24"/>
          <w:szCs w:val="24"/>
        </w:rPr>
        <w:t xml:space="preserve">20 DBS signatures and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(https://cancer.sanger.ac.uk/signatures/</w:t>
      </w:r>
      <w:r w:rsidR="00553262"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w:t>
      </w:r>
      <w:r w:rsidR="008573BA" w:rsidRPr="008A1C58">
        <w:rPr>
          <w:rFonts w:ascii="Times New Roman" w:hAnsi="Times New Roman" w:cs="Times New Roman"/>
          <w:sz w:val="24"/>
          <w:szCs w:val="24"/>
        </w:rPr>
        <w:t xml:space="preserve">A recent study </w:t>
      </w:r>
      <w:r w:rsidR="00B55A80" w:rsidRPr="008A1C58">
        <w:rPr>
          <w:rFonts w:ascii="Times New Roman" w:hAnsi="Times New Roman" w:cs="Times New Roman"/>
          <w:sz w:val="24"/>
          <w:szCs w:val="24"/>
        </w:rPr>
        <w:t xml:space="preserve">reported </w:t>
      </w:r>
      <w:r w:rsidR="00D05EB1" w:rsidRPr="008A1C58">
        <w:rPr>
          <w:rFonts w:ascii="Times New Roman" w:hAnsi="Times New Roman" w:cs="Times New Roman"/>
          <w:sz w:val="24"/>
          <w:szCs w:val="24"/>
        </w:rPr>
        <w:t>the latest</w:t>
      </w:r>
      <w:r w:rsidR="00211FBF" w:rsidRPr="008A1C58">
        <w:rPr>
          <w:rFonts w:ascii="Times New Roman" w:hAnsi="Times New Roman" w:cs="Times New Roman"/>
          <w:sz w:val="24"/>
          <w:szCs w:val="24"/>
        </w:rPr>
        <w:t xml:space="preserve"> collection </w:t>
      </w:r>
      <w:r w:rsidR="007C610B" w:rsidRPr="008A1C58">
        <w:rPr>
          <w:rFonts w:ascii="Times New Roman" w:hAnsi="Times New Roman" w:cs="Times New Roman"/>
          <w:sz w:val="24"/>
          <w:szCs w:val="24"/>
        </w:rPr>
        <w:t>by adding 40</w:t>
      </w:r>
      <w:r w:rsidR="00B55A80" w:rsidRPr="008A1C58">
        <w:rPr>
          <w:rFonts w:ascii="Times New Roman" w:hAnsi="Times New Roman" w:cs="Times New Roman"/>
          <w:sz w:val="24"/>
          <w:szCs w:val="24"/>
        </w:rPr>
        <w:t xml:space="preserve"> </w:t>
      </w:r>
      <w:r w:rsidR="007C610B" w:rsidRPr="008A1C58">
        <w:rPr>
          <w:rFonts w:ascii="Times New Roman" w:hAnsi="Times New Roman" w:cs="Times New Roman"/>
          <w:sz w:val="24"/>
          <w:szCs w:val="24"/>
        </w:rPr>
        <w:t xml:space="preserve">novel </w:t>
      </w:r>
      <w:r w:rsidR="00B55A80" w:rsidRPr="008A1C58">
        <w:rPr>
          <w:rFonts w:ascii="Times New Roman" w:hAnsi="Times New Roman" w:cs="Times New Roman"/>
          <w:sz w:val="24"/>
          <w:szCs w:val="24"/>
        </w:rPr>
        <w:t xml:space="preserve">SBS signatures and </w:t>
      </w:r>
      <w:r w:rsidR="007C610B" w:rsidRPr="008A1C58">
        <w:rPr>
          <w:rFonts w:ascii="Times New Roman" w:hAnsi="Times New Roman" w:cs="Times New Roman"/>
          <w:sz w:val="24"/>
          <w:szCs w:val="24"/>
        </w:rPr>
        <w:t>18 novel</w:t>
      </w:r>
      <w:r w:rsidR="00B55A80" w:rsidRPr="008A1C58">
        <w:rPr>
          <w:rFonts w:ascii="Times New Roman" w:hAnsi="Times New Roman" w:cs="Times New Roman"/>
          <w:sz w:val="24"/>
          <w:szCs w:val="24"/>
        </w:rPr>
        <w:t xml:space="preserve"> DBS signatures from </w:t>
      </w:r>
      <w:r w:rsidR="00962080" w:rsidRPr="008A1C58">
        <w:rPr>
          <w:rFonts w:ascii="Times New Roman" w:hAnsi="Times New Roman" w:cs="Times New Roman"/>
          <w:sz w:val="24"/>
          <w:szCs w:val="24"/>
        </w:rPr>
        <w:t>18,640</w:t>
      </w:r>
      <w:r w:rsidR="00B55A80" w:rsidRPr="008A1C58">
        <w:rPr>
          <w:rFonts w:ascii="Times New Roman" w:hAnsi="Times New Roman" w:cs="Times New Roman"/>
          <w:sz w:val="24"/>
          <w:szCs w:val="24"/>
        </w:rPr>
        <w:t xml:space="preserve"> genomes</w:t>
      </w:r>
      <w:r w:rsidR="00F42D71"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"/>
          <w:id w:val="587355460"/>
          <w:placeholder>
            <w:docPart w:val="DefaultPlaceholder_-1854013440"/>
          </w:placeholder>
        </w:sdtPr>
        <w:sdtContent>
          <w:r w:rsidR="00E67C3E" w:rsidRPr="008A1C58">
            <w:rPr>
              <w:rFonts w:ascii="Times New Roman" w:hAnsi="Times New Roman" w:cs="Times New Roman"/>
              <w:color w:val="000000"/>
              <w:sz w:val="24"/>
              <w:szCs w:val="24"/>
            </w:rPr>
            <w:t>(Degasperi et al., 2022)</w:t>
          </w:r>
        </w:sdtContent>
      </w:sdt>
      <w:r w:rsidR="00211FBF" w:rsidRPr="008A1C58">
        <w:rPr>
          <w:rFonts w:ascii="Times New Roman" w:hAnsi="Times New Roman" w:cs="Times New Roman"/>
          <w:sz w:val="24"/>
          <w:szCs w:val="24"/>
        </w:rPr>
        <w:t xml:space="preserve">. </w:t>
      </w:r>
      <w:r w:rsidR="003A63AB" w:rsidRPr="003A63AB">
        <w:rPr>
          <w:rFonts w:ascii="Times New Roman" w:hAnsi="Times New Roman" w:cs="Times New Roman" w:hint="eastAsia"/>
          <w:sz w:val="24"/>
          <w:szCs w:val="24"/>
          <w:highlight w:val="yellow"/>
        </w:rPr>
        <w:t>&lt;Is this paper really getting much traction; do we really  believe the 40 new SBS signatures are novel?&gt;</w:t>
      </w:r>
      <w:r w:rsidR="003A63AB">
        <w:rPr>
          <w:rFonts w:ascii="Times New Roman" w:hAnsi="Times New Roman" w:cs="Times New Roman" w:hint="eastAsia"/>
          <w:sz w:val="24"/>
          <w:szCs w:val="24"/>
        </w:rPr>
        <w:t xml:space="preserve"> </w:t>
      </w:r>
      <w:r w:rsidR="00C0554C" w:rsidRPr="008A1C58">
        <w:rPr>
          <w:rFonts w:ascii="Times New Roman" w:hAnsi="Times New Roman" w:cs="Times New Roman"/>
          <w:sz w:val="24"/>
          <w:szCs w:val="24"/>
        </w:rPr>
        <w:t xml:space="preserve">This shows the need of a comprehensive analysis of </w:t>
      </w:r>
      <w:r w:rsidR="007865D7" w:rsidRPr="008A1C58">
        <w:rPr>
          <w:rFonts w:ascii="Times New Roman" w:hAnsi="Times New Roman" w:cs="Times New Roman"/>
          <w:sz w:val="24"/>
          <w:szCs w:val="24"/>
        </w:rPr>
        <w:t>ID</w:t>
      </w:r>
      <w:r w:rsidR="00C0554C" w:rsidRPr="008A1C58">
        <w:rPr>
          <w:rFonts w:ascii="Times New Roman" w:hAnsi="Times New Roman" w:cs="Times New Roman"/>
          <w:sz w:val="24"/>
          <w:szCs w:val="24"/>
        </w:rPr>
        <w:t xml:space="preserve"> signature extraction from large cohorts.</w:t>
      </w:r>
    </w:p>
    <w:p w14:paraId="11F18476" w14:textId="010C0291" w:rsidR="00756A7C" w:rsidRPr="008A1C58" w:rsidRDefault="00756A7C"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classification of </w:t>
      </w:r>
      <w:r w:rsidR="00211FBF" w:rsidRPr="008A1C58">
        <w:rPr>
          <w:rFonts w:ascii="Times New Roman" w:hAnsi="Times New Roman" w:cs="Times New Roman"/>
          <w:sz w:val="24"/>
          <w:szCs w:val="24"/>
        </w:rPr>
        <w:t>ID</w:t>
      </w:r>
      <w:r w:rsidRPr="008A1C58">
        <w:rPr>
          <w:rFonts w:ascii="Times New Roman" w:hAnsi="Times New Roman" w:cs="Times New Roman"/>
          <w:sz w:val="24"/>
          <w:szCs w:val="24"/>
        </w:rPr>
        <w:t xml:space="preserve"> mutational signatures typically involves the examination of several key features, including indel length, sequence context</w:t>
      </w:r>
      <w:r w:rsidR="004F0233" w:rsidRPr="008A1C58">
        <w:rPr>
          <w:rFonts w:ascii="Times New Roman" w:hAnsi="Times New Roman" w:cs="Times New Roman"/>
          <w:sz w:val="24"/>
          <w:szCs w:val="24"/>
        </w:rPr>
        <w:t xml:space="preserve"> and </w:t>
      </w:r>
      <w:r w:rsidRPr="008A1C58">
        <w:rPr>
          <w:rFonts w:ascii="Times New Roman" w:hAnsi="Times New Roman" w:cs="Times New Roman"/>
          <w:sz w:val="24"/>
          <w:szCs w:val="24"/>
        </w:rPr>
        <w:t xml:space="preserve">indel type. Indel length refers to the number of nucleotides inserted or deleted, ranging from a single base pair to larger genomic fragments. Sequence context encompasses the nucleotide composition surrounding the indel site, which may provide insights into the underlying mutagenic mechanisms or sequence preferences. </w:t>
      </w:r>
      <w:r w:rsidR="004F0233" w:rsidRPr="008A1C58">
        <w:rPr>
          <w:rFonts w:ascii="Times New Roman" w:hAnsi="Times New Roman" w:cs="Times New Roman"/>
          <w:sz w:val="24"/>
          <w:szCs w:val="24"/>
        </w:rPr>
        <w:t>In this context,</w:t>
      </w:r>
      <w:r w:rsidR="009F7D90" w:rsidRPr="008A1C58">
        <w:rPr>
          <w:rFonts w:ascii="Times New Roman" w:hAnsi="Times New Roman" w:cs="Times New Roman"/>
          <w:sz w:val="24"/>
          <w:szCs w:val="24"/>
        </w:rPr>
        <w:t xml:space="preserve"> </w:t>
      </w:r>
      <w:r w:rsidR="004F0233" w:rsidRPr="008A1C58">
        <w:rPr>
          <w:rFonts w:ascii="Times New Roman" w:hAnsi="Times New Roman" w:cs="Times New Roman"/>
          <w:sz w:val="24"/>
          <w:szCs w:val="24"/>
        </w:rPr>
        <w:t>we do not consider complex indel events involving a combination of insertions and deletions.</w:t>
      </w:r>
      <w:r w:rsidR="000470BE" w:rsidRPr="008A1C58">
        <w:rPr>
          <w:rFonts w:ascii="Times New Roman" w:hAnsi="Times New Roman" w:cs="Times New Roman"/>
          <w:sz w:val="24"/>
          <w:szCs w:val="24"/>
        </w:rPr>
        <w:t xml:space="preserve"> </w:t>
      </w:r>
      <w:r w:rsidR="00AB3F42" w:rsidRPr="008A1C58">
        <w:rPr>
          <w:rFonts w:ascii="Times New Roman" w:hAnsi="Times New Roman" w:cs="Times New Roman"/>
          <w:sz w:val="24"/>
          <w:szCs w:val="24"/>
        </w:rPr>
        <w:t xml:space="preserve">It considers insertions and deletions of single base pair of C or T, </w:t>
      </w:r>
      <w:r w:rsidR="00525B0A" w:rsidRPr="008A1C58">
        <w:rPr>
          <w:rFonts w:ascii="Times New Roman" w:hAnsi="Times New Roman" w:cs="Times New Roman"/>
          <w:sz w:val="24"/>
          <w:szCs w:val="24"/>
        </w:rPr>
        <w:t xml:space="preserve">longer </w:t>
      </w:r>
      <w:r w:rsidR="009C28DA" w:rsidRPr="008A1C58">
        <w:rPr>
          <w:rFonts w:ascii="Times New Roman" w:hAnsi="Times New Roman" w:cs="Times New Roman"/>
          <w:sz w:val="24"/>
          <w:szCs w:val="24"/>
        </w:rPr>
        <w:t>fragments</w:t>
      </w:r>
      <w:r w:rsidR="00525B0A" w:rsidRPr="008A1C58">
        <w:rPr>
          <w:rFonts w:ascii="Times New Roman" w:hAnsi="Times New Roman" w:cs="Times New Roman"/>
          <w:sz w:val="24"/>
          <w:szCs w:val="24"/>
        </w:rPr>
        <w:t xml:space="preserve"> from repeats or microhomologies, </w:t>
      </w:r>
      <w:r w:rsidR="00AA2F80" w:rsidRPr="008A1C58">
        <w:rPr>
          <w:rFonts w:ascii="Times New Roman" w:hAnsi="Times New Roman" w:cs="Times New Roman"/>
          <w:sz w:val="24"/>
          <w:szCs w:val="24"/>
        </w:rPr>
        <w:t xml:space="preserve">and result in 83 indel types (ID83). </w:t>
      </w:r>
    </w:p>
    <w:p w14:paraId="3AB92AC6" w14:textId="2F402F51" w:rsidR="001C3296" w:rsidRPr="008A1C58" w:rsidRDefault="009F7D9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In this study, we collected</w:t>
      </w:r>
      <w:r w:rsidR="003A63AB">
        <w:rPr>
          <w:rFonts w:ascii="Times New Roman" w:hAnsi="Times New Roman" w:cs="Times New Roman" w:hint="eastAsia"/>
          <w:sz w:val="24"/>
          <w:szCs w:val="24"/>
        </w:rPr>
        <w:t xml:space="preserve"> </w:t>
      </w:r>
      <w:ins w:id="0" w:author="Steve Rozen, Ph.D." w:date="2024-08-20T14:44:00Z" w16du:dateUtc="2024-08-20T18:44:00Z">
        <w:r w:rsidR="003A63AB">
          <w:rPr>
            <w:rFonts w:ascii="Times New Roman" w:hAnsi="Times New Roman" w:cs="Times New Roman" w:hint="eastAsia"/>
            <w:sz w:val="24"/>
            <w:szCs w:val="24"/>
          </w:rPr>
          <w:t>somatic mutation data from</w:t>
        </w:r>
      </w:ins>
      <w:r w:rsidRPr="008A1C58">
        <w:rPr>
          <w:rFonts w:ascii="Times New Roman" w:hAnsi="Times New Roman" w:cs="Times New Roman"/>
          <w:sz w:val="24"/>
          <w:szCs w:val="24"/>
        </w:rPr>
        <w:t xml:space="preserve"> &gt;7000 tumor </w:t>
      </w:r>
      <w:r w:rsidR="002C632E"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two large pan-cancer </w:t>
      </w:r>
      <w:del w:id="1" w:author="Steve Rozen, Ph.D." w:date="2024-08-20T14:45:00Z" w16du:dateUtc="2024-08-20T18:45:00Z">
        <w:r w:rsidRPr="008A1C58" w:rsidDel="00B45C33">
          <w:rPr>
            <w:rFonts w:ascii="Times New Roman" w:hAnsi="Times New Roman" w:cs="Times New Roman"/>
            <w:sz w:val="24"/>
            <w:szCs w:val="24"/>
          </w:rPr>
          <w:delText>cohorts</w:delText>
        </w:r>
      </w:del>
      <w:ins w:id="2" w:author="Steve Rozen, Ph.D." w:date="2024-08-20T14:45:00Z" w16du:dateUtc="2024-08-20T18:45:00Z">
        <w:r w:rsidR="00B45C33">
          <w:rPr>
            <w:rFonts w:ascii="Times New Roman" w:hAnsi="Times New Roman" w:cs="Times New Roman" w:hint="eastAsia"/>
            <w:sz w:val="24"/>
            <w:szCs w:val="24"/>
          </w:rPr>
          <w:t>collections</w:t>
        </w:r>
      </w:ins>
      <w:r w:rsidRPr="008A1C58">
        <w:rPr>
          <w:rFonts w:ascii="Times New Roman" w:hAnsi="Times New Roman" w:cs="Times New Roman"/>
          <w:sz w:val="24"/>
          <w:szCs w:val="24"/>
        </w:rPr>
        <w:t>: PCAWG</w:t>
      </w:r>
      <w:r w:rsidR="00484E72" w:rsidRPr="008A1C58">
        <w:rPr>
          <w:rFonts w:ascii="Times New Roman" w:hAnsi="Times New Roman" w:cs="Times New Roman"/>
          <w:sz w:val="24"/>
          <w:szCs w:val="24"/>
        </w:rPr>
        <w:t xml:space="preserve"> [</w:t>
      </w:r>
      <w:r w:rsidRPr="008A1C58">
        <w:rPr>
          <w:rFonts w:ascii="Times New Roman" w:hAnsi="Times New Roman" w:cs="Times New Roman"/>
          <w:sz w:val="24"/>
          <w:szCs w:val="24"/>
        </w:rPr>
        <w:t>Pan-Cancer Analysis of Whole Genome</w:t>
      </w:r>
      <w:r w:rsidR="00DF2DE8" w:rsidRPr="008A1C58">
        <w:rPr>
          <w:rFonts w:ascii="Times New Roman" w:hAnsi="Times New Roman" w:cs="Times New Roman"/>
          <w:sz w:val="24"/>
          <w:szCs w:val="24"/>
        </w:rPr>
        <w:t>s</w:t>
      </w:r>
      <w:r w:rsidR="00484E72"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"/>
          <w:id w:val="695818844"/>
          <w:placeholder>
            <w:docPart w:val="DefaultPlaceholder_-1854013440"/>
          </w:placeholder>
        </w:sdtPr>
        <w:sdtContent>
          <w:r w:rsidR="00E67C3E" w:rsidRPr="008A1C58">
            <w:rPr>
              <w:rFonts w:ascii="Times New Roman" w:hAnsi="Times New Roman" w:cs="Times New Roman"/>
              <w:color w:val="000000"/>
              <w:sz w:val="24"/>
              <w:szCs w:val="24"/>
            </w:rPr>
            <w:t>(Aaltonen et al., 2020)</w:t>
          </w:r>
        </w:sdtContent>
      </w:sdt>
      <w:r w:rsidR="00484E72" w:rsidRPr="008A1C58">
        <w:rPr>
          <w:rFonts w:ascii="Times New Roman" w:hAnsi="Times New Roman" w:cs="Times New Roman"/>
          <w:sz w:val="24"/>
          <w:szCs w:val="24"/>
        </w:rPr>
        <w:t>]</w:t>
      </w:r>
      <w:r w:rsidR="00394B96"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and HMF </w:t>
      </w:r>
      <w:r w:rsidR="003C494E" w:rsidRPr="008A1C58">
        <w:rPr>
          <w:rFonts w:ascii="Times New Roman" w:hAnsi="Times New Roman" w:cs="Times New Roman"/>
          <w:sz w:val="24"/>
          <w:szCs w:val="24"/>
        </w:rPr>
        <w:t>[</w:t>
      </w:r>
      <w:r w:rsidRPr="008A1C58">
        <w:rPr>
          <w:rFonts w:ascii="Times New Roman" w:hAnsi="Times New Roman" w:cs="Times New Roman"/>
          <w:sz w:val="24"/>
          <w:szCs w:val="24"/>
        </w:rPr>
        <w:t xml:space="preserve">Hartwig Medical Foundation </w:t>
      </w:r>
      <w:sdt>
        <w:sdtPr>
          <w:rPr>
            <w:rFonts w:ascii="Times New Roman" w:hAnsi="Times New Roman" w:cs="Times New Roman"/>
            <w:color w:val="000000"/>
            <w:sz w:val="24"/>
            <w:szCs w:val="24"/>
          </w:rPr>
          <w:tag w:val="MENDELEY_CITATION_v3_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"/>
          <w:id w:val="1278373247"/>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Pr="008A1C58">
        <w:rPr>
          <w:rFonts w:ascii="Times New Roman" w:hAnsi="Times New Roman" w:cs="Times New Roman"/>
          <w:sz w:val="24"/>
          <w:szCs w:val="24"/>
        </w:rPr>
        <w:t xml:space="preserve">. </w:t>
      </w:r>
      <w:r w:rsidR="00756A7C" w:rsidRPr="008A1C58">
        <w:rPr>
          <w:rFonts w:ascii="Times New Roman" w:hAnsi="Times New Roman" w:cs="Times New Roman"/>
          <w:sz w:val="24"/>
          <w:szCs w:val="24"/>
        </w:rPr>
        <w:t xml:space="preserve">By systematically </w:t>
      </w:r>
      <w:r w:rsidR="00756A7C" w:rsidRPr="008A1C58">
        <w:rPr>
          <w:rFonts w:ascii="Times New Roman" w:hAnsi="Times New Roman" w:cs="Times New Roman"/>
          <w:sz w:val="24"/>
          <w:szCs w:val="24"/>
        </w:rPr>
        <w:lastRenderedPageBreak/>
        <w:t>analyzing and classifying indel</w:t>
      </w:r>
      <w:r w:rsidRPr="008A1C58">
        <w:rPr>
          <w:rFonts w:ascii="Times New Roman" w:hAnsi="Times New Roman" w:cs="Times New Roman"/>
          <w:sz w:val="24"/>
          <w:szCs w:val="24"/>
        </w:rPr>
        <w:t>s</w:t>
      </w:r>
      <w:r w:rsidR="00756A7C" w:rsidRPr="008A1C58">
        <w:rPr>
          <w:rFonts w:ascii="Times New Roman" w:hAnsi="Times New Roman" w:cs="Times New Roman"/>
          <w:sz w:val="24"/>
          <w:szCs w:val="24"/>
        </w:rPr>
        <w:t xml:space="preserve"> mutational signatures in </w:t>
      </w:r>
      <w:r w:rsidR="00987993" w:rsidRPr="008A1C58">
        <w:rPr>
          <w:rFonts w:ascii="Times New Roman" w:hAnsi="Times New Roman" w:cs="Times New Roman"/>
          <w:sz w:val="24"/>
          <w:szCs w:val="24"/>
        </w:rPr>
        <w:t xml:space="preserve">these </w:t>
      </w:r>
      <w:r w:rsidR="00756A7C" w:rsidRPr="008A1C58">
        <w:rPr>
          <w:rFonts w:ascii="Times New Roman" w:hAnsi="Times New Roman" w:cs="Times New Roman"/>
          <w:sz w:val="24"/>
          <w:szCs w:val="24"/>
        </w:rPr>
        <w:t>cancer genomes</w:t>
      </w:r>
      <w:r w:rsidR="009557AE" w:rsidRPr="008A1C58">
        <w:rPr>
          <w:rFonts w:ascii="Times New Roman" w:hAnsi="Times New Roman" w:cs="Times New Roman"/>
          <w:sz w:val="24"/>
          <w:szCs w:val="24"/>
        </w:rPr>
        <w:t xml:space="preserve"> using a Hierarchical Dirichlet Process based tool</w:t>
      </w:r>
      <w:r w:rsidR="00756A7C" w:rsidRPr="008A1C58">
        <w:rPr>
          <w:rFonts w:ascii="Times New Roman" w:hAnsi="Times New Roman" w:cs="Times New Roman"/>
          <w:sz w:val="24"/>
          <w:szCs w:val="24"/>
        </w:rPr>
        <w:t xml:space="preserve">, </w:t>
      </w:r>
      <w:r w:rsidR="00987993" w:rsidRPr="008A1C58">
        <w:rPr>
          <w:rFonts w:ascii="Times New Roman" w:hAnsi="Times New Roman" w:cs="Times New Roman"/>
          <w:sz w:val="24"/>
          <w:szCs w:val="24"/>
        </w:rPr>
        <w:t xml:space="preserve">we established a repertoire of 31 indel mutational signatures including </w:t>
      </w:r>
      <w:r w:rsidR="00122E43" w:rsidRPr="008A1C58">
        <w:rPr>
          <w:rFonts w:ascii="Times New Roman" w:hAnsi="Times New Roman" w:cs="Times New Roman"/>
          <w:sz w:val="24"/>
          <w:szCs w:val="24"/>
        </w:rPr>
        <w:t xml:space="preserve">14 </w:t>
      </w:r>
      <w:r w:rsidR="00987993" w:rsidRPr="008A1C58">
        <w:rPr>
          <w:rFonts w:ascii="Times New Roman" w:hAnsi="Times New Roman" w:cs="Times New Roman"/>
          <w:sz w:val="24"/>
          <w:szCs w:val="24"/>
        </w:rPr>
        <w:t xml:space="preserve">novel signatures and some update of known signatures. By investigating the genetic background and validation in the in-vitro experimental system, we validate a novel indel mutational signature caused by RNASEH2B deficiency. In addition, taking </w:t>
      </w:r>
      <w:proofErr w:type="gramStart"/>
      <w:r w:rsidR="00987993" w:rsidRPr="008A1C58">
        <w:rPr>
          <w:rFonts w:ascii="Times New Roman" w:hAnsi="Times New Roman" w:cs="Times New Roman"/>
          <w:sz w:val="24"/>
          <w:szCs w:val="24"/>
        </w:rPr>
        <w:t>the advantage</w:t>
      </w:r>
      <w:proofErr w:type="gramEnd"/>
      <w:r w:rsidR="00987993" w:rsidRPr="008A1C58">
        <w:rPr>
          <w:rFonts w:ascii="Times New Roman" w:hAnsi="Times New Roman" w:cs="Times New Roman"/>
          <w:sz w:val="24"/>
          <w:szCs w:val="24"/>
        </w:rPr>
        <w:t xml:space="preserve"> of higher MSI </w:t>
      </w:r>
      <w:r w:rsidR="00C0554C" w:rsidRPr="008A1C58">
        <w:rPr>
          <w:rFonts w:ascii="Times New Roman" w:hAnsi="Times New Roman" w:cs="Times New Roman"/>
          <w:sz w:val="24"/>
          <w:szCs w:val="24"/>
        </w:rPr>
        <w:t xml:space="preserve">(microsatellite instability) </w:t>
      </w:r>
      <w:r w:rsidR="00987993" w:rsidRPr="008A1C58">
        <w:rPr>
          <w:rFonts w:ascii="Times New Roman" w:hAnsi="Times New Roman" w:cs="Times New Roman"/>
          <w:sz w:val="24"/>
          <w:szCs w:val="24"/>
        </w:rPr>
        <w:t xml:space="preserve">rate in HMF cohort, we found </w:t>
      </w:r>
      <w:r w:rsidR="00C7371D" w:rsidRPr="008A1C58">
        <w:rPr>
          <w:rFonts w:ascii="Times New Roman" w:hAnsi="Times New Roman" w:cs="Times New Roman"/>
          <w:sz w:val="24"/>
          <w:szCs w:val="24"/>
        </w:rPr>
        <w:t>2</w:t>
      </w:r>
      <w:r w:rsidR="00987993" w:rsidRPr="008A1C58">
        <w:rPr>
          <w:rFonts w:ascii="Times New Roman" w:hAnsi="Times New Roman" w:cs="Times New Roman"/>
          <w:sz w:val="24"/>
          <w:szCs w:val="24"/>
        </w:rPr>
        <w:t xml:space="preserve"> new </w:t>
      </w:r>
      <w:r w:rsidR="00446E5B" w:rsidRPr="008A1C58">
        <w:rPr>
          <w:rFonts w:ascii="Times New Roman" w:hAnsi="Times New Roman" w:cs="Times New Roman"/>
          <w:sz w:val="24"/>
          <w:szCs w:val="24"/>
        </w:rPr>
        <w:t>ID</w:t>
      </w:r>
      <w:r w:rsidR="00987993" w:rsidRPr="008A1C58">
        <w:rPr>
          <w:rFonts w:ascii="Times New Roman" w:hAnsi="Times New Roman" w:cs="Times New Roman"/>
          <w:sz w:val="24"/>
          <w:szCs w:val="24"/>
        </w:rPr>
        <w:t xml:space="preserve"> signatures</w:t>
      </w:r>
      <w:r w:rsidR="00C0554C" w:rsidRPr="008A1C58">
        <w:rPr>
          <w:rFonts w:ascii="Times New Roman" w:hAnsi="Times New Roman" w:cs="Times New Roman"/>
          <w:sz w:val="24"/>
          <w:szCs w:val="24"/>
        </w:rPr>
        <w:t xml:space="preserve"> significantly</w:t>
      </w:r>
      <w:r w:rsidR="00987993" w:rsidRPr="008A1C58">
        <w:rPr>
          <w:rFonts w:ascii="Times New Roman" w:hAnsi="Times New Roman" w:cs="Times New Roman"/>
          <w:sz w:val="24"/>
          <w:szCs w:val="24"/>
        </w:rPr>
        <w:t xml:space="preserve"> associated with</w:t>
      </w:r>
      <w:r w:rsidR="00C0554C" w:rsidRPr="008A1C58">
        <w:rPr>
          <w:rFonts w:ascii="Times New Roman" w:hAnsi="Times New Roman" w:cs="Times New Roman"/>
          <w:sz w:val="24"/>
          <w:szCs w:val="24"/>
        </w:rPr>
        <w:t xml:space="preserve"> defective DNA mismatch repair deficiency.</w:t>
      </w:r>
      <w:r w:rsidR="00553262" w:rsidRPr="008A1C58">
        <w:rPr>
          <w:rFonts w:ascii="Times New Roman" w:hAnsi="Times New Roman" w:cs="Times New Roman"/>
          <w:sz w:val="24"/>
          <w:szCs w:val="24"/>
        </w:rPr>
        <w:t xml:space="preserve"> </w:t>
      </w:r>
    </w:p>
    <w:p w14:paraId="7D57C4E3" w14:textId="4F13D77A"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274DCAAB" w14:textId="2C0DA32E" w:rsidR="005B7AA1" w:rsidRPr="008A1C58"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As Non-negative Matrix Factorization (NMF) is widely used for signature discovery analysis, the tool based on a non-parametric Bayesian approach demonstrates significant advantages. This approach allows for the automatic inference of optimal solutions and the sensitive and accurate extraction of </w:t>
      </w:r>
      <w:r w:rsidR="00756A7C" w:rsidRPr="008A1C58">
        <w:rPr>
          <w:rFonts w:ascii="Times New Roman" w:hAnsi="Times New Roman" w:cs="Times New Roman"/>
          <w:sz w:val="24"/>
          <w:szCs w:val="24"/>
        </w:rPr>
        <w:t xml:space="preserve">mutational </w:t>
      </w:r>
      <w:r w:rsidRPr="008A1C58">
        <w:rPr>
          <w:rFonts w:ascii="Times New Roman" w:hAnsi="Times New Roman" w:cs="Times New Roman"/>
          <w:sz w:val="24"/>
          <w:szCs w:val="24"/>
        </w:rPr>
        <w:t xml:space="preserve">signatures from large cohorts. </w:t>
      </w:r>
      <w:r w:rsidR="009557AE" w:rsidRPr="008A1C58">
        <w:rPr>
          <w:rFonts w:ascii="Times New Roman" w:hAnsi="Times New Roman" w:cs="Times New Roman"/>
          <w:sz w:val="24"/>
          <w:szCs w:val="24"/>
        </w:rPr>
        <w:t>The development of Hierarchical Dirichlet Process (HDP) based extraction model mSigHdp allows a more sensitive and accurate extraction of indel signatures from large scales of genomics data</w:t>
      </w:r>
      <w:sdt>
        <w:sdtPr>
          <w:rPr>
            <w:rFonts w:ascii="Times New Roman" w:hAnsi="Times New Roman" w:cs="Times New Roman"/>
            <w:color w:val="000000"/>
            <w:sz w:val="24"/>
            <w:szCs w:val="24"/>
          </w:rPr>
          <w:tag w:val="MENDELEY_CITATION_v3_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"/>
          <w:id w:val="-327986655"/>
          <w:placeholder>
            <w:docPart w:val="DefaultPlaceholder_-1854013440"/>
          </w:placeholder>
        </w:sdtPr>
        <w:sdtContent>
          <w:r w:rsidR="00E67C3E" w:rsidRPr="008A1C58">
            <w:rPr>
              <w:rFonts w:ascii="Times New Roman" w:hAnsi="Times New Roman" w:cs="Times New Roman"/>
              <w:color w:val="000000"/>
              <w:sz w:val="24"/>
              <w:szCs w:val="24"/>
            </w:rPr>
            <w:t>(Liu et al., 2023)</w:t>
          </w:r>
        </w:sdtContent>
      </w:sdt>
      <w:r w:rsidR="009557AE"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We performed </w:t>
      </w:r>
      <w:r w:rsidRPr="008A1C58">
        <w:rPr>
          <w:rFonts w:ascii="Times New Roman" w:hAnsi="Times New Roman" w:cs="Times New Roman"/>
          <w:i/>
          <w:iCs/>
          <w:sz w:val="24"/>
          <w:szCs w:val="24"/>
        </w:rPr>
        <w:t>d</w:t>
      </w:r>
      <w:r w:rsidR="00FC5DE0" w:rsidRPr="008A1C58">
        <w:rPr>
          <w:rFonts w:ascii="Times New Roman" w:hAnsi="Times New Roman" w:cs="Times New Roman"/>
          <w:i/>
          <w:iCs/>
          <w:sz w:val="24"/>
          <w:szCs w:val="24"/>
        </w:rPr>
        <w:t xml:space="preserve">e </w:t>
      </w:r>
      <w:r w:rsidRPr="008A1C58">
        <w:rPr>
          <w:rFonts w:ascii="Times New Roman" w:hAnsi="Times New Roman" w:cs="Times New Roman"/>
          <w:i/>
          <w:iCs/>
          <w:sz w:val="24"/>
          <w:szCs w:val="24"/>
        </w:rPr>
        <w:t>novo</w:t>
      </w:r>
      <w:r w:rsidRPr="008A1C58">
        <w:rPr>
          <w:rFonts w:ascii="Times New Roman" w:hAnsi="Times New Roman" w:cs="Times New Roman"/>
          <w:sz w:val="24"/>
          <w:szCs w:val="24"/>
        </w:rPr>
        <w:t xml:space="preserve"> mutational signature analysis using mSigHdp on a total of 7</w:t>
      </w:r>
      <w:r w:rsidR="00971F41" w:rsidRPr="008A1C58">
        <w:rPr>
          <w:rFonts w:ascii="Times New Roman" w:hAnsi="Times New Roman" w:cs="Times New Roman"/>
          <w:sz w:val="24"/>
          <w:szCs w:val="24"/>
        </w:rPr>
        <w:t>013</w:t>
      </w:r>
      <w:r w:rsidRPr="008A1C58">
        <w:rPr>
          <w:rFonts w:ascii="Times New Roman" w:hAnsi="Times New Roman" w:cs="Times New Roman"/>
          <w:sz w:val="24"/>
          <w:szCs w:val="24"/>
        </w:rPr>
        <w:t xml:space="preserve"> whole-genome sequencing (WGS) samples. This dataset comprises 2780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w:t>
      </w:r>
      <w:r w:rsidR="00084B01" w:rsidRPr="008A1C58">
        <w:rPr>
          <w:rFonts w:ascii="Times New Roman" w:hAnsi="Times New Roman" w:cs="Times New Roman"/>
          <w:sz w:val="24"/>
          <w:szCs w:val="24"/>
        </w:rPr>
        <w:t>PCAWG cohort and</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4233</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HMF</w:t>
      </w:r>
      <w:r w:rsidR="00084B01" w:rsidRPr="008A1C58">
        <w:rPr>
          <w:rFonts w:ascii="Times New Roman" w:hAnsi="Times New Roman" w:cs="Times New Roman"/>
          <w:sz w:val="24"/>
          <w:szCs w:val="24"/>
        </w:rPr>
        <w:t xml:space="preserve"> cohort</w:t>
      </w:r>
      <w:r w:rsidRPr="008A1C58">
        <w:rPr>
          <w:rFonts w:ascii="Times New Roman" w:hAnsi="Times New Roman" w:cs="Times New Roman"/>
          <w:sz w:val="24"/>
          <w:szCs w:val="24"/>
        </w:rPr>
        <w:t xml:space="preserve">. The extraction was </w:t>
      </w:r>
      <w:r w:rsidR="00CA4AC1"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in two ways: (1) aggregating all samples together and (2) analyzing each individual tumor type separately to identify tumor-type-specific rare signatures</w:t>
      </w:r>
      <w:r w:rsidR="00BE2102"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Pr="008A1C58">
        <w:rPr>
          <w:rFonts w:ascii="Times New Roman" w:hAnsi="Times New Roman" w:cs="Times New Roman"/>
          <w:sz w:val="24"/>
          <w:szCs w:val="24"/>
        </w:rPr>
        <w:t xml:space="preserve">. </w:t>
      </w:r>
    </w:p>
    <w:p w14:paraId="5AB8A581" w14:textId="5080DFFD" w:rsidR="00523CE5" w:rsidRPr="008A1C58" w:rsidRDefault="00A769C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then consolidated highly similar signatures from all extractions and removed the ones that can be reconstructed by other signatures</w:t>
      </w:r>
      <w:r w:rsidR="00523CE5" w:rsidRPr="008A1C58">
        <w:rPr>
          <w:rFonts w:ascii="Times New Roman" w:hAnsi="Times New Roman" w:cs="Times New Roman"/>
          <w:sz w:val="24"/>
          <w:szCs w:val="24"/>
        </w:rPr>
        <w:t>.</w:t>
      </w:r>
      <w:r w:rsidR="005B7AA1" w:rsidRPr="008A1C58">
        <w:rPr>
          <w:rFonts w:ascii="Times New Roman" w:hAnsi="Times New Roman" w:cs="Times New Roman"/>
          <w:sz w:val="24"/>
          <w:szCs w:val="24"/>
        </w:rPr>
        <w:t xml:space="preserve"> </w:t>
      </w:r>
      <w:r w:rsidR="00001A60" w:rsidRPr="008A1C58">
        <w:rPr>
          <w:rFonts w:ascii="Times New Roman" w:hAnsi="Times New Roman" w:cs="Times New Roman"/>
          <w:sz w:val="24"/>
          <w:szCs w:val="24"/>
        </w:rPr>
        <w:t xml:space="preserve">Next, we compared our mSigHdp-extracted signatures </w:t>
      </w:r>
      <w:r w:rsidR="00001A60" w:rsidRPr="008A1C58">
        <w:rPr>
          <w:rFonts w:ascii="Times New Roman" w:hAnsi="Times New Roman" w:cs="Times New Roman"/>
          <w:sz w:val="24"/>
          <w:szCs w:val="24"/>
        </w:rPr>
        <w:lastRenderedPageBreak/>
        <w:t xml:space="preserve">to those in COSMIC v3.4, </w:t>
      </w:r>
      <w:r w:rsidR="008E3C73" w:rsidRPr="008A1C58">
        <w:rPr>
          <w:rFonts w:ascii="Times New Roman" w:hAnsi="Times New Roman" w:cs="Times New Roman"/>
          <w:sz w:val="24"/>
          <w:szCs w:val="24"/>
        </w:rPr>
        <w:t>a</w:t>
      </w:r>
      <w:r w:rsidR="0081120F" w:rsidRPr="008A1C58">
        <w:rPr>
          <w:rFonts w:ascii="Times New Roman" w:hAnsi="Times New Roman" w:cs="Times New Roman"/>
          <w:sz w:val="24"/>
          <w:szCs w:val="24"/>
        </w:rPr>
        <w:t xml:space="preserve">nd </w:t>
      </w:r>
      <w:proofErr w:type="spellStart"/>
      <w:r w:rsidR="0081120F" w:rsidRPr="008A1C58">
        <w:rPr>
          <w:rFonts w:ascii="Times New Roman" w:hAnsi="Times New Roman" w:cs="Times New Roman"/>
          <w:sz w:val="24"/>
          <w:szCs w:val="24"/>
        </w:rPr>
        <w:t>catogrized</w:t>
      </w:r>
      <w:proofErr w:type="spellEnd"/>
      <w:r w:rsidR="00001A60" w:rsidRPr="008A1C58">
        <w:rPr>
          <w:rFonts w:ascii="Times New Roman" w:hAnsi="Times New Roman" w:cs="Times New Roman"/>
          <w:sz w:val="24"/>
          <w:szCs w:val="24"/>
        </w:rPr>
        <w:t xml:space="preserve"> them into three groups: (1) previously reported signatures (matching COSMIC v3.4 with cosine similarity &gt; 0.</w:t>
      </w:r>
      <w:r w:rsidR="0081120F" w:rsidRPr="008A1C58">
        <w:rPr>
          <w:rFonts w:ascii="Times New Roman" w:hAnsi="Times New Roman" w:cs="Times New Roman"/>
          <w:sz w:val="24"/>
          <w:szCs w:val="24"/>
        </w:rPr>
        <w:t>85</w:t>
      </w:r>
      <w:r w:rsidR="00001A60" w:rsidRPr="008A1C58">
        <w:rPr>
          <w:rFonts w:ascii="Times New Roman" w:hAnsi="Times New Roman" w:cs="Times New Roman"/>
          <w:sz w:val="24"/>
          <w:szCs w:val="24"/>
        </w:rPr>
        <w:t>), labeled "C_IDX"</w:t>
      </w:r>
      <w:r w:rsidR="0081120F" w:rsidRPr="008A1C58">
        <w:rPr>
          <w:rFonts w:ascii="Times New Roman" w:hAnsi="Times New Roman" w:cs="Times New Roman"/>
          <w:sz w:val="24"/>
          <w:szCs w:val="24"/>
        </w:rPr>
        <w:t xml:space="preserve"> (Figure</w:t>
      </w:r>
      <w:r w:rsidR="00D167D3" w:rsidRPr="008A1C58">
        <w:rPr>
          <w:rFonts w:ascii="Times New Roman" w:hAnsi="Times New Roman" w:cs="Times New Roman"/>
          <w:sz w:val="24"/>
          <w:szCs w:val="24"/>
        </w:rPr>
        <w:t xml:space="preserve"> </w:t>
      </w:r>
      <w:r w:rsidR="0081120F" w:rsidRPr="008A1C58">
        <w:rPr>
          <w:rFonts w:ascii="Times New Roman" w:hAnsi="Times New Roman" w:cs="Times New Roman"/>
          <w:sz w:val="24"/>
          <w:szCs w:val="24"/>
        </w:rPr>
        <w:t>1</w:t>
      </w:r>
      <w:r w:rsidR="002D0A8B" w:rsidRPr="008A1C58">
        <w:rPr>
          <w:rFonts w:ascii="Times New Roman" w:hAnsi="Times New Roman" w:cs="Times New Roman"/>
          <w:sz w:val="24"/>
          <w:szCs w:val="24"/>
        </w:rPr>
        <w:t>B</w:t>
      </w:r>
      <w:r w:rsidR="0081120F" w:rsidRPr="008A1C58">
        <w:rPr>
          <w:rFonts w:ascii="Times New Roman" w:hAnsi="Times New Roman" w:cs="Times New Roman"/>
          <w:sz w:val="24"/>
          <w:szCs w:val="24"/>
        </w:rPr>
        <w:t xml:space="preserve">, </w:t>
      </w:r>
      <w:r w:rsidR="00D167D3" w:rsidRPr="008A1C58">
        <w:rPr>
          <w:rFonts w:ascii="Times New Roman" w:hAnsi="Times New Roman" w:cs="Times New Roman"/>
          <w:sz w:val="24"/>
          <w:szCs w:val="24"/>
        </w:rPr>
        <w:t>Figure S</w:t>
      </w:r>
      <w:r w:rsidR="0081120F" w:rsidRPr="008A1C58">
        <w:rPr>
          <w:rFonts w:ascii="Times New Roman" w:hAnsi="Times New Roman" w:cs="Times New Roman"/>
          <w:sz w:val="24"/>
          <w:szCs w:val="24"/>
        </w:rPr>
        <w:t>1)</w:t>
      </w:r>
      <w:r w:rsidR="00001A60" w:rsidRPr="008A1C58">
        <w:rPr>
          <w:rFonts w:ascii="Times New Roman" w:hAnsi="Times New Roman" w:cs="Times New Roman"/>
          <w:sz w:val="24"/>
          <w:szCs w:val="24"/>
        </w:rPr>
        <w:t>; (2) merged signatures combining multiple COSMIC v3.4 signatures; and (3) novel signatures not fitting the previous categories, labeled "H_IDX"</w:t>
      </w:r>
      <w:r w:rsidR="004A2C20"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C</w:t>
      </w:r>
      <w:r w:rsidR="004A2C20" w:rsidRPr="008A1C58">
        <w:rPr>
          <w:rFonts w:ascii="Times New Roman" w:hAnsi="Times New Roman" w:cs="Times New Roman"/>
          <w:sz w:val="24"/>
          <w:szCs w:val="24"/>
        </w:rPr>
        <w:t>)</w:t>
      </w:r>
      <w:r w:rsidR="00001A60" w:rsidRPr="008A1C58">
        <w:rPr>
          <w:rFonts w:ascii="Times New Roman" w:hAnsi="Times New Roman" w:cs="Times New Roman"/>
          <w:sz w:val="24"/>
          <w:szCs w:val="24"/>
        </w:rPr>
        <w:t>. Our analysis concentrates on groups (1) and (3), omitting merged signatures as they are explicable by known signatures. In total, we identified 31 ID mutational signatures.</w:t>
      </w:r>
    </w:p>
    <w:p w14:paraId="5AF43DE1" w14:textId="1DC62E85" w:rsidR="003A4923" w:rsidRPr="008A1C58" w:rsidRDefault="00626C2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 signatures</w:t>
      </w:r>
    </w:p>
    <w:p w14:paraId="2C2E72AA" w14:textId="3BCD3867" w:rsidR="00743039" w:rsidRPr="008A1C58" w:rsidRDefault="00587F8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Our analysis successfully reproduced 16 out of 23 COSMIC (v3.4) ID signatures. The remaining 7 signatures were either derived from whole-exome sequencing (WES) data (e.g., ID15 and ID16) or from studies not utilizing PCAWG or HMF data (e.g., ID20, ID21, ID22), potentially exhibiting different mutational backgrounds.</w:t>
      </w:r>
      <w:r w:rsidR="00847FD0" w:rsidRPr="008A1C58">
        <w:rPr>
          <w:rFonts w:ascii="Times New Roman" w:hAnsi="Times New Roman" w:cs="Times New Roman"/>
          <w:sz w:val="24"/>
          <w:szCs w:val="24"/>
        </w:rPr>
        <w:t xml:space="preserve"> Notably, the signal associated with ID10 was recapitulated in H_ID25 (</w:t>
      </w:r>
      <w:r w:rsidR="002244B0" w:rsidRPr="008A1C58">
        <w:rPr>
          <w:rFonts w:ascii="Times New Roman" w:hAnsi="Times New Roman" w:cs="Times New Roman"/>
          <w:sz w:val="24"/>
          <w:szCs w:val="24"/>
        </w:rPr>
        <w:t>Figure S1</w:t>
      </w:r>
      <w:r w:rsidR="00847FD0" w:rsidRPr="008A1C58">
        <w:rPr>
          <w:rFonts w:ascii="Times New Roman" w:hAnsi="Times New Roman" w:cs="Times New Roman"/>
          <w:sz w:val="24"/>
          <w:szCs w:val="24"/>
        </w:rPr>
        <w:t>), likely due to insufficient samples strongly supporting its presence, suggesting that ID10 extraction lacks robust biological support</w:t>
      </w:r>
      <w:r w:rsidR="00743039"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In summary</w:t>
      </w:r>
      <w:r w:rsidR="00743039"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t</w:t>
      </w:r>
      <w:r w:rsidR="00653D62" w:rsidRPr="008A1C58">
        <w:rPr>
          <w:rFonts w:ascii="Times New Roman" w:hAnsi="Times New Roman" w:cs="Times New Roman"/>
          <w:sz w:val="24"/>
          <w:szCs w:val="24"/>
        </w:rPr>
        <w:t>he ability of mSigHdp to identify nearly all COSMIC signatures demonstrates its reliability in mutational signature analysis.</w:t>
      </w:r>
    </w:p>
    <w:p w14:paraId="70E0A810" w14:textId="4B3B2F22" w:rsidR="00995F4D" w:rsidRPr="008A1C58" w:rsidRDefault="0074303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Furthermore, several noteworthy differences were observed, and we believe that mSigHdp provides a more biologically reasonable </w:t>
      </w:r>
      <w:r w:rsidR="00EF6F4B" w:rsidRPr="008A1C58">
        <w:rPr>
          <w:rFonts w:ascii="Times New Roman" w:hAnsi="Times New Roman" w:cs="Times New Roman"/>
          <w:sz w:val="24"/>
          <w:szCs w:val="24"/>
        </w:rPr>
        <w:t>analysis</w:t>
      </w:r>
      <w:r w:rsidRPr="008A1C58">
        <w:rPr>
          <w:rFonts w:ascii="Times New Roman" w:hAnsi="Times New Roman" w:cs="Times New Roman"/>
          <w:sz w:val="24"/>
          <w:szCs w:val="24"/>
        </w:rPr>
        <w:t xml:space="preserve">: (1) In contrast to the C_ID9 identified in our extraction, the COSMIC ID9 signature exhibits a near-depletion of the INS:1:T:5+ motif. This discrepancy may arise from the prevalence of the INS:1:T:5+ peak in almost all tumors. </w:t>
      </w:r>
      <w:r w:rsidR="001C05A7" w:rsidRPr="008A1C58">
        <w:rPr>
          <w:rFonts w:ascii="Times New Roman" w:hAnsi="Times New Roman" w:cs="Times New Roman"/>
          <w:sz w:val="24"/>
          <w:szCs w:val="24"/>
        </w:rPr>
        <w:t xml:space="preserve">Biologically, a mutagenic process removing a single thymine base from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(2) </w:t>
      </w:r>
      <w:r w:rsidR="004B501A" w:rsidRPr="008A1C58">
        <w:rPr>
          <w:rFonts w:ascii="Times New Roman" w:hAnsi="Times New Roman" w:cs="Times New Roman"/>
          <w:sz w:val="24"/>
          <w:szCs w:val="24"/>
        </w:rPr>
        <w:t>mSigHdp</w:t>
      </w:r>
      <w:r w:rsidR="00B5500F" w:rsidRPr="008A1C58">
        <w:rPr>
          <w:rFonts w:ascii="Times New Roman" w:hAnsi="Times New Roman" w:cs="Times New Roman"/>
          <w:sz w:val="24"/>
          <w:szCs w:val="24"/>
        </w:rPr>
        <w:t xml:space="preserve"> C_ID5 signature incorporates elements of both COSMIC ID5 and ID8, despite having a 0.94 cosine similarity to </w:t>
      </w:r>
      <w:r w:rsidR="00B5500F" w:rsidRPr="008A1C58">
        <w:rPr>
          <w:rFonts w:ascii="Times New Roman" w:hAnsi="Times New Roman" w:cs="Times New Roman"/>
          <w:sz w:val="24"/>
          <w:szCs w:val="24"/>
        </w:rPr>
        <w:lastRenderedPageBreak/>
        <w:t>COSMIC ID5. This can be attributed to the co-occurrence of these signatures in tumors and their shared correlation with aging. We found no tumor samples supporting COSMIC ID5 alone, justifying the merger of these signatures.</w:t>
      </w:r>
      <w:r w:rsidR="00CE263B" w:rsidRPr="008A1C58">
        <w:rPr>
          <w:rFonts w:ascii="Times New Roman" w:hAnsi="Times New Roman" w:cs="Times New Roman"/>
          <w:sz w:val="24"/>
          <w:szCs w:val="24"/>
        </w:rPr>
        <w:t xml:space="preserve"> In our analysis, while neither C_ID5 nor C_ID8 showed </w:t>
      </w:r>
      <w:r w:rsidR="00AA49F4" w:rsidRPr="008A1C58">
        <w:rPr>
          <w:rFonts w:ascii="Times New Roman" w:hAnsi="Times New Roman" w:cs="Times New Roman"/>
          <w:sz w:val="24"/>
          <w:szCs w:val="24"/>
        </w:rPr>
        <w:t xml:space="preserve">correlations with </w:t>
      </w:r>
      <w:r w:rsidR="00534A39" w:rsidRPr="008A1C58">
        <w:rPr>
          <w:rFonts w:ascii="Times New Roman" w:hAnsi="Times New Roman" w:cs="Times New Roman"/>
          <w:sz w:val="24"/>
          <w:szCs w:val="24"/>
        </w:rPr>
        <w:t>patient age</w:t>
      </w:r>
      <w:r w:rsidR="00CE263B" w:rsidRPr="008A1C58">
        <w:rPr>
          <w:rFonts w:ascii="Times New Roman" w:hAnsi="Times New Roman" w:cs="Times New Roman"/>
          <w:sz w:val="24"/>
          <w:szCs w:val="24"/>
        </w:rPr>
        <w:t>, their sum strongly correlated with patient age</w:t>
      </w:r>
      <w:r w:rsidR="00A63EB5" w:rsidRPr="008A1C58">
        <w:rPr>
          <w:rFonts w:ascii="Times New Roman" w:hAnsi="Times New Roman" w:cs="Times New Roman"/>
          <w:sz w:val="24"/>
          <w:szCs w:val="24"/>
        </w:rPr>
        <w:t xml:space="preserve"> (Figure S2</w:t>
      </w:r>
      <w:r w:rsidR="00501F23" w:rsidRPr="008A1C58">
        <w:rPr>
          <w:rFonts w:ascii="Times New Roman" w:hAnsi="Times New Roman" w:cs="Times New Roman"/>
          <w:sz w:val="24"/>
          <w:szCs w:val="24"/>
        </w:rPr>
        <w:t>A</w:t>
      </w:r>
      <w:r w:rsidR="00534A39" w:rsidRPr="008A1C58">
        <w:rPr>
          <w:rFonts w:ascii="Times New Roman" w:hAnsi="Times New Roman" w:cs="Times New Roman"/>
          <w:sz w:val="24"/>
          <w:szCs w:val="24"/>
        </w:rPr>
        <w:t>, Spearman coefficient = 0.12, p-value = 0.0038 in HMF, Spearman coefficient = 0.18, p-value = 0.0036 in PCAWG</w:t>
      </w:r>
      <w:r w:rsidR="00A63EB5" w:rsidRPr="008A1C58">
        <w:rPr>
          <w:rFonts w:ascii="Times New Roman" w:hAnsi="Times New Roman" w:cs="Times New Roman"/>
          <w:sz w:val="24"/>
          <w:szCs w:val="24"/>
        </w:rPr>
        <w:t>)</w:t>
      </w:r>
      <w:r w:rsidR="00CE263B" w:rsidRPr="008A1C58">
        <w:rPr>
          <w:rFonts w:ascii="Times New Roman" w:hAnsi="Times New Roman" w:cs="Times New Roman"/>
          <w:sz w:val="24"/>
          <w:szCs w:val="24"/>
        </w:rPr>
        <w:t>.</w:t>
      </w:r>
      <w:r w:rsidR="0064307A" w:rsidRPr="008A1C58">
        <w:rPr>
          <w:rFonts w:ascii="Times New Roman" w:hAnsi="Times New Roman" w:cs="Times New Roman"/>
          <w:sz w:val="24"/>
          <w:szCs w:val="24"/>
        </w:rPr>
        <w:t xml:space="preserve"> (3) </w:t>
      </w:r>
      <w:r w:rsidR="00995F4D" w:rsidRPr="008A1C58">
        <w:rPr>
          <w:rFonts w:ascii="Times New Roman" w:hAnsi="Times New Roman" w:cs="Times New Roman"/>
          <w:sz w:val="24"/>
          <w:szCs w:val="24"/>
        </w:rPr>
        <w:t>Compared to COSMIC ID17, mSigHdp 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C_ID7 signature demonstrates a closer resemblance to the ID_TOP2A signature identified by Boot et al. than to COSMIC ID17 (Figure S</w:t>
      </w:r>
      <w:r w:rsidR="00D167D3" w:rsidRPr="008A1C58">
        <w:rPr>
          <w:rFonts w:ascii="Times New Roman" w:hAnsi="Times New Roman" w:cs="Times New Roman"/>
          <w:sz w:val="24"/>
          <w:szCs w:val="24"/>
        </w:rPr>
        <w:t>2</w:t>
      </w:r>
      <w:r w:rsidR="00501F23" w:rsidRPr="008A1C58">
        <w:rPr>
          <w:rFonts w:ascii="Times New Roman" w:hAnsi="Times New Roman" w:cs="Times New Roman"/>
          <w:sz w:val="24"/>
          <w:szCs w:val="24"/>
        </w:rPr>
        <w:t>B, C</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15810DD" w14:textId="276CDEE3" w:rsidR="00653931" w:rsidRPr="008A1C58" w:rsidRDefault="0065393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evaluated the activity of our 31 mSigHdp signatures using mSigAct, a tool that outperforms others in signature attribution analysis (Jiang et al., 2024). </w:t>
      </w:r>
      <w:r w:rsidR="007A6B40" w:rsidRPr="008A1C58">
        <w:rPr>
          <w:rFonts w:ascii="Times New Roman" w:hAnsi="Times New Roman" w:cs="Times New Roman"/>
          <w:sz w:val="24"/>
          <w:szCs w:val="24"/>
        </w:rPr>
        <w:t>Consistent with previous studies, C_ID1, C_ID2, C_ID5, and C_ID8 were observed across most cancer types, with C_ID3 showing a strong presence in lung cancers. The novel signatures identified by mSigHdp were generally active in fewer cancer types compared to COSMIC signatures</w:t>
      </w:r>
      <w:r w:rsidR="00892860" w:rsidRPr="008A1C58">
        <w:rPr>
          <w:rFonts w:ascii="Times New Roman" w:hAnsi="Times New Roman" w:cs="Times New Roman"/>
          <w:sz w:val="24"/>
          <w:szCs w:val="24"/>
        </w:rPr>
        <w:t>, except</w:t>
      </w:r>
      <w:r w:rsidR="007A6B40" w:rsidRPr="008A1C58">
        <w:rPr>
          <w:rFonts w:ascii="Times New Roman" w:hAnsi="Times New Roman" w:cs="Times New Roman"/>
          <w:sz w:val="24"/>
          <w:szCs w:val="24"/>
        </w:rPr>
        <w:t xml:space="preserve"> H_ID24 and H_ID25 </w:t>
      </w:r>
      <w:r w:rsidR="00892860" w:rsidRPr="008A1C58">
        <w:rPr>
          <w:rFonts w:ascii="Times New Roman" w:hAnsi="Times New Roman" w:cs="Times New Roman"/>
          <w:sz w:val="24"/>
          <w:szCs w:val="24"/>
        </w:rPr>
        <w:t xml:space="preserve">which </w:t>
      </w:r>
      <w:r w:rsidR="007A6B40" w:rsidRPr="008A1C58">
        <w:rPr>
          <w:rFonts w:ascii="Times New Roman" w:hAnsi="Times New Roman" w:cs="Times New Roman"/>
          <w:sz w:val="24"/>
          <w:szCs w:val="24"/>
        </w:rPr>
        <w:t>were widespread across cancer types (Figure 2). We analyzed correlations between our ID signature assignments and the SBS signature assignments by Degasperi et al</w:t>
      </w:r>
      <w:r w:rsidR="00E6747B" w:rsidRPr="008A1C58">
        <w:rPr>
          <w:rFonts w:ascii="Times New Roman" w:hAnsi="Times New Roman" w:cs="Times New Roman"/>
          <w:sz w:val="24"/>
          <w:szCs w:val="24"/>
        </w:rPr>
        <w:t>.</w:t>
      </w:r>
      <w:r w:rsidR="007A6B40" w:rsidRPr="008A1C58">
        <w:rPr>
          <w:rFonts w:ascii="Times New Roman" w:hAnsi="Times New Roman" w:cs="Times New Roman"/>
          <w:sz w:val="24"/>
          <w:szCs w:val="24"/>
        </w:rPr>
        <w:t xml:space="preserve"> in PCAWG and HMF samples</w:t>
      </w:r>
      <w:r w:rsidR="00E6747B" w:rsidRPr="008A1C58">
        <w:rPr>
          <w:rFonts w:ascii="Times New Roman" w:hAnsi="Times New Roman" w:cs="Times New Roman"/>
          <w:sz w:val="24"/>
          <w:szCs w:val="24"/>
        </w:rPr>
        <w:t xml:space="preserve"> (Figure S3)</w:t>
      </w:r>
      <w:r w:rsidR="007A6B40" w:rsidRPr="008A1C58">
        <w:rPr>
          <w:rFonts w:ascii="Times New Roman" w:hAnsi="Times New Roman" w:cs="Times New Roman"/>
          <w:sz w:val="24"/>
          <w:szCs w:val="24"/>
        </w:rPr>
        <w:t xml:space="preserve">. Our analysis confirmed strong correlations between C_ID3, SBS4, and SBS92 exposures, all linked to tobacco-induced lung cancer (Spearman correlation coefficients: 0.74 between C_ID3 and SBS4, 0.62 between C_ID3 and SBS92, Figure 3A &amp; B). We observed a strong correlation between C_ID13 and SBS7a, both associated with </w:t>
      </w:r>
      <w:r w:rsidR="007A6B40" w:rsidRPr="008A1C58">
        <w:rPr>
          <w:rFonts w:ascii="Times New Roman" w:hAnsi="Times New Roman" w:cs="Times New Roman"/>
          <w:sz w:val="24"/>
          <w:szCs w:val="24"/>
        </w:rPr>
        <w:lastRenderedPageBreak/>
        <w:t>UV exposure (Spearman correlation coefficient: 0.85, Figure 3A).</w:t>
      </w:r>
      <w:r w:rsidR="00A5074D" w:rsidRPr="008A1C58">
        <w:rPr>
          <w:rFonts w:ascii="Times New Roman" w:hAnsi="Times New Roman" w:cs="Times New Roman"/>
          <w:sz w:val="24"/>
          <w:szCs w:val="24"/>
        </w:rPr>
        <w:t xml:space="preserve"> C_ID9 </w:t>
      </w:r>
      <w:r w:rsidR="00600779" w:rsidRPr="008A1C58">
        <w:rPr>
          <w:rFonts w:ascii="Times New Roman" w:hAnsi="Times New Roman" w:cs="Times New Roman"/>
          <w:sz w:val="24"/>
          <w:szCs w:val="24"/>
        </w:rPr>
        <w:t xml:space="preserve">(unknown etiology based on COSMIC v3.4) </w:t>
      </w:r>
      <w:r w:rsidR="00A5074D" w:rsidRPr="008A1C58">
        <w:rPr>
          <w:rFonts w:ascii="Times New Roman" w:hAnsi="Times New Roman" w:cs="Times New Roman"/>
          <w:sz w:val="24"/>
          <w:szCs w:val="24"/>
        </w:rPr>
        <w:t>was identified in a module of homologous recombination (HR) deficiency signatures, including C_ID6, SBS3, and SBS8. This suggests a potential association between C_ID9 and HR deficiency (Figure 3C). We identified a correlation module including C_ID14, SBS93, SBS17, SBS88, and SBS35 (Figure 3D). SBS17, SBS88, and SBS93 are frequently observed in gastrointestinal (GI) tracts, while SBS35 is associated with platinum treatment. This correlation suggests a possible etiology for C_ID14: platinum treatment in GI tract cancers.</w:t>
      </w:r>
    </w:p>
    <w:p w14:paraId="78D374EF" w14:textId="77777777" w:rsidR="00184CEA" w:rsidRPr="008A1C58" w:rsidRDefault="00184CE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6339DB66" w14:textId="503ED8CA" w:rsidR="00184CEA" w:rsidRPr="008A1C58" w:rsidRDefault="00184CE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 xml:space="preserve">RNaseH2B deficiency preferentially </w:t>
      </w:r>
      <w:r w:rsidR="00352004" w:rsidRPr="008A1C58">
        <w:rPr>
          <w:rFonts w:ascii="Times New Roman" w:hAnsi="Times New Roman" w:cs="Times New Roman"/>
          <w:b/>
          <w:bCs/>
          <w:sz w:val="24"/>
          <w:szCs w:val="24"/>
        </w:rPr>
        <w:t>removes</w:t>
      </w:r>
      <w:r w:rsidRPr="008A1C58">
        <w:rPr>
          <w:rFonts w:ascii="Times New Roman" w:hAnsi="Times New Roman" w:cs="Times New Roman"/>
          <w:b/>
          <w:bCs/>
          <w:sz w:val="24"/>
          <w:szCs w:val="24"/>
        </w:rPr>
        <w:t xml:space="preserve"> 2bp </w:t>
      </w:r>
      <w:r w:rsidR="00352004" w:rsidRPr="008A1C58">
        <w:rPr>
          <w:rFonts w:ascii="Times New Roman" w:hAnsi="Times New Roman" w:cs="Times New Roman"/>
          <w:b/>
          <w:bCs/>
          <w:sz w:val="24"/>
          <w:szCs w:val="24"/>
        </w:rPr>
        <w:t>nucleotides</w:t>
      </w:r>
      <w:r w:rsidRPr="008A1C58">
        <w:rPr>
          <w:rFonts w:ascii="Times New Roman" w:hAnsi="Times New Roman" w:cs="Times New Roman"/>
          <w:b/>
          <w:bCs/>
          <w:sz w:val="24"/>
          <w:szCs w:val="24"/>
        </w:rPr>
        <w:t xml:space="preserve"> on genome</w:t>
      </w:r>
    </w:p>
    <w:p w14:paraId="7DFBF984" w14:textId="371D0BB0" w:rsidR="00745E2F" w:rsidRPr="008A1C58" w:rsidRDefault="00184CEA"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 novel signature consisting of 1-3bp deletions from 2 repeats or microhomology</w:t>
      </w:r>
      <w:r w:rsidR="00185AE9" w:rsidRPr="008A1C58">
        <w:rPr>
          <w:rFonts w:ascii="Times New Roman" w:hAnsi="Times New Roman" w:cs="Times New Roman"/>
          <w:sz w:val="24"/>
          <w:szCs w:val="24"/>
        </w:rPr>
        <w:t xml:space="preserve"> was found in samples from HMF</w:t>
      </w:r>
      <w:r w:rsidR="00D528D2" w:rsidRPr="008A1C58">
        <w:rPr>
          <w:rFonts w:ascii="Times New Roman" w:hAnsi="Times New Roman" w:cs="Times New Roman"/>
          <w:sz w:val="24"/>
          <w:szCs w:val="24"/>
        </w:rPr>
        <w:t xml:space="preserve"> (Figure 4A)</w:t>
      </w:r>
      <w:r w:rsidR="00185AE9" w:rsidRPr="008A1C58">
        <w:rPr>
          <w:rFonts w:ascii="Times New Roman" w:hAnsi="Times New Roman" w:cs="Times New Roman"/>
          <w:sz w:val="24"/>
          <w:szCs w:val="24"/>
        </w:rPr>
        <w:t xml:space="preserve">. </w:t>
      </w:r>
      <w:r w:rsidR="000F5DF0" w:rsidRPr="008A1C58">
        <w:rPr>
          <w:rFonts w:ascii="Times New Roman" w:hAnsi="Times New Roman" w:cs="Times New Roman"/>
          <w:sz w:val="24"/>
          <w:szCs w:val="24"/>
        </w:rPr>
        <w:t xml:space="preserve">The major peak </w:t>
      </w:r>
      <w:r w:rsidR="00826656" w:rsidRPr="008A1C58">
        <w:rPr>
          <w:rFonts w:ascii="Times New Roman" w:hAnsi="Times New Roman" w:cs="Times New Roman"/>
          <w:sz w:val="24"/>
          <w:szCs w:val="24"/>
        </w:rPr>
        <w:t xml:space="preserve">exclusively </w:t>
      </w:r>
      <w:r w:rsidR="006439E2" w:rsidRPr="008A1C58">
        <w:rPr>
          <w:rFonts w:ascii="Times New Roman" w:hAnsi="Times New Roman" w:cs="Times New Roman"/>
          <w:sz w:val="24"/>
          <w:szCs w:val="24"/>
        </w:rPr>
        <w:t xml:space="preserve">describes the deletion of CT </w:t>
      </w:r>
      <w:r w:rsidR="00D53E1D" w:rsidRPr="008A1C58">
        <w:rPr>
          <w:rFonts w:ascii="Times New Roman" w:hAnsi="Times New Roman" w:cs="Times New Roman"/>
          <w:sz w:val="24"/>
          <w:szCs w:val="24"/>
        </w:rPr>
        <w:t>from 5’-CTCT-3’ (or AG from 5’-AGAG-3’)</w:t>
      </w:r>
      <w:r w:rsidR="00605380" w:rsidRPr="008A1C58">
        <w:rPr>
          <w:rFonts w:ascii="Times New Roman" w:hAnsi="Times New Roman" w:cs="Times New Roman"/>
          <w:sz w:val="24"/>
          <w:szCs w:val="24"/>
        </w:rPr>
        <w:t xml:space="preserve">, suggested by the </w:t>
      </w:r>
      <w:r w:rsidR="00C45B7E" w:rsidRPr="008A1C58">
        <w:rPr>
          <w:rFonts w:ascii="Times New Roman" w:hAnsi="Times New Roman" w:cs="Times New Roman"/>
          <w:sz w:val="24"/>
          <w:szCs w:val="24"/>
        </w:rPr>
        <w:t xml:space="preserve">extended sequence context of </w:t>
      </w:r>
      <w:r w:rsidR="00605380" w:rsidRPr="008A1C58">
        <w:rPr>
          <w:rFonts w:ascii="Times New Roman" w:hAnsi="Times New Roman" w:cs="Times New Roman"/>
          <w:sz w:val="24"/>
          <w:szCs w:val="24"/>
        </w:rPr>
        <w:t>5 samples with the highest H_ID29 activity</w:t>
      </w:r>
      <w:r w:rsidR="00B245FF" w:rsidRPr="008A1C58">
        <w:rPr>
          <w:rFonts w:ascii="Times New Roman" w:hAnsi="Times New Roman" w:cs="Times New Roman"/>
          <w:sz w:val="24"/>
          <w:szCs w:val="24"/>
        </w:rPr>
        <w:t>, and two of these samples are from PCAWG cohort (Figure 4B)</w:t>
      </w:r>
      <w:r w:rsidR="0085169C" w:rsidRPr="008A1C58">
        <w:rPr>
          <w:rFonts w:ascii="Times New Roman" w:hAnsi="Times New Roman" w:cs="Times New Roman"/>
          <w:sz w:val="24"/>
          <w:szCs w:val="24"/>
        </w:rPr>
        <w:t xml:space="preserve">. </w:t>
      </w:r>
      <w:r w:rsidR="00185AE9" w:rsidRPr="008A1C58">
        <w:rPr>
          <w:rFonts w:ascii="Times New Roman" w:hAnsi="Times New Roman" w:cs="Times New Roman"/>
          <w:sz w:val="24"/>
          <w:szCs w:val="24"/>
        </w:rPr>
        <w:t xml:space="preserve">We found </w:t>
      </w:r>
      <w:r w:rsidR="00F44040" w:rsidRPr="008A1C58">
        <w:rPr>
          <w:rFonts w:ascii="Times New Roman" w:hAnsi="Times New Roman" w:cs="Times New Roman"/>
          <w:sz w:val="24"/>
          <w:szCs w:val="24"/>
        </w:rPr>
        <w:t>the</w:t>
      </w:r>
      <w:r w:rsidR="00185AE9" w:rsidRPr="008A1C58">
        <w:rPr>
          <w:rFonts w:ascii="Times New Roman" w:hAnsi="Times New Roman" w:cs="Times New Roman"/>
          <w:sz w:val="24"/>
          <w:szCs w:val="24"/>
        </w:rPr>
        <w:t xml:space="preserve"> samples with </w:t>
      </w:r>
      <w:r w:rsidR="00253642" w:rsidRPr="008A1C58">
        <w:rPr>
          <w:rFonts w:ascii="Times New Roman" w:hAnsi="Times New Roman" w:cs="Times New Roman"/>
          <w:sz w:val="24"/>
          <w:szCs w:val="24"/>
        </w:rPr>
        <w:t xml:space="preserve">mutations on </w:t>
      </w:r>
      <w:r w:rsidR="00185AE9" w:rsidRPr="008A1C58">
        <w:rPr>
          <w:rFonts w:ascii="Times New Roman" w:hAnsi="Times New Roman" w:cs="Times New Roman"/>
          <w:sz w:val="24"/>
          <w:szCs w:val="24"/>
        </w:rPr>
        <w:t>RN</w:t>
      </w:r>
      <w:r w:rsidR="00253642" w:rsidRPr="008A1C58">
        <w:rPr>
          <w:rFonts w:ascii="Times New Roman" w:hAnsi="Times New Roman" w:cs="Times New Roman"/>
          <w:sz w:val="24"/>
          <w:szCs w:val="24"/>
        </w:rPr>
        <w:t>ASEH2B</w:t>
      </w:r>
      <w:r w:rsidR="00185AE9" w:rsidRPr="008A1C58">
        <w:rPr>
          <w:rFonts w:ascii="Times New Roman" w:hAnsi="Times New Roman" w:cs="Times New Roman"/>
          <w:sz w:val="24"/>
          <w:szCs w:val="24"/>
        </w:rPr>
        <w:t xml:space="preserve"> gene</w:t>
      </w:r>
      <w:r w:rsidR="00F44040" w:rsidRPr="008A1C58">
        <w:rPr>
          <w:rFonts w:ascii="Times New Roman" w:hAnsi="Times New Roman" w:cs="Times New Roman"/>
          <w:sz w:val="24"/>
          <w:szCs w:val="24"/>
        </w:rPr>
        <w:t xml:space="preserve"> have higher H_ID29 activity compared to the samples without mutant RNASEH2B</w:t>
      </w:r>
      <w:r w:rsidR="00185AE9" w:rsidRPr="008A1C58">
        <w:rPr>
          <w:rFonts w:ascii="Times New Roman" w:hAnsi="Times New Roman" w:cs="Times New Roman"/>
          <w:sz w:val="24"/>
          <w:szCs w:val="24"/>
        </w:rPr>
        <w:t xml:space="preserve">. </w:t>
      </w:r>
      <w:r w:rsidR="000A4005" w:rsidRPr="008A1C58">
        <w:rPr>
          <w:rFonts w:ascii="Times New Roman" w:hAnsi="Times New Roman" w:cs="Times New Roman"/>
          <w:sz w:val="24"/>
          <w:szCs w:val="24"/>
        </w:rPr>
        <w:t xml:space="preserve">The inclusion of more samples enables the discovery of rare signatures from PCAWG datasets. </w:t>
      </w:r>
      <w:r w:rsidR="0075590B" w:rsidRPr="008A1C58">
        <w:rPr>
          <w:rFonts w:ascii="Times New Roman" w:hAnsi="Times New Roman" w:cs="Times New Roman"/>
          <w:sz w:val="24"/>
          <w:szCs w:val="24"/>
        </w:rPr>
        <w:t xml:space="preserve">Interestingly, in addition to HMF samples, we also observed two PCAWG samples with mutant RNASEH2B carrying high </w:t>
      </w:r>
      <w:r w:rsidR="00DC462D" w:rsidRPr="008A1C58">
        <w:rPr>
          <w:rFonts w:ascii="Times New Roman" w:hAnsi="Times New Roman" w:cs="Times New Roman"/>
          <w:sz w:val="24"/>
          <w:szCs w:val="24"/>
        </w:rPr>
        <w:t>H_ID29</w:t>
      </w:r>
      <w:r w:rsidR="0075590B" w:rsidRPr="008A1C58">
        <w:rPr>
          <w:rFonts w:ascii="Times New Roman" w:hAnsi="Times New Roman" w:cs="Times New Roman"/>
          <w:sz w:val="24"/>
          <w:szCs w:val="24"/>
        </w:rPr>
        <w:t xml:space="preserve">: a skin melanoma genome SP103894 was detected with 3772 H_ID29 mutations, and a </w:t>
      </w:r>
      <w:r w:rsidR="00EC2912" w:rsidRPr="008A1C58">
        <w:rPr>
          <w:rFonts w:ascii="Times New Roman" w:hAnsi="Times New Roman" w:cs="Times New Roman"/>
          <w:sz w:val="24"/>
          <w:szCs w:val="24"/>
        </w:rPr>
        <w:t xml:space="preserve">breast cancer genome SP5559 was detected with 949 H_ID29 </w:t>
      </w:r>
      <w:r w:rsidR="00F44040" w:rsidRPr="008A1C58">
        <w:rPr>
          <w:rFonts w:ascii="Times New Roman" w:hAnsi="Times New Roman" w:cs="Times New Roman"/>
          <w:sz w:val="24"/>
          <w:szCs w:val="24"/>
        </w:rPr>
        <w:t>mutations</w:t>
      </w:r>
      <w:r w:rsidR="0052480E" w:rsidRPr="008A1C58">
        <w:rPr>
          <w:rFonts w:ascii="Times New Roman" w:hAnsi="Times New Roman" w:cs="Times New Roman"/>
          <w:sz w:val="24"/>
          <w:szCs w:val="24"/>
        </w:rPr>
        <w:t xml:space="preserve"> (Figure 4D)</w:t>
      </w:r>
      <w:r w:rsidR="00EC2912" w:rsidRPr="008A1C58">
        <w:rPr>
          <w:rFonts w:ascii="Times New Roman" w:hAnsi="Times New Roman" w:cs="Times New Roman"/>
          <w:sz w:val="24"/>
          <w:szCs w:val="24"/>
        </w:rPr>
        <w:t xml:space="preserve">. </w:t>
      </w:r>
    </w:p>
    <w:p w14:paraId="1AA89160" w14:textId="0809E83E" w:rsidR="007E0768" w:rsidRPr="008A1C58" w:rsidRDefault="00D17AE3"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w:t>
      </w:r>
      <w:proofErr w:type="gramStart"/>
      <w:r w:rsidRPr="008A1C58">
        <w:rPr>
          <w:rFonts w:ascii="Times New Roman" w:hAnsi="Times New Roman" w:cs="Times New Roman"/>
          <w:sz w:val="24"/>
          <w:szCs w:val="24"/>
        </w:rPr>
        <w:t>observe</w:t>
      </w:r>
      <w:proofErr w:type="gramEnd"/>
      <w:r w:rsidRPr="008A1C58">
        <w:rPr>
          <w:rFonts w:ascii="Times New Roman" w:hAnsi="Times New Roman" w:cs="Times New Roman"/>
          <w:sz w:val="24"/>
          <w:szCs w:val="24"/>
        </w:rPr>
        <w:t xml:space="preserve"> a trend of samples with more RNASEH2B mutations tend to have higher H_ID29 activity, w</w:t>
      </w:r>
      <w:r w:rsidR="00185AE9" w:rsidRPr="008A1C58">
        <w:rPr>
          <w:rFonts w:ascii="Times New Roman" w:hAnsi="Times New Roman" w:cs="Times New Roman"/>
          <w:sz w:val="24"/>
          <w:szCs w:val="24"/>
        </w:rPr>
        <w:t>e therefore hypothesized that the signature is a result of RN</w:t>
      </w:r>
      <w:r w:rsidR="00253642" w:rsidRPr="008A1C58">
        <w:rPr>
          <w:rFonts w:ascii="Times New Roman" w:hAnsi="Times New Roman" w:cs="Times New Roman"/>
          <w:sz w:val="24"/>
          <w:szCs w:val="24"/>
        </w:rPr>
        <w:t>ASE</w:t>
      </w:r>
      <w:r w:rsidR="00185AE9" w:rsidRPr="008A1C58">
        <w:rPr>
          <w:rFonts w:ascii="Times New Roman" w:hAnsi="Times New Roman" w:cs="Times New Roman"/>
          <w:sz w:val="24"/>
          <w:szCs w:val="24"/>
        </w:rPr>
        <w:t>H2</w:t>
      </w:r>
      <w:r w:rsidR="00253642" w:rsidRPr="008A1C58">
        <w:rPr>
          <w:rFonts w:ascii="Times New Roman" w:hAnsi="Times New Roman" w:cs="Times New Roman"/>
          <w:sz w:val="24"/>
          <w:szCs w:val="24"/>
        </w:rPr>
        <w:t>B</w:t>
      </w:r>
      <w:r w:rsidR="00185AE9" w:rsidRPr="008A1C58">
        <w:rPr>
          <w:rFonts w:ascii="Times New Roman" w:hAnsi="Times New Roman" w:cs="Times New Roman"/>
          <w:sz w:val="24"/>
          <w:szCs w:val="24"/>
        </w:rPr>
        <w:t xml:space="preserve"> deficiency.</w:t>
      </w:r>
      <w:r w:rsidR="00184CEA" w:rsidRPr="008A1C58">
        <w:rPr>
          <w:rFonts w:ascii="Times New Roman" w:hAnsi="Times New Roman" w:cs="Times New Roman"/>
          <w:sz w:val="24"/>
          <w:szCs w:val="24"/>
        </w:rPr>
        <w:t xml:space="preserve"> </w:t>
      </w:r>
      <w:r w:rsidR="00184CEA" w:rsidRPr="008A1C58">
        <w:rPr>
          <w:rFonts w:ascii="Times New Roman" w:hAnsi="Times New Roman" w:cs="Times New Roman"/>
          <w:sz w:val="24"/>
          <w:szCs w:val="24"/>
        </w:rPr>
        <w:lastRenderedPageBreak/>
        <w:t>RNaseH2 is a key mammalian genome surveillance enzyme required for ribonucleotide removal. It is composed of a single catalytic subunit (A) and two non-catalytic subunits (B and C) and specifically degrades the RNA of RNA:DNA hybrids</w:t>
      </w:r>
      <w:r w:rsidR="00186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"/>
          <w:id w:val="1116099982"/>
          <w:placeholder>
            <w:docPart w:val="DefaultPlaceholder_-1854013440"/>
          </w:placeholder>
        </w:sdtPr>
        <w:sdtContent>
          <w:r w:rsidR="00E67C3E" w:rsidRPr="008A1C58">
            <w:rPr>
              <w:rFonts w:ascii="Times New Roman" w:hAnsi="Times New Roman" w:cs="Times New Roman"/>
              <w:color w:val="000000"/>
              <w:sz w:val="24"/>
              <w:szCs w:val="24"/>
            </w:rPr>
            <w:t>(Chon et al., 2009)</w:t>
          </w:r>
        </w:sdtContent>
      </w:sdt>
      <w:r w:rsidR="00184CEA" w:rsidRPr="008A1C58">
        <w:rPr>
          <w:rFonts w:ascii="Times New Roman" w:hAnsi="Times New Roman" w:cs="Times New Roman"/>
          <w:sz w:val="24"/>
          <w:szCs w:val="24"/>
        </w:rPr>
        <w:t xml:space="preserve">. </w:t>
      </w:r>
    </w:p>
    <w:p w14:paraId="3DA2CB85" w14:textId="687B1DC3" w:rsidR="00184CEA" w:rsidRPr="008A1C58" w:rsidRDefault="007E0768"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To validate our hypothesis, we established the RN</w:t>
      </w:r>
      <w:r w:rsidR="00253642" w:rsidRPr="008A1C58">
        <w:rPr>
          <w:rFonts w:ascii="Times New Roman" w:hAnsi="Times New Roman" w:cs="Times New Roman"/>
          <w:sz w:val="24"/>
          <w:szCs w:val="24"/>
        </w:rPr>
        <w:t>ASE</w:t>
      </w:r>
      <w:r w:rsidRPr="008A1C58">
        <w:rPr>
          <w:rFonts w:ascii="Times New Roman" w:hAnsi="Times New Roman" w:cs="Times New Roman"/>
          <w:sz w:val="24"/>
          <w:szCs w:val="24"/>
        </w:rPr>
        <w:t xml:space="preserve">H2B deficiency model by CRISPR/Cas9 system in HEK293T cell line. The whole genome sequencing shows highly similar patterns. </w:t>
      </w:r>
      <w:r w:rsidR="00184CEA" w:rsidRPr="008A1C58">
        <w:rPr>
          <w:rFonts w:ascii="Times New Roman" w:hAnsi="Times New Roman" w:cs="Times New Roman"/>
          <w:sz w:val="24"/>
          <w:szCs w:val="24"/>
        </w:rPr>
        <w:t>We found the ID_RN</w:t>
      </w:r>
      <w:r w:rsidR="00A313D0" w:rsidRPr="008A1C58">
        <w:rPr>
          <w:rFonts w:ascii="Times New Roman" w:hAnsi="Times New Roman" w:cs="Times New Roman"/>
          <w:sz w:val="24"/>
          <w:szCs w:val="24"/>
        </w:rPr>
        <w:t>ASE</w:t>
      </w:r>
      <w:r w:rsidR="00184CEA" w:rsidRPr="008A1C58">
        <w:rPr>
          <w:rFonts w:ascii="Times New Roman" w:hAnsi="Times New Roman" w:cs="Times New Roman"/>
          <w:sz w:val="24"/>
          <w:szCs w:val="24"/>
        </w:rPr>
        <w:t>H2B KO pattern in the RNaseH2B deficient HEK293T genomes, but not in either RNaseH2A KO</w:t>
      </w:r>
      <w:r w:rsidR="007B1A8A" w:rsidRPr="008A1C58">
        <w:rPr>
          <w:rFonts w:ascii="Times New Roman" w:hAnsi="Times New Roman" w:cs="Times New Roman"/>
          <w:sz w:val="24"/>
          <w:szCs w:val="24"/>
        </w:rPr>
        <w:t xml:space="preserve"> (Figure 4C&amp;E)</w:t>
      </w:r>
      <w:r w:rsidR="00184CEA" w:rsidRPr="008A1C58">
        <w:rPr>
          <w:rFonts w:ascii="Times New Roman" w:hAnsi="Times New Roman" w:cs="Times New Roman"/>
          <w:sz w:val="24"/>
          <w:szCs w:val="24"/>
        </w:rPr>
        <w:t xml:space="preserve">. </w:t>
      </w:r>
    </w:p>
    <w:p w14:paraId="1DC3BA6C" w14:textId="67BD7884" w:rsidR="00184CEA" w:rsidRPr="008A1C58" w:rsidRDefault="005323E6" w:rsidP="008A1C58">
      <w:pPr>
        <w:spacing w:line="480" w:lineRule="auto"/>
        <w:rPr>
          <w:rFonts w:ascii="Times New Roman" w:hAnsi="Times New Roman" w:cs="Times New Roman"/>
          <w:sz w:val="24"/>
          <w:szCs w:val="24"/>
        </w:rPr>
      </w:pPr>
      <w:commentRangeStart w:id="3"/>
      <w:r w:rsidRPr="008A1C58">
        <w:rPr>
          <w:rFonts w:ascii="Times New Roman" w:hAnsi="Times New Roman" w:cs="Times New Roman"/>
          <w:sz w:val="24"/>
          <w:szCs w:val="24"/>
          <w:highlight w:val="yellow"/>
        </w:rPr>
        <w:t>(need more details here</w:t>
      </w:r>
      <w:r w:rsidR="00CD413F" w:rsidRPr="008A1C58">
        <w:rPr>
          <w:rFonts w:ascii="Times New Roman" w:hAnsi="Times New Roman" w:cs="Times New Roman"/>
          <w:sz w:val="24"/>
          <w:szCs w:val="24"/>
          <w:highlight w:val="yellow"/>
        </w:rPr>
        <w:t>, e.g., what position</w:t>
      </w:r>
      <w:r w:rsidR="00A313D0" w:rsidRPr="008A1C58">
        <w:rPr>
          <w:rFonts w:ascii="Times New Roman" w:hAnsi="Times New Roman" w:cs="Times New Roman"/>
          <w:sz w:val="24"/>
          <w:szCs w:val="24"/>
          <w:highlight w:val="yellow"/>
        </w:rPr>
        <w:t xml:space="preserve"> of RNASEH2B</w:t>
      </w:r>
      <w:r w:rsidR="00CD413F" w:rsidRPr="008A1C58">
        <w:rPr>
          <w:rFonts w:ascii="Times New Roman" w:hAnsi="Times New Roman" w:cs="Times New Roman"/>
          <w:sz w:val="24"/>
          <w:szCs w:val="24"/>
          <w:highlight w:val="yellow"/>
        </w:rPr>
        <w:t>, what cell line?</w:t>
      </w:r>
      <w:r w:rsidRPr="008A1C58">
        <w:rPr>
          <w:rFonts w:ascii="Times New Roman" w:hAnsi="Times New Roman" w:cs="Times New Roman"/>
          <w:sz w:val="24"/>
          <w:szCs w:val="24"/>
          <w:highlight w:val="yellow"/>
        </w:rPr>
        <w:t>)</w:t>
      </w:r>
      <w:commentRangeEnd w:id="3"/>
      <w:r w:rsidR="00E637E3" w:rsidRPr="008A1C58">
        <w:rPr>
          <w:rStyle w:val="CommentReference"/>
          <w:rFonts w:ascii="Times New Roman" w:hAnsi="Times New Roman" w:cs="Times New Roman"/>
          <w:sz w:val="24"/>
          <w:szCs w:val="24"/>
        </w:rPr>
        <w:commentReference w:id="3"/>
      </w:r>
    </w:p>
    <w:p w14:paraId="142608CD" w14:textId="452A1C11" w:rsidR="00610D52" w:rsidRPr="008A1C58" w:rsidRDefault="00610D52"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3D8F3BA1" w14:textId="09F8074A" w:rsidR="00515809" w:rsidRPr="008A1C58" w:rsidRDefault="004104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Leveraging the higher proportion of microsatellite instability (MSI) tumors in the Hartwig Medical Foundation (HMF) dataset, we identified additional MSI-associated </w:t>
      </w:r>
      <w:r w:rsidR="00C22602" w:rsidRPr="008A1C58">
        <w:rPr>
          <w:rFonts w:ascii="Times New Roman" w:hAnsi="Times New Roman" w:cs="Times New Roman"/>
          <w:sz w:val="24"/>
          <w:szCs w:val="24"/>
        </w:rPr>
        <w:t>ID</w:t>
      </w:r>
      <w:r w:rsidRPr="008A1C58">
        <w:rPr>
          <w:rFonts w:ascii="Times New Roman" w:hAnsi="Times New Roman" w:cs="Times New Roman"/>
          <w:sz w:val="24"/>
          <w:szCs w:val="24"/>
        </w:rPr>
        <w:t xml:space="preserve"> signatures beyond COSMIC ID7: H_ID33</w:t>
      </w:r>
      <w:r w:rsidR="00C22602" w:rsidRPr="008A1C58">
        <w:rPr>
          <w:rFonts w:ascii="Times New Roman" w:hAnsi="Times New Roman" w:cs="Times New Roman"/>
          <w:sz w:val="24"/>
          <w:szCs w:val="24"/>
        </w:rPr>
        <w:t xml:space="preserve"> </w:t>
      </w:r>
      <w:r w:rsidRPr="008A1C58">
        <w:rPr>
          <w:rFonts w:ascii="Times New Roman" w:hAnsi="Times New Roman" w:cs="Times New Roman"/>
          <w:sz w:val="24"/>
          <w:szCs w:val="24"/>
        </w:rPr>
        <w:t>and H_ID37</w:t>
      </w:r>
      <w:r w:rsidR="00383C4D" w:rsidRPr="008A1C58">
        <w:rPr>
          <w:rFonts w:ascii="Times New Roman" w:hAnsi="Times New Roman" w:cs="Times New Roman"/>
          <w:sz w:val="24"/>
          <w:szCs w:val="24"/>
        </w:rPr>
        <w:t xml:space="preserve"> </w:t>
      </w:r>
      <w:r w:rsidR="00A70496" w:rsidRPr="008A1C58">
        <w:rPr>
          <w:rFonts w:ascii="Times New Roman" w:hAnsi="Times New Roman" w:cs="Times New Roman"/>
          <w:sz w:val="24"/>
          <w:szCs w:val="24"/>
        </w:rPr>
        <w:t xml:space="preserve">(Figure </w:t>
      </w:r>
      <w:r w:rsidR="000B1A58" w:rsidRPr="008A1C58">
        <w:rPr>
          <w:rFonts w:ascii="Times New Roman" w:hAnsi="Times New Roman" w:cs="Times New Roman"/>
          <w:sz w:val="24"/>
          <w:szCs w:val="24"/>
        </w:rPr>
        <w:t>5</w:t>
      </w:r>
      <w:r w:rsidR="00A70496" w:rsidRPr="008A1C58">
        <w:rPr>
          <w:rFonts w:ascii="Times New Roman" w:hAnsi="Times New Roman" w:cs="Times New Roman"/>
          <w:sz w:val="24"/>
          <w:szCs w:val="24"/>
        </w:rPr>
        <w:t>A)</w:t>
      </w:r>
      <w:r w:rsidRPr="008A1C58">
        <w:rPr>
          <w:rFonts w:ascii="Times New Roman" w:hAnsi="Times New Roman" w:cs="Times New Roman"/>
          <w:sz w:val="24"/>
          <w:szCs w:val="24"/>
        </w:rPr>
        <w:t>.</w:t>
      </w:r>
      <w:r w:rsidR="006C6528" w:rsidRPr="008A1C58">
        <w:rPr>
          <w:rFonts w:ascii="Times New Roman" w:hAnsi="Times New Roman" w:cs="Times New Roman"/>
          <w:sz w:val="24"/>
          <w:szCs w:val="24"/>
        </w:rPr>
        <w:t xml:space="preserve"> COSMIC v3.4 lists seven SBS signatures associated with mismatch repair (MMR) deficiency: SBS6, SBS14, SBS15, SBS20, SBS21, SBS26, and SBS44. These signatures often co-occur and show overlapping peaks. For instance, SBS44 and SBS20 have nearly identical C&gt;A mutation patterns, while SBS6 and SBS15 share a predominant CCG&gt;CTG peak. We observed similar patterns in ID signatures, with H_ID33, H_ID37, and C_ID7 all showing &gt;1bp deletions at repeat sequences</w:t>
      </w:r>
      <w:r w:rsidR="00DC57B3" w:rsidRPr="008A1C58">
        <w:rPr>
          <w:rFonts w:ascii="Times New Roman" w:hAnsi="Times New Roman" w:cs="Times New Roman"/>
          <w:sz w:val="24"/>
          <w:szCs w:val="24"/>
        </w:rPr>
        <w:t>, but they preferentially characterize different ID types.</w:t>
      </w:r>
      <w:r w:rsidR="008F62A7" w:rsidRPr="008A1C58">
        <w:rPr>
          <w:rFonts w:ascii="Times New Roman" w:hAnsi="Times New Roman" w:cs="Times New Roman"/>
          <w:sz w:val="24"/>
          <w:szCs w:val="24"/>
        </w:rPr>
        <w:t xml:space="preserve"> These MSI signatures show a strong binomial distribution of exposures in tumors: they have high activity in MSI tumors, while extremely low activity in MSS tumors (Figure </w:t>
      </w:r>
      <w:r w:rsidR="000B1A58" w:rsidRPr="008A1C58">
        <w:rPr>
          <w:rFonts w:ascii="Times New Roman" w:hAnsi="Times New Roman" w:cs="Times New Roman"/>
          <w:sz w:val="24"/>
          <w:szCs w:val="24"/>
        </w:rPr>
        <w:t>5</w:t>
      </w:r>
      <w:r w:rsidR="008F62A7" w:rsidRPr="008A1C58">
        <w:rPr>
          <w:rFonts w:ascii="Times New Roman" w:hAnsi="Times New Roman" w:cs="Times New Roman"/>
          <w:sz w:val="24"/>
          <w:szCs w:val="24"/>
        </w:rPr>
        <w:t xml:space="preserve">B). </w:t>
      </w:r>
      <w:r w:rsidR="00DC57B3" w:rsidRPr="008A1C58">
        <w:rPr>
          <w:rFonts w:ascii="Times New Roman" w:hAnsi="Times New Roman" w:cs="Times New Roman"/>
          <w:sz w:val="24"/>
          <w:szCs w:val="24"/>
        </w:rPr>
        <w:t xml:space="preserve">C_ID7 characterizes mainly </w:t>
      </w:r>
      <w:r w:rsidR="00077ACF" w:rsidRPr="008A1C58">
        <w:rPr>
          <w:rFonts w:ascii="Times New Roman" w:hAnsi="Times New Roman" w:cs="Times New Roman"/>
          <w:sz w:val="24"/>
          <w:szCs w:val="24"/>
        </w:rPr>
        <w:t>1bp C or T deletions from long C or T sequences, H_ID33 mainly characterizes TT deletions</w:t>
      </w:r>
      <w:r w:rsidR="00562BFD" w:rsidRPr="008A1C58">
        <w:rPr>
          <w:rFonts w:ascii="Times New Roman" w:hAnsi="Times New Roman" w:cs="Times New Roman"/>
          <w:sz w:val="24"/>
          <w:szCs w:val="24"/>
        </w:rPr>
        <w:t xml:space="preserve"> from </w:t>
      </w:r>
      <w:r w:rsidR="005F0FC8" w:rsidRPr="008A1C58">
        <w:rPr>
          <w:rFonts w:ascii="Times New Roman" w:hAnsi="Times New Roman" w:cs="Times New Roman"/>
          <w:sz w:val="24"/>
          <w:szCs w:val="24"/>
        </w:rPr>
        <w:t>4-5 TT repeats, while H_ID37 mainly characterizes TTT deletions from 3 TTT repeats</w:t>
      </w:r>
      <w:r w:rsidR="00A70496" w:rsidRPr="008A1C58">
        <w:rPr>
          <w:rFonts w:ascii="Times New Roman" w:hAnsi="Times New Roman" w:cs="Times New Roman"/>
          <w:sz w:val="24"/>
          <w:szCs w:val="24"/>
        </w:rPr>
        <w:t xml:space="preserve"> (Figure </w:t>
      </w:r>
      <w:r w:rsidR="000B1A58" w:rsidRPr="008A1C58">
        <w:rPr>
          <w:rFonts w:ascii="Times New Roman" w:hAnsi="Times New Roman" w:cs="Times New Roman"/>
          <w:sz w:val="24"/>
          <w:szCs w:val="24"/>
        </w:rPr>
        <w:t>5</w:t>
      </w:r>
      <w:r w:rsidR="00A70496" w:rsidRPr="008A1C58">
        <w:rPr>
          <w:rFonts w:ascii="Times New Roman" w:hAnsi="Times New Roman" w:cs="Times New Roman"/>
          <w:sz w:val="24"/>
          <w:szCs w:val="24"/>
        </w:rPr>
        <w:t>C)</w:t>
      </w:r>
      <w:r w:rsidR="005F0FC8" w:rsidRPr="008A1C58">
        <w:rPr>
          <w:rFonts w:ascii="Times New Roman" w:hAnsi="Times New Roman" w:cs="Times New Roman"/>
          <w:sz w:val="24"/>
          <w:szCs w:val="24"/>
        </w:rPr>
        <w:t xml:space="preserve">. </w:t>
      </w:r>
      <w:r w:rsidR="006E6872" w:rsidRPr="008A1C58">
        <w:rPr>
          <w:rFonts w:ascii="Times New Roman" w:hAnsi="Times New Roman" w:cs="Times New Roman"/>
          <w:sz w:val="24"/>
          <w:szCs w:val="24"/>
        </w:rPr>
        <w:t xml:space="preserve">We also found </w:t>
      </w:r>
      <w:r w:rsidR="006E6872" w:rsidRPr="008A1C58">
        <w:rPr>
          <w:rFonts w:ascii="Times New Roman" w:hAnsi="Times New Roman" w:cs="Times New Roman"/>
          <w:sz w:val="24"/>
          <w:szCs w:val="24"/>
        </w:rPr>
        <w:lastRenderedPageBreak/>
        <w:t>some samples with strong MSI signatures activity</w:t>
      </w:r>
      <w:r w:rsidR="00B11E71" w:rsidRPr="008A1C58">
        <w:rPr>
          <w:rFonts w:ascii="Times New Roman" w:hAnsi="Times New Roman" w:cs="Times New Roman"/>
          <w:sz w:val="24"/>
          <w:szCs w:val="24"/>
        </w:rPr>
        <w:t xml:space="preserve"> but previously were labelled as MSS</w:t>
      </w:r>
      <w:r w:rsidR="006E6872" w:rsidRPr="008A1C58">
        <w:rPr>
          <w:rFonts w:ascii="Times New Roman" w:hAnsi="Times New Roman" w:cs="Times New Roman"/>
          <w:sz w:val="24"/>
          <w:szCs w:val="24"/>
        </w:rPr>
        <w:t xml:space="preserve">, suggesting the potential of </w:t>
      </w:r>
      <w:r w:rsidR="001C57C6" w:rsidRPr="008A1C58">
        <w:rPr>
          <w:rFonts w:ascii="Times New Roman" w:hAnsi="Times New Roman" w:cs="Times New Roman"/>
          <w:sz w:val="24"/>
          <w:szCs w:val="24"/>
        </w:rPr>
        <w:t>MSI signatures as a MSI status biomarker.</w:t>
      </w:r>
    </w:p>
    <w:p w14:paraId="2ABF260B" w14:textId="77777777" w:rsidR="00383C4D" w:rsidRPr="008A1C58" w:rsidRDefault="00383C4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Gender comparison</w:t>
      </w:r>
    </w:p>
    <w:p w14:paraId="02233CD5" w14:textId="62F2206A" w:rsidR="00383C4D" w:rsidRPr="008A1C58" w:rsidRDefault="00383C4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investigated whether mutational processes, as represented by mutational signatures, exhibit gender-specific patterns. To assess gender-specific prevalence of mutational signatures, we employed Fisher's Exact Test. From a total of 5,000 patients with available gender data, we identified 10 signatures demonstrating significant gender-specific associations: 6 signatures (C_ID19, C_ID4, C_ID8, C_ID17, H_ID24, C_ID6, and C_ID9) showed a significant prevalence in female patients. Conversely, 4 signatures (C_ID12, C_ID14, C_ID13, and C_ID3) were more commonly observed in male patients (Figure </w:t>
      </w:r>
      <w:r w:rsidR="000B1A58" w:rsidRPr="008A1C58">
        <w:rPr>
          <w:rFonts w:ascii="Times New Roman" w:hAnsi="Times New Roman" w:cs="Times New Roman"/>
          <w:sz w:val="24"/>
          <w:szCs w:val="24"/>
        </w:rPr>
        <w:t>5</w:t>
      </w:r>
      <w:r w:rsidRPr="008A1C58">
        <w:rPr>
          <w:rFonts w:ascii="Times New Roman" w:hAnsi="Times New Roman" w:cs="Times New Roman"/>
          <w:sz w:val="24"/>
          <w:szCs w:val="24"/>
        </w:rPr>
        <w:t xml:space="preserve">D). Some of the observations can be explained biologically, C_ID6 is associated with </w:t>
      </w:r>
      <w:proofErr w:type="spellStart"/>
      <w:r w:rsidRPr="008A1C58">
        <w:rPr>
          <w:rFonts w:ascii="Times New Roman" w:hAnsi="Times New Roman" w:cs="Times New Roman"/>
          <w:sz w:val="24"/>
          <w:szCs w:val="24"/>
        </w:rPr>
        <w:t>BRCAness</w:t>
      </w:r>
      <w:proofErr w:type="spellEnd"/>
      <w:r w:rsidRPr="008A1C58">
        <w:rPr>
          <w:rFonts w:ascii="Times New Roman" w:hAnsi="Times New Roman" w:cs="Times New Roman"/>
          <w:sz w:val="24"/>
          <w:szCs w:val="24"/>
        </w:rPr>
        <w:t xml:space="preserve"> in breast cancers which are often found in female patients, while C_ID3 is associated with tobacco smoking which has a higher proportion of male patients.</w:t>
      </w:r>
    </w:p>
    <w:p w14:paraId="24B3CFEB" w14:textId="029F4D01" w:rsidR="0022341A" w:rsidRPr="008A1C58" w:rsidRDefault="0022341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 xml:space="preserve">Extended sequence context </w:t>
      </w:r>
      <w:r w:rsidR="007C5737" w:rsidRPr="008A1C58">
        <w:rPr>
          <w:rFonts w:ascii="Times New Roman" w:hAnsi="Times New Roman" w:cs="Times New Roman"/>
          <w:b/>
          <w:bCs/>
          <w:sz w:val="24"/>
          <w:szCs w:val="24"/>
        </w:rPr>
        <w:t>characterization of</w:t>
      </w:r>
      <w:r w:rsidRPr="008A1C58">
        <w:rPr>
          <w:rFonts w:ascii="Times New Roman" w:hAnsi="Times New Roman" w:cs="Times New Roman"/>
          <w:b/>
          <w:bCs/>
          <w:sz w:val="24"/>
          <w:szCs w:val="24"/>
        </w:rPr>
        <w:t xml:space="preserve"> novel </w:t>
      </w:r>
      <w:r w:rsidR="0058096D" w:rsidRPr="008A1C58">
        <w:rPr>
          <w:rFonts w:ascii="Times New Roman" w:hAnsi="Times New Roman" w:cs="Times New Roman"/>
          <w:b/>
          <w:bCs/>
          <w:sz w:val="24"/>
          <w:szCs w:val="24"/>
        </w:rPr>
        <w:t>signatures</w:t>
      </w:r>
    </w:p>
    <w:p w14:paraId="4908DEC8" w14:textId="2C5C9656" w:rsidR="00C72379" w:rsidRPr="008A1C58" w:rsidRDefault="00C7237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observed that some signatures share dominant peaks, prompting us to investigate whether they represent distinct mutational processes. To address this, we examined the extended sequence context of samples with high activity for these signatures to understand the preferential sequence context of the indels.</w:t>
      </w:r>
      <w:r w:rsidR="00BD2F24" w:rsidRPr="008A1C58">
        <w:rPr>
          <w:rFonts w:ascii="Times New Roman" w:hAnsi="Times New Roman" w:cs="Times New Roman"/>
          <w:sz w:val="24"/>
          <w:szCs w:val="24"/>
        </w:rPr>
        <w:t xml:space="preserve"> H_ID24 and C_ID9 both exhibit a similar 1bp C deletion pattern (DEL:C:1:0). However, analysis of their extended sequence contexts revealed that H_ID24 preferentially deletes C from 5'TTTCX3', while C_ID9 favors C deletion from 5'XCTTT3' (Figure 6A). These findings suggest that H_ID24 and C_ID9 stem from distinct mutational processes: H_ID24 preferentially removes cytosine 3' of poly-T sequences, while C_ID9 </w:t>
      </w:r>
      <w:r w:rsidR="00BD2F24" w:rsidRPr="008A1C58">
        <w:rPr>
          <w:rFonts w:ascii="Times New Roman" w:hAnsi="Times New Roman" w:cs="Times New Roman"/>
          <w:sz w:val="24"/>
          <w:szCs w:val="24"/>
        </w:rPr>
        <w:lastRenderedPageBreak/>
        <w:t>removes cytosine 5' of poly-T sequences. H_ID27 and part of H_ID28 both describe 1bp C insertion (INS:C:1:0), but they characterize two distinct processes: H_ID27 preferentially inserts a cytosine 3' of poly-A sequences, while H_ID28 inserts a cytosine 3' of poly-C sequences.</w:t>
      </w:r>
      <w:r w:rsidR="005E208D" w:rsidRPr="008A1C58">
        <w:rPr>
          <w:rFonts w:ascii="Times New Roman" w:hAnsi="Times New Roman" w:cs="Times New Roman"/>
          <w:sz w:val="24"/>
          <w:szCs w:val="24"/>
        </w:rPr>
        <w:t xml:space="preserve"> Based on these observations, we conclude that H_ID27 and H_ID28 result from two distinct mutational processes rather than an over-splitting of a single process.</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192C57CD" w14:textId="5252B9C9" w:rsidR="000D4E24" w:rsidRPr="008A1C58" w:rsidRDefault="00F30F64"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examined the contribution of mutational signatures to indels in cancer genes, focusing on 581 Tier 1 genes from the Cancer Gene Census.</w:t>
      </w:r>
      <w:r w:rsidR="0035297A" w:rsidRPr="008A1C58">
        <w:rPr>
          <w:rFonts w:ascii="Times New Roman" w:hAnsi="Times New Roman" w:cs="Times New Roman"/>
          <w:sz w:val="24"/>
          <w:szCs w:val="24"/>
        </w:rPr>
        <w:t xml:space="preserve"> We excluded DEL:1:T:5+ and INS:1:T:5+ from our analysis, as these indels are primarily contributed by C_ID1 and C_ID2, and single-base thymine insertions/deletions in poly-T regions rarely have significant biological impacts. The genes most frequently affected by insertions were CAMTA1, ERBB4, FHIT, FOXP1, LPP, LRP1B, NRG1, PRDM16, PTPRT, and RUNX1. Several signatures with known causes contribute to these insertions, including DNA replication slippage, defective MMR, defective HR DNA damage repair, and UV exposure (Figure 6C). Deletions most frequently affected CAMTA1, CUX1, ERBB4, FHIT, FOXP1, GPHN, LPP, LRP1B, NRG1, and PRDM16 (Figure 6C).</w:t>
      </w:r>
      <w:r w:rsidR="006F7579" w:rsidRPr="008A1C58">
        <w:rPr>
          <w:rFonts w:ascii="Times New Roman" w:hAnsi="Times New Roman" w:cs="Times New Roman"/>
          <w:sz w:val="24"/>
          <w:szCs w:val="24"/>
        </w:rPr>
        <w:t xml:space="preserve"> These deletions are primarily caused by DNA replication slippage and defective MMR. Notably, the tobacco smoking signature (C_ID3) contributes to nearly 50% of cytosine deletions and thymine insertions in LRP1B. Previous research has linked LRP1B mutations to lung cancer pathogenesis. Our analysis potentially uncovers the mutational processes responsible for LRP1B mutations.</w:t>
      </w:r>
    </w:p>
    <w:p w14:paraId="4D31DC32" w14:textId="15AE4A35"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74E12DCD"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 xml:space="preserve">ur study established a comprehensive collection of 31 insertion-deletion (ID) mutational signatures. We identified one indel signature associated with RNaseH2B deficiency, validating this finding </w:t>
      </w:r>
      <w:r w:rsidR="00C12559" w:rsidRPr="008A1C58">
        <w:rPr>
          <w:rFonts w:ascii="Times New Roman" w:hAnsi="Times New Roman" w:cs="Times New Roman"/>
          <w:sz w:val="24"/>
          <w:szCs w:val="24"/>
        </w:rPr>
        <w:t>via CRISPR/Cas9 system</w:t>
      </w:r>
      <w:r w:rsidR="00B759FF" w:rsidRPr="008A1C58">
        <w:rPr>
          <w:rFonts w:ascii="Times New Roman" w:hAnsi="Times New Roman" w:cs="Times New Roman"/>
          <w:sz w:val="24"/>
          <w:szCs w:val="24"/>
        </w:rPr>
        <w:t xml:space="preserve">. Additionally, we found three ID signatures </w:t>
      </w:r>
      <w:r w:rsidR="007D7B4C" w:rsidRPr="008A1C58">
        <w:rPr>
          <w:rFonts w:ascii="Times New Roman" w:hAnsi="Times New Roman" w:cs="Times New Roman"/>
          <w:sz w:val="24"/>
          <w:szCs w:val="24"/>
        </w:rPr>
        <w:t xml:space="preserve">(2 new ID signatures, H_ID33 and H_ID37) </w:t>
      </w:r>
      <w:r w:rsidR="00B759FF" w:rsidRPr="008A1C58">
        <w:rPr>
          <w:rFonts w:ascii="Times New Roman" w:hAnsi="Times New Roman" w:cs="Times New Roman"/>
          <w:sz w:val="24"/>
          <w:szCs w:val="24"/>
        </w:rPr>
        <w:t>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5E208D" w:rsidRPr="008A1C58">
        <w:rPr>
          <w:rFonts w:ascii="Times New Roman" w:hAnsi="Times New Roman" w:cs="Times New Roman"/>
          <w:sz w:val="24"/>
          <w:szCs w:val="24"/>
        </w:rPr>
        <w:t xml:space="preserve">This study, for the first time, performs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6B03D760" w14:textId="2A2483AB" w:rsidR="00DC3267" w:rsidRPr="008A1C58" w:rsidRDefault="00B759F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attempted signature extraction using </w:t>
      </w:r>
      <w:proofErr w:type="spellStart"/>
      <w:r w:rsidRPr="008A1C58">
        <w:rPr>
          <w:rFonts w:ascii="Times New Roman" w:hAnsi="Times New Roman" w:cs="Times New Roman"/>
          <w:sz w:val="24"/>
          <w:szCs w:val="24"/>
        </w:rPr>
        <w:t>SigProfilerExtracto</w:t>
      </w:r>
      <w:r w:rsidR="00C76AB8" w:rsidRPr="008A1C58">
        <w:rPr>
          <w:rFonts w:ascii="Times New Roman" w:hAnsi="Times New Roman" w:cs="Times New Roman"/>
          <w:sz w:val="24"/>
          <w:szCs w:val="24"/>
        </w:rPr>
        <w:t>r</w:t>
      </w:r>
      <w:proofErr w:type="spellEnd"/>
      <w:r w:rsidR="00C76AB8" w:rsidRPr="008A1C58">
        <w:rPr>
          <w:rFonts w:ascii="Times New Roman" w:hAnsi="Times New Roman" w:cs="Times New Roman"/>
          <w:sz w:val="24"/>
          <w:szCs w:val="24"/>
        </w:rPr>
        <w:t xml:space="preserve"> which is a NMF based extraction model </w:t>
      </w:r>
      <w:r w:rsidR="00D60671" w:rsidRPr="008A1C58">
        <w:rPr>
          <w:rFonts w:ascii="Times New Roman" w:hAnsi="Times New Roman" w:cs="Times New Roman"/>
          <w:sz w:val="24"/>
          <w:szCs w:val="24"/>
        </w:rPr>
        <w:t xml:space="preserve">with the outstanding performance in signature extraction analysis </w:t>
      </w:r>
      <w:sdt>
        <w:sdtPr>
          <w:rPr>
            <w:rFonts w:ascii="Times New Roman" w:hAnsi="Times New Roman" w:cs="Times New Roman"/>
            <w:color w:val="000000"/>
            <w:sz w:val="24"/>
            <w:szCs w:val="24"/>
          </w:rPr>
          <w:tag w:val="MENDELEY_CITATION_v3_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"/>
          <w:id w:val="214938436"/>
          <w:placeholder>
            <w:docPart w:val="DefaultPlaceholder_-1854013440"/>
          </w:placeholder>
        </w:sdtPr>
        <w:sdtContent>
          <w:r w:rsidR="00E67C3E" w:rsidRPr="008A1C58">
            <w:rPr>
              <w:rFonts w:ascii="Times New Roman" w:hAnsi="Times New Roman" w:cs="Times New Roman"/>
              <w:color w:val="000000"/>
              <w:sz w:val="24"/>
              <w:szCs w:val="24"/>
            </w:rPr>
            <w:t>(Islam et al., 2022)</w:t>
          </w:r>
        </w:sdtContent>
      </w:sdt>
      <w:r w:rsidR="00D60671" w:rsidRPr="008A1C58">
        <w:rPr>
          <w:rFonts w:ascii="Times New Roman" w:hAnsi="Times New Roman" w:cs="Times New Roman"/>
          <w:sz w:val="24"/>
          <w:szCs w:val="24"/>
        </w:rPr>
        <w:t>. However, we</w:t>
      </w:r>
      <w:r w:rsidRPr="008A1C58">
        <w:rPr>
          <w:rFonts w:ascii="Times New Roman" w:hAnsi="Times New Roman" w:cs="Times New Roman"/>
          <w:sz w:val="24"/>
          <w:szCs w:val="24"/>
        </w:rPr>
        <w:t xml:space="preserve"> found it ineffective for this large cohort (</w:t>
      </w:r>
      <w:r w:rsidR="00D60671" w:rsidRPr="008A1C58">
        <w:rPr>
          <w:rFonts w:ascii="Times New Roman" w:hAnsi="Times New Roman" w:cs="Times New Roman"/>
          <w:sz w:val="24"/>
          <w:szCs w:val="24"/>
        </w:rPr>
        <w:t xml:space="preserve">optimal solution </w:t>
      </w:r>
      <w:r w:rsidRPr="008A1C58">
        <w:rPr>
          <w:rFonts w:ascii="Times New Roman" w:hAnsi="Times New Roman" w:cs="Times New Roman"/>
          <w:sz w:val="24"/>
          <w:szCs w:val="24"/>
        </w:rPr>
        <w:t>K=</w:t>
      </w:r>
      <w:r w:rsidR="00785D9F" w:rsidRPr="008A1C58">
        <w:rPr>
          <w:rFonts w:ascii="Times New Roman" w:hAnsi="Times New Roman" w:cs="Times New Roman"/>
          <w:sz w:val="24"/>
          <w:szCs w:val="24"/>
        </w:rPr>
        <w:t>12</w:t>
      </w:r>
      <w:r w:rsidRPr="008A1C58">
        <w:rPr>
          <w:rFonts w:ascii="Times New Roman" w:hAnsi="Times New Roman" w:cs="Times New Roman"/>
          <w:sz w:val="24"/>
          <w:szCs w:val="24"/>
        </w:rPr>
        <w:t>)</w:t>
      </w:r>
      <w:r w:rsidR="00BE6E6E" w:rsidRPr="008A1C58">
        <w:rPr>
          <w:rFonts w:ascii="Times New Roman" w:hAnsi="Times New Roman" w:cs="Times New Roman"/>
          <w:sz w:val="24"/>
          <w:szCs w:val="24"/>
        </w:rPr>
        <w:t xml:space="preserve">: </w:t>
      </w:r>
      <w:r w:rsidR="00ED4B56" w:rsidRPr="008A1C58">
        <w:rPr>
          <w:rFonts w:ascii="Times New Roman" w:hAnsi="Times New Roman" w:cs="Times New Roman"/>
          <w:sz w:val="24"/>
          <w:szCs w:val="24"/>
        </w:rPr>
        <w:t xml:space="preserve">it was not able to identify novel signatures and previously identified COSMIC signatures. This is probably </w:t>
      </w:r>
      <w:r w:rsidRPr="008A1C58">
        <w:rPr>
          <w:rFonts w:ascii="Times New Roman" w:hAnsi="Times New Roman" w:cs="Times New Roman"/>
          <w:sz w:val="24"/>
          <w:szCs w:val="24"/>
        </w:rPr>
        <w:t>due to the limitations of Non-negative Matrix Factorization in handling the high data sparsity characteristic of indels (</w:t>
      </w:r>
      <w:r w:rsidR="00BE6E6E" w:rsidRPr="008A1C58">
        <w:rPr>
          <w:rFonts w:ascii="Times New Roman" w:hAnsi="Times New Roman" w:cs="Times New Roman"/>
          <w:sz w:val="24"/>
          <w:szCs w:val="24"/>
        </w:rPr>
        <w:t>S</w:t>
      </w:r>
      <w:r w:rsidRPr="008A1C58">
        <w:rPr>
          <w:rFonts w:ascii="Times New Roman" w:hAnsi="Times New Roman" w:cs="Times New Roman"/>
          <w:sz w:val="24"/>
          <w:szCs w:val="24"/>
        </w:rPr>
        <w:t xml:space="preserve">upplementary figure). Jin et al. identified 25 indel signatures using </w:t>
      </w:r>
      <w:proofErr w:type="spellStart"/>
      <w:r w:rsidRPr="008A1C58">
        <w:rPr>
          <w:rFonts w:ascii="Times New Roman" w:hAnsi="Times New Roman" w:cs="Times New Roman"/>
          <w:sz w:val="24"/>
          <w:szCs w:val="24"/>
        </w:rPr>
        <w:t>MuSiCal</w:t>
      </w:r>
      <w:proofErr w:type="spellEnd"/>
      <w:r w:rsidRPr="008A1C58">
        <w:rPr>
          <w:rFonts w:ascii="Times New Roman" w:hAnsi="Times New Roman" w:cs="Times New Roman"/>
          <w:sz w:val="24"/>
          <w:szCs w:val="24"/>
        </w:rPr>
        <w:t>, a minimum-volume NMF model</w:t>
      </w:r>
      <w:r w:rsidR="00917973"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"/>
          <w:id w:val="-980609065"/>
          <w:placeholder>
            <w:docPart w:val="DefaultPlaceholder_-1854013440"/>
          </w:placeholder>
        </w:sdtPr>
        <w:sdtContent>
          <w:r w:rsidR="00E67C3E" w:rsidRPr="008A1C58">
            <w:rPr>
              <w:rFonts w:ascii="Times New Roman" w:hAnsi="Times New Roman" w:cs="Times New Roman"/>
              <w:color w:val="000000"/>
              <w:sz w:val="24"/>
              <w:szCs w:val="24"/>
            </w:rPr>
            <w:t>(Jin et al., 2024)</w:t>
          </w:r>
        </w:sdtContent>
      </w:sdt>
      <w:r w:rsidRPr="008A1C58">
        <w:rPr>
          <w:rFonts w:ascii="Times New Roman" w:hAnsi="Times New Roman" w:cs="Times New Roman"/>
          <w:sz w:val="24"/>
          <w:szCs w:val="24"/>
        </w:rPr>
        <w:t xml:space="preserve">. Our study confirmed </w:t>
      </w:r>
      <w:r w:rsidR="00755E17" w:rsidRPr="008A1C58">
        <w:rPr>
          <w:rFonts w:ascii="Times New Roman" w:hAnsi="Times New Roman" w:cs="Times New Roman"/>
          <w:sz w:val="24"/>
          <w:szCs w:val="24"/>
        </w:rPr>
        <w:t>two</w:t>
      </w:r>
      <w:r w:rsidRPr="008A1C58">
        <w:rPr>
          <w:rFonts w:ascii="Times New Roman" w:hAnsi="Times New Roman" w:cs="Times New Roman"/>
          <w:sz w:val="24"/>
          <w:szCs w:val="24"/>
        </w:rPr>
        <w:t xml:space="preserve"> </w:t>
      </w:r>
      <w:proofErr w:type="spellStart"/>
      <w:r w:rsidR="00ED4B56" w:rsidRPr="008A1C58">
        <w:rPr>
          <w:rFonts w:ascii="Times New Roman" w:hAnsi="Times New Roman" w:cs="Times New Roman"/>
          <w:sz w:val="24"/>
          <w:szCs w:val="24"/>
        </w:rPr>
        <w:t>MuSiCal</w:t>
      </w:r>
      <w:proofErr w:type="spellEnd"/>
      <w:r w:rsidRPr="008A1C58">
        <w:rPr>
          <w:rFonts w:ascii="Times New Roman" w:hAnsi="Times New Roman" w:cs="Times New Roman"/>
          <w:sz w:val="24"/>
          <w:szCs w:val="24"/>
        </w:rPr>
        <w:t xml:space="preserve"> signatures using a different approach</w:t>
      </w:r>
      <w:r w:rsidR="002C172C" w:rsidRPr="008A1C58">
        <w:rPr>
          <w:rFonts w:ascii="Times New Roman" w:hAnsi="Times New Roman" w:cs="Times New Roman"/>
          <w:sz w:val="24"/>
          <w:szCs w:val="24"/>
        </w:rPr>
        <w:t xml:space="preserve"> </w:t>
      </w:r>
      <w:r w:rsidR="00ED4B56" w:rsidRPr="008A1C58">
        <w:rPr>
          <w:rFonts w:ascii="Times New Roman" w:hAnsi="Times New Roman" w:cs="Times New Roman"/>
          <w:sz w:val="24"/>
          <w:szCs w:val="24"/>
        </w:rPr>
        <w:t>(Figure</w:t>
      </w:r>
      <w:r w:rsidR="004D445D" w:rsidRPr="008A1C58">
        <w:rPr>
          <w:rFonts w:ascii="Times New Roman" w:hAnsi="Times New Roman" w:cs="Times New Roman"/>
          <w:sz w:val="24"/>
          <w:szCs w:val="24"/>
        </w:rPr>
        <w:t xml:space="preserve"> SX</w:t>
      </w:r>
      <w:r w:rsidR="00ED4B56" w:rsidRPr="008A1C58">
        <w:rPr>
          <w:rFonts w:ascii="Times New Roman" w:hAnsi="Times New Roman" w:cs="Times New Roman"/>
          <w:sz w:val="24"/>
          <w:szCs w:val="24"/>
        </w:rPr>
        <w:t>)</w:t>
      </w:r>
      <w:r w:rsidRPr="008A1C58">
        <w:rPr>
          <w:rFonts w:ascii="Times New Roman" w:hAnsi="Times New Roman" w:cs="Times New Roman"/>
          <w:sz w:val="24"/>
          <w:szCs w:val="24"/>
        </w:rPr>
        <w:t>.</w:t>
      </w:r>
      <w:r w:rsidR="001B222F" w:rsidRPr="008A1C58">
        <w:rPr>
          <w:rFonts w:ascii="Times New Roman" w:hAnsi="Times New Roman" w:cs="Times New Roman"/>
          <w:sz w:val="24"/>
          <w:szCs w:val="24"/>
        </w:rPr>
        <w:t xml:space="preserve"> </w:t>
      </w:r>
      <w:r w:rsidR="002C172C" w:rsidRPr="008A1C58">
        <w:rPr>
          <w:rFonts w:ascii="Times New Roman" w:hAnsi="Times New Roman" w:cs="Times New Roman"/>
          <w:sz w:val="24"/>
          <w:szCs w:val="24"/>
        </w:rPr>
        <w:t xml:space="preserve">Moreover, our study added more novel signatures </w:t>
      </w:r>
      <w:r w:rsidR="006D042E" w:rsidRPr="008A1C58">
        <w:rPr>
          <w:rFonts w:ascii="Times New Roman" w:hAnsi="Times New Roman" w:cs="Times New Roman"/>
          <w:sz w:val="24"/>
          <w:szCs w:val="24"/>
        </w:rPr>
        <w:t xml:space="preserve">because of integrating HMF data. </w:t>
      </w:r>
      <w:r w:rsidR="001B222F" w:rsidRPr="008A1C58">
        <w:rPr>
          <w:rFonts w:ascii="Times New Roman" w:hAnsi="Times New Roman" w:cs="Times New Roman"/>
          <w:sz w:val="24"/>
          <w:szCs w:val="24"/>
        </w:rPr>
        <w:t>Our study demonstrates the efficacy of mSigHdp in mining large datasets and reveals how this alternative approach can uncover novel signatures in highly sparse, low-count data.</w:t>
      </w:r>
    </w:p>
    <w:p w14:paraId="3F1EED2B" w14:textId="6BABEB72" w:rsidR="00770218" w:rsidRPr="008A1C58" w:rsidRDefault="004C3196" w:rsidP="008A1C58">
      <w:pPr>
        <w:spacing w:line="480" w:lineRule="auto"/>
        <w:rPr>
          <w:rFonts w:ascii="Times New Roman" w:hAnsi="Times New Roman" w:cs="Times New Roman"/>
          <w:sz w:val="24"/>
          <w:szCs w:val="24"/>
        </w:rPr>
      </w:pPr>
      <w:commentRangeStart w:id="4"/>
      <w:r w:rsidRPr="008A1C58">
        <w:rPr>
          <w:rFonts w:ascii="Times New Roman" w:hAnsi="Times New Roman" w:cs="Times New Roman"/>
          <w:sz w:val="24"/>
          <w:szCs w:val="24"/>
          <w:highlight w:val="yellow"/>
        </w:rPr>
        <w:lastRenderedPageBreak/>
        <w:t xml:space="preserve">In addition to HEK293T, we also generated </w:t>
      </w:r>
      <w:r w:rsidR="000E2C65" w:rsidRPr="008A1C58">
        <w:rPr>
          <w:rFonts w:ascii="Times New Roman" w:hAnsi="Times New Roman" w:cs="Times New Roman"/>
          <w:sz w:val="24"/>
          <w:szCs w:val="24"/>
          <w:highlight w:val="yellow"/>
        </w:rPr>
        <w:t>RNASEH2B deficiency genotype in HeLa cell lines. But we didn’t observe H_ID29, wh</w:t>
      </w:r>
      <w:r w:rsidR="0069230A" w:rsidRPr="008A1C58">
        <w:rPr>
          <w:rFonts w:ascii="Times New Roman" w:hAnsi="Times New Roman" w:cs="Times New Roman"/>
          <w:sz w:val="24"/>
          <w:szCs w:val="24"/>
          <w:highlight w:val="yellow"/>
        </w:rPr>
        <w:t xml:space="preserve">ereas we found H_ID29 in HeLa RNASEH2A KO clones. This suggests that </w:t>
      </w:r>
      <w:r w:rsidR="007704E6" w:rsidRPr="008A1C58">
        <w:rPr>
          <w:rFonts w:ascii="Times New Roman" w:hAnsi="Times New Roman" w:cs="Times New Roman"/>
          <w:sz w:val="24"/>
          <w:szCs w:val="24"/>
          <w:highlight w:val="yellow"/>
        </w:rPr>
        <w:t xml:space="preserve">some additional mechanisms were added on the formation of H_ID29, e.g., DNA repair deficiency. </w:t>
      </w:r>
      <w:r w:rsidR="00A667DC" w:rsidRPr="008A1C58">
        <w:rPr>
          <w:rFonts w:ascii="Times New Roman" w:hAnsi="Times New Roman" w:cs="Times New Roman"/>
          <w:sz w:val="24"/>
          <w:szCs w:val="24"/>
          <w:highlight w:val="yellow"/>
        </w:rPr>
        <w:t>It is known that HEK293T has defective mismatch repair, which may also play a role in the formation of H_ID29.</w:t>
      </w:r>
      <w:commentRangeEnd w:id="4"/>
      <w:r w:rsidR="00EA3B13" w:rsidRPr="008A1C58">
        <w:rPr>
          <w:rStyle w:val="CommentReference"/>
          <w:rFonts w:ascii="Times New Roman" w:hAnsi="Times New Roman" w:cs="Times New Roman"/>
          <w:sz w:val="24"/>
          <w:szCs w:val="24"/>
        </w:rPr>
        <w:commentReference w:id="4"/>
      </w:r>
    </w:p>
    <w:p w14:paraId="499335AA" w14:textId="07B777E9"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As sequencing technology advances, numerous national cancer research initiatives are underway. Mutational signatures have proven valuable in predicting cancer treatment efficacy and tracing disease etiology. By integrating more data into mutational signature analysis, we anticipate discovering additional signatures that characterize genomic mutational processes. Furthermore, we expect the development of mutational signatures as clinical biomarkers to enhance cancer diagnosis and treatment strategies.</w:t>
      </w:r>
    </w:p>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22AFBF63"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3417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4"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highlight w:val="yellow"/>
        </w:rPr>
        <w:t xml:space="preserve">Variant calls for 3417 WGS samples from the HMF cohort were obtained from </w:t>
      </w:r>
      <w:proofErr w:type="spellStart"/>
      <w:r w:rsidR="00CB3861" w:rsidRPr="008A1C58">
        <w:rPr>
          <w:rFonts w:ascii="Times New Roman" w:hAnsi="Times New Roman" w:cs="Times New Roman"/>
          <w:sz w:val="24"/>
          <w:szCs w:val="24"/>
          <w:highlight w:val="yellow"/>
        </w:rPr>
        <w:t>xxxx</w:t>
      </w:r>
      <w:proofErr w:type="spellEnd"/>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 xml:space="preserve">of the HMF genomes </w:t>
      </w:r>
      <w:r w:rsidR="00DE25E8" w:rsidRPr="008A1C58">
        <w:rPr>
          <w:rFonts w:ascii="Times New Roman" w:hAnsi="Times New Roman" w:cs="Times New Roman"/>
          <w:sz w:val="24"/>
          <w:szCs w:val="24"/>
        </w:rPr>
        <w:lastRenderedPageBreak/>
        <w:t>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proofErr w:type="gramStart"/>
      <w:r w:rsidR="002F33E9" w:rsidRPr="008A1C58">
        <w:rPr>
          <w:rFonts w:ascii="Times New Roman" w:hAnsi="Times New Roman" w:cs="Times New Roman"/>
          <w:sz w:val="24"/>
          <w:szCs w:val="24"/>
        </w:rPr>
        <w:t>These</w:t>
      </w:r>
      <w:proofErr w:type="gramEnd"/>
      <w:r w:rsidR="002F33E9" w:rsidRPr="008A1C58">
        <w:rPr>
          <w:rFonts w:ascii="Times New Roman" w:hAnsi="Times New Roman" w:cs="Times New Roman"/>
          <w:sz w:val="24"/>
          <w:szCs w:val="24"/>
        </w:rPr>
        <w:t xml:space="preserve"> data </w:t>
      </w:r>
      <w:proofErr w:type="gramStart"/>
      <w:r w:rsidR="002F33E9" w:rsidRPr="008A1C58">
        <w:rPr>
          <w:rFonts w:ascii="Times New Roman" w:hAnsi="Times New Roman" w:cs="Times New Roman"/>
          <w:sz w:val="24"/>
          <w:szCs w:val="24"/>
        </w:rPr>
        <w:t>was</w:t>
      </w:r>
      <w:proofErr w:type="gramEnd"/>
      <w:r w:rsidR="002F33E9" w:rsidRPr="008A1C58">
        <w:rPr>
          <w:rFonts w:ascii="Times New Roman" w:hAnsi="Times New Roman" w:cs="Times New Roman"/>
          <w:sz w:val="24"/>
          <w:szCs w:val="24"/>
        </w:rPr>
        <w:t xml:space="preserve">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3CF8EB05"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EE4725" w:rsidRPr="008A1C58">
        <w:rPr>
          <w:rFonts w:ascii="Times New Roman" w:hAnsi="Times New Roman" w:cs="Times New Roman"/>
          <w:sz w:val="24"/>
          <w:szCs w:val="24"/>
        </w:rPr>
        <w:t xml:space="preserve">when applying to all </w:t>
      </w:r>
      <w:proofErr w:type="gramStart"/>
      <w:r w:rsidR="00EE4725" w:rsidRPr="008A1C58">
        <w:rPr>
          <w:rFonts w:ascii="Times New Roman" w:hAnsi="Times New Roman" w:cs="Times New Roman"/>
          <w:sz w:val="24"/>
          <w:szCs w:val="24"/>
        </w:rPr>
        <w:t>samples</w:t>
      </w:r>
      <w:proofErr w:type="gramEnd"/>
      <w:r w:rsidR="00EE4725" w:rsidRPr="008A1C58">
        <w:rPr>
          <w:rFonts w:ascii="Times New Roman" w:hAnsi="Times New Roman" w:cs="Times New Roman"/>
          <w:sz w:val="24"/>
          <w:szCs w:val="24"/>
        </w:rPr>
        <w:t xml:space="preserve">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samples of each cancer type,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w:t>
      </w:r>
      <w:proofErr w:type="gramStart"/>
      <w:r w:rsidR="000E0C06" w:rsidRPr="008A1C58">
        <w:rPr>
          <w:rFonts w:ascii="Times New Roman" w:hAnsi="Times New Roman" w:cs="Times New Roman"/>
          <w:sz w:val="24"/>
          <w:szCs w:val="24"/>
        </w:rPr>
        <w:t>scenario</w:t>
      </w:r>
      <w:proofErr w:type="gramEnd"/>
      <w:r w:rsidR="000E0C06" w:rsidRPr="008A1C58">
        <w:rPr>
          <w:rFonts w:ascii="Times New Roman" w:hAnsi="Times New Roman" w:cs="Times New Roman"/>
          <w:sz w:val="24"/>
          <w:szCs w:val="24"/>
        </w:rPr>
        <w:t xml:space="preserve">, we used the following parameters: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post.n</w:t>
      </w:r>
      <w:proofErr w:type="spellEnd"/>
      <w:r w:rsidR="009038C9" w:rsidRPr="008A1C58">
        <w:rPr>
          <w:rFonts w:ascii="Times New Roman" w:hAnsi="Times New Roman" w:cs="Times New Roman"/>
          <w:sz w:val="24"/>
          <w:szCs w:val="24"/>
        </w:rPr>
        <w:t xml:space="preserve"> = 200, </w:t>
      </w:r>
      <w:proofErr w:type="spellStart"/>
      <w:r w:rsidR="009038C9" w:rsidRPr="008A1C58">
        <w:rPr>
          <w:rFonts w:ascii="Times New Roman" w:hAnsi="Times New Roman" w:cs="Times New Roman"/>
          <w:sz w:val="24"/>
          <w:szCs w:val="24"/>
        </w:rPr>
        <w:t>post.space</w:t>
      </w:r>
      <w:proofErr w:type="spellEnd"/>
      <w:r w:rsidR="009038C9" w:rsidRPr="008A1C58">
        <w:rPr>
          <w:rFonts w:ascii="Times New Roman" w:hAnsi="Times New Roman" w:cs="Times New Roman"/>
          <w:sz w:val="24"/>
          <w:szCs w:val="24"/>
        </w:rPr>
        <w:t xml:space="preserve"> = 100, </w:t>
      </w:r>
      <w:proofErr w:type="spellStart"/>
      <w:r w:rsidR="009038C9" w:rsidRPr="008A1C58">
        <w:rPr>
          <w:rFonts w:ascii="Times New Roman" w:hAnsi="Times New Roman" w:cs="Times New Roman"/>
          <w:sz w:val="24"/>
          <w:szCs w:val="24"/>
        </w:rPr>
        <w:t>num.child.process</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gamma.alpha</w:t>
      </w:r>
      <w:proofErr w:type="spellEnd"/>
      <w:r w:rsidR="009038C9" w:rsidRPr="008A1C58">
        <w:rPr>
          <w:rFonts w:ascii="Times New Roman" w:hAnsi="Times New Roman" w:cs="Times New Roman"/>
          <w:sz w:val="24"/>
          <w:szCs w:val="24"/>
        </w:rPr>
        <w:t xml:space="preserve">=1, </w:t>
      </w:r>
      <w:proofErr w:type="spell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r w:rsidR="00516765" w:rsidRPr="008A1C58">
        <w:rPr>
          <w:rFonts w:ascii="Times New Roman" w:hAnsi="Times New Roman" w:cs="Times New Roman"/>
          <w:sz w:val="24"/>
          <w:szCs w:val="24"/>
        </w:rPr>
        <w:t xml:space="preserve">=100. </w:t>
      </w:r>
    </w:p>
    <w:p w14:paraId="754A3483" w14:textId="3036AF89" w:rsidR="001D4B5D" w:rsidRPr="008A1C58"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de novo mutational signatures were extracted from each mutational matrix using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p>
    <w:p w14:paraId="55C64B9A" w14:textId="2FE861BB" w:rsidR="0071160C"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Match </w:t>
      </w:r>
      <w:r w:rsidR="0013091E" w:rsidRPr="008A1C58">
        <w:rPr>
          <w:rFonts w:ascii="Times New Roman" w:hAnsi="Times New Roman" w:cs="Times New Roman"/>
          <w:sz w:val="24"/>
          <w:szCs w:val="24"/>
        </w:rPr>
        <w:t>mSigHdp</w:t>
      </w:r>
      <w:r w:rsidRPr="008A1C58">
        <w:rPr>
          <w:rFonts w:ascii="Times New Roman" w:hAnsi="Times New Roman" w:cs="Times New Roman"/>
          <w:sz w:val="24"/>
          <w:szCs w:val="24"/>
        </w:rPr>
        <w:t xml:space="preserve"> signatures into COSMIC reference signatures</w:t>
      </w:r>
    </w:p>
    <w:p w14:paraId="3836B2E8" w14:textId="1C2A92D2"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0.85 with a COSMIC 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 xml:space="preserve">can be reconstructed by at most 4 COSMIC signatures with a reconstructed similarity of ≥ 0.85;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8A1C58" w:rsidRDefault="00CA4AC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Signature </w:t>
      </w:r>
      <w:r w:rsidR="005C504D" w:rsidRPr="008A1C58">
        <w:rPr>
          <w:rFonts w:ascii="Times New Roman" w:hAnsi="Times New Roman" w:cs="Times New Roman"/>
          <w:sz w:val="24"/>
          <w:szCs w:val="24"/>
        </w:rPr>
        <w:t>attribution</w:t>
      </w:r>
      <w:r w:rsidRPr="008A1C58">
        <w:rPr>
          <w:rFonts w:ascii="Times New Roman" w:hAnsi="Times New Roman" w:cs="Times New Roman"/>
          <w:sz w:val="24"/>
          <w:szCs w:val="24"/>
        </w:rPr>
        <w:t xml:space="preserve"> analysis</w:t>
      </w:r>
    </w:p>
    <w:p w14:paraId="345D7A3F" w14:textId="20764DCF"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The 31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proofErr w:type="gramStart"/>
      <w:r w:rsidR="0027442E" w:rsidRPr="008A1C58">
        <w:rPr>
          <w:rFonts w:ascii="Times New Roman" w:hAnsi="Times New Roman" w:cs="Times New Roman"/>
          <w:sz w:val="24"/>
          <w:szCs w:val="24"/>
        </w:rPr>
        <w:t>find</w:t>
      </w:r>
      <w:proofErr w:type="gramEnd"/>
      <w:r w:rsidR="0027442E" w:rsidRPr="008A1C58">
        <w:rPr>
          <w:rFonts w:ascii="Times New Roman" w:hAnsi="Times New Roman" w:cs="Times New Roman"/>
          <w:sz w:val="24"/>
          <w:szCs w:val="24"/>
        </w:rPr>
        <w:t>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5A331AAE" w14:textId="23B7F354" w:rsidR="00862CB8" w:rsidRPr="008A1C58" w:rsidRDefault="00862CB8"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Cell line culture and RNaseH2B CRIPSR</w:t>
      </w:r>
    </w:p>
    <w:p w14:paraId="1F444AD3" w14:textId="7233FCFA" w:rsidR="00CC2B37" w:rsidRPr="008A1C58" w:rsidRDefault="00CC2B37" w:rsidP="008A1C58">
      <w:pPr>
        <w:spacing w:line="480" w:lineRule="auto"/>
        <w:rPr>
          <w:rFonts w:ascii="Times New Roman" w:hAnsi="Times New Roman" w:cs="Times New Roman"/>
          <w:sz w:val="24"/>
          <w:szCs w:val="24"/>
        </w:rPr>
      </w:pPr>
      <w:commentRangeStart w:id="5"/>
      <w:r w:rsidRPr="008A1C58">
        <w:rPr>
          <w:rFonts w:ascii="Times New Roman" w:hAnsi="Times New Roman" w:cs="Times New Roman"/>
          <w:sz w:val="24"/>
          <w:szCs w:val="24"/>
          <w:highlight w:val="yellow"/>
        </w:rPr>
        <w:t>Need help here</w:t>
      </w:r>
      <w:commentRangeEnd w:id="5"/>
      <w:r w:rsidR="00824151" w:rsidRPr="008A1C58">
        <w:rPr>
          <w:rStyle w:val="CommentReference"/>
          <w:rFonts w:ascii="Times New Roman" w:hAnsi="Times New Roman" w:cs="Times New Roman"/>
          <w:sz w:val="24"/>
          <w:szCs w:val="24"/>
        </w:rPr>
        <w:commentReference w:id="5"/>
      </w:r>
    </w:p>
    <w:p w14:paraId="56C8B653" w14:textId="1E13B925" w:rsidR="00E64267" w:rsidRPr="008A1C58" w:rsidRDefault="00744913"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MSI/MSS Status</w:t>
      </w:r>
    </w:p>
    <w:p w14:paraId="5D06EE28" w14:textId="074C0137"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5" w:anchor="!Synapse:syn8016399" w:history="1">
        <w:r w:rsidRPr="008A1C58">
          <w:rPr>
            <w:rStyle w:val="Hyperlink"/>
            <w:rFonts w:ascii="Times New Roman" w:hAnsi="Times New Roman" w:cs="Times New Roman"/>
            <w:sz w:val="24"/>
            <w:szCs w:val="24"/>
          </w:rPr>
          <w:t>https://www.synapse.org/#!Synapse:syn8016399</w:t>
        </w:r>
      </w:hyperlink>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p>
    <w:p w14:paraId="0849F0B8" w14:textId="1DDE174A" w:rsidR="005C504D" w:rsidRPr="008A1C58" w:rsidRDefault="005C504D"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Gender enrichment by Fisher’s exact test</w:t>
      </w:r>
    </w:p>
    <w:p w14:paraId="0E84EB97" w14:textId="498752A2" w:rsidR="00453ADF" w:rsidRPr="008A1C58" w:rsidRDefault="00453AD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evaluate the presence of mutational signatures in male and female, we used Fisher's Exact Test to determine the statistical significance of signature enrichment by gender. We quantified the frequency of </w:t>
      </w:r>
      <w:r w:rsidR="007B0573" w:rsidRPr="008A1C58">
        <w:rPr>
          <w:rFonts w:ascii="Times New Roman" w:hAnsi="Times New Roman" w:cs="Times New Roman"/>
          <w:color w:val="000000"/>
          <w:sz w:val="24"/>
          <w:szCs w:val="24"/>
        </w:rPr>
        <w:t xml:space="preserve">the presence of each signature (exposure &gt; 0) </w:t>
      </w:r>
      <w:r w:rsidRPr="008A1C58">
        <w:rPr>
          <w:rFonts w:ascii="Times New Roman" w:hAnsi="Times New Roman" w:cs="Times New Roman"/>
          <w:color w:val="000000"/>
          <w:sz w:val="24"/>
          <w:szCs w:val="24"/>
        </w:rPr>
        <w:t>in both groups and applied the test to assess associations. A p-value threshold of 0.05 was established to indicate significant enrichment.</w:t>
      </w:r>
    </w:p>
    <w:p w14:paraId="4535B16E" w14:textId="4D7FF556" w:rsidR="00F94ADD" w:rsidRPr="008A1C58" w:rsidRDefault="005D1F39"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Extended sequence context</w:t>
      </w:r>
    </w:p>
    <w:p w14:paraId="757C18E4" w14:textId="56D1803F"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10 genomes with the highest exposure to the corresponding signature. From these genomes, we extracted all indels </w:t>
      </w:r>
      <w:r w:rsidRPr="008A1C58">
        <w:rPr>
          <w:rFonts w:ascii="Times New Roman" w:hAnsi="Times New Roman" w:cs="Times New Roman"/>
          <w:color w:val="000000"/>
          <w:sz w:val="24"/>
          <w:szCs w:val="24"/>
        </w:rPr>
        <w:lastRenderedPageBreak/>
        <w:t>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p>
    <w:p w14:paraId="6270F60F" w14:textId="1D5F8B9F"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367F1D2D" w14:textId="7C5A843D"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Funding</w:t>
      </w:r>
    </w:p>
    <w:p w14:paraId="2E5F7565" w14:textId="77777777" w:rsidR="005D1F39" w:rsidRPr="008A1C58" w:rsidRDefault="005D1F39" w:rsidP="008A1C58">
      <w:pPr>
        <w:spacing w:line="480" w:lineRule="auto"/>
        <w:rPr>
          <w:rFonts w:ascii="Times New Roman" w:hAnsi="Times New Roman" w:cs="Times New Roman"/>
          <w:b/>
          <w:bCs/>
          <w:sz w:val="24"/>
          <w:szCs w:val="24"/>
        </w:rPr>
      </w:pPr>
    </w:p>
    <w:p w14:paraId="25A0F71D" w14:textId="34BBCAEA" w:rsidR="00E64267" w:rsidRPr="008A1C58"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sdt>
      <w:sdtPr>
        <w:rPr>
          <w:rFonts w:ascii="Times New Roman" w:hAnsi="Times New Roman" w:cs="Times New Roman"/>
          <w:color w:val="000000"/>
          <w:sz w:val="24"/>
          <w:szCs w:val="24"/>
        </w:rPr>
        <w:tag w:val="MENDELEY_BIBLIOGRAPHY"/>
        <w:id w:val="-1208333158"/>
        <w:placeholder>
          <w:docPart w:val="DefaultPlaceholder_-1854013440"/>
        </w:placeholder>
      </w:sdtPr>
      <w:sdtContent>
        <w:p w14:paraId="5DC3079E" w14:textId="77777777" w:rsidR="00E67C3E" w:rsidRPr="008A1C58" w:rsidRDefault="00E67C3E" w:rsidP="008A1C58">
          <w:pPr>
            <w:autoSpaceDE w:val="0"/>
            <w:autoSpaceDN w:val="0"/>
            <w:spacing w:line="480" w:lineRule="auto"/>
            <w:ind w:hanging="480"/>
            <w:divId w:val="447706297"/>
            <w:rPr>
              <w:rFonts w:ascii="Times New Roman" w:hAnsi="Times New Roman" w:cs="Times New Roman"/>
              <w:sz w:val="24"/>
              <w:szCs w:val="24"/>
            </w:rPr>
          </w:pPr>
          <w:r w:rsidRPr="008A1C58">
            <w:rPr>
              <w:rFonts w:ascii="Times New Roman" w:hAnsi="Times New Roman" w:cs="Times New Roman"/>
              <w:sz w:val="24"/>
              <w:szCs w:val="24"/>
            </w:rPr>
            <w:t xml:space="preserve">Aaltonen, L. A., Abascal, F., </w:t>
          </w:r>
          <w:proofErr w:type="spellStart"/>
          <w:r w:rsidRPr="008A1C58">
            <w:rPr>
              <w:rFonts w:ascii="Times New Roman" w:hAnsi="Times New Roman" w:cs="Times New Roman"/>
              <w:sz w:val="24"/>
              <w:szCs w:val="24"/>
            </w:rPr>
            <w:t>Abeshouse</w:t>
          </w:r>
          <w:proofErr w:type="spellEnd"/>
          <w:r w:rsidRPr="008A1C58">
            <w:rPr>
              <w:rFonts w:ascii="Times New Roman" w:hAnsi="Times New Roman" w:cs="Times New Roman"/>
              <w:sz w:val="24"/>
              <w:szCs w:val="24"/>
            </w:rPr>
            <w:t xml:space="preserve">, A., </w:t>
          </w:r>
          <w:proofErr w:type="spellStart"/>
          <w:r w:rsidRPr="008A1C58">
            <w:rPr>
              <w:rFonts w:ascii="Times New Roman" w:hAnsi="Times New Roman" w:cs="Times New Roman"/>
              <w:sz w:val="24"/>
              <w:szCs w:val="24"/>
            </w:rPr>
            <w:t>Aburatani</w:t>
          </w:r>
          <w:proofErr w:type="spellEnd"/>
          <w:r w:rsidRPr="008A1C58">
            <w:rPr>
              <w:rFonts w:ascii="Times New Roman" w:hAnsi="Times New Roman" w:cs="Times New Roman"/>
              <w:sz w:val="24"/>
              <w:szCs w:val="24"/>
            </w:rPr>
            <w:t>, H., Adams, D. J., Agrawal, N., Ahn, K. S., Ahn, S.-M., Aikata, H., Akbani, R., Akdemir, K. C., Al-</w:t>
          </w:r>
          <w:proofErr w:type="spellStart"/>
          <w:r w:rsidRPr="008A1C58">
            <w:rPr>
              <w:rFonts w:ascii="Times New Roman" w:hAnsi="Times New Roman" w:cs="Times New Roman"/>
              <w:sz w:val="24"/>
              <w:szCs w:val="24"/>
            </w:rPr>
            <w:t>Ahmadie</w:t>
          </w:r>
          <w:proofErr w:type="spellEnd"/>
          <w:r w:rsidRPr="008A1C58">
            <w:rPr>
              <w:rFonts w:ascii="Times New Roman" w:hAnsi="Times New Roman" w:cs="Times New Roman"/>
              <w:sz w:val="24"/>
              <w:szCs w:val="24"/>
            </w:rPr>
            <w:t>, H., Al-</w:t>
          </w:r>
          <w:proofErr w:type="spellStart"/>
          <w:r w:rsidRPr="008A1C58">
            <w:rPr>
              <w:rFonts w:ascii="Times New Roman" w:hAnsi="Times New Roman" w:cs="Times New Roman"/>
              <w:sz w:val="24"/>
              <w:szCs w:val="24"/>
            </w:rPr>
            <w:t>Sedairy</w:t>
          </w:r>
          <w:proofErr w:type="spellEnd"/>
          <w:r w:rsidRPr="008A1C58">
            <w:rPr>
              <w:rFonts w:ascii="Times New Roman" w:hAnsi="Times New Roman" w:cs="Times New Roman"/>
              <w:sz w:val="24"/>
              <w:szCs w:val="24"/>
            </w:rPr>
            <w:t xml:space="preserve">, S. T., Al-Shahrour, F., Alawi, M., Albert, M., Aldape, K., Alexandrov, L. B., Ally, A., … von Mering, C. (2020). Pan-cancer analysis of whole genomes. </w:t>
          </w:r>
          <w:r w:rsidRPr="008A1C58">
            <w:rPr>
              <w:rFonts w:ascii="Times New Roman" w:hAnsi="Times New Roman" w:cs="Times New Roman"/>
              <w:i/>
              <w:iCs/>
              <w:sz w:val="24"/>
              <w:szCs w:val="24"/>
            </w:rPr>
            <w:t>Nature</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578</w:t>
          </w:r>
          <w:r w:rsidRPr="008A1C58">
            <w:rPr>
              <w:rFonts w:ascii="Times New Roman" w:hAnsi="Times New Roman" w:cs="Times New Roman"/>
              <w:sz w:val="24"/>
              <w:szCs w:val="24"/>
            </w:rPr>
            <w:t>(7793), 82–93. https://doi.org/10.1038/s41586-020-1969-6</w:t>
          </w:r>
        </w:p>
        <w:p w14:paraId="1E0831DC" w14:textId="77777777" w:rsidR="00E67C3E" w:rsidRPr="008A1C58" w:rsidRDefault="00E67C3E" w:rsidP="008A1C58">
          <w:pPr>
            <w:autoSpaceDE w:val="0"/>
            <w:autoSpaceDN w:val="0"/>
            <w:spacing w:line="480" w:lineRule="auto"/>
            <w:ind w:hanging="480"/>
            <w:divId w:val="2130008298"/>
            <w:rPr>
              <w:rFonts w:ascii="Times New Roman" w:hAnsi="Times New Roman" w:cs="Times New Roman"/>
              <w:sz w:val="24"/>
              <w:szCs w:val="24"/>
            </w:rPr>
          </w:pPr>
          <w:r w:rsidRPr="008A1C58">
            <w:rPr>
              <w:rFonts w:ascii="Times New Roman" w:hAnsi="Times New Roman" w:cs="Times New Roman"/>
              <w:sz w:val="24"/>
              <w:szCs w:val="24"/>
            </w:rPr>
            <w:t xml:space="preserve">Alexandrov, L. B., Ju, Y. S., Haase, K., Van Loo, P., </w:t>
          </w:r>
          <w:proofErr w:type="spellStart"/>
          <w:r w:rsidRPr="008A1C58">
            <w:rPr>
              <w:rFonts w:ascii="Times New Roman" w:hAnsi="Times New Roman" w:cs="Times New Roman"/>
              <w:sz w:val="24"/>
              <w:szCs w:val="24"/>
            </w:rPr>
            <w:t>Martincorena</w:t>
          </w:r>
          <w:proofErr w:type="spellEnd"/>
          <w:r w:rsidRPr="008A1C58">
            <w:rPr>
              <w:rFonts w:ascii="Times New Roman" w:hAnsi="Times New Roman" w:cs="Times New Roman"/>
              <w:sz w:val="24"/>
              <w:szCs w:val="24"/>
            </w:rPr>
            <w:t xml:space="preserve">, I., Nik-Zainal, S., </w:t>
          </w:r>
          <w:proofErr w:type="spellStart"/>
          <w:r w:rsidRPr="008A1C58">
            <w:rPr>
              <w:rFonts w:ascii="Times New Roman" w:hAnsi="Times New Roman" w:cs="Times New Roman"/>
              <w:sz w:val="24"/>
              <w:szCs w:val="24"/>
            </w:rPr>
            <w:t>Totoki</w:t>
          </w:r>
          <w:proofErr w:type="spellEnd"/>
          <w:r w:rsidRPr="008A1C58">
            <w:rPr>
              <w:rFonts w:ascii="Times New Roman" w:hAnsi="Times New Roman" w:cs="Times New Roman"/>
              <w:sz w:val="24"/>
              <w:szCs w:val="24"/>
            </w:rPr>
            <w:t xml:space="preserve">, Y., Fujimoto, A., Nakagawa, H., Shibata, T., Campbell, P. J., </w:t>
          </w:r>
          <w:proofErr w:type="spellStart"/>
          <w:r w:rsidRPr="008A1C58">
            <w:rPr>
              <w:rFonts w:ascii="Times New Roman" w:hAnsi="Times New Roman" w:cs="Times New Roman"/>
              <w:sz w:val="24"/>
              <w:szCs w:val="24"/>
            </w:rPr>
            <w:t>Vineis</w:t>
          </w:r>
          <w:proofErr w:type="spellEnd"/>
          <w:r w:rsidRPr="008A1C58">
            <w:rPr>
              <w:rFonts w:ascii="Times New Roman" w:hAnsi="Times New Roman" w:cs="Times New Roman"/>
              <w:sz w:val="24"/>
              <w:szCs w:val="24"/>
            </w:rPr>
            <w:t xml:space="preserve">, P., Phillips, D. H., &amp; Stratton, M. R. (2016). Mutational signatures associated with tobacco smoking in human cancer. </w:t>
          </w:r>
          <w:r w:rsidRPr="008A1C58">
            <w:rPr>
              <w:rFonts w:ascii="Times New Roman" w:hAnsi="Times New Roman" w:cs="Times New Roman"/>
              <w:i/>
              <w:iCs/>
              <w:sz w:val="24"/>
              <w:szCs w:val="24"/>
            </w:rPr>
            <w:t>Science</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354</w:t>
          </w:r>
          <w:r w:rsidRPr="008A1C58">
            <w:rPr>
              <w:rFonts w:ascii="Times New Roman" w:hAnsi="Times New Roman" w:cs="Times New Roman"/>
              <w:sz w:val="24"/>
              <w:szCs w:val="24"/>
            </w:rPr>
            <w:t>(6312), 618–622. https://doi.org/10.1126/science.aag0299</w:t>
          </w:r>
        </w:p>
        <w:p w14:paraId="3B6D8942" w14:textId="77777777" w:rsidR="00E67C3E" w:rsidRPr="008A1C58" w:rsidRDefault="00E67C3E" w:rsidP="008A1C58">
          <w:pPr>
            <w:autoSpaceDE w:val="0"/>
            <w:autoSpaceDN w:val="0"/>
            <w:spacing w:line="480" w:lineRule="auto"/>
            <w:ind w:hanging="480"/>
            <w:divId w:val="1229070938"/>
            <w:rPr>
              <w:rFonts w:ascii="Times New Roman" w:hAnsi="Times New Roman" w:cs="Times New Roman"/>
              <w:sz w:val="24"/>
              <w:szCs w:val="24"/>
            </w:rPr>
          </w:pPr>
          <w:r w:rsidRPr="008A1C58">
            <w:rPr>
              <w:rFonts w:ascii="Times New Roman" w:hAnsi="Times New Roman" w:cs="Times New Roman"/>
              <w:sz w:val="24"/>
              <w:szCs w:val="24"/>
            </w:rPr>
            <w:t xml:space="preserve">Alexandrov, L. B., Kim, J., </w:t>
          </w:r>
          <w:proofErr w:type="spellStart"/>
          <w:r w:rsidRPr="008A1C58">
            <w:rPr>
              <w:rFonts w:ascii="Times New Roman" w:hAnsi="Times New Roman" w:cs="Times New Roman"/>
              <w:sz w:val="24"/>
              <w:szCs w:val="24"/>
            </w:rPr>
            <w:t>Haradhvala</w:t>
          </w:r>
          <w:proofErr w:type="spellEnd"/>
          <w:r w:rsidRPr="008A1C58">
            <w:rPr>
              <w:rFonts w:ascii="Times New Roman" w:hAnsi="Times New Roman" w:cs="Times New Roman"/>
              <w:sz w:val="24"/>
              <w:szCs w:val="24"/>
            </w:rPr>
            <w:t xml:space="preserve">, N. J., Huang, M. N., Tian Ng, A. W., Wu, Y., Boot, A., Covington, K. R., </w:t>
          </w:r>
          <w:proofErr w:type="spellStart"/>
          <w:r w:rsidRPr="008A1C58">
            <w:rPr>
              <w:rFonts w:ascii="Times New Roman" w:hAnsi="Times New Roman" w:cs="Times New Roman"/>
              <w:sz w:val="24"/>
              <w:szCs w:val="24"/>
            </w:rPr>
            <w:t>Gordenin</w:t>
          </w:r>
          <w:proofErr w:type="spellEnd"/>
          <w:r w:rsidRPr="008A1C58">
            <w:rPr>
              <w:rFonts w:ascii="Times New Roman" w:hAnsi="Times New Roman" w:cs="Times New Roman"/>
              <w:sz w:val="24"/>
              <w:szCs w:val="24"/>
            </w:rPr>
            <w:t xml:space="preserve">, D. A., Bergstrom, E. N., Islam, S. M. A., Lopez-Bigas, N., Klimczak, L. J., McPherson, J. R., </w:t>
          </w:r>
          <w:proofErr w:type="spellStart"/>
          <w:r w:rsidRPr="008A1C58">
            <w:rPr>
              <w:rFonts w:ascii="Times New Roman" w:hAnsi="Times New Roman" w:cs="Times New Roman"/>
              <w:sz w:val="24"/>
              <w:szCs w:val="24"/>
            </w:rPr>
            <w:t>Morganella</w:t>
          </w:r>
          <w:proofErr w:type="spellEnd"/>
          <w:r w:rsidRPr="008A1C58">
            <w:rPr>
              <w:rFonts w:ascii="Times New Roman" w:hAnsi="Times New Roman" w:cs="Times New Roman"/>
              <w:sz w:val="24"/>
              <w:szCs w:val="24"/>
            </w:rPr>
            <w:t xml:space="preserve">, S., Sabarinathan, R., Wheeler, D. A., Mustonen, V., Boutros, P., … Yu, W. (2020). The repertoire of mutational signatures in human cancer. </w:t>
          </w:r>
          <w:r w:rsidRPr="008A1C58">
            <w:rPr>
              <w:rFonts w:ascii="Times New Roman" w:hAnsi="Times New Roman" w:cs="Times New Roman"/>
              <w:i/>
              <w:iCs/>
              <w:sz w:val="24"/>
              <w:szCs w:val="24"/>
            </w:rPr>
            <w:t>Nature</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578</w:t>
          </w:r>
          <w:r w:rsidRPr="008A1C58">
            <w:rPr>
              <w:rFonts w:ascii="Times New Roman" w:hAnsi="Times New Roman" w:cs="Times New Roman"/>
              <w:sz w:val="24"/>
              <w:szCs w:val="24"/>
            </w:rPr>
            <w:t>(7793), 94–101. https://doi.org/10.1038/s41586-020-1943-3</w:t>
          </w:r>
        </w:p>
        <w:p w14:paraId="743775A0" w14:textId="77777777" w:rsidR="00E67C3E" w:rsidRPr="008A1C58" w:rsidRDefault="00E67C3E" w:rsidP="008A1C58">
          <w:pPr>
            <w:autoSpaceDE w:val="0"/>
            <w:autoSpaceDN w:val="0"/>
            <w:spacing w:line="480" w:lineRule="auto"/>
            <w:ind w:hanging="480"/>
            <w:divId w:val="1149708225"/>
            <w:rPr>
              <w:rFonts w:ascii="Times New Roman" w:hAnsi="Times New Roman" w:cs="Times New Roman"/>
              <w:sz w:val="24"/>
              <w:szCs w:val="24"/>
            </w:rPr>
          </w:pPr>
          <w:r w:rsidRPr="008A1C58">
            <w:rPr>
              <w:rFonts w:ascii="Times New Roman" w:hAnsi="Times New Roman" w:cs="Times New Roman"/>
              <w:sz w:val="24"/>
              <w:szCs w:val="24"/>
            </w:rPr>
            <w:lastRenderedPageBreak/>
            <w:t>Alexandrov, L. B., Nik-</w:t>
          </w:r>
          <w:proofErr w:type="spellStart"/>
          <w:r w:rsidRPr="008A1C58">
            <w:rPr>
              <w:rFonts w:ascii="Times New Roman" w:hAnsi="Times New Roman" w:cs="Times New Roman"/>
              <w:sz w:val="24"/>
              <w:szCs w:val="24"/>
            </w:rPr>
            <w:t>zainal</w:t>
          </w:r>
          <w:proofErr w:type="spellEnd"/>
          <w:r w:rsidRPr="008A1C58">
            <w:rPr>
              <w:rFonts w:ascii="Times New Roman" w:hAnsi="Times New Roman" w:cs="Times New Roman"/>
              <w:sz w:val="24"/>
              <w:szCs w:val="24"/>
            </w:rPr>
            <w:t xml:space="preserve">, S., Wedge, D. C., &amp; Aparicio, S. A. J. R. (2014). </w:t>
          </w:r>
          <w:r w:rsidRPr="008A1C58">
            <w:rPr>
              <w:rFonts w:ascii="Times New Roman" w:hAnsi="Times New Roman" w:cs="Times New Roman"/>
              <w:i/>
              <w:iCs/>
              <w:sz w:val="24"/>
              <w:szCs w:val="24"/>
            </w:rPr>
            <w:t>Signatures of mutational processes in human cancer</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500</w:t>
          </w:r>
          <w:r w:rsidRPr="008A1C58">
            <w:rPr>
              <w:rFonts w:ascii="Times New Roman" w:hAnsi="Times New Roman" w:cs="Times New Roman"/>
              <w:sz w:val="24"/>
              <w:szCs w:val="24"/>
            </w:rPr>
            <w:t>(7463), 415–421. https://doi.org/10.1038/nature12477.Signatures</w:t>
          </w:r>
        </w:p>
        <w:p w14:paraId="0EA8745D" w14:textId="77777777" w:rsidR="00E67C3E" w:rsidRPr="008A1C58" w:rsidRDefault="00E67C3E" w:rsidP="008A1C58">
          <w:pPr>
            <w:autoSpaceDE w:val="0"/>
            <w:autoSpaceDN w:val="0"/>
            <w:spacing w:line="480" w:lineRule="auto"/>
            <w:ind w:hanging="480"/>
            <w:divId w:val="875504492"/>
            <w:rPr>
              <w:rFonts w:ascii="Times New Roman" w:hAnsi="Times New Roman" w:cs="Times New Roman"/>
              <w:sz w:val="24"/>
              <w:szCs w:val="24"/>
            </w:rPr>
          </w:pPr>
          <w:r w:rsidRPr="008A1C58">
            <w:rPr>
              <w:rFonts w:ascii="Times New Roman" w:hAnsi="Times New Roman" w:cs="Times New Roman"/>
              <w:sz w:val="24"/>
              <w:szCs w:val="24"/>
            </w:rPr>
            <w:t xml:space="preserve">Boot, A., Huang, M. N., Ng, A. W. T., Ho, S. C., Lim, J. Q., Kawakami, Y., </w:t>
          </w:r>
          <w:proofErr w:type="spellStart"/>
          <w:r w:rsidRPr="008A1C58">
            <w:rPr>
              <w:rFonts w:ascii="Times New Roman" w:hAnsi="Times New Roman" w:cs="Times New Roman"/>
              <w:sz w:val="24"/>
              <w:szCs w:val="24"/>
            </w:rPr>
            <w:t>Chayama</w:t>
          </w:r>
          <w:proofErr w:type="spellEnd"/>
          <w:r w:rsidRPr="008A1C58">
            <w:rPr>
              <w:rFonts w:ascii="Times New Roman" w:hAnsi="Times New Roman" w:cs="Times New Roman"/>
              <w:sz w:val="24"/>
              <w:szCs w:val="24"/>
            </w:rPr>
            <w:t xml:space="preserve">, K., </w:t>
          </w:r>
          <w:proofErr w:type="spellStart"/>
          <w:r w:rsidRPr="008A1C58">
            <w:rPr>
              <w:rFonts w:ascii="Times New Roman" w:hAnsi="Times New Roman" w:cs="Times New Roman"/>
              <w:sz w:val="24"/>
              <w:szCs w:val="24"/>
            </w:rPr>
            <w:t>Teh</w:t>
          </w:r>
          <w:proofErr w:type="spellEnd"/>
          <w:r w:rsidRPr="008A1C58">
            <w:rPr>
              <w:rFonts w:ascii="Times New Roman" w:hAnsi="Times New Roman" w:cs="Times New Roman"/>
              <w:sz w:val="24"/>
              <w:szCs w:val="24"/>
            </w:rPr>
            <w:t xml:space="preserve">, B. T., Nakagawa, H., &amp; Rozen, S. G. (2018). In-depth characterization of the cisplatin mutational signature in human cell lines and in esophageal and liver tumors. </w:t>
          </w:r>
          <w:r w:rsidRPr="008A1C58">
            <w:rPr>
              <w:rFonts w:ascii="Times New Roman" w:hAnsi="Times New Roman" w:cs="Times New Roman"/>
              <w:i/>
              <w:iCs/>
              <w:sz w:val="24"/>
              <w:szCs w:val="24"/>
            </w:rPr>
            <w:t>Genome Research</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28</w:t>
          </w:r>
          <w:r w:rsidRPr="008A1C58">
            <w:rPr>
              <w:rFonts w:ascii="Times New Roman" w:hAnsi="Times New Roman" w:cs="Times New Roman"/>
              <w:sz w:val="24"/>
              <w:szCs w:val="24"/>
            </w:rPr>
            <w:t>(5), 654–665. https://doi.org/10.1101/gr.230219.117</w:t>
          </w:r>
        </w:p>
        <w:p w14:paraId="6F84C35D" w14:textId="77777777" w:rsidR="00E67C3E" w:rsidRPr="008A1C58" w:rsidRDefault="00E67C3E" w:rsidP="008A1C58">
          <w:pPr>
            <w:autoSpaceDE w:val="0"/>
            <w:autoSpaceDN w:val="0"/>
            <w:spacing w:line="480" w:lineRule="auto"/>
            <w:ind w:hanging="480"/>
            <w:divId w:val="1171722917"/>
            <w:rPr>
              <w:rFonts w:ascii="Times New Roman" w:hAnsi="Times New Roman" w:cs="Times New Roman"/>
              <w:sz w:val="24"/>
              <w:szCs w:val="24"/>
            </w:rPr>
          </w:pPr>
          <w:r w:rsidRPr="008A1C58">
            <w:rPr>
              <w:rFonts w:ascii="Times New Roman" w:hAnsi="Times New Roman" w:cs="Times New Roman"/>
              <w:sz w:val="24"/>
              <w:szCs w:val="24"/>
            </w:rPr>
            <w:t xml:space="preserve">Boot, A., Ng, A. W. T., Chong, F. T., Ho, S. C., Yu, W., Tan, D. S. W., Iyer, N. G., &amp; Roze, S. G. (2020). Characterization of colibactin-associated mutational signature in an Asian oral squamous cell carcinoma and in other mucosal tumor types. </w:t>
          </w:r>
          <w:r w:rsidRPr="008A1C58">
            <w:rPr>
              <w:rFonts w:ascii="Times New Roman" w:hAnsi="Times New Roman" w:cs="Times New Roman"/>
              <w:i/>
              <w:iCs/>
              <w:sz w:val="24"/>
              <w:szCs w:val="24"/>
            </w:rPr>
            <w:t>Genome Research</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30</w:t>
          </w:r>
          <w:r w:rsidRPr="008A1C58">
            <w:rPr>
              <w:rFonts w:ascii="Times New Roman" w:hAnsi="Times New Roman" w:cs="Times New Roman"/>
              <w:sz w:val="24"/>
              <w:szCs w:val="24"/>
            </w:rPr>
            <w:t>(6), 803–813. https://doi.org/10.1101/gr.255620.119</w:t>
          </w:r>
        </w:p>
        <w:p w14:paraId="5347ADBC" w14:textId="77777777" w:rsidR="00E67C3E" w:rsidRPr="008A1C58" w:rsidRDefault="00E67C3E" w:rsidP="008A1C58">
          <w:pPr>
            <w:autoSpaceDE w:val="0"/>
            <w:autoSpaceDN w:val="0"/>
            <w:spacing w:line="480" w:lineRule="auto"/>
            <w:ind w:hanging="480"/>
            <w:divId w:val="664631675"/>
            <w:rPr>
              <w:rFonts w:ascii="Times New Roman" w:hAnsi="Times New Roman" w:cs="Times New Roman"/>
              <w:sz w:val="24"/>
              <w:szCs w:val="24"/>
            </w:rPr>
          </w:pPr>
          <w:r w:rsidRPr="008A1C58">
            <w:rPr>
              <w:rFonts w:ascii="Times New Roman" w:hAnsi="Times New Roman" w:cs="Times New Roman"/>
              <w:sz w:val="24"/>
              <w:szCs w:val="24"/>
            </w:rPr>
            <w:t xml:space="preserve">Chen, L., Zhang, C., Xue, R., Liu, M., Bai, J., Bao, J., Wang, Y., Jiang, N., Li, Z., Wang, W., Wang, R., Zheng, B., Yang, A., Hu, J., Liu, K., Shen, S., Zhang, Y., Bai, M., Wang, Y., … Wang, H. (2024). Deep whole-genome analysis of 494 hepatocellular carcinomas. </w:t>
          </w:r>
          <w:r w:rsidRPr="008A1C58">
            <w:rPr>
              <w:rFonts w:ascii="Times New Roman" w:hAnsi="Times New Roman" w:cs="Times New Roman"/>
              <w:i/>
              <w:iCs/>
              <w:sz w:val="24"/>
              <w:szCs w:val="24"/>
            </w:rPr>
            <w:t>Nature</w:t>
          </w:r>
          <w:r w:rsidRPr="008A1C58">
            <w:rPr>
              <w:rFonts w:ascii="Times New Roman" w:hAnsi="Times New Roman" w:cs="Times New Roman"/>
              <w:sz w:val="24"/>
              <w:szCs w:val="24"/>
            </w:rPr>
            <w:t>. https://doi.org/10.1038/s41586-024-07054-3</w:t>
          </w:r>
        </w:p>
        <w:p w14:paraId="7FE0F550" w14:textId="77777777" w:rsidR="00E67C3E" w:rsidRPr="008A1C58" w:rsidRDefault="00E67C3E" w:rsidP="008A1C58">
          <w:pPr>
            <w:autoSpaceDE w:val="0"/>
            <w:autoSpaceDN w:val="0"/>
            <w:spacing w:line="480" w:lineRule="auto"/>
            <w:ind w:hanging="480"/>
            <w:divId w:val="1369262909"/>
            <w:rPr>
              <w:rFonts w:ascii="Times New Roman" w:hAnsi="Times New Roman" w:cs="Times New Roman"/>
              <w:sz w:val="24"/>
              <w:szCs w:val="24"/>
            </w:rPr>
          </w:pPr>
          <w:r w:rsidRPr="008A1C58">
            <w:rPr>
              <w:rFonts w:ascii="Times New Roman" w:hAnsi="Times New Roman" w:cs="Times New Roman"/>
              <w:sz w:val="24"/>
              <w:szCs w:val="24"/>
            </w:rPr>
            <w:t xml:space="preserve">Chon, H., Vassilev, A., Depamphilis, M. L., Zhao, Y., Zhang, J., Burgers, P. M., Crouch, R. J., &amp; Cerritelli, S. M. (2009). Contributions of the two accessory subunits, RNASEH2B and RNASEH2C, to the activity and properties of the human RNase H2 complex. </w:t>
          </w:r>
          <w:r w:rsidRPr="008A1C58">
            <w:rPr>
              <w:rFonts w:ascii="Times New Roman" w:hAnsi="Times New Roman" w:cs="Times New Roman"/>
              <w:i/>
              <w:iCs/>
              <w:sz w:val="24"/>
              <w:szCs w:val="24"/>
            </w:rPr>
            <w:t>Nucleic Acids Research</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37</w:t>
          </w:r>
          <w:r w:rsidRPr="008A1C58">
            <w:rPr>
              <w:rFonts w:ascii="Times New Roman" w:hAnsi="Times New Roman" w:cs="Times New Roman"/>
              <w:sz w:val="24"/>
              <w:szCs w:val="24"/>
            </w:rPr>
            <w:t>(1), 96–110. https://doi.org/10.1093/nar/gkn913</w:t>
          </w:r>
        </w:p>
        <w:p w14:paraId="742FED1A" w14:textId="77777777" w:rsidR="00E67C3E" w:rsidRPr="008A1C58" w:rsidRDefault="00E67C3E" w:rsidP="008A1C58">
          <w:pPr>
            <w:autoSpaceDE w:val="0"/>
            <w:autoSpaceDN w:val="0"/>
            <w:spacing w:line="480" w:lineRule="auto"/>
            <w:ind w:hanging="480"/>
            <w:divId w:val="1323043247"/>
            <w:rPr>
              <w:rFonts w:ascii="Times New Roman" w:hAnsi="Times New Roman" w:cs="Times New Roman"/>
              <w:sz w:val="24"/>
              <w:szCs w:val="24"/>
            </w:rPr>
          </w:pPr>
          <w:r w:rsidRPr="008A1C58">
            <w:rPr>
              <w:rFonts w:ascii="Times New Roman" w:hAnsi="Times New Roman" w:cs="Times New Roman"/>
              <w:sz w:val="24"/>
              <w:szCs w:val="24"/>
            </w:rPr>
            <w:t xml:space="preserve">Cooper, D. N., Mort, M., Stenson, P. D., Ball, E. V, &amp; </w:t>
          </w:r>
          <w:proofErr w:type="spellStart"/>
          <w:r w:rsidRPr="008A1C58">
            <w:rPr>
              <w:rFonts w:ascii="Times New Roman" w:hAnsi="Times New Roman" w:cs="Times New Roman"/>
              <w:sz w:val="24"/>
              <w:szCs w:val="24"/>
            </w:rPr>
            <w:t>Chuzhanova</w:t>
          </w:r>
          <w:proofErr w:type="spellEnd"/>
          <w:r w:rsidRPr="008A1C58">
            <w:rPr>
              <w:rFonts w:ascii="Times New Roman" w:hAnsi="Times New Roman" w:cs="Times New Roman"/>
              <w:sz w:val="24"/>
              <w:szCs w:val="24"/>
            </w:rPr>
            <w:t xml:space="preserve">, N. A. (2010). </w:t>
          </w:r>
          <w:r w:rsidRPr="008A1C58">
            <w:rPr>
              <w:rFonts w:ascii="Times New Roman" w:hAnsi="Times New Roman" w:cs="Times New Roman"/>
              <w:i/>
              <w:iCs/>
              <w:sz w:val="24"/>
              <w:szCs w:val="24"/>
            </w:rPr>
            <w:t xml:space="preserve">Methylation-mediated deamination of 5-methylcytosine appears to give rise to mutations causing human </w:t>
          </w:r>
          <w:r w:rsidRPr="008A1C58">
            <w:rPr>
              <w:rFonts w:ascii="Times New Roman" w:hAnsi="Times New Roman" w:cs="Times New Roman"/>
              <w:i/>
              <w:iCs/>
              <w:sz w:val="24"/>
              <w:szCs w:val="24"/>
            </w:rPr>
            <w:lastRenderedPageBreak/>
            <w:t xml:space="preserve">inherited disease in </w:t>
          </w:r>
          <w:proofErr w:type="spellStart"/>
          <w:r w:rsidRPr="008A1C58">
            <w:rPr>
              <w:rFonts w:ascii="Times New Roman" w:hAnsi="Times New Roman" w:cs="Times New Roman"/>
              <w:i/>
              <w:iCs/>
              <w:sz w:val="24"/>
              <w:szCs w:val="24"/>
            </w:rPr>
            <w:t>CpNpG</w:t>
          </w:r>
          <w:proofErr w:type="spellEnd"/>
          <w:r w:rsidRPr="008A1C58">
            <w:rPr>
              <w:rFonts w:ascii="Times New Roman" w:hAnsi="Times New Roman" w:cs="Times New Roman"/>
              <w:i/>
              <w:iCs/>
              <w:sz w:val="24"/>
              <w:szCs w:val="24"/>
            </w:rPr>
            <w:t xml:space="preserve"> trinucleotides, as well as in CpG dinucleotides</w:t>
          </w:r>
          <w:r w:rsidRPr="008A1C58">
            <w:rPr>
              <w:rFonts w:ascii="Times New Roman" w:hAnsi="Times New Roman" w:cs="Times New Roman"/>
              <w:sz w:val="24"/>
              <w:szCs w:val="24"/>
            </w:rPr>
            <w:t>. http://www.hgmd.org</w:t>
          </w:r>
        </w:p>
        <w:p w14:paraId="6DA80623" w14:textId="77777777" w:rsidR="00E67C3E" w:rsidRPr="008A1C58" w:rsidRDefault="00E67C3E" w:rsidP="008A1C58">
          <w:pPr>
            <w:autoSpaceDE w:val="0"/>
            <w:autoSpaceDN w:val="0"/>
            <w:spacing w:line="480" w:lineRule="auto"/>
            <w:ind w:hanging="480"/>
            <w:divId w:val="1733888405"/>
            <w:rPr>
              <w:rFonts w:ascii="Times New Roman" w:hAnsi="Times New Roman" w:cs="Times New Roman"/>
              <w:sz w:val="24"/>
              <w:szCs w:val="24"/>
            </w:rPr>
          </w:pPr>
          <w:r w:rsidRPr="008A1C58">
            <w:rPr>
              <w:rFonts w:ascii="Times New Roman" w:hAnsi="Times New Roman" w:cs="Times New Roman"/>
              <w:sz w:val="24"/>
              <w:szCs w:val="24"/>
            </w:rPr>
            <w:t xml:space="preserve">Davies, H., </w:t>
          </w:r>
          <w:proofErr w:type="spellStart"/>
          <w:r w:rsidRPr="008A1C58">
            <w:rPr>
              <w:rFonts w:ascii="Times New Roman" w:hAnsi="Times New Roman" w:cs="Times New Roman"/>
              <w:sz w:val="24"/>
              <w:szCs w:val="24"/>
            </w:rPr>
            <w:t>Glodzik</w:t>
          </w:r>
          <w:proofErr w:type="spellEnd"/>
          <w:r w:rsidRPr="008A1C58">
            <w:rPr>
              <w:rFonts w:ascii="Times New Roman" w:hAnsi="Times New Roman" w:cs="Times New Roman"/>
              <w:sz w:val="24"/>
              <w:szCs w:val="24"/>
            </w:rPr>
            <w:t xml:space="preserve">, D., </w:t>
          </w:r>
          <w:proofErr w:type="spellStart"/>
          <w:r w:rsidRPr="008A1C58">
            <w:rPr>
              <w:rFonts w:ascii="Times New Roman" w:hAnsi="Times New Roman" w:cs="Times New Roman"/>
              <w:sz w:val="24"/>
              <w:szCs w:val="24"/>
            </w:rPr>
            <w:t>Morganella</w:t>
          </w:r>
          <w:proofErr w:type="spellEnd"/>
          <w:r w:rsidRPr="008A1C58">
            <w:rPr>
              <w:rFonts w:ascii="Times New Roman" w:hAnsi="Times New Roman" w:cs="Times New Roman"/>
              <w:sz w:val="24"/>
              <w:szCs w:val="24"/>
            </w:rPr>
            <w:t xml:space="preserve">, S., Yates, L. R., Staaf, J., Zou, X., Ramakrishna, M., Martin, S., </w:t>
          </w:r>
          <w:proofErr w:type="spellStart"/>
          <w:r w:rsidRPr="008A1C58">
            <w:rPr>
              <w:rFonts w:ascii="Times New Roman" w:hAnsi="Times New Roman" w:cs="Times New Roman"/>
              <w:sz w:val="24"/>
              <w:szCs w:val="24"/>
            </w:rPr>
            <w:t>Boyault</w:t>
          </w:r>
          <w:proofErr w:type="spellEnd"/>
          <w:r w:rsidRPr="008A1C58">
            <w:rPr>
              <w:rFonts w:ascii="Times New Roman" w:hAnsi="Times New Roman" w:cs="Times New Roman"/>
              <w:sz w:val="24"/>
              <w:szCs w:val="24"/>
            </w:rPr>
            <w:t xml:space="preserve">, S., </w:t>
          </w:r>
          <w:proofErr w:type="spellStart"/>
          <w:r w:rsidRPr="008A1C58">
            <w:rPr>
              <w:rFonts w:ascii="Times New Roman" w:hAnsi="Times New Roman" w:cs="Times New Roman"/>
              <w:sz w:val="24"/>
              <w:szCs w:val="24"/>
            </w:rPr>
            <w:t>Sieuwerts</w:t>
          </w:r>
          <w:proofErr w:type="spellEnd"/>
          <w:r w:rsidRPr="008A1C58">
            <w:rPr>
              <w:rFonts w:ascii="Times New Roman" w:hAnsi="Times New Roman" w:cs="Times New Roman"/>
              <w:sz w:val="24"/>
              <w:szCs w:val="24"/>
            </w:rPr>
            <w:t xml:space="preserve">, A. M., Simpson, P. T., King, T. A., Raine, K., Eyfjord, J. E., Kong, G., Borg, Å., Birney, E., </w:t>
          </w:r>
          <w:proofErr w:type="spellStart"/>
          <w:r w:rsidRPr="008A1C58">
            <w:rPr>
              <w:rFonts w:ascii="Times New Roman" w:hAnsi="Times New Roman" w:cs="Times New Roman"/>
              <w:sz w:val="24"/>
              <w:szCs w:val="24"/>
            </w:rPr>
            <w:t>Stunnenberg</w:t>
          </w:r>
          <w:proofErr w:type="spellEnd"/>
          <w:r w:rsidRPr="008A1C58">
            <w:rPr>
              <w:rFonts w:ascii="Times New Roman" w:hAnsi="Times New Roman" w:cs="Times New Roman"/>
              <w:sz w:val="24"/>
              <w:szCs w:val="24"/>
            </w:rPr>
            <w:t xml:space="preserve">, H. G., Van De Vijver, M. J., … Nik-Zainal, S. (2017). HRDetect is a predictor of BRCA1 and BRCA2 deficiency based on mutational signatures. </w:t>
          </w:r>
          <w:r w:rsidRPr="008A1C58">
            <w:rPr>
              <w:rFonts w:ascii="Times New Roman" w:hAnsi="Times New Roman" w:cs="Times New Roman"/>
              <w:i/>
              <w:iCs/>
              <w:sz w:val="24"/>
              <w:szCs w:val="24"/>
            </w:rPr>
            <w:t>Nature Medicine</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23</w:t>
          </w:r>
          <w:r w:rsidRPr="008A1C58">
            <w:rPr>
              <w:rFonts w:ascii="Times New Roman" w:hAnsi="Times New Roman" w:cs="Times New Roman"/>
              <w:sz w:val="24"/>
              <w:szCs w:val="24"/>
            </w:rPr>
            <w:t>(4), 517–525. https://doi.org/10.1038/nm.4292</w:t>
          </w:r>
        </w:p>
        <w:p w14:paraId="62006B1E" w14:textId="77777777" w:rsidR="00E67C3E" w:rsidRPr="008A1C58" w:rsidRDefault="00E67C3E" w:rsidP="008A1C58">
          <w:pPr>
            <w:autoSpaceDE w:val="0"/>
            <w:autoSpaceDN w:val="0"/>
            <w:spacing w:line="480" w:lineRule="auto"/>
            <w:ind w:hanging="480"/>
            <w:divId w:val="1477257141"/>
            <w:rPr>
              <w:rFonts w:ascii="Times New Roman" w:hAnsi="Times New Roman" w:cs="Times New Roman"/>
              <w:sz w:val="24"/>
              <w:szCs w:val="24"/>
            </w:rPr>
          </w:pPr>
          <w:r w:rsidRPr="008A1C58">
            <w:rPr>
              <w:rFonts w:ascii="Times New Roman" w:hAnsi="Times New Roman" w:cs="Times New Roman"/>
              <w:sz w:val="24"/>
              <w:szCs w:val="24"/>
            </w:rPr>
            <w:t xml:space="preserve">Degasperi, A., Zou, X., Amarante, T. D., Martinez-Martinez, A., Koh, G. C. C., Dias, J. M. L., Heskin, L., </w:t>
          </w:r>
          <w:proofErr w:type="spellStart"/>
          <w:r w:rsidRPr="008A1C58">
            <w:rPr>
              <w:rFonts w:ascii="Times New Roman" w:hAnsi="Times New Roman" w:cs="Times New Roman"/>
              <w:sz w:val="24"/>
              <w:szCs w:val="24"/>
            </w:rPr>
            <w:t>Chmelova</w:t>
          </w:r>
          <w:proofErr w:type="spellEnd"/>
          <w:r w:rsidRPr="008A1C58">
            <w:rPr>
              <w:rFonts w:ascii="Times New Roman" w:hAnsi="Times New Roman" w:cs="Times New Roman"/>
              <w:sz w:val="24"/>
              <w:szCs w:val="24"/>
            </w:rPr>
            <w:t xml:space="preserve">, L., Rinaldi, G., Wang, V. Y. W., Nanda, A. S., Bernstein, A., Momen, S. E., Young, J., Perez-Gil, D., </w:t>
          </w:r>
          <w:proofErr w:type="spellStart"/>
          <w:r w:rsidRPr="008A1C58">
            <w:rPr>
              <w:rFonts w:ascii="Times New Roman" w:hAnsi="Times New Roman" w:cs="Times New Roman"/>
              <w:sz w:val="24"/>
              <w:szCs w:val="24"/>
            </w:rPr>
            <w:t>Memari</w:t>
          </w:r>
          <w:proofErr w:type="spellEnd"/>
          <w:r w:rsidRPr="008A1C58">
            <w:rPr>
              <w:rFonts w:ascii="Times New Roman" w:hAnsi="Times New Roman" w:cs="Times New Roman"/>
              <w:sz w:val="24"/>
              <w:szCs w:val="24"/>
            </w:rPr>
            <w:t xml:space="preserve">, Y., </w:t>
          </w:r>
          <w:proofErr w:type="spellStart"/>
          <w:r w:rsidRPr="008A1C58">
            <w:rPr>
              <w:rFonts w:ascii="Times New Roman" w:hAnsi="Times New Roman" w:cs="Times New Roman"/>
              <w:sz w:val="24"/>
              <w:szCs w:val="24"/>
            </w:rPr>
            <w:t>Badja</w:t>
          </w:r>
          <w:proofErr w:type="spellEnd"/>
          <w:r w:rsidRPr="008A1C58">
            <w:rPr>
              <w:rFonts w:ascii="Times New Roman" w:hAnsi="Times New Roman" w:cs="Times New Roman"/>
              <w:sz w:val="24"/>
              <w:szCs w:val="24"/>
            </w:rPr>
            <w:t xml:space="preserve">, C., Shooter, S., Czarnecki, J., … Nik-Zainal, S. (2022). Substitution mutational signatures in whole-genome–sequenced cancers in the UK population. </w:t>
          </w:r>
          <w:r w:rsidRPr="008A1C58">
            <w:rPr>
              <w:rFonts w:ascii="Times New Roman" w:hAnsi="Times New Roman" w:cs="Times New Roman"/>
              <w:i/>
              <w:iCs/>
              <w:sz w:val="24"/>
              <w:szCs w:val="24"/>
            </w:rPr>
            <w:t>Science</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376</w:t>
          </w:r>
          <w:r w:rsidRPr="008A1C58">
            <w:rPr>
              <w:rFonts w:ascii="Times New Roman" w:hAnsi="Times New Roman" w:cs="Times New Roman"/>
              <w:sz w:val="24"/>
              <w:szCs w:val="24"/>
            </w:rPr>
            <w:t>(6591). https://doi.org/10.1126/science.abl9283</w:t>
          </w:r>
        </w:p>
        <w:p w14:paraId="451A4839" w14:textId="77777777" w:rsidR="00E67C3E" w:rsidRPr="008A1C58" w:rsidRDefault="00E67C3E" w:rsidP="008A1C58">
          <w:pPr>
            <w:autoSpaceDE w:val="0"/>
            <w:autoSpaceDN w:val="0"/>
            <w:spacing w:line="480" w:lineRule="auto"/>
            <w:ind w:hanging="480"/>
            <w:divId w:val="401875523"/>
            <w:rPr>
              <w:rFonts w:ascii="Times New Roman" w:hAnsi="Times New Roman" w:cs="Times New Roman"/>
              <w:sz w:val="24"/>
              <w:szCs w:val="24"/>
            </w:rPr>
          </w:pPr>
          <w:proofErr w:type="spellStart"/>
          <w:r w:rsidRPr="008A1C58">
            <w:rPr>
              <w:rFonts w:ascii="Times New Roman" w:hAnsi="Times New Roman" w:cs="Times New Roman"/>
              <w:sz w:val="24"/>
              <w:szCs w:val="24"/>
            </w:rPr>
            <w:t>Dziubańska-Kusibab</w:t>
          </w:r>
          <w:proofErr w:type="spellEnd"/>
          <w:r w:rsidRPr="008A1C58">
            <w:rPr>
              <w:rFonts w:ascii="Times New Roman" w:hAnsi="Times New Roman" w:cs="Times New Roman"/>
              <w:sz w:val="24"/>
              <w:szCs w:val="24"/>
            </w:rPr>
            <w:t xml:space="preserve">, P. J., Berger, H., Battistini, F., Bouwman, B. A. M., Iftekhar, A., Katainen, R., </w:t>
          </w:r>
          <w:proofErr w:type="spellStart"/>
          <w:r w:rsidRPr="008A1C58">
            <w:rPr>
              <w:rFonts w:ascii="Times New Roman" w:hAnsi="Times New Roman" w:cs="Times New Roman"/>
              <w:sz w:val="24"/>
              <w:szCs w:val="24"/>
            </w:rPr>
            <w:t>Cajuso</w:t>
          </w:r>
          <w:proofErr w:type="spellEnd"/>
          <w:r w:rsidRPr="008A1C58">
            <w:rPr>
              <w:rFonts w:ascii="Times New Roman" w:hAnsi="Times New Roman" w:cs="Times New Roman"/>
              <w:sz w:val="24"/>
              <w:szCs w:val="24"/>
            </w:rPr>
            <w:t xml:space="preserve">, T., Crosetto, N., Orozco, M., Aaltonen, L. A., &amp; Meyer, T. F. (2020). Colibactin DNA-damage signature indicates mutational impact in colorectal cancer. </w:t>
          </w:r>
          <w:r w:rsidRPr="008A1C58">
            <w:rPr>
              <w:rFonts w:ascii="Times New Roman" w:hAnsi="Times New Roman" w:cs="Times New Roman"/>
              <w:i/>
              <w:iCs/>
              <w:sz w:val="24"/>
              <w:szCs w:val="24"/>
            </w:rPr>
            <w:t>Nature Medicine</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26</w:t>
          </w:r>
          <w:r w:rsidRPr="008A1C58">
            <w:rPr>
              <w:rFonts w:ascii="Times New Roman" w:hAnsi="Times New Roman" w:cs="Times New Roman"/>
              <w:sz w:val="24"/>
              <w:szCs w:val="24"/>
            </w:rPr>
            <w:t>(7), 1063–1069. https://doi.org/10.1038/s41591-020-0908-2</w:t>
          </w:r>
        </w:p>
        <w:p w14:paraId="1C5182E2" w14:textId="77777777" w:rsidR="00E67C3E" w:rsidRPr="008A1C58" w:rsidRDefault="00E67C3E" w:rsidP="008A1C58">
          <w:pPr>
            <w:autoSpaceDE w:val="0"/>
            <w:autoSpaceDN w:val="0"/>
            <w:spacing w:line="480" w:lineRule="auto"/>
            <w:ind w:hanging="480"/>
            <w:divId w:val="771977370"/>
            <w:rPr>
              <w:rFonts w:ascii="Times New Roman" w:hAnsi="Times New Roman" w:cs="Times New Roman"/>
              <w:sz w:val="24"/>
              <w:szCs w:val="24"/>
            </w:rPr>
          </w:pPr>
          <w:proofErr w:type="spellStart"/>
          <w:r w:rsidRPr="008A1C58">
            <w:rPr>
              <w:rFonts w:ascii="Times New Roman" w:hAnsi="Times New Roman" w:cs="Times New Roman"/>
              <w:sz w:val="24"/>
              <w:szCs w:val="24"/>
            </w:rPr>
            <w:t>Grolleman</w:t>
          </w:r>
          <w:proofErr w:type="spellEnd"/>
          <w:r w:rsidRPr="008A1C58">
            <w:rPr>
              <w:rFonts w:ascii="Times New Roman" w:hAnsi="Times New Roman" w:cs="Times New Roman"/>
              <w:sz w:val="24"/>
              <w:szCs w:val="24"/>
            </w:rPr>
            <w:t xml:space="preserve">, J. E., de </w:t>
          </w:r>
          <w:proofErr w:type="spellStart"/>
          <w:r w:rsidRPr="008A1C58">
            <w:rPr>
              <w:rFonts w:ascii="Times New Roman" w:hAnsi="Times New Roman" w:cs="Times New Roman"/>
              <w:sz w:val="24"/>
              <w:szCs w:val="24"/>
            </w:rPr>
            <w:t>Voer</w:t>
          </w:r>
          <w:proofErr w:type="spellEnd"/>
          <w:r w:rsidRPr="008A1C58">
            <w:rPr>
              <w:rFonts w:ascii="Times New Roman" w:hAnsi="Times New Roman" w:cs="Times New Roman"/>
              <w:sz w:val="24"/>
              <w:szCs w:val="24"/>
            </w:rPr>
            <w:t xml:space="preserve">, R. M., Elsayed, F. A., Nielsen, M., Weren, R. D. A., Palles, C., Ligtenberg, M. J. L., Vos, J. R., ten </w:t>
          </w:r>
          <w:proofErr w:type="spellStart"/>
          <w:r w:rsidRPr="008A1C58">
            <w:rPr>
              <w:rFonts w:ascii="Times New Roman" w:hAnsi="Times New Roman" w:cs="Times New Roman"/>
              <w:sz w:val="24"/>
              <w:szCs w:val="24"/>
            </w:rPr>
            <w:t>Broeke</w:t>
          </w:r>
          <w:proofErr w:type="spellEnd"/>
          <w:r w:rsidRPr="008A1C58">
            <w:rPr>
              <w:rFonts w:ascii="Times New Roman" w:hAnsi="Times New Roman" w:cs="Times New Roman"/>
              <w:sz w:val="24"/>
              <w:szCs w:val="24"/>
            </w:rPr>
            <w:t xml:space="preserve">, S. W., de Miranda, N. F. C. C., Kuiper, R. A., Kamping, E. J., Jansen, E. A. M., Vink-Börger, M. E., Popp, I., Lang, A., Spier, I., </w:t>
          </w:r>
          <w:proofErr w:type="spellStart"/>
          <w:r w:rsidRPr="008A1C58">
            <w:rPr>
              <w:rFonts w:ascii="Times New Roman" w:hAnsi="Times New Roman" w:cs="Times New Roman"/>
              <w:sz w:val="24"/>
              <w:szCs w:val="24"/>
            </w:rPr>
            <w:t>Hüneburg</w:t>
          </w:r>
          <w:proofErr w:type="spellEnd"/>
          <w:r w:rsidRPr="008A1C58">
            <w:rPr>
              <w:rFonts w:ascii="Times New Roman" w:hAnsi="Times New Roman" w:cs="Times New Roman"/>
              <w:sz w:val="24"/>
              <w:szCs w:val="24"/>
            </w:rPr>
            <w:t xml:space="preserve">, R., James, P. A., … Kuiper, R. P. (2019). Mutational Signature Analysis Reveals </w:t>
          </w:r>
          <w:r w:rsidRPr="008A1C58">
            <w:rPr>
              <w:rFonts w:ascii="Times New Roman" w:hAnsi="Times New Roman" w:cs="Times New Roman"/>
              <w:sz w:val="24"/>
              <w:szCs w:val="24"/>
            </w:rPr>
            <w:lastRenderedPageBreak/>
            <w:t xml:space="preserve">NTHL1 Deficiency to Cause a Multi-tumor Phenotype. </w:t>
          </w:r>
          <w:r w:rsidRPr="008A1C58">
            <w:rPr>
              <w:rFonts w:ascii="Times New Roman" w:hAnsi="Times New Roman" w:cs="Times New Roman"/>
              <w:i/>
              <w:iCs/>
              <w:sz w:val="24"/>
              <w:szCs w:val="24"/>
            </w:rPr>
            <w:t>Cancer Cell</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35</w:t>
          </w:r>
          <w:r w:rsidRPr="008A1C58">
            <w:rPr>
              <w:rFonts w:ascii="Times New Roman" w:hAnsi="Times New Roman" w:cs="Times New Roman"/>
              <w:sz w:val="24"/>
              <w:szCs w:val="24"/>
            </w:rPr>
            <w:t>(2), 256-266.e5. https://doi.org/10.1016/j.ccell.2018.12.011</w:t>
          </w:r>
        </w:p>
        <w:p w14:paraId="7E16D936" w14:textId="77777777" w:rsidR="00E67C3E" w:rsidRPr="008A1C58" w:rsidRDefault="00E67C3E" w:rsidP="008A1C58">
          <w:pPr>
            <w:autoSpaceDE w:val="0"/>
            <w:autoSpaceDN w:val="0"/>
            <w:spacing w:line="480" w:lineRule="auto"/>
            <w:ind w:hanging="480"/>
            <w:divId w:val="1872913765"/>
            <w:rPr>
              <w:rFonts w:ascii="Times New Roman" w:hAnsi="Times New Roman" w:cs="Times New Roman"/>
              <w:sz w:val="24"/>
              <w:szCs w:val="24"/>
            </w:rPr>
          </w:pPr>
          <w:r w:rsidRPr="008A1C58">
            <w:rPr>
              <w:rFonts w:ascii="Times New Roman" w:hAnsi="Times New Roman" w:cs="Times New Roman"/>
              <w:sz w:val="24"/>
              <w:szCs w:val="24"/>
            </w:rPr>
            <w:t xml:space="preserve">Huang, M. N., Yu, W., Teoh, W. W., Ardin, M., </w:t>
          </w:r>
          <w:proofErr w:type="spellStart"/>
          <w:r w:rsidRPr="008A1C58">
            <w:rPr>
              <w:rFonts w:ascii="Times New Roman" w:hAnsi="Times New Roman" w:cs="Times New Roman"/>
              <w:sz w:val="24"/>
              <w:szCs w:val="24"/>
            </w:rPr>
            <w:t>Jusakul</w:t>
          </w:r>
          <w:proofErr w:type="spellEnd"/>
          <w:r w:rsidRPr="008A1C58">
            <w:rPr>
              <w:rFonts w:ascii="Times New Roman" w:hAnsi="Times New Roman" w:cs="Times New Roman"/>
              <w:sz w:val="24"/>
              <w:szCs w:val="24"/>
            </w:rPr>
            <w:t>, A., Ng, A. W. T., Boot, A., Abedi-</w:t>
          </w:r>
          <w:proofErr w:type="spellStart"/>
          <w:r w:rsidRPr="008A1C58">
            <w:rPr>
              <w:rFonts w:ascii="Times New Roman" w:hAnsi="Times New Roman" w:cs="Times New Roman"/>
              <w:sz w:val="24"/>
              <w:szCs w:val="24"/>
            </w:rPr>
            <w:t>Ardekani</w:t>
          </w:r>
          <w:proofErr w:type="spellEnd"/>
          <w:r w:rsidRPr="008A1C58">
            <w:rPr>
              <w:rFonts w:ascii="Times New Roman" w:hAnsi="Times New Roman" w:cs="Times New Roman"/>
              <w:sz w:val="24"/>
              <w:szCs w:val="24"/>
            </w:rPr>
            <w:t xml:space="preserve">, B., Villar, S., Myint, S. S., Othman, R., Poon, S. L., Heguy, A., Olivier, M., Hollstein, M., Tan, P., </w:t>
          </w:r>
          <w:proofErr w:type="spellStart"/>
          <w:r w:rsidRPr="008A1C58">
            <w:rPr>
              <w:rFonts w:ascii="Times New Roman" w:hAnsi="Times New Roman" w:cs="Times New Roman"/>
              <w:sz w:val="24"/>
              <w:szCs w:val="24"/>
            </w:rPr>
            <w:t>Teh</w:t>
          </w:r>
          <w:proofErr w:type="spellEnd"/>
          <w:r w:rsidRPr="008A1C58">
            <w:rPr>
              <w:rFonts w:ascii="Times New Roman" w:hAnsi="Times New Roman" w:cs="Times New Roman"/>
              <w:sz w:val="24"/>
              <w:szCs w:val="24"/>
            </w:rPr>
            <w:t xml:space="preserve">, B. T., Sabapathy, K., Zavadil, J., &amp; Rozen, S. G. (2017). Genome-scale mutational signatures of aflatoxin in cells, mice, and human tumors. </w:t>
          </w:r>
          <w:r w:rsidRPr="008A1C58">
            <w:rPr>
              <w:rFonts w:ascii="Times New Roman" w:hAnsi="Times New Roman" w:cs="Times New Roman"/>
              <w:i/>
              <w:iCs/>
              <w:sz w:val="24"/>
              <w:szCs w:val="24"/>
            </w:rPr>
            <w:t>Genome Research</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27</w:t>
          </w:r>
          <w:r w:rsidRPr="008A1C58">
            <w:rPr>
              <w:rFonts w:ascii="Times New Roman" w:hAnsi="Times New Roman" w:cs="Times New Roman"/>
              <w:sz w:val="24"/>
              <w:szCs w:val="24"/>
            </w:rPr>
            <w:t>(9), 1475–1486. https://doi.org/10.1101/gr.220038.116</w:t>
          </w:r>
        </w:p>
        <w:p w14:paraId="4D97E6E6" w14:textId="77777777" w:rsidR="00E67C3E" w:rsidRPr="008A1C58" w:rsidRDefault="00E67C3E" w:rsidP="008A1C58">
          <w:pPr>
            <w:autoSpaceDE w:val="0"/>
            <w:autoSpaceDN w:val="0"/>
            <w:spacing w:line="480" w:lineRule="auto"/>
            <w:ind w:hanging="480"/>
            <w:divId w:val="843671571"/>
            <w:rPr>
              <w:rFonts w:ascii="Times New Roman" w:hAnsi="Times New Roman" w:cs="Times New Roman"/>
              <w:sz w:val="24"/>
              <w:szCs w:val="24"/>
            </w:rPr>
          </w:pPr>
          <w:r w:rsidRPr="008A1C58">
            <w:rPr>
              <w:rFonts w:ascii="Times New Roman" w:hAnsi="Times New Roman" w:cs="Times New Roman"/>
              <w:sz w:val="24"/>
              <w:szCs w:val="24"/>
            </w:rPr>
            <w:t xml:space="preserve">Islam, S. M. A., Díaz-Gay, M., Wu, Y., Barnes, M., </w:t>
          </w:r>
          <w:proofErr w:type="spellStart"/>
          <w:r w:rsidRPr="008A1C58">
            <w:rPr>
              <w:rFonts w:ascii="Times New Roman" w:hAnsi="Times New Roman" w:cs="Times New Roman"/>
              <w:sz w:val="24"/>
              <w:szCs w:val="24"/>
            </w:rPr>
            <w:t>Vangara</w:t>
          </w:r>
          <w:proofErr w:type="spellEnd"/>
          <w:r w:rsidRPr="008A1C58">
            <w:rPr>
              <w:rFonts w:ascii="Times New Roman" w:hAnsi="Times New Roman" w:cs="Times New Roman"/>
              <w:sz w:val="24"/>
              <w:szCs w:val="24"/>
            </w:rPr>
            <w:t xml:space="preserve">, R., Bergstrom, E. N., He, Y., Vella, M., Wang, J., Teague, J. W., Clapham, P., Moody, S., Senkin, S., Li, Y. R., Riva, L., Zhang, T., Gruber, A. J., Steele, C. D., </w:t>
          </w:r>
          <w:proofErr w:type="spellStart"/>
          <w:r w:rsidRPr="008A1C58">
            <w:rPr>
              <w:rFonts w:ascii="Times New Roman" w:hAnsi="Times New Roman" w:cs="Times New Roman"/>
              <w:sz w:val="24"/>
              <w:szCs w:val="24"/>
            </w:rPr>
            <w:t>Otlu</w:t>
          </w:r>
          <w:proofErr w:type="spellEnd"/>
          <w:r w:rsidRPr="008A1C58">
            <w:rPr>
              <w:rFonts w:ascii="Times New Roman" w:hAnsi="Times New Roman" w:cs="Times New Roman"/>
              <w:sz w:val="24"/>
              <w:szCs w:val="24"/>
            </w:rPr>
            <w:t xml:space="preserve">, B., … Alexandrov, L. B. (2022). Uncovering novel mutational signatures by de novo extraction with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Cell Genomics</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2</w:t>
          </w:r>
          <w:r w:rsidRPr="008A1C58">
            <w:rPr>
              <w:rFonts w:ascii="Times New Roman" w:hAnsi="Times New Roman" w:cs="Times New Roman"/>
              <w:sz w:val="24"/>
              <w:szCs w:val="24"/>
            </w:rPr>
            <w:t>(11). https://doi.org/10.1016/j.xgen.2022.100179</w:t>
          </w:r>
        </w:p>
        <w:p w14:paraId="5781F02D" w14:textId="77777777" w:rsidR="00E67C3E" w:rsidRPr="008A1C58" w:rsidRDefault="00E67C3E" w:rsidP="008A1C58">
          <w:pPr>
            <w:autoSpaceDE w:val="0"/>
            <w:autoSpaceDN w:val="0"/>
            <w:spacing w:line="480" w:lineRule="auto"/>
            <w:ind w:hanging="480"/>
            <w:divId w:val="911309774"/>
            <w:rPr>
              <w:rFonts w:ascii="Times New Roman" w:hAnsi="Times New Roman" w:cs="Times New Roman"/>
              <w:sz w:val="24"/>
              <w:szCs w:val="24"/>
            </w:rPr>
          </w:pPr>
          <w:r w:rsidRPr="008A1C58">
            <w:rPr>
              <w:rFonts w:ascii="Times New Roman" w:hAnsi="Times New Roman" w:cs="Times New Roman"/>
              <w:sz w:val="24"/>
              <w:szCs w:val="24"/>
            </w:rPr>
            <w:t xml:space="preserve">Jin, H., </w:t>
          </w:r>
          <w:proofErr w:type="spellStart"/>
          <w:r w:rsidRPr="008A1C58">
            <w:rPr>
              <w:rFonts w:ascii="Times New Roman" w:hAnsi="Times New Roman" w:cs="Times New Roman"/>
              <w:sz w:val="24"/>
              <w:szCs w:val="24"/>
            </w:rPr>
            <w:t>Gulhan</w:t>
          </w:r>
          <w:proofErr w:type="spellEnd"/>
          <w:r w:rsidRPr="008A1C58">
            <w:rPr>
              <w:rFonts w:ascii="Times New Roman" w:hAnsi="Times New Roman" w:cs="Times New Roman"/>
              <w:sz w:val="24"/>
              <w:szCs w:val="24"/>
            </w:rPr>
            <w:t xml:space="preserve">, D. C., Geiger, B., Ben-Isvy, D., Geng, D., </w:t>
          </w:r>
          <w:proofErr w:type="spellStart"/>
          <w:r w:rsidRPr="008A1C58">
            <w:rPr>
              <w:rFonts w:ascii="Times New Roman" w:hAnsi="Times New Roman" w:cs="Times New Roman"/>
              <w:sz w:val="24"/>
              <w:szCs w:val="24"/>
            </w:rPr>
            <w:t>Ljungström</w:t>
          </w:r>
          <w:proofErr w:type="spellEnd"/>
          <w:r w:rsidRPr="008A1C58">
            <w:rPr>
              <w:rFonts w:ascii="Times New Roman" w:hAnsi="Times New Roman" w:cs="Times New Roman"/>
              <w:sz w:val="24"/>
              <w:szCs w:val="24"/>
            </w:rPr>
            <w:t xml:space="preserve">, V., &amp; Park, P. J. (2024). Accurate and sensitive mutational signature analysis with </w:t>
          </w:r>
          <w:proofErr w:type="spellStart"/>
          <w:r w:rsidRPr="008A1C58">
            <w:rPr>
              <w:rFonts w:ascii="Times New Roman" w:hAnsi="Times New Roman" w:cs="Times New Roman"/>
              <w:sz w:val="24"/>
              <w:szCs w:val="24"/>
            </w:rPr>
            <w:t>MuSiCal</w:t>
          </w:r>
          <w:proofErr w:type="spellEnd"/>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Nature Genetics</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56</w:t>
          </w:r>
          <w:r w:rsidRPr="008A1C58">
            <w:rPr>
              <w:rFonts w:ascii="Times New Roman" w:hAnsi="Times New Roman" w:cs="Times New Roman"/>
              <w:sz w:val="24"/>
              <w:szCs w:val="24"/>
            </w:rPr>
            <w:t>(3), 541–552. https://doi.org/10.1038/s41588-024-01659-0</w:t>
          </w:r>
        </w:p>
        <w:p w14:paraId="2EE7DA65" w14:textId="77777777" w:rsidR="00E67C3E" w:rsidRPr="008A1C58" w:rsidRDefault="00E67C3E" w:rsidP="008A1C58">
          <w:pPr>
            <w:autoSpaceDE w:val="0"/>
            <w:autoSpaceDN w:val="0"/>
            <w:spacing w:line="480" w:lineRule="auto"/>
            <w:ind w:hanging="480"/>
            <w:divId w:val="1442721474"/>
            <w:rPr>
              <w:rFonts w:ascii="Times New Roman" w:hAnsi="Times New Roman" w:cs="Times New Roman"/>
              <w:sz w:val="24"/>
              <w:szCs w:val="24"/>
            </w:rPr>
          </w:pPr>
          <w:proofErr w:type="spellStart"/>
          <w:r w:rsidRPr="008A1C58">
            <w:rPr>
              <w:rFonts w:ascii="Times New Roman" w:hAnsi="Times New Roman" w:cs="Times New Roman"/>
              <w:sz w:val="24"/>
              <w:szCs w:val="24"/>
            </w:rPr>
            <w:t>Kucab</w:t>
          </w:r>
          <w:proofErr w:type="spellEnd"/>
          <w:r w:rsidRPr="008A1C58">
            <w:rPr>
              <w:rFonts w:ascii="Times New Roman" w:hAnsi="Times New Roman" w:cs="Times New Roman"/>
              <w:sz w:val="24"/>
              <w:szCs w:val="24"/>
            </w:rPr>
            <w:t xml:space="preserve">, J. E., Zou, X., </w:t>
          </w:r>
          <w:proofErr w:type="spellStart"/>
          <w:r w:rsidRPr="008A1C58">
            <w:rPr>
              <w:rFonts w:ascii="Times New Roman" w:hAnsi="Times New Roman" w:cs="Times New Roman"/>
              <w:sz w:val="24"/>
              <w:szCs w:val="24"/>
            </w:rPr>
            <w:t>Morganella</w:t>
          </w:r>
          <w:proofErr w:type="spellEnd"/>
          <w:r w:rsidRPr="008A1C58">
            <w:rPr>
              <w:rFonts w:ascii="Times New Roman" w:hAnsi="Times New Roman" w:cs="Times New Roman"/>
              <w:sz w:val="24"/>
              <w:szCs w:val="24"/>
            </w:rPr>
            <w:t xml:space="preserve">, S., Joel, M., Nanda, A. S., Nagy, E., Gomez, C., Degasperi, A., Harris, R., Jackson, S. P., Arlt, V. M., Phillips, D. H., &amp; Nik-Zainal, S. (2019). A Compendium of Mutational Signatures of Environmental Agents. </w:t>
          </w:r>
          <w:r w:rsidRPr="008A1C58">
            <w:rPr>
              <w:rFonts w:ascii="Times New Roman" w:hAnsi="Times New Roman" w:cs="Times New Roman"/>
              <w:i/>
              <w:iCs/>
              <w:sz w:val="24"/>
              <w:szCs w:val="24"/>
            </w:rPr>
            <w:t>Cell</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177</w:t>
          </w:r>
          <w:r w:rsidRPr="008A1C58">
            <w:rPr>
              <w:rFonts w:ascii="Times New Roman" w:hAnsi="Times New Roman" w:cs="Times New Roman"/>
              <w:sz w:val="24"/>
              <w:szCs w:val="24"/>
            </w:rPr>
            <w:t>(4), 821-836.e16. https://doi.org/10.1016/j.cell.2019.03.001</w:t>
          </w:r>
        </w:p>
        <w:p w14:paraId="0FB22BB0" w14:textId="77777777" w:rsidR="00E67C3E" w:rsidRPr="008A1C58" w:rsidRDefault="00E67C3E" w:rsidP="008A1C58">
          <w:pPr>
            <w:autoSpaceDE w:val="0"/>
            <w:autoSpaceDN w:val="0"/>
            <w:spacing w:line="480" w:lineRule="auto"/>
            <w:ind w:hanging="480"/>
            <w:divId w:val="1048339570"/>
            <w:rPr>
              <w:rFonts w:ascii="Times New Roman" w:hAnsi="Times New Roman" w:cs="Times New Roman"/>
              <w:sz w:val="24"/>
              <w:szCs w:val="24"/>
            </w:rPr>
          </w:pPr>
          <w:r w:rsidRPr="008A1C58">
            <w:rPr>
              <w:rFonts w:ascii="Times New Roman" w:hAnsi="Times New Roman" w:cs="Times New Roman"/>
              <w:sz w:val="24"/>
              <w:szCs w:val="24"/>
            </w:rPr>
            <w:t xml:space="preserve">Liu, M., Boot, A., Ng, A. W. T., </w:t>
          </w:r>
          <w:proofErr w:type="spellStart"/>
          <w:r w:rsidRPr="008A1C58">
            <w:rPr>
              <w:rFonts w:ascii="Times New Roman" w:hAnsi="Times New Roman" w:cs="Times New Roman"/>
              <w:sz w:val="24"/>
              <w:szCs w:val="24"/>
            </w:rPr>
            <w:t>Gordân</w:t>
          </w:r>
          <w:proofErr w:type="spellEnd"/>
          <w:r w:rsidRPr="008A1C58">
            <w:rPr>
              <w:rFonts w:ascii="Times New Roman" w:hAnsi="Times New Roman" w:cs="Times New Roman"/>
              <w:sz w:val="24"/>
              <w:szCs w:val="24"/>
            </w:rPr>
            <w:t xml:space="preserve">, R., &amp; Rozen, S. G. (2021). Mutational processes in cancer preferentially affect binding of </w:t>
          </w:r>
          <w:proofErr w:type="gramStart"/>
          <w:r w:rsidRPr="008A1C58">
            <w:rPr>
              <w:rFonts w:ascii="Times New Roman" w:hAnsi="Times New Roman" w:cs="Times New Roman"/>
              <w:sz w:val="24"/>
              <w:szCs w:val="24"/>
            </w:rPr>
            <w:t>particular transcription</w:t>
          </w:r>
          <w:proofErr w:type="gramEnd"/>
          <w:r w:rsidRPr="008A1C58">
            <w:rPr>
              <w:rFonts w:ascii="Times New Roman" w:hAnsi="Times New Roman" w:cs="Times New Roman"/>
              <w:sz w:val="24"/>
              <w:szCs w:val="24"/>
            </w:rPr>
            <w:t xml:space="preserve"> factors. </w:t>
          </w:r>
          <w:r w:rsidRPr="008A1C58">
            <w:rPr>
              <w:rFonts w:ascii="Times New Roman" w:hAnsi="Times New Roman" w:cs="Times New Roman"/>
              <w:i/>
              <w:iCs/>
              <w:sz w:val="24"/>
              <w:szCs w:val="24"/>
            </w:rPr>
            <w:t>Scientific Reports</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11</w:t>
          </w:r>
          <w:r w:rsidRPr="008A1C58">
            <w:rPr>
              <w:rFonts w:ascii="Times New Roman" w:hAnsi="Times New Roman" w:cs="Times New Roman"/>
              <w:sz w:val="24"/>
              <w:szCs w:val="24"/>
            </w:rPr>
            <w:t>(1). https://doi.org/10.1038/s41598-021-82910-0</w:t>
          </w:r>
        </w:p>
        <w:p w14:paraId="4142ADFE" w14:textId="77777777" w:rsidR="00E67C3E" w:rsidRPr="008A1C58" w:rsidRDefault="00E67C3E" w:rsidP="008A1C58">
          <w:pPr>
            <w:autoSpaceDE w:val="0"/>
            <w:autoSpaceDN w:val="0"/>
            <w:spacing w:line="480" w:lineRule="auto"/>
            <w:ind w:hanging="480"/>
            <w:divId w:val="135489546"/>
            <w:rPr>
              <w:rFonts w:ascii="Times New Roman" w:hAnsi="Times New Roman" w:cs="Times New Roman"/>
              <w:sz w:val="24"/>
              <w:szCs w:val="24"/>
            </w:rPr>
          </w:pPr>
          <w:r w:rsidRPr="008A1C58">
            <w:rPr>
              <w:rFonts w:ascii="Times New Roman" w:hAnsi="Times New Roman" w:cs="Times New Roman"/>
              <w:sz w:val="24"/>
              <w:szCs w:val="24"/>
            </w:rPr>
            <w:lastRenderedPageBreak/>
            <w:t xml:space="preserve">Liu, M., Wu, Y., Jiang, N., Boot, A., &amp; Rozen, S. G. (2023). MSigHdp: Hierarchical Dirichlet process mixture modeling for mutational signature discovery. </w:t>
          </w:r>
          <w:r w:rsidRPr="008A1C58">
            <w:rPr>
              <w:rFonts w:ascii="Times New Roman" w:hAnsi="Times New Roman" w:cs="Times New Roman"/>
              <w:i/>
              <w:iCs/>
              <w:sz w:val="24"/>
              <w:szCs w:val="24"/>
            </w:rPr>
            <w:t>NAR Genomics and Bioinformatics</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5</w:t>
          </w:r>
          <w:r w:rsidRPr="008A1C58">
            <w:rPr>
              <w:rFonts w:ascii="Times New Roman" w:hAnsi="Times New Roman" w:cs="Times New Roman"/>
              <w:sz w:val="24"/>
              <w:szCs w:val="24"/>
            </w:rPr>
            <w:t>(1). https://doi.org/10.1093/nargab/lqad005</w:t>
          </w:r>
        </w:p>
        <w:p w14:paraId="3619C5D0" w14:textId="77777777" w:rsidR="00E67C3E" w:rsidRPr="008A1C58" w:rsidRDefault="00E67C3E" w:rsidP="008A1C58">
          <w:pPr>
            <w:autoSpaceDE w:val="0"/>
            <w:autoSpaceDN w:val="0"/>
            <w:spacing w:line="480" w:lineRule="auto"/>
            <w:ind w:hanging="480"/>
            <w:divId w:val="195236461"/>
            <w:rPr>
              <w:rFonts w:ascii="Times New Roman" w:hAnsi="Times New Roman" w:cs="Times New Roman"/>
              <w:sz w:val="24"/>
              <w:szCs w:val="24"/>
            </w:rPr>
          </w:pPr>
          <w:r w:rsidRPr="008A1C58">
            <w:rPr>
              <w:rFonts w:ascii="Times New Roman" w:hAnsi="Times New Roman" w:cs="Times New Roman"/>
              <w:sz w:val="24"/>
              <w:szCs w:val="24"/>
            </w:rPr>
            <w:t xml:space="preserve">Ng, A. W. T., Poon, S. L., Huang, M. N., Lim, J. Q., Boot, A., Yu, W., Suzuki, Y., Thangaraju, S., Ng, C. C. Y., Tan, P., Pang, S.-T., Huang, H.-Y., Yu, M.-C., Lee, P.-H., Hsieh, S.-Y., Chang, A. Y., Bin, †, </w:t>
          </w:r>
          <w:proofErr w:type="spellStart"/>
          <w:r w:rsidRPr="008A1C58">
            <w:rPr>
              <w:rFonts w:ascii="Times New Roman" w:hAnsi="Times New Roman" w:cs="Times New Roman"/>
              <w:sz w:val="24"/>
              <w:szCs w:val="24"/>
            </w:rPr>
            <w:t>Teh</w:t>
          </w:r>
          <w:proofErr w:type="spellEnd"/>
          <w:r w:rsidRPr="008A1C58">
            <w:rPr>
              <w:rFonts w:ascii="Times New Roman" w:hAnsi="Times New Roman" w:cs="Times New Roman"/>
              <w:sz w:val="24"/>
              <w:szCs w:val="24"/>
            </w:rPr>
            <w:t xml:space="preserve">, T., Steven, †, &amp; Rozen, G. (2017). </w:t>
          </w:r>
          <w:r w:rsidRPr="008A1C58">
            <w:rPr>
              <w:rFonts w:ascii="Times New Roman" w:hAnsi="Times New Roman" w:cs="Times New Roman"/>
              <w:i/>
              <w:iCs/>
              <w:sz w:val="24"/>
              <w:szCs w:val="24"/>
            </w:rPr>
            <w:t>Aristolochic acids and their derivatives are widely implicated in liver cancers in Taiwan and throughout Asia</w:t>
          </w:r>
          <w:r w:rsidRPr="008A1C58">
            <w:rPr>
              <w:rFonts w:ascii="Times New Roman" w:hAnsi="Times New Roman" w:cs="Times New Roman"/>
              <w:sz w:val="24"/>
              <w:szCs w:val="24"/>
            </w:rPr>
            <w:t>. https://www.science.org</w:t>
          </w:r>
        </w:p>
        <w:p w14:paraId="15C67C8E" w14:textId="77777777" w:rsidR="00E67C3E" w:rsidRPr="008A1C58" w:rsidRDefault="00E67C3E" w:rsidP="008A1C58">
          <w:pPr>
            <w:autoSpaceDE w:val="0"/>
            <w:autoSpaceDN w:val="0"/>
            <w:spacing w:line="480" w:lineRule="auto"/>
            <w:ind w:hanging="480"/>
            <w:divId w:val="1060127873"/>
            <w:rPr>
              <w:rFonts w:ascii="Times New Roman" w:hAnsi="Times New Roman" w:cs="Times New Roman"/>
              <w:sz w:val="24"/>
              <w:szCs w:val="24"/>
            </w:rPr>
          </w:pPr>
          <w:r w:rsidRPr="008A1C58">
            <w:rPr>
              <w:rFonts w:ascii="Times New Roman" w:hAnsi="Times New Roman" w:cs="Times New Roman"/>
              <w:sz w:val="24"/>
              <w:szCs w:val="24"/>
            </w:rPr>
            <w:t xml:space="preserve">Nik-Zainal, S., Alexandrov, L. B., Wedge, D. C., Van Loo, P., Greenman, C. D., Raine, K., Jones, D., Hinton, J., Marshall, J., Stebbings, L. A., Menzies, A., Martin, S., Leung, K., Chen, L., Leroy, C., Ramakrishna, M., Rance, R., Lau, K. W., Mudie, L. J., … Stratton, M. R. (2012). Mutational processes molding the genomes of 21 breast cancers. </w:t>
          </w:r>
          <w:r w:rsidRPr="008A1C58">
            <w:rPr>
              <w:rFonts w:ascii="Times New Roman" w:hAnsi="Times New Roman" w:cs="Times New Roman"/>
              <w:i/>
              <w:iCs/>
              <w:sz w:val="24"/>
              <w:szCs w:val="24"/>
            </w:rPr>
            <w:t>Cell</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149</w:t>
          </w:r>
          <w:r w:rsidRPr="008A1C58">
            <w:rPr>
              <w:rFonts w:ascii="Times New Roman" w:hAnsi="Times New Roman" w:cs="Times New Roman"/>
              <w:sz w:val="24"/>
              <w:szCs w:val="24"/>
            </w:rPr>
            <w:t>(5), 979–993. https://doi.org/10.1016/j.cell.2012.04.024</w:t>
          </w:r>
        </w:p>
        <w:p w14:paraId="7AA50BB4" w14:textId="77777777" w:rsidR="00E67C3E" w:rsidRPr="008A1C58" w:rsidRDefault="00E67C3E" w:rsidP="008A1C58">
          <w:pPr>
            <w:autoSpaceDE w:val="0"/>
            <w:autoSpaceDN w:val="0"/>
            <w:spacing w:line="480" w:lineRule="auto"/>
            <w:ind w:hanging="480"/>
            <w:divId w:val="163470968"/>
            <w:rPr>
              <w:rFonts w:ascii="Times New Roman" w:hAnsi="Times New Roman" w:cs="Times New Roman"/>
              <w:sz w:val="24"/>
              <w:szCs w:val="24"/>
            </w:rPr>
          </w:pPr>
          <w:r w:rsidRPr="008A1C58">
            <w:rPr>
              <w:rFonts w:ascii="Times New Roman" w:hAnsi="Times New Roman" w:cs="Times New Roman"/>
              <w:sz w:val="24"/>
              <w:szCs w:val="24"/>
            </w:rPr>
            <w:t xml:space="preserve">Priestley, P., Baber, J., </w:t>
          </w:r>
          <w:proofErr w:type="spellStart"/>
          <w:r w:rsidRPr="008A1C58">
            <w:rPr>
              <w:rFonts w:ascii="Times New Roman" w:hAnsi="Times New Roman" w:cs="Times New Roman"/>
              <w:sz w:val="24"/>
              <w:szCs w:val="24"/>
            </w:rPr>
            <w:t>Lolkema</w:t>
          </w:r>
          <w:proofErr w:type="spellEnd"/>
          <w:r w:rsidRPr="008A1C58">
            <w:rPr>
              <w:rFonts w:ascii="Times New Roman" w:hAnsi="Times New Roman" w:cs="Times New Roman"/>
              <w:sz w:val="24"/>
              <w:szCs w:val="24"/>
            </w:rPr>
            <w:t xml:space="preserve">, M. P., </w:t>
          </w:r>
          <w:proofErr w:type="spellStart"/>
          <w:r w:rsidRPr="008A1C58">
            <w:rPr>
              <w:rFonts w:ascii="Times New Roman" w:hAnsi="Times New Roman" w:cs="Times New Roman"/>
              <w:sz w:val="24"/>
              <w:szCs w:val="24"/>
            </w:rPr>
            <w:t>Steeghs</w:t>
          </w:r>
          <w:proofErr w:type="spellEnd"/>
          <w:r w:rsidRPr="008A1C58">
            <w:rPr>
              <w:rFonts w:ascii="Times New Roman" w:hAnsi="Times New Roman" w:cs="Times New Roman"/>
              <w:sz w:val="24"/>
              <w:szCs w:val="24"/>
            </w:rPr>
            <w:t xml:space="preserve">, N., de Bruijn, E., Shale, C., </w:t>
          </w:r>
          <w:proofErr w:type="spellStart"/>
          <w:r w:rsidRPr="008A1C58">
            <w:rPr>
              <w:rFonts w:ascii="Times New Roman" w:hAnsi="Times New Roman" w:cs="Times New Roman"/>
              <w:sz w:val="24"/>
              <w:szCs w:val="24"/>
            </w:rPr>
            <w:t>Duyvesteyn</w:t>
          </w:r>
          <w:proofErr w:type="spellEnd"/>
          <w:r w:rsidRPr="008A1C58">
            <w:rPr>
              <w:rFonts w:ascii="Times New Roman" w:hAnsi="Times New Roman" w:cs="Times New Roman"/>
              <w:sz w:val="24"/>
              <w:szCs w:val="24"/>
            </w:rPr>
            <w:t xml:space="preserve">, K., Haidari, S., van Hoeck, A., Onstenk, W., </w:t>
          </w:r>
          <w:proofErr w:type="spellStart"/>
          <w:r w:rsidRPr="008A1C58">
            <w:rPr>
              <w:rFonts w:ascii="Times New Roman" w:hAnsi="Times New Roman" w:cs="Times New Roman"/>
              <w:sz w:val="24"/>
              <w:szCs w:val="24"/>
            </w:rPr>
            <w:t>Roepman</w:t>
          </w:r>
          <w:proofErr w:type="spellEnd"/>
          <w:r w:rsidRPr="008A1C58">
            <w:rPr>
              <w:rFonts w:ascii="Times New Roman" w:hAnsi="Times New Roman" w:cs="Times New Roman"/>
              <w:sz w:val="24"/>
              <w:szCs w:val="24"/>
            </w:rPr>
            <w:t xml:space="preserve">, P., Voda, M., </w:t>
          </w:r>
          <w:proofErr w:type="spellStart"/>
          <w:r w:rsidRPr="008A1C58">
            <w:rPr>
              <w:rFonts w:ascii="Times New Roman" w:hAnsi="Times New Roman" w:cs="Times New Roman"/>
              <w:sz w:val="24"/>
              <w:szCs w:val="24"/>
            </w:rPr>
            <w:t>Bloemendal</w:t>
          </w:r>
          <w:proofErr w:type="spellEnd"/>
          <w:r w:rsidRPr="008A1C58">
            <w:rPr>
              <w:rFonts w:ascii="Times New Roman" w:hAnsi="Times New Roman" w:cs="Times New Roman"/>
              <w:sz w:val="24"/>
              <w:szCs w:val="24"/>
            </w:rPr>
            <w:t>, H. J., Tjan-</w:t>
          </w:r>
          <w:proofErr w:type="spellStart"/>
          <w:r w:rsidRPr="008A1C58">
            <w:rPr>
              <w:rFonts w:ascii="Times New Roman" w:hAnsi="Times New Roman" w:cs="Times New Roman"/>
              <w:sz w:val="24"/>
              <w:szCs w:val="24"/>
            </w:rPr>
            <w:t>Heijnen</w:t>
          </w:r>
          <w:proofErr w:type="spellEnd"/>
          <w:r w:rsidRPr="008A1C58">
            <w:rPr>
              <w:rFonts w:ascii="Times New Roman" w:hAnsi="Times New Roman" w:cs="Times New Roman"/>
              <w:sz w:val="24"/>
              <w:szCs w:val="24"/>
            </w:rPr>
            <w:t xml:space="preserve">, V. C. G., van </w:t>
          </w:r>
          <w:proofErr w:type="spellStart"/>
          <w:r w:rsidRPr="008A1C58">
            <w:rPr>
              <w:rFonts w:ascii="Times New Roman" w:hAnsi="Times New Roman" w:cs="Times New Roman"/>
              <w:sz w:val="24"/>
              <w:szCs w:val="24"/>
            </w:rPr>
            <w:t>Herpen</w:t>
          </w:r>
          <w:proofErr w:type="spellEnd"/>
          <w:r w:rsidRPr="008A1C58">
            <w:rPr>
              <w:rFonts w:ascii="Times New Roman" w:hAnsi="Times New Roman" w:cs="Times New Roman"/>
              <w:sz w:val="24"/>
              <w:szCs w:val="24"/>
            </w:rPr>
            <w:t xml:space="preserve">, C. M. L., </w:t>
          </w:r>
          <w:proofErr w:type="spellStart"/>
          <w:r w:rsidRPr="008A1C58">
            <w:rPr>
              <w:rFonts w:ascii="Times New Roman" w:hAnsi="Times New Roman" w:cs="Times New Roman"/>
              <w:sz w:val="24"/>
              <w:szCs w:val="24"/>
            </w:rPr>
            <w:t>Labots</w:t>
          </w:r>
          <w:proofErr w:type="spellEnd"/>
          <w:r w:rsidRPr="008A1C58">
            <w:rPr>
              <w:rFonts w:ascii="Times New Roman" w:hAnsi="Times New Roman" w:cs="Times New Roman"/>
              <w:sz w:val="24"/>
              <w:szCs w:val="24"/>
            </w:rPr>
            <w:t xml:space="preserve">, M., Witteveen, P. O., Smit, E. F., </w:t>
          </w:r>
          <w:proofErr w:type="spellStart"/>
          <w:r w:rsidRPr="008A1C58">
            <w:rPr>
              <w:rFonts w:ascii="Times New Roman" w:hAnsi="Times New Roman" w:cs="Times New Roman"/>
              <w:sz w:val="24"/>
              <w:szCs w:val="24"/>
            </w:rPr>
            <w:t>Sleijfer</w:t>
          </w:r>
          <w:proofErr w:type="spellEnd"/>
          <w:r w:rsidRPr="008A1C58">
            <w:rPr>
              <w:rFonts w:ascii="Times New Roman" w:hAnsi="Times New Roman" w:cs="Times New Roman"/>
              <w:sz w:val="24"/>
              <w:szCs w:val="24"/>
            </w:rPr>
            <w:t xml:space="preserve">, S., … </w:t>
          </w:r>
          <w:proofErr w:type="spellStart"/>
          <w:r w:rsidRPr="008A1C58">
            <w:rPr>
              <w:rFonts w:ascii="Times New Roman" w:hAnsi="Times New Roman" w:cs="Times New Roman"/>
              <w:sz w:val="24"/>
              <w:szCs w:val="24"/>
            </w:rPr>
            <w:t>Cuppen</w:t>
          </w:r>
          <w:proofErr w:type="spellEnd"/>
          <w:r w:rsidRPr="008A1C58">
            <w:rPr>
              <w:rFonts w:ascii="Times New Roman" w:hAnsi="Times New Roman" w:cs="Times New Roman"/>
              <w:sz w:val="24"/>
              <w:szCs w:val="24"/>
            </w:rPr>
            <w:t xml:space="preserve">, E. (2019). Pan-cancer whole-genome analyses of metastatic solid </w:t>
          </w:r>
          <w:proofErr w:type="spellStart"/>
          <w:r w:rsidRPr="008A1C58">
            <w:rPr>
              <w:rFonts w:ascii="Times New Roman" w:hAnsi="Times New Roman" w:cs="Times New Roman"/>
              <w:sz w:val="24"/>
              <w:szCs w:val="24"/>
            </w:rPr>
            <w:t>tumours</w:t>
          </w:r>
          <w:proofErr w:type="spellEnd"/>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Nature</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575</w:t>
          </w:r>
          <w:r w:rsidRPr="008A1C58">
            <w:rPr>
              <w:rFonts w:ascii="Times New Roman" w:hAnsi="Times New Roman" w:cs="Times New Roman"/>
              <w:sz w:val="24"/>
              <w:szCs w:val="24"/>
            </w:rPr>
            <w:t>(7781), 210–216. https://doi.org/10.1038/s41586-019-1689-y</w:t>
          </w:r>
        </w:p>
        <w:p w14:paraId="28BEFA78" w14:textId="77777777" w:rsidR="00E67C3E" w:rsidRPr="008A1C58" w:rsidRDefault="00E67C3E" w:rsidP="008A1C58">
          <w:pPr>
            <w:autoSpaceDE w:val="0"/>
            <w:autoSpaceDN w:val="0"/>
            <w:spacing w:line="480" w:lineRule="auto"/>
            <w:ind w:hanging="480"/>
            <w:divId w:val="965039822"/>
            <w:rPr>
              <w:rFonts w:ascii="Times New Roman" w:hAnsi="Times New Roman" w:cs="Times New Roman"/>
              <w:sz w:val="24"/>
              <w:szCs w:val="24"/>
            </w:rPr>
          </w:pPr>
          <w:proofErr w:type="spellStart"/>
          <w:r w:rsidRPr="008A1C58">
            <w:rPr>
              <w:rFonts w:ascii="Times New Roman" w:hAnsi="Times New Roman" w:cs="Times New Roman"/>
              <w:sz w:val="24"/>
              <w:szCs w:val="24"/>
            </w:rPr>
            <w:t>Sondka</w:t>
          </w:r>
          <w:proofErr w:type="spellEnd"/>
          <w:r w:rsidRPr="008A1C58">
            <w:rPr>
              <w:rFonts w:ascii="Times New Roman" w:hAnsi="Times New Roman" w:cs="Times New Roman"/>
              <w:sz w:val="24"/>
              <w:szCs w:val="24"/>
            </w:rPr>
            <w:t xml:space="preserve">, Z., Bamford, S., Cole, C. G., Ward, S. A., Dunham, I., &amp; Forbes, S. A. (2018). The COSMIC Cancer Gene Census: describing genetic dysfunction across all human cancers. In </w:t>
          </w:r>
          <w:r w:rsidRPr="008A1C58">
            <w:rPr>
              <w:rFonts w:ascii="Times New Roman" w:hAnsi="Times New Roman" w:cs="Times New Roman"/>
              <w:i/>
              <w:iCs/>
              <w:sz w:val="24"/>
              <w:szCs w:val="24"/>
            </w:rPr>
            <w:t>Nature Reviews Cancer</w:t>
          </w:r>
          <w:r w:rsidRPr="008A1C58">
            <w:rPr>
              <w:rFonts w:ascii="Times New Roman" w:hAnsi="Times New Roman" w:cs="Times New Roman"/>
              <w:sz w:val="24"/>
              <w:szCs w:val="24"/>
            </w:rPr>
            <w:t xml:space="preserve"> (Vol. 18, Issue 11, pp. 696–705). Nature Publishing Group. https://doi.org/10.1038/s41568-018-0060-1</w:t>
          </w:r>
        </w:p>
        <w:p w14:paraId="6B4B13A7" w14:textId="419B8DA8" w:rsidR="00D45EF9" w:rsidRPr="008A1C58" w:rsidRDefault="00E67C3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 </w:t>
          </w:r>
        </w:p>
      </w:sdtContent>
    </w:sdt>
    <w:sectPr w:rsidR="00D45EF9" w:rsidRPr="008A1C58">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Mo Liu" w:date="2024-08-14T16:09:00Z" w:initials="ML">
    <w:p w14:paraId="458E586C" w14:textId="77777777" w:rsidR="00E637E3" w:rsidRDefault="00E637E3" w:rsidP="00E637E3">
      <w:pPr>
        <w:pStyle w:val="CommentText"/>
      </w:pPr>
      <w:r>
        <w:rPr>
          <w:rStyle w:val="CommentReference"/>
        </w:rPr>
        <w:annotationRef/>
      </w:r>
      <w:r>
        <w:t xml:space="preserve">Need help here. I was not part of the RNASEH2B project, so some information was missing: what findings suggest ID4a (in the paper I call H_ID29) could be associated with RNASEH2B deficiency? I checked the </w:t>
      </w:r>
      <w:proofErr w:type="spellStart"/>
      <w:r>
        <w:t>vcfs</w:t>
      </w:r>
      <w:proofErr w:type="spellEnd"/>
      <w:r>
        <w:t xml:space="preserve"> but almost all RNASEH2B mutations happened on non-coding regions; and was the RNASEH2B KO confirmed in the cell line? Like qPCR or </w:t>
      </w:r>
      <w:proofErr w:type="spellStart"/>
      <w:r>
        <w:t>westernblot</w:t>
      </w:r>
      <w:proofErr w:type="spellEnd"/>
      <w:r>
        <w:t xml:space="preserve">? I looked at the </w:t>
      </w:r>
      <w:proofErr w:type="spellStart"/>
      <w:r>
        <w:t>vcf</w:t>
      </w:r>
      <w:proofErr w:type="spellEnd"/>
      <w:r>
        <w:t xml:space="preserve"> but only found 1 clone with deletions on RNASEH2B. After getting this information, I will rephrase part.</w:t>
      </w:r>
    </w:p>
  </w:comment>
  <w:comment w:id="4" w:author="Mo Liu" w:date="2024-08-14T16:10:00Z" w:initials="ML">
    <w:p w14:paraId="03C54A59" w14:textId="77777777" w:rsidR="00E67C3E" w:rsidRDefault="00EA3B13" w:rsidP="00E67C3E">
      <w:pPr>
        <w:pStyle w:val="CommentText"/>
      </w:pPr>
      <w:r>
        <w:rPr>
          <w:rStyle w:val="CommentReference"/>
        </w:rPr>
        <w:annotationRef/>
      </w:r>
      <w:r w:rsidR="00E67C3E">
        <w:t>We only have one HeLa RNASEH2A KO clone which shows H_ID29 patterns, but HeLa RNASEH2B KO doesn’t show H_ID29 patterns. I’m not sure if we want to mention this in the discussion, and whether the reviewer needs us to do the validation in more cell lines.</w:t>
      </w:r>
    </w:p>
  </w:comment>
  <w:comment w:id="5" w:author="Mo Liu" w:date="2024-08-14T16:11:00Z" w:initials="ML">
    <w:p w14:paraId="73942C79" w14:textId="4D9B1FE6" w:rsidR="00824151" w:rsidRDefault="00824151" w:rsidP="00824151">
      <w:pPr>
        <w:pStyle w:val="CommentText"/>
      </w:pPr>
      <w:r>
        <w:rPr>
          <w:rStyle w:val="CommentReference"/>
        </w:rPr>
        <w:annotationRef/>
      </w:r>
      <w:r>
        <w:t>Need to check the guide RNA sequence and how the experiment was done. Not sure if Arnoud wrote this down somewhere?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58E586C" w15:done="0"/>
  <w15:commentEx w15:paraId="03C54A59" w15:done="0"/>
  <w15:commentEx w15:paraId="73942C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F47C14F" w16cex:dateUtc="2024-08-14T08:09:00Z"/>
  <w16cex:commentExtensible w16cex:durableId="72A43287" w16cex:dateUtc="2024-08-14T08:10:00Z"/>
  <w16cex:commentExtensible w16cex:durableId="0D96E701" w16cex:dateUtc="2024-08-14T0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58E586C" w16cid:durableId="7F47C14F"/>
  <w16cid:commentId w16cid:paraId="03C54A59" w16cid:durableId="72A43287"/>
  <w16cid:commentId w16cid:paraId="73942C79" w16cid:durableId="0D96E7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D4D56F" w14:textId="77777777" w:rsidR="00D15E4C" w:rsidRDefault="00D15E4C" w:rsidP="000F4F7D">
      <w:pPr>
        <w:spacing w:after="0" w:line="240" w:lineRule="auto"/>
      </w:pPr>
      <w:r>
        <w:separator/>
      </w:r>
    </w:p>
  </w:endnote>
  <w:endnote w:type="continuationSeparator" w:id="0">
    <w:p w14:paraId="14E9E453" w14:textId="77777777" w:rsidR="00D15E4C" w:rsidRDefault="00D15E4C" w:rsidP="000F4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196D5" w14:textId="7EA1CE18" w:rsidR="008A1C58" w:rsidRPr="008A1C58" w:rsidRDefault="008A1C58">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p w14:paraId="2D5F9A5E" w14:textId="53A1DEA7" w:rsidR="008A1C58" w:rsidRDefault="008A1C58">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4D7C21" w14:textId="77777777" w:rsidR="00D15E4C" w:rsidRDefault="00D15E4C" w:rsidP="000F4F7D">
      <w:pPr>
        <w:spacing w:after="0" w:line="240" w:lineRule="auto"/>
      </w:pPr>
      <w:r>
        <w:separator/>
      </w:r>
    </w:p>
  </w:footnote>
  <w:footnote w:type="continuationSeparator" w:id="0">
    <w:p w14:paraId="13FBBA15" w14:textId="77777777" w:rsidR="00D15E4C" w:rsidRDefault="00D15E4C" w:rsidP="000F4F7D">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teve Rozen, Ph.D.">
    <w15:presenceInfo w15:providerId="AD" w15:userId="S::sr110@duke.edu::353c2d17-3cdb-4a29-814d-ac1fc6c1765d"/>
  </w15:person>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A60"/>
    <w:rsid w:val="00006A22"/>
    <w:rsid w:val="00015498"/>
    <w:rsid w:val="0002039C"/>
    <w:rsid w:val="000300A1"/>
    <w:rsid w:val="00031B25"/>
    <w:rsid w:val="000334C6"/>
    <w:rsid w:val="00040AA5"/>
    <w:rsid w:val="00043892"/>
    <w:rsid w:val="000451F7"/>
    <w:rsid w:val="000468C8"/>
    <w:rsid w:val="000470BE"/>
    <w:rsid w:val="00054E9A"/>
    <w:rsid w:val="00056AD0"/>
    <w:rsid w:val="00057FE6"/>
    <w:rsid w:val="00060376"/>
    <w:rsid w:val="00060AB2"/>
    <w:rsid w:val="00063F6D"/>
    <w:rsid w:val="000648E5"/>
    <w:rsid w:val="00066C65"/>
    <w:rsid w:val="0007024B"/>
    <w:rsid w:val="0007267E"/>
    <w:rsid w:val="00077ACF"/>
    <w:rsid w:val="00077FBE"/>
    <w:rsid w:val="00083A80"/>
    <w:rsid w:val="00084811"/>
    <w:rsid w:val="00084B01"/>
    <w:rsid w:val="00091477"/>
    <w:rsid w:val="00094E81"/>
    <w:rsid w:val="00097319"/>
    <w:rsid w:val="0009775B"/>
    <w:rsid w:val="00097928"/>
    <w:rsid w:val="000A0AD0"/>
    <w:rsid w:val="000A4005"/>
    <w:rsid w:val="000A7F29"/>
    <w:rsid w:val="000B1A58"/>
    <w:rsid w:val="000B432D"/>
    <w:rsid w:val="000B64A6"/>
    <w:rsid w:val="000C1D28"/>
    <w:rsid w:val="000C31CE"/>
    <w:rsid w:val="000C4C79"/>
    <w:rsid w:val="000C4DD9"/>
    <w:rsid w:val="000C7C5D"/>
    <w:rsid w:val="000D2029"/>
    <w:rsid w:val="000D2AB6"/>
    <w:rsid w:val="000D3282"/>
    <w:rsid w:val="000D4E24"/>
    <w:rsid w:val="000D64BC"/>
    <w:rsid w:val="000D7B05"/>
    <w:rsid w:val="000D7C63"/>
    <w:rsid w:val="000E0C06"/>
    <w:rsid w:val="000E2116"/>
    <w:rsid w:val="000E2C65"/>
    <w:rsid w:val="000F38A3"/>
    <w:rsid w:val="000F43E2"/>
    <w:rsid w:val="000F4F7D"/>
    <w:rsid w:val="000F5DF0"/>
    <w:rsid w:val="000F7EBA"/>
    <w:rsid w:val="00102B51"/>
    <w:rsid w:val="00103A9D"/>
    <w:rsid w:val="00104076"/>
    <w:rsid w:val="00107097"/>
    <w:rsid w:val="00115714"/>
    <w:rsid w:val="00122E43"/>
    <w:rsid w:val="00130492"/>
    <w:rsid w:val="0013091E"/>
    <w:rsid w:val="0013144B"/>
    <w:rsid w:val="00134D06"/>
    <w:rsid w:val="0013744E"/>
    <w:rsid w:val="00141969"/>
    <w:rsid w:val="001525E7"/>
    <w:rsid w:val="00154AD2"/>
    <w:rsid w:val="00184CEA"/>
    <w:rsid w:val="001857D3"/>
    <w:rsid w:val="00185AE9"/>
    <w:rsid w:val="001865DC"/>
    <w:rsid w:val="001A044C"/>
    <w:rsid w:val="001B063A"/>
    <w:rsid w:val="001B222F"/>
    <w:rsid w:val="001B264C"/>
    <w:rsid w:val="001B7BC8"/>
    <w:rsid w:val="001C05A7"/>
    <w:rsid w:val="001C3296"/>
    <w:rsid w:val="001C5383"/>
    <w:rsid w:val="001C57C6"/>
    <w:rsid w:val="001C77AC"/>
    <w:rsid w:val="001D129C"/>
    <w:rsid w:val="001D49B1"/>
    <w:rsid w:val="001D4B5D"/>
    <w:rsid w:val="001E2DA4"/>
    <w:rsid w:val="001E7E66"/>
    <w:rsid w:val="001F1747"/>
    <w:rsid w:val="001F4208"/>
    <w:rsid w:val="0020049A"/>
    <w:rsid w:val="002016F1"/>
    <w:rsid w:val="00203BB5"/>
    <w:rsid w:val="00206B0E"/>
    <w:rsid w:val="00206EFF"/>
    <w:rsid w:val="00211FBF"/>
    <w:rsid w:val="002147D4"/>
    <w:rsid w:val="002228C8"/>
    <w:rsid w:val="0022341A"/>
    <w:rsid w:val="002244B0"/>
    <w:rsid w:val="00231AAB"/>
    <w:rsid w:val="002379E4"/>
    <w:rsid w:val="0024585D"/>
    <w:rsid w:val="002474CE"/>
    <w:rsid w:val="00253642"/>
    <w:rsid w:val="00256C63"/>
    <w:rsid w:val="002605DC"/>
    <w:rsid w:val="00260D3B"/>
    <w:rsid w:val="00265F58"/>
    <w:rsid w:val="0027442E"/>
    <w:rsid w:val="0027660C"/>
    <w:rsid w:val="002774AC"/>
    <w:rsid w:val="00282308"/>
    <w:rsid w:val="00290D76"/>
    <w:rsid w:val="002A1AF8"/>
    <w:rsid w:val="002A1B16"/>
    <w:rsid w:val="002A4C30"/>
    <w:rsid w:val="002B2EAD"/>
    <w:rsid w:val="002B3E0F"/>
    <w:rsid w:val="002B6B38"/>
    <w:rsid w:val="002C0462"/>
    <w:rsid w:val="002C1237"/>
    <w:rsid w:val="002C172C"/>
    <w:rsid w:val="002C2F7E"/>
    <w:rsid w:val="002C632E"/>
    <w:rsid w:val="002C6478"/>
    <w:rsid w:val="002D0A8B"/>
    <w:rsid w:val="002D24CC"/>
    <w:rsid w:val="002D2EE8"/>
    <w:rsid w:val="002E0F8C"/>
    <w:rsid w:val="002E40C7"/>
    <w:rsid w:val="002F200F"/>
    <w:rsid w:val="002F283E"/>
    <w:rsid w:val="002F33E9"/>
    <w:rsid w:val="002F373F"/>
    <w:rsid w:val="00311A57"/>
    <w:rsid w:val="00327E5C"/>
    <w:rsid w:val="00332310"/>
    <w:rsid w:val="003345AF"/>
    <w:rsid w:val="00343520"/>
    <w:rsid w:val="00352004"/>
    <w:rsid w:val="0035297A"/>
    <w:rsid w:val="003558A3"/>
    <w:rsid w:val="00356C17"/>
    <w:rsid w:val="00360CB2"/>
    <w:rsid w:val="00365C63"/>
    <w:rsid w:val="00366D3A"/>
    <w:rsid w:val="00371F1F"/>
    <w:rsid w:val="00372C91"/>
    <w:rsid w:val="00376164"/>
    <w:rsid w:val="00383C4D"/>
    <w:rsid w:val="00383E26"/>
    <w:rsid w:val="00386606"/>
    <w:rsid w:val="00394B96"/>
    <w:rsid w:val="003A0056"/>
    <w:rsid w:val="003A1297"/>
    <w:rsid w:val="003A4923"/>
    <w:rsid w:val="003A63AB"/>
    <w:rsid w:val="003A651F"/>
    <w:rsid w:val="003B0160"/>
    <w:rsid w:val="003C040C"/>
    <w:rsid w:val="003C494E"/>
    <w:rsid w:val="003C49C1"/>
    <w:rsid w:val="003C718A"/>
    <w:rsid w:val="003D57E6"/>
    <w:rsid w:val="003E11F9"/>
    <w:rsid w:val="003E150E"/>
    <w:rsid w:val="003E2879"/>
    <w:rsid w:val="003F75F8"/>
    <w:rsid w:val="00401B21"/>
    <w:rsid w:val="0040678F"/>
    <w:rsid w:val="00407927"/>
    <w:rsid w:val="004104A1"/>
    <w:rsid w:val="0041495F"/>
    <w:rsid w:val="0041649A"/>
    <w:rsid w:val="00432CCA"/>
    <w:rsid w:val="00435508"/>
    <w:rsid w:val="0044464A"/>
    <w:rsid w:val="00446E5B"/>
    <w:rsid w:val="00453ADF"/>
    <w:rsid w:val="00455482"/>
    <w:rsid w:val="00464AD3"/>
    <w:rsid w:val="00466EBC"/>
    <w:rsid w:val="00477509"/>
    <w:rsid w:val="00484E72"/>
    <w:rsid w:val="00493722"/>
    <w:rsid w:val="00493F2A"/>
    <w:rsid w:val="00496ADB"/>
    <w:rsid w:val="004977B4"/>
    <w:rsid w:val="004A2C20"/>
    <w:rsid w:val="004B3F96"/>
    <w:rsid w:val="004B501A"/>
    <w:rsid w:val="004C3196"/>
    <w:rsid w:val="004C4F25"/>
    <w:rsid w:val="004C5DA1"/>
    <w:rsid w:val="004D445D"/>
    <w:rsid w:val="004E3CB6"/>
    <w:rsid w:val="004E5AE5"/>
    <w:rsid w:val="004E6C9B"/>
    <w:rsid w:val="004E7CD6"/>
    <w:rsid w:val="004F0233"/>
    <w:rsid w:val="004F42B4"/>
    <w:rsid w:val="004F5275"/>
    <w:rsid w:val="004F795C"/>
    <w:rsid w:val="004F7F7E"/>
    <w:rsid w:val="00501ECB"/>
    <w:rsid w:val="00501F23"/>
    <w:rsid w:val="00506C3F"/>
    <w:rsid w:val="005108D1"/>
    <w:rsid w:val="00515809"/>
    <w:rsid w:val="00516765"/>
    <w:rsid w:val="00522368"/>
    <w:rsid w:val="00523CE5"/>
    <w:rsid w:val="0052480E"/>
    <w:rsid w:val="00525B0A"/>
    <w:rsid w:val="0053080C"/>
    <w:rsid w:val="0053122A"/>
    <w:rsid w:val="005316B6"/>
    <w:rsid w:val="005323E6"/>
    <w:rsid w:val="00534134"/>
    <w:rsid w:val="00534A39"/>
    <w:rsid w:val="00537FB7"/>
    <w:rsid w:val="00543518"/>
    <w:rsid w:val="00553262"/>
    <w:rsid w:val="00557621"/>
    <w:rsid w:val="00560EA2"/>
    <w:rsid w:val="00562BFD"/>
    <w:rsid w:val="00565208"/>
    <w:rsid w:val="00572A06"/>
    <w:rsid w:val="00577994"/>
    <w:rsid w:val="0058096D"/>
    <w:rsid w:val="005857CC"/>
    <w:rsid w:val="00587F85"/>
    <w:rsid w:val="005B217E"/>
    <w:rsid w:val="005B4B96"/>
    <w:rsid w:val="005B7781"/>
    <w:rsid w:val="005B7AA1"/>
    <w:rsid w:val="005C083D"/>
    <w:rsid w:val="005C2F9C"/>
    <w:rsid w:val="005C504D"/>
    <w:rsid w:val="005D0AC2"/>
    <w:rsid w:val="005D1F39"/>
    <w:rsid w:val="005D5D29"/>
    <w:rsid w:val="005D6933"/>
    <w:rsid w:val="005E208D"/>
    <w:rsid w:val="005E3A60"/>
    <w:rsid w:val="005E4A12"/>
    <w:rsid w:val="005E5A03"/>
    <w:rsid w:val="005E74A4"/>
    <w:rsid w:val="005F02FE"/>
    <w:rsid w:val="005F0FC8"/>
    <w:rsid w:val="005F1E2B"/>
    <w:rsid w:val="005F265D"/>
    <w:rsid w:val="005F5F3C"/>
    <w:rsid w:val="00600779"/>
    <w:rsid w:val="00600C72"/>
    <w:rsid w:val="00602F3F"/>
    <w:rsid w:val="00605380"/>
    <w:rsid w:val="006054D9"/>
    <w:rsid w:val="00610D52"/>
    <w:rsid w:val="0061101D"/>
    <w:rsid w:val="00617C21"/>
    <w:rsid w:val="00622E23"/>
    <w:rsid w:val="0062433D"/>
    <w:rsid w:val="00626C2F"/>
    <w:rsid w:val="00633E33"/>
    <w:rsid w:val="006370FF"/>
    <w:rsid w:val="0064188E"/>
    <w:rsid w:val="0064307A"/>
    <w:rsid w:val="0064313E"/>
    <w:rsid w:val="006439E2"/>
    <w:rsid w:val="006459A1"/>
    <w:rsid w:val="00653931"/>
    <w:rsid w:val="00653D62"/>
    <w:rsid w:val="00655174"/>
    <w:rsid w:val="00657D1C"/>
    <w:rsid w:val="0066156C"/>
    <w:rsid w:val="0066319A"/>
    <w:rsid w:val="00664E82"/>
    <w:rsid w:val="00671CA4"/>
    <w:rsid w:val="00675F67"/>
    <w:rsid w:val="00685EBC"/>
    <w:rsid w:val="00691157"/>
    <w:rsid w:val="0069230A"/>
    <w:rsid w:val="00693238"/>
    <w:rsid w:val="00696688"/>
    <w:rsid w:val="00697A27"/>
    <w:rsid w:val="006A0605"/>
    <w:rsid w:val="006A1F3B"/>
    <w:rsid w:val="006A37A7"/>
    <w:rsid w:val="006A4C0B"/>
    <w:rsid w:val="006B01CA"/>
    <w:rsid w:val="006C1AF1"/>
    <w:rsid w:val="006C1BE3"/>
    <w:rsid w:val="006C647A"/>
    <w:rsid w:val="006C6528"/>
    <w:rsid w:val="006D042E"/>
    <w:rsid w:val="006D5308"/>
    <w:rsid w:val="006E278A"/>
    <w:rsid w:val="006E4C3D"/>
    <w:rsid w:val="006E6872"/>
    <w:rsid w:val="006F7579"/>
    <w:rsid w:val="006F7C73"/>
    <w:rsid w:val="007005A4"/>
    <w:rsid w:val="00701881"/>
    <w:rsid w:val="0071160C"/>
    <w:rsid w:val="00712F57"/>
    <w:rsid w:val="007134EB"/>
    <w:rsid w:val="00713D17"/>
    <w:rsid w:val="00717636"/>
    <w:rsid w:val="007216D1"/>
    <w:rsid w:val="00727CD0"/>
    <w:rsid w:val="007308CB"/>
    <w:rsid w:val="00732418"/>
    <w:rsid w:val="00733F5C"/>
    <w:rsid w:val="007358B8"/>
    <w:rsid w:val="00742A94"/>
    <w:rsid w:val="00743039"/>
    <w:rsid w:val="00743AA0"/>
    <w:rsid w:val="00744913"/>
    <w:rsid w:val="00745E2F"/>
    <w:rsid w:val="00751DEE"/>
    <w:rsid w:val="0075237A"/>
    <w:rsid w:val="00752C32"/>
    <w:rsid w:val="0075590B"/>
    <w:rsid w:val="00755C0E"/>
    <w:rsid w:val="00755E17"/>
    <w:rsid w:val="00756A7C"/>
    <w:rsid w:val="007577AF"/>
    <w:rsid w:val="00757CE3"/>
    <w:rsid w:val="00766B08"/>
    <w:rsid w:val="00767ED4"/>
    <w:rsid w:val="00770218"/>
    <w:rsid w:val="007704E6"/>
    <w:rsid w:val="007712B6"/>
    <w:rsid w:val="00771C4A"/>
    <w:rsid w:val="00785D9F"/>
    <w:rsid w:val="007865D7"/>
    <w:rsid w:val="00791620"/>
    <w:rsid w:val="0079183C"/>
    <w:rsid w:val="0079423F"/>
    <w:rsid w:val="00795F46"/>
    <w:rsid w:val="00796982"/>
    <w:rsid w:val="007A6B40"/>
    <w:rsid w:val="007B0573"/>
    <w:rsid w:val="007B1A8A"/>
    <w:rsid w:val="007C07ED"/>
    <w:rsid w:val="007C5737"/>
    <w:rsid w:val="007C610B"/>
    <w:rsid w:val="007C64A6"/>
    <w:rsid w:val="007D1DF9"/>
    <w:rsid w:val="007D2AEA"/>
    <w:rsid w:val="007D42B0"/>
    <w:rsid w:val="007D5DE8"/>
    <w:rsid w:val="007D7B4C"/>
    <w:rsid w:val="007E0768"/>
    <w:rsid w:val="007E2632"/>
    <w:rsid w:val="007E779D"/>
    <w:rsid w:val="007F325F"/>
    <w:rsid w:val="007F4A9B"/>
    <w:rsid w:val="00800B0D"/>
    <w:rsid w:val="00801AD6"/>
    <w:rsid w:val="0081120F"/>
    <w:rsid w:val="00824151"/>
    <w:rsid w:val="00826656"/>
    <w:rsid w:val="00834949"/>
    <w:rsid w:val="0084785D"/>
    <w:rsid w:val="00847FD0"/>
    <w:rsid w:val="0085169C"/>
    <w:rsid w:val="00853A58"/>
    <w:rsid w:val="008573BA"/>
    <w:rsid w:val="00862CB8"/>
    <w:rsid w:val="008739E1"/>
    <w:rsid w:val="00873B08"/>
    <w:rsid w:val="00874913"/>
    <w:rsid w:val="0087568C"/>
    <w:rsid w:val="00881426"/>
    <w:rsid w:val="00885FAE"/>
    <w:rsid w:val="00892860"/>
    <w:rsid w:val="00897BF7"/>
    <w:rsid w:val="008A1C58"/>
    <w:rsid w:val="008A315B"/>
    <w:rsid w:val="008A3737"/>
    <w:rsid w:val="008A4F00"/>
    <w:rsid w:val="008B53E3"/>
    <w:rsid w:val="008B54B6"/>
    <w:rsid w:val="008B78B8"/>
    <w:rsid w:val="008C1BC5"/>
    <w:rsid w:val="008C5654"/>
    <w:rsid w:val="008C753F"/>
    <w:rsid w:val="008D2281"/>
    <w:rsid w:val="008D693E"/>
    <w:rsid w:val="008D6DC9"/>
    <w:rsid w:val="008D73FF"/>
    <w:rsid w:val="008D7799"/>
    <w:rsid w:val="008E3C73"/>
    <w:rsid w:val="008E75C5"/>
    <w:rsid w:val="008F5591"/>
    <w:rsid w:val="008F62A7"/>
    <w:rsid w:val="008F6711"/>
    <w:rsid w:val="008F6F5D"/>
    <w:rsid w:val="008F7B95"/>
    <w:rsid w:val="00902D65"/>
    <w:rsid w:val="009038C9"/>
    <w:rsid w:val="00910969"/>
    <w:rsid w:val="00917973"/>
    <w:rsid w:val="009232EF"/>
    <w:rsid w:val="00925DC8"/>
    <w:rsid w:val="0092728E"/>
    <w:rsid w:val="00932AA9"/>
    <w:rsid w:val="00933978"/>
    <w:rsid w:val="00935984"/>
    <w:rsid w:val="00936E44"/>
    <w:rsid w:val="00940A99"/>
    <w:rsid w:val="00942BFA"/>
    <w:rsid w:val="0095272A"/>
    <w:rsid w:val="00954F0F"/>
    <w:rsid w:val="009557AE"/>
    <w:rsid w:val="009574EC"/>
    <w:rsid w:val="00960F21"/>
    <w:rsid w:val="00962080"/>
    <w:rsid w:val="00963BCC"/>
    <w:rsid w:val="0096563C"/>
    <w:rsid w:val="00965F44"/>
    <w:rsid w:val="00971F41"/>
    <w:rsid w:val="00976F8E"/>
    <w:rsid w:val="00985F40"/>
    <w:rsid w:val="00987993"/>
    <w:rsid w:val="00995D03"/>
    <w:rsid w:val="00995F4D"/>
    <w:rsid w:val="00997747"/>
    <w:rsid w:val="009B05C6"/>
    <w:rsid w:val="009C28DA"/>
    <w:rsid w:val="009C4C83"/>
    <w:rsid w:val="009E173C"/>
    <w:rsid w:val="009E2DF8"/>
    <w:rsid w:val="009F344B"/>
    <w:rsid w:val="009F352B"/>
    <w:rsid w:val="009F35C3"/>
    <w:rsid w:val="009F4924"/>
    <w:rsid w:val="009F4BF0"/>
    <w:rsid w:val="009F7D90"/>
    <w:rsid w:val="00A06E62"/>
    <w:rsid w:val="00A16F79"/>
    <w:rsid w:val="00A201FF"/>
    <w:rsid w:val="00A30B87"/>
    <w:rsid w:val="00A313D0"/>
    <w:rsid w:val="00A349B1"/>
    <w:rsid w:val="00A41C1C"/>
    <w:rsid w:val="00A431AB"/>
    <w:rsid w:val="00A43A97"/>
    <w:rsid w:val="00A46564"/>
    <w:rsid w:val="00A500F0"/>
    <w:rsid w:val="00A5074D"/>
    <w:rsid w:val="00A54236"/>
    <w:rsid w:val="00A5426A"/>
    <w:rsid w:val="00A57B57"/>
    <w:rsid w:val="00A63EB5"/>
    <w:rsid w:val="00A65081"/>
    <w:rsid w:val="00A667DC"/>
    <w:rsid w:val="00A67D61"/>
    <w:rsid w:val="00A70496"/>
    <w:rsid w:val="00A72529"/>
    <w:rsid w:val="00A74199"/>
    <w:rsid w:val="00A7512F"/>
    <w:rsid w:val="00A769C0"/>
    <w:rsid w:val="00A77699"/>
    <w:rsid w:val="00A80012"/>
    <w:rsid w:val="00A918F3"/>
    <w:rsid w:val="00A93557"/>
    <w:rsid w:val="00A9369C"/>
    <w:rsid w:val="00A97F42"/>
    <w:rsid w:val="00AA2F80"/>
    <w:rsid w:val="00AA49F4"/>
    <w:rsid w:val="00AB3F42"/>
    <w:rsid w:val="00AB5B7B"/>
    <w:rsid w:val="00AC1C37"/>
    <w:rsid w:val="00AD099E"/>
    <w:rsid w:val="00AE030D"/>
    <w:rsid w:val="00AE14E5"/>
    <w:rsid w:val="00AE1ADE"/>
    <w:rsid w:val="00AF1C30"/>
    <w:rsid w:val="00B07E3E"/>
    <w:rsid w:val="00B102CF"/>
    <w:rsid w:val="00B10819"/>
    <w:rsid w:val="00B11E71"/>
    <w:rsid w:val="00B16573"/>
    <w:rsid w:val="00B245FF"/>
    <w:rsid w:val="00B2541C"/>
    <w:rsid w:val="00B27272"/>
    <w:rsid w:val="00B36E9B"/>
    <w:rsid w:val="00B45C33"/>
    <w:rsid w:val="00B46116"/>
    <w:rsid w:val="00B46C34"/>
    <w:rsid w:val="00B5500F"/>
    <w:rsid w:val="00B55A80"/>
    <w:rsid w:val="00B55D83"/>
    <w:rsid w:val="00B56C7A"/>
    <w:rsid w:val="00B639EB"/>
    <w:rsid w:val="00B705D3"/>
    <w:rsid w:val="00B718E5"/>
    <w:rsid w:val="00B759FF"/>
    <w:rsid w:val="00B75BBF"/>
    <w:rsid w:val="00B81296"/>
    <w:rsid w:val="00B84B2B"/>
    <w:rsid w:val="00B9319C"/>
    <w:rsid w:val="00B93C96"/>
    <w:rsid w:val="00B9412A"/>
    <w:rsid w:val="00B97012"/>
    <w:rsid w:val="00BA1800"/>
    <w:rsid w:val="00BA20B6"/>
    <w:rsid w:val="00BA3D1A"/>
    <w:rsid w:val="00BA4BE6"/>
    <w:rsid w:val="00BB3E34"/>
    <w:rsid w:val="00BB4989"/>
    <w:rsid w:val="00BB5A30"/>
    <w:rsid w:val="00BB7AF3"/>
    <w:rsid w:val="00BC13C4"/>
    <w:rsid w:val="00BC13E4"/>
    <w:rsid w:val="00BC3496"/>
    <w:rsid w:val="00BC3A1E"/>
    <w:rsid w:val="00BC58CA"/>
    <w:rsid w:val="00BD2F24"/>
    <w:rsid w:val="00BD3C64"/>
    <w:rsid w:val="00BD7285"/>
    <w:rsid w:val="00BE2102"/>
    <w:rsid w:val="00BE28DB"/>
    <w:rsid w:val="00BE5404"/>
    <w:rsid w:val="00BE6ABE"/>
    <w:rsid w:val="00BE6E6E"/>
    <w:rsid w:val="00BF4EC8"/>
    <w:rsid w:val="00BF7590"/>
    <w:rsid w:val="00C0554C"/>
    <w:rsid w:val="00C12135"/>
    <w:rsid w:val="00C12229"/>
    <w:rsid w:val="00C12559"/>
    <w:rsid w:val="00C17CB5"/>
    <w:rsid w:val="00C220B8"/>
    <w:rsid w:val="00C22602"/>
    <w:rsid w:val="00C24BAD"/>
    <w:rsid w:val="00C3422A"/>
    <w:rsid w:val="00C45B7E"/>
    <w:rsid w:val="00C4689E"/>
    <w:rsid w:val="00C5713C"/>
    <w:rsid w:val="00C57D4A"/>
    <w:rsid w:val="00C60B54"/>
    <w:rsid w:val="00C61AF7"/>
    <w:rsid w:val="00C647A5"/>
    <w:rsid w:val="00C65BE7"/>
    <w:rsid w:val="00C72379"/>
    <w:rsid w:val="00C7371D"/>
    <w:rsid w:val="00C76AB8"/>
    <w:rsid w:val="00C947A9"/>
    <w:rsid w:val="00CA4AC1"/>
    <w:rsid w:val="00CB1D3B"/>
    <w:rsid w:val="00CB3861"/>
    <w:rsid w:val="00CC13C4"/>
    <w:rsid w:val="00CC2B37"/>
    <w:rsid w:val="00CD394D"/>
    <w:rsid w:val="00CD413F"/>
    <w:rsid w:val="00CD6176"/>
    <w:rsid w:val="00CE0556"/>
    <w:rsid w:val="00CE263B"/>
    <w:rsid w:val="00CE48FE"/>
    <w:rsid w:val="00CF34CE"/>
    <w:rsid w:val="00CF5916"/>
    <w:rsid w:val="00D015C0"/>
    <w:rsid w:val="00D05EB1"/>
    <w:rsid w:val="00D06EF4"/>
    <w:rsid w:val="00D15E4C"/>
    <w:rsid w:val="00D167D3"/>
    <w:rsid w:val="00D17AE3"/>
    <w:rsid w:val="00D17D71"/>
    <w:rsid w:val="00D222BF"/>
    <w:rsid w:val="00D32825"/>
    <w:rsid w:val="00D36707"/>
    <w:rsid w:val="00D374CC"/>
    <w:rsid w:val="00D37FA5"/>
    <w:rsid w:val="00D410A9"/>
    <w:rsid w:val="00D43D34"/>
    <w:rsid w:val="00D45EF9"/>
    <w:rsid w:val="00D528D2"/>
    <w:rsid w:val="00D52BA1"/>
    <w:rsid w:val="00D52F7E"/>
    <w:rsid w:val="00D53E1D"/>
    <w:rsid w:val="00D60671"/>
    <w:rsid w:val="00D6336E"/>
    <w:rsid w:val="00D73261"/>
    <w:rsid w:val="00D73736"/>
    <w:rsid w:val="00D763D3"/>
    <w:rsid w:val="00D84445"/>
    <w:rsid w:val="00D90CBC"/>
    <w:rsid w:val="00D91752"/>
    <w:rsid w:val="00D92FBB"/>
    <w:rsid w:val="00D943E7"/>
    <w:rsid w:val="00D97034"/>
    <w:rsid w:val="00DA36F9"/>
    <w:rsid w:val="00DA6155"/>
    <w:rsid w:val="00DA71DD"/>
    <w:rsid w:val="00DB2615"/>
    <w:rsid w:val="00DB2E96"/>
    <w:rsid w:val="00DB34B3"/>
    <w:rsid w:val="00DB3634"/>
    <w:rsid w:val="00DB47C4"/>
    <w:rsid w:val="00DB75CD"/>
    <w:rsid w:val="00DB7DF1"/>
    <w:rsid w:val="00DC3267"/>
    <w:rsid w:val="00DC462D"/>
    <w:rsid w:val="00DC57B3"/>
    <w:rsid w:val="00DC626F"/>
    <w:rsid w:val="00DD1F4B"/>
    <w:rsid w:val="00DE1F6B"/>
    <w:rsid w:val="00DE25E8"/>
    <w:rsid w:val="00DE3A7A"/>
    <w:rsid w:val="00DE62D6"/>
    <w:rsid w:val="00DF2DE8"/>
    <w:rsid w:val="00DF6F62"/>
    <w:rsid w:val="00DF7234"/>
    <w:rsid w:val="00E001BA"/>
    <w:rsid w:val="00E066B4"/>
    <w:rsid w:val="00E12DF8"/>
    <w:rsid w:val="00E145FD"/>
    <w:rsid w:val="00E2694B"/>
    <w:rsid w:val="00E40E7F"/>
    <w:rsid w:val="00E4174F"/>
    <w:rsid w:val="00E430FD"/>
    <w:rsid w:val="00E47B77"/>
    <w:rsid w:val="00E50A5B"/>
    <w:rsid w:val="00E52BB4"/>
    <w:rsid w:val="00E54C2D"/>
    <w:rsid w:val="00E5597E"/>
    <w:rsid w:val="00E55F45"/>
    <w:rsid w:val="00E637E3"/>
    <w:rsid w:val="00E64267"/>
    <w:rsid w:val="00E64C2C"/>
    <w:rsid w:val="00E66247"/>
    <w:rsid w:val="00E6747B"/>
    <w:rsid w:val="00E67C3E"/>
    <w:rsid w:val="00E709D7"/>
    <w:rsid w:val="00E70F27"/>
    <w:rsid w:val="00E76428"/>
    <w:rsid w:val="00E81114"/>
    <w:rsid w:val="00E9690A"/>
    <w:rsid w:val="00EA00AC"/>
    <w:rsid w:val="00EA287C"/>
    <w:rsid w:val="00EA3B13"/>
    <w:rsid w:val="00EA3F84"/>
    <w:rsid w:val="00EB0D94"/>
    <w:rsid w:val="00EC0934"/>
    <w:rsid w:val="00EC0E58"/>
    <w:rsid w:val="00EC2912"/>
    <w:rsid w:val="00EC2F8C"/>
    <w:rsid w:val="00EC30AE"/>
    <w:rsid w:val="00ED1E72"/>
    <w:rsid w:val="00ED4B56"/>
    <w:rsid w:val="00ED588C"/>
    <w:rsid w:val="00EE4725"/>
    <w:rsid w:val="00EE666E"/>
    <w:rsid w:val="00EF0682"/>
    <w:rsid w:val="00EF324E"/>
    <w:rsid w:val="00EF6F4B"/>
    <w:rsid w:val="00F03195"/>
    <w:rsid w:val="00F131F1"/>
    <w:rsid w:val="00F13BC6"/>
    <w:rsid w:val="00F15DF9"/>
    <w:rsid w:val="00F22C4B"/>
    <w:rsid w:val="00F22FD2"/>
    <w:rsid w:val="00F254C9"/>
    <w:rsid w:val="00F30F64"/>
    <w:rsid w:val="00F314C8"/>
    <w:rsid w:val="00F33B11"/>
    <w:rsid w:val="00F33E69"/>
    <w:rsid w:val="00F407E7"/>
    <w:rsid w:val="00F420B2"/>
    <w:rsid w:val="00F42D71"/>
    <w:rsid w:val="00F44040"/>
    <w:rsid w:val="00F55B97"/>
    <w:rsid w:val="00F67022"/>
    <w:rsid w:val="00F75559"/>
    <w:rsid w:val="00F777BC"/>
    <w:rsid w:val="00F84751"/>
    <w:rsid w:val="00F91421"/>
    <w:rsid w:val="00F94ADD"/>
    <w:rsid w:val="00F9714B"/>
    <w:rsid w:val="00FB172B"/>
    <w:rsid w:val="00FB4FC5"/>
    <w:rsid w:val="00FB5FCB"/>
    <w:rsid w:val="00FB755D"/>
    <w:rsid w:val="00FC5DE0"/>
    <w:rsid w:val="00FD0176"/>
    <w:rsid w:val="00FD0342"/>
    <w:rsid w:val="00FD5F11"/>
    <w:rsid w:val="00FD7BFB"/>
    <w:rsid w:val="00FD7D07"/>
    <w:rsid w:val="00FE3664"/>
    <w:rsid w:val="00FE3D8A"/>
    <w:rsid w:val="00FF06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C4A2D277-2869-45DF-8153-A14BD504E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760024852">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94270152">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803893849">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 w:id="72632719">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1788311654">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447706297">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35489546">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1407845745">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88283039">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1972052402">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61296485">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11184934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275211403">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1433471390">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800272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sChild>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1721827681">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25587163">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522792945">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225606659">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75031635">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43064003">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85493307">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327027624">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570428566">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239601883">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1957366040">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59328538">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774208345">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424107441">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1013188190">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48041695">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2142072037">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58677742">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310399481">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10038957">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373846639">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20011141">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sChild>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1877814549">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yperlink" Target="https://www.synapse.org/" TargetMode="External"/><Relationship Id="rId10" Type="http://schemas.openxmlformats.org/officeDocument/2006/relationships/comments" Target="comment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dcc.icgc.org/releases/current/Project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265FD"/>
    <w:rsid w:val="00600C72"/>
    <w:rsid w:val="00697A27"/>
    <w:rsid w:val="007134EB"/>
    <w:rsid w:val="008D2C2E"/>
    <w:rsid w:val="00903844"/>
    <w:rsid w:val="00C53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65F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FB2AC09-DE29-432C-BFB0-A583DD856F3D}">
  <we:reference id="wa200002694" version="1.1.0.0" store="en-US" storeType="OMEX"/>
  <we:alternateReferences>
    <we:reference id="WA200002694" version="1.1.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942A323-E9C0-47F6-A141-BEC5632E4440}">
  <we:reference id="wa104382081" version="1.55.1.0" store="zh-CN" storeType="OMEX"/>
  <we:alternateReferences>
    <we:reference id="wa104382081" version="1.55.1.0" store="" storeType="OMEX"/>
  </we:alternateReferences>
  <we:properties>
    <we:property name="MENDELEY_CITATIONS" value="[{&quot;citationID&quot;:&quot;MENDELEY_CITATION_4bb9b2dc-7a1a-4321-b97a-f896e7a3e650&quot;,&quot;properties&quot;:{&quot;noteIndex&quot;:0},&quot;isEdited&quot;:false,&quot;manualOverride&quot;:{&quot;isManuallyOverridden&quot;:true,&quot;citeprocText&quot;:&quot;(Alexandrov et al., 2014; Liu et al., 2021)&quot;,&quot;manualOverrideText&quot;:&quot;(Alexandrov et al., 2014)&quot;},&quot;citationTag&quot;:&quot;MENDELEY_CITATION_v3_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&quot;,&quot;citationItems&quot;:[{&quot;id&quot;:&quot;582a9d6b-b73c-3746-bdda-d9c37fd88aa8&quot;,&quot;itemData&quot;:{&quot;type&quot;:&quot;article-journal&quot;,&quot;id&quot;:&quot;582a9d6b-b73c-3746-bdda-d9c37fd88aa8&quot;,&quot;title&quot;:&quot;Signatures of mutational processes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Aparicio&quot;,&quot;given&quot;:&quot;Samuel A J R&quot;,&quot;parse-names&quot;:false,&quot;dropping-particle&quot;:&quot;&quot;,&quot;non-dropping-particle&quot;:&quot;&quot;}],&quot;DOI&quot;:&quot;10.1038/nature12477.Signatures&quot;,&quot;issued&quot;:{&quot;date-parts&quot;:[[2014]]},&quot;page&quot;:&quot;415-421&quot;,&quot;issue&quot;:&quot;7463&quot;,&quot;volume&quot;:&quot;500&quot;,&quot;container-title-short&quot;:&quot;&quot;},&quot;isTemporary&quot;:false},{&quot;id&quot;:&quot;0f86e52b-e56e-39fb-aaad-025f518a6b1d&quot;,&quot;itemData&quot;:{&quot;type&quot;:&quot;article-journal&quot;,&quot;id&quot;:&quot;0f86e52b-e56e-39fb-aaad-025f518a6b1d&quot;,&quot;title&quot;:&quot;Mutational processes in cancer preferentially affect binding of particular transcription factors&quot;,&quot;author&quot;:[{&quot;family&quot;:&quot;Liu&quot;,&quot;given&quot;:&quot;Mo&quot;,&quot;parse-names&quot;:false,&quot;dropping-particle&quot;:&quot;&quot;,&quot;non-dropping-particle&quot;:&quot;&quot;},{&quot;family&quot;:&quot;Boot&quot;,&quot;given&quot;:&quot;Arnoud&quot;,&quot;parse-names&quot;:false,&quot;dropping-particle&quot;:&quot;&quot;,&quot;non-dropping-particle&quot;:&quot;&quot;},{&quot;family&quot;:&quot;Ng&quot;,&quot;given&quot;:&quot;Alvin W.T.&quot;,&quot;parse-names&quot;:false,&quot;dropping-particle&quot;:&quot;&quot;,&quot;non-dropping-particle&quot;:&quot;&quot;},{&quot;family&quot;:&quot;Gordân&quot;,&quot;given&quot;:&quot;Raluca&quot;,&quot;parse-names&quot;:false,&quot;dropping-particle&quot;:&quot;&quot;,&quot;non-dropping-particle&quot;:&quot;&quot;},{&quot;family&quot;:&quot;Rozen&quot;,&quot;given&quot;:&quot;Steven G.&quot;,&quot;parse-names&quot;:false,&quot;dropping-particle&quot;:&quot;&quot;,&quot;non-dropping-particle&quot;:&quot;&quot;}],&quot;container-title&quot;:&quot;Scientific Reports&quot;,&quot;container-title-short&quot;:&quot;Sci Rep&quot;,&quot;DOI&quot;:&quot;10.1038/s41598-021-82910-0&quot;,&quot;ISSN&quot;:&quot;20452322&quot;,&quot;PMID&quot;:&quot;33558557&quot;,&quot;issued&quot;:{&quot;date-parts&quot;:[[2021,12,1]]},&quot;abstract&quot;:&quot;Protein binding microarrays provide comprehensive information about the DNA binding specificities of transcription factors (TFs), and can be used to quantitatively predict the effects of DNA sequence variation on TF binding. There has also been substantial progress in dissecting the patterns of mutations, i.e., the \&quot;mutational signatures\&quot;, generated by different mutational processes. By combining these two layers of information we can investigate whether certain mutational processes tend to preferentially affect binding of particular classes of TFs. Such preferential alterations of binding might predispose to particular oncogenic pathways. We developed and implemented a method, termed \&quot;Signature-QBiC\&quot;, that integrates protein binding microarray data with the signatures of mutational processes, with the aim of predicting which TFs’ binding profiles are preferentially perturbed by particular mutational processes. We used Signature-QBiC to predict the effects of 47 signatures of mutational processes on 582 human TFs. Pathway analysis showed that binding of TFs involved in NOTCH1 signaling is strongly affected by the signatures of several mutational processes, including exposure to ultraviolet radiation. Additionally, toll-like-receptor signaling pathways are also vulnerable to disruption by this exposure. This study provides a novel overview of the effects of mutational processes on TF binding and the potential of these processes to activate oncogenic pathways through mutating TF binding sites.&quot;,&quot;publisher&quot;:&quot;Nature Research&quot;,&quot;issue&quot;:&quot;1&quot;,&quot;volume&quot;:&quot;11&quot;},&quot;isTemporary&quot;:false}]},{&quot;citationID&quot;:&quot;MENDELEY_CITATION_f9038d12-2733-4fae-adf5-7aa98865e8ec&quot;,&quot;properties&quot;:{&quot;noteIndex&quot;:0},&quot;isEdited&quot;:false,&quot;manualOverride&quot;:{&quot;isManuallyOverridden&quot;:false,&quot;citeprocText&quot;:&quot;(Cooper et al., 2010; Davies et al., 2017; Grolleman et al., 2019)&quot;,&quot;manualOverrideText&quot;:&quot;&quot;},&quot;citationTag&quot;:&quot;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&quot;,&quot;citationItems&quot;:[{&quot;id&quot;:&quot;cd71efab-4a24-34c1-95ab-28309336ae6c&quot;,&quot;itemData&quot;:{&quot;type&quot;:&quot;report&quot;,&quot;id&quot;:&quot;cd71efab-4a24-34c1-95ab-28309336ae6c&quot;,&quot;title&quot;:&quot;Methylation-mediated deamination of 5-methylcytosine appears to give rise to mutations causing human inherited disease in CpNpG trinucleotides, as well as in CpG dinucleotides&quot;,&quot;author&quot;:[{&quot;family&quot;:&quot;Cooper&quot;,&quot;given&quot;:&quot;David N&quot;,&quot;parse-names&quot;:false,&quot;dropping-particle&quot;:&quot;&quot;,&quot;non-dropping-particle&quot;:&quot;&quot;},{&quot;family&quot;:&quot;Mort&quot;,&quot;given&quot;:&quot;Matthew&quot;,&quot;parse-names&quot;:false,&quot;dropping-particle&quot;:&quot;&quot;,&quot;non-dropping-particle&quot;:&quot;&quot;},{&quot;family&quot;:&quot;Stenson&quot;,&quot;given&quot;:&quot;Peter D&quot;,&quot;parse-names&quot;:false,&quot;dropping-particle&quot;:&quot;&quot;,&quot;non-dropping-particle&quot;:&quot;&quot;},{&quot;family&quot;:&quot;Ball&quot;,&quot;given&quot;:&quot;Edward&quot;,&quot;parse-names&quot;:false,&quot;dropping-particle&quot;:&quot;V&quot;,&quot;non-dropping-particle&quot;:&quot;&quot;},{&quot;family&quot;:&quot;Chuzhanova&quot;,&quot;given&quot;:&quot;Nadia A&quot;,&quot;parse-names&quot;:false,&quot;dropping-particle&quot;:&quot;&quot;,&quot;non-dropping-particle&quot;:&quot;&quot;}],&quot;URL&quot;:&quot;http://www.hgmd.org&quot;,&quot;issued&quot;:{&quot;date-parts&quot;:[[2010]]},&quot;abstract&quot;:&quo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quot;,&quot;container-title-short&quot;:&quot;&quot;},&quot;isTemporary&quot;:false},{&quot;id&quot;:&quot;af4a21c7-6f99-3463-9ebf-d13e0f7789b4&quot;,&quot;itemData&quot;:{&quot;type&quot;:&quot;article-journal&quot;,&quot;id&quot;:&quot;af4a21c7-6f99-3463-9ebf-d13e0f7789b4&quot;,&quot;title&quot;:&quot;HRDetect is a predictor of BRCA1 and BRCA2 deficiency based on mutational signatures&quot;,&quot;author&quot;:[{&quot;family&quot;:&quot;Davies&quot;,&quot;given&quot;:&quot;Helen&quot;,&quot;parse-names&quot;:false,&quot;dropping-particle&quot;:&quot;&quot;,&quot;non-dropping-particle&quot;:&quot;&quot;},{&quot;family&quot;:&quot;Glodzik&quot;,&quot;given&quot;:&quot;Dominik&quot;,&quot;parse-names&quot;:false,&quot;dropping-particle&quot;:&quot;&quot;,&quot;non-dropping-particle&quot;:&quot;&quot;},{&quot;family&quot;:&quot;Morganella&quot;,&quot;given&quot;:&quot;Sandro&quot;,&quot;parse-names&quot;:false,&quot;dropping-particle&quot;:&quot;&quot;,&quot;non-dropping-particle&quot;:&quot;&quot;},{&quot;family&quot;:&quot;Yates&quot;,&quot;given&quot;:&quot;Lucy R.&quot;,&quot;parse-names&quot;:false,&quot;dropping-particle&quot;:&quot;&quot;,&quot;non-dropping-particle&quot;:&quot;&quot;},{&quot;family&quot;:&quot;Staaf&quot;,&quot;given&quot;:&quot;Johan&quot;,&quot;parse-names&quot;:false,&quot;dropping-particle&quot;:&quot;&quot;,&quot;non-dropping-particle&quot;:&quot;&quot;},{&quot;family&quot;:&quot;Zou&quot;,&quot;given&quot;:&quot;Xueqing&quot;,&quot;parse-names&quot;:false,&quot;dropping-particle&quot;:&quot;&quot;,&quot;non-dropping-particle&quot;:&quot;&quot;},{&quot;family&quot;:&quot;Ramakrishna&quot;,&quot;given&quot;:&quot;Manasa&quot;,&quot;parse-names&quot;:false,&quot;dropping-particle&quot;:&quot;&quot;,&quot;non-dropping-particle&quot;:&quot;&quot;},{&quot;family&quot;:&quot;Martin&quot;,&quot;given&quot;:&quot;Sancha&quot;,&quot;parse-names&quot;:false,&quot;dropping-particle&quot;:&quot;&quot;,&quot;non-dropping-particle&quot;:&quot;&quot;},{&quot;family&quot;:&quot;Boyault&quot;,&quot;given&quot;:&quot;Sandrine&quot;,&quot;parse-names&quot;:false,&quot;dropping-particle&quot;:&quot;&quot;,&quot;non-dropping-particle&quot;:&quot;&quot;},{&quot;family&quot;:&quot;Sieuwerts&quot;,&quot;given&quot;:&quot;Anieta M.&quot;,&quot;parse-names&quot;:false,&quot;dropping-particle&quot;:&quot;&quot;,&quot;non-dropping-particle&quot;:&quot;&quot;},{&quot;family&quot;:&quot;Simpson&quot;,&quot;given&quot;:&quot;Peter T.&quot;,&quot;parse-names&quot;:false,&quot;dropping-particle&quot;:&quot;&quot;,&quot;non-dropping-particle&quot;:&quot;&quot;},{&quot;family&quot;:&quot;King&quot;,&quot;given&quot;:&quot;Tari A.&quot;,&quot;parse-names&quot;:false,&quot;dropping-particle&quot;:&quot;&quot;,&quot;non-dropping-particle&quot;:&quot;&quot;},{&quot;family&quot;:&quot;Raine&quot;,&quot;given&quot;:&quot;Keiran&quot;,&quot;parse-names&quot;:false,&quot;dropping-particle&quot;:&quot;&quot;,&quot;non-dropping-particle&quot;:&quot;&quot;},{&quot;family&quot;:&quot;Eyfjord&quot;,&quot;given&quot;:&quot;Jorunn E.&quot;,&quot;parse-names&quot;:false,&quot;dropping-particle&quot;:&quot;&quot;,&quot;non-dropping-particle&quot;:&quot;&quot;},{&quot;family&quot;:&quot;Kong&quot;,&quot;given&quot;:&quot;Gu&quot;,&quot;parse-names&quot;:false,&quot;dropping-particle&quot;:&quot;&quot;,&quot;non-dropping-particle&quot;:&quot;&quot;},{&quot;family&quot;:&quot;Borg&quot;,&quot;given&quot;:&quot;Åke&quot;,&quot;parse-names&quot;:false,&quot;dropping-particle&quot;:&quot;&quot;,&quot;non-dropping-particle&quot;:&quot;&quot;},{&quot;family&quot;:&quot;Birney&quot;,&quot;given&quot;:&quot;Ewan&quot;,&quot;parse-names&quot;:false,&quot;dropping-particle&quot;:&quot;&quot;,&quot;non-dropping-particle&quot;:&quot;&quot;},{&quot;family&quot;:&quot;Stunnenberg&quot;,&quot;given&quot;:&quot;Hendrik G.&quot;,&quot;parse-names&quot;:false,&quot;dropping-particle&quot;:&quot;&quot;,&quot;non-dropping-particle&quot;:&quot;&quot;},{&quot;family&quot;:&quot;Vijver&quot;,&quot;given&quot;:&quot;Marc J.&quot;,&quot;parse-names&quot;:false,&quot;dropping-particle&quot;:&quot;&quot;,&quot;non-dropping-particle&quot;:&quot;Van De&quot;},{&quot;family&quot;:&quot;Børresen-Dale&quot;,&quot;given&quot;:&quot;Anne Lise&quot;,&quot;parse-names&quot;:false,&quot;dropping-particle&quot;:&quot;&quot;,&quot;non-dropping-particle&quot;:&quot;&quot;},{&quot;family&quot;:&quot;Martens&quot;,&quot;given&quot;:&quot;John W.M.&quot;,&quot;parse-names&quot;:false,&quot;dropping-particle&quot;:&quot;&quot;,&quot;non-dropping-particle&quot;:&quot;&quot;},{&quot;family&quot;:&quot;Span&quot;,&quot;given&quot;:&quot;Paul N.&quot;,&quot;parse-names&quot;:false,&quot;dropping-particle&quot;:&quot;&quot;,&quot;non-dropping-particle&quot;:&quot;&quot;},{&quot;family&quot;:&quot;Lakhani&quot;,&quot;given&quot;:&quot;Sunil R.&quot;,&quot;parse-names&quot;:false,&quot;dropping-particle&quot;:&quot;&quot;,&quot;non-dropping-particle&quot;:&quot;&quot;},{&quot;family&quot;:&quot;Vincent-Salomon&quot;,&quot;given&quot;:&quot;Anne&quot;,&quot;parse-names&quot;:false,&quot;dropping-particle&quot;:&quot;&quot;,&quot;non-dropping-particle&quot;:&quot;&quot;},{&quot;family&quot;:&quot;Sotiriou&quot;,&quot;given&quot;:&quot;Christos&quot;,&quot;parse-names&quot;:false,&quot;dropping-particle&quot;:&quot;&quot;,&quot;non-dropping-particle&quot;:&quot;&quot;},{&quot;family&quot;:&quot;Tutt&quot;,&quot;given&quot;:&quot;Andrew&quot;,&quot;parse-names&quot;:false,&quot;dropping-particle&quot;:&quot;&quot;,&quot;non-dropping-particle&quot;:&quot;&quot;},{&quot;family&quot;:&quot;Thompson&quot;,&quot;given&quot;:&quot;Alastair M.&quot;,&quot;parse-names&quot;:false,&quot;dropping-particle&quot;:&quot;&quot;,&quot;non-dropping-particle&quot;:&quot;&quot;},{&quot;family&quot;:&quot;Laere&quot;,&quot;given&quot;:&quot;Steven&quot;,&quot;parse-names&quot;:false,&quot;dropping-particle&quot;:&quot;&quot;,&quot;non-dropping-particle&quot;:&quot;Van&quot;},{&quot;family&quot;:&quot;Richardson&quot;,&quot;given&quot;:&quot;Andrea L.&quot;,&quot;parse-names&quot;:false,&quot;dropping-particle&quot;:&quot;&quot;,&quot;non-dropping-particle&quot;:&quot;&quot;},{&quot;family&quot;:&quot;Viari&quot;,&quot;given&quot;:&quot;Alain&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family&quot;:&quot;Nik-Zainal&quot;,&quot;given&quot;:&quot;Serena&quot;,&quot;parse-names&quot;:false,&quot;dropping-particle&quot;:&quot;&quot;,&quot;non-dropping-particle&quot;:&quot;&quot;}],&quot;container-title&quot;:&quot;Nature Medicine&quot;,&quot;container-title-short&quot;:&quot;Nat Med&quot;,&quot;DOI&quot;:&quot;10.1038/nm.4292&quot;,&quot;ISSN&quot;:&quot;1546170X&quot;,&quot;PMID&quot;:&quot;28288110&quot;,&quot;issued&quot;:{&quot;date-parts&quot;:[[2017,4,1]]},&quot;page&quot;:&quot;517-525&quot;,&quot;abstract&quot;:&quo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1-5%) who could have selective therapeutic sensitivity to PARP inhibition.&quot;,&quot;publisher&quot;:&quot;Nature Publishing Group&quot;,&quot;issue&quot;:&quot;4&quot;,&quot;volume&quot;:&quot;23&quot;},&quot;isTemporary&quot;:false},{&quot;id&quot;:&quot;e6a99350-df23-344a-a12b-c4a117ea7aa1&quot;,&quot;itemData&quot;:{&quot;type&quot;:&quot;article-journal&quot;,&quot;id&quot;:&quot;e6a99350-df23-344a-a12b-c4a117ea7aa1&quot;,&quot;title&quot;:&quot;Mutational Signature Analysis Reveals NTHL1 Deficiency to Cause a Multi-tumor Phenotype&quot;,&quot;author&quot;:[{&quot;family&quot;:&quot;Grolleman&quot;,&quot;given&quot;:&quot;Judith E.&quot;,&quot;parse-names&quot;:false,&quot;dropping-particle&quot;:&quot;&quot;,&quot;non-dropping-particle&quot;:&quot;&quot;},{&quot;family&quot;:&quot;Voer&quot;,&quot;given&quot;:&quot;Richarda M.&quot;,&quot;parse-names&quot;:false,&quot;dropping-particle&quot;:&quot;&quot;,&quot;non-dropping-particle&quot;:&quot;de&quot;},{&quot;family&quot;:&quot;Elsayed&quot;,&quot;given&quot;:&quot;Fadwa A.&quot;,&quot;parse-names&quot;:false,&quot;dropping-particle&quot;:&quot;&quot;,&quot;non-dropping-particle&quot;:&quot;&quot;},{&quot;family&quot;:&quot;Nielsen&quot;,&quot;given&quot;:&quot;Maartje&quot;,&quot;parse-names&quot;:false,&quot;dropping-particle&quot;:&quot;&quot;,&quot;non-dropping-particle&quot;:&quot;&quot;},{&quot;family&quot;:&quot;Weren&quot;,&quot;given&quot;:&quot;Robbert D.A.&quot;,&quot;parse-names&quot;:false,&quot;dropping-particle&quot;:&quot;&quot;,&quot;non-dropping-particle&quot;:&quot;&quot;},{&quot;family&quot;:&quot;Palles&quot;,&quot;given&quot;:&quot;Claire&quot;,&quot;parse-names&quot;:false,&quot;dropping-particle&quot;:&quot;&quot;,&quot;non-dropping-particle&quot;:&quot;&quot;},{&quot;family&quot;:&quot;Ligtenberg&quot;,&quot;given&quot;:&quot;Marjolijn J.L.&quot;,&quot;parse-names&quot;:false,&quot;dropping-particle&quot;:&quot;&quot;,&quot;non-dropping-particle&quot;:&quot;&quot;},{&quot;family&quot;:&quot;Vos&quot;,&quot;given&quot;:&quot;Janet R.&quot;,&quot;parse-names&quot;:false,&quot;dropping-particle&quot;:&quot;&quot;,&quot;non-dropping-particle&quot;:&quot;&quot;},{&quot;family&quot;:&quot;Broeke&quot;,&quot;given&quot;:&quot;Sanne W.&quot;,&quot;parse-names&quot;:false,&quot;dropping-particle&quot;:&quot;&quot;,&quot;non-dropping-particle&quot;:&quot;ten&quot;},{&quot;family&quot;:&quot;Miranda&quot;,&quot;given&quot;:&quot;Noel F.C.C.&quot;,&quot;parse-names&quot;:false,&quot;dropping-particle&quot;:&quot;&quot;,&quot;non-dropping-particle&quot;:&quot;de&quot;},{&quot;family&quot;:&quot;Kuiper&quot;,&quot;given&quot;:&quot;Renske A.&quot;,&quot;parse-names&quot;:false,&quot;dropping-particle&quot;:&quot;&quot;,&quot;non-dropping-particle&quot;:&quot;&quot;},{&quot;family&quot;:&quot;Kamping&quot;,&quot;given&quot;:&quot;Eveline J.&quot;,&quot;parse-names&quot;:false,&quot;dropping-particle&quot;:&quot;&quot;,&quot;non-dropping-particle&quot;:&quot;&quot;},{&quot;family&quot;:&quot;Jansen&quot;,&quot;given&quot;:&quot;Erik A.M.&quot;,&quot;parse-names&quot;:false,&quot;dropping-particle&quot;:&quot;&quot;,&quot;non-dropping-particle&quot;:&quot;&quot;},{&quot;family&quot;:&quot;Vink-Börger&quot;,&quot;given&quot;:&quot;M. Elisa&quot;,&quot;parse-names&quot;:false,&quot;dropping-particle&quot;:&quot;&quot;,&quot;non-dropping-particle&quot;:&quot;&quot;},{&quot;family&quot;:&quot;Popp&quot;,&quot;given&quot;:&quot;Isabell&quot;,&quot;parse-names&quot;:false,&quot;dropping-particle&quot;:&quot;&quot;,&quot;non-dropping-particle&quot;:&quot;&quot;},{&quot;family&quot;:&quot;Lang&quot;,&quot;given&quot;:&quot;Alois&quot;,&quot;parse-names&quot;:false,&quot;dropping-particle&quot;:&quot;&quot;,&quot;non-dropping-particle&quot;:&quot;&quot;},{&quot;family&quot;:&quot;Spier&quot;,&quot;given&quot;:&quot;Isabel&quot;,&quot;parse-names&quot;:false,&quot;dropping-particle&quot;:&quot;&quot;,&quot;non-dropping-particle&quot;:&quot;&quot;},{&quot;family&quot;:&quot;Hüneburg&quot;,&quot;given&quot;:&quot;Robert&quot;,&quot;parse-names&quot;:false,&quot;dropping-particle&quot;:&quot;&quot;,&quot;non-dropping-particle&quot;:&quot;&quot;},{&quot;family&quot;:&quot;James&quot;,&quot;given&quot;:&quot;Paul A.&quot;,&quot;parse-names&quot;:false,&quot;dropping-particle&quot;:&quot;&quot;,&quot;non-dropping-particle&quot;:&quot;&quot;},{&quot;family&quot;:&quot;Li&quot;,&quot;given&quot;:&quot;Na&quot;,&quot;parse-names&quot;:false,&quot;dropping-particle&quot;:&quot;&quot;,&quot;non-dropping-particle&quot;:&quot;&quot;},{&quot;family&quot;:&quot;Staninova&quot;,&quot;given&quot;:&quot;Marija&quot;,&quot;parse-names&quot;:false,&quot;dropping-particle&quot;:&quot;&quot;,&quot;non-dropping-particle&quot;:&quot;&quot;},{&quot;family&quot;:&quot;Lindsay&quot;,&quot;given&quot;:&quot;Helen&quot;,&quot;parse-names&quot;:false,&quot;dropping-particle&quot;:&quot;&quot;,&quot;non-dropping-particle&quot;:&quot;&quot;},{&quot;family&quot;:&quot;Cockburn&quot;,&quot;given&quot;:&quot;David&quot;,&quot;parse-names&quot;:false,&quot;dropping-particle&quot;:&quot;&quot;,&quot;non-dropping-particle&quot;:&quot;&quot;},{&quot;family&quot;:&quot;Spasic-Boskovic&quot;,&quot;given&quot;:&quot;Olivera&quot;,&quot;parse-names&quot;:false,&quot;dropping-particle&quot;:&quot;&quot;,&quot;non-dropping-particle&quot;:&quot;&quot;},{&quot;family&quot;:&quot;Clendenning&quot;,&quot;given&quot;:&quot;Mark&quot;,&quot;parse-names&quot;:false,&quot;dropping-particle&quot;:&quot;&quot;,&quot;non-dropping-particle&quot;:&quot;&quot;},{&quot;family&quot;:&quot;Sweet&quot;,&quot;given&quot;:&quot;Kevin&quot;,&quot;parse-names&quot;:false,&quot;dropping-particle&quot;:&quot;&quot;,&quot;non-dropping-particle&quot;:&quot;&quot;},{&quot;family&quot;:&quot;Capellá&quot;,&quot;given&quot;:&quot;Gabriel&quot;,&quot;parse-names&quot;:false,&quot;dropping-particle&quot;:&quot;&quot;,&quot;non-dropping-particle&quot;:&quot;&quot;},{&quot;family&quot;:&quot;Sjursen&quot;,&quot;given&quot;:&quot;Wenche&quot;,&quot;parse-names&quot;:false,&quot;dropping-particle&quot;:&quot;&quot;,&quot;non-dropping-particle&quot;:&quot;&quot;},{&quot;family&quot;:&quot;Høberg-Vetti&quot;,&quot;given&quot;:&quot;Hildegunn&quot;,&quot;parse-names&quot;:false,&quot;dropping-particle&quot;:&quot;&quot;,&quot;non-dropping-particle&quot;:&quot;&quot;},{&quot;family&quot;:&quot;Jongmans&quot;,&quot;given&quot;:&quot;Marjolijn C.&quot;,&quot;parse-names&quot;:false,&quot;dropping-particle&quot;:&quot;&quot;,&quot;non-dropping-particle&quot;:&quot;&quot;},{&quot;family&quot;:&quot;Neveling&quot;,&quot;given&quot;:&quot;Kornelia&quot;,&quot;parse-names&quot;:false,&quot;dropping-particle&quot;:&quot;&quot;,&quot;non-dropping-particle&quot;:&quot;&quot;},{&quot;family&quot;:&quot;Geurts van Kessel&quot;,&quot;given&quot;:&quot;Ad&quot;,&quot;parse-names&quot;:false,&quot;dropping-particle&quot;:&quot;&quot;,&quot;non-dropping-particle&quot;:&quot;&quot;},{&quot;family&quot;:&quot;Morreau&quot;,&quot;given&quot;:&quot;Hans&quot;,&quot;parse-names&quot;:false,&quot;dropping-particle&quot;:&quot;&quot;,&quot;non-dropping-particle&quot;:&quot;&quot;},{&quot;family&quot;:&quot;Hes&quot;,&quot;given&quot;:&quot;Frederik J.&quot;,&quot;parse-names&quot;:false,&quot;dropping-particle&quot;:&quot;&quot;,&quot;non-dropping-particle&quot;:&quot;&quot;},{&quot;family&quot;:&quot;Sijmons&quot;,&quot;given&quot;:&quot;Rolf H.&quot;,&quot;parse-names&quot;:false,&quot;dropping-particle&quot;:&quot;&quot;,&quot;non-dropping-particle&quot;:&quot;&quot;},{&quot;family&quot;:&quot;Schackert&quot;,&quot;given&quot;:&quot;Hans K.&quot;,&quot;parse-names&quot;:false,&quot;dropping-particle&quot;:&quot;&quot;,&quot;non-dropping-particle&quot;:&quot;&quot;},{&quot;family&quot;:&quot;Ruiz-Ponte&quot;,&quot;given&quot;:&quot;Clara&quot;,&quot;parse-names&quot;:false,&quot;dropping-particle&quot;:&quot;&quot;,&quot;non-dropping-particle&quot;:&quot;&quot;},{&quot;family&quot;:&quot;Dymerska&quot;,&quot;given&quot;:&quot;Dagmara&quot;,&quot;parse-names&quot;:false,&quot;dropping-particle&quot;:&quot;&quot;,&quot;non-dropping-particle&quot;:&quot;&quot;},{&quot;family&quot;:&quot;Lubinski&quot;,&quot;given&quot;:&quot;Jan&quot;,&quot;parse-names&quot;:false,&quot;dropping-particle&quot;:&quot;&quot;,&quot;non-dropping-particle&quot;:&quot;&quot;},{&quot;family&quot;:&quot;Rivera&quot;,&quot;given&quot;:&quot;Barbara&quot;,&quot;parse-names&quot;:false,&quot;dropping-particle&quot;:&quot;&quot;,&quot;non-dropping-particle&quot;:&quot;&quot;},{&quot;family&quot;:&quot;Foulkes&quot;,&quot;given&quot;:&quot;William D.&quot;,&quot;parse-names&quot;:false,&quot;dropping-particle&quot;:&quot;&quot;,&quot;non-dropping-particle&quot;:&quot;&quot;},{&quot;family&quot;:&quot;Tomlinson&quot;,&quot;given&quot;:&quot;Ian P.&quot;,&quot;parse-names&quot;:false,&quot;dropping-particle&quot;:&quot;&quot;,&quot;non-dropping-particle&quot;:&quot;&quot;},{&quot;family&quot;:&quot;Valle&quot;,&quot;given&quot;:&quot;Laura&quot;,&quot;parse-names&quot;:false,&quot;dropping-particle&quot;:&quot;&quot;,&quot;non-dropping-particle&quot;:&quot;&quot;},{&quot;family&quot;:&quot;Buchanan&quot;,&quot;given&quot;:&quot;Daniel D.&quot;,&quot;parse-names&quot;:false,&quot;dropping-particle&quot;:&quot;&quot;,&quot;non-dropping-particle&quot;:&quot;&quot;},{&quot;family&quot;:&quot;Kenwrick&quot;,&quot;given&quot;:&quot;Sue&quot;,&quot;parse-names&quot;:false,&quot;dropping-particle&quot;:&quot;&quot;,&quot;non-dropping-particle&quot;:&quot;&quot;},{&quot;family&quot;:&quot;Adlard&quot;,&quot;given&quot;:&quot;Julian&quot;,&quot;parse-names&quot;:false,&quot;dropping-particle&quot;:&quot;&quot;,&quot;non-dropping-particle&quot;:&quot;&quot;},{&quot;family&quot;:&quot;Dimovski&quot;,&quot;given&quot;:&quot;Aleksandar J.&quot;,&quot;parse-names&quot;:false,&quot;dropping-particle&quot;:&quot;&quot;,&quot;non-dropping-particle&quot;:&quot;&quot;},{&quot;family&quot;:&quot;Campbell&quot;,&quot;given&quot;:&quot;Ian G.&quot;,&quot;parse-names&quot;:false,&quot;dropping-particle&quot;:&quot;&quot;,&quot;non-dropping-particle&quot;:&quot;&quot;},{&quot;family&quot;:&quot;Aretz&quot;,&quot;given&quot;:&quot;Stefan&quot;,&quot;parse-names&quot;:false,&quot;dropping-particle&quot;:&quot;&quot;,&quot;non-dropping-particle&quot;:&quot;&quot;},{&quot;family&quot;:&quot;Schindler&quot;,&quot;given&quot;:&quot;Detlev&quot;,&quot;parse-names&quot;:false,&quot;dropping-particle&quot;:&quot;&quot;,&quot;non-dropping-particle&quot;:&quot;&quot;},{&quot;family&quot;:&quot;Wezel&quot;,&quot;given&quot;:&quot;Tom&quot;,&quot;parse-names&quot;:false,&quot;dropping-particle&quot;:&quot;&quot;,&quot;non-dropping-particle&quot;:&quot;van&quot;},{&quot;family&quot;:&quot;Hoogerbrugge&quot;,&quot;given&quot;:&quot;Nicoline&quot;,&quot;parse-names&quot;:false,&quot;dropping-particle&quot;:&quot;&quot;,&quot;non-dropping-particle&quot;:&quot;&quot;},{&quot;family&quot;:&quot;Kuiper&quot;,&quot;given&quot;:&quot;Roland P.&quot;,&quot;parse-names&quot;:false,&quot;dropping-particle&quot;:&quot;&quot;,&quot;non-dropping-particle&quot;:&quot;&quot;}],&quot;container-title&quot;:&quot;Cancer Cell&quot;,&quot;container-title-short&quot;:&quot;Cancer Cell&quot;,&quot;DOI&quot;:&quot;10.1016/j.ccell.2018.12.011&quot;,&quot;ISSN&quot;:&quot;18783686&quot;,&quot;PMID&quot;:&quot;30753826&quot;,&quot;issued&quot;:{&quot;date-parts&quot;:[[2019,2,11]]},&quot;page&quot;:&quot;256-266.e5&quot;,&quot;abstract&quot;:&quo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quot;,&quot;publisher&quot;:&quot;Cell Press&quot;,&quot;issue&quot;:&quot;2&quot;,&quot;volume&quot;:&quot;35&quot;},&quot;isTemporary&quot;:false}]},{&quot;citationID&quot;:&quot;MENDELEY_CITATION_782134bd-a9c4-4ae6-8c32-417a1b70b30e&quot;,&quot;properties&quot;:{&quot;noteIndex&quot;:0},&quot;isEdited&quot;:false,&quot;manualOverride&quot;:{&quot;isManuallyOverridden&quot;:false,&quot;citeprocText&quot;:&quot;(Alexandrov et al., 2016; Ng et al., 2017)&quot;,&quot;manualOverrideText&quot;:&quot;&quot;},&quot;citationTag&quot;:&quot;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&quot;,&quot;citationItems&quot;:[{&quot;id&quot;:&quot;9f09cfe2-0473-3b4e-afce-205448d3e337&quot;,&quot;itemData&quot;:{&quot;type&quot;:&quot;article-journal&quot;,&quot;id&quot;:&quot;9f09cfe2-0473-3b4e-afce-205448d3e337&quot;,&quot;title&quot;:&quot;Mutational signatures associated with tobacco smoking in human cancer&quot;,&quot;author&quot;:[{&quot;family&quot;:&quot;Alexandrov&quot;,&quot;given&quot;:&quot;Ludmil B.&quot;,&quot;parse-names&quot;:false,&quot;dropping-particle&quot;:&quot;&quot;,&quot;non-dropping-particle&quot;:&quot;&quot;},{&quot;family&quot;:&quot;Ju&quot;,&quot;given&quot;:&quot;Young Seok&quot;,&quot;parse-names&quot;:false,&quot;dropping-particle&quot;:&quot;&quot;,&quot;non-dropping-particle&quot;:&quot;&quot;},{&quot;family&quot;:&quot;Haase&quot;,&quot;given&quot;:&quot;Kerstin&quot;,&quot;parse-names&quot;:false,&quot;dropping-particle&quot;:&quot;&quot;,&quot;non-dropping-particle&quot;:&quot;&quot;},{&quot;family&quot;:&quot;Loo&quot;,&quot;given&quot;:&quot;Peter&quot;,&quot;parse-names&quot;:false,&quot;dropping-particle&quot;:&quot;&quot;,&quot;non-dropping-particle&quot;:&quot;Van&quot;},{&quot;family&quot;:&quot;Martincorena&quot;,&quot;given&quot;:&quot;Iñigo&quot;,&quot;parse-names&quot;:false,&quot;dropping-particle&quot;:&quot;&quot;,&quot;non-dropping-particle&quot;:&quot;&quot;},{&quot;family&quot;:&quot;Nik-Zainal&quot;,&quot;given&quot;:&quot;Serena&quot;,&quot;parse-names&quot;:false,&quot;dropping-particle&quot;:&quot;&quot;,&quot;non-dropping-particle&quot;:&quot;&quot;},{&quot;family&quot;:&quot;Totoki&quot;,&quot;given&quot;:&quot;Yasushi&quot;,&quot;parse-names&quot;:false,&quot;dropping-particle&quot;:&quot;&quot;,&quot;non-dropping-particle&quot;:&quot;&quot;},{&quot;family&quot;:&quot;Fujimoto&quot;,&quot;given&quot;:&quot;Akihiro&quot;,&quot;parse-names&quot;:false,&quot;dropping-particle&quot;:&quot;&quot;,&quot;non-dropping-particle&quot;:&quot;&quot;},{&quot;family&quot;:&quot;Nakagawa&quot;,&quot;given&quot;:&quot;Hidewaki&quot;,&quot;parse-names&quot;:false,&quot;dropping-particle&quot;:&quot;&quot;,&quot;non-dropping-particle&quot;:&quot;&quot;},{&quot;family&quot;:&quot;Shibata&quot;,&quot;given&quot;:&quot;Tatsuhiro&quot;,&quot;parse-names&quot;:false,&quot;dropping-particle&quot;:&quot;&quot;,&quot;non-dropping-particle&quot;:&quot;&quot;},{&quot;family&quot;:&quot;Campbell&quot;,&quot;given&quot;:&quot;Peter J.&quot;,&quot;parse-names&quot;:false,&quot;dropping-particle&quot;:&quot;&quot;,&quot;non-dropping-particle&quot;:&quot;&quot;},{&quot;family&quot;:&quot;Vineis&quot;,&quot;given&quot;:&quot;Paolo&quot;,&quot;parse-names&quot;:false,&quot;dropping-particle&quot;:&quot;&quot;,&quot;non-dropping-particle&quot;:&quot;&quot;},{&quot;family&quot;:&quot;Phillips&quot;,&quot;given&quot;:&quot;David H.&quot;,&quot;parse-names&quot;:false,&quot;dropping-particle&quot;:&quot;&quot;,&quot;non-dropping-particle&quot;:&quot;&quot;},{&quot;family&quot;:&quot;Stratton&quot;,&quot;given&quot;:&quot;Michael R.&quot;,&quot;parse-names&quot;:false,&quot;dropping-particle&quot;:&quot;&quot;,&quot;non-dropping-particle&quot;:&quot;&quot;}],&quot;container-title&quot;:&quot;Science&quot;,&quot;container-title-short&quot;:&quot;Science (1979)&quot;,&quot;DOI&quot;:&quot;10.1126/science.aag0299&quot;,&quot;ISSN&quot;:&quot;10959203&quot;,&quot;PMID&quot;:&quot;27811275&quot;,&quot;issued&quot;:{&quot;date-parts&quot;:[[2016,11,4]]},&quot;page&quot;:&quot;618-622&quot;,&quot;abstract&quot;:&quo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quot;,&quot;publisher&quot;:&quot;American Association for the Advancement of Science&quot;,&quot;issue&quot;:&quot;6312&quot;,&quot;volume&quot;:&quot;354&quot;},&quot;isTemporary&quot;:false},{&quot;id&quot;:&quot;d9023bd4-b002-39f7-beda-97dab0945c0c&quot;,&quot;itemData&quot;:{&quot;type&quot;:&quot;article-journal&quot;,&quot;id&quot;:&quot;d9023bd4-b002-39f7-beda-97dab0945c0c&quot;,&quot;title&quot;:&quot;Aristolochic acids and their derivatives are widely implicated in liver cancers in Taiwan and throughout Asia&quot;,&quot;author&quot;:[{&quot;family&quot;:&quot;Ng&quot;,&quot;given&quot;:&quot;Alvin W T&quot;,&quot;parse-names&quot;:false,&quot;dropping-particle&quot;:&quot;&quot;,&quot;non-dropping-particle&quot;:&quot;&quot;},{&quot;family&quot;:&quot;Poon&quot;,&quot;given&quot;:&quot;Song Ling&quot;,&quot;parse-names&quot;:false,&quot;dropping-particle&quot;:&quot;&quot;,&quot;non-dropping-particle&quot;:&quot;&quot;},{&quot;family&quot;:&quot;Huang&quot;,&quot;given&quot;:&quot;Mi Ni&quot;,&quot;parse-names&quot;:false,&quot;dropping-particle&quot;:&quot;&quot;,&quot;non-dropping-particle&quot;:&quot;&quot;},{&quot;family&quot;:&quot;Lim&quot;,&quot;given&quot;:&quot;Jing Quan&quot;,&quot;parse-names&quot;:false,&quot;dropping-particle&quot;:&quot;&quot;,&quot;non-dropping-particle&quot;:&quot;&quot;},{&quot;family&quot;:&quot;Boot&quot;,&quot;given&quot;:&quot;Arnoud&quot;,&quot;parse-names&quot;:false,&quot;dropping-particle&quot;:&quot;&quot;,&quot;non-dropping-particle&quot;:&quot;&quot;},{&quot;family&quot;:&quot;Yu&quot;,&quot;given&quot;:&quot;Willie&quot;,&quot;parse-names&quot;:false,&quot;dropping-particle&quot;:&quot;&quot;,&quot;non-dropping-particle&quot;:&quot;&quot;},{&quot;family&quot;:&quot;Suzuki&quot;,&quot;given&quot;:&quot;Yuka&quot;,&quot;parse-names&quot;:false,&quot;dropping-particle&quot;:&quot;&quot;,&quot;non-dropping-particle&quot;:&quot;&quot;},{&quot;family&quot;:&quot;Thangaraju&quot;,&quot;given&quot;:&quot;Saranya&quot;,&quot;parse-names&quot;:false,&quot;dropping-particle&quot;:&quot;&quot;,&quot;non-dropping-particle&quot;:&quot;&quot;},{&quot;family&quot;:&quot;Ng&quot;,&quot;given&quot;:&quot;Cedric C Y&quot;,&quot;parse-names&quot;:false,&quot;dropping-particle&quot;:&quot;&quot;,&quot;non-dropping-particle&quot;:&quot;&quot;},{&quot;family&quot;:&quot;Tan&quot;,&quot;given&quot;:&quot;Patrick&quot;,&quot;parse-names&quot;:false,&quot;dropping-particle&quot;:&quot;&quot;,&quot;non-dropping-particle&quot;:&quot;&quot;},{&quot;family&quot;:&quot;Pang&quot;,&quot;given&quot;:&quot;See-Tong&quot;,&quot;parse-names&quot;:false,&quot;dropping-particle&quot;:&quot;&quot;,&quot;non-dropping-particle&quot;:&quot;&quot;},{&quot;family&quot;:&quot;Huang&quot;,&quot;given&quot;:&quot;Hao-Yi&quot;,&quot;parse-names&quot;:false,&quot;dropping-particle&quot;:&quot;&quot;,&quot;non-dropping-particle&quot;:&quot;&quot;},{&quot;family&quot;:&quot;Yu&quot;,&quot;given&quot;:&quot;Ming-Chin&quot;,&quot;parse-names&quot;:false,&quot;dropping-particle&quot;:&quot;&quot;,&quot;non-dropping-particle&quot;:&quot;&quot;},{&quot;family&quot;:&quot;Lee&quot;,&quot;given&quot;:&quot;Po-Huang&quot;,&quot;parse-names&quot;:false,&quot;dropping-particle&quot;:&quot;&quot;,&quot;non-dropping-particle&quot;:&quot;&quot;},{&quot;family&quot;:&quot;Hsieh&quot;,&quot;given&quot;:&quot;Sen-Yung&quot;,&quot;parse-names&quot;:false,&quot;dropping-particle&quot;:&quot;&quot;,&quot;non-dropping-particle&quot;:&quot;&quot;},{&quot;family&quot;:&quot;Chang&quot;,&quot;given&quot;:&quot;Alex Y&quot;,&quot;parse-names&quot;:false,&quot;dropping-particle&quot;:&quot;&quot;,&quot;non-dropping-particle&quot;:&quot;&quot;},{&quot;family&quot;:&quot;Bin&quot;,&quot;given&quot;:&quot;†&quot;,&quot;parse-names&quot;:false,&quot;dropping-particle&quot;:&quot;&quot;,&quot;non-dropping-particle&quot;:&quot;&quot;},{&quot;family&quot;:&quot;Teh&quot;,&quot;given&quot;:&quot;T&quot;,&quot;parse-names&quot;:false,&quot;dropping-particle&quot;:&quot;&quot;,&quot;non-dropping-particle&quot;:&quot;&quot;},{&quot;family&quot;:&quot;Steven&quot;,&quot;given&quot;:&quot;†&quot;,&quot;parse-names&quot;:false,&quot;dropping-particle&quot;:&quot;&quot;,&quot;non-dropping-particle&quot;:&quot;&quot;},{&quot;family&quot;:&quot;Rozen&quot;,&quot;given&quot;:&quot;G&quot;,&quot;parse-names&quot;:false,&quot;dropping-particle&quot;:&quot;&quot;,&quot;non-dropping-particle&quot;:&quot;&quot;}],&quot;URL&quot;:&quot;https://www.science.org&quot;,&quot;issued&quot;:{&quot;date-parts&quot;:[[2017]]},&quot;abstract&quot;:&quo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quot;Asian\&quot;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quot;,&quot;container-title-short&quot;:&quot;&quot;},&quot;isTemporary&quot;:false}]},{&quot;citationID&quot;:&quot;MENDELEY_CITATION_32e67ad2-756b-4f98-8b04-c0fce17eb0cc&quot;,&quot;properties&quot;:{&quot;noteIndex&quot;:0},&quot;isEdited&quot;:false,&quot;manualOverride&quot;:{&quot;isManuallyOverridden&quot;:false,&quot;citeprocText&quot;:&quot;(Boot et al., 2020; Davies et al., 2017; Dziubańska-Kusibab et al., 2020; Grolleman et al., 2019)&quot;,&quot;manualOverrideText&quot;:&quot;&quot;},&quot;citationTag&quot;:&quot;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&quot;,&quot;citationItems&quot;:[{&quot;id&quot;:&quot;5fcd0d79-0831-3a5a-9e50-5e4407a503d6&quot;,&quot;itemData&quot;:{&quot;type&quot;:&quot;article-journal&quot;,&quot;id&quot;:&quot;5fcd0d79-0831-3a5a-9e50-5e4407a503d6&quot;,&quot;title&quot;:&quot;Colibactin DNA-damage signature indicates mutational impact in colorectal cancer&quot;,&quot;author&quot;:[{&quot;family&quot;:&quot;Dziubańska-Kusibab&quot;,&quot;given&quot;:&quot;Paulina J.&quot;,&quot;parse-names&quot;:false,&quot;dropping-particle&quot;:&quot;&quot;,&quot;non-dropping-particle&quot;:&quot;&quot;},{&quot;family&quot;:&quot;Berger&quot;,&quot;given&quot;:&quot;Hilmar&quot;,&quot;parse-names&quot;:false,&quot;dropping-particle&quot;:&quot;&quot;,&quot;non-dropping-particle&quot;:&quot;&quot;},{&quot;family&quot;:&quot;Battistini&quot;,&quot;given&quot;:&quot;Federica&quot;,&quot;parse-names&quot;:false,&quot;dropping-particle&quot;:&quot;&quot;,&quot;non-dropping-particle&quot;:&quot;&quot;},{&quot;family&quot;:&quot;Bouwman&quot;,&quot;given&quot;:&quot;Britta A.M.&quot;,&quot;parse-names&quot;:false,&quot;dropping-particle&quot;:&quot;&quot;,&quot;non-dropping-particle&quot;:&quot;&quot;},{&quot;family&quot;:&quot;Iftekhar&quot;,&quot;given&quot;:&quot;Amina&quot;,&quot;parse-names&quot;:false,&quot;dropping-particle&quot;:&quot;&quot;,&quot;non-dropping-particle&quot;:&quot;&quot;},{&quot;family&quot;:&quot;Katainen&quot;,&quot;given&quot;:&quot;Riku&quot;,&quot;parse-names&quot;:false,&quot;dropping-particle&quot;:&quot;&quot;,&quot;non-dropping-particle&quot;:&quot;&quot;},{&quot;family&quot;:&quot;Cajuso&quot;,&quot;given&quot;:&quot;Tatiana&quot;,&quot;parse-names&quot;:false,&quot;dropping-particle&quot;:&quot;&quot;,&quot;non-dropping-particle&quot;:&quot;&quot;},{&quot;family&quot;:&quot;Crosetto&quot;,&quot;given&quot;:&quot;Nicola&quot;,&quot;parse-names&quot;:false,&quot;dropping-particle&quot;:&quot;&quot;,&quot;non-dropping-particle&quot;:&quot;&quot;},{&quot;family&quot;:&quot;Orozco&quot;,&quot;given&quot;:&quot;Modesto&quot;,&quot;parse-names&quot;:false,&quot;dropping-particle&quot;:&quot;&quot;,&quot;non-dropping-particle&quot;:&quot;&quot;},{&quot;family&quot;:&quot;Aaltonen&quot;,&quot;given&quot;:&quot;Lauri A.&quot;,&quot;parse-names&quot;:false,&quot;dropping-particle&quot;:&quot;&quot;,&quot;non-dropping-particle&quot;:&quot;&quot;},{&quot;family&quot;:&quot;Meyer&quot;,&quot;given&quot;:&quot;Thomas F.&quot;,&quot;parse-names&quot;:false,&quot;dropping-particle&quot;:&quot;&quot;,&quot;non-dropping-particle&quot;:&quot;&quot;}],&quot;container-title&quot;:&quot;Nature Medicine&quot;,&quot;container-title-short&quot;:&quot;Nat Med&quot;,&quot;DOI&quot;:&quot;10.1038/s41591-020-0908-2&quot;,&quot;ISSN&quot;:&quot;1546170X&quot;,&quot;PMID&quot;:&quot;32483361&quot;,&quot;issued&quot;:{&quot;date-parts&quot;:[[2020,7,1]]},&quot;page&quot;:&quot;1063-1069&quot;,&quot;abstract&quot;:&quo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quot;,&quot;publisher&quot;:&quot;Nature Research&quot;,&quot;issue&quot;:&quot;7&quot;,&quot;volume&quot;:&quot;26&quot;},&quot;isTemporary&quot;:false},{&quot;id&quot;:&quot;af4a21c7-6f99-3463-9ebf-d13e0f7789b4&quot;,&quot;itemData&quot;:{&quot;type&quot;:&quot;article-journal&quot;,&quot;id&quot;:&quot;af4a21c7-6f99-3463-9ebf-d13e0f7789b4&quot;,&quot;title&quot;:&quot;HRDetect is a predictor of BRCA1 and BRCA2 deficiency based on mutational signatures&quot;,&quot;author&quot;:[{&quot;family&quot;:&quot;Davies&quot;,&quot;given&quot;:&quot;Helen&quot;,&quot;parse-names&quot;:false,&quot;dropping-particle&quot;:&quot;&quot;,&quot;non-dropping-particle&quot;:&quot;&quot;},{&quot;family&quot;:&quot;Glodzik&quot;,&quot;given&quot;:&quot;Dominik&quot;,&quot;parse-names&quot;:false,&quot;dropping-particle&quot;:&quot;&quot;,&quot;non-dropping-particle&quot;:&quot;&quot;},{&quot;family&quot;:&quot;Morganella&quot;,&quot;given&quot;:&quot;Sandro&quot;,&quot;parse-names&quot;:false,&quot;dropping-particle&quot;:&quot;&quot;,&quot;non-dropping-particle&quot;:&quot;&quot;},{&quot;family&quot;:&quot;Yates&quot;,&quot;given&quot;:&quot;Lucy R.&quot;,&quot;parse-names&quot;:false,&quot;dropping-particle&quot;:&quot;&quot;,&quot;non-dropping-particle&quot;:&quot;&quot;},{&quot;family&quot;:&quot;Staaf&quot;,&quot;given&quot;:&quot;Johan&quot;,&quot;parse-names&quot;:false,&quot;dropping-particle&quot;:&quot;&quot;,&quot;non-dropping-particle&quot;:&quot;&quot;},{&quot;family&quot;:&quot;Zou&quot;,&quot;given&quot;:&quot;Xueqing&quot;,&quot;parse-names&quot;:false,&quot;dropping-particle&quot;:&quot;&quot;,&quot;non-dropping-particle&quot;:&quot;&quot;},{&quot;family&quot;:&quot;Ramakrishna&quot;,&quot;given&quot;:&quot;Manasa&quot;,&quot;parse-names&quot;:false,&quot;dropping-particle&quot;:&quot;&quot;,&quot;non-dropping-particle&quot;:&quot;&quot;},{&quot;family&quot;:&quot;Martin&quot;,&quot;given&quot;:&quot;Sancha&quot;,&quot;parse-names&quot;:false,&quot;dropping-particle&quot;:&quot;&quot;,&quot;non-dropping-particle&quot;:&quot;&quot;},{&quot;family&quot;:&quot;Boyault&quot;,&quot;given&quot;:&quot;Sandrine&quot;,&quot;parse-names&quot;:false,&quot;dropping-particle&quot;:&quot;&quot;,&quot;non-dropping-particle&quot;:&quot;&quot;},{&quot;family&quot;:&quot;Sieuwerts&quot;,&quot;given&quot;:&quot;Anieta M.&quot;,&quot;parse-names&quot;:false,&quot;dropping-particle&quot;:&quot;&quot;,&quot;non-dropping-particle&quot;:&quot;&quot;},{&quot;family&quot;:&quot;Simpson&quot;,&quot;given&quot;:&quot;Peter T.&quot;,&quot;parse-names&quot;:false,&quot;dropping-particle&quot;:&quot;&quot;,&quot;non-dropping-particle&quot;:&quot;&quot;},{&quot;family&quot;:&quot;King&quot;,&quot;given&quot;:&quot;Tari A.&quot;,&quot;parse-names&quot;:false,&quot;dropping-particle&quot;:&quot;&quot;,&quot;non-dropping-particle&quot;:&quot;&quot;},{&quot;family&quot;:&quot;Raine&quot;,&quot;given&quot;:&quot;Keiran&quot;,&quot;parse-names&quot;:false,&quot;dropping-particle&quot;:&quot;&quot;,&quot;non-dropping-particle&quot;:&quot;&quot;},{&quot;family&quot;:&quot;Eyfjord&quot;,&quot;given&quot;:&quot;Jorunn E.&quot;,&quot;parse-names&quot;:false,&quot;dropping-particle&quot;:&quot;&quot;,&quot;non-dropping-particle&quot;:&quot;&quot;},{&quot;family&quot;:&quot;Kong&quot;,&quot;given&quot;:&quot;Gu&quot;,&quot;parse-names&quot;:false,&quot;dropping-particle&quot;:&quot;&quot;,&quot;non-dropping-particle&quot;:&quot;&quot;},{&quot;family&quot;:&quot;Borg&quot;,&quot;given&quot;:&quot;Åke&quot;,&quot;parse-names&quot;:false,&quot;dropping-particle&quot;:&quot;&quot;,&quot;non-dropping-particle&quot;:&quot;&quot;},{&quot;family&quot;:&quot;Birney&quot;,&quot;given&quot;:&quot;Ewan&quot;,&quot;parse-names&quot;:false,&quot;dropping-particle&quot;:&quot;&quot;,&quot;non-dropping-particle&quot;:&quot;&quot;},{&quot;family&quot;:&quot;Stunnenberg&quot;,&quot;given&quot;:&quot;Hendrik G.&quot;,&quot;parse-names&quot;:false,&quot;dropping-particle&quot;:&quot;&quot;,&quot;non-dropping-particle&quot;:&quot;&quot;},{&quot;family&quot;:&quot;Vijver&quot;,&quot;given&quot;:&quot;Marc J.&quot;,&quot;parse-names&quot;:false,&quot;dropping-particle&quot;:&quot;&quot;,&quot;non-dropping-particle&quot;:&quot;Van De&quot;},{&quot;family&quot;:&quot;Børresen-Dale&quot;,&quot;given&quot;:&quot;Anne Lise&quot;,&quot;parse-names&quot;:false,&quot;dropping-particle&quot;:&quot;&quot;,&quot;non-dropping-particle&quot;:&quot;&quot;},{&quot;family&quot;:&quot;Martens&quot;,&quot;given&quot;:&quot;John W.M.&quot;,&quot;parse-names&quot;:false,&quot;dropping-particle&quot;:&quot;&quot;,&quot;non-dropping-particle&quot;:&quot;&quot;},{&quot;family&quot;:&quot;Span&quot;,&quot;given&quot;:&quot;Paul N.&quot;,&quot;parse-names&quot;:false,&quot;dropping-particle&quot;:&quot;&quot;,&quot;non-dropping-particle&quot;:&quot;&quot;},{&quot;family&quot;:&quot;Lakhani&quot;,&quot;given&quot;:&quot;Sunil R.&quot;,&quot;parse-names&quot;:false,&quot;dropping-particle&quot;:&quot;&quot;,&quot;non-dropping-particle&quot;:&quot;&quot;},{&quot;family&quot;:&quot;Vincent-Salomon&quot;,&quot;given&quot;:&quot;Anne&quot;,&quot;parse-names&quot;:false,&quot;dropping-particle&quot;:&quot;&quot;,&quot;non-dropping-particle&quot;:&quot;&quot;},{&quot;family&quot;:&quot;Sotiriou&quot;,&quot;given&quot;:&quot;Christos&quot;,&quot;parse-names&quot;:false,&quot;dropping-particle&quot;:&quot;&quot;,&quot;non-dropping-particle&quot;:&quot;&quot;},{&quot;family&quot;:&quot;Tutt&quot;,&quot;given&quot;:&quot;Andrew&quot;,&quot;parse-names&quot;:false,&quot;dropping-particle&quot;:&quot;&quot;,&quot;non-dropping-particle&quot;:&quot;&quot;},{&quot;family&quot;:&quot;Thompson&quot;,&quot;given&quot;:&quot;Alastair M.&quot;,&quot;parse-names&quot;:false,&quot;dropping-particle&quot;:&quot;&quot;,&quot;non-dropping-particle&quot;:&quot;&quot;},{&quot;family&quot;:&quot;Laere&quot;,&quot;given&quot;:&quot;Steven&quot;,&quot;parse-names&quot;:false,&quot;dropping-particle&quot;:&quot;&quot;,&quot;non-dropping-particle&quot;:&quot;Van&quot;},{&quot;family&quot;:&quot;Richardson&quot;,&quot;given&quot;:&quot;Andrea L.&quot;,&quot;parse-names&quot;:false,&quot;dropping-particle&quot;:&quot;&quot;,&quot;non-dropping-particle&quot;:&quot;&quot;},{&quot;family&quot;:&quot;Viari&quot;,&quot;given&quot;:&quot;Alain&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family&quot;:&quot;Nik-Zainal&quot;,&quot;given&quot;:&quot;Serena&quot;,&quot;parse-names&quot;:false,&quot;dropping-particle&quot;:&quot;&quot;,&quot;non-dropping-particle&quot;:&quot;&quot;}],&quot;container-title&quot;:&quot;Nature Medicine&quot;,&quot;container-title-short&quot;:&quot;Nat Med&quot;,&quot;DOI&quot;:&quot;10.1038/nm.4292&quot;,&quot;ISSN&quot;:&quot;1546170X&quot;,&quot;PMID&quot;:&quot;28288110&quot;,&quot;issued&quot;:{&quot;date-parts&quot;:[[2017,4,1]]},&quot;page&quot;:&quot;517-525&quot;,&quot;abstract&quot;:&quo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1-5%) who could have selective therapeutic sensitivity to PARP inhibition.&quot;,&quot;publisher&quot;:&quot;Nature Publishing Group&quot;,&quot;issue&quot;:&quot;4&quot;,&quot;volume&quot;:&quot;23&quot;},&quot;isTemporary&quot;:false},{&quot;id&quot;:&quot;e6a99350-df23-344a-a12b-c4a117ea7aa1&quot;,&quot;itemData&quot;:{&quot;type&quot;:&quot;article-journal&quot;,&quot;id&quot;:&quot;e6a99350-df23-344a-a12b-c4a117ea7aa1&quot;,&quot;title&quot;:&quot;Mutational Signature Analysis Reveals NTHL1 Deficiency to Cause a Multi-tumor Phenotype&quot;,&quot;author&quot;:[{&quot;family&quot;:&quot;Grolleman&quot;,&quot;given&quot;:&quot;Judith E.&quot;,&quot;parse-names&quot;:false,&quot;dropping-particle&quot;:&quot;&quot;,&quot;non-dropping-particle&quot;:&quot;&quot;},{&quot;family&quot;:&quot;Voer&quot;,&quot;given&quot;:&quot;Richarda M.&quot;,&quot;parse-names&quot;:false,&quot;dropping-particle&quot;:&quot;&quot;,&quot;non-dropping-particle&quot;:&quot;de&quot;},{&quot;family&quot;:&quot;Elsayed&quot;,&quot;given&quot;:&quot;Fadwa A.&quot;,&quot;parse-names&quot;:false,&quot;dropping-particle&quot;:&quot;&quot;,&quot;non-dropping-particle&quot;:&quot;&quot;},{&quot;family&quot;:&quot;Nielsen&quot;,&quot;given&quot;:&quot;Maartje&quot;,&quot;parse-names&quot;:false,&quot;dropping-particle&quot;:&quot;&quot;,&quot;non-dropping-particle&quot;:&quot;&quot;},{&quot;family&quot;:&quot;Weren&quot;,&quot;given&quot;:&quot;Robbert D.A.&quot;,&quot;parse-names&quot;:false,&quot;dropping-particle&quot;:&quot;&quot;,&quot;non-dropping-particle&quot;:&quot;&quot;},{&quot;family&quot;:&quot;Palles&quot;,&quot;given&quot;:&quot;Claire&quot;,&quot;parse-names&quot;:false,&quot;dropping-particle&quot;:&quot;&quot;,&quot;non-dropping-particle&quot;:&quot;&quot;},{&quot;family&quot;:&quot;Ligtenberg&quot;,&quot;given&quot;:&quot;Marjolijn J.L.&quot;,&quot;parse-names&quot;:false,&quot;dropping-particle&quot;:&quot;&quot;,&quot;non-dropping-particle&quot;:&quot;&quot;},{&quot;family&quot;:&quot;Vos&quot;,&quot;given&quot;:&quot;Janet R.&quot;,&quot;parse-names&quot;:false,&quot;dropping-particle&quot;:&quot;&quot;,&quot;non-dropping-particle&quot;:&quot;&quot;},{&quot;family&quot;:&quot;Broeke&quot;,&quot;given&quot;:&quot;Sanne W.&quot;,&quot;parse-names&quot;:false,&quot;dropping-particle&quot;:&quot;&quot;,&quot;non-dropping-particle&quot;:&quot;ten&quot;},{&quot;family&quot;:&quot;Miranda&quot;,&quot;given&quot;:&quot;Noel F.C.C.&quot;,&quot;parse-names&quot;:false,&quot;dropping-particle&quot;:&quot;&quot;,&quot;non-dropping-particle&quot;:&quot;de&quot;},{&quot;family&quot;:&quot;Kuiper&quot;,&quot;given&quot;:&quot;Renske A.&quot;,&quot;parse-names&quot;:false,&quot;dropping-particle&quot;:&quot;&quot;,&quot;non-dropping-particle&quot;:&quot;&quot;},{&quot;family&quot;:&quot;Kamping&quot;,&quot;given&quot;:&quot;Eveline J.&quot;,&quot;parse-names&quot;:false,&quot;dropping-particle&quot;:&quot;&quot;,&quot;non-dropping-particle&quot;:&quot;&quot;},{&quot;family&quot;:&quot;Jansen&quot;,&quot;given&quot;:&quot;Erik A.M.&quot;,&quot;parse-names&quot;:false,&quot;dropping-particle&quot;:&quot;&quot;,&quot;non-dropping-particle&quot;:&quot;&quot;},{&quot;family&quot;:&quot;Vink-Börger&quot;,&quot;given&quot;:&quot;M. Elisa&quot;,&quot;parse-names&quot;:false,&quot;dropping-particle&quot;:&quot;&quot;,&quot;non-dropping-particle&quot;:&quot;&quot;},{&quot;family&quot;:&quot;Popp&quot;,&quot;given&quot;:&quot;Isabell&quot;,&quot;parse-names&quot;:false,&quot;dropping-particle&quot;:&quot;&quot;,&quot;non-dropping-particle&quot;:&quot;&quot;},{&quot;family&quot;:&quot;Lang&quot;,&quot;given&quot;:&quot;Alois&quot;,&quot;parse-names&quot;:false,&quot;dropping-particle&quot;:&quot;&quot;,&quot;non-dropping-particle&quot;:&quot;&quot;},{&quot;family&quot;:&quot;Spier&quot;,&quot;given&quot;:&quot;Isabel&quot;,&quot;parse-names&quot;:false,&quot;dropping-particle&quot;:&quot;&quot;,&quot;non-dropping-particle&quot;:&quot;&quot;},{&quot;family&quot;:&quot;Hüneburg&quot;,&quot;given&quot;:&quot;Robert&quot;,&quot;parse-names&quot;:false,&quot;dropping-particle&quot;:&quot;&quot;,&quot;non-dropping-particle&quot;:&quot;&quot;},{&quot;family&quot;:&quot;James&quot;,&quot;given&quot;:&quot;Paul A.&quot;,&quot;parse-names&quot;:false,&quot;dropping-particle&quot;:&quot;&quot;,&quot;non-dropping-particle&quot;:&quot;&quot;},{&quot;family&quot;:&quot;Li&quot;,&quot;given&quot;:&quot;Na&quot;,&quot;parse-names&quot;:false,&quot;dropping-particle&quot;:&quot;&quot;,&quot;non-dropping-particle&quot;:&quot;&quot;},{&quot;family&quot;:&quot;Staninova&quot;,&quot;given&quot;:&quot;Marija&quot;,&quot;parse-names&quot;:false,&quot;dropping-particle&quot;:&quot;&quot;,&quot;non-dropping-particle&quot;:&quot;&quot;},{&quot;family&quot;:&quot;Lindsay&quot;,&quot;given&quot;:&quot;Helen&quot;,&quot;parse-names&quot;:false,&quot;dropping-particle&quot;:&quot;&quot;,&quot;non-dropping-particle&quot;:&quot;&quot;},{&quot;family&quot;:&quot;Cockburn&quot;,&quot;given&quot;:&quot;David&quot;,&quot;parse-names&quot;:false,&quot;dropping-particle&quot;:&quot;&quot;,&quot;non-dropping-particle&quot;:&quot;&quot;},{&quot;family&quot;:&quot;Spasic-Boskovic&quot;,&quot;given&quot;:&quot;Olivera&quot;,&quot;parse-names&quot;:false,&quot;dropping-particle&quot;:&quot;&quot;,&quot;non-dropping-particle&quot;:&quot;&quot;},{&quot;family&quot;:&quot;Clendenning&quot;,&quot;given&quot;:&quot;Mark&quot;,&quot;parse-names&quot;:false,&quot;dropping-particle&quot;:&quot;&quot;,&quot;non-dropping-particle&quot;:&quot;&quot;},{&quot;family&quot;:&quot;Sweet&quot;,&quot;given&quot;:&quot;Kevin&quot;,&quot;parse-names&quot;:false,&quot;dropping-particle&quot;:&quot;&quot;,&quot;non-dropping-particle&quot;:&quot;&quot;},{&quot;family&quot;:&quot;Capellá&quot;,&quot;given&quot;:&quot;Gabriel&quot;,&quot;parse-names&quot;:false,&quot;dropping-particle&quot;:&quot;&quot;,&quot;non-dropping-particle&quot;:&quot;&quot;},{&quot;family&quot;:&quot;Sjursen&quot;,&quot;given&quot;:&quot;Wenche&quot;,&quot;parse-names&quot;:false,&quot;dropping-particle&quot;:&quot;&quot;,&quot;non-dropping-particle&quot;:&quot;&quot;},{&quot;family&quot;:&quot;Høberg-Vetti&quot;,&quot;given&quot;:&quot;Hildegunn&quot;,&quot;parse-names&quot;:false,&quot;dropping-particle&quot;:&quot;&quot;,&quot;non-dropping-particle&quot;:&quot;&quot;},{&quot;family&quot;:&quot;Jongmans&quot;,&quot;given&quot;:&quot;Marjolijn C.&quot;,&quot;parse-names&quot;:false,&quot;dropping-particle&quot;:&quot;&quot;,&quot;non-dropping-particle&quot;:&quot;&quot;},{&quot;family&quot;:&quot;Neveling&quot;,&quot;given&quot;:&quot;Kornelia&quot;,&quot;parse-names&quot;:false,&quot;dropping-particle&quot;:&quot;&quot;,&quot;non-dropping-particle&quot;:&quot;&quot;},{&quot;family&quot;:&quot;Geurts van Kessel&quot;,&quot;given&quot;:&quot;Ad&quot;,&quot;parse-names&quot;:false,&quot;dropping-particle&quot;:&quot;&quot;,&quot;non-dropping-particle&quot;:&quot;&quot;},{&quot;family&quot;:&quot;Morreau&quot;,&quot;given&quot;:&quot;Hans&quot;,&quot;parse-names&quot;:false,&quot;dropping-particle&quot;:&quot;&quot;,&quot;non-dropping-particle&quot;:&quot;&quot;},{&quot;family&quot;:&quot;Hes&quot;,&quot;given&quot;:&quot;Frederik J.&quot;,&quot;parse-names&quot;:false,&quot;dropping-particle&quot;:&quot;&quot;,&quot;non-dropping-particle&quot;:&quot;&quot;},{&quot;family&quot;:&quot;Sijmons&quot;,&quot;given&quot;:&quot;Rolf H.&quot;,&quot;parse-names&quot;:false,&quot;dropping-particle&quot;:&quot;&quot;,&quot;non-dropping-particle&quot;:&quot;&quot;},{&quot;family&quot;:&quot;Schackert&quot;,&quot;given&quot;:&quot;Hans K.&quot;,&quot;parse-names&quot;:false,&quot;dropping-particle&quot;:&quot;&quot;,&quot;non-dropping-particle&quot;:&quot;&quot;},{&quot;family&quot;:&quot;Ruiz-Ponte&quot;,&quot;given&quot;:&quot;Clara&quot;,&quot;parse-names&quot;:false,&quot;dropping-particle&quot;:&quot;&quot;,&quot;non-dropping-particle&quot;:&quot;&quot;},{&quot;family&quot;:&quot;Dymerska&quot;,&quot;given&quot;:&quot;Dagmara&quot;,&quot;parse-names&quot;:false,&quot;dropping-particle&quot;:&quot;&quot;,&quot;non-dropping-particle&quot;:&quot;&quot;},{&quot;family&quot;:&quot;Lubinski&quot;,&quot;given&quot;:&quot;Jan&quot;,&quot;parse-names&quot;:false,&quot;dropping-particle&quot;:&quot;&quot;,&quot;non-dropping-particle&quot;:&quot;&quot;},{&quot;family&quot;:&quot;Rivera&quot;,&quot;given&quot;:&quot;Barbara&quot;,&quot;parse-names&quot;:false,&quot;dropping-particle&quot;:&quot;&quot;,&quot;non-dropping-particle&quot;:&quot;&quot;},{&quot;family&quot;:&quot;Foulkes&quot;,&quot;given&quot;:&quot;William D.&quot;,&quot;parse-names&quot;:false,&quot;dropping-particle&quot;:&quot;&quot;,&quot;non-dropping-particle&quot;:&quot;&quot;},{&quot;family&quot;:&quot;Tomlinson&quot;,&quot;given&quot;:&quot;Ian P.&quot;,&quot;parse-names&quot;:false,&quot;dropping-particle&quot;:&quot;&quot;,&quot;non-dropping-particle&quot;:&quot;&quot;},{&quot;family&quot;:&quot;Valle&quot;,&quot;given&quot;:&quot;Laura&quot;,&quot;parse-names&quot;:false,&quot;dropping-particle&quot;:&quot;&quot;,&quot;non-dropping-particle&quot;:&quot;&quot;},{&quot;family&quot;:&quot;Buchanan&quot;,&quot;given&quot;:&quot;Daniel D.&quot;,&quot;parse-names&quot;:false,&quot;dropping-particle&quot;:&quot;&quot;,&quot;non-dropping-particle&quot;:&quot;&quot;},{&quot;family&quot;:&quot;Kenwrick&quot;,&quot;given&quot;:&quot;Sue&quot;,&quot;parse-names&quot;:false,&quot;dropping-particle&quot;:&quot;&quot;,&quot;non-dropping-particle&quot;:&quot;&quot;},{&quot;family&quot;:&quot;Adlard&quot;,&quot;given&quot;:&quot;Julian&quot;,&quot;parse-names&quot;:false,&quot;dropping-particle&quot;:&quot;&quot;,&quot;non-dropping-particle&quot;:&quot;&quot;},{&quot;family&quot;:&quot;Dimovski&quot;,&quot;given&quot;:&quot;Aleksandar J.&quot;,&quot;parse-names&quot;:false,&quot;dropping-particle&quot;:&quot;&quot;,&quot;non-dropping-particle&quot;:&quot;&quot;},{&quot;family&quot;:&quot;Campbell&quot;,&quot;given&quot;:&quot;Ian G.&quot;,&quot;parse-names&quot;:false,&quot;dropping-particle&quot;:&quot;&quot;,&quot;non-dropping-particle&quot;:&quot;&quot;},{&quot;family&quot;:&quot;Aretz&quot;,&quot;given&quot;:&quot;Stefan&quot;,&quot;parse-names&quot;:false,&quot;dropping-particle&quot;:&quot;&quot;,&quot;non-dropping-particle&quot;:&quot;&quot;},{&quot;family&quot;:&quot;Schindler&quot;,&quot;given&quot;:&quot;Detlev&quot;,&quot;parse-names&quot;:false,&quot;dropping-particle&quot;:&quot;&quot;,&quot;non-dropping-particle&quot;:&quot;&quot;},{&quot;family&quot;:&quot;Wezel&quot;,&quot;given&quot;:&quot;Tom&quot;,&quot;parse-names&quot;:false,&quot;dropping-particle&quot;:&quot;&quot;,&quot;non-dropping-particle&quot;:&quot;van&quot;},{&quot;family&quot;:&quot;Hoogerbrugge&quot;,&quot;given&quot;:&quot;Nicoline&quot;,&quot;parse-names&quot;:false,&quot;dropping-particle&quot;:&quot;&quot;,&quot;non-dropping-particle&quot;:&quot;&quot;},{&quot;family&quot;:&quot;Kuiper&quot;,&quot;given&quot;:&quot;Roland P.&quot;,&quot;parse-names&quot;:false,&quot;dropping-particle&quot;:&quot;&quot;,&quot;non-dropping-particle&quot;:&quot;&quot;}],&quot;container-title&quot;:&quot;Cancer Cell&quot;,&quot;container-title-short&quot;:&quot;Cancer Cell&quot;,&quot;DOI&quot;:&quot;10.1016/j.ccell.2018.12.011&quot;,&quot;ISSN&quot;:&quot;18783686&quot;,&quot;PMID&quot;:&quot;30753826&quot;,&quot;issued&quot;:{&quot;date-parts&quot;:[[2019,2,11]]},&quot;page&quot;:&quot;256-266.e5&quot;,&quot;abstract&quot;:&quo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quot;,&quot;publisher&quot;:&quot;Cell Press&quot;,&quot;issue&quot;:&quot;2&quot;,&quot;volume&quot;:&quot;35&quot;},&quot;isTemporary&quot;:false},{&quot;id&quot;:&quot;da550f2a-d49e-33f5-9565-dbb3006c6713&quot;,&quot;itemData&quot;:{&quot;type&quot;:&quot;article-journal&quot;,&quot;id&quot;:&quot;da550f2a-d49e-33f5-9565-dbb3006c6713&quot;,&quot;title&quot;:&quot;Characterization of colibactin-associated mutational signature in an Asian oral squamous cell carcinoma and in other mucosal tumor types&quot;,&quot;author&quot;:[{&quot;family&quot;:&quot;Boot&quot;,&quot;given&quot;:&quot;Arnoud&quot;,&quot;parse-names&quot;:false,&quot;dropping-particle&quot;:&quot;&quot;,&quot;non-dropping-particle&quot;:&quot;&quot;},{&quot;family&quot;:&quot;Ng&quot;,&quot;given&quot;:&quot;Alvin W.T.&quot;,&quot;parse-names&quot;:false,&quot;dropping-particle&quot;:&quot;&quot;,&quot;non-dropping-particle&quot;:&quot;&quot;},{&quot;family&quot;:&quot;Chong&quot;,&quot;given&quot;:&quot;Fui Teen&quot;,&quot;parse-names&quot;:false,&quot;dropping-particle&quot;:&quot;&quot;,&quot;non-dropping-particle&quot;:&quot;&quot;},{&quot;family&quot;:&quot;Ho&quot;,&quot;given&quot;:&quot;Szu Chi&quot;,&quot;parse-names&quot;:false,&quot;dropping-particle&quot;:&quot;&quot;,&quot;non-dropping-particle&quot;:&quot;&quot;},{&quot;family&quot;:&quot;Yu&quot;,&quot;given&quot;:&quot;Willie&quot;,&quot;parse-names&quot;:false,&quot;dropping-particle&quot;:&quot;&quot;,&quot;non-dropping-particle&quot;:&quot;&quot;},{&quot;family&quot;:&quot;Tan&quot;,&quot;given&quot;:&quot;Daniel S.W.&quot;,&quot;parse-names&quot;:false,&quot;dropping-particle&quot;:&quot;&quot;,&quot;non-dropping-particle&quot;:&quot;&quot;},{&quot;family&quot;:&quot;Iyer&quot;,&quot;given&quot;:&quot;N. Gopalakrishna&quot;,&quot;parse-names&quot;:false,&quot;dropping-particle&quot;:&quot;&quot;,&quot;non-dropping-particle&quot;:&quot;&quot;},{&quot;family&quot;:&quot;Roze&quot;,&quot;given&quot;:&quot;Steven G.&quot;,&quot;parse-names&quot;:false,&quot;dropping-particle&quot;:&quot;&quot;,&quot;non-dropping-particle&quot;:&quot;&quot;}],&quot;container-title&quot;:&quot;Genome Research&quot;,&quot;container-title-short&quot;:&quot;Genome Res&quot;,&quot;DOI&quot;:&quot;10.1101/gr.255620.119&quot;,&quot;ISSN&quot;:&quot;15495469&quot;,&quot;PMID&quot;:&quot;32661091&quot;,&quot;issued&quot;:{&quot;date-parts&quot;:[[2020,6,1]]},&quot;page&quot;:&quot;803-813&quot;,&quot;abstract&quot;:&quot;Mutational signatures can reveal the history of mutagenic processes that cells were exposed to before and during tumorigenesis. We expect that as-yet-undiscovered mutational processes will shed further light on mutagenesis leading to carcinogenesis. With this in mind, we analyzed the mutational spectra of 36 Asian oral squamous cell carcinomas. The mutational spectra of two samples from patients who presented with oral bacterial infections showed novel mutational signatures. One of these novel signatures, SBS_AnT, is characterized by a preponderance of thymine mutations, strong transcriptional strand bias, and enrichment for adenines in the 4 bp 5' of mutation sites. The mutational signature described in this manuscript was shown to be caused by colibactin, a bacterial mutagen produced by E. coli carrying the pks-island. Examination of publicly available sequencing data revealed SBS_AnT in 25 tumors from several mucosal tissue types, expanding the list of tissues in which this mutational signature is observed.&quot;,&quot;publisher&quot;:&quot;Cold Spring Harbor Laboratory Press&quot;,&quot;issue&quot;:&quot;6&quot;,&quot;volume&quot;:&quot;30&quot;},&quot;isTemporary&quot;:false}]},{&quot;citationID&quot;:&quot;MENDELEY_CITATION_927b755b-7a3d-45e7-9266-45d8cd433a59&quot;,&quot;properties&quot;:{&quot;noteIndex&quot;:0},&quot;isEdited&quot;:false,&quot;manualOverride&quot;:{&quot;isManuallyOverridden&quot;:false,&quot;citeprocText&quot;:&quot;(Boot et al., 2018; Huang et al., 2017; Kucab et al., 2019)&quot;,&quot;manualOverrideText&quot;:&quot;&quot;},&quot;citationTag&quot;:&quot;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&quot;,&quot;citationItems&quot;:[{&quot;id&quot;:&quot;59dcb1b1-6b9d-3a79-9ae2-520e06ccf408&quot;,&quot;itemData&quot;:{&quot;type&quot;:&quot;article-journal&quot;,&quot;id&quot;:&quot;59dcb1b1-6b9d-3a79-9ae2-520e06ccf408&quot;,&quot;title&quot;:&quot;In-depth characterization of the cisplatin mutational signature in human cell lines and in esophageal and liver tumors&quot;,&quot;author&quot;:[{&quot;family&quot;:&quot;Boot&quot;,&quot;given&quot;:&quot;Arnoud&quot;,&quot;parse-names&quot;:false,&quot;dropping-particle&quot;:&quot;&quot;,&quot;non-dropping-particle&quot;:&quot;&quot;},{&quot;family&quot;:&quot;Huang&quot;,&quot;given&quot;:&quot;Mi Ni&quot;,&quot;parse-names&quot;:false,&quot;dropping-particle&quot;:&quot;&quot;,&quot;non-dropping-particle&quot;:&quot;&quot;},{&quot;family&quot;:&quot;Ng&quot;,&quot;given&quot;:&quot;Alvin W.T.&quot;,&quot;parse-names&quot;:false,&quot;dropping-particle&quot;:&quot;&quot;,&quot;non-dropping-particle&quot;:&quot;&quot;},{&quot;family&quot;:&quot;Ho&quot;,&quot;given&quot;:&quot;Szu Chi&quot;,&quot;parse-names&quot;:false,&quot;dropping-particle&quot;:&quot;&quot;,&quot;non-dropping-particle&quot;:&quot;&quot;},{&quot;family&quot;:&quot;Lim&quot;,&quot;given&quot;:&quot;Jing Quan&quot;,&quot;parse-names&quot;:false,&quot;dropping-particle&quot;:&quot;&quot;,&quot;non-dropping-particle&quot;:&quot;&quot;},{&quot;family&quot;:&quot;Kawakami&quot;,&quot;given&quot;:&quot;Yoshiiku&quot;,&quot;parse-names&quot;:false,&quot;dropping-particle&quot;:&quot;&quot;,&quot;non-dropping-particle&quot;:&quot;&quot;},{&quot;family&quot;:&quot;Chayama&quot;,&quot;given&quot;:&quot;Kazuaki&quot;,&quot;parse-names&quot;:false,&quot;dropping-particle&quot;:&quot;&quot;,&quot;non-dropping-particle&quot;:&quot;&quot;},{&quot;family&quot;:&quot;Teh&quot;,&quot;given&quot;:&quot;Bin Tean&quot;,&quot;parse-names&quot;:false,&quot;dropping-particle&quot;:&quot;&quot;,&quot;non-dropping-particle&quot;:&quot;&quot;},{&quot;family&quot;:&quot;Nakagawa&quot;,&quot;given&quot;:&quot;Hidewaki&quot;,&quot;parse-names&quot;:false,&quot;dropping-particle&quot;:&quot;&quot;,&quot;non-dropping-particle&quot;:&quot;&quot;},{&quot;family&quot;:&quot;Rozen&quot;,&quot;given&quot;:&quot;Steven G.&quot;,&quot;parse-names&quot;:false,&quot;dropping-particle&quot;:&quot;&quot;,&quot;non-dropping-particle&quot;:&quot;&quot;}],&quot;container-title&quot;:&quot;Genome Research&quot;,&quot;container-title-short&quot;:&quot;Genome Res&quot;,&quot;DOI&quot;:&quot;10.1101/gr.230219.117&quot;,&quot;ISSN&quot;:&quot;15495469&quot;,&quot;PMID&quot;:&quot;29632087&quot;,&quot;issued&quot;:{&quot;date-parts&quot;:[[2018,5,1]]},&quot;page&quot;:&quot;654-665&quot;,&quot;abstract&quot;:&quo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quot;,&quot;publisher&quot;:&quot;Cold Spring Harbor Laboratory Press&quot;,&quot;issue&quot;:&quot;5&quot;,&quot;volume&quot;:&quot;28&quot;},&quot;isTemporary&quot;:false},{&quot;id&quot;:&quot;f00d841a-23e2-3249-b6e7-460a871e66e8&quot;,&quot;itemData&quot;:{&quot;type&quot;:&quot;article-journal&quot;,&quot;id&quot;:&quot;f00d841a-23e2-3249-b6e7-460a871e66e8&quot;,&quot;title&quot;:&quot;A Compendium of Mutational Signatures of Environmental Agents&quot;,&quot;author&quot;:[{&quot;family&quot;:&quot;Kucab&quot;,&quot;given&quot;:&quot;Jill E.&quot;,&quot;parse-names&quot;:false,&quot;dropping-particle&quot;:&quot;&quot;,&quot;non-dropping-particle&quot;:&quot;&quot;},{&quot;family&quot;:&quot;Zou&quot;,&quot;given&quot;:&quot;Xueqing&quot;,&quot;parse-names&quot;:false,&quot;dropping-particle&quot;:&quot;&quot;,&quot;non-dropping-particle&quot;:&quot;&quot;},{&quot;family&quot;:&quot;Morganella&quot;,&quot;given&quot;:&quot;Sandro&quot;,&quot;parse-names&quot;:false,&quot;dropping-particle&quot;:&quot;&quot;,&quot;non-dropping-particle&quot;:&quot;&quot;},{&quot;family&quot;:&quot;Joel&quot;,&quot;given&quot;:&quot;Madeleine&quot;,&quot;parse-names&quot;:false,&quot;dropping-particle&quot;:&quot;&quot;,&quot;non-dropping-particle&quot;:&quot;&quot;},{&quot;family&quot;:&quot;Nanda&quot;,&quot;given&quot;:&quot;A. Scott&quot;,&quot;parse-names&quot;:false,&quot;dropping-particle&quot;:&quot;&quot;,&quot;non-dropping-particle&quot;:&quot;&quot;},{&quot;family&quot;:&quot;Nagy&quot;,&quot;given&quot;:&quot;Eszter&quot;,&quot;parse-names&quot;:false,&quot;dropping-particle&quot;:&quot;&quot;,&quot;non-dropping-particle&quot;:&quot;&quot;},{&quot;family&quot;:&quot;Gomez&quot;,&quot;given&quot;:&quot;Celine&quot;,&quot;parse-names&quot;:false,&quot;dropping-particle&quot;:&quot;&quot;,&quot;non-dropping-particle&quot;:&quot;&quot;},{&quot;family&quot;:&quot;Degasperi&quot;,&quot;given&quot;:&quot;Andrea&quot;,&quot;parse-names&quot;:false,&quot;dropping-particle&quot;:&quot;&quot;,&quot;non-dropping-particle&quot;:&quot;&quot;},{&quot;family&quot;:&quot;Harris&quot;,&quot;given&quot;:&quot;Rebecca&quot;,&quot;parse-names&quot;:false,&quot;dropping-particle&quot;:&quot;&quot;,&quot;non-dropping-particle&quot;:&quot;&quot;},{&quot;family&quot;:&quot;Jackson&quot;,&quot;given&quot;:&quot;Stephen P.&quot;,&quot;parse-names&quot;:false,&quot;dropping-particle&quot;:&quot;&quot;,&quot;non-dropping-particle&quot;:&quot;&quot;},{&quot;family&quot;:&quot;Arlt&quot;,&quot;given&quot;:&quot;Volker M.&quot;,&quot;parse-names&quot;:false,&quot;dropping-particle&quot;:&quot;&quot;,&quot;non-dropping-particle&quot;:&quot;&quot;},{&quot;family&quot;:&quot;Phillips&quot;,&quot;given&quot;:&quot;David H.&quot;,&quot;parse-names&quot;:false,&quot;dropping-particle&quot;:&quot;&quot;,&quot;non-dropping-particle&quot;:&quot;&quot;},{&quot;family&quot;:&quot;Nik-Zainal&quot;,&quot;given&quot;:&quot;Serena&quot;,&quot;parse-names&quot;:false,&quot;dropping-particle&quot;:&quot;&quot;,&quot;non-dropping-particle&quot;:&quot;&quot;}],&quot;container-title&quot;:&quot;Cell&quot;,&quot;container-title-short&quot;:&quot;Cell&quot;,&quot;DOI&quot;:&quot;10.1016/j.cell.2019.03.001&quot;,&quot;ISSN&quot;:&quot;10974172&quot;,&quot;PMID&quot;:&quot;30982602&quot;,&quot;issued&quot;:{&quot;date-parts&quot;:[[2019,5,2]]},&quot;page&quot;:&quot;821-836.e16&quot;,&quot;abstract&quot;:&quo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quot;,&quot;publisher&quot;:&quot;Cell Press&quot;,&quot;issue&quot;:&quot;4&quot;,&quot;volume&quot;:&quot;177&quot;},&quot;isTemporary&quot;:false},{&quot;id&quot;:&quot;c3bdb394-a7ab-38c8-b12b-d54f85ea9a78&quot;,&quot;itemData&quot;:{&quot;type&quot;:&quot;article-journal&quot;,&quot;id&quot;:&quot;c3bdb394-a7ab-38c8-b12b-d54f85ea9a78&quot;,&quot;title&quot;:&quot;Genome-scale mutational signatures of aflatoxin in cells, mice, and human tumors&quot;,&quot;author&quot;:[{&quot;family&quot;:&quot;Huang&quot;,&quot;given&quot;:&quot;Mi Ni&quot;,&quot;parse-names&quot;:false,&quot;dropping-particle&quot;:&quot;&quot;,&quot;non-dropping-particle&quot;:&quot;&quot;},{&quot;family&quot;:&quot;Yu&quot;,&quot;given&quot;:&quot;Willie&quot;,&quot;parse-names&quot;:false,&quot;dropping-particle&quot;:&quot;&quot;,&quot;non-dropping-particle&quot;:&quot;&quot;},{&quot;family&quot;:&quot;Teoh&quot;,&quot;given&quot;:&quot;Wei Wei&quot;,&quot;parse-names&quot;:false,&quot;dropping-particle&quot;:&quot;&quot;,&quot;non-dropping-particle&quot;:&quot;&quot;},{&quot;family&quot;:&quot;Ardin&quot;,&quot;given&quot;:&quot;Maude&quot;,&quot;parse-names&quot;:false,&quot;dropping-particle&quot;:&quot;&quot;,&quot;non-dropping-particle&quot;:&quot;&quot;},{&quot;family&quot;:&quot;Jusakul&quot;,&quot;given&quot;:&quot;Apinya&quot;,&quot;parse-names&quot;:false,&quot;dropping-particle&quot;:&quot;&quot;,&quot;non-dropping-particle&quot;:&quot;&quot;},{&quot;family&quot;:&quot;Ng&quot;,&quot;given&quot;:&quot;Alvin Wei Tian&quot;,&quot;parse-names&quot;:false,&quot;dropping-particle&quot;:&quot;&quot;,&quot;non-dropping-particle&quot;:&quot;&quot;},{&quot;family&quot;:&quot;Boot&quot;,&quot;given&quot;:&quot;Arnoud&quot;,&quot;parse-names&quot;:false,&quot;dropping-particle&quot;:&quot;&quot;,&quot;non-dropping-particle&quot;:&quot;&quot;},{&quot;family&quot;:&quot;Abedi-Ardekani&quot;,&quot;given&quot;:&quot;Behnoush&quot;,&quot;parse-names&quot;:false,&quot;dropping-particle&quot;:&quot;&quot;,&quot;non-dropping-particle&quot;:&quot;&quot;},{&quot;family&quot;:&quot;Villar&quot;,&quot;given&quot;:&quot;Stephanie&quot;,&quot;parse-names&quot;:false,&quot;dropping-particle&quot;:&quot;&quot;,&quot;non-dropping-particle&quot;:&quot;&quot;},{&quot;family&quot;:&quot;Myint&quot;,&quot;given&quot;:&quot;Swe Swe&quot;,&quot;parse-names&quot;:false,&quot;dropping-particle&quot;:&quot;&quot;,&quot;non-dropping-particle&quot;:&quot;&quot;},{&quot;family&quot;:&quot;Othman&quot;,&quot;given&quot;:&quot;Rashidah&quot;,&quot;parse-names&quot;:false,&quot;dropping-particle&quot;:&quot;&quot;,&quot;non-dropping-particle&quot;:&quot;&quot;},{&quot;family&quot;:&quot;Poon&quot;,&quot;given&quot;:&quot;Song Ling&quot;,&quot;parse-names&quot;:false,&quot;dropping-particle&quot;:&quot;&quot;,&quot;non-dropping-particle&quot;:&quot;&quot;},{&quot;family&quot;:&quot;Heguy&quot;,&quot;given&quot;:&quot;Adriana&quot;,&quot;parse-names&quot;:false,&quot;dropping-particle&quot;:&quot;&quot;,&quot;non-dropping-particle&quot;:&quot;&quot;},{&quot;family&quot;:&quot;Olivier&quot;,&quot;given&quot;:&quot;Magali&quot;,&quot;parse-names&quot;:false,&quot;dropping-particle&quot;:&quot;&quot;,&quot;non-dropping-particle&quot;:&quot;&quot;},{&quot;family&quot;:&quot;Hollstein&quot;,&quot;given&quot;:&quot;Monica&quot;,&quot;parse-names&quot;:false,&quot;dropping-particle&quot;:&quot;&quot;,&quot;non-dropping-particle&quot;:&quot;&quot;},{&quot;family&quot;:&quot;Tan&quot;,&quot;given&quot;:&quot;Patrick&quot;,&quot;parse-names&quot;:false,&quot;dropping-particle&quot;:&quot;&quot;,&quot;non-dropping-particle&quot;:&quot;&quot;},{&quot;family&quot;:&quot;Teh&quot;,&quot;given&quot;:&quot;Bin Tean&quot;,&quot;parse-names&quot;:false,&quot;dropping-particle&quot;:&quot;&quot;,&quot;non-dropping-particle&quot;:&quot;&quot;},{&quot;family&quot;:&quot;Sabapathy&quot;,&quot;given&quot;:&quot;Kanaga&quot;,&quot;parse-names&quot;:false,&quot;dropping-particle&quot;:&quot;&quot;,&quot;non-dropping-particle&quot;:&quot;&quot;},{&quot;family&quot;:&quot;Zavadil&quot;,&quot;given&quot;:&quot;Jiri&quot;,&quot;parse-names&quot;:false,&quot;dropping-particle&quot;:&quot;&quot;,&quot;non-dropping-particle&quot;:&quot;&quot;},{&quot;family&quot;:&quot;Rozen&quot;,&quot;given&quot;:&quot;Steven G.&quot;,&quot;parse-names&quot;:false,&quot;dropping-particle&quot;:&quot;&quot;,&quot;non-dropping-particle&quot;:&quot;&quot;}],&quot;container-title&quot;:&quot;Genome Research&quot;,&quot;container-title-short&quot;:&quot;Genome Res&quot;,&quot;DOI&quot;:&quot;10.1101/gr.220038.116&quot;,&quot;ISSN&quot;:&quot;15495469&quot;,&quot;PMID&quot;:&quot;28739859&quot;,&quot;issued&quot;:{&quot;date-parts&quot;:[[2017]]},&quot;page&quot;:&quot;1475-1486&quot;,&quot;abstract&quot;:&quo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quot;,&quot;issue&quot;:&quot;9&quot;,&quot;volume&quot;:&quot;27&quot;},&quot;isTemporary&quot;:false}]},{&quot;citationID&quot;:&quot;MENDELEY_CITATION_4a089b18-cfc8-4e2d-bc7a-af1f1a6b75f9&quot;,&quot;properties&quot;:{&quot;noteIndex&quot;:0},&quot;isEdited&quot;:false,&quot;manualOverride&quot;:{&quot;isManuallyOverridden&quot;:false,&quot;citeprocText&quot;:&quot;(Alexandrov et al., 2014, 2020; Degasperi et al., 2022; Nik-Zainal et al., 2012)&quot;,&quot;manualOverrideText&quot;:&quot;&quot;},&quot;citationItems&quot;:[{&quot;id&quot;:&quot;90bcc542-be37-3584-b9dc-4a10249fa659&quot;,&quot;itemData&quot;:{&quot;type&quot;:&quot;article-journal&quot;,&quot;id&quot;:&quot;90bcc542-be37-3584-b9dc-4a10249fa659&quot;,&quot;title&quot;:&quot;The repertoire of mutational signatures in human cancer&quot;,&quot;author&quot;:[{&quot;family&quot;:&quot;Alexandrov&quot;,&quot;given&quot;:&quot;Ludmil B.&quot;,&quot;parse-names&quot;:false,&quot;dropping-particle&quot;:&quot;&quot;,&quot;non-dropping-particle&quot;:&quot;&quot;},{&quot;family&quot;:&quot;Kim&quot;,&quot;given&quot;:&quot;Jaegil&quot;,&quot;parse-names&quot;:false,&quot;dropping-particle&quot;:&quot;&quot;,&quot;non-dropping-particle&quot;:&quot;&quot;},{&quot;family&quot;:&quot;Haradhvala&quot;,&quot;given&quot;:&quot;Nicholas J.&quot;,&quot;parse-names&quot;:false,&quot;dropping-particle&quot;:&quot;&quot;,&quot;non-dropping-particle&quot;:&quot;&quot;},{&quot;family&quot;:&quot;Huang&quot;,&quot;given&quot;:&quot;Mi Ni&quot;,&quot;parse-names&quot;:false,&quot;dropping-particle&quot;:&quot;&quot;,&quot;non-dropping-particle&quot;:&quot;&quot;},{&quot;family&quot;:&quot;Tian Ng&quot;,&quot;given&quot;:&quot;Alvin Wei&quot;,&quot;parse-names&quot;:false,&quot;dropping-particle&quot;:&quot;&quot;,&quot;non-dropping-particle&quot;:&quot;&quot;},{&quot;family&quot;:&quot;Wu&quot;,&quot;given&quot;:&quot;Yang&quot;,&quot;parse-names&quot;:false,&quot;dropping-particle&quot;:&quot;&quot;,&quot;non-dropping-particle&quot;:&quot;&quot;},{&quot;family&quot;:&quot;Boot&quot;,&quot;given&quot;:&quot;Arnoud&quot;,&quot;parse-names&quot;:false,&quot;dropping-particle&quot;:&quot;&quot;,&quot;non-dropping-particle&quot;:&quot;&quot;},{&quot;family&quot;:&quot;Covington&quot;,&quot;given&quot;:&quot;Kyle R.&quot;,&quot;parse-names&quot;:false,&quot;dropping-particle&quot;:&quot;&quot;,&quot;non-dropping-particle&quot;:&quot;&quot;},{&quot;family&quot;:&quot;Gordenin&quot;,&quot;given&quot;:&quot;Dmitry A.&quot;,&quot;parse-names&quot;:false,&quot;dropping-particle&quot;:&quot;&quot;,&quot;non-dropping-particle&quot;:&quot;&quot;},{&quot;family&quot;:&quot;Bergstrom&quot;,&quot;given&quot;:&quot;Erik N.&quot;,&quot;parse-names&quot;:false,&quot;dropping-particle&quot;:&quot;&quot;,&quot;non-dropping-particle&quot;:&quot;&quot;},{&quot;family&quot;:&quot;Islam&quot;,&quot;given&quot;:&quot;S. M.Ashiqul&quot;,&quot;parse-names&quot;:false,&quot;dropping-particle&quot;:&quot;&quot;,&quot;non-dropping-particle&quot;:&quot;&quot;},{&quot;family&quot;:&quot;Lopez-Bigas&quot;,&quot;given&quot;:&quot;Nuria&quot;,&quot;parse-names&quot;:false,&quot;dropping-particle&quot;:&quot;&quot;,&quot;non-dropping-particle&quot;:&quot;&quot;},{&quot;family&quot;:&quot;Klimczak&quot;,&quot;given&quot;:&quot;Leszek J.&quot;,&quot;parse-names&quot;:false,&quot;dropping-particle&quot;:&quot;&quot;,&quot;non-dropping-particle&quot;:&quot;&quot;},{&quot;family&quot;:&quot;McPherson&quot;,&quot;given&quot;:&quot;John R.&quot;,&quot;parse-names&quot;:false,&quot;dropping-particle&quot;:&quot;&quot;,&quot;non-dropping-particle&quot;:&quot;&quot;},{&quot;family&quot;:&quot;Morganella&quot;,&quot;given&quot;:&quot;Sandro&quot;,&quot;parse-names&quot;:false,&quot;dropping-particle&quot;:&quot;&quot;,&quot;non-dropping-particle&quot;:&quot;&quot;},{&quot;family&quot;:&quot;Sabarinathan&quot;,&quot;given&quot;:&quot;Radhakrishnan&quot;,&quot;parse-names&quot;:false,&quot;dropping-particle&quot;:&quot;&quot;,&quot;non-dropping-particle&quot;:&quot;&quot;},{&quot;family&quot;:&quot;Wheeler&quot;,&quot;given&quot;:&quot;David A.&quot;,&quot;parse-names&quot;:false,&quot;dropping-particle&quot;:&quot;&quot;,&quot;non-dropping-particle&quot;:&quot;&quot;},{&quot;family&quot;:&quot;Mustonen&quot;,&quot;given&quot;:&quot;Ville&quot;,&quot;parse-names&quot;:false,&quot;dropping-particle&quot;:&quot;&quot;,&quot;non-dropping-particle&quot;:&quot;&quot;},{&quot;family&quot;:&quot;Boutros&quot;,&quot;given&quot;:&quot;Paul&quot;,&quot;parse-names&quot;:false,&quot;dropping-particle&quot;:&quot;&quot;,&quot;non-dropping-particle&quot;:&quot;&quot;},{&quot;family&quot;:&quot;Chan&quot;,&quot;given&quot;:&quot;Kin&quot;,&quot;parse-names&quot;:false,&quot;dropping-particle&quot;:&quot;&quot;,&quot;non-dropping-particle&quot;:&quot;&quot;},{&quot;family&quot;:&quot;Fujimoto&quot;,&quot;given&quot;:&quot;Akihiro&quot;,&quot;parse-names&quot;:false,&quot;dropping-particle&quot;:&quot;&quot;,&quot;non-dropping-particle&quot;:&quot;&quot;},{&quot;family&quot;:&quot;Getz&quot;,&quot;given&quot;:&quot;Gad&quot;,&quot;parse-names&quot;:false,&quot;dropping-particle&quot;:&quot;&quot;,&quot;non-dropping-particle&quot;:&quot;&quot;},{&quot;family&quot;:&quot;Huang&quot;,&quot;given&quot;:&quot;Mi Ni&quot;,&quot;parse-names&quot;:false,&quot;dropping-particle&quot;:&quot;&quot;,&quot;non-dropping-particle&quot;:&quot;&quot;},{&quot;family&quot;:&quot;Kazanov&quot;,&quot;given&quot;:&quot;Marat&quot;,&quot;parse-names&quot;:false,&quot;dropping-particle&quot;:&quot;&quot;,&quot;non-dropping-particle&quot;:&quot;&quot;},{&quot;family&quot;:&quot;Lawrence&quot;,&quot;given&quot;:&quot;Michael&quot;,&quot;parse-names&quot;:false,&quot;dropping-particle&quot;:&quot;&quot;,&quot;non-dropping-particle&quot;:&quot;&quot;},{&quot;family&quot;:&quot;Martincorena&quot;,&quot;given&quot;:&quot;Iñigo&quot;,&quot;parse-names&quot;:false,&quot;dropping-particle&quot;:&quot;&quot;,&quot;non-dropping-particle&quot;:&quot;&quot;},{&quot;family&quot;:&quot;Morganella&quot;,&quot;given&quot;:&quot;Sandro&quot;,&quot;parse-names&quot;:false,&quot;dropping-particle&quot;:&quot;&quot;,&quot;non-dropping-particle&quot;:&quot;&quot;},{&quot;family&quot;:&quot;Nakagawa&quot;,&quot;given&quot;:&quot;Hidewaki&quot;,&quot;parse-names&quot;:false,&quot;dropping-particle&quot;:&quot;&quot;,&quot;non-dropping-particle&quot;:&quot;&quot;},{&quot;family&quot;:&quot;Polak&quot;,&quot;given&quot;:&quot;Paz&quot;,&quot;parse-names&quot;:false,&quot;dropping-particle&quot;:&quot;&quot;,&quot;non-dropping-particle&quot;:&quot;&quot;},{&quot;family&quot;:&quot;Prokopec&quot;,&quot;given&quot;:&quot;Stephenie&quot;,&quot;parse-names&quot;:false,&quot;dropping-particle&quot;:&quot;&quot;,&quot;non-dropping-particle&quot;:&quot;&quot;},{&quot;family&quot;:&quot;Roberts&quot;,&quot;given&quot;:&quot;Steven A.&quot;,&quot;parse-names&quot;:false,&quot;dropping-particle&quot;:&quot;&quot;,&quot;non-dropping-particle&quot;:&quot;&quot;},{&quot;family&quot;:&quot;Rozen&quot;,&quot;given&quot;:&quot;Steven G.&quot;,&quot;parse-names&quot;:false,&quot;dropping-particle&quot;:&quot;&quot;,&quot;non-dropping-particle&quot;:&quot;&quot;},{&quot;family&quot;:&quot;Saini&quot;,&quot;given&quot;:&quot;Natalie&quot;,&quot;parse-names&quot;:false,&quot;dropping-particle&quot;:&quot;&quot;,&quot;non-dropping-particle&quot;:&quot;&quot;},{&quot;family&quot;:&quot;Shibata&quot;,&quot;given&quot;:&quot;Tatsuhiro&quot;,&quot;parse-names&quot;:false,&quot;dropping-particle&quot;:&quot;&quot;,&quot;non-dropping-particle&quot;:&quot;&quot;},{&quot;family&quot;:&quot;Shiraishi&quot;,&quot;given&quot;:&quot;Yuichi&quot;,&quot;parse-names&quot;:false,&quot;dropping-particle&quot;:&quot;&quot;,&quot;non-dropping-particle&quot;:&quot;&quot;},{&quot;family&quot;:&quot;Stratton&quot;,&quot;given&quot;:&quot;Michael R.&quot;,&quot;parse-names&quot;:false,&quot;dropping-particle&quot;:&quot;&quot;,&quot;non-dropping-particle&quot;:&quot;&quot;},{&quot;family&quot;:&quot;Teh&quot;,&quot;given&quot;:&quot;Bin Tean&quot;,&quot;parse-names&quot;:false,&quot;dropping-particle&quot;:&quot;&quot;,&quot;non-dropping-particle&quot;:&quot;&quot;},{&quot;family&quot;:&quot;Vázquez-García&quot;,&quot;given&quot;:&quot;Ignacio&quot;,&quot;parse-names&quot;:false,&quot;dropping-particle&quot;:&quot;&quot;,&quot;non-dropping-particle&quot;:&quot;&quot;},{&quot;family&quot;:&quot;Yousif&quot;,&quot;given&quot;:&quot;Fouad&quot;,&quot;parse-names&quot;:false,&quot;dropping-particle&quot;:&quot;&quot;,&quot;non-dropping-particle&quot;:&quot;&quot;},{&quot;family&quot;:&quot;Yu&quot;,&quot;given&quot;:&quot;Willie&quot;,&quot;parse-names&quot;:false,&quot;dropping-particle&quot;:&quot;&quot;,&quot;non-dropping-particle&quot;:&quot;&quot;}],&quot;container-title&quot;:&quot;Nature&quot;,&quot;container-title-short&quot;:&quot;Nature&quot;,&quot;DOI&quot;:&quot;10.1038/s41586-020-1943-3&quot;,&quot;ISSN&quot;:&quot;14764687&quot;,&quot;PMID&quot;:&quot;32025018&quot;,&quot;issued&quot;:{&quot;date-parts&quot;:[[2020,2,6]]},&quot;page&quot;:&quot;94-101&quot;,&quot;abstract&quot;:&quo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quot;,&quot;publisher&quot;:&quot;Nature Research&quot;,&quot;issue&quot;:&quot;7793&quot;,&quot;volume&quot;:&quot;578&quot;},&quot;isTemporary&quot;:false},{&quot;id&quot;:&quot;582a9d6b-b73c-3746-bdda-d9c37fd88aa8&quot;,&quot;itemData&quot;:{&quot;type&quot;:&quot;article-journal&quot;,&quot;id&quot;:&quot;582a9d6b-b73c-3746-bdda-d9c37fd88aa8&quot;,&quot;title&quot;:&quot;Signatures of mutational processes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Aparicio&quot;,&quot;given&quot;:&quot;Samuel A J R&quot;,&quot;parse-names&quot;:false,&quot;dropping-particle&quot;:&quot;&quot;,&quot;non-dropping-particle&quot;:&quot;&quot;}],&quot;DOI&quot;:&quot;10.1038/nature12477.Signatures&quot;,&quot;issued&quot;:{&quot;date-parts&quot;:[[2014]]},&quot;page&quot;:&quot;415-421&quot;,&quot;issue&quot;:&quot;7463&quot;,&quot;volume&quot;:&quot;500&quot;,&quot;container-title-short&quot;:&quot;&quot;},&quot;isTemporary&quot;:false},{&quot;id&quot;:&quot;b545a15d-33e3-3fc4-80ea-55520f3a6a39&quot;,&quot;itemData&quot;:{&quot;type&quot;:&quot;article-journal&quot;,&quot;id&quot;:&quot;b545a15d-33e3-3fc4-80ea-55520f3a6a39&quot;,&quot;title&quot;:&quot;Mutational processes molding the genomes of 21 breast cancers&quot;,&quot;author&quot;:[{&quot;family&quot;:&quot;Nik-Zainal&quot;,&quot;given&quot;:&quot;Serena&quot;,&quot;parse-names&quot;:false,&quot;dropping-particle&quot;:&quot;&quot;,&quot;non-dropping-particle&quot;:&quot;&quot;},{&quot;family&quot;:&quot;Alexandrov&quot;,&quot;given&quot;:&quot;Ludmil B.&quot;,&quot;parse-names&quot;:false,&quot;dropping-particle&quot;:&quot;&quot;,&quot;non-dropping-particle&quot;:&quot;&quot;},{&quot;family&quot;:&quot;Wedge&quot;,&quot;given&quot;:&quot;David C.&quot;,&quot;parse-names&quot;:false,&quot;dropping-particle&quot;:&quot;&quot;,&quot;non-dropping-particle&quot;:&quot;&quot;},{&quot;family&quot;:&quot;Loo&quot;,&quot;given&quot;:&quot;Peter&quot;,&quot;parse-names&quot;:false,&quot;dropping-particle&quot;:&quot;&quot;,&quot;non-dropping-particle&quot;:&quot;Van&quot;},{&quot;family&quot;:&quot;Greenman&quot;,&quot;given&quot;:&quot;Christopher D.&quot;,&quot;parse-names&quot;:false,&quot;dropping-particle&quot;:&quot;&quot;,&quot;non-dropping-particle&quot;:&quot;&quot;},{&quot;family&quot;:&quot;Raine&quot;,&quot;given&quot;:&quot;Keiran&quot;,&quot;parse-names&quot;:false,&quot;dropping-particle&quot;:&quot;&quot;,&quot;non-dropping-particle&quot;:&quot;&quot;},{&quot;family&quot;:&quot;Jones&quot;,&quot;given&quot;:&quot;David&quot;,&quot;parse-names&quot;:false,&quot;dropping-particle&quot;:&quot;&quot;,&quot;non-dropping-particle&quot;:&quot;&quot;},{&quot;family&quot;:&quot;Hinton&quot;,&quot;given&quot;:&quot;Jonathan&quot;,&quot;parse-names&quot;:false,&quot;dropping-particle&quot;:&quot;&quot;,&quot;non-dropping-particle&quot;:&quot;&quot;},{&quot;family&quot;:&quot;Marshall&quot;,&quot;given&quot;:&quot;John&quot;,&quot;parse-names&quot;:false,&quot;dropping-particle&quot;:&quot;&quot;,&quot;non-dropping-particle&quot;:&quot;&quot;},{&quot;family&quot;:&quot;Stebbings&quot;,&quot;given&quot;:&quot;Lucy A.&quot;,&quot;parse-names&quot;:false,&quot;dropping-particle&quot;:&quot;&quot;,&quot;non-dropping-particle&quot;:&quot;&quot;},{&quot;family&quot;:&quot;Menzies&quot;,&quot;given&quot;:&quot;Andrew&quot;,&quot;parse-names&quot;:false,&quot;dropping-particle&quot;:&quot;&quot;,&quot;non-dropping-particle&quot;:&quot;&quot;},{&quot;family&quot;:&quot;Martin&quot;,&quot;given&quot;:&quot;Sancha&quot;,&quot;parse-names&quot;:false,&quot;dropping-particle&quot;:&quot;&quot;,&quot;non-dropping-particle&quot;:&quot;&quot;},{&quot;family&quot;:&quot;Leung&quot;,&quot;given&quot;:&quot;Kenric&quot;,&quot;parse-names&quot;:false,&quot;dropping-particle&quot;:&quot;&quot;,&quot;non-dropping-particle&quot;:&quot;&quot;},{&quot;family&quot;:&quot;Chen&quot;,&quot;given&quot;:&quot;Lina&quot;,&quot;parse-names&quot;:false,&quot;dropping-particle&quot;:&quot;&quot;,&quot;non-dropping-particle&quot;:&quot;&quot;},{&quot;family&quot;:&quot;Leroy&quot;,&quot;given&quot;:&quot;Catherine&quot;,&quot;parse-names&quot;:false,&quot;dropping-particle&quot;:&quot;&quot;,&quot;non-dropping-particle&quot;:&quot;&quot;},{&quot;family&quot;:&quot;Ramakrishna&quot;,&quot;given&quot;:&quot;Manasa&quot;,&quot;parse-names&quot;:false,&quot;dropping-particle&quot;:&quot;&quot;,&quot;non-dropping-particle&quot;:&quot;&quot;},{&quot;family&quot;:&quot;Rance&quot;,&quot;given&quot;:&quot;Richard&quot;,&quot;parse-names&quot;:false,&quot;dropping-particle&quot;:&quot;&quot;,&quot;non-dropping-particle&quot;:&quot;&quot;},{&quot;family&quot;:&quot;Lau&quot;,&quot;given&quot;:&quot;King Wai&quot;,&quot;parse-names&quot;:false,&quot;dropping-particle&quot;:&quot;&quot;,&quot;non-dropping-particle&quot;:&quot;&quot;},{&quot;family&quot;:&quot;Mudie&quot;,&quot;given&quot;:&quot;Laura J.&quot;,&quot;parse-names&quot;:false,&quot;dropping-particle&quot;:&quot;&quot;,&quot;non-dropping-particle&quot;:&quot;&quot;},{&quot;family&quot;:&quot;Varela&quot;,&quot;given&quot;:&quot;Ignacio&quot;,&quot;parse-names&quot;:false,&quot;dropping-particle&quot;:&quot;&quot;,&quot;non-dropping-particle&quot;:&quot;&quot;},{&quot;family&quot;:&quot;McBride&quot;,&quot;given&quot;:&quot;David J.&quot;,&quot;parse-names&quot;:false,&quot;dropping-particle&quot;:&quot;&quot;,&quot;non-dropping-particle&quot;:&quot;&quot;},{&quot;family&quot;:&quot;Bignell&quot;,&quot;given&quot;:&quot;Graham R.&quot;,&quot;parse-names&quot;:false,&quot;dropping-particle&quot;:&quot;&quot;,&quot;non-dropping-particle&quot;:&quot;&quot;},{&quot;family&quot;:&quot;Cooke&quot;,&quot;given&quot;:&quot;Susanna L.&quot;,&quot;parse-names&quot;:false,&quot;dropping-particle&quot;:&quot;&quot;,&quot;non-dropping-particle&quot;:&quot;&quot;},{&quot;family&quot;:&quot;Shlien&quot;,&quot;given&quot;:&quot;Adam&quot;,&quot;parse-names&quot;:false,&quot;dropping-particle&quot;:&quot;&quot;,&quot;non-dropping-particle&quot;:&quot;&quot;},{&quot;family&quot;:&quot;Gamble&quot;,&quot;given&quot;:&quot;John&quot;,&quot;parse-names&quot;:false,&quot;dropping-particle&quot;:&quot;&quot;,&quot;non-dropping-particle&quot;:&quot;&quot;},{&quot;family&quot;:&quot;Whitmore&quot;,&quot;given&quot;:&quot;Ian&quot;,&quot;parse-names&quot;:false,&quot;dropping-particle&quot;:&quot;&quot;,&quot;non-dropping-particle&quot;:&quot;&quot;},{&quot;family&quot;:&quot;Maddison&quot;,&quot;given&quot;:&quot;Mark&quot;,&quot;parse-names&quot;:false,&quot;dropping-particle&quot;:&quot;&quot;,&quot;non-dropping-particle&quot;:&quot;&quot;},{&quot;family&quot;:&quot;Tarpey&quot;,&quot;given&quot;:&quot;Patrick S.&quot;,&quot;parse-names&quot;:false,&quot;dropping-particle&quot;:&quot;&quot;,&quot;non-dropping-particle&quot;:&quot;&quot;},{&quot;family&quot;:&quot;Davies&quot;,&quot;given&quot;:&quot;Helen R.&quot;,&quot;parse-names&quot;:false,&quot;dropping-particle&quot;:&quot;&quot;,&quot;non-dropping-particle&quot;:&quot;&quot;},{&quot;family&quot;:&quot;Papaemmanuil&quot;,&quot;given&quot;:&quot;Elli&quot;,&quot;parse-names&quot;:false,&quot;dropping-particle&quot;:&quot;&quot;,&quot;non-dropping-particle&quot;:&quot;&quot;},{&quot;family&quot;:&quot;Stephens&quot;,&quot;given&quot;:&quot;Philip J.&quot;,&quot;parse-names&quot;:false,&quot;dropping-particle&quot;:&quot;&quot;,&quot;non-dropping-particle&quot;:&quot;&quot;},{&quot;family&quot;:&quot;McLaren&quot;,&quot;given&quot;:&quot;Stuart&quot;,&quot;parse-names&quot;:false,&quot;dropping-particle&quot;:&quot;&quot;,&quot;non-dropping-particle&quot;:&quot;&quot;},{&quot;family&quot;:&quot;Butler&quot;,&quot;given&quot;:&quot;Adam P.&quot;,&quot;parse-names&quot;:false,&quot;dropping-particle&quot;:&quot;&quot;,&quot;non-dropping-particle&quot;:&quot;&quot;},{&quot;family&quot;:&quot;Teague&quot;,&quot;given&quot;:&quot;Jon W.&quot;,&quot;parse-names&quot;:false,&quot;dropping-particle&quot;:&quot;&quot;,&quot;non-dropping-particle&quot;:&quot;&quot;},{&quot;family&quot;:&quot;Jönsson&quot;,&quot;given&quot;:&quot;Göran&quot;,&quot;parse-names&quot;:false,&quot;dropping-particle&quot;:&quot;&quot;,&quot;non-dropping-particle&quot;:&quot;&quot;},{&quot;family&quot;:&quot;Garber&quot;,&quot;given&quot;:&quot;Judy E.&quot;,&quot;parse-names&quot;:false,&quot;dropping-particle&quot;:&quot;&quot;,&quot;non-dropping-particle&quot;:&quot;&quot;},{&quot;family&quot;:&quot;Silver&quot;,&quot;given&quot;:&quot;Daniel&quot;,&quot;parse-names&quot;:false,&quot;dropping-particle&quot;:&quot;&quot;,&quot;non-dropping-particle&quot;:&quot;&quot;},{&quot;family&quot;:&quot;Miron&quot;,&quot;given&quot;:&quot;Penelope&quot;,&quot;parse-names&quot;:false,&quot;dropping-particle&quot;:&quot;&quot;,&quot;non-dropping-particle&quot;:&quot;&quot;},{&quot;family&quot;:&quot;Fatima&quot;,&quot;given&quot;:&quot;Aquila&quot;,&quot;parse-names&quot;:false,&quot;dropping-particle&quot;:&quot;&quot;,&quot;non-dropping-particle&quot;:&quot;&quot;},{&quot;family&quot;:&quot;Boyault&quot;,&quot;given&quot;:&quot;Sandrine&quot;,&quot;parse-names&quot;:false,&quot;dropping-particle&quot;:&quot;&quot;,&quot;non-dropping-particle&quot;:&quot;&quot;},{&quot;family&quot;:&quot;Langerod&quot;,&quot;given&quot;:&quot;Anita&quot;,&quot;parse-names&quot;:false,&quot;dropping-particle&quot;:&quot;&quot;,&quot;non-dropping-particle&quot;:&quot;&quot;},{&quot;family&quot;:&quot;Tutt&quot;,&quot;given&quot;:&quot;Andrew&quot;,&quot;parse-names&quot;:false,&quot;dropping-particle&quot;:&quot;&quot;,&quot;non-dropping-particle&quot;:&quot;&quot;},{&quot;family&quot;:&quot;Martens&quot;,&quot;given&quot;:&quot;John W.M.&quot;,&quot;parse-names&quot;:false,&quot;dropping-particle&quot;:&quot;&quot;,&quot;non-dropping-particle&quot;:&quot;&quot;},{&quot;family&quot;:&quot;Aparicio&quot;,&quot;given&quot;:&quot;Samuel A.J.R.&quot;,&quot;parse-names&quot;:false,&quot;dropping-particle&quot;:&quot;&quot;,&quot;non-dropping-particle&quot;:&quot;&quot;},{&quot;family&quot;:&quot;Borg&quot;,&quot;given&quot;:&quot;Åke&quot;,&quot;parse-names&quot;:false,&quot;dropping-particle&quot;:&quot;&quot;,&quot;non-dropping-particle&quot;:&quot;&quot;},{&quot;family&quot;:&quot;Salomon&quot;,&quot;given&quot;:&quot;Anne Vincent&quot;,&quot;parse-names&quot;:false,&quot;dropping-particle&quot;:&quot;&quot;,&quot;non-dropping-particle&quot;:&quot;&quot;},{&quot;family&quot;:&quot;Thomas&quot;,&quot;given&quot;:&quot;Gilles&quot;,&quot;parse-names&quot;:false,&quot;dropping-particle&quot;:&quot;&quot;,&quot;non-dropping-particle&quot;:&quot;&quot;},{&quot;family&quot;:&quot;Borresen-Dale&quot;,&quot;given&quot;:&quot;Anne Lise&quot;,&quot;parse-names&quot;:false,&quot;dropping-particle&quot;:&quot;&quot;,&quot;non-dropping-particle&quot;:&quot;&quot;},{&quot;family&quot;:&quot;Richardson&quot;,&quot;given&quot;:&quot;Andrea L.&quot;,&quot;parse-names&quot;:false,&quot;dropping-particle&quot;:&quot;&quot;,&quot;non-dropping-particle&quot;:&quot;&quot;},{&quot;family&quot;:&quot;Neuberger&quot;,&quot;given&quot;:&quot;Michael S.&quot;,&quot;parse-names&quot;:false,&quot;dropping-particle&quot;:&quot;&quot;,&quot;non-dropping-particle&quot;:&quot;&quot;},{&quot;family&quot;:&quot;Futreal&quot;,&quot;given&quot;:&quot;P. Andrew&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container-title&quot;:&quot;Cell&quot;,&quot;container-title-short&quot;:&quot;Cell&quot;,&quot;DOI&quot;:&quot;10.1016/j.cell.2012.04.024&quot;,&quot;ISBN&quot;:&quot;1097-4172 (Electronic)\\r0092-8674 (Linking)&quot;,&quot;ISSN&quot;:&quot;00928674&quot;,&quot;PMID&quot;:&quot;22608084&quot;,&quot;issued&quot;:{&quot;date-parts&quot;:[[2012]]},&quot;page&quot;:&quot;979-993&quot;,&quot;abstract&quot;:&quo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quot;kataegis,\&quot;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quot;,&quot;issue&quot;:&quot;5&quot;,&quot;volume&quot;:&quot;149&quot;},&quot;isTemporary&quot;:false},{&quot;id&quot;:&quot;44357028-1069-387f-ab8e-d099c1defad6&quot;,&quot;itemData&quot;:{&quot;type&quot;:&quot;article-journal&quot;,&quot;id&quot;:&quot;44357028-1069-387f-ab8e-d099c1defad6&quot;,&quot;title&quot;:&quot;Substitution mutational signatures in whole-genome–sequenced cancers in the UK population&quot;,&quot;author&quot;:[{&quot;family&quot;:&quot;Degasperi&quot;,&quot;given&quot;:&quot;Andrea&quot;,&quot;parse-names&quot;:false,&quot;dropping-particle&quot;:&quot;&quot;,&quot;non-dropping-particle&quot;:&quot;&quot;},{&quot;family&quot;:&quot;Zou&quot;,&quot;given&quot;:&quot;Xueqing&quot;,&quot;parse-names&quot;:false,&quot;dropping-particle&quot;:&quot;&quot;,&quot;non-dropping-particle&quot;:&quot;&quot;},{&quot;family&quot;:&quot;Amarante&quot;,&quot;given&quot;:&quot;Tauanne Dias&quot;,&quot;parse-names&quot;:false,&quot;dropping-particle&quot;:&quot;&quot;,&quot;non-dropping-particle&quot;:&quot;&quot;},{&quot;family&quot;:&quot;Martinez-Martinez&quot;,&quot;given&quot;:&quot;Andrea&quot;,&quot;parse-names&quot;:false,&quot;dropping-particle&quot;:&quot;&quot;,&quot;non-dropping-particle&quot;:&quot;&quot;},{&quot;family&quot;:&quot;Koh&quot;,&quot;given&quot;:&quot;Gene Ching Chiek&quot;,&quot;parse-names&quot;:false,&quot;dropping-particle&quot;:&quot;&quot;,&quot;non-dropping-particle&quot;:&quot;&quot;},{&quot;family&quot;:&quot;Dias&quot;,&quot;given&quot;:&quot;João M.L.&quot;,&quot;parse-names&quot;:false,&quot;dropping-particle&quot;:&quot;&quot;,&quot;non-dropping-particle&quot;:&quot;&quot;},{&quot;family&quot;:&quot;Heskin&quot;,&quot;given&quot;:&quot;Laura&quot;,&quot;parse-names&quot;:false,&quot;dropping-particle&quot;:&quot;&quot;,&quot;non-dropping-particle&quot;:&quot;&quot;},{&quot;family&quot;:&quot;Chmelova&quot;,&quot;given&quot;:&quot;Lucia&quot;,&quot;parse-names&quot;:false,&quot;dropping-particle&quot;:&quot;&quot;,&quot;non-dropping-particle&quot;:&quot;&quot;},{&quot;family&quot;:&quot;Rinaldi&quot;,&quot;given&quot;:&quot;Giuseppe&quot;,&quot;parse-names&quot;:false,&quot;dropping-particle&quot;:&quot;&quot;,&quot;non-dropping-particle&quot;:&quot;&quot;},{&quot;family&quot;:&quot;Wang&quot;,&quot;given&quot;:&quot;Valerie Ya Wen&quot;,&quot;parse-names&quot;:false,&quot;dropping-particle&quot;:&quot;&quot;,&quot;non-dropping-particle&quot;:&quot;&quot;},{&quot;family&quot;:&quot;Nanda&quot;,&quot;given&quot;:&quot;Arjun S.&quot;,&quot;parse-names&quot;:false,&quot;dropping-particle&quot;:&quot;&quot;,&quot;non-dropping-particle&quot;:&quot;&quot;},{&quot;family&quot;:&quot;Bernstein&quot;,&quot;given&quot;:&quot;Aaron&quot;,&quot;parse-names&quot;:false,&quot;dropping-particle&quot;:&quot;&quot;,&quot;non-dropping-particle&quot;:&quot;&quot;},{&quot;family&quot;:&quot;Momen&quot;,&quot;given&quot;:&quot;Sophie E.&quot;,&quot;parse-names&quot;:false,&quot;dropping-particle&quot;:&quot;&quot;,&quot;non-dropping-particle&quot;:&quot;&quot;},{&quot;family&quot;:&quot;Young&quot;,&quot;given&quot;:&quot;Jamie&quot;,&quot;parse-names&quot;:false,&quot;dropping-particle&quot;:&quot;&quot;,&quot;non-dropping-particle&quot;:&quot;&quot;},{&quot;family&quot;:&quot;Perez-Gil&quot;,&quot;given&quot;:&quot;Daniel&quot;,&quot;parse-names&quot;:false,&quot;dropping-particle&quot;:&quot;&quot;,&quot;non-dropping-particle&quot;:&quot;&quot;},{&quot;family&quot;:&quot;Memari&quot;,&quot;given&quot;:&quot;Yasin&quot;,&quot;parse-names&quot;:false,&quot;dropping-particle&quot;:&quot;&quot;,&quot;non-dropping-particle&quot;:&quot;&quot;},{&quot;family&quot;:&quot;Badja&quot;,&quot;given&quot;:&quot;Cherif&quot;,&quot;parse-names&quot;:false,&quot;dropping-particle&quot;:&quot;&quot;,&quot;non-dropping-particle&quot;:&quot;&quot;},{&quot;family&quot;:&quot;Shooter&quot;,&quot;given&quot;:&quot;Scott&quot;,&quot;parse-names&quot;:false,&quot;dropping-particle&quot;:&quot;&quot;,&quot;non-dropping-particle&quot;:&quot;&quot;},{&quot;family&quot;:&quot;Czarnecki&quot;,&quot;given&quot;:&quot;Jan&quot;,&quot;parse-names&quot;:false,&quot;dropping-particle&quot;:&quot;&quot;,&quot;non-dropping-particle&quot;:&quot;&quot;},{&quot;family&quot;:&quot;Brown&quot;,&quot;given&quot;:&quot;Matthew A.&quot;,&quot;parse-names&quot;:false,&quot;dropping-particle&quot;:&quot;&quot;,&quot;non-dropping-particle&quot;:&quot;&quot;},{&quot;family&quot;:&quot;Davies&quot;,&quot;given&quot;:&quot;Helen R.&quot;,&quot;parse-names&quot;:false,&quot;dropping-particle&quot;:&quot;&quot;,&quot;non-dropping-particle&quot;:&quot;&quot;},{&quot;family&quot;:&quot;Nik-Zainal&quot;,&quot;given&quot;:&quot;Serena&quot;,&quot;parse-names&quot;:false,&quot;dropping-particle&quot;:&quot;&quot;,&quot;non-dropping-particle&quot;:&quot;&quot;}],&quot;container-title&quot;:&quot;Science&quot;,&quot;container-title-short&quot;:&quot;Science (1979)&quot;,&quot;DOI&quot;:&quot;10.1126/science.abl9283&quot;,&quot;ISSN&quot;:&quot;10959203&quot;,&quot;PMID&quot;:&quot;35949260&quot;,&quot;issued&quot;:{&quot;date-parts&quot;:[[2022,4,22]]},&quot;abstract&quot;:&quo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quot;,&quot;publisher&quot;:&quot;American Association for the Advancement of Science&quot;,&quot;issue&quot;:&quot;6591&quot;,&quot;volume&quot;:&quot;376&quot;},&quot;isTemporary&quot;:false}],&quot;citationTag&quot;:&quot;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&quot;},{&quot;citationID&quot;:&quot;MENDELEY_CITATION_3a37aa2b-be3e-48cd-9972-e26a8aafb923&quot;,&quot;properties&quot;:{&quot;noteIndex&quot;:0},&quot;isEdited&quot;:false,&quot;manualOverride&quot;:{&quot;isManuallyOverridden&quot;:false,&quot;citeprocText&quot;:&quot;(Chen et al., 2024)&quot;,&quot;manualOverrideText&quot;:&quot;&quot;},&quot;citationTag&quot;:&quot;MENDELEY_CITATION_v3_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&quot;,&quot;citationItems&quot;:[{&quot;id&quot;:&quot;704c1cbc-04bc-301d-9bff-b9377dfc8637&quot;,&quot;itemData&quot;:{&quot;type&quot;:&quot;article-journal&quot;,&quot;id&quot;:&quot;704c1cbc-04bc-301d-9bff-b9377dfc8637&quot;,&quot;title&quot;:&quot;Deep whole-genome analysis of 494 hepatocellular carcinomas&quot;,&quot;author&quot;:[{&quot;family&quot;:&quot;Chen&quot;,&quot;given&quot;:&quot;Lei&quot;,&quot;parse-names&quot;:false,&quot;dropping-particle&quot;:&quot;&quot;,&quot;non-dropping-particle&quot;:&quot;&quot;},{&quot;family&quot;:&quot;Zhang&quot;,&quot;given&quot;:&quot;Chong&quot;,&quot;parse-names&quot;:false,&quot;dropping-particle&quot;:&quot;&quot;,&quot;non-dropping-particle&quot;:&quot;&quot;},{&quot;family&quot;:&quot;Xue&quot;,&quot;given&quot;:&quot;Ruidong&quot;,&quot;parse-names&quot;:false,&quot;dropping-particle&quot;:&quot;&quot;,&quot;non-dropping-particle&quot;:&quot;&quot;},{&quot;family&quot;:&quot;Liu&quot;,&quot;given&quot;:&quot;Mo&quot;,&quot;parse-names&quot;:false,&quot;dropping-particle&quot;:&quot;&quot;,&quot;non-dropping-particle&quot;:&quot;&quot;},{&quot;family&quot;:&quot;Bai&quot;,&quot;given&quot;:&quot;Jian&quot;,&quot;parse-names&quot;:false,&quot;dropping-particle&quot;:&quot;&quot;,&quot;non-dropping-particle&quot;:&quot;&quot;},{&quot;family&quot;:&quot;Bao&quot;,&quot;given&quot;:&quot;Jinxia&quot;,&quot;parse-names&quot;:false,&quot;dropping-particle&quot;:&quot;&quot;,&quot;non-dropping-particle&quot;:&quot;&quot;},{&quot;family&quot;:&quot;Wang&quot;,&quot;given&quot;:&quot;Yin&quot;,&quot;parse-names&quot;:false,&quot;dropping-particle&quot;:&quot;&quot;,&quot;non-dropping-particle&quot;:&quot;&quot;},{&quot;family&quot;:&quot;Jiang&quot;,&quot;given&quot;:&quot;Nanhai&quot;,&quot;parse-names&quot;:false,&quot;dropping-particle&quot;:&quot;&quot;,&quot;non-dropping-particle&quot;:&quot;&quot;},{&quot;family&quot;:&quot;Li&quot;,&quot;given&quot;:&quot;Zhixuan&quot;,&quot;parse-names&quot;:false,&quot;dropping-particle&quot;:&quot;&quot;,&quot;non-dropping-particle&quot;:&quot;&quot;},{&quot;family&quot;:&quot;Wang&quot;,&quot;given&quot;:&quot;Wenwen&quot;,&quot;parse-names&quot;:false,&quot;dropping-particle&quot;:&quot;&quot;,&quot;non-dropping-particle&quot;:&quot;&quot;},{&quot;family&quot;:&quot;Wang&quot;,&quot;given&quot;:&quot;Ruiru&quot;,&quot;parse-names&quot;:false,&quot;dropping-particle&quot;:&quot;&quot;,&quot;non-dropping-particle&quot;:&quot;&quot;},{&quot;family&quot;:&quot;Zheng&quot;,&quot;given&quot;:&quot;Bo&quot;,&quot;parse-names&quot;:false,&quot;dropping-particle&quot;:&quot;&quot;,&quot;non-dropping-particle&quot;:&quot;&quot;},{&quot;family&quot;:&quot;Yang&quot;,&quot;given&quot;:&quot;Airong&quot;,&quot;parse-names&quot;:false,&quot;dropping-particle&quot;:&quot;&quot;,&quot;non-dropping-particle&quot;:&quot;&quot;},{&quot;family&quot;:&quot;Hu&quot;,&quot;given&quot;:&quot;Ji&quot;,&quot;parse-names&quot;:false,&quot;dropping-particle&quot;:&quot;&quot;,&quot;non-dropping-particle&quot;:&quot;&quot;},{&quot;family&quot;:&quot;Liu&quot;,&quot;given&quot;:&quot;Ke&quot;,&quot;parse-names&quot;:false,&quot;dropping-particle&quot;:&quot;&quot;,&quot;non-dropping-particle&quot;:&quot;&quot;},{&quot;family&quot;:&quot;Shen&quot;,&quot;given&quot;:&quot;Siyun&quot;,&quot;parse-names&quot;:false,&quot;dropping-particle&quot;:&quot;&quot;,&quot;non-dropping-particle&quot;:&quot;&quot;},{&quot;family&quot;:&quot;Zhang&quot;,&quot;given&quot;:&quot;Yangqianwen&quot;,&quot;parse-names&quot;:false,&quot;dropping-particle&quot;:&quot;&quot;,&quot;non-dropping-particle&quot;:&quot;&quot;},{&quot;family&quot;:&quot;Bai&quot;,&quot;given&quot;:&quot;Mixue&quot;,&quot;parse-names&quot;:false,&quot;dropping-particle&quot;:&quot;&quot;,&quot;non-dropping-particle&quot;:&quot;&quot;},{&quot;family&quot;:&quot;Wang&quot;,&quot;given&quot;:&quot;Yan&quot;,&quot;parse-names&quot;:false,&quot;dropping-particle&quot;:&quot;&quot;,&quot;non-dropping-particle&quot;:&quot;&quot;},{&quot;family&quot;:&quot;Zhu&quot;,&quot;given&quot;:&quot;Yanjing&quot;,&quot;parse-names&quot;:false,&quot;dropping-particle&quot;:&quot;&quot;,&quot;non-dropping-particle&quot;:&quot;&quot;},{&quot;family&quot;:&quot;Yang&quot;,&quot;given&quot;:&quot;Shuai&quot;,&quot;parse-names&quot;:false,&quot;dropping-particle&quot;:&quot;&quot;,&quot;non-dropping-particle&quot;:&quot;&quot;},{&quot;family&quot;:&quot;Gao&quot;,&quot;given&quot;:&quot;Qiang&quot;,&quot;parse-names&quot;:false,&quot;dropping-particle&quot;:&quot;&quot;,&quot;non-dropping-particle&quot;:&quot;&quot;},{&quot;family&quot;:&quot;Gu&quot;,&quot;given&quot;:&quot;Jin&quot;,&quot;parse-names&quot;:false,&quot;dropping-particle&quot;:&quot;&quot;,&quot;non-dropping-particle&quot;:&quot;&quot;},{&quot;family&quot;:&quot;Gao&quot;,&quot;given&quot;:&quot;Dong&quot;,&quot;parse-names&quot;:false,&quot;dropping-particle&quot;:&quot;&quot;,&quot;non-dropping-particle&quot;:&quot;&quot;},{&quot;family&quot;:&quot;Wang&quot;,&quot;given&quot;:&quot;Xin Wei&quot;,&quot;parse-names&quot;:false,&quot;dropping-particle&quot;:&quot;&quot;,&quot;non-dropping-particle&quot;:&quot;&quot;},{&quot;family&quot;:&quot;Nakagawa&quot;,&quot;given&quot;:&quot;Hidewaki&quot;,&quot;parse-names&quot;:false,&quot;dropping-particle&quot;:&quot;&quot;,&quot;non-dropping-particle&quot;:&quot;&quot;},{&quot;family&quot;:&quot;Zhang&quot;,&quot;given&quot;:&quot;Ning&quot;,&quot;parse-names&quot;:false,&quot;dropping-particle&quot;:&quot;&quot;,&quot;non-dropping-particle&quot;:&quot;&quot;},{&quot;family&quot;:&quot;Wu&quot;,&quot;given&quot;:&quot;Lin&quot;,&quot;parse-names&quot;:false,&quot;dropping-particle&quot;:&quot;&quot;,&quot;non-dropping-particle&quot;:&quot;&quot;},{&quot;family&quot;:&quot;Rozen&quot;,&quot;given&quot;:&quot;Steven G.&quot;,&quot;parse-names&quot;:false,&quot;dropping-particle&quot;:&quot;&quot;,&quot;non-dropping-particle&quot;:&quot;&quot;},{&quot;family&quot;:&quot;Bai&quot;,&quot;given&quot;:&quot;Fan&quot;,&quot;parse-names&quot;:false,&quot;dropping-particle&quot;:&quot;&quot;,&quot;non-dropping-particle&quot;:&quot;&quot;},{&quot;family&quot;:&quot;Wang&quot;,&quot;given&quot;:&quot;Hongyang&quot;,&quot;parse-names&quot;:false,&quot;dropping-particle&quot;:&quot;&quot;,&quot;non-dropping-particle&quot;:&quot;&quot;}],&quot;container-title&quot;:&quot;Nature&quot;,&quot;container-title-short&quot;:&quot;Nature&quot;,&quot;DOI&quot;:&quot;10.1038/s41586-024-07054-3&quot;,&quot;ISSN&quot;:&quot;14764687&quot;,&quot;issued&quot;:{&quot;date-parts&quot;:[[2024,3,21]]},&quot;abstract&quot;:&quo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quot;,&quot;publisher&quot;:&quot;Nature Research&quot;},&quot;isTemporary&quot;:false}]},{&quot;citationID&quot;:&quot;MENDELEY_CITATION_61bbe040-8436-4f53-9e64-676c7ac56a28&quot;,&quot;properties&quot;:{&quot;noteIndex&quot;:0},&quot;isEdited&quot;:false,&quot;manualOverride&quot;:{&quot;isManuallyOverridden&quot;:false,&quot;citeprocText&quot;:&quot;(Degasperi et al., 2022)&quot;,&quot;manualOverrideText&quot;:&quot;&quot;},&quot;citationTag&quot;:&quot;MENDELEY_CITATION_v3_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&quot;,&quot;citationItems&quot;:[{&quot;id&quot;:&quot;44357028-1069-387f-ab8e-d099c1defad6&quot;,&quot;itemData&quot;:{&quot;type&quot;:&quot;article-journal&quot;,&quot;id&quot;:&quot;44357028-1069-387f-ab8e-d099c1defad6&quot;,&quot;title&quot;:&quot;Substitution mutational signatures in whole-genome–sequenced cancers in the UK population&quot;,&quot;author&quot;:[{&quot;family&quot;:&quot;Degasperi&quot;,&quot;given&quot;:&quot;Andrea&quot;,&quot;parse-names&quot;:false,&quot;dropping-particle&quot;:&quot;&quot;,&quot;non-dropping-particle&quot;:&quot;&quot;},{&quot;family&quot;:&quot;Zou&quot;,&quot;given&quot;:&quot;Xueqing&quot;,&quot;parse-names&quot;:false,&quot;dropping-particle&quot;:&quot;&quot;,&quot;non-dropping-particle&quot;:&quot;&quot;},{&quot;family&quot;:&quot;Amarante&quot;,&quot;given&quot;:&quot;Tauanne Dias&quot;,&quot;parse-names&quot;:false,&quot;dropping-particle&quot;:&quot;&quot;,&quot;non-dropping-particle&quot;:&quot;&quot;},{&quot;family&quot;:&quot;Martinez-Martinez&quot;,&quot;given&quot;:&quot;Andrea&quot;,&quot;parse-names&quot;:false,&quot;dropping-particle&quot;:&quot;&quot;,&quot;non-dropping-particle&quot;:&quot;&quot;},{&quot;family&quot;:&quot;Koh&quot;,&quot;given&quot;:&quot;Gene Ching Chiek&quot;,&quot;parse-names&quot;:false,&quot;dropping-particle&quot;:&quot;&quot;,&quot;non-dropping-particle&quot;:&quot;&quot;},{&quot;family&quot;:&quot;Dias&quot;,&quot;given&quot;:&quot;João M.L.&quot;,&quot;parse-names&quot;:false,&quot;dropping-particle&quot;:&quot;&quot;,&quot;non-dropping-particle&quot;:&quot;&quot;},{&quot;family&quot;:&quot;Heskin&quot;,&quot;given&quot;:&quot;Laura&quot;,&quot;parse-names&quot;:false,&quot;dropping-particle&quot;:&quot;&quot;,&quot;non-dropping-particle&quot;:&quot;&quot;},{&quot;family&quot;:&quot;Chmelova&quot;,&quot;given&quot;:&quot;Lucia&quot;,&quot;parse-names&quot;:false,&quot;dropping-particle&quot;:&quot;&quot;,&quot;non-dropping-particle&quot;:&quot;&quot;},{&quot;family&quot;:&quot;Rinaldi&quot;,&quot;given&quot;:&quot;Giuseppe&quot;,&quot;parse-names&quot;:false,&quot;dropping-particle&quot;:&quot;&quot;,&quot;non-dropping-particle&quot;:&quot;&quot;},{&quot;family&quot;:&quot;Wang&quot;,&quot;given&quot;:&quot;Valerie Ya Wen&quot;,&quot;parse-names&quot;:false,&quot;dropping-particle&quot;:&quot;&quot;,&quot;non-dropping-particle&quot;:&quot;&quot;},{&quot;family&quot;:&quot;Nanda&quot;,&quot;given&quot;:&quot;Arjun S.&quot;,&quot;parse-names&quot;:false,&quot;dropping-particle&quot;:&quot;&quot;,&quot;non-dropping-particle&quot;:&quot;&quot;},{&quot;family&quot;:&quot;Bernstein&quot;,&quot;given&quot;:&quot;Aaron&quot;,&quot;parse-names&quot;:false,&quot;dropping-particle&quot;:&quot;&quot;,&quot;non-dropping-particle&quot;:&quot;&quot;},{&quot;family&quot;:&quot;Momen&quot;,&quot;given&quot;:&quot;Sophie E.&quot;,&quot;parse-names&quot;:false,&quot;dropping-particle&quot;:&quot;&quot;,&quot;non-dropping-particle&quot;:&quot;&quot;},{&quot;family&quot;:&quot;Young&quot;,&quot;given&quot;:&quot;Jamie&quot;,&quot;parse-names&quot;:false,&quot;dropping-particle&quot;:&quot;&quot;,&quot;non-dropping-particle&quot;:&quot;&quot;},{&quot;family&quot;:&quot;Perez-Gil&quot;,&quot;given&quot;:&quot;Daniel&quot;,&quot;parse-names&quot;:false,&quot;dropping-particle&quot;:&quot;&quot;,&quot;non-dropping-particle&quot;:&quot;&quot;},{&quot;family&quot;:&quot;Memari&quot;,&quot;given&quot;:&quot;Yasin&quot;,&quot;parse-names&quot;:false,&quot;dropping-particle&quot;:&quot;&quot;,&quot;non-dropping-particle&quot;:&quot;&quot;},{&quot;family&quot;:&quot;Badja&quot;,&quot;given&quot;:&quot;Cherif&quot;,&quot;parse-names&quot;:false,&quot;dropping-particle&quot;:&quot;&quot;,&quot;non-dropping-particle&quot;:&quot;&quot;},{&quot;family&quot;:&quot;Shooter&quot;,&quot;given&quot;:&quot;Scott&quot;,&quot;parse-names&quot;:false,&quot;dropping-particle&quot;:&quot;&quot;,&quot;non-dropping-particle&quot;:&quot;&quot;},{&quot;family&quot;:&quot;Czarnecki&quot;,&quot;given&quot;:&quot;Jan&quot;,&quot;parse-names&quot;:false,&quot;dropping-particle&quot;:&quot;&quot;,&quot;non-dropping-particle&quot;:&quot;&quot;},{&quot;family&quot;:&quot;Brown&quot;,&quot;given&quot;:&quot;Matthew A.&quot;,&quot;parse-names&quot;:false,&quot;dropping-particle&quot;:&quot;&quot;,&quot;non-dropping-particle&quot;:&quot;&quot;},{&quot;family&quot;:&quot;Davies&quot;,&quot;given&quot;:&quot;Helen R.&quot;,&quot;parse-names&quot;:false,&quot;dropping-particle&quot;:&quot;&quot;,&quot;non-dropping-particle&quot;:&quot;&quot;},{&quot;family&quot;:&quot;Nik-Zainal&quot;,&quot;given&quot;:&quot;Serena&quot;,&quot;parse-names&quot;:false,&quot;dropping-particle&quot;:&quot;&quot;,&quot;non-dropping-particle&quot;:&quot;&quot;}],&quot;container-title&quot;:&quot;Science&quot;,&quot;container-title-short&quot;:&quot;Science (1979)&quot;,&quot;DOI&quot;:&quot;10.1126/science.abl9283&quot;,&quot;ISSN&quot;:&quot;10959203&quot;,&quot;PMID&quot;:&quot;35949260&quot;,&quot;issued&quot;:{&quot;date-parts&quot;:[[2022,4,22]]},&quot;abstract&quot;:&quo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quot;,&quot;publisher&quot;:&quot;American Association for the Advancement of Science&quot;,&quot;issue&quot;:&quot;6591&quot;,&quot;volume&quot;:&quot;376&quot;},&quot;isTemporary&quot;:false}]},{&quot;citationID&quot;:&quot;MENDELEY_CITATION_8fbf239e-97a0-47ef-98fc-d31d0636eb19&quot;,&quot;properties&quot;:{&quot;noteIndex&quot;:0},&quot;isEdited&quot;:false,&quot;manualOverride&quot;:{&quot;isManuallyOverridden&quot;:false,&quot;citeprocText&quot;:&quot;(Aaltonen et al., 2020)&quot;,&quot;manualOverrideText&quot;:&quot;&quot;},&quot;citationTag&quot;:&quot;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&quot;,&quot;citationItems&quot;:[{&quot;id&quot;:&quot;4a8f6f77-7a99-33ba-939e-01eee008ec7c&quot;,&quot;itemData&quot;:{&quot;type&quot;:&quot;article-journal&quot;,&quot;id&quot;:&quot;4a8f6f77-7a99-33ba-939e-01eee008ec7c&quot;,&quot;title&quot;:&quot;Pan-cancer analysis of whole genomes&quot;,&quot;author&quot;:[{&quot;family&quot;:&quot;Aaltonen&quot;,&quot;given&quot;:&quot;Lauri A.&quot;,&quot;parse-names&quot;:false,&quot;dropping-particle&quot;:&quot;&quot;,&quot;non-dropping-particle&quot;:&quot;&quot;},{&quot;family&quot;:&quot;Abascal&quot;,&quot;given&quot;:&quot;Federico&quot;,&quot;parse-names&quot;:false,&quot;dropping-particle&quot;:&quot;&quot;,&quot;non-dropping-particle&quot;:&quot;&quot;},{&quot;family&quot;:&quot;Abeshouse&quot;,&quot;given&quot;:&quot;Adam&quot;,&quot;parse-names&quot;:false,&quot;dropping-particle&quot;:&quot;&quot;,&quot;non-dropping-particle&quot;:&quot;&quot;},{&quot;family&quot;:&quot;Aburatani&quot;,&quot;given&quot;:&quot;Hiroyuki&quot;,&quot;parse-names&quot;:false,&quot;dropping-particle&quot;:&quot;&quot;,&quot;non-dropping-particle&quot;:&quot;&quot;},{&quot;family&quot;:&quot;Adams&quot;,&quot;given&quot;:&quot;David J.&quot;,&quot;parse-names&quot;:false,&quot;dropping-particle&quot;:&quot;&quot;,&quot;non-dropping-particle&quot;:&quot;&quot;},{&quot;family&quot;:&quot;Agrawal&quot;,&quot;given&quot;:&quot;Nishant&quot;,&quot;parse-names&quot;:false,&quot;dropping-particle&quot;:&quot;&quot;,&quot;non-dropping-particle&quot;:&quot;&quot;},{&quot;family&quot;:&quot;Ahn&quot;,&quot;given&quot;:&quot;Keun Soo&quot;,&quot;parse-names&quot;:false,&quot;dropping-particle&quot;:&quot;&quot;,&quot;non-dropping-particle&quot;:&quot;&quot;},{&quot;family&quot;:&quot;Ahn&quot;,&quot;given&quot;:&quot;Sung-Min&quot;,&quot;parse-names&quot;:false,&quot;dropping-particle&quot;:&quot;&quot;,&quot;non-dropping-particle&quot;:&quot;&quot;},{&quot;family&quot;:&quot;Aikata&quot;,&quot;given&quot;:&quot;Hiroshi&quot;,&quot;parse-names&quot;:false,&quot;dropping-particle&quot;:&quot;&quot;,&quot;non-dropping-particle&quot;:&quot;&quot;},{&quot;family&quot;:&quot;Akbani&quot;,&quot;given&quot;:&quot;Rehan&quot;,&quot;parse-names&quot;:false,&quot;dropping-particle&quot;:&quot;&quot;,&quot;non-dropping-particle&quot;:&quot;&quot;},{&quot;family&quot;:&quot;Akdemir&quot;,&quot;given&quot;:&quot;Kadir C.&quot;,&quot;parse-names&quot;:false,&quot;dropping-particle&quot;:&quot;&quot;,&quot;non-dropping-particle&quot;:&quot;&quot;},{&quot;family&quot;:&quot;Al-Ahmadie&quot;,&quot;given&quot;:&quot;Hikmat&quot;,&quot;parse-names&quot;:false,&quot;dropping-particle&quot;:&quot;&quot;,&quot;non-dropping-particle&quot;:&quot;&quot;},{&quot;family&quot;:&quot;Al-Sedairy&quot;,&quot;given&quot;:&quot;Sultan T.&quot;,&quot;parse-names&quot;:false,&quot;dropping-particle&quot;:&quot;&quot;,&quot;non-dropping-particle&quot;:&quot;&quot;},{&quot;family&quot;:&quot;Al-Shahrour&quot;,&quot;given&quot;:&quot;Fatima&quot;,&quot;parse-names&quot;:false,&quot;dropping-particle&quot;:&quot;&quot;,&quot;non-dropping-particle&quot;:&quot;&quot;},{&quot;family&quot;:&quot;Alawi&quot;,&quot;given&quot;:&quot;Malik&quot;,&quot;parse-names&quot;:false,&quot;dropping-particle&quot;:&quot;&quot;,&quot;non-dropping-particle&quot;:&quot;&quot;},{&quot;family&quot;:&quot;Albert&quot;,&quot;given&quot;:&quot;Monique&quot;,&quot;parse-names&quot;:false,&quot;dropping-particle&quot;:&quot;&quot;,&quot;non-dropping-particle&quot;:&quot;&quot;},{&quot;family&quot;:&quot;Aldape&quot;,&quot;given&quot;:&quot;Kenneth&quot;,&quot;parse-names&quot;:false,&quot;dropping-particle&quot;:&quot;&quot;,&quot;non-dropping-particle&quot;:&quot;&quot;},{&quot;family&quot;:&quot;Alexandrov&quot;,&quot;given&quot;:&quot;Ludmil B.&quot;,&quot;parse-names&quot;:false,&quot;dropping-particle&quot;:&quot;&quot;,&quot;non-dropping-particle&quot;:&quot;&quot;},{&quot;family&quot;:&quot;Ally&quot;,&quot;given&quot;:&quot;Adrian&quot;,&quot;parse-names&quot;:false,&quot;dropping-particle&quot;:&quot;&quot;,&quot;non-dropping-particle&quot;:&quot;&quot;},{&quot;family&quot;:&quot;Alsop&quot;,&quot;given&quot;:&quot;Kathryn&quot;,&quot;parse-names&quot;:false,&quot;dropping-particle&quot;:&quot;&quot;,&quot;non-dropping-particle&quot;:&quot;&quot;},{&quot;family&quot;:&quot;Alvarez&quot;,&quot;given&quot;:&quot;Eva G.&quot;,&quot;parse-names&quot;:false,&quot;dropping-particle&quot;:&quot;&quot;,&quot;non-dropping-particle&quot;:&quot;&quot;},{&quot;family&quot;:&quot;Amary&quot;,&quot;given&quot;:&quot;Fernanda&quot;,&quot;parse-names&quot;:false,&quot;dropping-particle&quot;:&quot;&quot;,&quot;non-dropping-particle&quot;:&quot;&quot;},{&quot;family&quot;:&quot;Amin&quot;,&quot;given&quot;:&quot;Samirkumar B.&quot;,&quot;parse-names&quot;:false,&quot;dropping-particle&quot;:&quot;&quot;,&quot;non-dropping-particle&quot;:&quot;&quot;},{&quot;family&quot;:&quot;Aminou&quot;,&quot;given&quot;:&quot;Brice&quot;,&quot;parse-names&quot;:false,&quot;dropping-particle&quot;:&quot;&quot;,&quot;non-dropping-particle&quot;:&quot;&quot;},{&quot;family&quot;:&quot;Ammerpohl&quot;,&quot;given&quot;:&quot;Ole&quot;,&quot;parse-names&quot;:false,&quot;dropping-particle&quot;:&quot;&quot;,&quot;non-dropping-particle&quot;:&quot;&quot;},{&quot;family&quot;:&quot;Anderson&quot;,&quot;given&quot;:&quot;Matthew J.&quot;,&quot;parse-names&quot;:false,&quot;dropping-particle&quot;:&quot;&quot;,&quot;non-dropping-particle&quot;:&quot;&quot;},{&quot;family&quot;:&quot;Ang&quot;,&quot;given&quot;:&quot;Yeng&quot;,&quot;parse-names&quot;:false,&quot;dropping-particle&quot;:&quot;&quot;,&quot;non-dropping-particle&quot;:&quot;&quot;},{&quot;family&quot;:&quot;Antonello&quot;,&quot;given&quot;:&quot;Davide&quot;,&quot;parse-names&quot;:false,&quot;dropping-particle&quot;:&quot;&quot;,&quot;non-dropping-particle&quot;:&quot;&quot;},{&quot;family&quot;:&quot;Anur&quot;,&quot;given&quot;:&quot;Pavana&quot;,&quot;parse-names&quot;:false,&quot;dropping-particle&quot;:&quot;&quot;,&quot;non-dropping-particle&quot;:&quot;&quot;},{&quot;family&quot;:&quot;Aparicio&quot;,&quot;given&quot;:&quot;Samuel&quot;,&quot;parse-names&quot;:false,&quot;dropping-particle&quot;:&quot;&quot;,&quot;non-dropping-particle&quot;:&quot;&quot;},{&quot;family&quot;:&quot;Appelbaum&quot;,&quot;given&quot;:&quot;Elizabeth L.&quot;,&quot;parse-names&quot;:false,&quot;dropping-particle&quot;:&quot;&quot;,&quot;non-dropping-particle&quot;:&quot;&quot;},{&quot;family&quot;:&quot;Arai&quot;,&quot;given&quot;:&quot;Yasuhito&quot;,&quot;parse-names&quot;:false,&quot;dropping-particle&quot;:&quot;&quot;,&quot;non-dropping-particle&quot;:&quot;&quot;},{&quot;family&quot;:&quot;Aretz&quot;,&quot;given&quot;:&quot;Axel&quot;,&quot;parse-names&quot;:false,&quot;dropping-particle&quot;:&quot;&quot;,&quot;non-dropping-particle&quot;:&quot;&quot;},{&quot;family&quot;:&quot;Arihiro&quot;,&quot;given&quot;:&quot;Koji&quot;,&quot;parse-names&quot;:false,&quot;dropping-particle&quot;:&quot;&quot;,&quot;non-dropping-particle&quot;:&quot;&quot;},{&quot;family&quot;:&quot;Ariizumi&quot;,&quot;given&quot;:&quot;Shun-ichi&quot;,&quot;parse-names&quot;:false,&quot;dropping-particle&quot;:&quot;&quot;,&quot;non-dropping-particle&quot;:&quot;&quot;},{&quot;family&quot;:&quot;Armenia&quot;,&quot;given&quot;:&quot;Joshua&quot;,&quot;parse-names&quot;:false,&quot;dropping-particle&quot;:&quot;&quot;,&quot;non-dropping-particle&quot;:&quot;&quot;},{&quot;family&quot;:&quot;Arnould&quot;,&quot;given&quot;:&quot;Laurent&quot;,&quot;parse-names&quot;:false,&quot;dropping-particle&quot;:&quot;&quot;,&quot;non-dropping-particle&quot;:&quot;&quot;},{&quot;family&quot;:&quot;Asa&quot;,&quot;given&quot;:&quot;Sylvia&quot;,&quot;parse-names&quot;:false,&quot;dropping-particle&quot;:&quot;&quot;,&quot;non-dropping-particle&quot;:&quot;&quot;},{&quot;family&quot;:&quot;Assenov&quot;,&quot;given&quot;:&quot;Yassen&quot;,&quot;parse-names&quot;:false,&quot;dropping-particle&quot;:&quot;&quot;,&quot;non-dropping-particle&quot;:&quot;&quot;},{&quot;family&quot;:&quot;Atwal&quot;,&quot;given&quot;:&quot;Gurnit&quot;,&quot;parse-names&quot;:false,&quot;dropping-particle&quot;:&quot;&quot;,&quot;non-dropping-particle&quot;:&quot;&quot;},{&quot;family&quot;:&quot;Aukema&quot;,&quot;given&quot;:&quot;Sietse&quot;,&quot;parse-names&quot;:false,&quot;dropping-particle&quot;:&quot;&quot;,&quot;non-dropping-particle&quot;:&quot;&quot;},{&quot;family&quot;:&quot;Auman&quot;,&quot;given&quot;:&quot;J. Todd&quot;,&quot;parse-names&quot;:false,&quot;dropping-particle&quot;:&quot;&quot;,&quot;non-dropping-particle&quot;:&quot;&quot;},{&quot;family&quot;:&quot;Aure&quot;,&quot;given&quot;:&quot;Miriam R. R.&quot;,&quot;parse-names&quot;:false,&quot;dropping-particle&quot;:&quot;&quot;,&quot;non-dropping-particle&quot;:&quot;&quot;},{&quot;family&quot;:&quot;Awadalla&quot;,&quot;given&quot;:&quot;Philip&quot;,&quot;parse-names&quot;:false,&quot;dropping-particle&quot;:&quot;&quot;,&quot;non-dropping-particle&quot;:&quot;&quot;},{&quot;family&quot;:&quot;Aymerich&quot;,&quot;given&quot;:&quot;Marta&quot;,&quot;parse-names&quot;:false,&quot;dropping-particle&quot;:&quot;&quot;,&quot;non-dropping-particle&quot;:&quot;&quot;},{&quot;family&quot;:&quot;Bader&quot;,&quot;given&quot;:&quot;Gary D.&quot;,&quot;parse-names&quot;:false,&quot;dropping-particle&quot;:&quot;&quot;,&quot;non-dropping-particle&quot;:&quot;&quot;},{&quot;family&quot;:&quot;Baez-Ortega&quot;,&quot;given&quot;:&quot;Adrian&quot;,&quot;parse-names&quot;:false,&quot;dropping-particle&quot;:&quot;&quot;,&quot;non-dropping-particle&quot;:&quot;&quot;},{&quot;family&quot;:&quot;Bailey&quot;,&quot;given&quot;:&quot;Matthew H.&quot;,&quot;parse-names&quot;:false,&quot;dropping-particle&quot;:&quot;&quot;,&quot;non-dropping-particle&quot;:&quot;&quot;},{&quot;family&quot;:&quot;Bailey&quot;,&quot;given&quot;:&quot;Peter J.&quot;,&quot;parse-names&quot;:false,&quot;dropping-particle&quot;:&quot;&quot;,&quot;non-dropping-particle&quot;:&quot;&quot;},{&quot;family&quot;:&quot;Balasundaram&quot;,&quot;given&quot;:&quot;Miruna&quot;,&quot;parse-names&quot;:false,&quot;dropping-particle&quot;:&quot;&quot;,&quot;non-dropping-particle&quot;:&quot;&quot;},{&quot;family&quot;:&quot;Balu&quot;,&quot;given&quot;:&quot;Saianand&quot;,&quot;parse-names&quot;:false,&quot;dropping-particle&quot;:&quot;&quot;,&quot;non-dropping-particle&quot;:&quot;&quot;},{&quot;family&quot;:&quot;Bandopadhayay&quot;,&quot;given&quot;:&quot;Pratiti&quot;,&quot;parse-names&quot;:false,&quot;dropping-particle&quot;:&quot;&quot;,&quot;non-dropping-particle&quot;:&quot;&quot;},{&quot;family&quot;:&quot;Banks&quot;,&quot;given&quot;:&quot;Rosamonde E.&quot;,&quot;parse-names&quot;:false,&quot;dropping-particle&quot;:&quot;&quot;,&quot;non-dropping-particle&quot;:&quot;&quot;},{&quot;family&quot;:&quot;Barbi&quot;,&quot;given&quot;:&quot;Stefano&quot;,&quot;parse-names&quot;:false,&quot;dropping-particle&quot;:&quot;&quot;,&quot;non-dropping-particle&quot;:&quot;&quot;},{&quot;family&quot;:&quot;Barbour&quot;,&quot;given&quot;:&quot;Andrew P.&quot;,&quot;parse-names&quot;:false,&quot;dropping-particle&quot;:&quot;&quot;,&quot;non-dropping-particle&quot;:&quot;&quot;},{&quot;family&quot;:&quot;Barenboim&quot;,&quot;given&quot;:&quot;Jonathan&quot;,&quot;parse-names&quot;:false,&quot;dropping-particle&quot;:&quot;&quot;,&quot;non-dropping-particle&quot;:&quot;&quot;},{&quot;family&quot;:&quot;Barnholtz-Sloan&quot;,&quot;given&quot;:&quot;Jill&quot;,&quot;parse-names&quot;:false,&quot;dropping-particle&quot;:&quot;&quot;,&quot;non-dropping-particle&quot;:&quot;&quot;},{&quot;family&quot;:&quot;Barr&quot;,&quot;given&quot;:&quot;Hugh&quot;,&quot;parse-names&quot;:false,&quot;dropping-particle&quot;:&quot;&quot;,&quot;non-dropping-particle&quot;:&quot;&quot;},{&quot;family&quot;:&quot;Barrera&quot;,&quot;given&quot;:&quot;Elisabet&quot;,&quot;parse-names&quot;:false,&quot;dropping-particle&quot;:&quot;&quot;,&quot;non-dropping-particle&quot;:&quot;&quot;},{&quot;family&quot;:&quot;Bartlett&quot;,&quot;given&quot;:&quot;John&quot;,&quot;parse-names&quot;:false,&quot;dropping-particle&quot;:&quot;&quot;,&quot;non-dropping-particle&quot;:&quot;&quot;},{&quot;family&quot;:&quot;Bartolome&quot;,&quot;given&quot;:&quot;Javier&quot;,&quot;parse-names&quot;:false,&quot;dropping-particle&quot;:&quot;&quot;,&quot;non-dropping-particle&quot;:&quot;&quot;},{&quot;family&quot;:&quot;Bassi&quot;,&quot;given&quot;:&quot;Claudio&quot;,&quot;parse-names&quot;:false,&quot;dropping-particle&quot;:&quot;&quot;,&quot;non-dropping-particle&quot;:&quot;&quot;},{&quot;family&quot;:&quot;Bathe&quot;,&quot;given&quot;:&quot;Oliver F.&quot;,&quot;parse-names&quot;:false,&quot;dropping-particle&quot;:&quot;&quot;,&quot;non-dropping-particle&quot;:&quot;&quot;},{&quot;family&quot;:&quot;Baumhoer&quot;,&quot;given&quot;:&quot;Daniel&quot;,&quot;parse-names&quot;:false,&quot;dropping-particle&quot;:&quot;&quot;,&quot;non-dropping-particle&quot;:&quot;&quot;},{&quot;family&quot;:&quot;Bavi&quot;,&quot;given&quot;:&quot;Prashant&quot;,&quot;parse-names&quot;:false,&quot;dropping-particle&quot;:&quot;&quot;,&quot;non-dropping-particle&quot;:&quot;&quot;},{&quot;family&quot;:&quot;Baylin&quot;,&quot;given&quot;:&quot;Stephen B.&quot;,&quot;parse-names&quot;:false,&quot;dropping-particle&quot;:&quot;&quot;,&quot;non-dropping-particle&quot;:&quot;&quot;},{&quot;family&quot;:&quot;Bazant&quot;,&quot;given&quot;:&quot;Wojciech&quot;,&quot;parse-names&quot;:false,&quot;dropping-particle&quot;:&quot;&quot;,&quot;non-dropping-particle&quot;:&quot;&quot;},{&quot;family&quot;:&quot;Beardsmore&quot;,&quot;given&quot;:&quot;Duncan&quot;,&quot;parse-names&quot;:false,&quot;dropping-particle&quot;:&quot;&quot;,&quot;non-dropping-particle&quot;:&quot;&quot;},{&quot;family&quot;:&quot;Beck&quot;,&quot;given&quot;:&quot;Timothy A.&quot;,&quot;parse-names&quot;:false,&quot;dropping-particle&quot;:&quot;&quot;,&quot;non-dropping-particle&quot;:&quot;&quot;},{&quot;family&quot;:&quot;Behjati&quot;,&quot;given&quot;:&quot;Sam&quot;,&quot;parse-names&quot;:false,&quot;dropping-particle&quot;:&quot;&quot;,&quot;non-dropping-particle&quot;:&quot;&quot;},{&quot;family&quot;:&quot;Behren&quot;,&quot;given&quot;:&quot;Andreas&quot;,&quot;parse-names&quot;:false,&quot;dropping-particle&quot;:&quot;&quot;,&quot;non-dropping-particle&quot;:&quot;&quot;},{&quot;family&quot;:&quot;Niu&quot;,&quot;given&quot;:&quot;Beifang&quot;,&quot;parse-names&quot;:false,&quot;dropping-particle&quot;:&quot;&quot;,&quot;non-dropping-particle&quot;:&quot;&quot;},{&quot;family&quot;:&quot;Bell&quot;,&quot;given&quot;:&quot;Cindy&quot;,&quot;parse-names&quot;:false,&quot;dropping-particle&quot;:&quot;&quot;,&quot;non-dropping-particle&quot;:&quot;&quot;},{&quot;family&quot;:&quot;Beltran&quot;,&quot;given&quot;:&quot;Sergi&quot;,&quot;parse-names&quot;:false,&quot;dropping-particle&quot;:&quot;&quot;,&quot;non-dropping-particle&quot;:&quot;&quot;},{&quot;family&quot;:&quot;Benz&quot;,&quot;given&quot;:&quot;Christopher&quot;,&quot;parse-names&quot;:false,&quot;dropping-particle&quot;:&quot;&quot;,&quot;non-dropping-particle&quot;:&quot;&quot;},{&quot;family&quot;:&quot;Berchuck&quot;,&quot;given&quot;:&quot;Andrew&quot;,&quot;parse-names&quot;:false,&quot;dropping-particle&quot;:&quot;&quot;,&quot;non-dropping-particle&quot;:&quot;&quot;},{&quot;family&quot;:&quot;Bergmann&quot;,&quot;given&quot;:&quot;Anke K.&quot;,&quot;parse-names&quot;:false,&quot;dropping-particle&quot;:&quot;&quot;,&quot;non-dropping-particle&quot;:&quot;&quot;},{&quot;family&quot;:&quot;Bergstrom&quot;,&quot;given&quot;:&quot;Erik N.&quot;,&quot;parse-names&quot;:false,&quot;dropping-particle&quot;:&quot;&quot;,&quot;non-dropping-particle&quot;:&quot;&quot;},{&quot;family&quot;:&quot;Berman&quot;,&quot;given&quot;:&quot;Benjamin P.&quot;,&quot;parse-names&quot;:false,&quot;dropping-particle&quot;:&quot;&quot;,&quot;non-dropping-particle&quot;:&quot;&quot;},{&quot;family&quot;:&quot;Berney&quot;,&quot;given&quot;:&quot;Daniel M.&quot;,&quot;parse-names&quot;:false,&quot;dropping-particle&quot;:&quot;&quot;,&quot;non-dropping-particle&quot;:&quot;&quot;},{&quot;family&quot;:&quot;Bernhart&quot;,&quot;given&quot;:&quot;Stephan H.&quot;,&quot;parse-names&quot;:false,&quot;dropping-particle&quot;:&quot;&quot;,&quot;non-dropping-particle&quot;:&quot;&quot;},{&quot;family&quot;:&quot;Beroukhim&quot;,&quot;given&quot;:&quot;Rameen&quot;,&quot;parse-names&quot;:false,&quot;dropping-particle&quot;:&quot;&quot;,&quot;non-dropping-particle&quot;:&quot;&quot;},{&quot;family&quot;:&quot;Berrios&quot;,&quot;given&quot;:&quot;Mario&quot;,&quot;parse-names&quot;:false,&quot;dropping-particle&quot;:&quot;&quot;,&quot;non-dropping-particle&quot;:&quot;&quot;},{&quot;family&quot;:&quot;Bersani&quot;,&quot;given&quot;:&quot;Samantha&quot;,&quot;parse-names&quot;:false,&quot;dropping-particle&quot;:&quot;&quot;,&quot;non-dropping-particle&quot;:&quot;&quot;},{&quot;family&quot;:&quot;Bertl&quot;,&quot;given&quot;:&quot;Johanna&quot;,&quot;parse-names&quot;:false,&quot;dropping-particle&quot;:&quot;&quot;,&quot;non-dropping-particle&quot;:&quot;&quot;},{&quot;family&quot;:&quot;Betancourt&quot;,&quot;given&quot;:&quot;Miguel&quot;,&quot;parse-names&quot;:false,&quot;dropping-particle&quot;:&quot;&quot;,&quot;non-dropping-particle&quot;:&quot;&quot;},{&quot;family&quot;:&quot;Bhandari&quot;,&quot;given&quot;:&quot;Vinayak&quot;,&quot;parse-names&quot;:false,&quot;dropping-particle&quot;:&quot;&quot;,&quot;non-dropping-particle&quot;:&quot;&quot;},{&quot;family&quot;:&quot;Bhosle&quot;,&quot;given&quot;:&quot;Shriram G.&quot;,&quot;parse-names&quot;:false,&quot;dropping-particle&quot;:&quot;&quot;,&quot;non-dropping-particle&quot;:&quot;&quot;},{&quot;family&quot;:&quot;Biankin&quot;,&quot;given&quot;:&quot;Andrew&quot;,&quot;parse-names&quot;:false,&quot;dropping-particle&quot;:&quot;V.&quot;,&quot;non-dropping-particle&quot;:&quot;&quot;},{&quot;family&quot;:&quot;Bieg&quot;,&quot;given&quot;:&quot;Matthias&quot;,&quot;parse-names&quot;:false,&quot;dropping-particle&quot;:&quot;&quot;,&quot;non-dropping-particle&quot;:&quot;&quot;},{&quot;family&quot;:&quot;Bigner&quot;,&quot;given&quot;:&quot;Darell&quot;,&quot;parse-names&quot;:false,&quot;dropping-particle&quot;:&quot;&quot;,&quot;non-dropping-particle&quot;:&quot;&quot;},{&quot;family&quot;:&quot;Binder&quot;,&quot;given&quot;:&quot;Hans&quot;,&quot;parse-names&quot;:false,&quot;dropping-particle&quot;:&quot;&quot;,&quot;non-dropping-particle&quot;:&quot;&quot;},{&quot;family&quot;:&quot;Birney&quot;,&quot;given&quot;:&quot;Ewan&quot;,&quot;parse-names&quot;:false,&quot;dropping-particle&quot;:&quot;&quot;,&quot;non-dropping-particle&quot;:&quot;&quot;},{&quot;family&quot;:&quot;Birrer&quot;,&quot;given&quot;:&quot;Michael&quot;,&quot;parse-names&quot;:false,&quot;dropping-particle&quot;:&quot;&quot;,&quot;non-dropping-particle&quot;:&quot;&quot;},{&quot;family&quot;:&quot;Biswas&quot;,&quot;given&quot;:&quot;Nidhan K.&quot;,&quot;parse-names&quot;:false,&quot;dropping-particle&quot;:&quot;&quot;,&quot;non-dropping-particle&quot;:&quot;&quot;},{&quot;family&quot;:&quot;Bjerkehagen&quot;,&quot;given&quot;:&quot;Bodil&quot;,&quot;parse-names&quot;:false,&quot;dropping-particle&quot;:&quot;&quot;,&quot;non-dropping-particle&quot;:&quot;&quot;},{&quot;family&quot;:&quot;Bodenheimer&quot;,&quot;given&quot;:&quot;Tom&quot;,&quot;parse-names&quot;:false,&quot;dropping-particle&quot;:&quot;&quot;,&quot;non-dropping-particle&quot;:&quot;&quot;},{&quot;family&quot;:&quot;Boice&quot;,&quot;given&quot;:&quot;Lori&quot;,&quot;parse-names&quot;:false,&quot;dropping-particle&quot;:&quot;&quot;,&quot;non-dropping-particle&quot;:&quot;&quot;},{&quot;family&quot;:&quot;Bonizzato&quot;,&quot;given&quot;:&quot;Giada&quot;,&quot;parse-names&quot;:false,&quot;dropping-particle&quot;:&quot;&quot;,&quot;non-dropping-particle&quot;:&quot;&quot;},{&quot;family&quot;:&quot;Bono&quot;,&quot;given&quot;:&quot;Johann S.&quot;,&quot;parse-names&quot;:false,&quot;dropping-particle&quot;:&quot;&quot;,&quot;non-dropping-particle&quot;:&quot;De&quot;},{&quot;family&quot;:&quot;Boot&quot;,&quot;given&quot;:&quot;Arnoud&quot;,&quot;parse-names&quot;:false,&quot;dropping-particle&quot;:&quot;&quot;,&quot;non-dropping-particle&quot;:&quot;&quot;},{&quot;family&quot;:&quot;Bootwalla&quot;,&quot;given&quot;:&quot;Moiz S.&quot;,&quot;parse-names&quot;:false,&quot;dropping-particle&quot;:&quot;&quot;,&quot;non-dropping-particle&quot;:&quot;&quot;},{&quot;family&quot;:&quot;Borg&quot;,&quot;given&quot;:&quot;Ake&quot;,&quot;parse-names&quot;:false,&quot;dropping-particle&quot;:&quot;&quot;,&quot;non-dropping-particle&quot;:&quot;&quot;},{&quot;family&quot;:&quot;Borkhardt&quot;,&quot;given&quot;:&quot;Arndt&quot;,&quot;parse-names&quot;:false,&quot;dropping-particle&quot;:&quot;&quot;,&quot;non-dropping-particle&quot;:&quot;&quot;},{&quot;family&quot;:&quot;Boroevich&quot;,&quot;given&quot;:&quot;Keith A.&quot;,&quot;parse-names&quot;:false,&quot;dropping-particle&quot;:&quot;&quot;,&quot;non-dropping-particle&quot;:&quot;&quot;},{&quot;family&quot;:&quot;Borozan&quot;,&quot;given&quot;:&quot;Ivan&quot;,&quot;parse-names&quot;:false,&quot;dropping-particle&quot;:&quot;&quot;,&quot;non-dropping-particle&quot;:&quot;&quot;},{&quot;family&quot;:&quot;Borst&quot;,&quot;given&quot;:&quot;Christoph&quot;,&quot;parse-names&quot;:false,&quot;dropping-particle&quot;:&quot;&quot;,&quot;non-dropping-particle&quot;:&quot;&quot;},{&quot;family&quot;:&quot;Bosenberg&quot;,&quot;given&quot;:&quot;Marcus&quot;,&quot;parse-names&quot;:false,&quot;dropping-particle&quot;:&quot;&quot;,&quot;non-dropping-particle&quot;:&quot;&quot;},{&quot;family&quot;:&quot;Bosio&quot;,&quot;given&quot;:&quot;Mattia&quot;,&quot;parse-names&quot;:false,&quot;dropping-particle&quot;:&quot;&quot;,&quot;non-dropping-particle&quot;:&quot;&quot;},{&quot;family&quot;:&quot;Boultwood&quot;,&quot;given&quot;:&quot;Jacqueline&quot;,&quot;parse-names&quot;:false,&quot;dropping-particle&quot;:&quot;&quot;,&quot;non-dropping-particle&quot;:&quot;&quot;},{&quot;family&quot;:&quot;Bourque&quot;,&quot;given&quot;:&quot;Guillaume&quot;,&quot;parse-names&quot;:false,&quot;dropping-particle&quot;:&quot;&quot;,&quot;non-dropping-particle&quot;:&quot;&quot;},{&quot;family&quot;:&quot;Boutros&quot;,&quot;given&quot;:&quot;Paul C.&quot;,&quot;parse-names&quot;:false,&quot;dropping-particle&quot;:&quot;&quot;,&quot;non-dropping-particle&quot;:&quot;&quot;},{&quot;family&quot;:&quot;Bova&quot;,&quot;given&quot;:&quot;G. Steven&quot;,&quot;parse-names&quot;:false,&quot;dropping-particle&quot;:&quot;&quot;,&quot;non-dropping-particle&quot;:&quot;&quot;},{&quot;family&quot;:&quot;Bowen&quot;,&quot;given&quot;:&quot;David T.&quot;,&quot;parse-names&quot;:false,&quot;dropping-particle&quot;:&quot;&quot;,&quot;non-dropping-particle&quot;:&quot;&quot;},{&quot;family&quot;:&quot;Bowlby&quot;,&quot;given&quot;:&quot;Reanne&quot;,&quot;parse-names&quot;:false,&quot;dropping-particle&quot;:&quot;&quot;,&quot;non-dropping-particle&quot;:&quot;&quot;},{&quot;family&quot;:&quot;Bowtell&quot;,&quot;given&quot;:&quot;David D. L.&quot;,&quot;parse-names&quot;:false,&quot;dropping-particle&quot;:&quot;&quot;,&quot;non-dropping-particle&quot;:&quot;&quot;},{&quot;family&quot;:&quot;Boyault&quot;,&quot;given&quot;:&quot;Sandrine&quot;,&quot;parse-names&quot;:false,&quot;dropping-particle&quot;:&quot;&quot;,&quot;non-dropping-particle&quot;:&quot;&quot;},{&quot;family&quot;:&quot;Boyce&quot;,&quot;given&quot;:&quot;Rich&quot;,&quot;parse-names&quot;:false,&quot;dropping-particle&quot;:&quot;&quot;,&quot;non-dropping-particle&quot;:&quot;&quot;},{&quot;family&quot;:&quot;Boyd&quot;,&quot;given&quot;:&quot;Jeffrey&quot;,&quot;parse-names&quot;:false,&quot;dropping-particle&quot;:&quot;&quot;,&quot;non-dropping-particle&quot;:&quot;&quot;},{&quot;family&quot;:&quot;Brazma&quot;,&quot;given&quot;:&quot;Alvis&quot;,&quot;parse-names&quot;:false,&quot;dropping-particle&quot;:&quot;&quot;,&quot;non-dropping-particle&quot;:&quot;&quot;},{&quot;family&quot;:&quot;Brennan&quot;,&quot;given&quot;:&quot;Paul&quot;,&quot;parse-names&quot;:false,&quot;dropping-particle&quot;:&quot;&quot;,&quot;non-dropping-particle&quot;:&quot;&quot;},{&quot;family&quot;:&quot;Brewer&quot;,&quot;given&quot;:&quot;Daniel S.&quot;,&quot;parse-names&quot;:false,&quot;dropping-particle&quot;:&quot;&quot;,&quot;non-dropping-particle&quot;:&quot;&quot;},{&quot;family&quot;:&quot;Brinkman&quot;,&quot;given&quot;:&quot;Arie B.&quot;,&quot;parse-names&quot;:false,&quot;dropping-particle&quot;:&quot;&quot;,&quot;non-dropping-particle&quot;:&quot;&quot;},{&quot;family&quot;:&quot;Bristow&quot;,&quot;given&quot;:&quot;Robert G.&quot;,&quot;parse-names&quot;:false,&quot;dropping-particle&quot;:&quot;&quot;,&quot;non-dropping-particle&quot;:&quot;&quot;},{&quot;family&quot;:&quot;Broaddus&quot;,&quot;given&quot;:&quot;Russell R.&quot;,&quot;parse-names&quot;:false,&quot;dropping-particle&quot;:&quot;&quot;,&quot;non-dropping-particle&quot;:&quot;&quot;},{&quot;family&quot;:&quot;Brock&quot;,&quot;given&quot;:&quot;Jane E.&quot;,&quot;parse-names&quot;:false,&quot;dropping-particle&quot;:&quot;&quot;,&quot;non-dropping-particle&quot;:&quot;&quot;},{&quot;family&quot;:&quot;Brock&quot;,&quot;given&quot;:&quot;Malcolm&quot;,&quot;parse-names&quot;:false,&quot;dropping-particle&quot;:&quot;&quot;,&quot;non-dropping-particle&quot;:&quot;&quot;},{&quot;family&quot;:&quot;Broeks&quot;,&quot;given&quot;:&quot;Annegien&quot;,&quot;parse-names&quot;:false,&quot;dropping-particle&quot;:&quot;&quot;,&quot;non-dropping-particle&quot;:&quot;&quot;},{&quot;family&quot;:&quot;Brooks&quot;,&quot;given&quot;:&quot;Angela N.&quot;,&quot;parse-names&quot;:false,&quot;dropping-particle&quot;:&quot;&quot;,&quot;non-dropping-particle&quot;:&quot;&quot;},{&quot;family&quot;:&quot;Brooks&quot;,&quot;given&quot;:&quot;Denise&quot;,&quot;parse-names&quot;:false,&quot;dropping-particle&quot;:&quot;&quot;,&quot;non-dropping-particle&quot;:&quot;&quot;},{&quot;family&quot;:&quot;Brors&quot;,&quot;given&quot;:&quot;Benedikt&quot;,&quot;parse-names&quot;:false,&quot;dropping-particle&quot;:&quot;&quot;,&quot;non-dropping-particle&quot;:&quot;&quot;},{&quot;family&quot;:&quot;Brunak&quot;,&quot;given&quot;:&quot;Søren&quot;,&quot;parse-names&quot;:false,&quot;dropping-particle&quot;:&quot;&quot;,&quot;non-dropping-particle&quot;:&quot;&quot;},{&quot;family&quot;:&quot;Bruxner&quot;,&quot;given&quot;:&quot;Timothy J. C.&quot;,&quot;parse-names&quot;:false,&quot;dropping-particle&quot;:&quot;&quot;,&quot;non-dropping-particle&quot;:&quot;&quot;},{&quot;family&quot;:&quot;Bruzos&quot;,&quot;given&quot;:&quot;Alicia L.&quot;,&quot;parse-names&quot;:false,&quot;dropping-particle&quot;:&quot;&quot;,&quot;non-dropping-particle&quot;:&quot;&quot;},{&quot;family&quot;:&quot;Buchanan&quot;,&quot;given&quot;:&quot;Alex&quot;,&quot;parse-names&quot;:false,&quot;dropping-particle&quot;:&quot;&quot;,&quot;non-dropping-particle&quot;:&quot;&quot;},{&quot;family&quot;:&quot;Buchhalter&quot;,&quot;given&quot;:&quot;Ivo&quot;,&quot;parse-names&quot;:false,&quot;dropping-particle&quot;:&quot;&quot;,&quot;non-dropping-particle&quot;:&quot;&quot;},{&quot;family&quot;:&quot;Buchholz&quot;,&quot;given&quot;:&quot;Christiane&quot;,&quot;parse-names&quot;:false,&quot;dropping-particle&quot;:&quot;&quot;,&quot;non-dropping-particle&quot;:&quot;&quot;},{&quot;family&quot;:&quot;Bullman&quot;,&quot;given&quot;:&quot;Susan&quot;,&quot;parse-names&quot;:false,&quot;dropping-particle&quot;:&quot;&quot;,&quot;non-dropping-particle&quot;:&quot;&quot;},{&quot;family&quot;:&quot;Burke&quot;,&quot;given&quot;:&quot;Hazel&quot;,&quot;parse-names&quot;:false,&quot;dropping-particle&quot;:&quot;&quot;,&quot;non-dropping-particle&quot;:&quot;&quot;},{&quot;family&quot;:&quot;Burkhardt&quot;,&quot;given&quot;:&quot;Birgit&quot;,&quot;parse-names&quot;:false,&quot;dropping-particle&quot;:&quot;&quot;,&quot;non-dropping-particle&quot;:&quot;&quot;},{&quot;family&quot;:&quot;Burns&quot;,&quot;given&quot;:&quot;Kathleen H.&quot;,&quot;parse-names&quot;:false,&quot;dropping-particle&quot;:&quot;&quot;,&quot;non-dropping-particle&quot;:&quot;&quot;},{&quot;family&quot;:&quot;Busanovich&quot;,&quot;given&quot;:&quot;John&quot;,&quot;parse-names&quot;:false,&quot;dropping-particle&quot;:&quot;&quot;,&quot;non-dropping-particle&quot;:&quot;&quot;},{&quot;family&quot;:&quot;Bustamante&quot;,&quot;given&quot;:&quot;Carlos D.&quot;,&quot;parse-names&quot;:false,&quot;dropping-particle&quot;:&quot;&quot;,&quot;non-dropping-particle&quot;:&quot;&quot;},{&quot;family&quot;:&quot;Butler&quot;,&quot;given&quot;:&quot;Adam P.&quot;,&quot;parse-names&quot;:false,&quot;dropping-particle&quot;:&quot;&quot;,&quot;non-dropping-particle&quot;:&quot;&quot;},{&quot;family&quot;:&quot;Butte&quot;,&quot;given&quot;:&quot;Atul J.&quot;,&quot;parse-names&quot;:false,&quot;dropping-particle&quot;:&quot;&quot;,&quot;non-dropping-particle&quot;:&quot;&quot;},{&quot;family&quot;:&quot;Byrne&quot;,&quot;given&quot;:&quot;Niall J.&quot;,&quot;parse-names&quot;:false,&quot;dropping-particle&quot;:&quot;&quot;,&quot;non-dropping-particle&quot;:&quot;&quot;},{&quot;family&quot;:&quot;Børresen-Dale&quot;,&quot;given&quot;:&quot;Anne-Lise&quot;,&quot;parse-names&quot;:false,&quot;dropping-particle&quot;:&quot;&quot;,&quot;non-dropping-particle&quot;:&quot;&quot;},{&quot;family&quot;:&quot;Caesar-Johnson&quot;,&quot;given&quot;:&quot;Samantha J.&quot;,&quot;parse-names&quot;:false,&quot;dropping-particle&quot;:&quot;&quot;,&quot;non-dropping-particle&quot;:&quot;&quot;},{&quot;family&quot;:&quot;Cafferkey&quot;,&quot;given&quot;:&quot;Andy&quot;,&quot;parse-names&quot;:false,&quot;dropping-particle&quot;:&quot;&quot;,&quot;non-dropping-particle&quot;:&quot;&quot;},{&quot;family&quot;:&quot;Cahill&quot;,&quot;given&quot;:&quot;Declan&quot;,&quot;parse-names&quot;:false,&quot;dropping-particle&quot;:&quot;&quot;,&quot;non-dropping-particle&quot;:&quot;&quot;},{&quot;family&quot;:&quot;Calabrese&quot;,&quot;given&quot;:&quot;Claudia&quot;,&quot;parse-names&quot;:false,&quot;dropping-particle&quot;:&quot;&quot;,&quot;non-dropping-particle&quot;:&quot;&quot;},{&quot;family&quot;:&quot;Caldas&quot;,&quot;given&quot;:&quot;Carlos&quot;,&quot;parse-names&quot;:false,&quot;dropping-particle&quot;:&quot;&quot;,&quot;non-dropping-particle&quot;:&quot;&quot;},{&quot;family&quot;:&quot;Calvo&quot;,&quot;given&quot;:&quot;Fabien&quot;,&quot;parse-names&quot;:false,&quot;dropping-particle&quot;:&quot;&quot;,&quot;non-dropping-particle&quot;:&quot;&quot;},{&quot;family&quot;:&quot;Camacho&quot;,&quot;given&quot;:&quot;Niedzica&quot;,&quot;parse-names&quot;:false,&quot;dropping-particle&quot;:&quot;&quot;,&quot;non-dropping-particle&quot;:&quot;&quot;},{&quot;family&quot;:&quot;Campbell&quot;,&quot;given&quot;:&quot;Peter J.&quot;,&quot;parse-names&quot;:false,&quot;dropping-particle&quot;:&quot;&quot;,&quot;non-dropping-particle&quot;:&quot;&quot;},{&quot;family&quot;:&quot;Campo&quot;,&quot;given&quot;:&quot;Elias&quot;,&quot;parse-names&quot;:false,&quot;dropping-particle&quot;:&quot;&quot;,&quot;non-dropping-particle&quot;:&quot;&quot;},{&quot;family&quot;:&quot;Cantù&quot;,&quot;given&quot;:&quot;Cinzia&quot;,&quot;parse-names&quot;:false,&quot;dropping-particle&quot;:&quot;&quot;,&quot;non-dropping-particle&quot;:&quot;&quot;},{&quot;family&quot;:&quot;Cao&quot;,&quot;given&quot;:&quot;Shaolong&quot;,&quot;parse-names&quot;:false,&quot;dropping-particle&quot;:&quot;&quot;,&quot;non-dropping-particle&quot;:&quot;&quot;},{&quot;family&quot;:&quot;Carey&quot;,&quot;given&quot;:&quot;Thomas E.&quot;,&quot;parse-names&quot;:false,&quot;dropping-particle&quot;:&quot;&quot;,&quot;non-dropping-particle&quot;:&quot;&quot;},{&quot;family&quot;:&quot;Carlevaro-Fita&quot;,&quot;given&quot;:&quot;Joana&quot;,&quot;parse-names&quot;:false,&quot;dropping-particle&quot;:&quot;&quot;,&quot;non-dropping-particle&quot;:&quot;&quot;},{&quot;family&quot;:&quot;Carlsen&quot;,&quot;given&quot;:&quot;Rebecca&quot;,&quot;parse-names&quot;:false,&quot;dropping-particle&quot;:&quot;&quot;,&quot;non-dropping-particle&quot;:&quot;&quot;},{&quot;family&quot;:&quot;Cataldo&quot;,&quot;given&quot;:&quot;Ivana&quot;,&quot;parse-names&quot;:false,&quot;dropping-particle&quot;:&quot;&quot;,&quot;non-dropping-particle&quot;:&quot;&quot;},{&quot;family&quot;:&quot;Cazzola&quot;,&quot;given&quot;:&quot;Mario&quot;,&quot;parse-names&quot;:false,&quot;dropping-particle&quot;:&quot;&quot;,&quot;non-dropping-particle&quot;:&quot;&quot;},{&quot;family&quot;:&quot;Cebon&quot;,&quot;given&quot;:&quot;Jonathan&quot;,&quot;parse-names&quot;:false,&quot;dropping-particle&quot;:&quot;&quot;,&quot;non-dropping-particle&quot;:&quot;&quot;},{&quot;family&quot;:&quot;Cerfolio&quot;,&quot;given&quot;:&quot;Robert&quot;,&quot;parse-names&quot;:false,&quot;dropping-particle&quot;:&quot;&quot;,&quot;non-dropping-particle&quot;:&quot;&quot;},{&quot;family&quot;:&quot;Chadwick&quot;,&quot;given&quot;:&quot;Dianne E.&quot;,&quot;parse-names&quot;:false,&quot;dropping-particle&quot;:&quot;&quot;,&quot;non-dropping-particle&quot;:&quot;&quot;},{&quot;family&quot;:&quot;Chakravarty&quot;,&quot;given&quot;:&quot;Dimple&quot;,&quot;parse-names&quot;:false,&quot;dropping-particle&quot;:&quot;&quot;,&quot;non-dropping-particle&quot;:&quot;&quot;},{&quot;family&quot;:&quot;Chalmers&quot;,&quot;given&quot;:&quot;Don&quot;,&quot;parse-names&quot;:false,&quot;dropping-particle&quot;:&quot;&quot;,&quot;non-dropping-particle&quot;:&quot;&quot;},{&quot;family&quot;:&quot;Chan&quot;,&quot;given&quot;:&quot;Calvin Wing Yiu&quot;,&quot;parse-names&quot;:false,&quot;dropping-particle&quot;:&quot;&quot;,&quot;non-dropping-particle&quot;:&quot;&quot;},{&quot;family&quot;:&quot;Chan&quot;,&quot;given&quot;:&quot;Kin&quot;,&quot;parse-names&quot;:false,&quot;dropping-particle&quot;:&quot;&quot;,&quot;non-dropping-particle&quot;:&quot;&quot;},{&quot;family&quot;:&quot;Chan-Seng-Yue&quot;,&quot;given&quot;:&quot;Michelle&quot;,&quot;parse-names&quot;:false,&quot;dropping-particle&quot;:&quot;&quot;,&quot;non-dropping-particle&quot;:&quot;&quot;},{&quot;family&quot;:&quot;Chandan&quot;,&quot;given&quot;:&quot;Vishal S.&quot;,&quot;parse-names&quot;:false,&quot;dropping-particle&quot;:&quot;&quot;,&quot;non-dropping-particle&quot;:&quot;&quot;},{&quot;family&quot;:&quot;Chang&quot;,&quot;given&quot;:&quot;David K.&quot;,&quot;parse-names&quot;:false,&quot;dropping-particle&quot;:&quot;&quot;,&quot;non-dropping-particle&quot;:&quot;&quot;},{&quot;family&quot;:&quot;Chanock&quot;,&quot;given&quot;:&quot;Stephen J.&quot;,&quot;parse-names&quot;:false,&quot;dropping-particle&quot;:&quot;&quot;,&quot;non-dropping-particle&quot;:&quot;&quot;},{&quot;family&quot;:&quot;Chantrill&quot;,&quot;given&quot;:&quot;Lorraine A.&quot;,&quot;parse-names&quot;:false,&quot;dropping-particle&quot;:&quot;&quot;,&quot;non-dropping-particle&quot;:&quot;&quot;},{&quot;family&quot;:&quot;Chateigner&quot;,&quot;given&quot;:&quot;Aurélien&quot;,&quot;parse-names&quot;:false,&quot;dropping-particle&quot;:&quot;&quot;,&quot;non-dropping-particle&quot;:&quot;&quot;},{&quot;family&quot;:&quot;Chatterjee&quot;,&quot;given&quot;:&quot;Nilanjan&quot;,&quot;parse-names&quot;:false,&quot;dropping-particle&quot;:&quot;&quot;,&quot;non-dropping-particle&quot;:&quot;&quot;},{&quot;family&quot;:&quot;Chayama&quot;,&quot;given&quot;:&quot;Kazuaki&quot;,&quot;parse-names&quot;:false,&quot;dropping-particle&quot;:&quot;&quot;,&quot;non-dropping-particle&quot;:&quot;&quot;},{&quot;family&quot;:&quot;Chen&quot;,&quot;given&quot;:&quot;Hsiao-Wei&quot;,&quot;parse-names&quot;:false,&quot;dropping-particle&quot;:&quot;&quot;,&quot;non-dropping-particle&quot;:&quot;&quot;},{&quot;family&quot;:&quot;Chen&quot;,&quot;given&quot;:&quot;Jieming&quot;,&quot;parse-names&quot;:false,&quot;dropping-particle&quot;:&quot;&quot;,&quot;non-dropping-particle&quot;:&quot;&quot;},{&quot;family&quot;:&quot;Chen&quot;,&quot;given&quot;:&quot;Ken&quot;,&quot;parse-names&quot;:false,&quot;dropping-particle&quot;:&quot;&quot;,&quot;non-dropping-particle&quot;:&quot;&quot;},{&quot;family&quot;:&quot;Chen&quot;,&quot;given&quot;:&quot;Yiwen&quot;,&quot;parse-names&quot;:false,&quot;dropping-particle&quot;:&quot;&quot;,&quot;non-dropping-particle&quot;:&quot;&quot;},{&quot;family&quot;:&quot;Chen&quot;,&quot;given&quot;:&quot;Zhaohong&quot;,&quot;parse-names&quot;:false,&quot;dropping-particle&quot;:&quot;&quot;,&quot;non-dropping-particle&quot;:&quot;&quot;},{&quot;family&quot;:&quot;Cherniack&quot;,&quot;given&quot;:&quot;Andrew D.&quot;,&quot;parse-names&quot;:false,&quot;dropping-particle&quot;:&quot;&quot;,&quot;non-dropping-particle&quot;:&quot;&quot;},{&quot;family&quot;:&quot;Chien&quot;,&quot;given&quot;:&quot;Jeremy&quot;,&quot;parse-names&quot;:false,&quot;dropping-particle&quot;:&quot;&quot;,&quot;non-dropping-particle&quot;:&quot;&quot;},{&quot;family&quot;:&quot;Chiew&quot;,&quot;given&quot;:&quot;Yoke-Eng&quot;,&quot;parse-names&quot;:false,&quot;dropping-particle&quot;:&quot;&quot;,&quot;non-dropping-particle&quot;:&quot;&quot;},{&quot;family&quot;:&quot;Chin&quot;,&quot;given&quot;:&quot;Suet-Feung&quot;,&quot;parse-names&quot;:false,&quot;dropping-particle&quot;:&quot;&quot;,&quot;non-dropping-particle&quot;:&quot;&quot;},{&quot;family&quot;:&quot;Cho&quot;,&quot;given&quot;:&quot;Juok&quot;,&quot;parse-names&quot;:false,&quot;dropping-particle&quot;:&quot;&quot;,&quot;non-dropping-particle&quot;:&quot;&quot;},{&quot;family&quot;:&quot;Cho&quot;,&quot;given&quot;:&quot;Sunghoon&quot;,&quot;parse-names&quot;:false,&quot;dropping-particle&quot;:&quot;&quot;,&quot;non-dropping-particle&quot;:&quot;&quot;},{&quot;family&quot;:&quot;Choi&quot;,&quot;given&quot;:&quot;Jung Kyoon&quot;,&quot;parse-names&quot;:false,&quot;dropping-particle&quot;:&quot;&quot;,&quot;non-dropping-particle&quot;:&quot;&quot;},{&quot;family&quot;:&quot;Choi&quot;,&quot;given&quot;:&quot;Wan&quot;,&quot;parse-names&quot;:false,&quot;dropping-particle&quot;:&quot;&quot;,&quot;non-dropping-particle&quot;:&quot;&quot;},{&quot;family&quot;:&quot;Chomienne&quot;,&quot;given&quot;:&quot;Christine&quot;,&quot;parse-names&quot;:false,&quot;dropping-particle&quot;:&quot;&quot;,&quot;non-dropping-particle&quot;:&quot;&quot;},{&quot;family&quot;:&quot;Chong&quot;,&quot;given&quot;:&quot;Zechen&quot;,&quot;parse-names&quot;:false,&quot;dropping-particle&quot;:&quot;&quot;,&quot;non-dropping-particle&quot;:&quot;&quot;},{&quot;family&quot;:&quot;Choo&quot;,&quot;given&quot;:&quot;Su Pin&quot;,&quot;parse-names&quot;:false,&quot;dropping-particle&quot;:&quot;&quot;,&quot;non-dropping-particle&quot;:&quot;&quot;},{&quot;family&quot;:&quot;Chou&quot;,&quot;given&quot;:&quot;Angela&quot;,&quot;parse-names&quot;:false,&quot;dropping-particle&quot;:&quot;&quot;,&quot;non-dropping-particle&quot;:&quot;&quot;},{&quot;family&quot;:&quot;Christ&quot;,&quot;given&quot;:&quot;Angelika N.&quot;,&quot;parse-names&quot;:false,&quot;dropping-particle&quot;:&quot;&quot;,&quot;non-dropping-particle&quot;:&quot;&quot;},{&quot;family&quot;:&quot;Christie&quot;,&quot;given&quot;:&quot;Elizabeth L.&quot;,&quot;parse-names&quot;:false,&quot;dropping-particle&quot;:&quot;&quot;,&quot;non-dropping-particle&quot;:&quot;&quot;},{&quot;family&quot;:&quot;Chuah&quot;,&quot;given&quot;:&quot;Eric&quot;,&quot;parse-names&quot;:false,&quot;dropping-particle&quot;:&quot;&quot;,&quot;non-dropping-particle&quot;:&quot;&quot;},{&quot;family&quot;:&quot;Cibulskis&quot;,&quot;given&quot;:&quot;Carrie&quot;,&quot;parse-names&quot;:false,&quot;dropping-particle&quot;:&quot;&quot;,&quot;non-dropping-particle&quot;:&quot;&quot;},{&quot;family&quot;:&quot;Cibulskis&quot;,&quot;given&quot;:&quot;Kristian&quot;,&quot;parse-names&quot;:false,&quot;dropping-particle&quot;:&quot;&quot;,&quot;non-dropping-particle&quot;:&quot;&quot;},{&quot;family&quot;:&quot;Cingarlini&quot;,&quot;given&quot;:&quot;Sara&quot;,&quot;parse-names&quot;:false,&quot;dropping-particle&quot;:&quot;&quot;,&quot;non-dropping-particle&quot;:&quot;&quot;},{&quot;family&quot;:&quot;Clapham&quot;,&quot;given&quot;:&quot;Peter&quot;,&quot;parse-names&quot;:false,&quot;dropping-particle&quot;:&quot;&quot;,&quot;non-dropping-particle&quot;:&quot;&quot;},{&quot;family&quot;:&quot;Claviez&quot;,&quot;given&quot;:&quot;Alexander&quot;,&quot;parse-names&quot;:false,&quot;dropping-particle&quot;:&quot;&quot;,&quot;non-dropping-particle&quot;:&quot;&quot;},{&quot;family&quot;:&quot;Cleary&quot;,&quot;given&quot;:&quot;Sean&quot;,&quot;parse-names&quot;:false,&quot;dropping-particle&quot;:&quot;&quot;,&quot;non-dropping-particle&quot;:&quot;&quot;},{&quot;family&quot;:&quot;Cloonan&quot;,&quot;given&quot;:&quot;Nicole&quot;,&quot;parse-names&quot;:false,&quot;dropping-particle&quot;:&quot;&quot;,&quot;non-dropping-particle&quot;:&quot;&quot;},{&quot;family&quot;:&quot;Cmero&quot;,&quot;given&quot;:&quot;Marek&quot;,&quot;parse-names&quot;:false,&quot;dropping-particle&quot;:&quot;&quot;,&quot;non-dropping-particle&quot;:&quot;&quot;},{&quot;family&quot;:&quot;Collins&quot;,&quot;given&quot;:&quot;Colin C.&quot;,&quot;parse-names&quot;:false,&quot;dropping-particle&quot;:&quot;&quot;,&quot;non-dropping-particle&quot;:&quot;&quot;},{&quot;family&quot;:&quot;Connor&quot;,&quot;given&quot;:&quot;Ashton A.&quot;,&quot;parse-names&quot;:false,&quot;dropping-particle&quot;:&quot;&quot;,&quot;non-dropping-particle&quot;:&quot;&quot;},{&quot;family&quot;:&quot;Cooke&quot;,&quot;given&quot;:&quot;Susanna L.&quot;,&quot;parse-names&quot;:false,&quot;dropping-particle&quot;:&quot;&quot;,&quot;non-dropping-particle&quot;:&quot;&quot;},{&quot;family&quot;:&quot;Cooper&quot;,&quot;given&quot;:&quot;Colin S.&quot;,&quot;parse-names&quot;:false,&quot;dropping-particle&quot;:&quot;&quot;,&quot;non-dropping-particle&quot;:&quot;&quot;},{&quot;family&quot;:&quot;Cope&quot;,&quot;given&quot;:&quot;Leslie&quot;,&quot;parse-names&quot;:false,&quot;dropping-particle&quot;:&quot;&quot;,&quot;non-dropping-particle&quot;:&quot;&quot;},{&quot;family&quot;:&quot;Corbo&quot;,&quot;given&quot;:&quot;Vincenzo&quot;,&quot;parse-names&quot;:false,&quot;dropping-particle&quot;:&quot;&quot;,&quot;non-dropping-particle&quot;:&quot;&quot;},{&quot;family&quot;:&quot;Cordes&quot;,&quot;given&quot;:&quot;Matthew G.&quot;,&quot;parse-names&quot;:false,&quot;dropping-particle&quot;:&quot;&quot;,&quot;non-dropping-particle&quot;:&quot;&quot;},{&quot;family&quot;:&quot;Cordner&quot;,&quot;given&quot;:&quot;Stephen M.&quot;,&quot;parse-names&quot;:false,&quot;dropping-particle&quot;:&quot;&quot;,&quot;non-dropping-particle&quot;:&quot;&quot;},{&quot;family&quot;:&quot;Cortés-Ciriano&quot;,&quot;given&quot;:&quot;Isidro&quot;,&quot;parse-names&quot;:false,&quot;dropping-particle&quot;:&quot;&quot;,&quot;non-dropping-particle&quot;:&quot;&quot;},{&quot;family&quot;:&quot;Covington&quot;,&quot;given&quot;:&quot;Kyle&quot;,&quot;parse-names&quot;:false,&quot;dropping-particle&quot;:&quot;&quot;,&quot;non-dropping-particle&quot;:&quot;&quot;},{&quot;family&quot;:&quot;Cowin&quot;,&quot;given&quot;:&quot;Prue A.&quot;,&quot;parse-names&quot;:false,&quot;dropping-particle&quot;:&quot;&quot;,&quot;non-dropping-particle&quot;:&quot;&quot;},{&quot;family&quot;:&quot;Craft&quot;,&quot;given&quot;:&quot;Brian&quot;,&quot;parse-names&quot;:false,&quot;dropping-particle&quot;:&quot;&quot;,&quot;non-dropping-particle&quot;:&quot;&quot;},{&quot;family&quot;:&quot;Craft&quot;,&quot;given&quot;:&quot;David&quot;,&quot;parse-names&quot;:false,&quot;dropping-particle&quot;:&quot;&quot;,&quot;non-dropping-particle&quot;:&quot;&quot;},{&quot;family&quot;:&quot;Creighton&quot;,&quot;given&quot;:&quot;Chad J.&quot;,&quot;parse-names&quot;:false,&quot;dropping-particle&quot;:&quot;&quot;,&quot;non-dropping-particle&quot;:&quot;&quot;},{&quot;family&quot;:&quot;Cun&quot;,&quot;given&quot;:&quot;Yupeng&quot;,&quot;parse-names&quot;:false,&quot;dropping-particle&quot;:&quot;&quot;,&quot;non-dropping-particle&quot;:&quot;&quot;},{&quot;family&quot;:&quot;Curley&quot;,&quot;given&quot;:&quot;Erin&quot;,&quot;parse-names&quot;:false,&quot;dropping-particle&quot;:&quot;&quot;,&quot;non-dropping-particle&quot;:&quot;&quot;},{&quot;family&quot;:&quot;Cutcutache&quot;,&quot;given&quot;:&quot;Ioana&quot;,&quot;parse-names&quot;:false,&quot;dropping-particle&quot;:&quot;&quot;,&quot;non-dropping-particle&quot;:&quot;&quot;},{&quot;family&quot;:&quot;Czajka&quot;,&quot;given&quot;:&quot;Karolina&quot;,&quot;parse-names&quot;:false,&quot;dropping-particle&quot;:&quot;&quot;,&quot;non-dropping-particle&quot;:&quot;&quot;},{&quot;family&quot;:&quot;Czerniak&quot;,&quot;given&quot;:&quot;Bogdan&quot;,&quot;parse-names&quot;:false,&quot;dropping-particle&quot;:&quot;&quot;,&quot;non-dropping-particle&quot;:&quot;&quot;},{&quot;family&quot;:&quot;Dagg&quot;,&quot;given&quot;:&quot;Rebecca A.&quot;,&quot;parse-names&quot;:false,&quot;dropping-particle&quot;:&quot;&quot;,&quot;non-dropping-particle&quot;:&quot;&quot;},{&quot;family&quot;:&quot;Danilova&quot;,&quot;given&quot;:&quot;Ludmila&quot;,&quot;parse-names&quot;:false,&quot;dropping-particle&quot;:&quot;&quot;,&quot;non-dropping-particle&quot;:&quot;&quot;},{&quot;family&quot;:&quot;Davi&quot;,&quot;given&quot;:&quot;Maria Vittoria&quot;,&quot;parse-names&quot;:false,&quot;dropping-particle&quot;:&quot;&quot;,&quot;non-dropping-particle&quot;:&quot;&quot;},{&quot;family&quot;:&quot;Davidson&quot;,&quot;given&quot;:&quot;Natalie R.&quot;,&quot;parse-names&quot;:false,&quot;dropping-particle&quot;:&quot;&quot;,&quot;non-dropping-particle&quot;:&quot;&quot;},{&quot;family&quot;:&quot;Davies&quot;,&quot;given&quot;:&quot;Helen&quot;,&quot;parse-names&quot;:false,&quot;dropping-particle&quot;:&quot;&quot;,&quot;non-dropping-particle&quot;:&quot;&quot;},{&quot;family&quot;:&quot;Davis&quot;,&quot;given&quot;:&quot;Ian J.&quot;,&quot;parse-names&quot;:false,&quot;dropping-particle&quot;:&quot;&quot;,&quot;non-dropping-particle&quot;:&quot;&quot;},{&quot;family&quot;:&quot;Davis-Dusenbery&quot;,&quot;given&quot;:&quot;Brandi N.&quot;,&quot;parse-names&quot;:false,&quot;dropping-particle&quot;:&quot;&quot;,&quot;non-dropping-particle&quot;:&quot;&quot;},{&quot;family&quot;:&quot;Dawson&quot;,&quot;given&quot;:&quot;Kevin J.&quot;,&quot;parse-names&quot;:false,&quot;dropping-particle&quot;:&quot;&quot;,&quot;non-dropping-particle&quot;:&quot;&quot;},{&quot;family&quot;:&quot;La Vega&quot;,&quot;given&quot;:&quot;Francisco M.&quot;,&quot;parse-names&quot;:false,&quot;dropping-particle&quot;:&quot;&quot;,&quot;non-dropping-particle&quot;:&quot;De&quot;},{&quot;family&quot;:&quot;Paoli-Iseppi&quot;,&quot;given&quot;:&quot;Ricardo&quot;,&quot;parse-names&quot;:false,&quot;dropping-particle&quot;:&quot;&quot;,&quot;non-dropping-particle&quot;:&quot;De&quot;},{&quot;family&quot;:&quot;Defreitas&quot;,&quot;given&quot;:&quot;Timothy&quot;,&quot;parse-names&quot;:false,&quot;dropping-particle&quot;:&quot;&quot;,&quot;non-dropping-particle&quot;:&quot;&quot;},{&quot;family&quot;:&quot;Tos&quot;,&quot;given&quot;:&quot;Angelo P. Dei&quot;,&quot;parse-names&quot;:false,&quot;dropping-particle&quot;:&quot;&quot;,&quot;non-dropping-particle&quot;:&quot;&quot;},{&quot;family&quot;:&quot;Delaneau&quot;,&quot;given&quot;:&quot;Olivier&quot;,&quot;parse-names&quot;:false,&quot;dropping-particle&quot;:&quot;&quot;,&quot;non-dropping-particle&quot;:&quot;&quot;},{&quot;family&quot;:&quot;Demchok&quot;,&quot;given&quot;:&quot;John A.&quot;,&quot;parse-names&quot;:false,&quot;dropping-particle&quot;:&quot;&quot;,&quot;non-dropping-particle&quot;:&quot;&quot;},{&quot;family&quot;:&quot;Demeulemeester&quot;,&quot;given&quot;:&quot;Jonas&quot;,&quot;parse-names&quot;:false,&quot;dropping-particle&quot;:&quot;&quot;,&quot;non-dropping-particle&quot;:&quot;&quot;},{&quot;family&quot;:&quot;Demidov&quot;,&quot;given&quot;:&quot;German M.&quot;,&quot;parse-names&quot;:false,&quot;dropping-particle&quot;:&quot;&quot;,&quot;non-dropping-particle&quot;:&quot;&quot;},{&quot;family&quot;:&quot;Demircioğlu&quot;,&quot;given&quot;:&quot;Deniz&quot;,&quot;parse-names&quot;:false,&quot;dropping-particle&quot;:&quot;&quot;,&quot;non-dropping-particle&quot;:&quot;&quot;},{&quot;family&quot;:&quot;Dennis&quot;,&quot;given&quot;:&quot;Nening M.&quot;,&quot;parse-names&quot;:false,&quot;dropping-particle&quot;:&quot;&quot;,&quot;non-dropping-particle&quot;:&quot;&quot;},{&quot;family&quot;:&quot;Denroche&quot;,&quot;given&quot;:&quot;Robert E.&quot;,&quot;parse-names&quot;:false,&quot;dropping-particle&quot;:&quot;&quot;,&quot;non-dropping-particle&quot;:&quot;&quot;},{&quot;family&quot;:&quot;Dentro&quot;,&quot;given&quot;:&quot;Stefan C.&quot;,&quot;parse-names&quot;:false,&quot;dropping-particle&quot;:&quot;&quot;,&quot;non-dropping-particle&quot;:&quot;&quot;},{&quot;family&quot;:&quot;Desai&quot;,&quot;given&quot;:&quot;Nikita&quot;,&quot;parse-names&quot;:false,&quot;dropping-particle&quot;:&quot;&quot;,&quot;non-dropping-particle&quot;:&quot;&quot;},{&quot;family&quot;:&quot;Deshpande&quot;,&quot;given&quot;:&quot;Vikram&quot;,&quot;parse-names&quot;:false,&quot;dropping-particle&quot;:&quot;&quot;,&quot;non-dropping-particle&quot;:&quot;&quot;},{&quot;family&quot;:&quot;Deshwar&quot;,&quot;given&quot;:&quot;Amit G.&quot;,&quot;parse-names&quot;:false,&quot;dropping-particle&quot;:&quot;&quot;,&quot;non-dropping-particle&quot;:&quot;&quot;},{&quot;family&quot;:&quot;Desmedt&quot;,&quot;given&quot;:&quot;Christine&quot;,&quot;parse-names&quot;:false,&quot;dropping-particle&quot;:&quot;&quot;,&quot;non-dropping-particle&quot;:&quot;&quot;},{&quot;family&quot;:&quot;Deu-Pons&quot;,&quot;given&quot;:&quot;Jordi&quot;,&quot;parse-names&quot;:false,&quot;dropping-particle&quot;:&quot;&quot;,&quot;non-dropping-particle&quot;:&quot;&quot;},{&quot;family&quot;:&quot;Dhalla&quot;,&quot;given&quot;:&quot;Noreen&quot;,&quot;parse-names&quot;:false,&quot;dropping-particle&quot;:&quot;&quot;,&quot;non-dropping-particle&quot;:&quot;&quot;},{&quot;family&quot;:&quot;Dhani&quot;,&quot;given&quot;:&quot;Neesha C.&quot;,&quot;parse-names&quot;:false,&quot;dropping-particle&quot;:&quot;&quot;,&quot;non-dropping-particle&quot;:&quot;&quot;},{&quot;family&quot;:&quot;Dhingra&quot;,&quot;given&quot;:&quot;Priyanka&quot;,&quot;parse-names&quot;:false,&quot;dropping-particle&quot;:&quot;&quot;,&quot;non-dropping-particle&quot;:&quot;&quot;},{&quot;family&quot;:&quot;Dhir&quot;,&quot;given&quot;:&quot;Rajiv&quot;,&quot;parse-names&quot;:false,&quot;dropping-particle&quot;:&quot;&quot;,&quot;non-dropping-particle&quot;:&quot;&quot;},{&quot;family&quot;:&quot;DiBiase&quot;,&quot;given&quot;:&quot;Anthony&quot;,&quot;parse-names&quot;:false,&quot;dropping-particle&quot;:&quot;&quot;,&quot;non-dropping-particle&quot;:&quot;&quot;},{&quot;family&quot;:&quot;Diamanti&quot;,&quot;given&quot;:&quot;Klev&quot;,&quot;parse-names&quot;:false,&quot;dropping-particle&quot;:&quot;&quot;,&quot;non-dropping-particle&quot;:&quot;&quot;},{&quot;family&quot;:&quot;Ding&quot;,&quot;given&quot;:&quot;Li&quot;,&quot;parse-names&quot;:false,&quot;dropping-particle&quot;:&quot;&quot;,&quot;non-dropping-particle&quot;:&quot;&quot;},{&quot;family&quot;:&quot;Ding&quot;,&quot;given&quot;:&quot;Shuai&quot;,&quot;parse-names&quot;:false,&quot;dropping-particle&quot;:&quot;&quot;,&quot;non-dropping-particle&quot;:&quot;&quot;},{&quot;family&quot;:&quot;Dinh&quot;,&quot;given&quot;:&quot;Huy Q.&quot;,&quot;parse-names&quot;:false,&quot;dropping-particle&quot;:&quot;&quot;,&quot;non-dropping-particle&quot;:&quot;&quot;},{&quot;family&quot;:&quot;Dirix&quot;,&quot;given&quot;:&quot;Luc&quot;,&quot;parse-names&quot;:false,&quot;dropping-particle&quot;:&quot;&quot;,&quot;non-dropping-particle&quot;:&quot;&quot;},{&quot;family&quot;:&quot;Doddapaneni&quot;,&quot;given&quot;:&quot;HarshaVardhan&quot;,&quot;parse-names&quot;:false,&quot;dropping-particle&quot;:&quot;&quot;,&quot;non-dropping-particle&quot;:&quot;&quot;},{&quot;family&quot;:&quot;Donmez&quot;,&quot;given&quot;:&quot;Nilgun&quot;,&quot;parse-names&quot;:false,&quot;dropping-particle&quot;:&quot;&quot;,&quot;non-dropping-particle&quot;:&quot;&quot;},{&quot;family&quot;:&quot;Dow&quot;,&quot;given&quot;:&quot;Michelle T.&quot;,&quot;parse-names&quot;:false,&quot;dropping-particle&quot;:&quot;&quot;,&quot;non-dropping-particle&quot;:&quot;&quot;},{&quot;family&quot;:&quot;Drapkin&quot;,&quot;given&quot;:&quot;Ronny&quot;,&quot;parse-names&quot;:false,&quot;dropping-particle&quot;:&quot;&quot;,&quot;non-dropping-particle&quot;:&quot;&quot;},{&quot;family&quot;:&quot;Drechsel&quot;,&quot;given&quot;:&quot;Oliver&quot;,&quot;parse-names&quot;:false,&quot;dropping-particle&quot;:&quot;&quot;,&quot;non-dropping-particle&quot;:&quot;&quot;},{&quot;family&quot;:&quot;Drews&quot;,&quot;given&quot;:&quot;Ruben M.&quot;,&quot;parse-names&quot;:false,&quot;dropping-particle&quot;:&quot;&quot;,&quot;non-dropping-particle&quot;:&quot;&quot;},{&quot;family&quot;:&quot;Serge&quot;,&quot;given&quot;:&quot;Serge&quot;,&quot;parse-names&quot;:false,&quot;dropping-particle&quot;:&quot;&quot;,&quot;non-dropping-particle&quot;:&quot;&quot;},{&quot;family&quot;:&quot;Dudderidge&quot;,&quot;given&quot;:&quot;Tim&quot;,&quot;parse-names&quot;:false,&quot;dropping-particle&quot;:&quot;&quot;,&quot;non-dropping-particle&quot;:&quot;&quot;},{&quot;family&quot;:&quot;Dueso-Barroso&quot;,&quot;given&quot;:&quot;Ana&quot;,&quot;parse-names&quot;:false,&quot;dropping-particle&quot;:&quot;&quot;,&quot;non-dropping-particle&quot;:&quot;&quot;},{&quot;family&quot;:&quot;Dunford&quot;,&quot;given&quot;:&quot;Andrew J.&quot;,&quot;parse-names&quot;:false,&quot;dropping-particle&quot;:&quot;&quot;,&quot;non-dropping-particle&quot;:&quot;&quot;},{&quot;family&quot;:&quot;Dunn&quot;,&quot;given&quot;:&quot;Michael&quot;,&quot;parse-names&quot;:false,&quot;dropping-particle&quot;:&quot;&quot;,&quot;non-dropping-particle&quot;:&quot;&quot;},{&quot;family&quot;:&quot;Dursi&quot;,&quot;given&quot;:&quot;Lewis Jonathan&quot;,&quot;parse-names&quot;:false,&quot;dropping-particle&quot;:&quot;&quot;,&quot;non-dropping-particle&quot;:&quot;&quot;},{&quot;family&quot;:&quot;Duthie&quot;,&quot;given&quot;:&quot;Fraser R.&quot;,&quot;parse-names&quot;:false,&quot;dropping-particle&quot;:&quot;&quot;,&quot;non-dropping-particle&quot;:&quot;&quot;},{&quot;family&quot;:&quot;Dutton-Regester&quot;,&quot;given&quot;:&quot;Ken&quot;,&quot;parse-names&quot;:false,&quot;dropping-particle&quot;:&quot;&quot;,&quot;non-dropping-particle&quot;:&quot;&quot;},{&quot;family&quot;:&quot;Eagles&quot;,&quot;given&quot;:&quot;Jenna&quot;,&quot;parse-names&quot;:false,&quot;dropping-particle&quot;:&quot;&quot;,&quot;non-dropping-particle&quot;:&quot;&quot;},{&quot;family&quot;:&quot;Easton&quot;,&quot;given&quot;:&quot;Douglas F.&quot;,&quot;parse-names&quot;:false,&quot;dropping-particle&quot;:&quot;&quot;,&quot;non-dropping-particle&quot;:&quot;&quot;},{&quot;family&quot;:&quot;Edmonds&quot;,&quot;given&quot;:&quot;Stuart&quot;,&quot;parse-names&quot;:false,&quot;dropping-particle&quot;:&quot;&quot;,&quot;non-dropping-particle&quot;:&quot;&quot;},{&quot;family&quot;:&quot;Edwards&quot;,&quot;given&quot;:&quot;Paul A.&quot;,&quot;parse-names&quot;:false,&quot;dropping-particle&quot;:&quot;&quot;,&quot;non-dropping-particle&quot;:&quot;&quot;},{&quot;family&quot;:&quot;Edwards&quot;,&quot;given&quot;:&quot;Sandra E.&quot;,&quot;parse-names&quot;:false,&quot;dropping-particle&quot;:&quot;&quot;,&quot;non-dropping-particle&quot;:&quot;&quot;},{&quot;family&quot;:&quot;Eeles&quot;,&quot;given&quot;:&quot;Rosalind A.&quot;,&quot;parse-names&quot;:false,&quot;dropping-particle&quot;:&quot;&quot;,&quot;non-dropping-particle&quot;:&quot;&quot;},{&quot;family&quot;:&quot;Ehinger&quot;,&quot;given&quot;:&quot;Anna&quot;,&quot;parse-names&quot;:false,&quot;dropping-particle&quot;:&quot;&quot;,&quot;non-dropping-particle&quot;:&quot;&quot;},{&quot;family&quot;:&quot;Eils&quot;,&quot;given&quot;:&quot;Juergen&quot;,&quot;parse-names&quot;:false,&quot;dropping-particle&quot;:&quot;&quot;,&quot;non-dropping-particle&quot;:&quot;&quot;},{&quot;family&quot;:&quot;Eils&quot;,&quot;given&quot;:&quot;Roland&quot;,&quot;parse-names&quot;:false,&quot;dropping-particle&quot;:&quot;&quot;,&quot;non-dropping-particle&quot;:&quot;&quot;},{&quot;family&quot;:&quot;El-Naggar&quot;,&quot;given&quot;:&quot;Adel&quot;,&quot;parse-names&quot;:false,&quot;dropping-particle&quot;:&quot;&quot;,&quot;non-dropping-particle&quot;:&quot;&quot;},{&quot;family&quot;:&quot;Eldridge&quot;,&quot;given&quot;:&quot;Matthew&quot;,&quot;parse-names&quot;:false,&quot;dropping-particle&quot;:&quot;&quot;,&quot;non-dropping-particle&quot;:&quot;&quot;},{&quot;family&quot;:&quot;Ellrott&quot;,&quot;given&quot;:&quot;Kyle&quot;,&quot;parse-names&quot;:false,&quot;dropping-particle&quot;:&quot;&quot;,&quot;non-dropping-particle&quot;:&quot;&quot;},{&quot;family&quot;:&quot;Erkek&quot;,&quot;given&quot;:&quot;Serap&quot;,&quot;parse-names&quot;:false,&quot;dropping-particle&quot;:&quot;&quot;,&quot;non-dropping-particle&quot;:&quot;&quot;},{&quot;family&quot;:&quot;Escaramis&quot;,&quot;given&quot;:&quot;Georgia&quot;,&quot;parse-names&quot;:false,&quot;dropping-particle&quot;:&quot;&quot;,&quot;non-dropping-particle&quot;:&quot;&quot;},{&quot;family&quot;:&quot;Espiritu&quot;,&quot;given&quot;:&quot;Shadrielle M. G.&quot;,&quot;parse-names&quot;:false,&quot;dropping-particle&quot;:&quot;&quot;,&quot;non-dropping-particle&quot;:&quot;&quot;},{&quot;family&quot;:&quot;Estivill&quot;,&quot;given&quot;:&quot;Xavier&quot;,&quot;parse-names&quot;:false,&quot;dropping-particle&quot;:&quot;&quot;,&quot;non-dropping-particle&quot;:&quot;&quot;},{&quot;family&quot;:&quot;Etemadmoghadam&quot;,&quot;given&quot;:&quot;Dariush&quot;,&quot;parse-names&quot;:false,&quot;dropping-particle&quot;:&quot;&quot;,&quot;non-dropping-particle&quot;:&quot;&quot;},{&quot;family&quot;:&quot;Eyfjord&quot;,&quot;given&quot;:&quot;Jorunn E.&quot;,&quot;parse-names&quot;:false,&quot;dropping-particle&quot;:&quot;&quot;,&quot;non-dropping-particle&quot;:&quot;&quot;},{&quot;family&quot;:&quot;Faltas&quot;,&quot;given&quot;:&quot;Bishoy M.&quot;,&quot;parse-names&quot;:false,&quot;dropping-particle&quot;:&quot;&quot;,&quot;non-dropping-particle&quot;:&quot;&quot;},{&quot;family&quot;:&quot;Fan&quot;,&quot;given&quot;:&quot;Daiming&quot;,&quot;parse-names&quot;:false,&quot;dropping-particle&quot;:&quot;&quot;,&quot;non-dropping-particle&quot;:&quot;&quot;},{&quot;family&quot;:&quot;Fan&quot;,&quot;given&quot;:&quot;Yu&quot;,&quot;parse-names&quot;:false,&quot;dropping-particle&quot;:&quot;&quot;,&quot;non-dropping-particle&quot;:&quot;&quot;},{&quot;family&quot;:&quot;Faquin&quot;,&quot;given&quot;:&quot;William C.&quot;,&quot;parse-names&quot;:false,&quot;dropping-particle&quot;:&quot;&quot;,&quot;non-dropping-particle&quot;:&quot;&quot;},{&quot;family&quot;:&quot;Farcas&quot;,&quot;given&quot;:&quot;Claudiu&quot;,&quot;parse-names&quot;:false,&quot;dropping-particle&quot;:&quot;&quot;,&quot;non-dropping-particle&quot;:&quot;&quot;},{&quot;family&quot;:&quot;Fassan&quot;,&quot;given&quot;:&quot;Matteo&quot;,&quot;parse-names&quot;:false,&quot;dropping-particle&quot;:&quot;&quot;,&quot;non-dropping-particle&quot;:&quot;&quot;},{&quot;family&quot;:&quot;Fatima&quot;,&quot;given&quot;:&quot;Aquila&quot;,&quot;parse-names&quot;:false,&quot;dropping-particle&quot;:&quot;&quot;,&quot;non-dropping-particle&quot;:&quot;&quot;},{&quot;family&quot;:&quot;Favero&quot;,&quot;given&quot;:&quot;Francesco&quot;,&quot;parse-names&quot;:false,&quot;dropping-particle&quot;:&quot;&quot;,&quot;non-dropping-particle&quot;:&quot;&quot;},{&quot;family&quot;:&quot;Fayzullaev&quot;,&quot;given&quot;:&quot;Nodirjon&quot;,&quot;parse-names&quot;:false,&quot;dropping-particle&quot;:&quot;&quot;,&quot;non-dropping-particle&quot;:&quot;&quot;},{&quot;family&quot;:&quot;Felau&quot;,&quot;given&quot;:&quot;Ina&quot;,&quot;parse-names&quot;:false,&quot;dropping-particle&quot;:&quot;&quot;,&quot;non-dropping-particle&quot;:&quot;&quot;},{&quot;family&quot;:&quot;Fereday&quot;,&quot;given&quot;:&quot;Sian&quot;,&quot;parse-names&quot;:false,&quot;dropping-particle&quot;:&quot;&quot;,&quot;non-dropping-particle&quot;:&quot;&quot;},{&quot;family&quot;:&quot;Ferguson&quot;,&quot;given&quot;:&quot;Martin L.&quot;,&quot;parse-names&quot;:false,&quot;dropping-particle&quot;:&quot;&quot;,&quot;non-dropping-particle&quot;:&quot;&quot;},{&quot;family&quot;:&quot;Ferretti&quot;,&quot;given&quot;:&quot;Vincent&quot;,&quot;parse-names&quot;:false,&quot;dropping-particle&quot;:&quot;&quot;,&quot;non-dropping-particle&quot;:&quot;&quot;},{&quot;family&quot;:&quot;Feuerbach&quot;,&quot;given&quot;:&quot;Lars&quot;,&quot;parse-names&quot;:false,&quot;dropping-particle&quot;:&quot;&quot;,&quot;non-dropping-particle&quot;:&quot;&quot;},{&quot;family&quot;:&quot;Field&quot;,&quot;given&quot;:&quot;Matthew A.&quot;,&quot;parse-names&quot;:false,&quot;dropping-particle&quot;:&quot;&quot;,&quot;non-dropping-particle&quot;:&quot;&quot;},{&quot;family&quot;:&quot;Fink&quot;,&quot;given&quot;:&quot;J. Lynn&quot;,&quot;parse-names&quot;:false,&quot;dropping-particle&quot;:&quot;&quot;,&quot;non-dropping-particle&quot;:&quot;&quot;},{&quot;family&quot;:&quot;Finocchiaro&quot;,&quot;given&quot;:&quot;Gaetano&quot;,&quot;parse-names&quot;:false,&quot;dropping-particle&quot;:&quot;&quot;,&quot;non-dropping-particle&quot;:&quot;&quot;},{&quot;family&quot;:&quot;Fisher&quot;,&quot;given&quot;:&quot;Cyril&quot;,&quot;parse-names&quot;:false,&quot;dropping-particle&quot;:&quot;&quot;,&quot;non-dropping-particle&quot;:&quot;&quot;},{&quot;family&quot;:&quot;Fittall&quot;,&quot;given&quot;:&quot;Matthew W.&quot;,&quot;parse-names&quot;:false,&quot;dropping-particle&quot;:&quot;&quot;,&quot;non-dropping-particle&quot;:&quot;&quot;},{&quot;family&quot;:&quot;Fitzgerald&quot;,&quot;given&quot;:&quot;Anna&quot;,&quot;parse-names&quot;:false,&quot;dropping-particle&quot;:&quot;&quot;,&quot;non-dropping-particle&quot;:&quot;&quot;},{&quot;family&quot;:&quot;Fitzgerald&quot;,&quot;given&quot;:&quot;Rebecca C.&quot;,&quot;parse-names&quot;:false,&quot;dropping-particle&quot;:&quot;&quot;,&quot;non-dropping-particle&quot;:&quot;&quot;},{&quot;family&quot;:&quot;Flanagan&quot;,&quot;given&quot;:&quot;Adrienne M.&quot;,&quot;parse-names&quot;:false,&quot;dropping-particle&quot;:&quot;&quot;,&quot;non-dropping-particle&quot;:&quot;&quot;},{&quot;family&quot;:&quot;Fleshner&quot;,&quot;given&quot;:&quot;Neil E.&quot;,&quot;parse-names&quot;:false,&quot;dropping-particle&quot;:&quot;&quot;,&quot;non-dropping-particle&quot;:&quot;&quot;},{&quot;family&quot;:&quot;Flicek&quot;,&quot;given&quot;:&quot;Paul&quot;,&quot;parse-names&quot;:false,&quot;dropping-particle&quot;:&quot;&quot;,&quot;non-dropping-particle&quot;:&quot;&quot;},{&quot;family&quot;:&quot;Foekens&quot;,&quot;given&quot;:&quot;John A.&quot;,&quot;parse-names&quot;:false,&quot;dropping-particle&quot;:&quot;&quot;,&quot;non-dropping-particle&quot;:&quot;&quot;},{&quot;family&quot;:&quot;Fong&quot;,&quot;given&quot;:&quot;Kwun M.&quot;,&quot;parse-names&quot;:false,&quot;dropping-particle&quot;:&quot;&quot;,&quot;non-dropping-particle&quot;:&quot;&quot;},{&quot;family&quot;:&quot;Fonseca&quot;,&quot;given&quot;:&quot;Nuno A.&quot;,&quot;parse-names&quot;:false,&quot;dropping-particle&quot;:&quot;&quot;,&quot;non-dropping-particle&quot;:&quot;&quot;},{&quot;family&quot;:&quot;Foster&quot;,&quot;given&quot;:&quot;Christopher S.&quot;,&quot;parse-names&quot;:false,&quot;dropping-particle&quot;:&quot;&quot;,&quot;non-dropping-particle&quot;:&quot;&quot;},{&quot;family&quot;:&quot;Fox&quot;,&quot;given&quot;:&quot;Natalie S.&quot;,&quot;parse-names&quot;:false,&quot;dropping-particle&quot;:&quot;&quot;,&quot;non-dropping-particle&quot;:&quot;&quot;},{&quot;family&quot;:&quot;Fraser&quot;,&quot;given&quot;:&quot;Michael&quot;,&quot;parse-names&quot;:false,&quot;dropping-particle&quot;:&quot;&quot;,&quot;non-dropping-particle&quot;:&quot;&quot;},{&quot;family&quot;:&quot;Frazer&quot;,&quot;given&quot;:&quot;Scott&quot;,&quot;parse-names&quot;:false,&quot;dropping-particle&quot;:&quot;&quot;,&quot;non-dropping-particle&quot;:&quot;&quot;},{&quot;family&quot;:&quot;Frenkel-Morgenstern&quot;,&quot;given&quot;:&quot;Milana&quot;,&quot;parse-names&quot;:false,&quot;dropping-particle&quot;:&quot;&quot;,&quot;non-dropping-particle&quot;:&quot;&quot;},{&quot;family&quot;:&quot;Friedman&quot;,&quot;given&quot;:&quot;William&quot;,&quot;parse-names&quot;:false,&quot;dropping-particle&quot;:&quot;&quot;,&quot;non-dropping-particle&quot;:&quot;&quot;},{&quot;family&quot;:&quot;Frigola&quot;,&quot;given&quot;:&quot;Joan&quot;,&quot;parse-names&quot;:false,&quot;dropping-particle&quot;:&quot;&quot;,&quot;non-dropping-particle&quot;:&quot;&quot;},{&quot;family&quot;:&quot;Fronick&quot;,&quot;given&quot;:&quot;Catrina C.&quot;,&quot;parse-names&quot;:false,&quot;dropping-particle&quot;:&quot;&quot;,&quot;non-dropping-particle&quot;:&quot;&quot;},{&quot;family&quot;:&quot;Fujimoto&quot;,&quot;given&quot;:&quot;Akihiro&quot;,&quot;parse-names&quot;:false,&quot;dropping-particle&quot;:&quot;&quot;,&quot;non-dropping-particle&quot;:&quot;&quot;},{&quot;family&quot;:&quot;Fujita&quot;,&quot;given&quot;:&quot;Masashi&quot;,&quot;parse-names&quot;:false,&quot;dropping-particle&quot;:&quot;&quot;,&quot;non-dropping-particle&quot;:&quot;&quot;},{&quot;family&quot;:&quot;Fukayama&quot;,&quot;given&quot;:&quot;Masashi&quot;,&quot;parse-names&quot;:false,&quot;dropping-particle&quot;:&quot;&quot;,&quot;non-dropping-particle&quot;:&quot;&quot;},{&quot;family&quot;:&quot;Fulton&quot;,&quot;given&quot;:&quot;Lucinda A.&quot;,&quot;parse-names&quot;:false,&quot;dropping-particle&quot;:&quot;&quot;,&quot;non-dropping-particle&quot;:&quot;&quot;},{&quot;family&quot;:&quot;Fulton&quot;,&quot;given&quot;:&quot;Robert S.&quot;,&quot;parse-names&quot;:false,&quot;dropping-particle&quot;:&quot;&quot;,&quot;non-dropping-particle&quot;:&quot;&quot;},{&quot;family&quot;:&quot;Furuta&quot;,&quot;given&quot;:&quot;Mayuko&quot;,&quot;parse-names&quot;:false,&quot;dropping-particle&quot;:&quot;&quot;,&quot;non-dropping-particle&quot;:&quot;&quot;},{&quot;family&quot;:&quot;Futreal&quot;,&quot;given&quot;:&quot;P. Andrew&quot;,&quot;parse-names&quot;:false,&quot;dropping-particle&quot;:&quot;&quot;,&quot;non-dropping-particle&quot;:&quot;&quot;},{&quot;family&quot;:&quot;Füllgrabe&quot;,&quot;given&quot;:&quot;Anja&quot;,&quot;parse-names&quot;:false,&quot;dropping-particle&quot;:&quot;&quot;,&quot;non-dropping-particle&quot;:&quot;&quot;},{&quot;family&quot;:&quot;Gabriel&quot;,&quot;given&quot;:&quot;Stacey B.&quot;,&quot;parse-names&quot;:false,&quot;dropping-particle&quot;:&quot;&quot;,&quot;non-dropping-particle&quot;:&quot;&quot;},{&quot;family&quot;:&quot;Gallinger&quot;,&quot;given&quot;:&quot;Steven&quot;,&quot;parse-names&quot;:false,&quot;dropping-particle&quot;:&quot;&quot;,&quot;non-dropping-particle&quot;:&quot;&quot;},{&quot;family&quot;:&quot;Gambacorti-Passerini&quot;,&quot;given&quot;:&quot;Carlo&quot;,&quot;parse-names&quot;:false,&quot;dropping-particle&quot;:&quot;&quot;,&quot;non-dropping-particle&quot;:&quot;&quot;},{&quot;family&quot;:&quot;Gao&quot;,&quot;given&quot;:&quot;Jianjiong&quot;,&quot;parse-names&quot;:false,&quot;dropping-particle&quot;:&quot;&quot;,&quot;non-dropping-particle&quot;:&quot;&quot;},{&quot;family&quot;:&quot;Gao&quot;,&quot;given&quot;:&quot;Shengjie&quot;,&quot;parse-names&quot;:false,&quot;dropping-particle&quot;:&quot;&quot;,&quot;non-dropping-particle&quot;:&quot;&quot;},{&quot;family&quot;:&quot;Garraway&quot;,&quot;given&quot;:&quot;Levi&quot;,&quot;parse-names&quot;:false,&quot;dropping-particle&quot;:&quot;&quot;,&quot;non-dropping-particle&quot;:&quot;&quot;},{&quot;family&quot;:&quot;Garred&quot;,&quot;given&quot;:&quot;Øystein&quot;,&quot;parse-names&quot;:false,&quot;dropping-particle&quot;:&quot;&quot;,&quot;non-dropping-particle&quot;:&quot;&quot;},{&quot;family&quot;:&quot;Garrison&quot;,&quot;given&quot;:&quot;Erik&quot;,&quot;parse-names&quot;:false,&quot;dropping-particle&quot;:&quot;&quot;,&quot;non-dropping-particle&quot;:&quot;&quot;},{&quot;family&quot;:&quot;Garsed&quot;,&quot;given&quot;:&quot;Dale W.&quot;,&quot;parse-names&quot;:false,&quot;dropping-particle&quot;:&quot;&quot;,&quot;non-dropping-particle&quot;:&quot;&quot;},{&quot;family&quot;:&quot;Gehlenborg&quot;,&quot;given&quot;:&quot;Nils&quot;,&quot;parse-names&quot;:false,&quot;dropping-particle&quot;:&quot;&quot;,&quot;non-dropping-particle&quot;:&quot;&quot;},{&quot;family&quot;:&quot;Gelpi&quot;,&quot;given&quot;:&quot;Josep L. L.&quot;,&quot;parse-names&quot;:false,&quot;dropping-particle&quot;:&quot;&quot;,&quot;non-dropping-particle&quot;:&quot;&quot;},{&quot;family&quot;:&quot;George&quot;,&quot;given&quot;:&quot;Joshy&quot;,&quot;parse-names&quot;:false,&quot;dropping-particle&quot;:&quot;&quot;,&quot;non-dropping-particle&quot;:&quot;&quot;},{&quot;family&quot;:&quot;Gerhard&quot;,&quot;given&quot;:&quot;Daniela S.&quot;,&quot;parse-names&quot;:false,&quot;dropping-particle&quot;:&quot;&quot;,&quot;non-dropping-particle&quot;:&quot;&quot;},{&quot;family&quot;:&quot;Gerhauser&quot;,&quot;given&quot;:&quot;Clarissa&quot;,&quot;parse-names&quot;:false,&quot;dropping-particle&quot;:&quot;&quot;,&quot;non-dropping-particle&quot;:&quot;&quot;},{&quot;family&quot;:&quot;Gershenwald&quot;,&quot;given&quot;:&quot;Jeffrey E.&quot;,&quot;parse-names&quot;:false,&quot;dropping-particle&quot;:&quot;&quot;,&quot;non-dropping-particle&quot;:&quot;&quot;},{&quot;family&quot;:&quot;Gerstein&quot;,&quot;given&quot;:&quot;Mark&quot;,&quot;parse-names&quot;:false,&quot;dropping-particle&quot;:&quot;&quot;,&quot;non-dropping-particle&quot;:&quot;&quot;},{&quot;family&quot;:&quot;Gerstung&quot;,&quot;given&quot;:&quot;Moritz&quot;,&quot;parse-names&quot;:false,&quot;dropping-particle&quot;:&quot;&quot;,&quot;non-dropping-particle&quot;:&quot;&quot;},{&quot;family&quot;:&quot;Getz&quot;,&quot;given&quot;:&quot;Gad&quot;,&quot;parse-names&quot;:false,&quot;dropping-particle&quot;:&quot;&quot;,&quot;non-dropping-particle&quot;:&quot;&quot;},{&quot;family&quot;:&quot;Ghori&quot;,&quot;given&quot;:&quot;Mohammed&quot;,&quot;parse-names&quot;:false,&quot;dropping-particle&quot;:&quot;&quot;,&quot;non-dropping-particle&quot;:&quot;&quot;},{&quot;family&quot;:&quot;Ghossein&quot;,&quot;given&quot;:&quot;Ronald&quot;,&quot;parse-names&quot;:false,&quot;dropping-particle&quot;:&quot;&quot;,&quot;non-dropping-particle&quot;:&quot;&quot;},{&quot;family&quot;:&quot;Giama&quot;,&quot;given&quot;:&quot;Nasra H.&quot;,&quot;parse-names&quot;:false,&quot;dropping-particle&quot;:&quot;&quot;,&quot;non-dropping-particle&quot;:&quot;&quot;},{&quot;family&quot;:&quot;Gibbs&quot;,&quot;given&quot;:&quot;Richard A.&quot;,&quot;parse-names&quot;:false,&quot;dropping-particle&quot;:&quot;&quot;,&quot;non-dropping-particle&quot;:&quot;&quot;},{&quot;family&quot;:&quot;Gibson&quot;,&quot;given&quot;:&quot;Bob&quot;,&quot;parse-names&quot;:false,&quot;dropping-particle&quot;:&quot;&quot;,&quot;non-dropping-particle&quot;:&quot;&quot;},{&quot;family&quot;:&quot;Gill&quot;,&quot;given&quot;:&quot;Anthony J.&quot;,&quot;parse-names&quot;:false,&quot;dropping-particle&quot;:&quot;&quot;,&quot;non-dropping-particle&quot;:&quot;&quot;},{&quot;family&quot;:&quot;Gill&quot;,&quot;given&quot;:&quot;Pelvender&quot;,&quot;parse-names&quot;:false,&quot;dropping-particle&quot;:&quot;&quot;,&quot;non-dropping-particle&quot;:&quot;&quot;},{&quot;family&quot;:&quot;Giri&quot;,&quot;given&quot;:&quot;Dilip D.&quot;,&quot;parse-names&quot;:false,&quot;dropping-particle&quot;:&quot;&quot;,&quot;non-dropping-particle&quot;:&quot;&quot;},{&quot;family&quot;:&quot;Glodzik&quot;,&quot;given&quot;:&quot;Dominik&quot;,&quot;parse-names&quot;:false,&quot;dropping-particle&quot;:&quot;&quot;,&quot;non-dropping-particle&quot;:&quot;&quot;},{&quot;family&quot;:&quot;Gnanapragasam&quot;,&quot;given&quot;:&quot;Vincent J.&quot;,&quot;parse-names&quot;:false,&quot;dropping-particle&quot;:&quot;&quot;,&quot;non-dropping-particle&quot;:&quot;&quot;},{&quot;family&quot;:&quot;Goebler&quot;,&quot;given&quot;:&quot;Maria Elisabeth&quot;,&quot;parse-names&quot;:false,&quot;dropping-particle&quot;:&quot;&quot;,&quot;non-dropping-particle&quot;:&quot;&quot;},{&quot;family&quot;:&quot;Goldman&quot;,&quot;given&quot;:&quot;Mary J.&quot;,&quot;parse-names&quot;:false,&quot;dropping-particle&quot;:&quot;&quot;,&quot;non-dropping-particle&quot;:&quot;&quot;},{&quot;family&quot;:&quot;Gomez&quot;,&quot;given&quot;:&quot;Carmen&quot;,&quot;parse-names&quot;:false,&quot;dropping-particle&quot;:&quot;&quot;,&quot;non-dropping-particle&quot;:&quot;&quot;},{&quot;family&quot;:&quot;Gonzalez&quot;,&quot;given&quot;:&quot;Santiago&quot;,&quot;parse-names&quot;:false,&quot;dropping-particle&quot;:&quot;&quot;,&quot;non-dropping-particle&quot;:&quot;&quot;},{&quot;family&quot;:&quot;Gonzalez-Perez&quot;,&quot;given&quot;:&quot;Abel&quot;,&quot;parse-names&quot;:false,&quot;dropping-particle&quot;:&quot;&quot;,&quot;non-dropping-particle&quot;:&quot;&quot;},{&quot;family&quot;:&quot;Gordenin&quot;,&quot;given&quot;:&quot;Dmitry A.&quot;,&quot;parse-names&quot;:false,&quot;dropping-particle&quot;:&quot;&quot;,&quot;non-dropping-particle&quot;:&quot;&quot;},{&quot;family&quot;:&quot;Gossage&quot;,&quot;given&quot;:&quot;James&quot;,&quot;parse-names&quot;:false,&quot;dropping-particle&quot;:&quot;&quot;,&quot;non-dropping-particle&quot;:&quot;&quot;},{&quot;family&quot;:&quot;Gotoh&quot;,&quot;given&quot;:&quot;Kunihito&quot;,&quot;parse-names&quot;:false,&quot;dropping-particle&quot;:&quot;&quot;,&quot;non-dropping-particle&quot;:&quot;&quot;},{&quot;family&quot;:&quot;Govindan&quot;,&quot;given&quot;:&quot;Ramaswamy&quot;,&quot;parse-names&quot;:false,&quot;dropping-particle&quot;:&quot;&quot;,&quot;non-dropping-particle&quot;:&quot;&quot;},{&quot;family&quot;:&quot;Grabau&quot;,&quot;given&quot;:&quot;Dorthe&quot;,&quot;parse-names&quot;:false,&quot;dropping-particle&quot;:&quot;&quot;,&quot;non-dropping-particle&quot;:&quot;&quot;},{&quot;family&quot;:&quot;Graham&quot;,&quot;given&quot;:&quot;Janet S.&quot;,&quot;parse-names&quot;:false,&quot;dropping-particle&quot;:&quot;&quot;,&quot;non-dropping-particle&quot;:&quot;&quot;},{&quot;family&quot;:&quot;Grant&quot;,&quot;given&quot;:&quot;Robert C.&quot;,&quot;parse-names&quot;:false,&quot;dropping-particle&quot;:&quot;&quot;,&quot;non-dropping-particle&quot;:&quot;&quot;},{&quot;family&quot;:&quot;Green&quot;,&quot;given&quot;:&quot;Anthony R.&quot;,&quot;parse-names&quot;:false,&quot;dropping-particle&quot;:&quot;&quot;,&quot;non-dropping-particle&quot;:&quot;&quot;},{&quot;family&quot;:&quot;Green&quot;,&quot;given&quot;:&quot;Eric&quot;,&quot;parse-names&quot;:false,&quot;dropping-particle&quot;:&quot;&quot;,&quot;non-dropping-particle&quot;:&quot;&quot;},{&quot;family&quot;:&quot;Greger&quot;,&quot;given&quot;:&quot;Liliana&quot;,&quot;parse-names&quot;:false,&quot;dropping-particle&quot;:&quot;&quot;,&quot;non-dropping-particle&quot;:&quot;&quot;},{&quot;family&quot;:&quot;Grehan&quot;,&quot;given&quot;:&quot;Nicola&quot;,&quot;parse-names&quot;:false,&quot;dropping-particle&quot;:&quot;&quot;,&quot;non-dropping-particle&quot;:&quot;&quot;},{&quot;family&quot;:&quot;Grimaldi&quot;,&quot;given&quot;:&quot;Sonia&quot;,&quot;parse-names&quot;:false,&quot;dropping-particle&quot;:&quot;&quot;,&quot;non-dropping-particle&quot;:&quot;&quot;},{&quot;family&quot;:&quot;Grimmond&quot;,&quot;given&quot;:&quot;Sean M.&quot;,&quot;parse-names&quot;:false,&quot;dropping-particle&quot;:&quot;&quot;,&quot;non-dropping-particle&quot;:&quot;&quot;},{&quot;family&quot;:&quot;Grossman&quot;,&quot;given&quot;:&quot;Robert L.&quot;,&quot;parse-names&quot;:false,&quot;dropping-particle&quot;:&quot;&quot;,&quot;non-dropping-particle&quot;:&quot;&quot;},{&quot;family&quot;:&quot;Grundhoff&quot;,&quot;given&quot;:&quot;Adam&quot;,&quot;parse-names&quot;:false,&quot;dropping-particle&quot;:&quot;&quot;,&quot;non-dropping-particle&quot;:&quot;&quot;},{&quot;family&quot;:&quot;Gundem&quot;,&quot;given&quot;:&quot;Gunes&quot;,&quot;parse-names&quot;:false,&quot;dropping-particle&quot;:&quot;&quot;,&quot;non-dropping-particle&quot;:&quot;&quot;},{&quot;family&quot;:&quot;Guo&quot;,&quot;given&quot;:&quot;Qianyun&quot;,&quot;parse-names&quot;:false,&quot;dropping-particle&quot;:&quot;&quot;,&quot;non-dropping-particle&quot;:&quot;&quot;},{&quot;family&quot;:&quot;Gupta&quot;,&quot;given&quot;:&quot;Manaswi&quot;,&quot;parse-names&quot;:false,&quot;dropping-particle&quot;:&quot;&quot;,&quot;non-dropping-particle&quot;:&quot;&quot;},{&quot;family&quot;:&quot;Gupta&quot;,&quot;given&quot;:&quot;Shailja&quot;,&quot;parse-names&quot;:false,&quot;dropping-particle&quot;:&quot;&quot;,&quot;non-dropping-particle&quot;:&quot;&quot;},{&quot;family&quot;:&quot;Gut&quot;,&quot;given&quot;:&quot;Ivo G.&quot;,&quot;parse-names&quot;:false,&quot;dropping-particle&quot;:&quot;&quot;,&quot;non-dropping-particle&quot;:&quot;&quot;},{&quot;family&quot;:&quot;Gut&quot;,&quot;given&quot;:&quot;Marta&quot;,&quot;parse-names&quot;:false,&quot;dropping-particle&quot;:&quot;&quot;,&quot;non-dropping-particle&quot;:&quot;&quot;},{&quot;family&quot;:&quot;Göke&quot;,&quot;given&quot;:&quot;Jonathan&quot;,&quot;parse-names&quot;:false,&quot;dropping-particle&quot;:&quot;&quot;,&quot;non-dropping-particle&quot;:&quot;&quot;},{&quot;family&quot;:&quot;Ha&quot;,&quot;given&quot;:&quot;Gavin&quot;,&quot;parse-names&quot;:false,&quot;dropping-particle&quot;:&quot;&quot;,&quot;non-dropping-particle&quot;:&quot;&quot;},{&quot;family&quot;:&quot;Haake&quot;,&quot;given&quot;:&quot;Andrea&quot;,&quot;parse-names&quot;:false,&quot;dropping-particle&quot;:&quot;&quot;,&quot;non-dropping-particle&quot;:&quot;&quot;},{&quot;family&quot;:&quot;Haan&quot;,&quot;given&quot;:&quot;David&quot;,&quot;parse-names&quot;:false,&quot;dropping-particle&quot;:&quot;&quot;,&quot;non-dropping-particle&quot;:&quot;&quot;},{&quot;family&quot;:&quot;Haas&quot;,&quot;given&quot;:&quot;Siegfried&quot;,&quot;parse-names&quot;:false,&quot;dropping-particle&quot;:&quot;&quot;,&quot;non-dropping-particle&quot;:&quot;&quot;},{&quot;family&quot;:&quot;Haase&quot;,&quot;given&quot;:&quot;Kerstin&quot;,&quot;parse-names&quot;:false,&quot;dropping-particle&quot;:&quot;&quot;,&quot;non-dropping-particle&quot;:&quot;&quot;},{&quot;family&quot;:&quot;Haber&quot;,&quot;given&quot;:&quot;James E.&quot;,&quot;parse-names&quot;:false,&quot;dropping-particle&quot;:&quot;&quot;,&quot;non-dropping-particle&quot;:&quot;&quot;},{&quot;family&quot;:&quot;Habermann&quot;,&quot;given&quot;:&quot;Nina&quot;,&quot;parse-names&quot;:false,&quot;dropping-particle&quot;:&quot;&quot;,&quot;non-dropping-particle&quot;:&quot;&quot;},{&quot;family&quot;:&quot;Hach&quot;,&quot;given&quot;:&quot;Faraz&quot;,&quot;parse-names&quot;:false,&quot;dropping-particle&quot;:&quot;&quot;,&quot;non-dropping-particle&quot;:&quot;&quot;},{&quot;family&quot;:&quot;Haider&quot;,&quot;given&quot;:&quot;Syed&quot;,&quot;parse-names&quot;:false,&quot;dropping-particle&quot;:&quot;&quot;,&quot;non-dropping-particle&quot;:&quot;&quot;},{&quot;family&quot;:&quot;Hama&quot;,&quot;given&quot;:&quot;Natsuko&quot;,&quot;parse-names&quot;:false,&quot;dropping-particle&quot;:&quot;&quot;,&quot;non-dropping-particle&quot;:&quot;&quot;},{&quot;family&quot;:&quot;Hamdy&quot;,&quot;given&quot;:&quot;Freddie C.&quot;,&quot;parse-names&quot;:false,&quot;dropping-particle&quot;:&quot;&quot;,&quot;non-dropping-particle&quot;:&quot;&quot;},{&quot;family&quot;:&quot;Hamilton&quot;,&quot;given&quot;:&quot;Anne&quot;,&quot;parse-names&quot;:false,&quot;dropping-particle&quot;:&quot;&quot;,&quot;non-dropping-particle&quot;:&quot;&quot;},{&quot;family&quot;:&quot;Hamilton&quot;,&quot;given&quot;:&quot;Mark P.&quot;,&quot;parse-names&quot;:false,&quot;dropping-particle&quot;:&quot;&quot;,&quot;non-dropping-particle&quot;:&quot;&quot;},{&quot;family&quot;:&quot;Han&quot;,&quot;given&quot;:&quot;Leng&quot;,&quot;parse-names&quot;:false,&quot;dropping-particle&quot;:&quot;&quot;,&quot;non-dropping-particle&quot;:&quot;&quot;},{&quot;family&quot;:&quot;Hanna&quot;,&quot;given&quot;:&quot;George B.&quot;,&quot;parse-names&quot;:false,&quot;dropping-particle&quot;:&quot;&quot;,&quot;non-dropping-particle&quot;:&quot;&quot;},{&quot;family&quot;:&quot;Hansmann&quot;,&quot;given&quot;:&quot;Martin&quot;,&quot;parse-names&quot;:false,&quot;dropping-particle&quot;:&quot;&quot;,&quot;non-dropping-particle&quot;:&quot;&quot;},{&quot;family&quot;:&quot;Haradhvala&quot;,&quot;given&quot;:&quot;Nicholas J.&quot;,&quot;parse-names&quot;:false,&quot;dropping-particle&quot;:&quot;&quot;,&quot;non-dropping-particle&quot;:&quot;&quot;},{&quot;family&quot;:&quot;Harismendy&quot;,&quot;given&quot;:&quot;Olivier&quot;,&quot;parse-names&quot;:false,&quot;dropping-particle&quot;:&quot;&quot;,&quot;non-dropping-particle&quot;:&quot;&quot;},{&quot;family&quot;:&quot;Harliwong&quot;,&quot;given&quot;:&quot;Ivon&quot;,&quot;parse-names&quot;:false,&quot;dropping-particle&quot;:&quot;&quot;,&quot;non-dropping-particle&quot;:&quot;&quot;},{&quot;family&quot;:&quot;Harmanci&quot;,&quot;given&quot;:&quot;Arif O.&quot;,&quot;parse-names&quot;:false,&quot;dropping-particle&quot;:&quot;&quot;,&quot;non-dropping-particle&quot;:&quot;&quot;},{&quot;family&quot;:&quot;Harrington&quot;,&quot;given&quot;:&quot;Eoghan&quot;,&quot;parse-names&quot;:false,&quot;dropping-particle&quot;:&quot;&quot;,&quot;non-dropping-particle&quot;:&quot;&quot;},{&quot;family&quot;:&quot;Hasegawa&quot;,&quot;given&quot;:&quot;Takanori&quot;,&quot;parse-names&quot;:false,&quot;dropping-particle&quot;:&quot;&quot;,&quot;non-dropping-particle&quot;:&quot;&quot;},{&quot;family&quot;:&quot;Haussler&quot;,&quot;given&quot;:&quot;David&quot;,&quot;parse-names&quot;:false,&quot;dropping-particle&quot;:&quot;&quot;,&quot;non-dropping-particle&quot;:&quot;&quot;},{&quot;family&quot;:&quot;Hawkins&quot;,&quot;given&quot;:&quot;Steve&quot;,&quot;parse-names&quot;:false,&quot;dropping-particle&quot;:&quot;&quot;,&quot;non-dropping-particle&quot;:&quot;&quot;},{&quot;family&quot;:&quot;Hayami&quot;,&quot;given&quot;:&quot;Shinya&quot;,&quot;parse-names&quot;:false,&quot;dropping-particle&quot;:&quot;&quot;,&quot;non-dropping-particle&quot;:&quot;&quot;},{&quot;family&quot;:&quot;Hayashi&quot;,&quot;given&quot;:&quot;Shuto&quot;,&quot;parse-names&quot;:false,&quot;dropping-particle&quot;:&quot;&quot;,&quot;non-dropping-particle&quot;:&quot;&quot;},{&quot;family&quot;:&quot;Hayes&quot;,&quot;given&quot;:&quot;D. Neil&quot;,&quot;parse-names&quot;:false,&quot;dropping-particle&quot;:&quot;&quot;,&quot;non-dropping-particle&quot;:&quot;&quot;},{&quot;family&quot;:&quot;Hayes&quot;,&quot;given&quot;:&quot;Stephen J.&quot;,&quot;parse-names&quot;:false,&quot;dropping-particle&quot;:&quot;&quot;,&quot;non-dropping-particle&quot;:&quot;&quot;},{&quot;family&quot;:&quot;Hayward&quot;,&quot;given&quot;:&quot;Nicholas K.&quot;,&quot;parse-names&quot;:false,&quot;dropping-particle&quot;:&quot;&quot;,&quot;non-dropping-particle&quot;:&quot;&quot;},{&quot;family&quot;:&quot;Hazell&quot;,&quot;given&quot;:&quot;Steven&quot;,&quot;parse-names&quot;:false,&quot;dropping-particle&quot;:&quot;&quot;,&quot;non-dropping-particle&quot;:&quot;&quot;},{&quot;family&quot;:&quot;He&quot;,&quot;given&quot;:&quot;Yao&quot;,&quot;parse-names&quot;:false,&quot;dropping-particle&quot;:&quot;&quot;,&quot;non-dropping-particle&quot;:&quot;&quot;},{&quot;family&quot;:&quot;Heath&quot;,&quot;given&quot;:&quot;Allison P.&quot;,&quot;parse-names&quot;:false,&quot;dropping-particle&quot;:&quot;&quot;,&quot;non-dropping-particle&quot;:&quot;&quot;},{&quot;family&quot;:&quot;Heath&quot;,&quot;given&quot;:&quot;Simon C.&quot;,&quot;parse-names&quot;:false,&quot;dropping-particle&quot;:&quot;&quot;,&quot;non-dropping-particle&quot;:&quot;&quot;},{&quot;family&quot;:&quot;Hedley&quot;,&quot;given&quot;:&quot;David&quot;,&quot;parse-names&quot;:false,&quot;dropping-particle&quot;:&quot;&quot;,&quot;non-dropping-particle&quot;:&quot;&quot;},{&quot;family&quot;:&quot;Hegde&quot;,&quot;given&quot;:&quot;Apurva M.&quot;,&quot;parse-names&quot;:false,&quot;dropping-particle&quot;:&quot;&quot;,&quot;non-dropping-particle&quot;:&quot;&quot;},{&quot;family&quot;:&quot;Heiman&quot;,&quot;given&quot;:&quot;David I.&quot;,&quot;parse-names&quot;:false,&quot;dropping-particle&quot;:&quot;&quot;,&quot;non-dropping-particle&quot;:&quot;&quot;},{&quot;family&quot;:&quot;Heinold&quot;,&quot;given&quot;:&quot;Michael C.&quot;,&quot;parse-names&quot;:false,&quot;dropping-particle&quot;:&quot;&quot;,&quot;non-dropping-particle&quot;:&quot;&quot;},{&quot;family&quot;:&quot;Heins&quot;,&quot;given&quot;:&quot;Zachary&quot;,&quot;parse-names&quot;:false,&quot;dropping-particle&quot;:&quot;&quot;,&quot;non-dropping-particle&quot;:&quot;&quot;},{&quot;family&quot;:&quot;Heisler&quot;,&quot;given&quot;:&quot;Lawrence E.&quot;,&quot;parse-names&quot;:false,&quot;dropping-particle&quot;:&quot;&quot;,&quot;non-dropping-particle&quot;:&quot;&quot;},{&quot;family&quot;:&quot;Hellstrom-Lindberg&quot;,&quot;given&quot;:&quot;Eva&quot;,&quot;parse-names&quot;:false,&quot;dropping-particle&quot;:&quot;&quot;,&quot;non-dropping-particle&quot;:&quot;&quot;},{&quot;family&quot;:&quot;Helmy&quot;,&quot;given&quot;:&quot;Mohamed&quot;,&quot;parse-names&quot;:false,&quot;dropping-particle&quot;:&quot;&quot;,&quot;non-dropping-particle&quot;:&quot;&quot;},{&quot;family&quot;:&quot;Heo&quot;,&quot;given&quot;:&quot;Seong Gu&quot;,&quot;parse-names&quot;:false,&quot;dropping-particle&quot;:&quot;&quot;,&quot;non-dropping-particle&quot;:&quot;&quot;},{&quot;family&quot;:&quot;Hepperla&quot;,&quot;given&quot;:&quot;Austin J.&quot;,&quot;parse-names&quot;:false,&quot;dropping-particle&quot;:&quot;&quot;,&quot;non-dropping-particle&quot;:&quot;&quot;},{&quot;family&quot;:&quot;Heredia-Genestar&quot;,&quot;given&quot;:&quot;José María&quot;,&quot;parse-names&quot;:false,&quot;dropping-particle&quot;:&quot;&quot;,&quot;non-dropping-particle&quot;:&quot;&quot;},{&quot;family&quot;:&quot;Herrmann&quot;,&quot;given&quot;:&quot;Carl&quot;,&quot;parse-names&quot;:false,&quot;dropping-particle&quot;:&quot;&quot;,&quot;non-dropping-particle&quot;:&quot;&quot;},{&quot;family&quot;:&quot;Hersey&quot;,&quot;given&quot;:&quot;Peter&quot;,&quot;parse-names&quot;:false,&quot;dropping-particle&quot;:&quot;&quot;,&quot;non-dropping-particle&quot;:&quot;&quot;},{&quot;family&quot;:&quot;Hess&quot;,&quot;given&quot;:&quot;Julian M.&quot;,&quot;parse-names&quot;:false,&quot;dropping-particle&quot;:&quot;&quot;,&quot;non-dropping-particle&quot;:&quot;&quot;},{&quot;family&quot;:&quot;Hilmarsdottir&quot;,&quot;given&quot;:&quot;Holmfridur&quot;,&quot;parse-names&quot;:false,&quot;dropping-particle&quot;:&quot;&quot;,&quot;non-dropping-particle&quot;:&quot;&quot;},{&quot;family&quot;:&quot;Hinton&quot;,&quot;given&quot;:&quot;Jonathan&quot;,&quot;parse-names&quot;:false,&quot;dropping-particle&quot;:&quot;&quot;,&quot;non-dropping-particle&quot;:&quot;&quot;},{&quot;family&quot;:&quot;Hirano&quot;,&quot;given&quot;:&quot;Satoshi&quot;,&quot;parse-names&quot;:false,&quot;dropping-particle&quot;:&quot;&quot;,&quot;non-dropping-particle&quot;:&quot;&quot;},{&quot;family&quot;:&quot;Hiraoka&quot;,&quot;given&quot;:&quot;Nobuyoshi&quot;,&quot;parse-names&quot;:false,&quot;dropping-particle&quot;:&quot;&quot;,&quot;non-dropping-particle&quot;:&quot;&quot;},{&quot;family&quot;:&quot;Hoadley&quot;,&quot;given&quot;:&quot;Katherine A.&quot;,&quot;parse-names&quot;:false,&quot;dropping-particle&quot;:&quot;&quot;,&quot;non-dropping-particle&quot;:&quot;&quot;},{&quot;family&quot;:&quot;Hobolth&quot;,&quot;given&quot;:&quot;Asger&quot;,&quot;parse-names&quot;:false,&quot;dropping-particle&quot;:&quot;&quot;,&quot;non-dropping-particle&quot;:&quot;&quot;},{&quot;family&quot;:&quot;Hodzic&quot;,&quot;given&quot;:&quot;Ermin&quot;,&quot;parse-names&quot;:false,&quot;dropping-particle&quot;:&quot;&quot;,&quot;non-dropping-particle&quot;:&quot;&quot;},{&quot;family&quot;:&quot;Hoell&quot;,&quot;given&quot;:&quot;Jessica I.&quot;,&quot;parse-names&quot;:false,&quot;dropping-particle&quot;:&quot;&quot;,&quot;non-dropping-particle&quot;:&quot;&quot;},{&quot;family&quot;:&quot;Hoffmann&quot;,&quot;given&quot;:&quot;Steve&quot;,&quot;parse-names&quot;:false,&quot;dropping-particle&quot;:&quot;&quot;,&quot;non-dropping-particle&quot;:&quot;&quot;},{&quot;family&quot;:&quot;Hofmann&quot;,&quot;given&quot;:&quot;Oliver&quot;,&quot;parse-names&quot;:false,&quot;dropping-particle&quot;:&quot;&quot;,&quot;non-dropping-particle&quot;:&quot;&quot;},{&quot;family&quot;:&quot;Holbrook&quot;,&quot;given&quot;:&quot;Andrea&quot;,&quot;parse-names&quot;:false,&quot;dropping-particle&quot;:&quot;&quot;,&quot;non-dropping-particle&quot;:&quot;&quot;},{&quot;family&quot;:&quot;Holik&quot;,&quot;given&quot;:&quot;Aliaksei Z.&quot;,&quot;parse-names&quot;:false,&quot;dropping-particle&quot;:&quot;&quot;,&quot;non-dropping-particle&quot;:&quot;&quot;},{&quot;family&quot;:&quot;Hollingsworth&quot;,&quot;given&quot;:&quot;Michael A.&quot;,&quot;parse-names&quot;:false,&quot;dropping-particle&quot;:&quot;&quot;,&quot;non-dropping-particle&quot;:&quot;&quot;},{&quot;family&quot;:&quot;Holmes&quot;,&quot;given&quot;:&quot;Oliver&quot;,&quot;parse-names&quot;:false,&quot;dropping-particle&quot;:&quot;&quot;,&quot;non-dropping-particle&quot;:&quot;&quot;},{&quot;family&quot;:&quot;Holt&quot;,&quot;given&quot;:&quot;Robert A.&quot;,&quot;parse-names&quot;:false,&quot;dropping-particle&quot;:&quot;&quot;,&quot;non-dropping-particle&quot;:&quot;&quot;},{&quot;family&quot;:&quot;Hong&quot;,&quot;given&quot;:&quot;Chen&quot;,&quot;parse-names&quot;:false,&quot;dropping-particle&quot;:&quot;&quot;,&quot;non-dropping-particle&quot;:&quot;&quot;},{&quot;family&quot;:&quot;Hong&quot;,&quot;given&quot;:&quot;Eun Pyo&quot;,&quot;parse-names&quot;:false,&quot;dropping-particle&quot;:&quot;&quot;,&quot;non-dropping-particle&quot;:&quot;&quot;},{&quot;family&quot;:&quot;Hong&quot;,&quot;given&quot;:&quot;Jongwhi H.&quot;,&quot;parse-names&quot;:false,&quot;dropping-particle&quot;:&quot;&quot;,&quot;non-dropping-particle&quot;:&quot;&quot;},{&quot;family&quot;:&quot;Hooijer&quot;,&quot;given&quot;:&quot;Gerrit K.&quot;,&quot;parse-names&quot;:false,&quot;dropping-particle&quot;:&quot;&quot;,&quot;non-dropping-particle&quot;:&quot;&quot;},{&quot;family&quot;:&quot;Hornshøj&quot;,&quot;given&quot;:&quot;Henrik&quot;,&quot;parse-names&quot;:false,&quot;dropping-particle&quot;:&quot;&quot;,&quot;non-dropping-particle&quot;:&quot;&quot;},{&quot;family&quot;:&quot;Hosoda&quot;,&quot;given&quot;:&quot;Fumie&quot;,&quot;parse-names&quot;:false,&quot;dropping-particle&quot;:&quot;&quot;,&quot;non-dropping-particle&quot;:&quot;&quot;},{&quot;family&quot;:&quot;Hou&quot;,&quot;given&quot;:&quot;Yong&quot;,&quot;parse-names&quot;:false,&quot;dropping-particle&quot;:&quot;&quot;,&quot;non-dropping-particle&quot;:&quot;&quot;},{&quot;family&quot;:&quot;Hovestadt&quot;,&quot;given&quot;:&quot;Volker&quot;,&quot;parse-names&quot;:false,&quot;dropping-particle&quot;:&quot;&quot;,&quot;non-dropping-particle&quot;:&quot;&quot;},{&quot;family&quot;:&quot;Howat&quot;,&quot;given&quot;:&quot;William&quot;,&quot;parse-names&quot;:false,&quot;dropping-particle&quot;:&quot;&quot;,&quot;non-dropping-particle&quot;:&quot;&quot;},{&quot;family&quot;:&quot;Hoyle&quot;,&quot;given&quot;:&quot;Alan P.&quot;,&quot;parse-names&quot;:false,&quot;dropping-particle&quot;:&quot;&quot;,&quot;non-dropping-particle&quot;:&quot;&quot;},{&quot;family&quot;:&quot;Hruban&quot;,&quot;given&quot;:&quot;Ralph H.&quot;,&quot;parse-names&quot;:false,&quot;dropping-particle&quot;:&quot;&quot;,&quot;non-dropping-particle&quot;:&quot;&quot;},{&quot;family&quot;:&quot;Hu&quot;,&quot;given&quot;:&quot;Jianhong&quot;,&quot;parse-names&quot;:false,&quot;dropping-particle&quot;:&quot;&quot;,&quot;non-dropping-particle&quot;:&quot;&quot;},{&quot;family&quot;:&quot;Hu&quot;,&quot;given&quot;:&quot;Taobo&quot;,&quot;parse-names&quot;:false,&quot;dropping-particle&quot;:&quot;&quot;,&quot;non-dropping-particle&quot;:&quot;&quot;},{&quot;family&quot;:&quot;Hua&quot;,&quot;given&quot;:&quot;Xing&quot;,&quot;parse-names&quot;:false,&quot;dropping-particle&quot;:&quot;&quot;,&quot;non-dropping-particle&quot;:&quot;&quot;},{&quot;family&quot;:&quot;Huang&quot;,&quot;given&quot;:&quot;Kuan-lin&quot;,&quot;parse-names&quot;:false,&quot;dropping-particle&quot;:&quot;&quot;,&quot;non-dropping-particle&quot;:&quot;&quot;},{&quot;family&quot;:&quot;Huang&quot;,&quot;given&quot;:&quot;Mei&quot;,&quot;parse-names&quot;:false,&quot;dropping-particle&quot;:&quot;&quot;,&quot;non-dropping-particle&quot;:&quot;&quot;},{&quot;family&quot;:&quot;Huang&quot;,&quot;given&quot;:&quot;Mi Ni&quot;,&quot;parse-names&quot;:false,&quot;dropping-particle&quot;:&quot;&quot;,&quot;non-dropping-particle&quot;:&quot;&quot;},{&quot;family&quot;:&quot;Huang&quot;,&quot;given&quot;:&quot;Vincent&quot;,&quot;parse-names&quot;:false,&quot;dropping-particle&quot;:&quot;&quot;,&quot;non-dropping-particle&quot;:&quot;&quot;},{&quot;family&quot;:&quot;Huang&quot;,&quot;given&quot;:&quot;Yi&quot;,&quot;parse-names&quot;:false,&quot;dropping-particle&quot;:&quot;&quot;,&quot;non-dropping-particle&quot;:&quot;&quot;},{&quot;family&quot;:&quot;Huber&quot;,&quot;given&quot;:&quot;Wolfgang&quot;,&quot;parse-names&quot;:false,&quot;dropping-particle&quot;:&quot;&quot;,&quot;non-dropping-particle&quot;:&quot;&quot;},{&quot;family&quot;:&quot;Hudson&quot;,&quot;given&quot;:&quot;Thomas J.&quot;,&quot;parse-names&quot;:false,&quot;dropping-particle&quot;:&quot;&quot;,&quot;non-dropping-particle&quot;:&quot;&quot;},{&quot;family&quot;:&quot;Hummel&quot;,&quot;given&quot;:&quot;Michael&quot;,&quot;parse-names&quot;:false,&quot;dropping-particle&quot;:&quot;&quot;,&quot;non-dropping-particle&quot;:&quot;&quot;},{&quot;family&quot;:&quot;Hung&quot;,&quot;given&quot;:&quot;Jillian A.&quot;,&quot;parse-names&quot;:false,&quot;dropping-particle&quot;:&quot;&quot;,&quot;non-dropping-particle&quot;:&quot;&quot;},{&quot;family&quot;:&quot;Huntsman&quot;,&quot;given&quot;:&quot;David&quot;,&quot;parse-names&quot;:false,&quot;dropping-particle&quot;:&quot;&quot;,&quot;non-dropping-particle&quot;:&quot;&quot;},{&quot;family&quot;:&quot;Hupp&quot;,&quot;given&quot;:&quot;Ted R.&quot;,&quot;parse-names&quot;:false,&quot;dropping-particle&quot;:&quot;&quot;,&quot;non-dropping-particle&quot;:&quot;&quot;},{&quot;family&quot;:&quot;Huse&quot;,&quot;given&quot;:&quot;Jason&quot;,&quot;parse-names&quot;:false,&quot;dropping-particle&quot;:&quot;&quot;,&quot;non-dropping-particle&quot;:&quot;&quot;},{&quot;family&quot;:&quot;Huska&quot;,&quot;given&quot;:&quot;Matthew R.&quot;,&quot;parse-names&quot;:false,&quot;dropping-particle&quot;:&quot;&quot;,&quot;non-dropping-particle&quot;:&quot;&quot;},{&quot;family&quot;:&quot;Hutter&quot;,&quot;given&quot;:&quot;Barbara&quot;,&quot;parse-names&quot;:false,&quot;dropping-particle&quot;:&quot;&quot;,&quot;non-dropping-particle&quot;:&quot;&quot;},{&quot;family&quot;:&quot;Hutter&quot;,&quot;given&quot;:&quot;Carolyn M.&quot;,&quot;parse-names&quot;:false,&quot;dropping-particle&quot;:&quot;&quot;,&quot;non-dropping-particle&quot;:&quot;&quot;},{&quot;family&quot;:&quot;Hübschmann&quot;,&quot;given&quot;:&quot;Daniel&quot;,&quot;parse-names&quot;:false,&quot;dropping-particle&quot;:&quot;&quot;,&quot;non-dropping-particle&quot;:&quot;&quot;},{&quot;family&quot;:&quot;Iacobuzio-Donahue&quot;,&quot;given&quot;:&quot;Christine A.&quot;,&quot;parse-names&quot;:false,&quot;dropping-particle&quot;:&quot;&quot;,&quot;non-dropping-particle&quot;:&quot;&quot;},{&quot;family&quot;:&quot;Imbusch&quot;,&quot;given&quot;:&quot;Charles David&quot;,&quot;parse-names&quot;:false,&quot;dropping-particle&quot;:&quot;&quot;,&quot;non-dropping-particle&quot;:&quot;&quot;},{&quot;family&quot;:&quot;Imielinski&quot;,&quot;given&quot;:&quot;Marcin&quot;,&quot;parse-names&quot;:false,&quot;dropping-particle&quot;:&quot;&quot;,&quot;non-dropping-particle&quot;:&quot;&quot;},{&quot;family&quot;:&quot;Imoto&quot;,&quot;given&quot;:&quot;Seiya&quot;,&quot;parse-names&quot;:false,&quot;dropping-particle&quot;:&quot;&quot;,&quot;non-dropping-particle&quot;:&quot;&quot;},{&quot;family&quot;:&quot;Isaacs&quot;,&quot;given&quot;:&quot;William B.&quot;,&quot;parse-names&quot;:false,&quot;dropping-particle&quot;:&quot;&quot;,&quot;non-dropping-particle&quot;:&quot;&quot;},{&quot;family&quot;:&quot;Isaev&quot;,&quot;given&quot;:&quot;Keren&quot;,&quot;parse-names&quot;:false,&quot;dropping-particle&quot;:&quot;&quot;,&quot;non-dropping-particle&quot;:&quot;&quot;},{&quot;family&quot;:&quot;Ishikawa&quot;,&quot;given&quot;:&quot;Shumpei&quot;,&quot;parse-names&quot;:false,&quot;dropping-particle&quot;:&quot;&quot;,&quot;non-dropping-particle&quot;:&quot;&quot;},{&quot;family&quot;:&quot;Iskar&quot;,&quot;given&quot;:&quot;Murat&quot;,&quot;parse-names&quot;:false,&quot;dropping-particle&quot;:&quot;&quot;,&quot;non-dropping-particle&quot;:&quot;&quot;},{&quot;family&quot;:&quot;Islam&quot;,&quot;given&quot;:&quot;S. M. Ashiqul&quot;,&quot;parse-names&quot;:false,&quot;dropping-particle&quot;:&quot;&quot;,&quot;non-dropping-particle&quot;:&quot;&quot;},{&quot;family&quot;:&quot;Ittmann&quot;,&quot;given&quot;:&quot;Michael&quot;,&quot;parse-names&quot;:false,&quot;dropping-particle&quot;:&quot;&quot;,&quot;non-dropping-particle&quot;:&quot;&quot;},{&quot;family&quot;:&quot;Ivkovic&quot;,&quot;given&quot;:&quot;Sinisa&quot;,&quot;parse-names&quot;:false,&quot;dropping-particle&quot;:&quot;&quot;,&quot;non-dropping-particle&quot;:&quot;&quot;},{&quot;family&quot;:&quot;Izarzugaza&quot;,&quot;given&quot;:&quot;Jose M. G.&quot;,&quot;parse-names&quot;:false,&quot;dropping-particle&quot;:&quot;&quot;,&quot;non-dropping-particle&quot;:&quot;&quot;},{&quot;family&quot;:&quot;Jacquemier&quot;,&quot;given&quot;:&quot;Jocelyne&quot;,&quot;parse-names&quot;:false,&quot;dropping-particle&quot;:&quot;&quot;,&quot;non-dropping-particle&quot;:&quot;&quot;},{&quot;family&quot;:&quot;Jakrot&quot;,&quot;given&quot;:&quot;Valerie&quot;,&quot;parse-names&quot;:false,&quot;dropping-particle&quot;:&quot;&quot;,&quot;non-dropping-particle&quot;:&quot;&quot;},{&quot;family&quot;:&quot;Jamieson&quot;,&quot;given&quot;:&quot;Nigel B.&quot;,&quot;parse-names&quot;:false,&quot;dropping-particle&quot;:&quot;&quot;,&quot;non-dropping-particle&quot;:&quot;&quot;},{&quot;family&quot;:&quot;Jang&quot;,&quot;given&quot;:&quot;Gun Ho&quot;,&quot;parse-names&quot;:false,&quot;dropping-particle&quot;:&quot;&quot;,&quot;non-dropping-particle&quot;:&quot;&quot;},{&quot;family&quot;:&quot;Jang&quot;,&quot;given&quot;:&quot;Se Jin&quot;,&quot;parse-names&quot;:false,&quot;dropping-particle&quot;:&quot;&quot;,&quot;non-dropping-particle&quot;:&quot;&quot;},{&quot;family&quot;:&quot;Jayaseelan&quot;,&quot;given&quot;:&quot;Joy C.&quot;,&quot;parse-names&quot;:false,&quot;dropping-particle&quot;:&quot;&quot;,&quot;non-dropping-particle&quot;:&quot;&quot;},{&quot;family&quot;:&quot;Jayasinghe&quot;,&quot;given&quot;:&quot;Reyka&quot;,&quot;parse-names&quot;:false,&quot;dropping-particle&quot;:&quot;&quot;,&quot;non-dropping-particle&quot;:&quot;&quot;},{&quot;family&quot;:&quot;Jefferys&quot;,&quot;given&quot;:&quot;Stuart R.&quot;,&quot;parse-names&quot;:false,&quot;dropping-particle&quot;:&quot;&quot;,&quot;non-dropping-particle&quot;:&quot;&quot;},{&quot;family&quot;:&quot;Jegalian&quot;,&quot;given&quot;:&quot;Karine&quot;,&quot;parse-names&quot;:false,&quot;dropping-particle&quot;:&quot;&quot;,&quot;non-dropping-particle&quot;:&quot;&quot;},{&quot;family&quot;:&quot;Jennings&quot;,&quot;given&quot;:&quot;Jennifer L.&quot;,&quot;parse-names&quot;:false,&quot;dropping-particle&quot;:&quot;&quot;,&quot;non-dropping-particle&quot;:&quot;&quot;},{&quot;family&quot;:&quot;Jeon&quot;,&quot;given&quot;:&quot;Seung-Hyup&quot;,&quot;parse-names&quot;:false,&quot;dropping-particle&quot;:&quot;&quot;,&quot;non-dropping-particle&quot;:&quot;&quot;},{&quot;family&quot;:&quot;Jerman&quot;,&quot;given&quot;:&quot;Lara&quot;,&quot;parse-names&quot;:false,&quot;dropping-particle&quot;:&quot;&quot;,&quot;non-dropping-particle&quot;:&quot;&quot;},{&quot;family&quot;:&quot;Ji&quot;,&quot;given&quot;:&quot;Yuan&quot;,&quot;parse-names&quot;:false,&quot;dropping-particle&quot;:&quot;&quot;,&quot;non-dropping-particle&quot;:&quot;&quot;},{&quot;family&quot;:&quot;Jiao&quot;,&quot;given&quot;:&quot;Wei&quot;,&quot;parse-names&quot;:false,&quot;dropping-particle&quot;:&quot;&quot;,&quot;non-dropping-particle&quot;:&quot;&quot;},{&quot;family&quot;:&quot;Johansson&quot;,&quot;given&quot;:&quot;Peter A.&quot;,&quot;parse-names&quot;:false,&quot;dropping-particle&quot;:&quot;&quot;,&quot;non-dropping-particle&quot;:&quot;&quot;},{&quot;family&quot;:&quot;Johns&quot;,&quot;given&quot;:&quot;Amber L.&quot;,&quot;parse-names&quot;:false,&quot;dropping-particle&quot;:&quot;&quot;,&quot;non-dropping-particle&quot;:&quot;&quot;},{&quot;family&quot;:&quot;Johns&quot;,&quot;given&quot;:&quot;Jeremy&quot;,&quot;parse-names&quot;:false,&quot;dropping-particle&quot;:&quot;&quot;,&quot;non-dropping-particle&quot;:&quot;&quot;},{&quot;family&quot;:&quot;Johnson&quot;,&quot;given&quot;:&quot;Rory&quot;,&quot;parse-names&quot;:false,&quot;dropping-particle&quot;:&quot;&quot;,&quot;non-dropping-particle&quot;:&quot;&quot;},{&quot;family&quot;:&quot;Johnson&quot;,&quot;given&quot;:&quot;Todd A.&quot;,&quot;parse-names&quot;:false,&quot;dropping-particle&quot;:&quot;&quot;,&quot;non-dropping-particle&quot;:&quot;&quot;},{&quot;family&quot;:&quot;Jolly&quot;,&quot;given&quot;:&quot;Clemency&quot;,&quot;parse-names&quot;:false,&quot;dropping-particle&quot;:&quot;&quot;,&quot;non-dropping-particle&quot;:&quot;&quot;},{&quot;family&quot;:&quot;Joly&quot;,&quot;given&quot;:&quot;Yann&quot;,&quot;parse-names&quot;:false,&quot;dropping-particle&quot;:&quot;&quot;,&quot;non-dropping-particle&quot;:&quot;&quot;},{&quot;family&quot;:&quot;Jonasson&quot;,&quot;given&quot;:&quot;Jon G.&quot;,&quot;parse-names&quot;:false,&quot;dropping-particle&quot;:&quot;&quot;,&quot;non-dropping-particle&quot;:&quot;&quot;},{&quot;family&quot;:&quot;Jones&quot;,&quot;given&quot;:&quot;Corbin D.&quot;,&quot;parse-names&quot;:false,&quot;dropping-particle&quot;:&quot;&quot;,&quot;non-dropping-particle&quot;:&quot;&quot;},{&quot;family&quot;:&quot;Jones&quot;,&quot;given&quot;:&quot;David R.&quot;,&quot;parse-names&quot;:false,&quot;dropping-particle&quot;:&quot;&quot;,&quot;non-dropping-particle&quot;:&quot;&quot;},{&quot;family&quot;:&quot;Jones&quot;,&quot;given&quot;:&quot;David T. W.&quot;,&quot;parse-names&quot;:false,&quot;dropping-particle&quot;:&quot;&quot;,&quot;non-dropping-particle&quot;:&quot;&quot;},{&quot;family&quot;:&quot;Jones&quot;,&quot;given&quot;:&quot;Nic&quot;,&quot;parse-names&quot;:false,&quot;dropping-particle&quot;:&quot;&quot;,&quot;non-dropping-particle&quot;:&quot;&quot;},{&quot;family&quot;:&quot;Jones&quot;,&quot;given&quot;:&quot;Steven J. M.&quot;,&quot;parse-names&quot;:false,&quot;dropping-particle&quot;:&quot;&quot;,&quot;non-dropping-particle&quot;:&quot;&quot;},{&quot;family&quot;:&quot;Jonkers&quot;,&quot;given&quot;:&quot;Jos&quot;,&quot;parse-names&quot;:false,&quot;dropping-particle&quot;:&quot;&quot;,&quot;non-dropping-particle&quot;:&quot;&quot;},{&quot;family&quot;:&quot;Ju&quot;,&quot;given&quot;:&quot;Young Seok&quot;,&quot;parse-names&quot;:false,&quot;dropping-particle&quot;:&quot;&quot;,&quot;non-dropping-particle&quot;:&quot;&quot;},{&quot;family&quot;:&quot;Juhl&quot;,&quot;given&quot;:&quot;Hartmut&quot;,&quot;parse-names&quot;:false,&quot;dropping-particle&quot;:&quot;&quot;,&quot;non-dropping-particle&quot;:&quot;&quot;},{&quot;family&quot;:&quot;Jung&quot;,&quot;given&quot;:&quot;Jongsun&quot;,&quot;parse-names&quot;:false,&quot;dropping-particle&quot;:&quot;&quot;,&quot;non-dropping-particle&quot;:&quot;&quot;},{&quot;family&quot;:&quot;Juul&quot;,&quot;given&quot;:&quot;Malene&quot;,&quot;parse-names&quot;:false,&quot;dropping-particle&quot;:&quot;&quot;,&quot;non-dropping-particle&quot;:&quot;&quot;},{&quot;family&quot;:&quot;Juul&quot;,&quot;given&quot;:&quot;Randi Istrup&quot;,&quot;parse-names&quot;:false,&quot;dropping-particle&quot;:&quot;&quot;,&quot;non-dropping-particle&quot;:&quot;&quot;},{&quot;family&quot;:&quot;Juul&quot;,&quot;given&quot;:&quot;Sissel&quot;,&quot;parse-names&quot;:false,&quot;dropping-particle&quot;:&quot;&quot;,&quot;non-dropping-particle&quot;:&quot;&quot;},{&quot;family&quot;:&quot;Jäger&quot;,&quot;given&quot;:&quot;Natalie&quot;,&quot;parse-names&quot;:false,&quot;dropping-particle&quot;:&quot;&quot;,&quot;non-dropping-particle&quot;:&quot;&quot;},{&quot;family&quot;:&quot;Kabbe&quot;,&quot;given&quot;:&quot;Rolf&quot;,&quot;parse-names&quot;:false,&quot;dropping-particle&quot;:&quot;&quot;,&quot;non-dropping-particle&quot;:&quot;&quot;},{&quot;family&quot;:&quot;Kahles&quot;,&quot;given&quot;:&quot;Andre&quot;,&quot;parse-names&quot;:false,&quot;dropping-particle&quot;:&quot;&quot;,&quot;non-dropping-particle&quot;:&quot;&quot;},{&quot;family&quot;:&quot;Kahraman&quot;,&quot;given&quot;:&quot;Abdullah&quot;,&quot;parse-names&quot;:false,&quot;dropping-particle&quot;:&quot;&quot;,&quot;non-dropping-particle&quot;:&quot;&quot;},{&quot;family&quot;:&quot;Kaiser&quot;,&quot;given&quot;:&quot;Vera B.&quot;,&quot;parse-names&quot;:false,&quot;dropping-particle&quot;:&quot;&quot;,&quot;non-dropping-particle&quot;:&quot;&quot;},{&quot;family&quot;:&quot;Kakavand&quot;,&quot;given&quot;:&quot;Hojabr&quot;,&quot;parse-names&quot;:false,&quot;dropping-particle&quot;:&quot;&quot;,&quot;non-dropping-particle&quot;:&quot;&quot;},{&quot;family&quot;:&quot;Kalimuthu&quot;,&quot;given&quot;:&quot;Sangeetha&quot;,&quot;parse-names&quot;:false,&quot;dropping-particle&quot;:&quot;&quot;,&quot;non-dropping-particle&quot;:&quot;&quot;},{&quot;family&quot;:&quot;Kalle&quot;,&quot;given&quot;:&quot;Christof&quot;,&quot;parse-names&quot;:false,&quot;dropping-particle&quot;:&quot;&quot;,&quot;non-dropping-particle&quot;:&quot;von&quot;},{&quot;family&quot;:&quot;Kang&quot;,&quot;given&quot;:&quot;Koo Jeong&quot;,&quot;parse-names&quot;:false,&quot;dropping-particle&quot;:&quot;&quot;,&quot;non-dropping-particle&quot;:&quot;&quot;},{&quot;family&quot;:&quot;Karaszi&quot;,&quot;given&quot;:&quot;Katalin&quot;,&quot;parse-names&quot;:false,&quot;dropping-particle&quot;:&quot;&quot;,&quot;non-dropping-particle&quot;:&quot;&quot;},{&quot;family&quot;:&quot;Karlan&quot;,&quot;given&quot;:&quot;Beth&quot;,&quot;parse-names&quot;:false,&quot;dropping-particle&quot;:&quot;&quot;,&quot;non-dropping-particle&quot;:&quot;&quot;},{&quot;family&quot;:&quot;Karlić&quot;,&quot;given&quot;:&quot;Rosa&quot;,&quot;parse-names&quot;:false,&quot;dropping-particle&quot;:&quot;&quot;,&quot;non-dropping-particle&quot;:&quot;&quot;},{&quot;family&quot;:&quot;Karsch&quot;,&quot;given&quot;:&quot;Dennis&quot;,&quot;parse-names&quot;:false,&quot;dropping-particle&quot;:&quot;&quot;,&quot;non-dropping-particle&quot;:&quot;&quot;},{&quot;family&quot;:&quot;Kasaian&quot;,&quot;given&quot;:&quot;Katayoon&quot;,&quot;parse-names&quot;:false,&quot;dropping-particle&quot;:&quot;&quot;,&quot;non-dropping-particle&quot;:&quot;&quot;},{&quot;family&quot;:&quot;Kassahn&quot;,&quot;given&quot;:&quot;Karin S.&quot;,&quot;parse-names&quot;:false,&quot;dropping-particle&quot;:&quot;&quot;,&quot;non-dropping-particle&quot;:&quot;&quot;},{&quot;family&quot;:&quot;Katai&quot;,&quot;given&quot;:&quot;Hitoshi&quot;,&quot;parse-names&quot;:false,&quot;dropping-particle&quot;:&quot;&quot;,&quot;non-dropping-particle&quot;:&quot;&quot;},{&quot;family&quot;:&quot;Kato&quot;,&quot;given&quot;:&quot;Mamoru&quot;,&quot;parse-names&quot;:false,&quot;dropping-particle&quot;:&quot;&quot;,&quot;non-dropping-particle&quot;:&quot;&quot;},{&quot;family&quot;:&quot;Katoh&quot;,&quot;given&quot;:&quot;Hiroto&quot;,&quot;parse-names&quot;:false,&quot;dropping-particle&quot;:&quot;&quot;,&quot;non-dropping-particle&quot;:&quot;&quot;},{&quot;family&quot;:&quot;Kawakami&quot;,&quot;given&quot;:&quot;Yoshiiku&quot;,&quot;parse-names&quot;:false,&quot;dropping-particle&quot;:&quot;&quot;,&quot;non-dropping-particle&quot;:&quot;&quot;},{&quot;family&quot;:&quot;Kay&quot;,&quot;given&quot;:&quot;Jonathan D.&quot;,&quot;parse-names&quot;:false,&quot;dropping-particle&quot;:&quot;&quot;,&quot;non-dropping-particle&quot;:&quot;&quot;},{&quot;family&quot;:&quot;Kazakoff&quot;,&quot;given&quot;:&quot;Stephen H.&quot;,&quot;parse-names&quot;:false,&quot;dropping-particle&quot;:&quot;&quot;,&quot;non-dropping-particle&quot;:&quot;&quot;},{&quot;family&quot;:&quot;Kazanov&quot;,&quot;given&quot;:&quot;Marat D.&quot;,&quot;parse-names&quot;:false,&quot;dropping-particle&quot;:&quot;&quot;,&quot;non-dropping-particle&quot;:&quot;&quot;},{&quot;family&quot;:&quot;Keays&quot;,&quot;given&quot;:&quot;Maria&quot;,&quot;parse-names&quot;:false,&quot;dropping-particle&quot;:&quot;&quot;,&quot;non-dropping-particle&quot;:&quot;&quot;},{&quot;family&quot;:&quot;Kebebew&quot;,&quot;given&quot;:&quot;Electron&quot;,&quot;parse-names&quot;:false,&quot;dropping-particle&quot;:&quot;&quot;,&quot;non-dropping-particle&quot;:&quot;&quot;},{&quot;family&quot;:&quot;Kefford&quot;,&quot;given&quot;:&quot;Richard F.&quot;,&quot;parse-names&quot;:false,&quot;dropping-particle&quot;:&quot;&quot;,&quot;non-dropping-particle&quot;:&quot;&quot;},{&quot;family&quot;:&quot;Kellis&quot;,&quot;given&quot;:&quot;Manolis&quot;,&quot;parse-names&quot;:false,&quot;dropping-particle&quot;:&quot;&quot;,&quot;non-dropping-particle&quot;:&quot;&quot;},{&quot;family&quot;:&quot;Kench&quot;,&quot;given&quot;:&quot;James G.&quot;,&quot;parse-names&quot;:false,&quot;dropping-particle&quot;:&quot;&quot;,&quot;non-dropping-particle&quot;:&quot;&quot;},{&quot;family&quot;:&quot;Kennedy&quot;,&quot;given&quot;:&quot;Catherine J.&quot;,&quot;parse-names&quot;:false,&quot;dropping-particle&quot;:&quot;&quot;,&quot;non-dropping-particle&quot;:&quot;&quot;},{&quot;family&quot;:&quot;Kerssemakers&quot;,&quot;given&quot;:&quot;Jules N. A.&quot;,&quot;parse-names&quot;:false,&quot;dropping-particle&quot;:&quot;&quot;,&quot;non-dropping-particle&quot;:&quot;&quot;},{&quot;family&quot;:&quot;Khoo&quot;,&quot;given&quot;:&quot;David&quot;,&quot;parse-names&quot;:false,&quot;dropping-particle&quot;:&quot;&quot;,&quot;non-dropping-particle&quot;:&quot;&quot;},{&quot;family&quot;:&quot;Khoo&quot;,&quot;given&quot;:&quot;Vincent&quot;,&quot;parse-names&quot;:false,&quot;dropping-particle&quot;:&quot;&quot;,&quot;non-dropping-particle&quot;:&quot;&quot;},{&quot;family&quot;:&quot;Khuntikeo&quot;,&quot;given&quot;:&quot;Narong&quot;,&quot;parse-names&quot;:false,&quot;dropping-particle&quot;:&quot;&quot;,&quot;non-dropping-particle&quot;:&quot;&quot;},{&quot;family&quot;:&quot;Khurana&quot;,&quot;given&quot;:&quot;Ekta&quot;,&quot;parse-names&quot;:false,&quot;dropping-particle&quot;:&quot;&quot;,&quot;non-dropping-particle&quot;:&quot;&quot;},{&quot;family&quot;:&quot;Kilpinen&quot;,&quot;given&quot;:&quot;Helena&quot;,&quot;parse-names&quot;:false,&quot;dropping-particle&quot;:&quot;&quot;,&quot;non-dropping-particle&quot;:&quot;&quot;},{&quot;family&quot;:&quot;Kim&quot;,&quot;given&quot;:&quot;Hark Kyun&quot;,&quot;parse-names&quot;:false,&quot;dropping-particle&quot;:&quot;&quot;,&quot;non-dropping-particle&quot;:&quot;&quot;},{&quot;family&quot;:&quot;Kim&quot;,&quot;given&quot;:&quot;Hyung-Lae&quot;,&quot;parse-names&quot;:false,&quot;dropping-particle&quot;:&quot;&quot;,&quot;non-dropping-particle&quot;:&quot;&quot;},{&quot;family&quot;:&quot;Kim&quot;,&quot;given&quot;:&quot;Hyung-Yong&quot;,&quot;parse-names&quot;:false,&quot;dropping-particle&quot;:&quot;&quot;,&quot;non-dropping-particle&quot;:&quot;&quot;},{&quot;family&quot;:&quot;Kim&quot;,&quot;given&quot;:&quot;Hyunghwan&quot;,&quot;parse-names&quot;:false,&quot;dropping-particle&quot;:&quot;&quot;,&quot;non-dropping-particle&quot;:&quot;&quot;},{&quot;family&quot;:&quot;Kim&quot;,&quot;given&quot;:&quot;Jaegil&quot;,&quot;parse-names&quot;:false,&quot;dropping-particle&quot;:&quot;&quot;,&quot;non-dropping-particle&quot;:&quot;&quot;},{&quot;family&quot;:&quot;Kim&quot;,&quot;given&quot;:&quot;Jihoon&quot;,&quot;parse-names&quot;:false,&quot;dropping-particle&quot;:&quot;&quot;,&quot;non-dropping-particle&quot;:&quot;&quot;},{&quot;family&quot;:&quot;Kim&quot;,&quot;given&quot;:&quot;Jong K.&quot;,&quot;parse-names&quot;:false,&quot;dropping-particle&quot;:&quot;&quot;,&quot;non-dropping-particle&quot;:&quot;&quot;},{&quot;family&quot;:&quot;Kim&quot;,&quot;given&quot;:&quot;Youngwook&quot;,&quot;parse-names&quot;:false,&quot;dropping-particle&quot;:&quot;&quot;,&quot;non-dropping-particle&quot;:&quot;&quot;},{&quot;family&quot;:&quot;King&quot;,&quot;given&quot;:&quot;Tari A.&quot;,&quot;parse-names&quot;:false,&quot;dropping-particle&quot;:&quot;&quot;,&quot;non-dropping-particle&quot;:&quot;&quot;},{&quot;family&quot;:&quot;Klapper&quot;,&quot;given&quot;:&quot;Wolfram&quot;,&quot;parse-names&quot;:false,&quot;dropping-particle&quot;:&quot;&quot;,&quot;non-dropping-particle&quot;:&quot;&quot;},{&quot;family&quot;:&quot;Kleinheinz&quot;,&quot;given&quot;:&quot;Kortine&quot;,&quot;parse-names&quot;:false,&quot;dropping-particle&quot;:&quot;&quot;,&quot;non-dropping-particle&quot;:&quot;&quot;},{&quot;family&quot;:&quot;Klimczak&quot;,&quot;given&quot;:&quot;Leszek J.&quot;,&quot;parse-names&quot;:false,&quot;dropping-particle&quot;:&quot;&quot;,&quot;non-dropping-particle&quot;:&quot;&quot;},{&quot;family&quot;:&quot;Knappskog&quot;,&quot;given&quot;:&quot;Stian&quot;,&quot;parse-names&quot;:false,&quot;dropping-particle&quot;:&quot;&quot;,&quot;non-dropping-particle&quot;:&quot;&quot;},{&quot;family&quot;:&quot;Kneba&quot;,&quot;given&quot;:&quot;Michael&quot;,&quot;parse-names&quot;:false,&quot;dropping-particle&quot;:&quot;&quot;,&quot;non-dropping-particle&quot;:&quot;&quot;},{&quot;family&quot;:&quot;Knoppers&quot;,&quot;given&quot;:&quot;Bartha M.&quot;,&quot;parse-names&quot;:false,&quot;dropping-particle&quot;:&quot;&quot;,&quot;non-dropping-particle&quot;:&quot;&quot;},{&quot;family&quot;:&quot;Koh&quot;,&quot;given&quot;:&quot;Youngil&quot;,&quot;parse-names&quot;:false,&quot;dropping-particle&quot;:&quot;&quot;,&quot;non-dropping-particle&quot;:&quot;&quot;},{&quot;family&quot;:&quot;Komorowski&quot;,&quot;given&quot;:&quot;Jan&quot;,&quot;parse-names&quot;:false,&quot;dropping-particle&quot;:&quot;&quot;,&quot;non-dropping-particle&quot;:&quot;&quot;},{&quot;family&quot;:&quot;Komura&quot;,&quot;given&quot;:&quot;Daisuke&quot;,&quot;parse-names&quot;:false,&quot;dropping-particle&quot;:&quot;&quot;,&quot;non-dropping-particle&quot;:&quot;&quot;},{&quot;family&quot;:&quot;Komura&quot;,&quot;given&quot;:&quot;Mitsuhiro&quot;,&quot;parse-names&quot;:false,&quot;dropping-particle&quot;:&quot;&quot;,&quot;non-dropping-particle&quot;:&quot;&quot;},{&quot;family&quot;:&quot;Kong&quot;,&quot;given&quot;:&quot;Gu&quot;,&quot;parse-names&quot;:false,&quot;dropping-particle&quot;:&quot;&quot;,&quot;non-dropping-particle&quot;:&quot;&quot;},{&quot;family&quot;:&quot;Kool&quot;,&quot;given&quot;:&quot;Marcel&quot;,&quot;parse-names&quot;:false,&quot;dropping-particle&quot;:&quot;&quot;,&quot;non-dropping-particle&quot;:&quot;&quot;},{&quot;family&quot;:&quot;Korbel&quot;,&quot;given&quot;:&quot;Jan O.&quot;,&quot;parse-names&quot;:false,&quot;dropping-particle&quot;:&quot;&quot;,&quot;non-dropping-particle&quot;:&quot;&quot;},{&quot;family&quot;:&quot;Korchina&quot;,&quot;given&quot;:&quot;Viktoriya&quot;,&quot;parse-names&quot;:false,&quot;dropping-particle&quot;:&quot;&quot;,&quot;non-dropping-particle&quot;:&quot;&quot;},{&quot;family&quot;:&quot;Korshunov&quot;,&quot;given&quot;:&quot;Andrey&quot;,&quot;parse-names&quot;:false,&quot;dropping-particle&quot;:&quot;&quot;,&quot;non-dropping-particle&quot;:&quot;&quot;},{&quot;family&quot;:&quot;Koscher&quot;,&quot;given&quot;:&quot;Michael&quot;,&quot;parse-names&quot;:false,&quot;dropping-particle&quot;:&quot;&quot;,&quot;non-dropping-particle&quot;:&quot;&quot;},{&quot;family&quot;:&quot;Koster&quot;,&quot;given&quot;:&quot;Roelof&quot;,&quot;parse-names&quot;:false,&quot;dropping-particle&quot;:&quot;&quot;,&quot;non-dropping-particle&quot;:&quot;&quot;},{&quot;family&quot;:&quot;Kote-Jarai&quot;,&quot;given&quot;:&quot;Zsofia&quot;,&quot;parse-names&quot;:false,&quot;dropping-particle&quot;:&quot;&quot;,&quot;non-dropping-particle&quot;:&quot;&quot;},{&quot;family&quot;:&quot;Koures&quot;,&quot;given&quot;:&quot;Antonios&quot;,&quot;parse-names&quot;:false,&quot;dropping-particle&quot;:&quot;&quot;,&quot;non-dropping-particle&quot;:&quot;&quot;},{&quot;family&quot;:&quot;Kovacevic&quot;,&quot;given&quot;:&quot;Milena&quot;,&quot;parse-names&quot;:false,&quot;dropping-particle&quot;:&quot;&quot;,&quot;non-dropping-particle&quot;:&quot;&quot;},{&quot;family&quot;:&quot;Kremeyer&quot;,&quot;given&quot;:&quot;Barbara&quot;,&quot;parse-names&quot;:false,&quot;dropping-particle&quot;:&quot;&quot;,&quot;non-dropping-particle&quot;:&quot;&quot;},{&quot;family&quot;:&quot;Kretzmer&quot;,&quot;given&quot;:&quot;Helene&quot;,&quot;parse-names&quot;:false,&quot;dropping-particle&quot;:&quot;&quot;,&quot;non-dropping-particle&quot;:&quot;&quot;},{&quot;family&quot;:&quot;Kreuz&quot;,&quot;given&quot;:&quot;Markus&quot;,&quot;parse-names&quot;:false,&quot;dropping-particle&quot;:&quot;&quot;,&quot;non-dropping-particle&quot;:&quot;&quot;},{&quot;family&quot;:&quot;Krishnamurthy&quot;,&quot;given&quot;:&quot;Savitri&quot;,&quot;parse-names&quot;:false,&quot;dropping-particle&quot;:&quot;&quot;,&quot;non-dropping-particle&quot;:&quot;&quot;},{&quot;family&quot;:&quot;Kube&quot;,&quot;given&quot;:&quot;Dieter&quot;,&quot;parse-names&quot;:false,&quot;dropping-particle&quot;:&quot;&quot;,&quot;non-dropping-particle&quot;:&quot;&quot;},{&quot;family&quot;:&quot;Kumar&quot;,&quot;given&quot;:&quot;Kiran&quot;,&quot;parse-names&quot;:false,&quot;dropping-particle&quot;:&quot;&quot;,&quot;non-dropping-particle&quot;:&quot;&quot;},{&quot;family&quot;:&quot;Kumar&quot;,&quot;given&quot;:&quot;Pardeep&quot;,&quot;parse-names&quot;:false,&quot;dropping-particle&quot;:&quot;&quot;,&quot;non-dropping-particle&quot;:&quot;&quot;},{&quot;family&quot;:&quot;Kumar&quot;,&quot;given&quot;:&quot;Sushant&quot;,&quot;parse-names&quot;:false,&quot;dropping-particle&quot;:&quot;&quot;,&quot;non-dropping-particle&quot;:&quot;&quot;},{&quot;family&quot;:&quot;Kumar&quot;,&quot;given&quot;:&quot;Yogesh&quot;,&quot;parse-names&quot;:false,&quot;dropping-particle&quot;:&quot;&quot;,&quot;non-dropping-particle&quot;:&quot;&quot;},{&quot;family&quot;:&quot;Kundra&quot;,&quot;given&quot;:&quot;Ritika&quot;,&quot;parse-names&quot;:false,&quot;dropping-particle&quot;:&quot;&quot;,&quot;non-dropping-particle&quot;:&quot;&quot;},{&quot;family&quot;:&quot;Kübler&quot;,&quot;given&quot;:&quot;Kirsten&quot;,&quot;parse-names&quot;:false,&quot;dropping-particle&quot;:&quot;&quot;,&quot;non-dropping-particle&quot;:&quot;&quot;},{&quot;family&quot;:&quot;Küppers&quot;,&quot;given&quot;:&quot;Ralf&quot;,&quot;parse-names&quot;:false,&quot;dropping-particle&quot;:&quot;&quot;,&quot;non-dropping-particle&quot;:&quot;&quot;},{&quot;family&quot;:&quot;Lagergren&quot;,&quot;given&quot;:&quot;Jesper&quot;,&quot;parse-names&quot;:false,&quot;dropping-particle&quot;:&quot;&quot;,&quot;non-dropping-particle&quot;:&quot;&quot;},{&quot;family&quot;:&quot;Lai&quot;,&quot;given&quot;:&quot;Phillip H.&quot;,&quot;parse-names&quot;:false,&quot;dropping-particle&quot;:&quot;&quot;,&quot;non-dropping-particle&quot;:&quot;&quot;},{&quot;family&quot;:&quot;Laird&quot;,&quot;given&quot;:&quot;Peter W.&quot;,&quot;parse-names&quot;:false,&quot;dropping-particle&quot;:&quot;&quot;,&quot;non-dropping-particle&quot;:&quot;&quot;},{&quot;family&quot;:&quot;Lakhani&quot;,&quot;given&quot;:&quot;Sunil R.&quot;,&quot;parse-names&quot;:false,&quot;dropping-particle&quot;:&quot;&quot;,&quot;non-dropping-particle&quot;:&quot;&quot;},{&quot;family&quot;:&quot;Lalansingh&quot;,&quot;given&quot;:&quot;Christopher M.&quot;,&quot;parse-names&quot;:false,&quot;dropping-particle&quot;:&quot;&quot;,&quot;non-dropping-particle&quot;:&quot;&quot;},{&quot;family&quot;:&quot;Lalonde&quot;,&quot;given&quot;:&quot;Emilie&quot;,&quot;parse-names&quot;:false,&quot;dropping-particle&quot;:&quot;&quot;,&quot;non-dropping-particle&quot;:&quot;&quot;},{&quot;family&quot;:&quot;Lamaze&quot;,&quot;given&quot;:&quot;Fabien C.&quot;,&quot;parse-names&quot;:false,&quot;dropping-particle&quot;:&quot;&quot;,&quot;non-dropping-particle&quot;:&quot;&quot;},{&quot;family&quot;:&quot;Lambert&quot;,&quot;given&quot;:&quot;Adam&quot;,&quot;parse-names&quot;:false,&quot;dropping-particle&quot;:&quot;&quot;,&quot;non-dropping-particle&quot;:&quot;&quot;},{&quot;family&quot;:&quot;Lander&quot;,&quot;given&quot;:&quot;Eric&quot;,&quot;parse-names&quot;:false,&quot;dropping-particle&quot;:&quot;&quot;,&quot;non-dropping-particle&quot;:&quot;&quot;},{&quot;family&quot;:&quot;Landgraf&quot;,&quot;given&quot;:&quot;Pablo&quot;,&quot;parse-names&quot;:false,&quot;dropping-particle&quot;:&quot;&quot;,&quot;non-dropping-particle&quot;:&quot;&quot;},{&quot;family&quot;:&quot;Landoni&quot;,&quot;given&quot;:&quot;Luca&quot;,&quot;parse-names&quot;:false,&quot;dropping-particle&quot;:&quot;&quot;,&quot;non-dropping-particle&quot;:&quot;&quot;},{&quot;family&quot;:&quot;Langerød&quot;,&quot;given&quot;:&quot;Anita&quot;,&quot;parse-names&quot;:false,&quot;dropping-particle&quot;:&quot;&quot;,&quot;non-dropping-particle&quot;:&quot;&quot;},{&quot;family&quot;:&quot;Lanzós&quot;,&quot;given&quot;:&quot;Andrés&quot;,&quot;parse-names&quot;:false,&quot;dropping-particle&quot;:&quot;&quot;,&quot;non-dropping-particle&quot;:&quot;&quot;},{&quot;family&quot;:&quot;Larsimont&quot;,&quot;given&quot;:&quot;Denis&quot;,&quot;parse-names&quot;:false,&quot;dropping-particle&quot;:&quot;&quot;,&quot;non-dropping-particle&quot;:&quot;&quot;},{&quot;family&quot;:&quot;Larsson&quot;,&quot;given&quot;:&quot;Erik&quot;,&quot;parse-names&quot;:false,&quot;dropping-particle&quot;:&quot;&quot;,&quot;non-dropping-particle&quot;:&quot;&quot;},{&quot;family&quot;:&quot;Lathrop&quot;,&quot;given&quot;:&quot;Mark&quot;,&quot;parse-names&quot;:false,&quot;dropping-particle&quot;:&quot;&quot;,&quot;non-dropping-particle&quot;:&quot;&quot;},{&quot;family&quot;:&quot;Lau&quot;,&quot;given&quot;:&quot;Loretta M. S.&quot;,&quot;parse-names&quot;:false,&quot;dropping-particle&quot;:&quot;&quot;,&quot;non-dropping-particle&quot;:&quot;&quot;},{&quot;family&quot;:&quot;Lawerenz&quot;,&quot;given&quot;:&quot;Chris&quot;,&quot;parse-names&quot;:false,&quot;dropping-particle&quot;:&quot;&quot;,&quot;non-dropping-particle&quot;:&quot;&quot;},{&quot;family&quot;:&quot;Lawlor&quot;,&quot;given&quot;:&quot;Rita T.&quot;,&quot;parse-names&quot;:false,&quot;dropping-particle&quot;:&quot;&quot;,&quot;non-dropping-particle&quot;:&quot;&quot;},{&quot;family&quot;:&quot;Lawrence&quot;,&quot;given&quot;:&quot;Michael S.&quot;,&quot;parse-names&quot;:false,&quot;dropping-particle&quot;:&quot;&quot;,&quot;non-dropping-particle&quot;:&quot;&quot;},{&quot;family&quot;:&quot;Lazar&quot;,&quot;given&quot;:&quot;Alexander J.&quot;,&quot;parse-names&quot;:false,&quot;dropping-particle&quot;:&quot;&quot;,&quot;non-dropping-particle&quot;:&quot;&quot;},{&quot;family&quot;:&quot;Lazic&quot;,&quot;given&quot;:&quot;Ana Mijalkovic&quot;,&quot;parse-names&quot;:false,&quot;dropping-particle&quot;:&quot;&quot;,&quot;non-dropping-particle&quot;:&quot;&quot;},{&quot;family&quot;:&quot;Le&quot;,&quot;given&quot;:&quot;Xuan&quot;,&quot;parse-names&quot;:false,&quot;dropping-particle&quot;:&quot;&quot;,&quot;non-dropping-particle&quot;:&quot;&quot;},{&quot;family&quot;:&quot;Lee&quot;,&quot;given&quot;:&quot;Darlene&quot;,&quot;parse-names&quot;:false,&quot;dropping-particle&quot;:&quot;&quot;,&quot;non-dropping-particle&quot;:&quot;&quot;},{&quot;family&quot;:&quot;Lee&quot;,&quot;given&quot;:&quot;Donghoon&quot;,&quot;parse-names&quot;:false,&quot;dropping-particle&quot;:&quot;&quot;,&quot;non-dropping-particle&quot;:&quot;&quot;},{&quot;family&quot;:&quot;Lee&quot;,&quot;given&quot;:&quot;Eunjung Alice&quot;,&quot;parse-names&quot;:false,&quot;dropping-particle&quot;:&quot;&quot;,&quot;non-dropping-particle&quot;:&quot;&quot;},{&quot;family&quot;:&quot;Lee&quot;,&quot;given&quot;:&quot;Hee Jin&quot;,&quot;parse-names&quot;:false,&quot;dropping-particle&quot;:&quot;&quot;,&quot;non-dropping-particle&quot;:&quot;&quot;},{&quot;family&quot;:&quot;Lee&quot;,&quot;given&quot;:&quot;Jake June-Koo&quot;,&quot;parse-names&quot;:false,&quot;dropping-particle&quot;:&quot;&quot;,&quot;non-dropping-particle&quot;:&quot;&quot;},{&quot;family&quot;:&quot;Lee&quot;,&quot;given&quot;:&quot;Jeong-Yeon&quot;,&quot;parse-names&quot;:false,&quot;dropping-particle&quot;:&quot;&quot;,&quot;non-dropping-particle&quot;:&quot;&quot;},{&quot;family&quot;:&quot;Lee&quot;,&quot;given&quot;:&quot;Juhee&quot;,&quot;parse-names&quot;:false,&quot;dropping-particle&quot;:&quot;&quot;,&quot;non-dropping-particle&quot;:&quot;&quot;},{&quot;family&quot;:&quot;Lee&quot;,&quot;given&quot;:&quot;Ming Ta Michael&quot;,&quot;parse-names&quot;:false,&quot;dropping-particle&quot;:&quot;&quot;,&quot;non-dropping-particle&quot;:&quot;&quot;},{&quot;family&quot;:&quot;Lee-Six&quot;,&quot;given&quot;:&quot;Henry&quot;,&quot;parse-names&quot;:false,&quot;dropping-particle&quot;:&quot;&quot;,&quot;non-dropping-particle&quot;:&quot;&quot;},{&quot;family&quot;:&quot;Lehmann&quot;,&quot;given&quot;:&quot;Kjong-Van&quot;,&quot;parse-names&quot;:false,&quot;dropping-particle&quot;:&quot;&quot;,&quot;non-dropping-particle&quot;:&quot;&quot;},{&quot;family&quot;:&quot;Lehrach&quot;,&quot;given&quot;:&quot;Hans&quot;,&quot;parse-names&quot;:false,&quot;dropping-particle&quot;:&quot;&quot;,&quot;non-dropping-particle&quot;:&quot;&quot;},{&quot;family&quot;:&quot;Lenze&quot;,&quot;given&quot;:&quot;Dido&quot;,&quot;parse-names&quot;:false,&quot;dropping-particle&quot;:&quot;&quot;,&quot;non-dropping-particle&quot;:&quot;&quot;},{&quot;family&quot;:&quot;Leonard&quot;,&quot;given&quot;:&quot;Conrad R.&quot;,&quot;parse-names&quot;:false,&quot;dropping-particle&quot;:&quot;&quot;,&quot;non-dropping-particle&quot;:&quot;&quot;},{&quot;family&quot;:&quot;Leongamornlert&quot;,&quot;given&quot;:&quot;Daniel A.&quot;,&quot;parse-names&quot;:false,&quot;dropping-particle&quot;:&quot;&quot;,&quot;non-dropping-particle&quot;:&quot;&quot;},{&quot;family&quot;:&quot;Leshchiner&quot;,&quot;given&quot;:&quot;Ignaty&quot;,&quot;parse-names&quot;:false,&quot;dropping-particle&quot;:&quot;&quot;,&quot;non-dropping-particle&quot;:&quot;&quot;},{&quot;family&quot;:&quot;Letourneau&quot;,&quot;given&quot;:&quot;Louis&quot;,&quot;parse-names&quot;:false,&quot;dropping-particle&quot;:&quot;&quot;,&quot;non-dropping-particle&quot;:&quot;&quot;},{&quot;family&quot;:&quot;Letunic&quot;,&quot;given&quot;:&quot;Ivica&quot;,&quot;parse-names&quot;:false,&quot;dropping-particle&quot;:&quot;&quot;,&quot;non-dropping-particle&quot;:&quot;&quot;},{&quot;family&quot;:&quot;Levine&quot;,&quot;given&quot;:&quot;Douglas A.&quot;,&quot;parse-names&quot;:false,&quot;dropping-particle&quot;:&quot;&quot;,&quot;non-dropping-particle&quot;:&quot;&quot;},{&quot;family&quot;:&quot;Lewis&quot;,&quot;given&quot;:&quot;Lora&quot;,&quot;parse-names&quot;:false,&quot;dropping-particle&quot;:&quot;&quot;,&quot;non-dropping-particle&quot;:&quot;&quot;},{&quot;family&quot;:&quot;Ley&quot;,&quot;given&quot;:&quot;Tim&quot;,&quot;parse-names&quot;:false,&quot;dropping-particle&quot;:&quot;&quot;,&quot;non-dropping-particle&quot;:&quot;&quot;},{&quot;family&quot;:&quot;Li&quot;,&quot;given&quot;:&quot;Chang&quot;,&quot;parse-names&quot;:false,&quot;dropping-particle&quot;:&quot;&quot;,&quot;non-dropping-particle&quot;:&quot;&quot;},{&quot;family&quot;:&quot;Li&quot;,&quot;given&quot;:&quot;Constance H.&quot;,&quot;parse-names&quot;:false,&quot;dropping-particle&quot;:&quot;&quot;,&quot;non-dropping-particle&quot;:&quot;&quot;},{&quot;family&quot;:&quot;Li&quot;,&quot;given&quot;:&quot;Haiyan Irene&quot;,&quot;parse-names&quot;:false,&quot;dropping-particle&quot;:&quot;&quot;,&quot;non-dropping-particle&quot;:&quot;&quot;},{&quot;family&quot;:&quot;Li&quot;,&quot;given&quot;:&quot;Jun&quot;,&quot;parse-names&quot;:false,&quot;dropping-particle&quot;:&quot;&quot;,&quot;non-dropping-particle&quot;:&quot;&quot;},{&quot;family&quot;:&quot;Li&quot;,&quot;given&quot;:&quot;Lin&quot;,&quot;parse-names&quot;:false,&quot;dropping-particle&quot;:&quot;&quot;,&quot;non-dropping-particle&quot;:&quot;&quot;},{&quot;family&quot;:&quot;Li&quot;,&quot;given&quot;:&quot;Shantao&quot;,&quot;parse-names&quot;:false,&quot;dropping-particle&quot;:&quot;&quot;,&quot;non-dropping-particle&quot;:&quot;&quot;},{&quot;family&quot;:&quot;Li&quot;,&quot;given&quot;:&quot;Siliang&quot;,&quot;parse-names&quot;:false,&quot;dropping-particle&quot;:&quot;&quot;,&quot;non-dropping-particle&quot;:&quot;&quot;},{&quot;family&quot;:&quot;Li&quot;,&quot;given&quot;:&quot;Xiaobo&quot;,&quot;parse-names&quot;:false,&quot;dropping-particle&quot;:&quot;&quot;,&quot;non-dropping-particle&quot;:&quot;&quot;},{&quot;family&quot;:&quot;Li&quot;,&quot;given&quot;:&quot;Xiaotong&quot;,&quot;parse-names&quot;:false,&quot;dropping-particle&quot;:&quot;&quot;,&quot;non-dropping-particle&quot;:&quot;&quot;},{&quot;family&quot;:&quot;Li&quot;,&quot;given&quot;:&quot;Xinyue&quot;,&quot;parse-names&quot;:false,&quot;dropping-particle&quot;:&quot;&quot;,&quot;non-dropping-particle&quot;:&quot;&quot;},{&quot;family&quot;:&quot;Li&quot;,&quot;given&quot;:&quot;Yilong&quot;,&quot;parse-names&quot;:false,&quot;dropping-particle&quot;:&quot;&quot;,&quot;non-dropping-particle&quot;:&quot;&quot;},{&quot;family&quot;:&quot;Liang&quot;,&quot;given&quot;:&quot;Han&quot;,&quot;parse-names&quot;:false,&quot;dropping-particle&quot;:&quot;&quot;,&quot;non-dropping-particle&quot;:&quot;&quot;},{&quot;family&quot;:&quot;Liang&quot;,&quot;given&quot;:&quot;Sheng-Ben&quot;,&quot;parse-names&quot;:false,&quot;dropping-particle&quot;:&quot;&quot;,&quot;non-dropping-particle&quot;:&quot;&quot;},{&quot;family&quot;:&quot;Lichter&quot;,&quot;given&quot;:&quot;Peter&quot;,&quot;parse-names&quot;:false,&quot;dropping-particle&quot;:&quot;&quot;,&quot;non-dropping-particle&quot;:&quot;&quot;},{&quot;family&quot;:&quot;Lin&quot;,&quot;given&quot;:&quot;Pei&quot;,&quot;parse-names&quot;:false,&quot;dropping-particle&quot;:&quot;&quot;,&quot;non-dropping-particle&quot;:&quot;&quot;},{&quot;family&quot;:&quot;Lin&quot;,&quot;given&quot;:&quot;Ziao&quot;,&quot;parse-names&quot;:false,&quot;dropping-particle&quot;:&quot;&quot;,&quot;non-dropping-particle&quot;:&quot;&quot;},{&quot;family&quot;:&quot;Linehan&quot;,&quot;given&quot;:&quot;W. M.&quot;,&quot;parse-names&quot;:false,&quot;dropping-particle&quot;:&quot;&quot;,&quot;non-dropping-particle&quot;:&quot;&quot;},{&quot;family&quot;:&quot;Lingjærde&quot;,&quot;given&quot;:&quot;Ole Christian&quot;,&quot;parse-names&quot;:false,&quot;dropping-particle&quot;:&quot;&quot;,&quot;non-dropping-particle&quot;:&quot;&quot;},{&quot;family&quot;:&quot;Liu&quot;,&quot;given&quot;:&quot;Dongbing&quot;,&quot;parse-names&quot;:false,&quot;dropping-particle&quot;:&quot;&quot;,&quot;non-dropping-particle&quot;:&quot;&quot;},{&quot;family&quot;:&quot;Liu&quot;,&quot;given&quot;:&quot;Eric Minwei&quot;,&quot;parse-names&quot;:false,&quot;dropping-particle&quot;:&quot;&quot;,&quot;non-dropping-particle&quot;:&quot;&quot;},{&quot;family&quot;:&quot;Liu&quot;,&quot;given&quot;:&quot;Fei-Fei Fei&quot;,&quot;parse-names&quot;:false,&quot;dropping-particle&quot;:&quot;&quot;,&quot;non-dropping-particle&quot;:&quot;&quot;},{&quot;family&quot;:&quot;Liu&quot;,&quot;given&quot;:&quot;Fenglin&quot;,&quot;parse-names&quot;:false,&quot;dropping-particle&quot;:&quot;&quot;,&quot;non-dropping-particle&quot;:&quot;&quot;},{&quot;family&quot;:&quot;Liu&quot;,&quot;given&quot;:&quot;Jia&quot;,&quot;parse-names&quot;:false,&quot;dropping-particle&quot;:&quot;&quot;,&quot;non-dropping-particle&quot;:&quot;&quot;},{&quot;family&quot;:&quot;Liu&quot;,&quot;given&quot;:&quot;Xingmin&quot;,&quot;parse-names&quot;:false,&quot;dropping-particle&quot;:&quot;&quot;,&quot;non-dropping-particle&quot;:&quot;&quot;},{&quot;family&quot;:&quot;Livingstone&quot;,&quot;given&quot;:&quot;Julie&quot;,&quot;parse-names&quot;:false,&quot;dropping-particle&quot;:&quot;&quot;,&quot;non-dropping-particle&quot;:&quot;&quot;},{&quot;family&quot;:&quot;Livitz&quot;,&quot;given&quot;:&quot;Dimitri&quot;,&quot;parse-names&quot;:false,&quot;dropping-particle&quot;:&quot;&quot;,&quot;non-dropping-particle&quot;:&quot;&quot;},{&quot;family&quot;:&quot;Livni&quot;,&quot;given&quot;:&quot;Naomi&quot;,&quot;parse-names&quot;:false,&quot;dropping-particle&quot;:&quot;&quot;,&quot;non-dropping-particle&quot;:&quot;&quot;},{&quot;family&quot;:&quot;Lochovsky&quot;,&quot;given&quot;:&quot;Lucas&quot;,&quot;parse-names&quot;:false,&quot;dropping-particle&quot;:&quot;&quot;,&quot;non-dropping-particle&quot;:&quot;&quot;},{&quot;family&quot;:&quot;Loeffler&quot;,&quot;given&quot;:&quot;Markus&quot;,&quot;parse-names&quot;:false,&quot;dropping-particle&quot;:&quot;&quot;,&quot;non-dropping-particle&quot;:&quot;&quot;},{&quot;family&quot;:&quot;Long&quot;,&quot;given&quot;:&quot;Georgina&quot;,&quot;parse-names&quot;:false,&quot;dropping-particle&quot;:&quot;V.&quot;,&quot;non-dropping-particle&quot;:&quot;&quot;},{&quot;family&quot;:&quot;Lopez-Guillermo&quot;,&quot;given&quot;:&quot;Armando&quot;,&quot;parse-names&quot;:false,&quot;dropping-particle&quot;:&quot;&quot;,&quot;non-dropping-particle&quot;:&quot;&quot;},{&quot;family&quot;:&quot;Lou&quot;,&quot;given&quot;:&quot;Shaoke&quot;,&quot;parse-names&quot;:false,&quot;dropping-particle&quot;:&quot;&quot;,&quot;non-dropping-particle&quot;:&quot;&quot;},{&quot;family&quot;:&quot;Louis&quot;,&quot;given&quot;:&quot;David N.&quot;,&quot;parse-names&quot;:false,&quot;dropping-particle&quot;:&quot;&quot;,&quot;non-dropping-particle&quot;:&quot;&quot;},{&quot;family&quot;:&quot;Lovat&quot;,&quot;given&quot;:&quot;Laurence B.&quot;,&quot;parse-names&quot;:false,&quot;dropping-particle&quot;:&quot;&quot;,&quot;non-dropping-particle&quot;:&quot;&quot;},{&quot;family&quot;:&quot;Lu&quot;,&quot;given&quot;:&quot;Yiling&quot;,&quot;parse-names&quot;:false,&quot;dropping-particle&quot;:&quot;&quot;,&quot;non-dropping-particle&quot;:&quot;&quot;},{&quot;family&quot;:&quot;Lu&quot;,&quot;given&quot;:&quot;Yong-Jie&quot;,&quot;parse-names&quot;:false,&quot;dropping-particle&quot;:&quot;&quot;,&quot;non-dropping-particle&quot;:&quot;&quot;},{&quot;family&quot;:&quot;Lu&quot;,&quot;given&quot;:&quot;Youyong&quot;,&quot;parse-names&quot;:false,&quot;dropping-particle&quot;:&quot;&quot;,&quot;non-dropping-particle&quot;:&quot;&quot;},{&quot;family&quot;:&quot;Luchini&quot;,&quot;given&quot;:&quot;Claudio&quot;,&quot;parse-names&quot;:false,&quot;dropping-particle&quot;:&quot;&quot;,&quot;non-dropping-particle&quot;:&quot;&quot;},{&quot;family&quot;:&quot;Lungu&quot;,&quot;given&quot;:&quot;Ilinca&quot;,&quot;parse-names&quot;:false,&quot;dropping-particle&quot;:&quot;&quot;,&quot;non-dropping-particle&quot;:&quot;&quot;},{&quot;family&quot;:&quot;Luo&quot;,&quot;given&quot;:&quot;Xuemei&quot;,&quot;parse-names&quot;:false,&quot;dropping-particle&quot;:&quot;&quot;,&quot;non-dropping-particle&quot;:&quot;&quot;},{&quot;family&quot;:&quot;Luxton&quot;,&quot;given&quot;:&quot;Hayley J.&quot;,&quot;parse-names&quot;:false,&quot;dropping-particle&quot;:&quot;&quot;,&quot;non-dropping-particle&quot;:&quot;&quot;},{&quot;family&quot;:&quot;Lynch&quot;,&quot;given&quot;:&quot;Andy G.&quot;,&quot;parse-names&quot;:false,&quot;dropping-particle&quot;:&quot;&quot;,&quot;non-dropping-particle&quot;:&quot;&quot;},{&quot;family&quot;:&quot;Lype&quot;,&quot;given&quot;:&quot;Lisa&quot;,&quot;parse-names&quot;:false,&quot;dropping-particle&quot;:&quot;&quot;,&quot;non-dropping-particle&quot;:&quot;&quot;},{&quot;family&quot;:&quot;López&quot;,&quot;given&quot;:&quot;Cristina&quot;,&quot;parse-names&quot;:false,&quot;dropping-particle&quot;:&quot;&quot;,&quot;non-dropping-particle&quot;:&quot;&quot;},{&quot;family&quot;:&quot;López-Otín&quot;,&quot;given&quot;:&quot;Carlos&quot;,&quot;parse-names&quot;:false,&quot;dropping-particle&quot;:&quot;&quot;,&quot;non-dropping-particle&quot;:&quot;&quot;},{&quot;family&quot;:&quot;Ma&quot;,&quot;given&quot;:&quot;Eric Z.&quot;,&quot;parse-names&quot;:false,&quot;dropping-particle&quot;:&quot;&quot;,&quot;non-dropping-particle&quot;:&quot;&quot;},{&quot;family&quot;:&quot;Ma&quot;,&quot;given&quot;:&quot;Yussanne&quot;,&quot;parse-names&quot;:false,&quot;dropping-particle&quot;:&quot;&quot;,&quot;non-dropping-particle&quot;:&quot;&quot;},{&quot;family&quot;:&quot;MacGrogan&quot;,&quot;given&quot;:&quot;Gaetan&quot;,&quot;parse-names&quot;:false,&quot;dropping-particle&quot;:&quot;&quot;,&quot;non-dropping-particle&quot;:&quot;&quot;},{&quot;family&quot;:&quot;MacRae&quot;,&quot;given&quot;:&quot;Shona&quot;,&quot;parse-names&quot;:false,&quot;dropping-particle&quot;:&quot;&quot;,&quot;non-dropping-particle&quot;:&quot;&quot;},{&quot;family&quot;:&quot;Macintyre&quot;,&quot;given&quot;:&quot;Geoff&quot;,&quot;parse-names&quot;:false,&quot;dropping-particle&quot;:&quot;&quot;,&quot;non-dropping-particle&quot;:&quot;&quot;},{&quot;family&quot;:&quot;Madsen&quot;,&quot;given&quot;:&quot;Tobias&quot;,&quot;parse-names&quot;:false,&quot;dropping-particle&quot;:&quot;&quot;,&quot;non-dropping-particle&quot;:&quot;&quot;},{&quot;family&quot;:&quot;Maejima&quot;,&quot;given&quot;:&quot;Kazuhiro&quot;,&quot;parse-names&quot;:false,&quot;dropping-particle&quot;:&quot;&quot;,&quot;non-dropping-particle&quot;:&quot;&quot;},{&quot;family&quot;:&quot;Mafficini&quot;,&quot;given&quot;:&quot;Andrea&quot;,&quot;parse-names&quot;:false,&quot;dropping-particle&quot;:&quot;&quot;,&quot;non-dropping-particle&quot;:&quot;&quot;},{&quot;family&quot;:&quot;Maglinte&quot;,&quot;given&quot;:&quot;Dennis T.&quot;,&quot;parse-names&quot;:false,&quot;dropping-particle&quot;:&quot;&quot;,&quot;non-dropping-particle&quot;:&quot;&quot;},{&quot;family&quot;:&quot;Maitra&quot;,&quot;given&quot;:&quot;Arindam&quot;,&quot;parse-names&quot;:false,&quot;dropping-particle&quot;:&quot;&quot;,&quot;non-dropping-particle&quot;:&quot;&quot;},{&quot;family&quot;:&quot;Majumder&quot;,&quot;given&quot;:&quot;Partha P.&quot;,&quot;parse-names&quot;:false,&quot;dropping-particle&quot;:&quot;&quot;,&quot;non-dropping-particle&quot;:&quot;&quot;},{&quot;family&quot;:&quot;Malcovati&quot;,&quot;given&quot;:&quot;Luca&quot;,&quot;parse-names&quot;:false,&quot;dropping-particle&quot;:&quot;&quot;,&quot;non-dropping-particle&quot;:&quot;&quot;},{&quot;family&quot;:&quot;Malikic&quot;,&quot;given&quot;:&quot;Salem&quot;,&quot;parse-names&quot;:false,&quot;dropping-particle&quot;:&quot;&quot;,&quot;non-dropping-particle&quot;:&quot;&quot;},{&quot;family&quot;:&quot;Malleo&quot;,&quot;given&quot;:&quot;Giuseppe&quot;,&quot;parse-names&quot;:false,&quot;dropping-particle&quot;:&quot;&quot;,&quot;non-dropping-particle&quot;:&quot;&quot;},{&quot;family&quot;:&quot;Mann&quot;,&quot;given&quot;:&quot;Graham J.&quot;,&quot;parse-names&quot;:false,&quot;dropping-particle&quot;:&quot;&quot;,&quot;non-dropping-particle&quot;:&quot;&quot;},{&quot;family&quot;:&quot;Mantovani-Löffler&quot;,&quot;given&quot;:&quot;Luisa&quot;,&quot;parse-names&quot;:false,&quot;dropping-particle&quot;:&quot;&quot;,&quot;non-dropping-particle&quot;:&quot;&quot;},{&quot;family&quot;:&quot;Marchal&quot;,&quot;given&quot;:&quot;Kathleen&quot;,&quot;parse-names&quot;:false,&quot;dropping-particle&quot;:&quot;&quot;,&quot;non-dropping-particle&quot;:&quot;&quot;},{&quot;family&quot;:&quot;Marchegiani&quot;,&quot;given&quot;:&quot;Giovanni&quot;,&quot;parse-names&quot;:false,&quot;dropping-particle&quot;:&quot;&quot;,&quot;non-dropping-particle&quot;:&quot;&quot;},{&quot;family&quot;:&quot;Mardis&quot;,&quot;given&quot;:&quot;Elaine R.&quot;,&quot;parse-names&quot;:false,&quot;dropping-particle&quot;:&quot;&quot;,&quot;non-dropping-particle&quot;:&quot;&quot;},{&quot;family&quot;:&quot;Margolin&quot;,&quot;given&quot;:&quot;Adam A.&quot;,&quot;parse-names&quot;:false,&quot;dropping-particle&quot;:&quot;&quot;,&quot;non-dropping-particle&quot;:&quot;&quot;},{&quot;family&quot;:&quot;Marin&quot;,&quot;given&quot;:&quot;Maximillian G.&quot;,&quot;parse-names&quot;:false,&quot;dropping-particle&quot;:&quot;&quot;,&quot;non-dropping-particle&quot;:&quot;&quot;},{&quot;family&quot;:&quot;Markowetz&quot;,&quot;given&quot;:&quot;Florian&quot;,&quot;parse-names&quot;:false,&quot;dropping-particle&quot;:&quot;&quot;,&quot;non-dropping-particle&quot;:&quot;&quot;},{&quot;family&quot;:&quot;Markowski&quot;,&quot;given&quot;:&quot;Julia&quot;,&quot;parse-names&quot;:false,&quot;dropping-particle&quot;:&quot;&quot;,&quot;non-dropping-particle&quot;:&quot;&quot;},{&quot;family&quot;:&quot;Marks&quot;,&quot;given&quot;:&quot;Jeffrey&quot;,&quot;parse-names&quot;:false,&quot;dropping-particle&quot;:&quot;&quot;,&quot;non-dropping-particle&quot;:&quot;&quot;},{&quot;family&quot;:&quot;Marques-Bonet&quot;,&quot;given&quot;:&quot;Tomas&quot;,&quot;parse-names&quot;:false,&quot;dropping-particle&quot;:&quot;&quot;,&quot;non-dropping-particle&quot;:&quot;&quot;},{&quot;family&quot;:&quot;Marra&quot;,&quot;given&quot;:&quot;Marco A.&quot;,&quot;parse-names&quot;:false,&quot;dropping-particle&quot;:&quot;&quot;,&quot;non-dropping-particle&quot;:&quot;&quot;},{&quot;family&quot;:&quot;Marsden&quot;,&quot;given&quot;:&quot;Luke&quot;,&quot;parse-names&quot;:false,&quot;dropping-particle&quot;:&quot;&quot;,&quot;non-dropping-particle&quot;:&quot;&quot;},{&quot;family&quot;:&quot;Martens&quot;,&quot;given&quot;:&quot;John W. M.&quot;,&quot;parse-names&quot;:false,&quot;dropping-particle&quot;:&quot;&quot;,&quot;non-dropping-particle&quot;:&quot;&quot;},{&quot;family&quot;:&quot;Martin&quot;,&quot;given&quot;:&quot;Sancha&quot;,&quot;parse-names&quot;:false,&quot;dropping-particle&quot;:&quot;&quot;,&quot;non-dropping-particle&quot;:&quot;&quot;},{&quot;family&quot;:&quot;Martin-Subero&quot;,&quot;given&quot;:&quot;Jose I.&quot;,&quot;parse-names&quot;:false,&quot;dropping-particle&quot;:&quot;&quot;,&quot;non-dropping-particle&quot;:&quot;&quot;},{&quot;family&quot;:&quot;Martincorena&quot;,&quot;given&quot;:&quot;Iñigo&quot;,&quot;parse-names&quot;:false,&quot;dropping-particle&quot;:&quot;&quot;,&quot;non-dropping-particle&quot;:&quot;&quot;},{&quot;family&quot;:&quot;Martinez-Fundichely&quot;,&quot;given&quot;:&quot;Alexander&quot;,&quot;parse-names&quot;:false,&quot;dropping-particle&quot;:&quot;&quot;,&quot;non-dropping-particle&quot;:&quot;&quot;},{&quot;family&quot;:&quot;Maruvka&quot;,&quot;given&quot;:&quot;Yosef E.&quot;,&quot;parse-names&quot;:false,&quot;dropping-particle&quot;:&quot;&quot;,&quot;non-dropping-particle&quot;:&quot;&quot;},{&quot;family&quot;:&quot;Mashl&quot;,&quot;given&quot;:&quot;R. Jay&quot;,&quot;parse-names&quot;:false,&quot;dropping-particle&quot;:&quot;&quot;,&quot;non-dropping-particle&quot;:&quot;&quot;},{&quot;family&quot;:&quot;Massie&quot;,&quot;given&quot;:&quot;Charlie E.&quot;,&quot;parse-names&quot;:false,&quot;dropping-particle&quot;:&quot;&quot;,&quot;non-dropping-particle&quot;:&quot;&quot;},{&quot;family&quot;:&quot;Matthew&quot;,&quot;given&quot;:&quot;Thomas J.&quot;,&quot;parse-names&quot;:false,&quot;dropping-particle&quot;:&quot;&quot;,&quot;non-dropping-particle&quot;:&quot;&quot;},{&quot;family&quot;:&quot;Matthews&quot;,&quot;given&quot;:&quot;Lucy&quot;,&quot;parse-names&quot;:false,&quot;dropping-particle&quot;:&quot;&quot;,&quot;non-dropping-particle&quot;:&quot;&quot;},{&quot;family&quot;:&quot;Mayer&quot;,&quot;given&quot;:&quot;Erik&quot;,&quot;parse-names&quot;:false,&quot;dropping-particle&quot;:&quot;&quot;,&quot;non-dropping-particle&quot;:&quot;&quot;},{&quot;family&quot;:&quot;Mayes&quot;,&quot;given&quot;:&quot;Simon&quot;,&quot;parse-names&quot;:false,&quot;dropping-particle&quot;:&quot;&quot;,&quot;non-dropping-particle&quot;:&quot;&quot;},{&quot;family&quot;:&quot;Mayo&quot;,&quot;given&quot;:&quot;Michael&quot;,&quot;parse-names&quot;:false,&quot;dropping-particle&quot;:&quot;&quot;,&quot;non-dropping-particle&quot;:&quot;&quot;},{&quot;family&quot;:&quot;Mbabaali&quot;,&quot;given&quot;:&quot;Faridah&quot;,&quot;parse-names&quot;:false,&quot;dropping-particle&quot;:&quot;&quot;,&quot;non-dropping-particle&quot;:&quot;&quot;},{&quot;family&quot;:&quot;McCune&quot;,&quot;given&quot;:&quot;Karen&quot;,&quot;parse-names&quot;:false,&quot;dropping-particle&quot;:&quot;&quot;,&quot;non-dropping-particle&quot;:&quot;&quot;},{&quot;family&quot;:&quot;McDermott&quot;,&quot;given&quot;:&quot;Ultan&quot;,&quot;parse-names&quot;:false,&quot;dropping-particle&quot;:&quot;&quot;,&quot;non-dropping-particle&quot;:&quot;&quot;},{&quot;family&quot;:&quot;McGillivray&quot;,&quot;given&quot;:&quot;Patrick D.&quot;,&quot;parse-names&quot;:false,&quot;dropping-particle&quot;:&quot;&quot;,&quot;non-dropping-particle&quot;:&quot;&quot;},{&quot;family&quot;:&quot;McLellan&quot;,&quot;given&quot;:&quot;Michael D.&quot;,&quot;parse-names&quot;:false,&quot;dropping-particle&quot;:&quot;&quot;,&quot;non-dropping-particle&quot;:&quot;&quot;},{&quot;family&quot;:&quot;McPherson&quot;,&quot;given&quot;:&quot;John D.&quot;,&quot;parse-names&quot;:false,&quot;dropping-particle&quot;:&quot;&quot;,&quot;non-dropping-particle&quot;:&quot;&quot;},{&quot;family&quot;:&quot;McPherson&quot;,&quot;given&quot;:&quot;John R.&quot;,&quot;parse-names&quot;:false,&quot;dropping-particle&quot;:&quot;&quot;,&quot;non-dropping-particle&quot;:&quot;&quot;},{&quot;family&quot;:&quot;McPherson&quot;,&quot;given&quot;:&quot;Treasa A.&quot;,&quot;parse-names&quot;:false,&quot;dropping-particle&quot;:&quot;&quot;,&quot;non-dropping-particle&quot;:&quot;&quot;},{&quot;family&quot;:&quot;Meier&quot;,&quot;given&quot;:&quot;Samuel R.&quot;,&quot;parse-names&quot;:false,&quot;dropping-particle&quot;:&quot;&quot;,&quot;non-dropping-particle&quot;:&quot;&quot;},{&quot;family&quot;:&quot;Meng&quot;,&quot;given&quot;:&quot;Alice&quot;,&quot;parse-names&quot;:false,&quot;dropping-particle&quot;:&quot;&quot;,&quot;non-dropping-particle&quot;:&quot;&quot;},{&quot;family&quot;:&quot;Meng&quot;,&quot;given&quot;:&quot;Shaowu&quot;,&quot;parse-names&quot;:false,&quot;dropping-particle&quot;:&quot;&quot;,&quot;non-dropping-particle&quot;:&quot;&quot;},{&quot;family&quot;:&quot;Menzies&quot;,&quot;given&quot;:&quot;Andrew&quot;,&quot;parse-names&quot;:false,&quot;dropping-particle&quot;:&quot;&quot;,&quot;non-dropping-particle&quot;:&quot;&quot;},{&quot;family&quot;:&quot;Merrett&quot;,&quot;given&quot;:&quot;Neil D.&quot;,&quot;parse-names&quot;:false,&quot;dropping-particle&quot;:&quot;&quot;,&quot;non-dropping-particle&quot;:&quot;&quot;},{&quot;family&quot;:&quot;Merson&quot;,&quot;given&quot;:&quot;Sue&quot;,&quot;parse-names&quot;:false,&quot;dropping-particle&quot;:&quot;&quot;,&quot;non-dropping-particle&quot;:&quot;&quot;},{&quot;family&quot;:&quot;Meyerson&quot;,&quot;given&quot;:&quot;Matthew&quot;,&quot;parse-names&quot;:false,&quot;dropping-particle&quot;:&quot;&quot;,&quot;non-dropping-particle&quot;:&quot;&quot;},{&quot;family&quot;:&quot;Meyerson&quot;,&quot;given&quot;:&quot;William&quot;,&quot;parse-names&quot;:false,&quot;dropping-particle&quot;:&quot;&quot;,&quot;non-dropping-particle&quot;:&quot;&quot;},{&quot;family&quot;:&quot;Mieczkowski&quot;,&quot;given&quot;:&quot;Piotr A.&quot;,&quot;parse-names&quot;:false,&quot;dropping-particle&quot;:&quot;&quot;,&quot;non-dropping-particle&quot;:&quot;&quot;},{&quot;family&quot;:&quot;Mihaiescu&quot;,&quot;given&quot;:&quot;George L.&quot;,&quot;parse-names&quot;:false,&quot;dropping-particle&quot;:&quot;&quot;,&quot;non-dropping-particle&quot;:&quot;&quot;},{&quot;family&quot;:&quot;Mijalkovic&quot;,&quot;given&quot;:&quot;Sanja&quot;,&quot;parse-names&quot;:false,&quot;dropping-particle&quot;:&quot;&quot;,&quot;non-dropping-particle&quot;:&quot;&quot;},{&quot;family&quot;:&quot;Mikkelsen&quot;,&quot;given&quot;:&quot;Tom&quot;,&quot;parse-names&quot;:false,&quot;dropping-particle&quot;:&quot;&quot;,&quot;non-dropping-particle&quot;:&quot;&quot;},{&quot;family&quot;:&quot;Milella&quot;,&quot;given&quot;:&quot;Michele&quot;,&quot;parse-names&quot;:false,&quot;dropping-particle&quot;:&quot;&quot;,&quot;non-dropping-particle&quot;:&quot;&quot;},{&quot;family&quot;:&quot;Mileshkin&quot;,&quot;given&quot;:&quot;Linda&quot;,&quot;parse-names&quot;:false,&quot;dropping-particle&quot;:&quot;&quot;,&quot;non-dropping-particle&quot;:&quot;&quot;},{&quot;family&quot;:&quot;Miller&quot;,&quot;given&quot;:&quot;Christopher A.&quot;,&quot;parse-names&quot;:false,&quot;dropping-particle&quot;:&quot;&quot;,&quot;non-dropping-particle&quot;:&quot;&quot;},{&quot;family&quot;:&quot;Miller&quot;,&quot;given&quot;:&quot;David K.&quot;,&quot;parse-names&quot;:false,&quot;dropping-particle&quot;:&quot;&quot;,&quot;non-dropping-particle&quot;:&quot;&quot;},{&quot;family&quot;:&quot;Miller&quot;,&quot;given&quot;:&quot;Jessica K.&quot;,&quot;parse-names&quot;:false,&quot;dropping-particle&quot;:&quot;&quot;,&quot;non-dropping-particle&quot;:&quot;&quot;},{&quot;family&quot;:&quot;Mills&quot;,&quot;given&quot;:&quot;Gordon B.&quot;,&quot;parse-names&quot;:false,&quot;dropping-particle&quot;:&quot;&quot;,&quot;non-dropping-particle&quot;:&quot;&quot;},{&quot;family&quot;:&quot;Milovanovic&quot;,&quot;given&quot;:&quot;Ana&quot;,&quot;parse-names&quot;:false,&quot;dropping-particle&quot;:&quot;&quot;,&quot;non-dropping-particle&quot;:&quot;&quot;},{&quot;family&quot;:&quot;Minner&quot;,&quot;given&quot;:&quot;Sarah&quot;,&quot;parse-names&quot;:false,&quot;dropping-particle&quot;:&quot;&quot;,&quot;non-dropping-particle&quot;:&quot;&quot;},{&quot;family&quot;:&quot;Miotto&quot;,&quot;given&quot;:&quot;Marco&quot;,&quot;parse-names&quot;:false,&quot;dropping-particle&quot;:&quot;&quot;,&quot;non-dropping-particle&quot;:&quot;&quot;},{&quot;family&quot;:&quot;Arnau&quot;,&quot;given&quot;:&quot;Gisela Mir&quot;,&quot;parse-names&quot;:false,&quot;dropping-particle&quot;:&quot;&quot;,&quot;non-dropping-particle&quot;:&quot;&quot;},{&quot;family&quot;:&quot;Mirabello&quot;,&quot;given&quot;:&quot;Lisa&quot;,&quot;parse-names&quot;:false,&quot;dropping-particle&quot;:&quot;&quot;,&quot;non-dropping-particle&quot;:&quot;&quot;},{&quot;family&quot;:&quot;Mitchell&quot;,&quot;given&quot;:&quot;Chris&quot;,&quot;parse-names&quot;:false,&quot;dropping-particle&quot;:&quot;&quot;,&quot;non-dropping-particle&quot;:&quot;&quot;},{&quot;family&quot;:&quot;Mitchell&quot;,&quot;given&quot;:&quot;Thomas J.&quot;,&quot;parse-names&quot;:false,&quot;dropping-particle&quot;:&quot;&quot;,&quot;non-dropping-particle&quot;:&quot;&quot;},{&quot;family&quot;:&quot;Miyano&quot;,&quot;given&quot;:&quot;Satoru&quot;,&quot;parse-names&quot;:false,&quot;dropping-particle&quot;:&quot;&quot;,&quot;non-dropping-particle&quot;:&quot;&quot;},{&quot;family&quot;:&quot;Miyoshi&quot;,&quot;given&quot;:&quot;Naoki&quot;,&quot;parse-names&quot;:false,&quot;dropping-particle&quot;:&quot;&quot;,&quot;non-dropping-particle&quot;:&quot;&quot;},{&quot;family&quot;:&quot;Mizuno&quot;,&quot;given&quot;:&quot;Shinichi&quot;,&quot;parse-names&quot;:false,&quot;dropping-particle&quot;:&quot;&quot;,&quot;non-dropping-particle&quot;:&quot;&quot;},{&quot;family&quot;:&quot;Molnár-Gábor&quot;,&quot;given&quot;:&quot;Fruzsina&quot;,&quot;parse-names&quot;:false,&quot;dropping-particle&quot;:&quot;&quot;,&quot;non-dropping-particle&quot;:&quot;&quot;},{&quot;family&quot;:&quot;Moore&quot;,&quot;given&quot;:&quot;Malcolm J.&quot;,&quot;parse-names&quot;:false,&quot;dropping-particle&quot;:&quot;&quot;,&quot;non-dropping-particle&quot;:&quot;&quot;},{&quot;family&quot;:&quot;Moore&quot;,&quot;given&quot;:&quot;Richard A.&quot;,&quot;parse-names&quot;:false,&quot;dropping-particle&quot;:&quot;&quot;,&quot;non-dropping-particle&quot;:&quot;&quot;},{&quot;family&quot;:&quot;Morganella&quot;,&quot;given&quot;:&quot;Sandro&quot;,&quot;parse-names&quot;:false,&quot;dropping-particle&quot;:&quot;&quot;,&quot;non-dropping-particle&quot;:&quot;&quot;},{&quot;family&quot;:&quot;Morris&quot;,&quot;given&quot;:&quot;Quaid D.&quot;,&quot;parse-names&quot;:false,&quot;dropping-particle&quot;:&quot;&quot;,&quot;non-dropping-particle&quot;:&quot;&quot;},{&quot;family&quot;:&quot;Morrison&quot;,&quot;given&quot;:&quot;Carl&quot;,&quot;parse-names&quot;:false,&quot;dropping-particle&quot;:&quot;&quot;,&quot;non-dropping-particle&quot;:&quot;&quot;},{&quot;family&quot;:&quot;Mose&quot;,&quot;given&quot;:&quot;Lisle E.&quot;,&quot;parse-names&quot;:false,&quot;dropping-particle&quot;:&quot;&quot;,&quot;non-dropping-particle&quot;:&quot;&quot;},{&quot;family&quot;:&quot;Moser&quot;,&quot;given&quot;:&quot;Catherine D.&quot;,&quot;parse-names&quot;:false,&quot;dropping-particle&quot;:&quot;&quot;,&quot;non-dropping-particle&quot;:&quot;&quot;},{&quot;family&quot;:&quot;Muiños&quot;,&quot;given&quot;:&quot;Ferran&quot;,&quot;parse-names&quot;:false,&quot;dropping-particle&quot;:&quot;&quot;,&quot;non-dropping-particle&quot;:&quot;&quot;},{&quot;family&quot;:&quot;Mularoni&quot;,&quot;given&quot;:&quot;Loris&quot;,&quot;parse-names&quot;:false,&quot;dropping-particle&quot;:&quot;&quot;,&quot;non-dropping-particle&quot;:&quot;&quot;},{&quot;family&quot;:&quot;Mungall&quot;,&quot;given&quot;:&quot;Andrew J.&quot;,&quot;parse-names&quot;:false,&quot;dropping-particle&quot;:&quot;&quot;,&quot;non-dropping-particle&quot;:&quot;&quot;},{&quot;family&quot;:&quot;Mungall&quot;,&quot;given&quot;:&quot;Karen&quot;,&quot;parse-names&quot;:false,&quot;dropping-particle&quot;:&quot;&quot;,&quot;non-dropping-particle&quot;:&quot;&quot;},{&quot;family&quot;:&quot;Musgrove&quot;,&quot;given&quot;:&quot;Elizabeth A.&quot;,&quot;parse-names&quot;:false,&quot;dropping-particle&quot;:&quot;&quot;,&quot;non-dropping-particle&quot;:&quot;&quot;},{&quot;family&quot;:&quot;Mustonen&quot;,&quot;given&quot;:&quot;Ville&quot;,&quot;parse-names&quot;:false,&quot;dropping-particle&quot;:&quot;&quot;,&quot;non-dropping-particle&quot;:&quot;&quot;},{&quot;family&quot;:&quot;Mutch&quot;,&quot;given&quot;:&quot;David&quot;,&quot;parse-names&quot;:false,&quot;dropping-particle&quot;:&quot;&quot;,&quot;non-dropping-particle&quot;:&quot;&quot;},{&quot;family&quot;:&quot;Muyas&quot;,&quot;given&quot;:&quot;Francesc&quot;,&quot;parse-names&quot;:false,&quot;dropping-particle&quot;:&quot;&quot;,&quot;non-dropping-particle&quot;:&quot;&quot;},{&quot;family&quot;:&quot;Muzny&quot;,&quot;given&quot;:&quot;Donna M.&quot;,&quot;parse-names&quot;:false,&quot;dropping-particle&quot;:&quot;&quot;,&quot;non-dropping-particle&quot;:&quot;&quot;},{&quot;family&quot;:&quot;Muñoz&quot;,&quot;given&quot;:&quot;Alfonso&quot;,&quot;parse-names&quot;:false,&quot;dropping-particle&quot;:&quot;&quot;,&quot;non-dropping-particle&quot;:&quot;&quot;},{&quot;family&quot;:&quot;Myers&quot;,&quot;given&quot;:&quot;Jerome&quot;,&quot;parse-names&quot;:false,&quot;dropping-particle&quot;:&quot;&quot;,&quot;non-dropping-particle&quot;:&quot;&quot;},{&quot;family&quot;:&quot;Myklebost&quot;,&quot;given&quot;:&quot;Ola&quot;,&quot;parse-names&quot;:false,&quot;dropping-particle&quot;:&quot;&quot;,&quot;non-dropping-particle&quot;:&quot;&quot;},{&quot;family&quot;:&quot;Möller&quot;,&quot;given&quot;:&quot;Peter&quot;,&quot;parse-names&quot;:false,&quot;dropping-particle&quot;:&quot;&quot;,&quot;non-dropping-particle&quot;:&quot;&quot;},{&quot;family&quot;:&quot;Nagae&quot;,&quot;given&quot;:&quot;Genta&quot;,&quot;parse-names&quot;:false,&quot;dropping-particle&quot;:&quot;&quot;,&quot;non-dropping-particle&quot;:&quot;&quot;},{&quot;family&quot;:&quot;Nagrial&quot;,&quot;given&quot;:&quot;Adnan M.&quot;,&quot;parse-names&quot;:false,&quot;dropping-particle&quot;:&quot;&quot;,&quot;non-dropping-particle&quot;:&quot;&quot;},{&quot;family&quot;:&quot;Nahal-Bose&quot;,&quot;given&quot;:&quot;Hardeep K.&quot;,&quot;parse-names&quot;:false,&quot;dropping-particle&quot;:&quot;&quot;,&quot;non-dropping-particle&quot;:&quot;&quot;},{&quot;family&quot;:&quot;Nakagama&quot;,&quot;given&quot;:&quot;Hitoshi&quot;,&quot;parse-names&quot;:false,&quot;dropping-particle&quot;:&quot;&quot;,&quot;non-dropping-particle&quot;:&quot;&quot;},{&quot;family&quot;:&quot;Nakagawa&quot;,&quot;given&quot;:&quot;Hidewaki&quot;,&quot;parse-names&quot;:false,&quot;dropping-particle&quot;:&quot;&quot;,&quot;non-dropping-particle&quot;:&quot;&quot;},{&quot;family&quot;:&quot;Nakamura&quot;,&quot;given&quot;:&quot;Hiromi&quot;,&quot;parse-names&quot;:false,&quot;dropping-particle&quot;:&quot;&quot;,&quot;non-dropping-particle&quot;:&quot;&quot;},{&quot;family&quot;:&quot;Nakamura&quot;,&quot;given&quot;:&quot;Toru&quot;,&quot;parse-names&quot;:false,&quot;dropping-particle&quot;:&quot;&quot;,&quot;non-dropping-particle&quot;:&quot;&quot;},{&quot;family&quot;:&quot;Nakano&quot;,&quot;given&quot;:&quot;Kaoru&quot;,&quot;parse-names&quot;:false,&quot;dropping-particle&quot;:&quot;&quot;,&quot;non-dropping-particle&quot;:&quot;&quot;},{&quot;family&quot;:&quot;Nandi&quot;,&quot;given&quot;:&quot;Tannistha&quot;,&quot;parse-names&quot;:false,&quot;dropping-particle&quot;:&quot;&quot;,&quot;non-dropping-particle&quot;:&quot;&quot;},{&quot;family&quot;:&quot;Nangalia&quot;,&quot;given&quot;:&quot;Jyoti&quot;,&quot;parse-names&quot;:false,&quot;dropping-particle&quot;:&quot;&quot;,&quot;non-dropping-particle&quot;:&quot;&quot;},{&quot;family&quot;:&quot;Nastic&quot;,&quot;given&quot;:&quot;Mia&quot;,&quot;parse-names&quot;:false,&quot;dropping-particle&quot;:&quot;&quot;,&quot;non-dropping-particle&quot;:&quot;&quot;},{&quot;family&quot;:&quot;Navarro&quot;,&quot;given&quot;:&quot;Arcadi&quot;,&quot;parse-names&quot;:false,&quot;dropping-particle&quot;:&quot;&quot;,&quot;non-dropping-particle&quot;:&quot;&quot;},{&quot;family&quot;:&quot;Navarro&quot;,&quot;given&quot;:&quot;Fabio C. P.&quot;,&quot;parse-names&quot;:false,&quot;dropping-particle&quot;:&quot;&quot;,&quot;non-dropping-particle&quot;:&quot;&quot;},{&quot;family&quot;:&quot;Neal&quot;,&quot;given&quot;:&quot;David E.&quot;,&quot;parse-names&quot;:false,&quot;dropping-particle&quot;:&quot;&quot;,&quot;non-dropping-particle&quot;:&quot;&quot;},{&quot;family&quot;:&quot;Nettekoven&quot;,&quot;given&quot;:&quot;Gerd&quot;,&quot;parse-names&quot;:false,&quot;dropping-particle&quot;:&quot;&quot;,&quot;non-dropping-particle&quot;:&quot;&quot;},{&quot;family&quot;:&quot;Newell&quot;,&quot;given&quot;:&quot;Felicity&quot;,&quot;parse-names&quot;:false,&quot;dropping-particle&quot;:&quot;&quot;,&quot;non-dropping-particle&quot;:&quot;&quot;},{&quot;family&quot;:&quot;Newhouse&quot;,&quot;given&quot;:&quot;Steven J.&quot;,&quot;parse-names&quot;:false,&quot;dropping-particle&quot;:&quot;&quot;,&quot;non-dropping-particle&quot;:&quot;&quot;},{&quot;family&quot;:&quot;Newton&quot;,&quot;given&quot;:&quot;Yulia&quot;,&quot;parse-names&quot;:false,&quot;dropping-particle&quot;:&quot;&quot;,&quot;non-dropping-particle&quot;:&quot;&quot;},{&quot;family&quot;:&quot;Ng&quot;,&quot;given&quot;:&quot;Alvin Wei Tian&quot;,&quot;parse-names&quot;:false,&quot;dropping-particle&quot;:&quot;&quot;,&quot;non-dropping-particle&quot;:&quot;&quot;},{&quot;family&quot;:&quot;Ng&quot;,&quot;given&quot;:&quot;Anthony&quot;,&quot;parse-names&quot;:false,&quot;dropping-particle&quot;:&quot;&quot;,&quot;non-dropping-particle&quot;:&quot;&quot;},{&quot;family&quot;:&quot;Nicholson&quot;,&quot;given&quot;:&quot;Jonathan&quot;,&quot;parse-names&quot;:false,&quot;dropping-particle&quot;:&quot;&quot;,&quot;non-dropping-particle&quot;:&quot;&quot;},{&quot;family&quot;:&quot;Nicol&quot;,&quot;given&quot;:&quot;David&quot;,&quot;parse-names&quot;:false,&quot;dropping-particle&quot;:&quot;&quot;,&quot;non-dropping-particle&quot;:&quot;&quot;},{&quot;family&quot;:&quot;Nie&quot;,&quot;given&quot;:&quot;Yongzhan&quot;,&quot;parse-names&quot;:false,&quot;dropping-particle&quot;:&quot;&quot;,&quot;non-dropping-particle&quot;:&quot;&quot;},{&quot;family&quot;:&quot;Nielsen&quot;,&quot;given&quot;:&quot;G. Petur&quot;,&quot;parse-names&quot;:false,&quot;dropping-particle&quot;:&quot;&quot;,&quot;non-dropping-particle&quot;:&quot;&quot;},{&quot;family&quot;:&quot;Nielsen&quot;,&quot;given&quot;:&quot;Morten Muhlig&quot;,&quot;parse-names&quot;:false,&quot;dropping-particle&quot;:&quot;&quot;,&quot;non-dropping-particle&quot;:&quot;&quot;},{&quot;family&quot;:&quot;Nik-Zainal&quot;,&quot;given&quot;:&quot;Serena&quot;,&quot;parse-names&quot;:false,&quot;dropping-particle&quot;:&quot;&quot;,&quot;non-dropping-particle&quot;:&quot;&quot;},{&quot;family&quot;:&quot;Noble&quot;,&quot;given&quot;:&quot;Michael S.&quot;,&quot;parse-names&quot;:false,&quot;dropping-particle&quot;:&quot;&quot;,&quot;non-dropping-particle&quot;:&quot;&quot;},{&quot;family&quot;:&quot;Nones&quot;,&quot;given&quot;:&quot;Katia&quot;,&quot;parse-names&quot;:false,&quot;dropping-particle&quot;:&quot;&quot;,&quot;non-dropping-particle&quot;:&quot;&quot;},{&quot;family&quot;:&quot;Northcott&quot;,&quot;given&quot;:&quot;Paul A.&quot;,&quot;parse-names&quot;:false,&quot;dropping-particle&quot;:&quot;&quot;,&quot;non-dropping-particle&quot;:&quot;&quot;},{&quot;family&quot;:&quot;Notta&quot;,&quot;given&quot;:&quot;Faiyaz&quot;,&quot;parse-names&quot;:false,&quot;dropping-particle&quot;:&quot;&quot;,&quot;non-dropping-particle&quot;:&quot;&quot;},{&quot;family&quot;:&quot;O’Connor&quot;,&quot;given&quot;:&quot;Brian D.&quot;,&quot;parse-names&quot;:false,&quot;dropping-particle&quot;:&quot;&quot;,&quot;non-dropping-particle&quot;:&quot;&quot;},{&quot;family&quot;:&quot;O’Donnell&quot;,&quot;given&quot;:&quot;Peter&quot;,&quot;parse-names&quot;:false,&quot;dropping-particle&quot;:&quot;&quot;,&quot;non-dropping-particle&quot;:&quot;&quot;},{&quot;family&quot;:&quot;O’Donovan&quot;,&quot;given&quot;:&quot;Maria&quot;,&quot;parse-names&quot;:false,&quot;dropping-particle&quot;:&quot;&quot;,&quot;non-dropping-particle&quot;:&quot;&quot;},{&quot;family&quot;:&quot;O’Meara&quot;,&quot;given&quot;:&quot;Sarah&quot;,&quot;parse-names&quot;:false,&quot;dropping-particle&quot;:&quot;&quot;,&quot;non-dropping-particle&quot;:&quot;&quot;},{&quot;family&quot;:&quot;O’Neill&quot;,&quot;given&quot;:&quot;Brian Patrick&quot;,&quot;parse-names&quot;:false,&quot;dropping-particle&quot;:&quot;&quot;,&quot;non-dropping-particle&quot;:&quot;&quot;},{&quot;family&quot;:&quot;O’Neill&quot;,&quot;given&quot;:&quot;J. Robert&quot;,&quot;parse-names&quot;:false,&quot;dropping-particle&quot;:&quot;&quot;,&quot;non-dropping-particle&quot;:&quot;&quot;},{&quot;family&quot;:&quot;Ocana&quot;,&quot;given&quot;:&quot;David&quot;,&quot;parse-names&quot;:false,&quot;dropping-particle&quot;:&quot;&quot;,&quot;non-dropping-particle&quot;:&quot;&quot;},{&quot;family&quot;:&quot;Ochoa&quot;,&quot;given&quot;:&quot;Angelica&quot;,&quot;parse-names&quot;:false,&quot;dropping-particle&quot;:&quot;&quot;,&quot;non-dropping-particle&quot;:&quot;&quot;},{&quot;family&quot;:&quot;Oesper&quot;,&quot;given&quot;:&quot;Layla&quot;,&quot;parse-names&quot;:false,&quot;dropping-particle&quot;:&quot;&quot;,&quot;non-dropping-particle&quot;:&quot;&quot;},{&quot;family&quot;:&quot;Ogden&quot;,&quot;given&quot;:&quot;Christopher&quot;,&quot;parse-names&quot;:false,&quot;dropping-particle&quot;:&quot;&quot;,&quot;non-dropping-particle&quot;:&quot;&quot;},{&quot;family&quot;:&quot;Ohdan&quot;,&quot;given&quot;:&quot;Hideki&quot;,&quot;parse-names&quot;:false,&quot;dropping-particle&quot;:&quot;&quot;,&quot;non-dropping-particle&quot;:&quot;&quot;},{&quot;family&quot;:&quot;Ohi&quot;,&quot;given&quot;:&quot;Kazuhiro&quot;,&quot;parse-names&quot;:false,&quot;dropping-particle&quot;:&quot;&quot;,&quot;non-dropping-particle&quot;:&quot;&quot;},{&quot;family&quot;:&quot;Ohno-Machado&quot;,&quot;given&quot;:&quot;Lucila&quot;,&quot;parse-names&quot;:false,&quot;dropping-particle&quot;:&quot;&quot;,&quot;non-dropping-particle&quot;:&quot;&quot;},{&quot;family&quot;:&quot;Oien&quot;,&quot;given&quot;:&quot;Karin A.&quot;,&quot;parse-names&quot;:false,&quot;dropping-particle&quot;:&quot;&quot;,&quot;non-dropping-particle&quot;:&quot;&quot;},{&quot;family&quot;:&quot;Ojesina&quot;,&quot;given&quot;:&quot;Akinyemi I.&quot;,&quot;parse-names&quot;:false,&quot;dropping-particle&quot;:&quot;&quot;,&quot;non-dropping-particle&quot;:&quot;&quot;},{&quot;family&quot;:&quot;Ojima&quot;,&quot;given&quot;:&quot;Hidenori&quot;,&quot;parse-names&quot;:false,&quot;dropping-particle&quot;:&quot;&quot;,&quot;non-dropping-particle&quot;:&quot;&quot;},{&quot;family&quot;:&quot;Okusaka&quot;,&quot;given&quot;:&quot;Takuji&quot;,&quot;parse-names&quot;:false,&quot;dropping-particle&quot;:&quot;&quot;,&quot;non-dropping-particle&quot;:&quot;&quot;},{&quot;family&quot;:&quot;Omberg&quot;,&quot;given&quot;:&quot;Larsson&quot;,&quot;parse-names&quot;:false,&quot;dropping-particle&quot;:&quot;&quot;,&quot;non-dropping-particle&quot;:&quot;&quot;},{&quot;family&quot;:&quot;Ong&quot;,&quot;given&quot;:&quot;Choon Kiat&quot;,&quot;parse-names&quot;:false,&quot;dropping-particle&quot;:&quot;&quot;,&quot;non-dropping-particle&quot;:&quot;&quot;},{&quot;family&quot;:&quot;Ossowski&quot;,&quot;given&quot;:&quot;Stephan&quot;,&quot;parse-names&quot;:false,&quot;dropping-particle&quot;:&quot;&quot;,&quot;non-dropping-particle&quot;:&quot;&quot;},{&quot;family&quot;:&quot;Ott&quot;,&quot;given&quot;:&quot;German&quot;,&quot;parse-names&quot;:false,&quot;dropping-particle&quot;:&quot;&quot;,&quot;non-dropping-particle&quot;:&quot;&quot;},{&quot;family&quot;:&quot;Ouellette&quot;,&quot;given&quot;:&quot;B. F. Francis&quot;,&quot;parse-names&quot;:false,&quot;dropping-particle&quot;:&quot;&quot;,&quot;non-dropping-particle&quot;:&quot;&quot;},{&quot;family&quot;:&quot;P’ng&quot;,&quot;given&quot;:&quot;Christine&quot;,&quot;parse-names&quot;:false,&quot;dropping-particle&quot;:&quot;&quot;,&quot;non-dropping-particle&quot;:&quot;&quot;},{&quot;family&quot;:&quot;Paczkowska&quot;,&quot;given&quot;:&quot;Marta&quot;,&quot;parse-names&quot;:false,&quot;dropping-particle&quot;:&quot;&quot;,&quot;non-dropping-particle&quot;:&quot;&quot;},{&quot;family&quot;:&quot;Paiella&quot;,&quot;given&quot;:&quot;Salvatore&quot;,&quot;parse-names&quot;:false,&quot;dropping-particle&quot;:&quot;&quot;,&quot;non-dropping-particle&quot;:&quot;&quot;},{&quot;family&quot;:&quot;Pairojkul&quot;,&quot;given&quot;:&quot;Chawalit&quot;,&quot;parse-names&quot;:false,&quot;dropping-particle&quot;:&quot;&quot;,&quot;non-dropping-particle&quot;:&quot;&quot;},{&quot;family&quot;:&quot;Pajic&quot;,&quot;given&quot;:&quot;Marina&quot;,&quot;parse-names&quot;:false,&quot;dropping-particle&quot;:&quot;&quot;,&quot;non-dropping-particle&quot;:&quot;&quot;},{&quot;family&quot;:&quot;Pan-Hammarström&quot;,&quot;given&quot;:&quot;Qiang&quot;,&quot;parse-names&quot;:false,&quot;dropping-particle&quot;:&quot;&quot;,&quot;non-dropping-particle&quot;:&quot;&quot;},{&quot;family&quot;:&quot;Papaemmanuil&quot;,&quot;given&quot;:&quot;Elli&quot;,&quot;parse-names&quot;:false,&quot;dropping-particle&quot;:&quot;&quot;,&quot;non-dropping-particle&quot;:&quot;&quot;},{&quot;family&quot;:&quot;Papatheodorou&quot;,&quot;given&quot;:&quot;Irene&quot;,&quot;parse-names&quot;:false,&quot;dropping-particle&quot;:&quot;&quot;,&quot;non-dropping-particle&quot;:&quot;&quot;},{&quot;family&quot;:&quot;Paramasivam&quot;,&quot;given&quot;:&quot;Nagarajan&quot;,&quot;parse-names&quot;:false,&quot;dropping-particle&quot;:&quot;&quot;,&quot;non-dropping-particle&quot;:&quot;&quot;},{&quot;family&quot;:&quot;Park&quot;,&quot;given&quot;:&quot;Ji Wan&quot;,&quot;parse-names&quot;:false,&quot;dropping-particle&quot;:&quot;&quot;,&quot;non-dropping-particle&quot;:&quot;&quot;},{&quot;family&quot;:&quot;Park&quot;,&quot;given&quot;:&quot;Joong-Won&quot;,&quot;parse-names&quot;:false,&quot;dropping-particle&quot;:&quot;&quot;,&quot;non-dropping-particle&quot;:&quot;&quot;},{&quot;family&quot;:&quot;Park&quot;,&quot;given&quot;:&quot;Keunchil&quot;,&quot;parse-names&quot;:false,&quot;dropping-particle&quot;:&quot;&quot;,&quot;non-dropping-particle&quot;:&quot;&quot;},{&quot;family&quot;:&quot;Park&quot;,&quot;given&quot;:&quot;Kiejung&quot;,&quot;parse-names&quot;:false,&quot;dropping-particle&quot;:&quot;&quot;,&quot;non-dropping-particle&quot;:&quot;&quot;},{&quot;family&quot;:&quot;Park&quot;,&quot;given&quot;:&quot;Peter J.&quot;,&quot;parse-names&quot;:false,&quot;dropping-particle&quot;:&quot;&quot;,&quot;non-dropping-particle&quot;:&quot;&quot;},{&quot;family&quot;:&quot;Parker&quot;,&quot;given&quot;:&quot;Joel S.&quot;,&quot;parse-names&quot;:false,&quot;dropping-particle&quot;:&quot;&quot;,&quot;non-dropping-particle&quot;:&quot;&quot;},{&quot;family&quot;:&quot;Parsons&quot;,&quot;given&quot;:&quot;Simon L.&quot;,&quot;parse-names&quot;:false,&quot;dropping-particle&quot;:&quot;&quot;,&quot;non-dropping-particle&quot;:&quot;&quot;},{&quot;family&quot;:&quot;Pass&quot;,&quot;given&quot;:&quot;Harvey&quot;,&quot;parse-names&quot;:false,&quot;dropping-particle&quot;:&quot;&quot;,&quot;non-dropping-particle&quot;:&quot;&quot;},{&quot;family&quot;:&quot;Pasternack&quot;,&quot;given&quot;:&quot;Danielle&quot;,&quot;parse-names&quot;:false,&quot;dropping-particle&quot;:&quot;&quot;,&quot;non-dropping-particle&quot;:&quot;&quot;},{&quot;family&quot;:&quot;Pastore&quot;,&quot;given&quot;:&quot;Alessandro&quot;,&quot;parse-names&quot;:false,&quot;dropping-particle&quot;:&quot;&quot;,&quot;non-dropping-particle&quot;:&quot;&quot;},{&quot;family&quot;:&quot;Patch&quot;,&quot;given&quot;:&quot;Ann-Marie&quot;,&quot;parse-names&quot;:false,&quot;dropping-particle&quot;:&quot;&quot;,&quot;non-dropping-particle&quot;:&quot;&quot;},{&quot;family&quot;:&quot;Pauporté&quot;,&quot;given&quot;:&quot;Iris&quot;,&quot;parse-names&quot;:false,&quot;dropping-particle&quot;:&quot;&quot;,&quot;non-dropping-particle&quot;:&quot;&quot;},{&quot;family&quot;:&quot;Pea&quot;,&quot;given&quot;:&quot;Antonio&quot;,&quot;parse-names&quot;:false,&quot;dropping-particle&quot;:&quot;&quot;,&quot;non-dropping-particle&quot;:&quot;&quot;},{&quot;family&quot;:&quot;Pearson&quot;,&quot;given&quot;:&quot;John&quot;,&quot;parse-names&quot;:false,&quot;dropping-particle&quot;:&quot;V.&quot;,&quot;non-dropping-particle&quot;:&quot;&quot;},{&quot;family&quot;:&quot;Pedamallu&quot;,&quot;given&quot;:&quot;Chandra Sekhar&quot;,&quot;parse-names&quot;:false,&quot;dropping-particle&quot;:&quot;&quot;,&quot;non-dropping-particle&quot;:&quot;&quot;},{&quot;family&quot;:&quot;Pedersen&quot;,&quot;given&quot;:&quot;Jakob Skou&quot;,&quot;parse-names&quot;:false,&quot;dropping-particle&quot;:&quot;&quot;,&quot;non-dropping-particle&quot;:&quot;&quot;},{&quot;family&quot;:&quot;Pederzoli&quot;,&quot;given&quot;:&quot;Paolo&quot;,&quot;parse-names&quot;:false,&quot;dropping-particle&quot;:&quot;&quot;,&quot;non-dropping-particle&quot;:&quot;&quot;},{&quot;family&quot;:&quot;Peifer&quot;,&quot;given&quot;:&quot;Martin&quot;,&quot;parse-names&quot;:false,&quot;dropping-particle&quot;:&quot;&quot;,&quot;non-dropping-particle&quot;:&quot;&quot;},{&quot;family&quot;:&quot;Pennell&quot;,&quot;given&quot;:&quot;Nathan A.&quot;,&quot;parse-names&quot;:false,&quot;dropping-particle&quot;:&quot;&quot;,&quot;non-dropping-particle&quot;:&quot;&quot;},{&quot;family&quot;:&quot;Perou&quot;,&quot;given&quot;:&quot;Charles M.&quot;,&quot;parse-names&quot;:false,&quot;dropping-particle&quot;:&quot;&quot;,&quot;non-dropping-particle&quot;:&quot;&quot;},{&quot;family&quot;:&quot;Perry&quot;,&quot;given&quot;:&quot;Marc D.&quot;,&quot;parse-names&quot;:false,&quot;dropping-particle&quot;:&quot;&quot;,&quot;non-dropping-particle&quot;:&quot;&quot;},{&quot;family&quot;:&quot;Petersen&quot;,&quot;given&quot;:&quot;Gloria M.&quot;,&quot;parse-names&quot;:false,&quot;dropping-particle&quot;:&quot;&quot;,&quot;non-dropping-particle&quot;:&quot;&quot;},{&quot;family&quot;:&quot;Peto&quot;,&quot;given&quot;:&quot;Myron&quot;,&quot;parse-names&quot;:false,&quot;dropping-particle&quot;:&quot;&quot;,&quot;non-dropping-particle&quot;:&quot;&quot;},{&quot;family&quot;:&quot;Petrelli&quot;,&quot;given&quot;:&quot;Nicholas&quot;,&quot;parse-names&quot;:false,&quot;dropping-particle&quot;:&quot;&quot;,&quot;non-dropping-particle&quot;:&quot;&quot;},{&quot;family&quot;:&quot;Petryszak&quot;,&quot;given&quot;:&quot;Robert&quot;,&quot;parse-names&quot;:false,&quot;dropping-particle&quot;:&quot;&quot;,&quot;non-dropping-particle&quot;:&quot;&quot;},{&quot;family&quot;:&quot;Pfister&quot;,&quot;given&quot;:&quot;Stefan M.&quot;,&quot;parse-names&quot;:false,&quot;dropping-particle&quot;:&quot;&quot;,&quot;non-dropping-particle&quot;:&quot;&quot;},{&quot;family&quot;:&quot;Phillips&quot;,&quot;given&quot;:&quot;Mark&quot;,&quot;parse-names&quot;:false,&quot;dropping-particle&quot;:&quot;&quot;,&quot;non-dropping-particle&quot;:&quot;&quot;},{&quot;family&quot;:&quot;Pich&quot;,&quot;given&quot;:&quot;Oriol&quot;,&quot;parse-names&quot;:false,&quot;dropping-particle&quot;:&quot;&quot;,&quot;non-dropping-particle&quot;:&quot;&quot;},{&quot;family&quot;:&quot;Pickett&quot;,&quot;given&quot;:&quot;Hilda A.&quot;,&quot;parse-names&quot;:false,&quot;dropping-particle&quot;:&quot;&quot;,&quot;non-dropping-particle&quot;:&quot;&quot;},{&quot;family&quot;:&quot;Pihl&quot;,&quot;given&quot;:&quot;Todd D.&quot;,&quot;parse-names&quot;:false,&quot;dropping-particle&quot;:&quot;&quot;,&quot;non-dropping-particle&quot;:&quot;&quot;},{&quot;family&quot;:&quot;Pillay&quot;,&quot;given&quot;:&quot;Nischalan&quot;,&quot;parse-names&quot;:false,&quot;dropping-particle&quot;:&quot;&quot;,&quot;non-dropping-particle&quot;:&quot;&quot;},{&quot;family&quot;:&quot;Pinder&quot;,&quot;given&quot;:&quot;Sarah&quot;,&quot;parse-names&quot;:false,&quot;dropping-particle&quot;:&quot;&quot;,&quot;non-dropping-particle&quot;:&quot;&quot;},{&quot;family&quot;:&quot;Pinese&quot;,&quot;given&quot;:&quot;Mark&quot;,&quot;parse-names&quot;:false,&quot;dropping-particle&quot;:&quot;&quot;,&quot;non-dropping-particle&quot;:&quot;&quot;},{&quot;family&quot;:&quot;Pinho&quot;,&quot;given&quot;:&quot;Andreia&quot;,&quot;parse-names&quot;:false,&quot;dropping-particle&quot;:&quot;V.&quot;,&quot;non-dropping-particle&quot;:&quot;&quot;},{&quot;family&quot;:&quot;Pitkänen&quot;,&quot;given&quot;:&quot;Esa&quot;,&quot;parse-names&quot;:false,&quot;dropping-particle&quot;:&quot;&quot;,&quot;non-dropping-particle&quot;:&quot;&quot;},{&quot;family&quot;:&quot;Pivot&quot;,&quot;given&quot;:&quot;Xavier&quot;,&quot;parse-names&quot;:false,&quot;dropping-particle&quot;:&quot;&quot;,&quot;non-dropping-particle&quot;:&quot;&quot;},{&quot;family&quot;:&quot;Piñeiro-Yáñez&quot;,&quot;given&quot;:&quot;Elena&quot;,&quot;parse-names&quot;:false,&quot;dropping-particle&quot;:&quot;&quot;,&quot;non-dropping-particle&quot;:&quot;&quot;},{&quot;family&quot;:&quot;Planko&quot;,&quot;given&quot;:&quot;Laura&quot;,&quot;parse-names&quot;:false,&quot;dropping-particle&quot;:&quot;&quot;,&quot;non-dropping-particle&quot;:&quot;&quot;},{&quot;family&quot;:&quot;Plass&quot;,&quot;given&quot;:&quot;Christoph&quot;,&quot;parse-names&quot;:false,&quot;dropping-particle&quot;:&quot;&quot;,&quot;non-dropping-particle&quot;:&quot;&quot;},{&quot;family&quot;:&quot;Polak&quot;,&quot;given&quot;:&quot;Paz&quot;,&quot;parse-names&quot;:false,&quot;dropping-particle&quot;:&quot;&quot;,&quot;non-dropping-particle&quot;:&quot;&quot;},{&quot;family&quot;:&quot;Pons&quot;,&quot;given&quot;:&quot;Tirso&quot;,&quot;parse-names&quot;:false,&quot;dropping-particle&quot;:&quot;&quot;,&quot;non-dropping-particle&quot;:&quot;&quot;},{&quot;family&quot;:&quot;Popescu&quot;,&quot;given&quot;:&quot;Irinel&quot;,&quot;parse-names&quot;:false,&quot;dropping-particle&quot;:&quot;&quot;,&quot;non-dropping-particle&quot;:&quot;&quot;},{&quot;family&quot;:&quot;Potapova&quot;,&quot;given&quot;:&quot;Olga&quot;,&quot;parse-names&quot;:false,&quot;dropping-particle&quot;:&quot;&quot;,&quot;non-dropping-particle&quot;:&quot;&quot;},{&quot;family&quot;:&quot;Prasad&quot;,&quot;given&quot;:&quot;Aparna&quot;,&quot;parse-names&quot;:false,&quot;dropping-particle&quot;:&quot;&quot;,&quot;non-dropping-particle&quot;:&quot;&quot;},{&quot;family&quot;:&quot;Preston&quot;,&quot;given&quot;:&quot;Shaun R.&quot;,&quot;parse-names&quot;:false,&quot;dropping-particle&quot;:&quot;&quot;,&quot;non-dropping-particle&quot;:&quot;&quot;},{&quot;family&quot;:&quot;Prinz&quot;,&quot;given&quot;:&quot;Manuel&quot;,&quot;parse-names&quot;:false,&quot;dropping-particle&quot;:&quot;&quot;,&quot;non-dropping-particle&quot;:&quot;&quot;},{&quot;family&quot;:&quot;Pritchard&quot;,&quot;given&quot;:&quot;Antonia L.&quot;,&quot;parse-names&quot;:false,&quot;dropping-particle&quot;:&quot;&quot;,&quot;non-dropping-particle&quot;:&quot;&quot;},{&quot;family&quot;:&quot;Prokopec&quot;,&quot;given&quot;:&quot;Stephenie D.&quot;,&quot;parse-names&quot;:false,&quot;dropping-particle&quot;:&quot;&quot;,&quot;non-dropping-particle&quot;:&quot;&quot;},{&quot;family&quot;:&quot;Provenzano&quot;,&quot;given&quot;:&quot;Elena&quot;,&quot;parse-names&quot;:false,&quot;dropping-particle&quot;:&quot;&quot;,&quot;non-dropping-particle&quot;:&quot;&quot;},{&quot;family&quot;:&quot;Puente&quot;,&quot;given&quot;:&quot;Xose S.&quot;,&quot;parse-names&quot;:false,&quot;dropping-particle&quot;:&quot;&quot;,&quot;non-dropping-particle&quot;:&quot;&quot;},{&quot;family&quot;:&quot;Puig&quot;,&quot;given&quot;:&quot;Sonia&quot;,&quot;parse-names&quot;:false,&quot;dropping-particle&quot;:&quot;&quot;,&quot;non-dropping-particle&quot;:&quot;&quot;},{&quot;family&quot;:&quot;Puiggròs&quot;,&quot;given&quot;:&quot;Montserrat&quot;,&quot;parse-names&quot;:false,&quot;dropping-particle&quot;:&quot;&quot;,&quot;non-dropping-particle&quot;:&quot;&quot;},{&quot;family&quot;:&quot;Pulido-Tamayo&quot;,&quot;given&quot;:&quot;Sergio&quot;,&quot;parse-names&quot;:false,&quot;dropping-particle&quot;:&quot;&quot;,&quot;non-dropping-particle&quot;:&quot;&quot;},{&quot;family&quot;:&quot;Pupo&quot;,&quot;given&quot;:&quot;Gulietta M.&quot;,&quot;parse-names&quot;:false,&quot;dropping-particle&quot;:&quot;&quot;,&quot;non-dropping-particle&quot;:&quot;&quot;},{&quot;family&quot;:&quot;Purdie&quot;,&quot;given&quot;:&quot;Colin A.&quot;,&quot;parse-names&quot;:false,&quot;dropping-particle&quot;:&quot;&quot;,&quot;non-dropping-particle&quot;:&quot;&quot;},{&quot;family&quot;:&quot;Quinn&quot;,&quot;given&quot;:&quot;Michael C.&quot;,&quot;parse-names&quot;:false,&quot;dropping-particle&quot;:&quot;&quot;,&quot;non-dropping-particle&quot;:&quot;&quot;},{&quot;family&quot;:&quot;Rabionet&quot;,&quot;given&quot;:&quot;Raquel&quot;,&quot;parse-names&quot;:false,&quot;dropping-particle&quot;:&quot;&quot;,&quot;non-dropping-particle&quot;:&quot;&quot;},{&quot;family&quot;:&quot;Rader&quot;,&quot;given&quot;:&quot;Janet S.&quot;,&quot;parse-names&quot;:false,&quot;dropping-particle&quot;:&quot;&quot;,&quot;non-dropping-particle&quot;:&quot;&quot;},{&quot;family&quot;:&quot;Radlwimmer&quot;,&quot;given&quot;:&quot;Bernhard&quot;,&quot;parse-names&quot;:false,&quot;dropping-particle&quot;:&quot;&quot;,&quot;non-dropping-particle&quot;:&quot;&quot;},{&quot;family&quot;:&quot;Radovic&quot;,&quot;given&quot;:&quot;Petar&quot;,&quot;parse-names&quot;:false,&quot;dropping-particle&quot;:&quot;&quot;,&quot;non-dropping-particle&quot;:&quot;&quot;},{&quot;family&quot;:&quot;Raeder&quot;,&quot;given&quot;:&quot;Benjamin&quot;,&quot;parse-names&quot;:false,&quot;dropping-particle&quot;:&quot;&quot;,&quot;non-dropping-particle&quot;:&quot;&quot;},{&quot;family&quot;:&quot;Raine&quot;,&quot;given&quot;:&quot;Keiran M.&quot;,&quot;parse-names&quot;:false,&quot;dropping-particle&quot;:&quot;&quot;,&quot;non-dropping-particle&quot;:&quot;&quot;},{&quot;family&quot;:&quot;Ramakrishna&quot;,&quot;given&quot;:&quot;Manasa&quot;,&quot;parse-names&quot;:false,&quot;dropping-particle&quot;:&quot;&quot;,&quot;non-dropping-particle&quot;:&quot;&quot;},{&quot;family&quot;:&quot;Ramakrishnan&quot;,&quot;given&quot;:&quot;Kamna&quot;,&quot;parse-names&quot;:false,&quot;dropping-particle&quot;:&quot;&quot;,&quot;non-dropping-particle&quot;:&quot;&quot;},{&quot;family&quot;:&quot;Ramalingam&quot;,&quot;given&quot;:&quot;Suresh&quot;,&quot;parse-names&quot;:false,&quot;dropping-particle&quot;:&quot;&quot;,&quot;non-dropping-particle&quot;:&quot;&quot;},{&quot;family&quot;:&quot;Raphael&quot;,&quot;given&quot;:&quot;Benjamin J.&quot;,&quot;parse-names&quot;:false,&quot;dropping-particle&quot;:&quot;&quot;,&quot;non-dropping-particle&quot;:&quot;&quot;},{&quot;family&quot;:&quot;Rathmell&quot;,&quot;given&quot;:&quot;W. Kimryn&quot;,&quot;parse-names&quot;:false,&quot;dropping-particle&quot;:&quot;&quot;,&quot;non-dropping-particle&quot;:&quot;&quot;},{&quot;family&quot;:&quot;Rausch&quot;,&quot;given&quot;:&quot;Tobias&quot;,&quot;parse-names&quot;:false,&quot;dropping-particle&quot;:&quot;&quot;,&quot;non-dropping-particle&quot;:&quot;&quot;},{&quot;family&quot;:&quot;Reifenberger&quot;,&quot;given&quot;:&quot;Guido&quot;,&quot;parse-names&quot;:false,&quot;dropping-particle&quot;:&quot;&quot;,&quot;non-dropping-particle&quot;:&quot;&quot;},{&quot;family&quot;:&quot;Reimand&quot;,&quot;given&quot;:&quot;Jüri&quot;,&quot;parse-names&quot;:false,&quot;dropping-particle&quot;:&quot;&quot;,&quot;non-dropping-particle&quot;:&quot;&quot;},{&quot;family&quot;:&quot;Reis-Filho&quot;,&quot;given&quot;:&quot;Jorge&quot;,&quot;parse-names&quot;:false,&quot;dropping-particle&quot;:&quot;&quot;,&quot;non-dropping-particle&quot;:&quot;&quot;},{&quot;family&quot;:&quot;Reuter&quot;,&quot;given&quot;:&quot;Victor&quot;,&quot;parse-names&quot;:false,&quot;dropping-particle&quot;:&quot;&quot;,&quot;non-dropping-particle&quot;:&quot;&quot;},{&quot;family&quot;:&quot;Reyes-Salazar&quot;,&quot;given&quot;:&quot;Iker&quot;,&quot;parse-names&quot;:false,&quot;dropping-particle&quot;:&quot;&quot;,&quot;non-dropping-particle&quot;:&quot;&quot;},{&quot;family&quot;:&quot;Reyna&quot;,&quot;given&quot;:&quot;Matthew A.&quot;,&quot;parse-names&quot;:false,&quot;dropping-particle&quot;:&quot;&quot;,&quot;non-dropping-particle&quot;:&quot;&quot;},{&quot;family&quot;:&quot;Reynolds&quot;,&quot;given&quot;:&quot;Sheila M.&quot;,&quot;parse-names&quot;:false,&quot;dropping-particle&quot;:&quot;&quot;,&quot;non-dropping-particle&quot;:&quot;&quot;},{&quot;family&quot;:&quot;Rheinbay&quot;,&quot;given&quot;:&quot;Esther&quot;,&quot;parse-names&quot;:false,&quot;dropping-particle&quot;:&quot;&quot;,&quot;non-dropping-particle&quot;:&quot;&quot;},{&quot;family&quot;:&quot;Riazalhosseini&quot;,&quot;given&quot;:&quot;Yasser&quot;,&quot;parse-names&quot;:false,&quot;dropping-particle&quot;:&quot;&quot;,&quot;non-dropping-particle&quot;:&quot;&quot;},{&quot;family&quot;:&quot;Richardson&quot;,&quot;given&quot;:&quot;Andrea L.&quot;,&quot;parse-names&quot;:false,&quot;dropping-particle&quot;:&quot;&quot;,&quot;non-dropping-particle&quot;:&quot;&quot;},{&quot;family&quot;:&quot;Richter&quot;,&quot;given&quot;:&quot;Julia&quot;,&quot;parse-names&quot;:false,&quot;dropping-particle&quot;:&quot;&quot;,&quot;non-dropping-particle&quot;:&quot;&quot;},{&quot;family&quot;:&quot;Ringel&quot;,&quot;given&quot;:&quot;Matthew&quot;,&quot;parse-names&quot;:false,&quot;dropping-particle&quot;:&quot;&quot;,&quot;non-dropping-particle&quot;:&quot;&quot;},{&quot;family&quot;:&quot;Ringnér&quot;,&quot;given&quot;:&quot;Markus&quot;,&quot;parse-names&quot;:false,&quot;dropping-particle&quot;:&quot;&quot;,&quot;non-dropping-particle&quot;:&quot;&quot;},{&quot;family&quot;:&quot;Rino&quot;,&quot;given&quot;:&quot;Yasushi&quot;,&quot;parse-names&quot;:false,&quot;dropping-particle&quot;:&quot;&quot;,&quot;non-dropping-particle&quot;:&quot;&quot;},{&quot;family&quot;:&quot;Rippe&quot;,&quot;given&quot;:&quot;Karsten&quot;,&quot;parse-names&quot;:false,&quot;dropping-particle&quot;:&quot;&quot;,&quot;non-dropping-particle&quot;:&quot;&quot;},{&quot;family&quot;:&quot;Roach&quot;,&quot;given&quot;:&quot;Jeffrey&quot;,&quot;parse-names&quot;:false,&quot;dropping-particle&quot;:&quot;&quot;,&quot;non-dropping-particle&quot;:&quot;&quot;},{&quot;family&quot;:&quot;Roberts&quot;,&quot;given&quot;:&quot;Lewis R.&quot;,&quot;parse-names&quot;:false,&quot;dropping-particle&quot;:&quot;&quot;,&quot;non-dropping-particle&quot;:&quot;&quot;},{&quot;family&quot;:&quot;Roberts&quot;,&quot;given&quot;:&quot;Nicola D.&quot;,&quot;parse-names&quot;:false,&quot;dropping-particle&quot;:&quot;&quot;,&quot;non-dropping-particle&quot;:&quot;&quot;},{&quot;family&quot;:&quot;Roberts&quot;,&quot;given&quot;:&quot;Steven A.&quot;,&quot;parse-names&quot;:false,&quot;dropping-particle&quot;:&quot;&quot;,&quot;non-dropping-particle&quot;:&quot;&quot;},{&quot;family&quot;:&quot;Robertson&quot;,&quot;given&quot;:&quot;A. Gordon&quot;,&quot;parse-names&quot;:false,&quot;dropping-particle&quot;:&quot;&quot;,&quot;non-dropping-particle&quot;:&quot;&quot;},{&quot;family&quot;:&quot;Robertson&quot;,&quot;given&quot;:&quot;Alan J.&quot;,&quot;parse-names&quot;:false,&quot;dropping-particle&quot;:&quot;&quot;,&quot;non-dropping-particle&quot;:&quot;&quot;},{&quot;family&quot;:&quot;Rodriguez&quot;,&quot;given&quot;:&quot;Javier Bartolomé&quot;,&quot;parse-names&quot;:false,&quot;dropping-particle&quot;:&quot;&quot;,&quot;non-dropping-particle&quot;:&quot;&quot;},{&quot;family&quot;:&quot;Rodriguez-Martin&quot;,&quot;given&quot;:&quot;Bernardo&quot;,&quot;parse-names&quot;:false,&quot;dropping-particle&quot;:&quot;&quot;,&quot;non-dropping-particle&quot;:&quot;&quot;},{&quot;family&quot;:&quot;Rodríguez-González&quot;,&quot;given&quot;:&quot;F. Germán&quot;,&quot;parse-names&quot;:false,&quot;dropping-particle&quot;:&quot;&quot;,&quot;non-dropping-particle&quot;:&quot;&quot;},{&quot;family&quot;:&quot;Roehrl&quot;,&quot;given&quot;:&quot;Michael H. A.&quot;,&quot;parse-names&quot;:false,&quot;dropping-particle&quot;:&quot;&quot;,&quot;non-dropping-particle&quot;:&quot;&quot;},{&quot;family&quot;:&quot;Rohde&quot;,&quot;given&quot;:&quot;Marius&quot;,&quot;parse-names&quot;:false,&quot;dropping-particle&quot;:&quot;&quot;,&quot;non-dropping-particle&quot;:&quot;&quot;},{&quot;family&quot;:&quot;Rokutan&quot;,&quot;given&quot;:&quot;Hirofumi&quot;,&quot;parse-names&quot;:false,&quot;dropping-particle&quot;:&quot;&quot;,&quot;non-dropping-particle&quot;:&quot;&quot;},{&quot;family&quot;:&quot;Romieu&quot;,&quot;given&quot;:&quot;Gilles&quot;,&quot;parse-names&quot;:false,&quot;dropping-particle&quot;:&quot;&quot;,&quot;non-dropping-particle&quot;:&quot;&quot;},{&quot;family&quot;:&quot;Rooman&quot;,&quot;given&quot;:&quot;Ilse&quot;,&quot;parse-names&quot;:false,&quot;dropping-particle&quot;:&quot;&quot;,&quot;non-dropping-particle&quot;:&quot;&quot;},{&quot;family&quot;:&quot;Roques&quot;,&quot;given&quot;:&quot;Tom&quot;,&quot;parse-names&quot;:false,&quot;dropping-particle&quot;:&quot;&quot;,&quot;non-dropping-particle&quot;:&quot;&quot;},{&quot;family&quot;:&quot;Rosebrock&quot;,&quot;given&quot;:&quot;Daniel&quot;,&quot;parse-names&quot;:false,&quot;dropping-particle&quot;:&quot;&quot;,&quot;non-dropping-particle&quot;:&quot;&quot;},{&quot;family&quot;:&quot;Rosenberg&quot;,&quot;given&quot;:&quot;Mara&quot;,&quot;parse-names&quot;:false,&quot;dropping-particle&quot;:&quot;&quot;,&quot;non-dropping-particle&quot;:&quot;&quot;},{&quot;family&quot;:&quot;Rosenstiel&quot;,&quot;given&quot;:&quot;Philip C.&quot;,&quot;parse-names&quot;:false,&quot;dropping-particle&quot;:&quot;&quot;,&quot;non-dropping-particle&quot;:&quot;&quot;},{&quot;family&quot;:&quot;Rosenwald&quot;,&quot;given&quot;:&quot;Andreas&quot;,&quot;parse-names&quot;:false,&quot;dropping-particle&quot;:&quot;&quot;,&quot;non-dropping-particle&quot;:&quot;&quot;},{&quot;family&quot;:&quot;Rowe&quot;,&quot;given&quot;:&quot;Edward W.&quot;,&quot;parse-names&quot;:false,&quot;dropping-particle&quot;:&quot;&quot;,&quot;non-dropping-particle&quot;:&quot;&quot;},{&quot;family&quot;:&quot;Royo&quot;,&quot;given&quot;:&quot;Romina&quot;,&quot;parse-names&quot;:false,&quot;dropping-particle&quot;:&quot;&quot;,&quot;non-dropping-particle&quot;:&quot;&quot;},{&quot;family&quot;:&quot;Rozen&quot;,&quot;given&quot;:&quot;Steven G.&quot;,&quot;parse-names&quot;:false,&quot;dropping-particle&quot;:&quot;&quot;,&quot;non-dropping-particle&quot;:&quot;&quot;},{&quot;family&quot;:&quot;Rubanova&quot;,&quot;given&quot;:&quot;Yulia&quot;,&quot;parse-names&quot;:false,&quot;dropping-particle&quot;:&quot;&quot;,&quot;non-dropping-particle&quot;:&quot;&quot;},{&quot;family&quot;:&quot;Rubin&quot;,&quot;given&quot;:&quot;Mark A.&quot;,&quot;parse-names&quot;:false,&quot;dropping-particle&quot;:&quot;&quot;,&quot;non-dropping-particle&quot;:&quot;&quot;},{&quot;family&quot;:&quot;Rubio-Perez&quot;,&quot;given&quot;:&quot;Carlota&quot;,&quot;parse-names&quot;:false,&quot;dropping-particle&quot;:&quot;&quot;,&quot;non-dropping-particle&quot;:&quot;&quot;},{&quot;family&quot;:&quot;Rudneva&quot;,&quot;given&quot;:&quot;Vasilisa A.&quot;,&quot;parse-names&quot;:false,&quot;dropping-particle&quot;:&quot;&quot;,&quot;non-dropping-particle&quot;:&quot;&quot;},{&quot;family&quot;:&quot;Rusev&quot;,&quot;given&quot;:&quot;Borislav C.&quot;,&quot;parse-names&quot;:false,&quot;dropping-particle&quot;:&quot;&quot;,&quot;non-dropping-particle&quot;:&quot;&quot;},{&quot;family&quot;:&quot;Ruzzenente&quot;,&quot;given&quot;:&quot;Andrea&quot;,&quot;parse-names&quot;:false,&quot;dropping-particle&quot;:&quot;&quot;,&quot;non-dropping-particle&quot;:&quot;&quot;},{&quot;family&quot;:&quot;Rätsch&quot;,&quot;given&quot;:&quot;Gunnar&quot;,&quot;parse-names&quot;:false,&quot;dropping-particle&quot;:&quot;&quot;,&quot;non-dropping-particle&quot;:&quot;&quot;},{&quot;family&quot;:&quot;Sabarinathan&quot;,&quot;given&quot;:&quot;Radhakrishnan&quot;,&quot;parse-names&quot;:false,&quot;dropping-particle&quot;:&quot;&quot;,&quot;non-dropping-particle&quot;:&quot;&quot;},{&quot;family&quot;:&quot;Sabelnykova&quot;,&quot;given&quot;:&quot;Veronica Y.&quot;,&quot;parse-names&quot;:false,&quot;dropping-particle&quot;:&quot;&quot;,&quot;non-dropping-particle&quot;:&quot;&quot;},{&quot;family&quot;:&quot;Sadeghi&quot;,&quot;given&quot;:&quot;Sara&quot;,&quot;parse-names&quot;:false,&quot;dropping-particle&quot;:&quot;&quot;,&quot;non-dropping-particle&quot;:&quot;&quot;},{&quot;family&quot;:&quot;Sahinalp&quot;,&quot;given&quot;:&quot;S. Cenk&quot;,&quot;parse-names&quot;:false,&quot;dropping-particle&quot;:&quot;&quot;,&quot;non-dropping-particle&quot;:&quot;&quot;},{&quot;family&quot;:&quot;Saini&quot;,&quot;given&quot;:&quot;Natalie&quot;,&quot;parse-names&quot;:false,&quot;dropping-particle&quot;:&quot;&quot;,&quot;non-dropping-particle&quot;:&quot;&quot;},{&quot;family&quot;:&quot;Saito-Adachi&quot;,&quot;given&quot;:&quot;Mihoko&quot;,&quot;parse-names&quot;:false,&quot;dropping-particle&quot;:&quot;&quot;,&quot;non-dropping-particle&quot;:&quot;&quot;},{&quot;family&quot;:&quot;Saksena&quot;,&quot;given&quot;:&quot;Gordon&quot;,&quot;parse-names&quot;:false,&quot;dropping-particle&quot;:&quot;&quot;,&quot;non-dropping-particle&quot;:&quot;&quot;},{&quot;family&quot;:&quot;Salcedo&quot;,&quot;given&quot;:&quot;Adriana&quot;,&quot;parse-names&quot;:false,&quot;dropping-particle&quot;:&quot;&quot;,&quot;non-dropping-particle&quot;:&quot;&quot;},{&quot;family&quot;:&quot;Salgado&quot;,&quot;given&quot;:&quot;Roberto&quot;,&quot;parse-names&quot;:false,&quot;dropping-particle&quot;:&quot;&quot;,&quot;non-dropping-particle&quot;:&quot;&quot;},{&quot;family&quot;:&quot;Salichos&quot;,&quot;given&quot;:&quot;Leonidas&quot;,&quot;parse-names&quot;:false,&quot;dropping-particle&quot;:&quot;&quot;,&quot;non-dropping-particle&quot;:&quot;&quot;},{&quot;family&quot;:&quot;Sallari&quot;,&quot;given&quot;:&quot;Richard&quot;,&quot;parse-names&quot;:false,&quot;dropping-particle&quot;:&quot;&quot;,&quot;non-dropping-particle&quot;:&quot;&quot;},{&quot;family&quot;:&quot;Saller&quot;,&quot;given&quot;:&quot;Charles&quot;,&quot;parse-names&quot;:false,&quot;dropping-particle&quot;:&quot;&quot;,&quot;non-dropping-particle&quot;:&quot;&quot;},{&quot;family&quot;:&quot;Salvia&quot;,&quot;given&quot;:&quot;Roberto&quot;,&quot;parse-names&quot;:false,&quot;dropping-particle&quot;:&quot;&quot;,&quot;non-dropping-particle&quot;:&quot;&quot;},{&quot;family&quot;:&quot;Sam&quot;,&quot;given&quot;:&quot;Michelle&quot;,&quot;parse-names&quot;:false,&quot;dropping-particle&quot;:&quot;&quot;,&quot;non-dropping-particle&quot;:&quot;&quot;},{&quot;family&quot;:&quot;Samra&quot;,&quot;given&quot;:&quot;Jaswinder S.&quot;,&quot;parse-names&quot;:false,&quot;dropping-particle&quot;:&quot;&quot;,&quot;non-dropping-particle&quot;:&quot;&quot;},{&quot;family&quot;:&quot;Sanchez-Vega&quot;,&quot;given&quot;:&quot;Francisco&quot;,&quot;parse-names&quot;:false,&quot;dropping-particle&quot;:&quot;&quot;,&quot;non-dropping-particle&quot;:&quot;&quot;},{&quot;family&quot;:&quot;Sander&quot;,&quot;given&quot;:&quot;Chris&quot;,&quot;parse-names&quot;:false,&quot;dropping-particle&quot;:&quot;&quot;,&quot;non-dropping-particle&quot;:&quot;&quot;},{&quot;family&quot;:&quot;Sanders&quot;,&quot;given&quot;:&quot;Grant&quot;,&quot;parse-names&quot;:false,&quot;dropping-particle&quot;:&quot;&quot;,&quot;non-dropping-particle&quot;:&quot;&quot;},{&quot;family&quot;:&quot;Sarin&quot;,&quot;given&quot;:&quot;Rajiv&quot;,&quot;parse-names&quot;:false,&quot;dropping-particle&quot;:&quot;&quot;,&quot;non-dropping-particle&quot;:&quot;&quot;},{&quot;family&quot;:&quot;Sarrafi&quot;,&quot;given&quot;:&quot;Iman&quot;,&quot;parse-names&quot;:false,&quot;dropping-particle&quot;:&quot;&quot;,&quot;non-dropping-particle&quot;:&quot;&quot;},{&quot;family&quot;:&quot;Sasaki-Oku&quot;,&quot;given&quot;:&quot;Aya&quot;,&quot;parse-names&quot;:false,&quot;dropping-particle&quot;:&quot;&quot;,&quot;non-dropping-particle&quot;:&quot;&quot;},{&quot;family&quot;:&quot;Sauer&quot;,&quot;given&quot;:&quot;Torill&quot;,&quot;parse-names&quot;:false,&quot;dropping-particle&quot;:&quot;&quot;,&quot;non-dropping-particle&quot;:&quot;&quot;},{&quot;family&quot;:&quot;Sauter&quot;,&quot;given&quot;:&quot;Guido&quot;,&quot;parse-names&quot;:false,&quot;dropping-particle&quot;:&quot;&quot;,&quot;non-dropping-particle&quot;:&quot;&quot;},{&quot;family&quot;:&quot;Saw&quot;,&quot;given&quot;:&quot;Robyn P. M.&quot;,&quot;parse-names&quot;:false,&quot;dropping-particle&quot;:&quot;&quot;,&quot;non-dropping-particle&quot;:&quot;&quot;},{&quot;family&quot;:&quot;Scardoni&quot;,&quot;given&quot;:&quot;Maria&quot;,&quot;parse-names&quot;:false,&quot;dropping-particle&quot;:&quot;&quot;,&quot;non-dropping-particle&quot;:&quot;&quot;},{&quot;family&quot;:&quot;Scarlett&quot;,&quot;given&quot;:&quot;Christopher J.&quot;,&quot;parse-names&quot;:false,&quot;dropping-particle&quot;:&quot;&quot;,&quot;non-dropping-particle&quot;:&quot;&quot;},{&quot;family&quot;:&quot;Scarpa&quot;,&quot;given&quot;:&quot;Aldo&quot;,&quot;parse-names&quot;:false,&quot;dropping-particle&quot;:&quot;&quot;,&quot;non-dropping-particle&quot;:&quot;&quot;},{&quot;family&quot;:&quot;Scelo&quot;,&quot;given&quot;:&quot;Ghislaine&quot;,&quot;parse-names&quot;:false,&quot;dropping-particle&quot;:&quot;&quot;,&quot;non-dropping-particle&quot;:&quot;&quot;},{&quot;family&quot;:&quot;Schadendorf&quot;,&quot;given&quot;:&quot;Dirk&quot;,&quot;parse-names&quot;:false,&quot;dropping-particle&quot;:&quot;&quot;,&quot;non-dropping-particle&quot;:&quot;&quot;},{&quot;family&quot;:&quot;Schein&quot;,&quot;given&quot;:&quot;Jacqueline E.&quot;,&quot;parse-names&quot;:false,&quot;dropping-particle&quot;:&quot;&quot;,&quot;non-dropping-particle&quot;:&quot;&quot;},{&quot;family&quot;:&quot;Schilhabel&quot;,&quot;given&quot;:&quot;Markus B.&quot;,&quot;parse-names&quot;:false,&quot;dropping-particle&quot;:&quot;&quot;,&quot;non-dropping-particle&quot;:&quot;&quot;},{&quot;family&quot;:&quot;Schlesner&quot;,&quot;given&quot;:&quot;Matthias&quot;,&quot;parse-names&quot;:false,&quot;dropping-particle&quot;:&quot;&quot;,&quot;non-dropping-particle&quot;:&quot;&quot;},{&quot;family&quot;:&quot;Schlomm&quot;,&quot;given&quot;:&quot;Thorsten&quot;,&quot;parse-names&quot;:false,&quot;dropping-particle&quot;:&quot;&quot;,&quot;non-dropping-particle&quot;:&quot;&quot;},{&quot;family&quot;:&quot;Schmidt&quot;,&quot;given&quot;:&quot;Heather K.&quot;,&quot;parse-names&quot;:false,&quot;dropping-particle&quot;:&quot;&quot;,&quot;non-dropping-particle&quot;:&quot;&quot;},{&quot;family&quot;:&quot;Schramm&quot;,&quot;given&quot;:&quot;Sarah-Jane&quot;,&quot;parse-names&quot;:false,&quot;dropping-particle&quot;:&quot;&quot;,&quot;non-dropping-particle&quot;:&quot;&quot;},{&quot;family&quot;:&quot;Schreiber&quot;,&quot;given&quot;:&quot;Stefan&quot;,&quot;parse-names&quot;:false,&quot;dropping-particle&quot;:&quot;&quot;,&quot;non-dropping-particle&quot;:&quot;&quot;},{&quot;family&quot;:&quot;Schultz&quot;,&quot;given&quot;:&quot;Nikolaus&quot;,&quot;parse-names&quot;:false,&quot;dropping-particle&quot;:&quot;&quot;,&quot;non-dropping-particle&quot;:&quot;&quot;},{&quot;family&quot;:&quot;Schumacher&quot;,&quot;given&quot;:&quot;Steven E.&quot;,&quot;parse-names&quot;:false,&quot;dropping-particle&quot;:&quot;&quot;,&quot;non-dropping-particle&quot;:&quot;&quot;},{&quot;family&quot;:&quot;Schwarz&quot;,&quot;given&quot;:&quot;Roland F.&quot;,&quot;parse-names&quot;:false,&quot;dropping-particle&quot;:&quot;&quot;,&quot;non-dropping-particle&quot;:&quot;&quot;},{&quot;family&quot;:&quot;Scolyer&quot;,&quot;given&quot;:&quot;Richard A.&quot;,&quot;parse-names&quot;:false,&quot;dropping-particle&quot;:&quot;&quot;,&quot;non-dropping-particle&quot;:&quot;&quot;},{&quot;family&quot;:&quot;Scott&quot;,&quot;given&quot;:&quot;David&quot;,&quot;parse-names&quot;:false,&quot;dropping-particle&quot;:&quot;&quot;,&quot;non-dropping-particle&quot;:&quot;&quot;},{&quot;family&quot;:&quot;Scully&quot;,&quot;given&quot;:&quot;Ralph&quot;,&quot;parse-names&quot;:false,&quot;dropping-particle&quot;:&quot;&quot;,&quot;non-dropping-particle&quot;:&quot;&quot;},{&quot;family&quot;:&quot;Seethala&quot;,&quot;given&quot;:&quot;Raja&quot;,&quot;parse-names&quot;:false,&quot;dropping-particle&quot;:&quot;&quot;,&quot;non-dropping-particle&quot;:&quot;&quot;},{&quot;family&quot;:&quot;Segre&quot;,&quot;given&quot;:&quot;Ayellet&quot;,&quot;parse-names&quot;:false,&quot;dropping-particle&quot;:&quot;V.&quot;,&quot;non-dropping-particle&quot;:&quot;&quot;},{&quot;family&quot;:&quot;Selander&quot;,&quot;given&quot;:&quot;Iris&quot;,&quot;parse-names&quot;:false,&quot;dropping-particle&quot;:&quot;&quot;,&quot;non-dropping-particle&quot;:&quot;&quot;},{&quot;family&quot;:&quot;Semple&quot;,&quot;given&quot;:&quot;Colin A.&quot;,&quot;parse-names&quot;:false,&quot;dropping-particle&quot;:&quot;&quot;,&quot;non-dropping-particle&quot;:&quot;&quot;},{&quot;family&quot;:&quot;Senbabaoglu&quot;,&quot;given&quot;:&quot;Yasin&quot;,&quot;parse-names&quot;:false,&quot;dropping-particle&quot;:&quot;&quot;,&quot;non-dropping-particle&quot;:&quot;&quot;},{&quot;family&quot;:&quot;Sengupta&quot;,&quot;given&quot;:&quot;Subhajit&quot;,&quot;parse-names&quot;:false,&quot;dropping-particle&quot;:&quot;&quot;,&quot;non-dropping-particle&quot;:&quot;&quot;},{&quot;family&quot;:&quot;Sereni&quot;,&quot;given&quot;:&quot;Elisabetta&quot;,&quot;parse-names&quot;:false,&quot;dropping-particle&quot;:&quot;&quot;,&quot;non-dropping-particle&quot;:&quot;&quot;},{&quot;family&quot;:&quot;Serra&quot;,&quot;given&quot;:&quot;Stefano&quot;,&quot;parse-names&quot;:false,&quot;dropping-particle&quot;:&quot;&quot;,&quot;non-dropping-particle&quot;:&quot;&quot;},{&quot;family&quot;:&quot;Sgroi&quot;,&quot;given&quot;:&quot;Dennis C.&quot;,&quot;parse-names&quot;:false,&quot;dropping-particle&quot;:&quot;&quot;,&quot;non-dropping-particle&quot;:&quot;&quot;},{&quot;family&quot;:&quot;Shackleton&quot;,&quot;given&quot;:&quot;Mark&quot;,&quot;parse-names&quot;:false,&quot;dropping-particle&quot;:&quot;&quot;,&quot;non-dropping-particle&quot;:&quot;&quot;},{&quot;family&quot;:&quot;Shah&quot;,&quot;given&quot;:&quot;Nimish C.&quot;,&quot;parse-names&quot;:false,&quot;dropping-particle&quot;:&quot;&quot;,&quot;non-dropping-particle&quot;:&quot;&quot;},{&quot;family&quot;:&quot;Shahabi&quot;,&quot;given&quot;:&quot;Sagedeh&quot;,&quot;parse-names&quot;:false,&quot;dropping-particle&quot;:&quot;&quot;,&quot;non-dropping-particle&quot;:&quot;&quot;},{&quot;family&quot;:&quot;Shang&quot;,&quot;given&quot;:&quot;Catherine A.&quot;,&quot;parse-names&quot;:false,&quot;dropping-particle&quot;:&quot;&quot;,&quot;non-dropping-particle&quot;:&quot;&quot;},{&quot;family&quot;:&quot;Shang&quot;,&quot;given&quot;:&quot;Ping&quot;,&quot;parse-names&quot;:false,&quot;dropping-particle&quot;:&quot;&quot;,&quot;non-dropping-particle&quot;:&quot;&quot;},{&quot;family&quot;:&quot;Shapira&quot;,&quot;given&quot;:&quot;Ofer&quot;,&quot;parse-names&quot;:false,&quot;dropping-particle&quot;:&quot;&quot;,&quot;non-dropping-particle&quot;:&quot;&quot;},{&quot;family&quot;:&quot;Shelton&quot;,&quot;given&quot;:&quot;Troy&quot;,&quot;parse-names&quot;:false,&quot;dropping-particle&quot;:&quot;&quot;,&quot;non-dropping-particle&quot;:&quot;&quot;},{&quot;family&quot;:&quot;Shen&quot;,&quot;given&quot;:&quot;Ciyue&quot;,&quot;parse-names&quot;:false,&quot;dropping-particle&quot;:&quot;&quot;,&quot;non-dropping-particle&quot;:&quot;&quot;},{&quot;family&quot;:&quot;Shen&quot;,&quot;given&quot;:&quot;Hui&quot;,&quot;parse-names&quot;:false,&quot;dropping-particle&quot;:&quot;&quot;,&quot;non-dropping-particle&quot;:&quot;&quot;},{&quot;family&quot;:&quot;Shepherd&quot;,&quot;given&quot;:&quot;Rebecca&quot;,&quot;parse-names&quot;:false,&quot;dropping-particle&quot;:&quot;&quot;,&quot;non-dropping-particle&quot;:&quot;&quot;},{&quot;family&quot;:&quot;Shi&quot;,&quot;given&quot;:&quot;Ruian&quot;,&quot;parse-names&quot;:false,&quot;dropping-particle&quot;:&quot;&quot;,&quot;non-dropping-particle&quot;:&quot;&quot;},{&quot;family&quot;:&quot;Shi&quot;,&quot;given&quot;:&quot;Yan&quot;,&quot;parse-names&quot;:false,&quot;dropping-particle&quot;:&quot;&quot;,&quot;non-dropping-particle&quot;:&quot;&quot;},{&quot;family&quot;:&quot;Shiah&quot;,&quot;given&quot;:&quot;Yu-Jia&quot;,&quot;parse-names&quot;:false,&quot;dropping-particle&quot;:&quot;&quot;,&quot;non-dropping-particle&quot;:&quot;&quot;},{&quot;family&quot;:&quot;Shibata&quot;,&quot;given&quot;:&quot;Tatsuhiro&quot;,&quot;parse-names&quot;:false,&quot;dropping-particle&quot;:&quot;&quot;,&quot;non-dropping-particle&quot;:&quot;&quot;},{&quot;family&quot;:&quot;Shih&quot;,&quot;given&quot;:&quot;Juliann&quot;,&quot;parse-names&quot;:false,&quot;dropping-particle&quot;:&quot;&quot;,&quot;non-dropping-particle&quot;:&quot;&quot;},{&quot;family&quot;:&quot;Shimizu&quot;,&quot;given&quot;:&quot;Eigo&quot;,&quot;parse-names&quot;:false,&quot;dropping-particle&quot;:&quot;&quot;,&quot;non-dropping-particle&quot;:&quot;&quot;},{&quot;family&quot;:&quot;Shimizu&quot;,&quot;given&quot;:&quot;Kiyo&quot;,&quot;parse-names&quot;:false,&quot;dropping-particle&quot;:&quot;&quot;,&quot;non-dropping-particle&quot;:&quot;&quot;},{&quot;family&quot;:&quot;Shin&quot;,&quot;given&quot;:&quot;Seung Jun&quot;,&quot;parse-names&quot;:false,&quot;dropping-particle&quot;:&quot;&quot;,&quot;non-dropping-particle&quot;:&quot;&quot;},{&quot;family&quot;:&quot;Shiraishi&quot;,&quot;given&quot;:&quot;Yuichi&quot;,&quot;parse-names&quot;:false,&quot;dropping-particle&quot;:&quot;&quot;,&quot;non-dropping-particle&quot;:&quot;&quot;},{&quot;family&quot;:&quot;Shmaya&quot;,&quot;given&quot;:&quot;Tal&quot;,&quot;parse-names&quot;:false,&quot;dropping-particle&quot;:&quot;&quot;,&quot;non-dropping-particle&quot;:&quot;&quot;},{&quot;family&quot;:&quot;Shmulevich&quot;,&quot;given&quot;:&quot;Ilya&quot;,&quot;parse-names&quot;:false,&quot;dropping-particle&quot;:&quot;&quot;,&quot;non-dropping-particle&quot;:&quot;&quot;},{&quot;family&quot;:&quot;Shorser&quot;,&quot;given&quot;:&quot;Solomon I.&quot;,&quot;parse-names&quot;:false,&quot;dropping-particle&quot;:&quot;&quot;,&quot;non-dropping-particle&quot;:&quot;&quot;},{&quot;family&quot;:&quot;Short&quot;,&quot;given&quot;:&quot;Charles&quot;,&quot;parse-names&quot;:false,&quot;dropping-particle&quot;:&quot;&quot;,&quot;non-dropping-particle&quot;:&quot;&quot;},{&quot;family&quot;:&quot;Shrestha&quot;,&quot;given&quot;:&quot;Raunak&quot;,&quot;parse-names&quot;:false,&quot;dropping-particle&quot;:&quot;&quot;,&quot;non-dropping-particle&quot;:&quot;&quot;},{&quot;family&quot;:&quot;Shringarpure&quot;,&quot;given&quot;:&quot;Suyash S.&quot;,&quot;parse-names&quot;:false,&quot;dropping-particle&quot;:&quot;&quot;,&quot;non-dropping-particle&quot;:&quot;&quot;},{&quot;family&quot;:&quot;Shriver&quot;,&quot;given&quot;:&quot;Craig&quot;,&quot;parse-names&quot;:false,&quot;dropping-particle&quot;:&quot;&quot;,&quot;non-dropping-particle&quot;:&quot;&quot;},{&quot;family&quot;:&quot;Shuai&quot;,&quot;given&quot;:&quot;Shimin&quot;,&quot;parse-names&quot;:false,&quot;dropping-particle&quot;:&quot;&quot;,&quot;non-dropping-particle&quot;:&quot;&quot;},{&quot;family&quot;:&quot;Sidiropoulos&quot;,&quot;given&quot;:&quot;Nikos&quot;,&quot;parse-names&quot;:false,&quot;dropping-particle&quot;:&quot;&quot;,&quot;non-dropping-particle&quot;:&quot;&quot;},{&quot;family&quot;:&quot;Siebert&quot;,&quot;given&quot;:&quot;Reiner&quot;,&quot;parse-names&quot;:false,&quot;dropping-particle&quot;:&quot;&quot;,&quot;non-dropping-particle&quot;:&quot;&quot;},{&quot;family&quot;:&quot;Sieuwerts&quot;,&quot;given&quot;:&quot;Anieta M.&quot;,&quot;parse-names&quot;:false,&quot;dropping-particle&quot;:&quot;&quot;,&quot;non-dropping-particle&quot;:&quot;&quot;},{&quot;family&quot;:&quot;Sieverling&quot;,&quot;given&quot;:&quot;Lina&quot;,&quot;parse-names&quot;:false,&quot;dropping-particle&quot;:&quot;&quot;,&quot;non-dropping-particle&quot;:&quot;&quot;},{&quot;family&quot;:&quot;Signoretti&quot;,&quot;given&quot;:&quot;Sabina&quot;,&quot;parse-names&quot;:false,&quot;dropping-particle&quot;:&quot;&quot;,&quot;non-dropping-particle&quot;:&quot;&quot;},{&quot;family&quot;:&quot;Sikora&quot;,&quot;given&quot;:&quot;Katarzyna O.&quot;,&quot;parse-names&quot;:false,&quot;dropping-particle&quot;:&quot;&quot;,&quot;non-dropping-particle&quot;:&quot;&quot;},{&quot;family&quot;:&quot;Simbolo&quot;,&quot;given&quot;:&quot;Michele&quot;,&quot;parse-names&quot;:false,&quot;dropping-particle&quot;:&quot;&quot;,&quot;non-dropping-particle&quot;:&quot;&quot;},{&quot;family&quot;:&quot;Simon&quot;,&quot;given&quot;:&quot;Ronald&quot;,&quot;parse-names&quot;:false,&quot;dropping-particle&quot;:&quot;&quot;,&quot;non-dropping-particle&quot;:&quot;&quot;},{&quot;family&quot;:&quot;Simons&quot;,&quot;given&quot;:&quot;Janae&quot;,&quot;parse-names&quot;:false,&quot;dropping-particle&quot;:&quot;V.&quot;,&quot;non-dropping-particle&quot;:&quot;&quot;},{&quot;family&quot;:&quot;Simpson&quot;,&quot;given&quot;:&quot;Jared T.&quot;,&quot;parse-names&quot;:false,&quot;dropping-particle&quot;:&quot;&quot;,&quot;non-dropping-particle&quot;:&quot;&quot;},{&quot;family&quot;:&quot;Simpson&quot;,&quot;given&quot;:&quot;Peter T.&quot;,&quot;parse-names&quot;:false,&quot;dropping-particle&quot;:&quot;&quot;,&quot;non-dropping-particle&quot;:&quot;&quot;},{&quot;family&quot;:&quot;Singer&quot;,&quot;given&quot;:&quot;Samuel&quot;,&quot;parse-names&quot;:false,&quot;dropping-particle&quot;:&quot;&quot;,&quot;non-dropping-particle&quot;:&quot;&quot;},{&quot;family&quot;:&quot;Sinnott-Armstrong&quot;,&quot;given&quot;:&quot;Nasa&quot;,&quot;parse-names&quot;:false,&quot;dropping-particle&quot;:&quot;&quot;,&quot;non-dropping-particle&quot;:&quot;&quot;},{&quot;family&quot;:&quot;Sipahimalani&quot;,&quot;given&quot;:&quot;Payal&quot;,&quot;parse-names&quot;:false,&quot;dropping-particle&quot;:&quot;&quot;,&quot;non-dropping-particle&quot;:&quot;&quot;},{&quot;family&quot;:&quot;Skelly&quot;,&quot;given&quot;:&quot;Tara J.&quot;,&quot;parse-names&quot;:false,&quot;dropping-particle&quot;:&quot;&quot;,&quot;non-dropping-particle&quot;:&quot;&quot;},{&quot;family&quot;:&quot;Smid&quot;,&quot;given&quot;:&quot;Marcel&quot;,&quot;parse-names&quot;:false,&quot;dropping-particle&quot;:&quot;&quot;,&quot;non-dropping-particle&quot;:&quot;&quot;},{&quot;family&quot;:&quot;Smith&quot;,&quot;given&quot;:&quot;Jaclyn&quot;,&quot;parse-names&quot;:false,&quot;dropping-particle&quot;:&quot;&quot;,&quot;non-dropping-particle&quot;:&quot;&quot;},{&quot;family&quot;:&quot;Smith-McCune&quot;,&quot;given&quot;:&quot;Karen&quot;,&quot;parse-names&quot;:false,&quot;dropping-particle&quot;:&quot;&quot;,&quot;non-dropping-particle&quot;:&quot;&quot;},{&quot;family&quot;:&quot;Socci&quot;,&quot;given&quot;:&quot;Nicholas D.&quot;,&quot;parse-names&quot;:false,&quot;dropping-particle&quot;:&quot;&quot;,&quot;non-dropping-particle&quot;:&quot;&quot;},{&quot;family&quot;:&quot;Sofia&quot;,&quot;given&quot;:&quot;Heidi J.&quot;,&quot;parse-names&quot;:false,&quot;dropping-particle&quot;:&quot;&quot;,&quot;non-dropping-particle&quot;:&quot;&quot;},{&quot;family&quot;:&quot;Soloway&quot;,&quot;given&quot;:&quot;Matthew G.&quot;,&quot;parse-names&quot;:false,&quot;dropping-particle&quot;:&quot;&quot;,&quot;non-dropping-particle&quot;:&quot;&quot;},{&quot;family&quot;:&quot;Song&quot;,&quot;given&quot;:&quot;Lei&quot;,&quot;parse-names&quot;:false,&quot;dropping-particle&quot;:&quot;&quot;,&quot;non-dropping-particle&quot;:&quot;&quot;},{&quot;family&quot;:&quot;Sood&quot;,&quot;given&quot;:&quot;Anil K.&quot;,&quot;parse-names&quot;:false,&quot;dropping-particle&quot;:&quot;&quot;,&quot;non-dropping-particle&quot;:&quot;&quot;},{&quot;family&quot;:&quot;Sothi&quot;,&quot;given&quot;:&quot;Sharmila&quot;,&quot;parse-names&quot;:false,&quot;dropping-particle&quot;:&quot;&quot;,&quot;non-dropping-particle&quot;:&quot;&quot;},{&quot;family&quot;:&quot;Sotiriou&quot;,&quot;given&quot;:&quot;Christos&quot;,&quot;parse-names&quot;:false,&quot;dropping-particle&quot;:&quot;&quot;,&quot;non-dropping-particle&quot;:&quot;&quot;},{&quot;family&quot;:&quot;Soulette&quot;,&quot;given&quot;:&quot;Cameron M.&quot;,&quot;parse-names&quot;:false,&quot;dropping-particle&quot;:&quot;&quot;,&quot;non-dropping-particle&quot;:&quot;&quot;},{&quot;family&quot;:&quot;Span&quot;,&quot;given&quot;:&quot;Paul N.&quot;,&quot;parse-names&quot;:false,&quot;dropping-particle&quot;:&quot;&quot;,&quot;non-dropping-particle&quot;:&quot;&quot;},{&quot;family&quot;:&quot;Spellman&quot;,&quot;given&quot;:&quot;Paul T.&quot;,&quot;parse-names&quot;:false,&quot;dropping-particle&quot;:&quot;&quot;,&quot;non-dropping-particle&quot;:&quot;&quot;},{&quot;family&quot;:&quot;Sperandio&quot;,&quot;given&quot;:&quot;Nicola&quot;,&quot;parse-names&quot;:false,&quot;dropping-particle&quot;:&quot;&quot;,&quot;non-dropping-particle&quot;:&quot;&quot;},{&quot;family&quot;:&quot;Spillane&quot;,&quot;given&quot;:&quot;Andrew J.&quot;,&quot;parse-names&quot;:false,&quot;dropping-particle&quot;:&quot;&quot;,&quot;non-dropping-particle&quot;:&quot;&quot;},{&quot;family&quot;:&quot;Spiro&quot;,&quot;given&quot;:&quot;Oliver&quot;,&quot;parse-names&quot;:false,&quot;dropping-particle&quot;:&quot;&quot;,&quot;non-dropping-particle&quot;:&quot;&quot;},{&quot;family&quot;:&quot;Spring&quot;,&quot;given&quot;:&quot;Jonathan&quot;,&quot;parse-names&quot;:false,&quot;dropping-particle&quot;:&quot;&quot;,&quot;non-dropping-particle&quot;:&quot;&quot;},{&quot;family&quot;:&quot;Staaf&quot;,&quot;given&quot;:&quot;Johan&quot;,&quot;parse-names&quot;:false,&quot;dropping-particle&quot;:&quot;&quot;,&quot;non-dropping-particle&quot;:&quot;&quot;},{&quot;family&quot;:&quot;Stadler&quot;,&quot;given&quot;:&quot;Peter F.&quot;,&quot;parse-names&quot;:false,&quot;dropping-particle&quot;:&quot;&quot;,&quot;non-dropping-particle&quot;:&quot;&quot;},{&quot;family&quot;:&quot;Staib&quot;,&quot;given&quot;:&quot;Peter&quot;,&quot;parse-names&quot;:false,&quot;dropping-particle&quot;:&quot;&quot;,&quot;non-dropping-particle&quot;:&quot;&quot;},{&quot;family&quot;:&quot;Stark&quot;,&quot;given&quot;:&quot;Stefan G.&quot;,&quot;parse-names&quot;:false,&quot;dropping-particle&quot;:&quot;&quot;,&quot;non-dropping-particle&quot;:&quot;&quot;},{&quot;family&quot;:&quot;Stebbings&quot;,&quot;given&quot;:&quot;Lucy&quot;,&quot;parse-names&quot;:false,&quot;dropping-particle&quot;:&quot;&quot;,&quot;non-dropping-particle&quot;:&quot;&quot;},{&quot;family&quot;:&quot;Stefánsson&quot;,&quot;given&quot;:&quot;Ólafur Andri&quot;,&quot;parse-names&quot;:false,&quot;dropping-particle&quot;:&quot;&quot;,&quot;non-dropping-particle&quot;:&quot;&quot;},{&quot;family&quot;:&quot;Stegle&quot;,&quot;given&quot;:&quot;Oliver&quot;,&quot;parse-names&quot;:false,&quot;dropping-particle&quot;:&quot;&quot;,&quot;non-dropping-particle&quot;:&quot;&quot;},{&quot;family&quot;:&quot;Stein&quot;,&quot;given&quot;:&quot;Lincoln D.&quot;,&quot;parse-names&quot;:false,&quot;dropping-particle&quot;:&quot;&quot;,&quot;non-dropping-particle&quot;:&quot;&quot;},{&quot;family&quot;:&quot;Stenhouse&quot;,&quot;given&quot;:&quot;Alasdair&quot;,&quot;parse-names&quot;:false,&quot;dropping-particle&quot;:&quot;&quot;,&quot;non-dropping-particle&quot;:&quot;&quot;},{&quot;family&quot;:&quot;Stewart&quot;,&quot;given&quot;:&quot;Chip&quot;,&quot;parse-names&quot;:false,&quot;dropping-particle&quot;:&quot;&quot;,&quot;non-dropping-particle&quot;:&quot;&quot;},{&quot;family&quot;:&quot;Stilgenbauer&quot;,&quot;given&quot;:&quot;Stephan&quot;,&quot;parse-names&quot;:false,&quot;dropping-particle&quot;:&quot;&quot;,&quot;non-dropping-particle&quot;:&quot;&quot;},{&quot;family&quot;:&quot;Stobbe&quot;,&quot;given&quot;:&quot;Miranda D.&quot;,&quot;parse-names&quot;:false,&quot;dropping-particle&quot;:&quot;&quot;,&quot;non-dropping-particle&quot;:&quot;&quot;},{&quot;family&quot;:&quot;Stratton&quot;,&quot;given&quot;:&quot;Michael R.&quot;,&quot;parse-names&quot;:false,&quot;dropping-particle&quot;:&quot;&quot;,&quot;non-dropping-particle&quot;:&quot;&quot;},{&quot;family&quot;:&quot;Stretch&quot;,&quot;given&quot;:&quot;Jonathan R.&quot;,&quot;parse-names&quot;:false,&quot;dropping-particle&quot;:&quot;&quot;,&quot;non-dropping-particle&quot;:&quot;&quot;},{&quot;family&quot;:&quot;Struck&quot;,&quot;given&quot;:&quot;Adam J.&quot;,&quot;parse-names&quot;:false,&quot;dropping-particle&quot;:&quot;&quot;,&quot;non-dropping-particle&quot;:&quot;&quot;},{&quot;family&quot;:&quot;Stuart&quot;,&quot;given&quot;:&quot;Joshua M.&quot;,&quot;parse-names&quot;:false,&quot;dropping-particle&quot;:&quot;&quot;,&quot;non-dropping-particle&quot;:&quot;&quot;},{&quot;family&quot;:&quot;Stunnenberg&quot;,&quot;given&quot;:&quot;Henk G.&quot;,&quot;parse-names&quot;:false,&quot;dropping-particle&quot;:&quot;&quot;,&quot;non-dropping-particle&quot;:&quot;&quot;},{&quot;family&quot;:&quot;Su&quot;,&quot;given&quot;:&quot;Hong&quot;,&quot;parse-names&quot;:false,&quot;dropping-particle&quot;:&quot;&quot;,&quot;non-dropping-particle&quot;:&quot;&quot;},{&quot;family&quot;:&quot;Su&quot;,&quot;given&quot;:&quot;Xiaoping&quot;,&quot;parse-names&quot;:false,&quot;dropping-particle&quot;:&quot;&quot;,&quot;non-dropping-particle&quot;:&quot;&quot;},{&quot;family&quot;:&quot;Sun&quot;,&quot;given&quot;:&quot;Ren X.&quot;,&quot;parse-names&quot;:false,&quot;dropping-particle&quot;:&quot;&quot;,&quot;non-dropping-particle&quot;:&quot;&quot;},{&quot;family&quot;:&quot;Sungalee&quot;,&quot;given&quot;:&quot;Stephanie&quot;,&quot;parse-names&quot;:false,&quot;dropping-particle&quot;:&quot;&quot;,&quot;non-dropping-particle&quot;:&quot;&quot;},{&quot;family&quot;:&quot;Susak&quot;,&quot;given&quot;:&quot;Hana&quot;,&quot;parse-names&quot;:false,&quot;dropping-particle&quot;:&quot;&quot;,&quot;non-dropping-particle&quot;:&quot;&quot;},{&quot;family&quot;:&quot;Suzuki&quot;,&quot;given&quot;:&quot;Akihiro&quot;,&quot;parse-names&quot;:false,&quot;dropping-particle&quot;:&quot;&quot;,&quot;non-dropping-particle&quot;:&quot;&quot;},{&quot;family&quot;:&quot;Sweep&quot;,&quot;given&quot;:&quot;Fred&quot;,&quot;parse-names&quot;:false,&quot;dropping-particle&quot;:&quot;&quot;,&quot;non-dropping-particle&quot;:&quot;&quot;},{&quot;family&quot;:&quot;Szczepanowski&quot;,&quot;given&quot;:&quot;Monika&quot;,&quot;parse-names&quot;:false,&quot;dropping-particle&quot;:&quot;&quot;,&quot;non-dropping-particle&quot;:&quot;&quot;},{&quot;family&quot;:&quot;Sültmann&quot;,&quot;given&quot;:&quot;Holger&quot;,&quot;parse-names&quot;:false,&quot;dropping-particle&quot;:&quot;&quot;,&quot;non-dropping-particle&quot;:&quot;&quot;},{&quot;family&quot;:&quot;Yugawa&quot;,&quot;given&quot;:&quot;Takashi&quot;,&quot;parse-names&quot;:false,&quot;dropping-particle&quot;:&quot;&quot;,&quot;non-dropping-particle&quot;:&quot;&quot;},{&quot;family&quot;:&quot;Tam&quot;,&quot;given&quot;:&quot;Angela&quot;,&quot;parse-names&quot;:false,&quot;dropping-particle&quot;:&quot;&quot;,&quot;non-dropping-particle&quot;:&quot;&quot;},{&quot;family&quot;:&quot;Tamborero&quot;,&quot;given&quot;:&quot;David&quot;,&quot;parse-names&quot;:false,&quot;dropping-particle&quot;:&quot;&quot;,&quot;non-dropping-particle&quot;:&quot;&quot;},{&quot;family&quot;:&quot;Tan&quot;,&quot;given&quot;:&quot;Benita Kiat Tee&quot;,&quot;parse-names&quot;:false,&quot;dropping-particle&quot;:&quot;&quot;,&quot;non-dropping-particle&quot;:&quot;&quot;},{&quot;family&quot;:&quot;Tan&quot;,&quot;given&quot;:&quot;Donghui&quot;,&quot;parse-names&quot;:false,&quot;dropping-particle&quot;:&quot;&quot;,&quot;non-dropping-particle&quot;:&quot;&quot;},{&quot;family&quot;:&quot;Tan&quot;,&quot;given&quot;:&quot;Patrick&quot;,&quot;parse-names&quot;:false,&quot;dropping-particle&quot;:&quot;&quot;,&quot;non-dropping-particle&quot;:&quot;&quot;},{&quot;family&quot;:&quot;Tanaka&quot;,&quot;given&quot;:&quot;Hiroko&quot;,&quot;parse-names&quot;:false,&quot;dropping-particle&quot;:&quot;&quot;,&quot;non-dropping-particle&quot;:&quot;&quot;},{&quot;family&quot;:&quot;Taniguchi&quot;,&quot;given&quot;:&quot;Hirokazu&quot;,&quot;parse-names&quot;:false,&quot;dropping-particle&quot;:&quot;&quot;,&quot;non-dropping-particle&quot;:&quot;&quot;},{&quot;family&quot;:&quot;Tanskanen&quot;,&quot;given&quot;:&quot;Tomas J.&quot;,&quot;parse-names&quot;:false,&quot;dropping-particle&quot;:&quot;&quot;,&quot;non-dropping-particle&quot;:&quot;&quot;},{&quot;family&quot;:&quot;Tarabichi&quot;,&quot;given&quot;:&quot;Maxime&quot;,&quot;parse-names&quot;:false,&quot;dropping-particle&quot;:&quot;&quot;,&quot;non-dropping-particle&quot;:&quot;&quot;},{&quot;family&quot;:&quot;Tarnuzzer&quot;,&quot;given&quot;:&quot;Roy&quot;,&quot;parse-names&quot;:false,&quot;dropping-particle&quot;:&quot;&quot;,&quot;non-dropping-particle&quot;:&quot;&quot;},{&quot;family&quot;:&quot;Tarpey&quot;,&quot;given&quot;:&quot;Patrick&quot;,&quot;parse-names&quot;:false,&quot;dropping-particle&quot;:&quot;&quot;,&quot;non-dropping-particle&quot;:&quot;&quot;},{&quot;family&quot;:&quot;Taschuk&quot;,&quot;given&quot;:&quot;Morgan L.&quot;,&quot;parse-names&quot;:false,&quot;dropping-particle&quot;:&quot;&quot;,&quot;non-dropping-particle&quot;:&quot;&quot;},{&quot;family&quot;:&quot;Tatsuno&quot;,&quot;given&quot;:&quot;Kenji&quot;,&quot;parse-names&quot;:false,&quot;dropping-particle&quot;:&quot;&quot;,&quot;non-dropping-particle&quot;:&quot;&quot;},{&quot;family&quot;:&quot;Tavaré&quot;,&quot;given&quot;:&quot;Simon&quot;,&quot;parse-names&quot;:false,&quot;dropping-particle&quot;:&quot;&quot;,&quot;non-dropping-particle&quot;:&quot;&quot;},{&quot;family&quot;:&quot;Taylor&quot;,&quot;given&quot;:&quot;Darrin F.&quot;,&quot;parse-names&quot;:false,&quot;dropping-particle&quot;:&quot;&quot;,&quot;non-dropping-particle&quot;:&quot;&quot;},{&quot;family&quot;:&quot;Taylor-Weiner&quot;,&quot;given&quot;:&quot;Amaro&quot;,&quot;parse-names&quot;:false,&quot;dropping-particle&quot;:&quot;&quot;,&quot;non-dropping-particle&quot;:&quot;&quot;},{&quot;family&quot;:&quot;Teague&quot;,&quot;given&quot;:&quot;Jon W.&quot;,&quot;parse-names&quot;:false,&quot;dropping-particle&quot;:&quot;&quot;,&quot;non-dropping-particle&quot;:&quot;&quot;},{&quot;family&quot;:&quot;Teh&quot;,&quot;given&quot;:&quot;Bin Tean&quot;,&quot;parse-names&quot;:false,&quot;dropping-particle&quot;:&quot;&quot;,&quot;non-dropping-particle&quot;:&quot;&quot;},{&quot;family&quot;:&quot;Tembe&quot;,&quot;given&quot;:&quot;Varsha&quot;,&quot;parse-names&quot;:false,&quot;dropping-particle&quot;:&quot;&quot;,&quot;non-dropping-particle&quot;:&quot;&quot;},{&quot;family&quot;:&quot;Temes&quot;,&quot;given&quot;:&quot;Javier&quot;,&quot;parse-names&quot;:false,&quot;dropping-particle&quot;:&quot;&quot;,&quot;non-dropping-particle&quot;:&quot;&quot;},{&quot;family&quot;:&quot;Thai&quot;,&quot;given&quot;:&quot;Kevin&quot;,&quot;parse-names&quot;:false,&quot;dropping-particle&quot;:&quot;&quot;,&quot;non-dropping-particle&quot;:&quot;&quot;},{&quot;family&quot;:&quot;Thayer&quot;,&quot;given&quot;:&quot;Sarah P.&quot;,&quot;parse-names&quot;:false,&quot;dropping-particle&quot;:&quot;&quot;,&quot;non-dropping-particle&quot;:&quot;&quot;},{&quot;family&quot;:&quot;Thiessen&quot;,&quot;given&quot;:&quot;Nina&quot;,&quot;parse-names&quot;:false,&quot;dropping-particle&quot;:&quot;&quot;,&quot;non-dropping-particle&quot;:&quot;&quot;},{&quot;family&quot;:&quot;Thomas&quot;,&quot;given&quot;:&quot;Gilles&quot;,&quot;parse-names&quot;:false,&quot;dropping-particle&quot;:&quot;&quot;,&quot;non-dropping-particle&quot;:&quot;&quot;},{&quot;family&quot;:&quot;Thomas&quot;,&quot;given&quot;:&quot;Sarah&quot;,&quot;parse-names&quot;:false,&quot;dropping-particle&quot;:&quot;&quot;,&quot;non-dropping-particle&quot;:&quot;&quot;},{&quot;family&quot;:&quot;Thompson&quot;,&quot;given&quot;:&quot;Alan&quot;,&quot;parse-names&quot;:false,&quot;dropping-particle&quot;:&quot;&quot;,&quot;non-dropping-particle&quot;:&quot;&quot;},{&quot;family&quot;:&quot;Thompson&quot;,&quot;given&quot;:&quot;Alastair M.&quot;,&quot;parse-names&quot;:false,&quot;dropping-particle&quot;:&quot;&quot;,&quot;non-dropping-particle&quot;:&quot;&quot;},{&quot;family&quot;:&quot;Thompson&quot;,&quot;given&quot;:&quot;John F. F.&quot;,&quot;parse-names&quot;:false,&quot;dropping-particle&quot;:&quot;&quot;,&quot;non-dropping-particle&quot;:&quot;&quot;},{&quot;family&quot;:&quot;Thompson&quot;,&quot;given&quot;:&quot;R. Houston&quot;,&quot;parse-names&quot;:false,&quot;dropping-particle&quot;:&quot;&quot;,&quot;non-dropping-particle&quot;:&quot;&quot;},{&quot;family&quot;:&quot;Thorne&quot;,&quot;given&quot;:&quot;Heather&quot;,&quot;parse-names&quot;:false,&quot;dropping-particle&quot;:&quot;&quot;,&quot;non-dropping-particle&quot;:&quot;&quot;},{&quot;family&quot;:&quot;Thorne&quot;,&quot;given&quot;:&quot;Leigh B.&quot;,&quot;parse-names&quot;:false,&quot;dropping-particle&quot;:&quot;&quot;,&quot;non-dropping-particle&quot;:&quot;&quot;},{&quot;family&quot;:&quot;Thorogood&quot;,&quot;given&quot;:&quot;Adrian&quot;,&quot;parse-names&quot;:false,&quot;dropping-particle&quot;:&quot;&quot;,&quot;non-dropping-particle&quot;:&quot;&quot;},{&quot;family&quot;:&quot;Tiao&quot;,&quot;given&quot;:&quot;Grace&quot;,&quot;parse-names&quot;:false,&quot;dropping-particle&quot;:&quot;&quot;,&quot;non-dropping-particle&quot;:&quot;&quot;},{&quot;family&quot;:&quot;Tijanic&quot;,&quot;given&quot;:&quot;Nebojsa&quot;,&quot;parse-names&quot;:false,&quot;dropping-particle&quot;:&quot;&quot;,&quot;non-dropping-particle&quot;:&quot;&quot;},{&quot;family&quot;:&quot;Timms&quot;,&quot;given&quot;:&quot;Lee E.&quot;,&quot;parse-names&quot;:false,&quot;dropping-particle&quot;:&quot;&quot;,&quot;non-dropping-particle&quot;:&quot;&quot;},{&quot;family&quot;:&quot;Tirabosco&quot;,&quot;given&quot;:&quot;Roberto&quot;,&quot;parse-names&quot;:false,&quot;dropping-particle&quot;:&quot;&quot;,&quot;non-dropping-particle&quot;:&quot;&quot;},{&quot;family&quot;:&quot;Tojo&quot;,&quot;given&quot;:&quot;Marta&quot;,&quot;parse-names&quot;:false,&quot;dropping-particle&quot;:&quot;&quot;,&quot;non-dropping-particle&quot;:&quot;&quot;},{&quot;family&quot;:&quot;Tommasi&quot;,&quot;given&quot;:&quot;Stefania&quot;,&quot;parse-names&quot;:false,&quot;dropping-particle&quot;:&quot;&quot;,&quot;non-dropping-particle&quot;:&quot;&quot;},{&quot;family&quot;:&quot;Toon&quot;,&quot;given&quot;:&quot;Christopher W.&quot;,&quot;parse-names&quot;:false,&quot;dropping-particle&quot;:&quot;&quot;,&quot;non-dropping-particle&quot;:&quot;&quot;},{&quot;family&quot;:&quot;Toprak&quot;,&quot;given&quot;:&quot;Umut H.&quot;,&quot;parse-names&quot;:false,&quot;dropping-particle&quot;:&quot;&quot;,&quot;non-dropping-particle&quot;:&quot;&quot;},{&quot;family&quot;:&quot;Torrents&quot;,&quot;given&quot;:&quot;David&quot;,&quot;parse-names&quot;:false,&quot;dropping-particle&quot;:&quot;&quot;,&quot;non-dropping-particle&quot;:&quot;&quot;},{&quot;family&quot;:&quot;Tortora&quot;,&quot;given&quot;:&quot;Giampaolo&quot;,&quot;parse-names&quot;:false,&quot;dropping-particle&quot;:&quot;&quot;,&quot;non-dropping-particle&quot;:&quot;&quot;},{&quot;family&quot;:&quot;Tost&quot;,&quot;given&quot;:&quot;Jörg&quot;,&quot;parse-names&quot;:false,&quot;dropping-particle&quot;:&quot;&quot;,&quot;non-dropping-particle&quot;:&quot;&quot;},{&quot;family&quot;:&quot;Totoki&quot;,&quot;given&quot;:&quot;Yasushi&quot;,&quot;parse-names&quot;:false,&quot;dropping-particle&quot;:&quot;&quot;,&quot;non-dropping-particle&quot;:&quot;&quot;},{&quot;family&quot;:&quot;Townend&quot;,&quot;given&quot;:&quot;David&quot;,&quot;parse-names&quot;:false,&quot;dropping-particle&quot;:&quot;&quot;,&quot;non-dropping-particle&quot;:&quot;&quot;},{&quot;family&quot;:&quot;Traficante&quot;,&quot;given&quot;:&quot;Nadia&quot;,&quot;parse-names&quot;:false,&quot;dropping-particle&quot;:&quot;&quot;,&quot;non-dropping-particle&quot;:&quot;&quot;},{&quot;family&quot;:&quot;Treilleux&quot;,&quot;given&quot;:&quot;Isabelle&quot;,&quot;parse-names&quot;:false,&quot;dropping-particle&quot;:&quot;&quot;,&quot;non-dropping-particle&quot;:&quot;&quot;},{&quot;family&quot;:&quot;Trotta&quot;,&quot;given&quot;:&quot;Jean-Rémi&quot;,&quot;parse-names&quot;:false,&quot;dropping-particle&quot;:&quot;&quot;,&quot;non-dropping-particle&quot;:&quot;&quot;},{&quot;family&quot;:&quot;Trümper&quot;,&quot;given&quot;:&quot;Lorenz H. P.&quot;,&quot;parse-names&quot;:false,&quot;dropping-particle&quot;:&quot;&quot;,&quot;non-dropping-particle&quot;:&quot;&quot;},{&quot;family&quot;:&quot;Tsao&quot;,&quot;given&quot;:&quot;Ming&quot;,&quot;parse-names&quot;:false,&quot;dropping-particle&quot;:&quot;&quot;,&quot;non-dropping-particle&quot;:&quot;&quot;},{&quot;family&quot;:&quot;Tsunoda&quot;,&quot;given&quot;:&quot;Tatsuhiko&quot;,&quot;parse-names&quot;:false,&quot;dropping-particle&quot;:&quot;&quot;,&quot;non-dropping-particle&quot;:&quot;&quot;},{&quot;family&quot;:&quot;Tubio&quot;,&quot;given&quot;:&quot;Jose M. C.&quot;,&quot;parse-names&quot;:false,&quot;dropping-particle&quot;:&quot;&quot;,&quot;non-dropping-particle&quot;:&quot;&quot;},{&quot;family&quot;:&quot;Tucker&quot;,&quot;given&quot;:&quot;Olga&quot;,&quot;parse-names&quot;:false,&quot;dropping-particle&quot;:&quot;&quot;,&quot;non-dropping-particle&quot;:&quot;&quot;},{&quot;family&quot;:&quot;Turkington&quot;,&quot;given&quot;:&quot;Richard&quot;,&quot;parse-names&quot;:false,&quot;dropping-particle&quot;:&quot;&quot;,&quot;non-dropping-particle&quot;:&quot;&quot;},{&quot;family&quot;:&quot;Turner&quot;,&quot;given&quot;:&quot;Daniel J.&quot;,&quot;parse-names&quot;:false,&quot;dropping-particle&quot;:&quot;&quot;,&quot;non-dropping-particle&quot;:&quot;&quot;},{&quot;family&quot;:&quot;Tutt&quot;,&quot;given&quot;:&quot;Andrew&quot;,&quot;parse-names&quot;:false,&quot;dropping-particle&quot;:&quot;&quot;,&quot;non-dropping-particle&quot;:&quot;&quot;},{&quot;family&quot;:&quot;Ueno&quot;,&quot;given&quot;:&quot;Masaki&quot;,&quot;parse-names&quot;:false,&quot;dropping-particle&quot;:&quot;&quot;,&quot;non-dropping-particle&quot;:&quot;&quot;},{&quot;family&quot;:&quot;Ueno&quot;,&quot;given&quot;:&quot;Naoto T.&quot;,&quot;parse-names&quot;:false,&quot;dropping-particle&quot;:&quot;&quot;,&quot;non-dropping-particle&quot;:&quot;&quot;},{&quot;family&quot;:&quot;Umbricht&quot;,&quot;given&quot;:&quot;Christopher&quot;,&quot;parse-names&quot;:false,&quot;dropping-particle&quot;:&quot;&quot;,&quot;non-dropping-particle&quot;:&quot;&quot;},{&quot;family&quot;:&quot;Umer&quot;,&quot;given&quot;:&quot;Husen M.&quot;,&quot;parse-names&quot;:false,&quot;dropping-particle&quot;:&quot;&quot;,&quot;non-dropping-particle&quot;:&quot;&quot;},{&quot;family&quot;:&quot;Underwood&quot;,&quot;given&quot;:&quot;Timothy J.&quot;,&quot;parse-names&quot;:false,&quot;dropping-particle&quot;:&quot;&quot;,&quot;non-dropping-particle&quot;:&quot;&quot;},{&quot;family&quot;:&quot;Urban&quot;,&quot;given&quot;:&quot;Lara&quot;,&quot;parse-names&quot;:false,&quot;dropping-particle&quot;:&quot;&quot;,&quot;non-dropping-particle&quot;:&quot;&quot;},{&quot;family&quot;:&quot;Urushidate&quot;,&quot;given&quot;:&quot;Tomoko&quot;,&quot;parse-names&quot;:false,&quot;dropping-particle&quot;:&quot;&quot;,&quot;non-dropping-particle&quot;:&quot;&quot;},{&quot;family&quot;:&quot;Ushiku&quot;,&quot;given&quot;:&quot;Tetsuo&quot;,&quot;parse-names&quot;:false,&quot;dropping-particle&quot;:&quot;&quot;,&quot;non-dropping-particle&quot;:&quot;&quot;},{&quot;family&quot;:&quot;Uusküla-Reimand&quot;,&quot;given&quot;:&quot;Liis&quot;,&quot;parse-names&quot;:false,&quot;dropping-particle&quot;:&quot;&quot;,&quot;non-dropping-particle&quot;:&quot;&quot;},{&quot;family&quot;:&quot;Valencia&quot;,&quot;given&quot;:&quot;Alfonso&quot;,&quot;parse-names&quot;:false,&quot;dropping-particle&quot;:&quot;&quot;,&quot;non-dropping-particle&quot;:&quot;&quot;},{&quot;family&quot;:&quot;Berg&quot;,&quot;given&quot;:&quot;David J.&quot;,&quot;parse-names&quot;:false,&quot;dropping-particle&quot;:&quot;&quot;,&quot;non-dropping-particle&quot;:&quot;Van Den&quot;},{&quot;family&quot;:&quot;Laere&quot;,&quot;given&quot;:&quot;Steven&quot;,&quot;parse-names&quot;:false,&quot;dropping-particle&quot;:&quot;&quot;,&quot;non-dropping-particle&quot;:&quot;Van&quot;},{&quot;family&quot;:&quot;Loo&quot;,&quot;given&quot;:&quot;Peter&quot;,&quot;parse-names&quot;:false,&quot;dropping-particle&quot;:&quot;&quot;,&quot;non-dropping-particle&quot;:&quot;Van&quot;},{&quot;family&quot;:&quot;Meir&quot;,&quot;given&quot;:&quot;Erwin G.&quot;,&quot;parse-names&quot;:false,&quot;dropping-particle&quot;:&quot;&quot;,&quot;non-dropping-particle&quot;:&quot;Van&quot;},{&quot;family&quot;:&quot;Eynden&quot;,&quot;given&quot;:&quot;Gert G.&quot;,&quot;parse-names&quot;:false,&quot;dropping-particle&quot;:&quot;&quot;,&quot;non-dropping-particle&quot;:&quot;Van den&quot;},{&quot;family&quot;:&quot;Kwast&quot;,&quot;given&quot;:&quot;Theodorus&quot;,&quot;parse-names&quot;:false,&quot;dropping-particle&quot;:&quot;&quot;,&quot;non-dropping-particle&quot;:&quot;Van der&quot;},{&quot;family&quot;:&quot;Vasudev&quot;,&quot;given&quot;:&quot;Naveen&quot;,&quot;parse-names&quot;:false,&quot;dropping-particle&quot;:&quot;&quot;,&quot;non-dropping-particle&quot;:&quot;&quot;},{&quot;family&quot;:&quot;Vazquez&quot;,&quot;given&quot;:&quot;Miguel&quot;,&quot;parse-names&quot;:false,&quot;dropping-particle&quot;:&quot;&quot;,&quot;non-dropping-particle&quot;:&quot;&quot;},{&quot;family&quot;:&quot;Vedururu&quot;,&quot;given&quot;:&quot;Ravikiran&quot;,&quot;parse-names&quot;:false,&quot;dropping-particle&quot;:&quot;&quot;,&quot;non-dropping-particle&quot;:&quot;&quot;},{&quot;family&quot;:&quot;Veluvolu&quot;,&quot;given&quot;:&quot;Umadevi&quot;,&quot;parse-names&quot;:false,&quot;dropping-particle&quot;:&quot;&quot;,&quot;non-dropping-particle&quot;:&quot;&quot;},{&quot;family&quot;:&quot;Vembu&quot;,&quot;given&quot;:&quot;Shankar&quot;,&quot;parse-names&quot;:false,&quot;dropping-particle&quot;:&quot;&quot;,&quot;non-dropping-particle&quot;:&quot;&quot;},{&quot;family&quot;:&quot;Verbeke&quot;,&quot;given&quot;:&quot;Lieven P. C.&quot;,&quot;parse-names&quot;:false,&quot;dropping-particle&quot;:&quot;&quot;,&quot;non-dropping-particle&quot;:&quot;&quot;},{&quot;family&quot;:&quot;Vermeulen&quot;,&quot;given&quot;:&quot;Peter&quot;,&quot;parse-names&quot;:false,&quot;dropping-particle&quot;:&quot;&quot;,&quot;non-dropping-particle&quot;:&quot;&quot;},{&quot;family&quot;:&quot;Verrill&quot;,&quot;given&quot;:&quot;Clare&quot;,&quot;parse-names&quot;:false,&quot;dropping-particle&quot;:&quot;&quot;,&quot;non-dropping-particle&quot;:&quot;&quot;},{&quot;family&quot;:&quot;Viari&quot;,&quot;given&quot;:&quot;Alain&quot;,&quot;parse-names&quot;:false,&quot;dropping-particle&quot;:&quot;&quot;,&quot;non-dropping-particle&quot;:&quot;&quot;},{&quot;family&quot;:&quot;Vicente&quot;,&quot;given&quot;:&quot;David&quot;,&quot;parse-names&quot;:false,&quot;dropping-particle&quot;:&quot;&quot;,&quot;non-dropping-particle&quot;:&quot;&quot;},{&quot;family&quot;:&quot;Vicentini&quot;,&quot;given&quot;:&quot;Caterina&quot;,&quot;parse-names&quot;:false,&quot;dropping-particle&quot;:&quot;&quot;,&quot;non-dropping-particle&quot;:&quot;&quot;},{&quot;family&quot;:&quot;VijayRaghavan&quot;,&quot;given&quot;:&quot;K.&quot;,&quot;parse-names&quot;:false,&quot;dropping-particle&quot;:&quot;&quot;,&quot;non-dropping-particle&quot;:&quot;&quot;},{&quot;family&quot;:&quot;Viksna&quot;,&quot;given&quot;:&quot;Juris&quot;,&quot;parse-names&quot;:false,&quot;dropping-particle&quot;:&quot;&quot;,&quot;non-dropping-particle&quot;:&quot;&quot;},{&quot;family&quot;:&quot;Vilain&quot;,&quot;given&quot;:&quot;Ricardo E.&quot;,&quot;parse-names&quot;:false,&quot;dropping-particle&quot;:&quot;&quot;,&quot;non-dropping-particle&quot;:&quot;&quot;},{&quot;family&quot;:&quot;Villasante&quot;,&quot;given&quot;:&quot;Izar&quot;,&quot;parse-names&quot;:false,&quot;dropping-particle&quot;:&quot;&quot;,&quot;non-dropping-particle&quot;:&quot;&quot;},{&quot;family&quot;:&quot;Vincent-Salomon&quot;,&quot;given&quot;:&quot;Anne&quot;,&quot;parse-names&quot;:false,&quot;dropping-particle&quot;:&quot;&quot;,&quot;non-dropping-particle&quot;:&quot;&quot;},{&quot;family&quot;:&quot;Visakorpi&quot;,&quot;given&quot;:&quot;Tapio&quot;,&quot;parse-names&quot;:false,&quot;dropping-particle&quot;:&quot;&quot;,&quot;non-dropping-particle&quot;:&quot;&quot;},{&quot;family&quot;:&quot;Voet&quot;,&quot;given&quot;:&quot;Douglas&quot;,&quot;parse-names&quot;:false,&quot;dropping-particle&quot;:&quot;&quot;,&quot;non-dropping-particle&quot;:&quot;&quot;},{&quot;family&quot;:&quot;Vyas&quot;,&quot;given&quot;:&quot;Paresh&quot;,&quot;parse-names&quot;:false,&quot;dropping-particle&quot;:&quot;&quot;,&quot;non-dropping-particle&quot;:&quot;&quot;},{&quot;family&quot;:&quot;Vázquez-García&quot;,&quot;given&quot;:&quot;Ignacio&quot;,&quot;parse-names&quot;:false,&quot;dropping-particle&quot;:&quot;&quot;,&quot;non-dropping-particle&quot;:&quot;&quot;},{&quot;family&quot;:&quot;Waddell&quot;,&quot;given&quot;:&quot;Nick M.&quot;,&quot;parse-names&quot;:false,&quot;dropping-particle&quot;:&quot;&quot;,&quot;non-dropping-particle&quot;:&quot;&quot;},{&quot;family&quot;:&quot;Waddell&quot;,&quot;given&quot;:&quot;Nicola&quot;,&quot;parse-names&quot;:false,&quot;dropping-particle&quot;:&quot;&quot;,&quot;non-dropping-particle&quot;:&quot;&quot;},{&quot;family&quot;:&quot;Wadelius&quot;,&quot;given&quot;:&quot;Claes&quot;,&quot;parse-names&quot;:false,&quot;dropping-particle&quot;:&quot;&quot;,&quot;non-dropping-particle&quot;:&quot;&quot;},{&quot;family&quot;:&quot;Wadi&quot;,&quot;given&quot;:&quot;Lina&quot;,&quot;parse-names&quot;:false,&quot;dropping-particle&quot;:&quot;&quot;,&quot;non-dropping-particle&quot;:&quot;&quot;},{&quot;family&quot;:&quot;Wagener&quot;,&quot;given&quot;:&quot;Rabea&quot;,&quot;parse-names&quot;:false,&quot;dropping-particle&quot;:&quot;&quot;,&quot;non-dropping-particle&quot;:&quot;&quot;},{&quot;family&quot;:&quot;Wala&quot;,&quot;given&quot;:&quot;Jeremiah A.&quot;,&quot;parse-names&quot;:false,&quot;dropping-particle&quot;:&quot;&quot;,&quot;non-dropping-particle&quot;:&quot;&quot;},{&quot;family&quot;:&quot;Wang&quot;,&quot;given&quot;:&quot;Jian&quot;,&quot;parse-names&quot;:false,&quot;dropping-particle&quot;:&quot;&quot;,&quot;non-dropping-particle&quot;:&quot;&quot;},{&quot;family&quot;:&quot;Wang&quot;,&quot;given&quot;:&quot;Jiayin&quot;,&quot;parse-names&quot;:false,&quot;dropping-particle&quot;:&quot;&quot;,&quot;non-dropping-particle&quot;:&quot;&quot;},{&quot;family&quot;:&quot;Wang&quot;,&quot;given&quot;:&quot;Linghua&quot;,&quot;parse-names&quot;:false,&quot;dropping-particle&quot;:&quot;&quot;,&quot;non-dropping-particle&quot;:&quot;&quot;},{&quot;family&quot;:&quot;Wang&quot;,&quot;given&quot;:&quot;Qi&quot;,&quot;parse-names&quot;:false,&quot;dropping-particle&quot;:&quot;&quot;,&quot;non-dropping-particle&quot;:&quot;&quot;},{&quot;family&quot;:&quot;Wang&quot;,&quot;given&quot;:&quot;Wenyi&quot;,&quot;parse-names&quot;:false,&quot;dropping-particle&quot;:&quot;&quot;,&quot;non-dropping-particle&quot;:&quot;&quot;},{&quot;family&quot;:&quot;Wang&quot;,&quot;given&quot;:&quot;Yumeng&quot;,&quot;parse-names&quot;:false,&quot;dropping-particle&quot;:&quot;&quot;,&quot;non-dropping-particle&quot;:&quot;&quot;},{&quot;family&quot;:&quot;Wang&quot;,&quot;given&quot;:&quot;Zhining&quot;,&quot;parse-names&quot;:false,&quot;dropping-particle&quot;:&quot;&quot;,&quot;non-dropping-particle&quot;:&quot;&quot;},{&quot;family&quot;:&quot;Waring&quot;,&quot;given&quot;:&quot;Paul M.&quot;,&quot;parse-names&quot;:false,&quot;dropping-particle&quot;:&quot;&quot;,&quot;non-dropping-particle&quot;:&quot;&quot;},{&quot;family&quot;:&quot;Warnatz&quot;,&quot;given&quot;:&quot;Hans-Jörg&quot;,&quot;parse-names&quot;:false,&quot;dropping-particle&quot;:&quot;&quot;,&quot;non-dropping-particle&quot;:&quot;&quot;},{&quot;family&quot;:&quot;Warrell&quot;,&quot;given&quot;:&quot;Jonathan&quot;,&quot;parse-names&quot;:false,&quot;dropping-particle&quot;:&quot;&quot;,&quot;non-dropping-particle&quot;:&quot;&quot;},{&quot;family&quot;:&quot;Warren&quot;,&quot;given&quot;:&quot;Anne Y.&quot;,&quot;parse-names&quot;:false,&quot;dropping-particle&quot;:&quot;&quot;,&quot;non-dropping-particle&quot;:&quot;&quot;},{&quot;family&quot;:&quot;Waszak&quot;,&quot;given&quot;:&quot;Sebastian M.&quot;,&quot;parse-names&quot;:false,&quot;dropping-particle&quot;:&quot;&quot;,&quot;non-dropping-particle&quot;:&quot;&quot;},{&quot;family&quot;:&quot;Wedge&quot;,&quot;given&quot;:&quot;David C.&quot;,&quot;parse-names&quot;:false,&quot;dropping-particle&quot;:&quot;&quot;,&quot;non-dropping-particle&quot;:&quot;&quot;},{&quot;family&quot;:&quot;Weichenhan&quot;,&quot;given&quot;:&quot;Dieter&quot;,&quot;parse-names&quot;:false,&quot;dropping-particle&quot;:&quot;&quot;,&quot;non-dropping-particle&quot;:&quot;&quot;},{&quot;family&quot;:&quot;Weinberger&quot;,&quot;given&quot;:&quot;Paul&quot;,&quot;parse-names&quot;:false,&quot;dropping-particle&quot;:&quot;&quot;,&quot;non-dropping-particle&quot;:&quot;&quot;},{&quot;family&quot;:&quot;Weinstein&quot;,&quot;given&quot;:&quot;John N.&quot;,&quot;parse-names&quot;:false,&quot;dropping-particle&quot;:&quot;&quot;,&quot;non-dropping-particle&quot;:&quot;&quot;},{&quot;family&quot;:&quot;Weischenfeldt&quot;,&quot;given&quot;:&quot;Joachim&quot;,&quot;parse-names&quot;:false,&quot;dropping-particle&quot;:&quot;&quot;,&quot;non-dropping-particle&quot;:&quot;&quot;},{&quot;family&quot;:&quot;Weisenberger&quot;,&quot;given&quot;:&quot;Daniel J.&quot;,&quot;parse-names&quot;:false,&quot;dropping-particle&quot;:&quot;&quot;,&quot;non-dropping-particle&quot;:&quot;&quot;},{&quot;family&quot;:&quot;Welch&quot;,&quot;given&quot;:&quot;Ian&quot;,&quot;parse-names&quot;:false,&quot;dropping-particle&quot;:&quot;&quot;,&quot;non-dropping-particle&quot;:&quot;&quot;},{&quot;family&quot;:&quot;Wendl&quot;,&quot;given&quot;:&quot;Michael C.&quot;,&quot;parse-names&quot;:false,&quot;dropping-particle&quot;:&quot;&quot;,&quot;non-dropping-particle&quot;:&quot;&quot;},{&quot;family&quot;:&quot;Werner&quot;,&quot;given&quot;:&quot;Johannes&quot;,&quot;parse-names&quot;:false,&quot;dropping-particle&quot;:&quot;&quot;,&quot;non-dropping-particle&quot;:&quot;&quot;},{&quot;family&quot;:&quot;Whalley&quot;,&quot;given&quot;:&quot;Justin P.&quot;,&quot;parse-names&quot;:false,&quot;dropping-particle&quot;:&quot;&quot;,&quot;non-dropping-particle&quot;:&quot;&quot;},{&quot;family&quot;:&quot;Wheeler&quot;,&quot;given&quot;:&quot;David A.&quot;,&quot;parse-names&quot;:false,&quot;dropping-particle&quot;:&quot;&quot;,&quot;non-dropping-particle&quot;:&quot;&quot;},{&quot;family&quot;:&quot;Whitaker&quot;,&quot;given&quot;:&quot;Hayley C.&quot;,&quot;parse-names&quot;:false,&quot;dropping-particle&quot;:&quot;&quot;,&quot;non-dropping-particle&quot;:&quot;&quot;},{&quot;family&quot;:&quot;Wigle&quot;,&quot;given&quot;:&quot;Dennis&quot;,&quot;parse-names&quot;:false,&quot;dropping-particle&quot;:&quot;&quot;,&quot;non-dropping-particle&quot;:&quot;&quot;},{&quot;family&quot;:&quot;Wilkerson&quot;,&quot;given&quot;:&quot;Matthew D.&quot;,&quot;parse-names&quot;:false,&quot;dropping-particle&quot;:&quot;&quot;,&quot;non-dropping-particle&quot;:&quot;&quot;},{&quot;family&quot;:&quot;Williams&quot;,&quot;given&quot;:&quot;Ashley&quot;,&quot;parse-names&quot;:false,&quot;dropping-particle&quot;:&quot;&quot;,&quot;non-dropping-particle&quot;:&quot;&quot;},{&quot;family&quot;:&quot;Wilmott&quot;,&quot;given&quot;:&quot;James S.&quot;,&quot;parse-names&quot;:false,&quot;dropping-particle&quot;:&quot;&quot;,&quot;non-dropping-particle&quot;:&quot;&quot;},{&quot;family&quot;:&quot;Wilson&quot;,&quot;given&quot;:&quot;Gavin W.&quot;,&quot;parse-names&quot;:false,&quot;dropping-particle&quot;:&quot;&quot;,&quot;non-dropping-particle&quot;:&quot;&quot;},{&quot;family&quot;:&quot;Wilson&quot;,&quot;given&quot;:&quot;Julie M.&quot;,&quot;parse-names&quot;:false,&quot;dropping-particle&quot;:&quot;&quot;,&quot;non-dropping-particle&quot;:&quot;&quot;},{&quot;family&quot;:&quot;Wilson&quot;,&quot;given&quot;:&quot;Richard K.&quot;,&quot;parse-names&quot;:false,&quot;dropping-particle&quot;:&quot;&quot;,&quot;non-dropping-particle&quot;:&quot;&quot;},{&quot;family&quot;:&quot;Winterhoff&quot;,&quot;given&quot;:&quot;Boris&quot;,&quot;parse-names&quot;:false,&quot;dropping-particle&quot;:&quot;&quot;,&quot;non-dropping-particle&quot;:&quot;&quot;},{&quot;family&quot;:&quot;Wintersinger&quot;,&quot;given&quot;:&quot;Jeffrey A.&quot;,&quot;parse-names&quot;:false,&quot;dropping-particle&quot;:&quot;&quot;,&quot;non-dropping-particle&quot;:&quot;&quot;},{&quot;family&quot;:&quot;Wiznerowicz&quot;,&quot;given&quot;:&quot;Maciej&quot;,&quot;parse-names&quot;:false,&quot;dropping-particle&quot;:&quot;&quot;,&quot;non-dropping-particle&quot;:&quot;&quot;},{&quot;family&quot;:&quot;Wolf&quot;,&quot;given&quot;:&quot;Stephan&quot;,&quot;parse-names&quot;:false,&quot;dropping-particle&quot;:&quot;&quot;,&quot;non-dropping-particle&quot;:&quot;&quot;},{&quot;family&quot;:&quot;Wong&quot;,&quot;given&quot;:&quot;Bernice H.&quot;,&quot;parse-names&quot;:false,&quot;dropping-particle&quot;:&quot;&quot;,&quot;non-dropping-particle&quot;:&quot;&quot;},{&quot;family&quot;:&quot;Wong&quot;,&quot;given&quot;:&quot;Tina&quot;,&quot;parse-names&quot;:false,&quot;dropping-particle&quot;:&quot;&quot;,&quot;non-dropping-particle&quot;:&quot;&quot;},{&quot;family&quot;:&quot;Wong&quot;,&quot;given&quot;:&quot;Winghing&quot;,&quot;parse-names&quot;:false,&quot;dropping-particle&quot;:&quot;&quot;,&quot;non-dropping-particle&quot;:&quot;&quot;},{&quot;family&quot;:&quot;Woo&quot;,&quot;given&quot;:&quot;Youngchoon&quot;,&quot;parse-names&quot;:false,&quot;dropping-particle&quot;:&quot;&quot;,&quot;non-dropping-particle&quot;:&quot;&quot;},{&quot;family&quot;:&quot;Wood&quot;,&quot;given&quot;:&quot;Scott&quot;,&quot;parse-names&quot;:false,&quot;dropping-particle&quot;:&quot;&quot;,&quot;non-dropping-particle&quot;:&quot;&quot;},{&quot;family&quot;:&quot;Wouters&quot;,&quot;given&quot;:&quot;Bradly G.&quot;,&quot;parse-names&quot;:false,&quot;dropping-particle&quot;:&quot;&quot;,&quot;non-dropping-particle&quot;:&quot;&quot;},{&quot;family&quot;:&quot;Wright&quot;,&quot;given&quot;:&quot;Adam J.&quot;,&quot;parse-names&quot;:false,&quot;dropping-particle&quot;:&quot;&quot;,&quot;non-dropping-particle&quot;:&quot;&quot;},{&quot;family&quot;:&quot;Wright&quot;,&quot;given&quot;:&quot;Derek W.&quot;,&quot;parse-names&quot;:false,&quot;dropping-particle&quot;:&quot;&quot;,&quot;non-dropping-particle&quot;:&quot;&quot;},{&quot;family&quot;:&quot;Wright&quot;,&quot;given&quot;:&quot;Mark H.&quot;,&quot;parse-names&quot;:false,&quot;dropping-particle&quot;:&quot;&quot;,&quot;non-dropping-particle&quot;:&quot;&quot;},{&quot;family&quot;:&quot;Wu&quot;,&quot;given&quot;:&quot;Chin-Lee&quot;,&quot;parse-names&quot;:false,&quot;dropping-particle&quot;:&quot;&quot;,&quot;non-dropping-particle&quot;:&quot;&quot;},{&quot;family&quot;:&quot;Wu&quot;,&quot;given&quot;:&quot;Dai-Ying&quot;,&quot;parse-names&quot;:false,&quot;dropping-particle&quot;:&quot;&quot;,&quot;non-dropping-particle&quot;:&quot;&quot;},{&quot;family&quot;:&quot;Wu&quot;,&quot;given&quot;:&quot;Guanming&quot;,&quot;parse-names&quot;:false,&quot;dropping-particle&quot;:&quot;&quot;,&quot;non-dropping-particle&quot;:&quot;&quot;},{&quot;family&quot;:&quot;Wu&quot;,&quot;given&quot;:&quot;Jianmin&quot;,&quot;parse-names&quot;:false,&quot;dropping-particle&quot;:&quot;&quot;,&quot;non-dropping-particle&quot;:&quot;&quot;},{&quot;family&quot;:&quot;Wu&quot;,&quot;given&quot;:&quot;Kui&quot;,&quot;parse-names&quot;:false,&quot;dropping-particle&quot;:&quot;&quot;,&quot;non-dropping-particle&quot;:&quot;&quot;},{&quot;family&quot;:&quot;Wu&quot;,&quot;given&quot;:&quot;Yang&quot;,&quot;parse-names&quot;:false,&quot;dropping-particle&quot;:&quot;&quot;,&quot;non-dropping-particle&quot;:&quot;&quot;},{&quot;family&quot;:&quot;Wu&quot;,&quot;given&quot;:&quot;Zhenggang&quot;,&quot;parse-names&quot;:false,&quot;dropping-particle&quot;:&quot;&quot;,&quot;non-dropping-particle&quot;:&quot;&quot;},{&quot;family&quot;:&quot;Xi&quot;,&quot;given&quot;:&quot;Liu&quot;,&quot;parse-names&quot;:false,&quot;dropping-particle&quot;:&quot;&quot;,&quot;non-dropping-particle&quot;:&quot;&quot;},{&quot;family&quot;:&quot;Xia&quot;,&quot;given&quot;:&quot;Tian&quot;,&quot;parse-names&quot;:false,&quot;dropping-particle&quot;:&quot;&quot;,&quot;non-dropping-particle&quot;:&quot;&quot;},{&quot;family&quot;:&quot;Xiang&quot;,&quot;given&quot;:&quot;Qian&quot;,&quot;parse-names&quot;:false,&quot;dropping-particle&quot;:&quot;&quot;,&quot;non-dropping-particle&quot;:&quot;&quot;},{&quot;family&quot;:&quot;Xiao&quot;,&quot;given&quot;:&quot;Xiao&quot;,&quot;parse-names&quot;:false,&quot;dropping-particle&quot;:&quot;&quot;,&quot;non-dropping-particle&quot;:&quot;&quot;},{&quot;family&quot;:&quot;Xing&quot;,&quot;given&quot;:&quot;Rui&quot;,&quot;parse-names&quot;:false,&quot;dropping-particle&quot;:&quot;&quot;,&quot;non-dropping-particle&quot;:&quot;&quot;},{&quot;family&quot;:&quot;Xiong&quot;,&quot;given&quot;:&quot;Heng&quot;,&quot;parse-names&quot;:false,&quot;dropping-particle&quot;:&quot;&quot;,&quot;non-dropping-particle&quot;:&quot;&quot;},{&quot;family&quot;:&quot;Xu&quot;,&quot;given&quot;:&quot;Qinying&quot;,&quot;parse-names&quot;:false,&quot;dropping-particle&quot;:&quot;&quot;,&quot;non-dropping-particle&quot;:&quot;&quot;},{&quot;family&quot;:&quot;Xu&quot;,&quot;given&quot;:&quot;Yanxun&quot;,&quot;parse-names&quot;:false,&quot;dropping-particle&quot;:&quot;&quot;,&quot;non-dropping-particle&quot;:&quot;&quot;},{&quot;family&quot;:&quot;Xue&quot;,&quot;given&quot;:&quot;Hong&quot;,&quot;parse-names&quot;:false,&quot;dropping-particle&quot;:&quot;&quot;,&quot;non-dropping-particle&quot;:&quot;&quot;},{&quot;family&quot;:&quot;Yachida&quot;,&quot;given&quot;:&quot;Shinichi&quot;,&quot;parse-names&quot;:false,&quot;dropping-particle&quot;:&quot;&quot;,&quot;non-dropping-particle&quot;:&quot;&quot;},{&quot;family&quot;:&quot;Yakneen&quot;,&quot;given&quot;:&quot;Sergei&quot;,&quot;parse-names&quot;:false,&quot;dropping-particle&quot;:&quot;&quot;,&quot;non-dropping-particle&quot;:&quot;&quot;},{&quot;family&quot;:&quot;Yamaguchi&quot;,&quot;given&quot;:&quot;Rui&quot;,&quot;parse-names&quot;:false,&quot;dropping-particle&quot;:&quot;&quot;,&quot;non-dropping-particle&quot;:&quot;&quot;},{&quot;family&quot;:&quot;Yamaguchi&quot;,&quot;given&quot;:&quot;Takafumi N.&quot;,&quot;parse-names&quot;:false,&quot;dropping-particle&quot;:&quot;&quot;,&quot;non-dropping-particle&quot;:&quot;&quot;},{&quot;family&quot;:&quot;Yamamoto&quot;,&quot;given&quot;:&quot;Masakazu&quot;,&quot;parse-names&quot;:false,&quot;dropping-particle&quot;:&quot;&quot;,&quot;non-dropping-particle&quot;:&quot;&quot;},{&quot;family&quot;:&quot;Yamamoto&quot;,&quot;given&quot;:&quot;Shogo&quot;,&quot;parse-names&quot;:false,&quot;dropping-particle&quot;:&quot;&quot;,&quot;non-dropping-particle&quot;:&quot;&quot;},{&quot;family&quot;:&quot;Yamaue&quot;,&quot;given&quot;:&quot;Hiroki&quot;,&quot;parse-names&quot;:false,&quot;dropping-particle&quot;:&quot;&quot;,&quot;non-dropping-particle&quot;:&quot;&quot;},{&quot;family&quot;:&quot;Yang&quot;,&quot;given&quot;:&quot;Fan&quot;,&quot;parse-names&quot;:false,&quot;dropping-particle&quot;:&quot;&quot;,&quot;non-dropping-particle&quot;:&quot;&quot;},{&quot;family&quot;:&quot;Yang&quot;,&quot;given&quot;:&quot;Huanming&quot;,&quot;parse-names&quot;:false,&quot;dropping-particle&quot;:&quot;&quot;,&quot;non-dropping-particle&quot;:&quot;&quot;},{&quot;family&quot;:&quot;Yang&quot;,&quot;given&quot;:&quot;Jean Y.&quot;,&quot;parse-names&quot;:false,&quot;dropping-particle&quot;:&quot;&quot;,&quot;non-dropping-particle&quot;:&quot;&quot;},{&quot;family&quot;:&quot;Yang&quot;,&quot;given&quot;:&quot;Liming&quot;,&quot;parse-names&quot;:false,&quot;dropping-particle&quot;:&quot;&quot;,&quot;non-dropping-particle&quot;:&quot;&quot;},{&quot;family&quot;:&quot;Yang&quot;,&quot;given&quot;:&quot;Lixing&quot;,&quot;parse-names&quot;:false,&quot;dropping-particle&quot;:&quot;&quot;,&quot;non-dropping-particle&quot;:&quot;&quot;},{&quot;family&quot;:&quot;Yang&quot;,&quot;given&quot;:&quot;Shanlin&quot;,&quot;parse-names&quot;:false,&quot;dropping-particle&quot;:&quot;&quot;,&quot;non-dropping-particle&quot;:&quot;&quot;},{&quot;family&quot;:&quot;Yang&quot;,&quot;given&quot;:&quot;Tsun-Po&quot;,&quot;parse-names&quot;:false,&quot;dropping-particle&quot;:&quot;&quot;,&quot;non-dropping-particle&quot;:&quot;&quot;},{&quot;family&quot;:&quot;Yang&quot;,&quot;given&quot;:&quot;Yang&quot;,&quot;parse-names&quot;:false,&quot;dropping-particle&quot;:&quot;&quot;,&quot;non-dropping-particle&quot;:&quot;&quot;},{&quot;family&quot;:&quot;Yao&quot;,&quot;given&quot;:&quot;Xiaotong&quot;,&quot;parse-names&quot;:false,&quot;dropping-particle&quot;:&quot;&quot;,&quot;non-dropping-particle&quot;:&quot;&quot;},{&quot;family&quot;:&quot;Yaspo&quot;,&quot;given&quot;:&quot;Marie-Laure&quot;,&quot;parse-names&quot;:false,&quot;dropping-particle&quot;:&quot;&quot;,&quot;non-dropping-particle&quot;:&quot;&quot;},{&quot;family&quot;:&quot;Yates&quot;,&quot;given&quot;:&quot;Lucy&quot;,&quot;parse-names&quot;:false,&quot;dropping-particle&quot;:&quot;&quot;,&quot;non-dropping-particle&quot;:&quot;&quot;},{&quot;family&quot;:&quot;Yau&quot;,&quot;given&quot;:&quot;Christina&quot;,&quot;parse-names&quot;:false,&quot;dropping-particle&quot;:&quot;&quot;,&quot;non-dropping-particle&quot;:&quot;&quot;},{&quot;family&quot;:&quot;Ye&quot;,&quot;given&quot;:&quot;Chen&quot;,&quot;parse-names&quot;:false,&quot;dropping-particle&quot;:&quot;&quot;,&quot;non-dropping-particle&quot;:&quot;&quot;},{&quot;family&quot;:&quot;Ye&quot;,&quot;given&quot;:&quot;Kai&quot;,&quot;parse-names&quot;:false,&quot;dropping-particle&quot;:&quot;&quot;,&quot;non-dropping-particle&quot;:&quot;&quot;},{&quot;family&quot;:&quot;Yellapantula&quot;,&quot;given&quot;:&quot;Venkata D.&quot;,&quot;parse-names&quot;:false,&quot;dropping-particle&quot;:&quot;&quot;,&quot;non-dropping-particle&quot;:&quot;&quot;},{&quot;family&quot;:&quot;Yoon&quot;,&quot;given&quot;:&quot;Christopher J.&quot;,&quot;parse-names&quot;:false,&quot;dropping-particle&quot;:&quot;&quot;,&quot;non-dropping-particle&quot;:&quot;&quot;},{&quot;family&quot;:&quot;Yoon&quot;,&quot;given&quot;:&quot;Sung-Soo&quot;,&quot;parse-names&quot;:false,&quot;dropping-particle&quot;:&quot;&quot;,&quot;non-dropping-particle&quot;:&quot;&quot;},{&quot;family&quot;:&quot;Yousif&quot;,&quot;given&quot;:&quot;Fouad&quot;,&quot;parse-names&quot;:false,&quot;dropping-particle&quot;:&quot;&quot;,&quot;non-dropping-particle&quot;:&quot;&quot;},{&quot;family&quot;:&quot;Yu&quot;,&quot;given&quot;:&quot;Jun&quot;,&quot;parse-names&quot;:false,&quot;dropping-particle&quot;:&quot;&quot;,&quot;non-dropping-particle&quot;:&quot;&quot;},{&quot;family&quot;:&quot;Yu&quot;,&quot;given&quot;:&quot;Kaixian&quot;,&quot;parse-names&quot;:false,&quot;dropping-particle&quot;:&quot;&quot;,&quot;non-dropping-particle&quot;:&quot;&quot;},{&quot;family&quot;:&quot;Yu&quot;,&quot;given&quot;:&quot;Willie&quot;,&quot;parse-names&quot;:false,&quot;dropping-particle&quot;:&quot;&quot;,&quot;non-dropping-particle&quot;:&quot;&quot;},{&quot;family&quot;:&quot;Yu&quot;,&quot;given&quot;:&quot;Yingyan&quot;,&quot;parse-names&quot;:false,&quot;dropping-particle&quot;:&quot;&quot;,&quot;non-dropping-particle&quot;:&quot;&quot;},{&quot;family&quot;:&quot;Yuan&quot;,&quot;given&quot;:&quot;Ke&quot;,&quot;parse-names&quot;:false,&quot;dropping-particle&quot;:&quot;&quot;,&quot;non-dropping-particle&quot;:&quot;&quot;},{&quot;family&quot;:&quot;Yuan&quot;,&quot;given&quot;:&quot;Yuan&quot;,&quot;parse-names&quot;:false,&quot;dropping-particle&quot;:&quot;&quot;,&quot;non-dropping-particle&quot;:&quot;&quot;},{&quot;family&quot;:&quot;Yuen&quot;,&quot;given&quot;:&quot;Denis&quot;,&quot;parse-names&quot;:false,&quot;dropping-particle&quot;:&quot;&quot;,&quot;non-dropping-particle&quot;:&quot;&quot;},{&quot;family&quot;:&quot;Yung&quot;,&quot;given&quot;:&quot;Christina K.&quot;,&quot;parse-names&quot;:false,&quot;dropping-particle&quot;:&quot;&quot;,&quot;non-dropping-particle&quot;:&quot;&quot;},{&quot;family&quot;:&quot;Zaikova&quot;,&quot;given&quot;:&quot;Olga&quot;,&quot;parse-names&quot;:false,&quot;dropping-particle&quot;:&quot;&quot;,&quot;non-dropping-particle&quot;:&quot;&quot;},{&quot;family&quot;:&quot;Zamora&quot;,&quot;given&quot;:&quot;Jorge&quot;,&quot;parse-names&quot;:false,&quot;dropping-particle&quot;:&quot;&quot;,&quot;non-dropping-particle&quot;:&quot;&quot;},{&quot;family&quot;:&quot;Zapatka&quot;,&quot;given&quot;:&quot;Marc&quot;,&quot;parse-names&quot;:false,&quot;dropping-particle&quot;:&quot;&quot;,&quot;non-dropping-particle&quot;:&quot;&quot;},{&quot;family&quot;:&quot;Zenklusen&quot;,&quot;given&quot;:&quot;Jean C.&quot;,&quot;parse-names&quot;:false,&quot;dropping-particle&quot;:&quot;&quot;,&quot;non-dropping-particle&quot;:&quot;&quot;},{&quot;family&quot;:&quot;Zenz&quot;,&quot;given&quot;:&quot;Thorsten&quot;,&quot;parse-names&quot;:false,&quot;dropping-particle&quot;:&quot;&quot;,&quot;non-dropping-particle&quot;:&quot;&quot;},{&quot;family&quot;:&quot;Zeps&quot;,&quot;given&quot;:&quot;Nikolajs&quot;,&quot;parse-names&quot;:false,&quot;dropping-particle&quot;:&quot;&quot;,&quot;non-dropping-particle&quot;:&quot;&quot;},{&quot;family&quot;:&quot;Zhang&quot;,&quot;given&quot;:&quot;Cheng-Zhong&quot;,&quot;parse-names&quot;:false,&quot;dropping-particle&quot;:&quot;&quot;,&quot;non-dropping-particle&quot;:&quot;&quot;},{&quot;family&quot;:&quot;Zhang&quot;,&quot;given&quot;:&quot;Fan&quot;,&quot;parse-names&quot;:false,&quot;dropping-particle&quot;:&quot;&quot;,&quot;non-dropping-particle&quot;:&quot;&quot;},{&quot;family&quot;:&quot;Zhang&quot;,&quot;given&quot;:&quot;Hailei&quot;,&quot;parse-names&quot;:false,&quot;dropping-particle&quot;:&quot;&quot;,&quot;non-dropping-particle&quot;:&quot;&quot;},{&quot;family&quot;:&quot;Zhang&quot;,&quot;given&quot;:&quot;Hongwei&quot;,&quot;parse-names&quot;:false,&quot;dropping-particle&quot;:&quot;&quot;,&quot;non-dropping-particle&quot;:&quot;&quot;},{&quot;family&quot;:&quot;Zhang&quot;,&quot;given&quot;:&quot;Hongxin&quot;,&quot;parse-names&quot;:false,&quot;dropping-particle&quot;:&quot;&quot;,&quot;non-dropping-particle&quot;:&quot;&quot;},{&quot;family&quot;:&quot;Zhang&quot;,&quot;given&quot;:&quot;Jiashan&quot;,&quot;parse-names&quot;:false,&quot;dropping-particle&quot;:&quot;&quot;,&quot;non-dropping-particle&quot;:&quot;&quot;},{&quot;family&quot;:&quot;Zhang&quot;,&quot;given&quot;:&quot;Jing&quot;,&quot;parse-names&quot;:false,&quot;dropping-particle&quot;:&quot;&quot;,&quot;non-dropping-particle&quot;:&quot;&quot;},{&quot;family&quot;:&quot;Zhang&quot;,&quot;given&quot;:&quot;Junjun&quot;,&quot;parse-names&quot;:false,&quot;dropping-particle&quot;:&quot;&quot;,&quot;non-dropping-particle&quot;:&quot;&quot;},{&quot;family&quot;:&quot;Zhang&quot;,&quot;given&quot;:&quot;Xiuqing&quot;,&quot;parse-names&quot;:false,&quot;dropping-particle&quot;:&quot;&quot;,&quot;non-dropping-particle&quot;:&quot;&quot;},{&quot;family&quot;:&quot;Zhang&quot;,&quot;given&quot;:&quot;Xuanping&quot;,&quot;parse-names&quot;:false,&quot;dropping-particle&quot;:&quot;&quot;,&quot;non-dropping-particle&quot;:&quot;&quot;},{&quot;family&quot;:&quot;Zhang&quot;,&quot;given&quot;:&quot;Yan&quot;,&quot;parse-names&quot;:false,&quot;dropping-particle&quot;:&quot;&quot;,&quot;non-dropping-particle&quot;:&quot;&quot;},{&quot;family&quot;:&quot;Zhang&quot;,&quot;given&quot;:&quot;Zemin&quot;,&quot;parse-names&quot;:false,&quot;dropping-particle&quot;:&quot;&quot;,&quot;non-dropping-particle&quot;:&quot;&quot;},{&quot;family&quot;:&quot;Zhao&quot;,&quot;given&quot;:&quot;Zhongming&quot;,&quot;parse-names&quot;:false,&quot;dropping-particle&quot;:&quot;&quot;,&quot;non-dropping-particle&quot;:&quot;&quot;},{&quot;family&quot;:&quot;Zheng&quot;,&quot;given&quot;:&quot;Liangtao&quot;,&quot;parse-names&quot;:false,&quot;dropping-particle&quot;:&quot;&quot;,&quot;non-dropping-particle&quot;:&quot;&quot;},{&quot;family&quot;:&quot;Zheng&quot;,&quot;given&quot;:&quot;Xiuqing&quot;,&quot;parse-names&quot;:false,&quot;dropping-particle&quot;:&quot;&quot;,&quot;non-dropping-particle&quot;:&quot;&quot;},{&quot;family&quot;:&quot;Zhou&quot;,&quot;given&quot;:&quot;Wanding&quot;,&quot;parse-names&quot;:false,&quot;dropping-particle&quot;:&quot;&quot;,&quot;non-dropping-particle&quot;:&quot;&quot;},{&quot;family&quot;:&quot;Zhou&quot;,&quot;given&quot;:&quot;Yong&quot;,&quot;parse-names&quot;:false,&quot;dropping-particle&quot;:&quot;&quot;,&quot;non-dropping-particle&quot;:&quot;&quot;},{&quot;family&quot;:&quot;Zhu&quot;,&quot;given&quot;:&quot;Bin&quot;,&quot;parse-names&quot;:false,&quot;dropping-particle&quot;:&quot;&quot;,&quot;non-dropping-particle&quot;:&quot;&quot;},{&quot;family&quot;:&quot;Zhu&quot;,&quot;given&quot;:&quot;Hongtu&quot;,&quot;parse-names&quot;:false,&quot;dropping-particle&quot;:&quot;&quot;,&quot;non-dropping-particle&quot;:&quot;&quot;},{&quot;family&quot;:&quot;Zhu&quot;,&quot;given&quot;:&quot;Jingchun&quot;,&quot;parse-names&quot;:false,&quot;dropping-particle&quot;:&quot;&quot;,&quot;non-dropping-particle&quot;:&quot;&quot;},{&quot;family&quot;:&quot;Zhu&quot;,&quot;given&quot;:&quot;Shida&quot;,&quot;parse-names&quot;:false,&quot;dropping-particle&quot;:&quot;&quot;,&quot;non-dropping-particle&quot;:&quot;&quot;},{&quot;family&quot;:&quot;Zou&quot;,&quot;given&quot;:&quot;Lihua&quot;,&quot;parse-names&quot;:false,&quot;dropping-particle&quot;:&quot;&quot;,&quot;non-dropping-particle&quot;:&quot;&quot;},{&quot;family&quot;:&quot;Zou&quot;,&quot;given&quot;:&quot;Xueqing&quot;,&quot;parse-names&quot;:false,&quot;dropping-particle&quot;:&quot;&quot;,&quot;non-dropping-particle&quot;:&quot;&quot;},{&quot;family&quot;:&quot;deFazio&quot;,&quot;given&quot;:&quot;Anna&quot;,&quot;parse-names&quot;:false,&quot;dropping-particle&quot;:&quot;&quot;,&quot;non-dropping-particle&quot;:&quot;&quot;},{&quot;family&quot;:&quot;As&quot;,&quot;given&quot;:&quot;Nicholas&quot;,&quot;parse-names&quot;:false,&quot;dropping-particle&quot;:&quot;&quot;,&quot;non-dropping-particle&quot;:&quot;van&quot;},{&quot;family&quot;:&quot;Deurzen&quot;,&quot;given&quot;:&quot;Carolien H. M.&quot;,&quot;parse-names&quot;:false,&quot;dropping-particle&quot;:&quot;&quot;,&quot;non-dropping-particle&quot;:&quot;van&quot;},{&quot;family&quot;:&quot;Vijver&quot;,&quot;given&quot;:&quot;Marc J.&quot;,&quot;parse-names&quot;:false,&quot;dropping-particle&quot;:&quot;&quot;,&quot;non-dropping-particle&quot;:&quot;van de&quot;},{&quot;family&quot;:&quot;van’t Veer&quot;,&quot;given&quot;:&quot;L.&quot;,&quot;parse-names&quot;:false,&quot;dropping-particle&quot;:&quot;&quot;,&quot;non-dropping-particle&quot;:&quot;&quot;},{&quot;family&quot;:&quot;Mering&quot;,&quot;given&quot;:&quot;Christian&quot;,&quot;parse-names&quot;:false,&quot;dropping-particle&quot;:&quot;&quot;,&quot;non-dropping-particle&quot;:&quot;von&quot;}],&quot;container-title&quot;:&quot;Nature&quot;,&quot;container-title-short&quot;:&quot;Nature&quot;,&quot;DOI&quot;:&quot;10.1038/s41586-020-1969-6&quot;,&quot;ISSN&quot;:&quot;0028-0836&quot;,&quot;URL&quot;:&quot;https://www.nature.com/articles/s41586-020-1969-6&quot;,&quot;issued&quot;:{&quot;date-parts&quot;:[[2020,2,6]]},&quot;page&quot;:&quot;82-93&quot;,&quot;abstract&quot;:&quot;&lt;p&gt; Cancer is driven by genetic change, and the advent of massively parallel sequencing has enabled systematic documentation of this variation at the whole-genome scale &lt;sup&gt;1–3&lt;/sup&gt;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 &lt;italic&gt;TERT&lt;/italic&gt; promoter &lt;sup&gt;4&lt;/sup&gt; ; identifies new signatures of mutational processes that cause base substitutions, small insertions and deletions and structural variation &lt;sup&gt;5,6&lt;/sup&gt; ; analyses timings and patterns of tumour evolution &lt;sup&gt;7&lt;/sup&gt; ; describes the diverse transcriptional consequences of somatic mutation on splicing, expression levels, fusion genes and promoter activity &lt;sup&gt;8,9&lt;/sup&gt; ; and evaluates a range of more-specialized features of cancer genomes &lt;sup&gt;8,10–18&lt;/sup&gt; . &lt;/p&gt;&quot;,&quot;issue&quot;:&quot;7793&quot;,&quot;volume&quot;:&quot;578&quot;},&quot;isTemporary&quot;:false}]},{&quot;citationID&quot;:&quot;MENDELEY_CITATION_37c89cfb-fbbf-4be4-81ba-ae63e3b5819b&quot;,&quot;properties&quot;:{&quot;noteIndex&quot;:0},&quot;isEdited&quot;:false,&quot;manualOverride&quot;:{&quot;isManuallyOverridden&quot;:true,&quot;citeprocText&quot;:&quot;(Priestley et al., 2019)&quot;,&quot;manualOverrideText&quot;:&quot;(Priestley et al., 2019)]&quot;},&quot;citationTag&quot;:&quot;MENDELEY_CITATION_v3_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&quot;,&quot;citationItems&quot;:[{&quot;id&quot;:&quot;eb0fc3b0-b6b7-3417-84a5-4474dc053587&quot;,&quot;itemData&quot;:{&quot;type&quot;:&quot;article-journal&quot;,&quot;id&quot;:&quot;eb0fc3b0-b6b7-3417-84a5-4474dc053587&quot;,&quot;title&quot;:&quot;Pan-cancer whole-genome analyses of metastatic solid tumours&quot;,&quot;author&quot;:[{&quot;family&quot;:&quot;Priestley&quot;,&quot;given&quot;:&quot;Peter&quot;,&quot;parse-names&quot;:false,&quot;dropping-particle&quot;:&quot;&quot;,&quot;non-dropping-particle&quot;:&quot;&quot;},{&quot;family&quot;:&quot;Baber&quot;,&quot;given&quot;:&quot;Jonathan&quot;,&quot;parse-names&quot;:false,&quot;dropping-particle&quot;:&quot;&quot;,&quot;non-dropping-particle&quot;:&quot;&quot;},{&quot;family&quot;:&quot;Lolkema&quot;,&quot;given&quot;:&quot;Martijn P.&quot;,&quot;parse-names&quot;:false,&quot;dropping-particle&quot;:&quot;&quot;,&quot;non-dropping-particle&quot;:&quot;&quot;},{&quot;family&quot;:&quot;Steeghs&quot;,&quot;given&quot;:&quot;Neeltje&quot;,&quot;parse-names&quot;:false,&quot;dropping-particle&quot;:&quot;&quot;,&quot;non-dropping-particle&quot;:&quot;&quot;},{&quot;family&quot;:&quot;Bruijn&quot;,&quot;given&quot;:&quot;Ewart&quot;,&quot;parse-names&quot;:false,&quot;dropping-particle&quot;:&quot;&quot;,&quot;non-dropping-particle&quot;:&quot;de&quot;},{&quot;family&quot;:&quot;Shale&quot;,&quot;given&quot;:&quot;Charles&quot;,&quot;parse-names&quot;:false,&quot;dropping-particle&quot;:&quot;&quot;,&quot;non-dropping-particle&quot;:&quot;&quot;},{&quot;family&quot;:&quot;Duyvesteyn&quot;,&quot;given&quot;:&quot;Korneel&quot;,&quot;parse-names&quot;:false,&quot;dropping-particle&quot;:&quot;&quot;,&quot;non-dropping-particle&quot;:&quot;&quot;},{&quot;family&quot;:&quot;Haidari&quot;,&quot;given&quot;:&quot;Susan&quot;,&quot;parse-names&quot;:false,&quot;dropping-particle&quot;:&quot;&quot;,&quot;non-dropping-particle&quot;:&quot;&quot;},{&quot;family&quot;:&quot;Hoeck&quot;,&quot;given&quot;:&quot;Arne&quot;,&quot;parse-names&quot;:false,&quot;dropping-particle&quot;:&quot;&quot;,&quot;non-dropping-particle&quot;:&quot;van&quot;},{&quot;family&quot;:&quot;Onstenk&quot;,&quot;given&quot;:&quot;Wendy&quot;,&quot;parse-names&quot;:false,&quot;dropping-particle&quot;:&quot;&quot;,&quot;non-dropping-particle&quot;:&quot;&quot;},{&quot;family&quot;:&quot;Roepman&quot;,&quot;given&quot;:&quot;Paul&quot;,&quot;parse-names&quot;:false,&quot;dropping-particle&quot;:&quot;&quot;,&quot;non-dropping-particle&quot;:&quot;&quot;},{&quot;family&quot;:&quot;Voda&quot;,&quot;given&quot;:&quot;Mircea&quot;,&quot;parse-names&quot;:false,&quot;dropping-particle&quot;:&quot;&quot;,&quot;non-dropping-particle&quot;:&quot;&quot;},{&quot;family&quot;:&quot;Bloemendal&quot;,&quot;given&quot;:&quot;Haiko J.&quot;,&quot;parse-names&quot;:false,&quot;dropping-particle&quot;:&quot;&quot;,&quot;non-dropping-particle&quot;:&quot;&quot;},{&quot;family&quot;:&quot;Tjan-Heijnen&quot;,&quot;given&quot;:&quot;Vivianne C.G.&quot;,&quot;parse-names&quot;:false,&quot;dropping-particle&quot;:&quot;&quot;,&quot;non-dropping-particle&quot;:&quot;&quot;},{&quot;family&quot;:&quot;Herpen&quot;,&quot;given&quot;:&quot;Carla M.L.&quot;,&quot;parse-names&quot;:false,&quot;dropping-particle&quot;:&quot;&quot;,&quot;non-dropping-particle&quot;:&quot;van&quot;},{&quot;family&quot;:&quot;Labots&quot;,&quot;given&quot;:&quot;Mariette&quot;,&quot;parse-names&quot;:false,&quot;dropping-particle&quot;:&quot;&quot;,&quot;non-dropping-particle&quot;:&quot;&quot;},{&quot;family&quot;:&quot;Witteveen&quot;,&quot;given&quot;:&quot;Petronella O.&quot;,&quot;parse-names&quot;:false,&quot;dropping-particle&quot;:&quot;&quot;,&quot;non-dropping-particle&quot;:&quot;&quot;},{&quot;family&quot;:&quot;Smit&quot;,&quot;given&quot;:&quot;Egbert F.&quot;,&quot;parse-names&quot;:false,&quot;dropping-particle&quot;:&quot;&quot;,&quot;non-dropping-particle&quot;:&quot;&quot;},{&quot;family&quot;:&quot;Sleijfer&quot;,&quot;given&quot;:&quot;Stefan&quot;,&quot;parse-names&quot;:false,&quot;dropping-particle&quot;:&quot;&quot;,&quot;non-dropping-particle&quot;:&quot;&quot;},{&quot;family&quot;:&quot;Voest&quot;,&quot;given&quot;:&quot;Emile E.&quot;,&quot;parse-names&quot;:false,&quot;dropping-particle&quot;:&quot;&quot;,&quot;non-dropping-particle&quot;:&quot;&quot;},{&quot;family&quot;:&quot;Cuppen&quot;,&quot;given&quot;:&quot;Edwin&quot;,&quot;parse-names&quot;:false,&quot;dropping-particle&quot;:&quot;&quot;,&quot;non-dropping-particle&quot;:&quot;&quot;}],&quot;container-title&quot;:&quot;Nature&quot;,&quot;container-title-short&quot;:&quot;Nature&quot;,&quot;DOI&quot;:&quot;10.1038/s41586-019-1689-y&quot;,&quot;ISSN&quot;:&quot;14764687&quot;,&quot;PMID&quot;:&quot;31645765&quot;,&quot;issued&quot;:{&quot;date-parts&quot;:[[2019,11,7]]},&quot;page&quot;:&quot;210-216&quot;,&quot;abstract&quot;:&quot;Metastatic cancer is a major cause of death and is associated with poor treatment efficacy. A better understanding of the characteristics of late-stage cancer is required to help adapt personalized treatments, reduce overtreatment and improve outcomes. Here we describe the largest, to our knowledge, pan-cancer study of metastatic solid tumour genomes, including whole-genome sequencing data for 2,520 pairs of tumour and normal tissue, analysed at median depths of 106× and 38×, respectively, and surveying more than 70 million somatic variants. The characteristic mutations of metastatic lesions varied widely, with mutations that reflect those of the primary tumour types, and with high rates of whole-genome duplication events (56%). Individual metastatic lesions were relatively homogeneous, with the vast majority (96%) of driver mutations being clonal and up to 80% of tumour-suppressor genes being inactivated bi-allelically by different mutational mechanisms. Although metastatic tumour genomes showed similar mutational landscape and driver genes to primary tumours, we find characteristics that could contribute to responsiveness to therapy or resistance in individual patients. We implement an approach for the review of clinically relevant associations and their potential for actionability. For 62% of patients, we identify genetic variants that may be used to stratify patients towards therapies that either have been approved or are in clinical trials. This demonstrates the importance of comprehensive genomic tumour profiling for precision medicine in cancer.&quot;,&quot;publisher&quot;:&quot;Nature Publishing Group&quot;,&quot;issue&quot;:&quot;7781&quot;,&quot;volume&quot;:&quot;575&quot;},&quot;isTemporary&quot;:false}]},{&quot;citationID&quot;:&quot;MENDELEY_CITATION_af443446-9cb3-4afb-a800-4e45119386ff&quot;,&quot;properties&quot;:{&quot;noteIndex&quot;:0},&quot;isEdited&quot;:false,&quot;manualOverride&quot;:{&quot;isManuallyOverridden&quot;:false,&quot;citeprocText&quot;:&quot;(Liu et al., 2023)&quot;,&quot;manualOverrideText&quot;:&quot;&quot;},&quot;citationTag&quot;:&quot;MENDELEY_CITATION_v3_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&quot;,&quot;citationItems&quot;:[{&quot;id&quot;:&quot;c12c84e1-3134-3118-84c5-a7209ec88af6&quot;,&quot;itemData&quot;:{&quot;type&quot;:&quot;article-journal&quot;,&quot;id&quot;:&quot;c12c84e1-3134-3118-84c5-a7209ec88af6&quot;,&quot;title&quot;:&quot;MSigHdp: Hierarchical Dirichlet process mixture modeling for mutational signature discovery&quot;,&quot;author&quot;:[{&quot;family&quot;:&quot;Liu&quot;,&quot;given&quot;:&quot;Mo&quot;,&quot;parse-names&quot;:false,&quot;dropping-particle&quot;:&quot;&quot;,&quot;non-dropping-particle&quot;:&quot;&quot;},{&quot;family&quot;:&quot;Wu&quot;,&quot;given&quot;:&quot;Yang&quot;,&quot;parse-names&quot;:false,&quot;dropping-particle&quot;:&quot;&quot;,&quot;non-dropping-particle&quot;:&quot;&quot;},{&quot;family&quot;:&quot;Jiang&quot;,&quot;given&quot;:&quot;Nanhai&quot;,&quot;parse-names&quot;:false,&quot;dropping-particle&quot;:&quot;&quot;,&quot;non-dropping-particle&quot;:&quot;&quot;},{&quot;family&quot;:&quot;Boot&quot;,&quot;given&quot;:&quot;Arnoud&quot;,&quot;parse-names&quot;:false,&quot;dropping-particle&quot;:&quot;&quot;,&quot;non-dropping-particle&quot;:&quot;&quot;},{&quot;family&quot;:&quot;Rozen&quot;,&quot;given&quot;:&quot;Steven G.&quot;,&quot;parse-names&quot;:false,&quot;dropping-particle&quot;:&quot;&quot;,&quot;non-dropping-particle&quot;:&quot;&quot;}],&quot;container-title&quot;:&quot;NAR Genomics and Bioinformatics&quot;,&quot;container-title-short&quot;:&quot;NAR Genom Bioinform&quot;,&quot;DOI&quot;:&quot;10.1093/nargab/lqad005&quot;,&quot;ISSN&quot;:&quot;26319268&quot;,&quot;issued&quot;:{&quot;date-parts&quot;:[[2023,3,1]]},&quot;abstract&quot;:&quot;Mutational signatures are characteristic patterns of mutations caused by endogenous or exogenous mutational processes. These signatures can be discovered by analyzing mutations in large sets of samples - 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quot;,&quot;publisher&quot;:&quot;Oxford University Press&quot;,&quot;issue&quot;:&quot;1&quot;,&quot;volume&quot;:&quot;5&quot;},&quot;isTemporary&quot;:false}]},{&quot;citationID&quot;:&quot;MENDELEY_CITATION_091024e2-7609-4576-bae0-f2beb4fe3cd3&quot;,&quot;properties&quot;:{&quot;noteIndex&quot;:0},&quot;isEdited&quot;:false,&quot;manualOverride&quot;:{&quot;isManuallyOverridden&quot;:false,&quot;citeprocText&quot;:&quot;(Degasperi et al., 2022)&quot;,&quot;manualOverrideText&quot;:&quot;&quot;},&quot;citationTag&quot;:&quot;MENDELEY_CITATION_v3_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&quot;,&quot;citationItems&quot;:[{&quot;id&quot;:&quot;44357028-1069-387f-ab8e-d099c1defad6&quot;,&quot;itemData&quot;:{&quot;type&quot;:&quot;article-journal&quot;,&quot;id&quot;:&quot;44357028-1069-387f-ab8e-d099c1defad6&quot;,&quot;title&quot;:&quot;Substitution mutational signatures in whole-genome–sequenced cancers in the UK population&quot;,&quot;author&quot;:[{&quot;family&quot;:&quot;Degasperi&quot;,&quot;given&quot;:&quot;Andrea&quot;,&quot;parse-names&quot;:false,&quot;dropping-particle&quot;:&quot;&quot;,&quot;non-dropping-particle&quot;:&quot;&quot;},{&quot;family&quot;:&quot;Zou&quot;,&quot;given&quot;:&quot;Xueqing&quot;,&quot;parse-names&quot;:false,&quot;dropping-particle&quot;:&quot;&quot;,&quot;non-dropping-particle&quot;:&quot;&quot;},{&quot;family&quot;:&quot;Amarante&quot;,&quot;given&quot;:&quot;Tauanne Dias&quot;,&quot;parse-names&quot;:false,&quot;dropping-particle&quot;:&quot;&quot;,&quot;non-dropping-particle&quot;:&quot;&quot;},{&quot;family&quot;:&quot;Martinez-Martinez&quot;,&quot;given&quot;:&quot;Andrea&quot;,&quot;parse-names&quot;:false,&quot;dropping-particle&quot;:&quot;&quot;,&quot;non-dropping-particle&quot;:&quot;&quot;},{&quot;family&quot;:&quot;Koh&quot;,&quot;given&quot;:&quot;Gene Ching Chiek&quot;,&quot;parse-names&quot;:false,&quot;dropping-particle&quot;:&quot;&quot;,&quot;non-dropping-particle&quot;:&quot;&quot;},{&quot;family&quot;:&quot;Dias&quot;,&quot;given&quot;:&quot;João M.L.&quot;,&quot;parse-names&quot;:false,&quot;dropping-particle&quot;:&quot;&quot;,&quot;non-dropping-particle&quot;:&quot;&quot;},{&quot;family&quot;:&quot;Heskin&quot;,&quot;given&quot;:&quot;Laura&quot;,&quot;parse-names&quot;:false,&quot;dropping-particle&quot;:&quot;&quot;,&quot;non-dropping-particle&quot;:&quot;&quot;},{&quot;family&quot;:&quot;Chmelova&quot;,&quot;given&quot;:&quot;Lucia&quot;,&quot;parse-names&quot;:false,&quot;dropping-particle&quot;:&quot;&quot;,&quot;non-dropping-particle&quot;:&quot;&quot;},{&quot;family&quot;:&quot;Rinaldi&quot;,&quot;given&quot;:&quot;Giuseppe&quot;,&quot;parse-names&quot;:false,&quot;dropping-particle&quot;:&quot;&quot;,&quot;non-dropping-particle&quot;:&quot;&quot;},{&quot;family&quot;:&quot;Wang&quot;,&quot;given&quot;:&quot;Valerie Ya Wen&quot;,&quot;parse-names&quot;:false,&quot;dropping-particle&quot;:&quot;&quot;,&quot;non-dropping-particle&quot;:&quot;&quot;},{&quot;family&quot;:&quot;Nanda&quot;,&quot;given&quot;:&quot;Arjun S.&quot;,&quot;parse-names&quot;:false,&quot;dropping-particle&quot;:&quot;&quot;,&quot;non-dropping-particle&quot;:&quot;&quot;},{&quot;family&quot;:&quot;Bernstein&quot;,&quot;given&quot;:&quot;Aaron&quot;,&quot;parse-names&quot;:false,&quot;dropping-particle&quot;:&quot;&quot;,&quot;non-dropping-particle&quot;:&quot;&quot;},{&quot;family&quot;:&quot;Momen&quot;,&quot;given&quot;:&quot;Sophie E.&quot;,&quot;parse-names&quot;:false,&quot;dropping-particle&quot;:&quot;&quot;,&quot;non-dropping-particle&quot;:&quot;&quot;},{&quot;family&quot;:&quot;Young&quot;,&quot;given&quot;:&quot;Jamie&quot;,&quot;parse-names&quot;:false,&quot;dropping-particle&quot;:&quot;&quot;,&quot;non-dropping-particle&quot;:&quot;&quot;},{&quot;family&quot;:&quot;Perez-Gil&quot;,&quot;given&quot;:&quot;Daniel&quot;,&quot;parse-names&quot;:false,&quot;dropping-particle&quot;:&quot;&quot;,&quot;non-dropping-particle&quot;:&quot;&quot;},{&quot;family&quot;:&quot;Memari&quot;,&quot;given&quot;:&quot;Yasin&quot;,&quot;parse-names&quot;:false,&quot;dropping-particle&quot;:&quot;&quot;,&quot;non-dropping-particle&quot;:&quot;&quot;},{&quot;family&quot;:&quot;Badja&quot;,&quot;given&quot;:&quot;Cherif&quot;,&quot;parse-names&quot;:false,&quot;dropping-particle&quot;:&quot;&quot;,&quot;non-dropping-particle&quot;:&quot;&quot;},{&quot;family&quot;:&quot;Shooter&quot;,&quot;given&quot;:&quot;Scott&quot;,&quot;parse-names&quot;:false,&quot;dropping-particle&quot;:&quot;&quot;,&quot;non-dropping-particle&quot;:&quot;&quot;},{&quot;family&quot;:&quot;Czarnecki&quot;,&quot;given&quot;:&quot;Jan&quot;,&quot;parse-names&quot;:false,&quot;dropping-particle&quot;:&quot;&quot;,&quot;non-dropping-particle&quot;:&quot;&quot;},{&quot;family&quot;:&quot;Brown&quot;,&quot;given&quot;:&quot;Matthew A.&quot;,&quot;parse-names&quot;:false,&quot;dropping-particle&quot;:&quot;&quot;,&quot;non-dropping-particle&quot;:&quot;&quot;},{&quot;family&quot;:&quot;Davies&quot;,&quot;given&quot;:&quot;Helen R.&quot;,&quot;parse-names&quot;:false,&quot;dropping-particle&quot;:&quot;&quot;,&quot;non-dropping-particle&quot;:&quot;&quot;},{&quot;family&quot;:&quot;Nik-Zainal&quot;,&quot;given&quot;:&quot;Serena&quot;,&quot;parse-names&quot;:false,&quot;dropping-particle&quot;:&quot;&quot;,&quot;non-dropping-particle&quot;:&quot;&quot;}],&quot;container-title&quot;:&quot;Science&quot;,&quot;container-title-short&quot;:&quot;Science (1979)&quot;,&quot;DOI&quot;:&quot;10.1126/science.abl9283&quot;,&quot;ISSN&quot;:&quot;10959203&quot;,&quot;PMID&quot;:&quot;35949260&quot;,&quot;issued&quot;:{&quot;date-parts&quot;:[[2022,4,22]]},&quot;abstract&quot;:&quo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quot;,&quot;publisher&quot;:&quot;American Association for the Advancement of Science&quot;,&quot;issue&quot;:&quot;6591&quot;,&quot;volume&quot;:&quot;376&quot;},&quot;isTemporary&quot;:false}]},{&quot;citationID&quot;:&quot;MENDELEY_CITATION_84ea3abc-3848-4627-9794-68e5b01f6da3&quot;,&quot;properties&quot;:{&quot;noteIndex&quot;:0},&quot;isEdited&quot;:false,&quot;manualOverride&quot;:{&quot;isManuallyOverridden&quot;:false,&quot;citeprocText&quot;:&quot;(Chon et al., 2009)&quot;,&quot;manualOverrideText&quot;:&quot;&quot;},&quot;citationTag&quot;:&quot;MENDELEY_CITATION_v3_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&quot;,&quot;citationItems&quot;:[{&quot;id&quot;:&quot;fcaaa499-c154-3dcf-ba73-11085b3e4de2&quot;,&quot;itemData&quot;:{&quot;type&quot;:&quot;article-journal&quot;,&quot;id&quot;:&quot;fcaaa499-c154-3dcf-ba73-11085b3e4de2&quot;,&quot;title&quot;:&quot;Contributions of the two accessory subunits, RNASEH2B and RNASEH2C, to the activity and properties of the human RNase H2 complex&quot;,&quot;author&quot;:[{&quot;family&quot;:&quot;Chon&quot;,&quot;given&quot;:&quot;Hyongi&quot;,&quot;parse-names&quot;:false,&quot;dropping-particle&quot;:&quot;&quot;,&quot;non-dropping-particle&quot;:&quot;&quot;},{&quot;family&quot;:&quot;Vassilev&quot;,&quot;given&quot;:&quot;Alex&quot;,&quot;parse-names&quot;:false,&quot;dropping-particle&quot;:&quot;&quot;,&quot;non-dropping-particle&quot;:&quot;&quot;},{&quot;family&quot;:&quot;Depamphilis&quot;,&quot;given&quot;:&quot;Melvin L.&quot;,&quot;parse-names&quot;:false,&quot;dropping-particle&quot;:&quot;&quot;,&quot;non-dropping-particle&quot;:&quot;&quot;},{&quot;family&quot;:&quot;Zhao&quot;,&quot;given&quot;:&quot;Yingming&quot;,&quot;parse-names&quot;:false,&quot;dropping-particle&quot;:&quot;&quot;,&quot;non-dropping-particle&quot;:&quot;&quot;},{&quot;family&quot;:&quot;Zhang&quot;,&quot;given&quot;:&quot;Junmei&quot;,&quot;parse-names&quot;:false,&quot;dropping-particle&quot;:&quot;&quot;,&quot;non-dropping-particle&quot;:&quot;&quot;},{&quot;family&quot;:&quot;Burgers&quot;,&quot;given&quot;:&quot;Peter M.&quot;,&quot;parse-names&quot;:false,&quot;dropping-particle&quot;:&quot;&quot;,&quot;non-dropping-particle&quot;:&quot;&quot;},{&quot;family&quot;:&quot;Crouch&quot;,&quot;given&quot;:&quot;Robert J.&quot;,&quot;parse-names&quot;:false,&quot;dropping-particle&quot;:&quot;&quot;,&quot;non-dropping-particle&quot;:&quot;&quot;},{&quot;family&quot;:&quot;Cerritelli&quot;,&quot;given&quot;:&quot;Susana M.&quot;,&quot;parse-names&quot;:false,&quot;dropping-particle&quot;:&quot;&quot;,&quot;non-dropping-particle&quot;:&quot;&quot;}],&quot;container-title&quot;:&quot;Nucleic Acids Research&quot;,&quot;container-title-short&quot;:&quot;Nucleic Acids Res&quot;,&quot;DOI&quot;:&quot;10.1093/nar/gkn913&quot;,&quot;ISSN&quot;:&quot;03051048&quot;,&quot;PMID&quot;:&quot;19015152&quot;,&quot;issued&quot;:{&quot;date-parts&quot;:[[2009]]},&quot;page&quot;:&quot;96-110&quot;,&quot;abstract&quot;:&quot;Eukaryotic RNase H2 is a heterotrimeric enzyme. Here, we show that the biochemical composition and stoichiometry of the human RNase H2 complex is consistent with the properties previously deduced from genetic studies. The catalytic subunit of eukaryotic RNase H2, RNASEH2A, is well conserved and similar to the monomeric prokaryotic RNase HII. In contrast, the RNASEH2B and RNASEH2C subunits from human and Saccharomyces cerevisiae share very little homology, although they both form soluble B/C complexes that may serve as a nucleation site for the addition of RNASEH2A to form an active RNase H2, or for interactions with other proteins to support different functions. The RNASEH2B subunit has a PIP-box and confers PCNA binding to human RNase H2. Unlike Escherichia coli RNase HII, eukaryotic RNase H2 acts processively and hydrolyzes a variety of RNA/DNA hybrids with similar efficiencies, suggesting multiple cellular substrates. Moreover, of five analyzed mutations in human RNASEH2B and RNASEH2C linked to Aicardi-Goutières Syndrome (AGS), only one, R69W in the RNASEH2C protein, exhibits a significant reduction in specific activity, revealing a role for the C subunit in enzymatic activity. Near-normal activity of four AGS-related mutant enzymes was unexpected in light of their predicted impairment causing the AGS phenotype. © 2008 The Author(s).&quot;,&quot;issue&quot;:&quot;1&quot;,&quot;volume&quot;:&quot;37&quot;},&quot;isTemporary&quot;:false}]},{&quot;citationID&quot;:&quot;MENDELEY_CITATION_303b8a9c-e34e-46e7-b3f4-13af10f0631a&quot;,&quot;properties&quot;:{&quot;noteIndex&quot;:0},&quot;isEdited&quot;:false,&quot;manualOverride&quot;:{&quot;isManuallyOverridden&quot;:false,&quot;citeprocText&quot;:&quot;(Islam et al., 2022)&quot;,&quot;manualOverrideText&quot;:&quot;&quot;},&quot;citationTag&quot;:&quot;MENDELEY_CITATION_v3_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&quot;,&quot;citationItems&quot;:[{&quot;id&quot;:&quot;58a88de7-b49d-37fa-a0c9-bf7e6b73e28b&quot;,&quot;itemData&quot;:{&quot;type&quot;:&quot;article-journal&quot;,&quot;id&quot;:&quot;58a88de7-b49d-37fa-a0c9-bf7e6b73e28b&quot;,&quot;title&quot;:&quot;Uncovering novel mutational signatures by de novo extraction with SigProfilerExtractor&quot;,&quot;author&quot;:[{&quot;family&quot;:&quot;Islam&quot;,&quot;given&quot;:&quot;S. M.Ashiqul&quot;,&quot;parse-names&quot;:false,&quot;dropping-particle&quot;:&quot;&quot;,&quot;non-dropping-particle&quot;:&quot;&quot;},{&quot;family&quot;:&quot;Díaz-Gay&quot;,&quot;given&quot;:&quot;Marcos&quot;,&quot;parse-names&quot;:false,&quot;dropping-particle&quot;:&quot;&quot;,&quot;non-dropping-particle&quot;:&quot;&quot;},{&quot;family&quot;:&quot;Wu&quot;,&quot;given&quot;:&quot;Yang&quot;,&quot;parse-names&quot;:false,&quot;dropping-particle&quot;:&quot;&quot;,&quot;non-dropping-particle&quot;:&quot;&quot;},{&quot;family&quot;:&quot;Barnes&quot;,&quot;given&quot;:&quot;Mark&quot;,&quot;parse-names&quot;:false,&quot;dropping-particle&quot;:&quot;&quot;,&quot;non-dropping-particle&quot;:&quot;&quot;},{&quot;family&quot;:&quot;Vangara&quot;,&quot;given&quot;:&quot;Raviteja&quot;,&quot;parse-names&quot;:false,&quot;dropping-particle&quot;:&quot;&quot;,&quot;non-dropping-particle&quot;:&quot;&quot;},{&quot;family&quot;:&quot;Bergstrom&quot;,&quot;given&quot;:&quot;Erik N.&quot;,&quot;parse-names&quot;:false,&quot;dropping-particle&quot;:&quot;&quot;,&quot;non-dropping-particle&quot;:&quot;&quot;},{&quot;family&quot;:&quot;He&quot;,&quot;given&quot;:&quot;Yudou&quot;,&quot;parse-names&quot;:false,&quot;dropping-particle&quot;:&quot;&quot;,&quot;non-dropping-particle&quot;:&quot;&quot;},{&quot;family&quot;:&quot;Vella&quot;,&quot;given&quot;:&quot;Mike&quot;,&quot;parse-names&quot;:false,&quot;dropping-particle&quot;:&quot;&quot;,&quot;non-dropping-particle&quot;:&quot;&quot;},{&quot;family&quot;:&quot;Wang&quot;,&quot;given&quot;:&quot;Jingwei&quot;,&quot;parse-names&quot;:false,&quot;dropping-particle&quot;:&quot;&quot;,&quot;non-dropping-particle&quot;:&quot;&quot;},{&quot;family&quot;:&quot;Teague&quot;,&quot;given&quot;:&quot;Jon W.&quot;,&quot;parse-names&quot;:false,&quot;dropping-particle&quot;:&quot;&quot;,&quot;non-dropping-particle&quot;:&quot;&quot;},{&quot;family&quot;:&quot;Clapham&quot;,&quot;given&quot;:&quot;Peter&quot;,&quot;parse-names&quot;:false,&quot;dropping-particle&quot;:&quot;&quot;,&quot;non-dropping-particle&quot;:&quot;&quot;},{&quot;family&quot;:&quot;Moody&quot;,&quot;given&quot;:&quot;Sarah&quot;,&quot;parse-names&quot;:false,&quot;dropping-particle&quot;:&quot;&quot;,&quot;non-dropping-particle&quot;:&quot;&quot;},{&quot;family&quot;:&quot;Senkin&quot;,&quot;given&quot;:&quot;Sergey&quot;,&quot;parse-names&quot;:false,&quot;dropping-particle&quot;:&quot;&quot;,&quot;non-dropping-particle&quot;:&quot;&quot;},{&quot;family&quot;:&quot;Li&quot;,&quot;given&quot;:&quot;Yun Rose&quot;,&quot;parse-names&quot;:false,&quot;dropping-particle&quot;:&quot;&quot;,&quot;non-dropping-particle&quot;:&quot;&quot;},{&quot;family&quot;:&quot;Riva&quot;,&quot;given&quot;:&quot;Laura&quot;,&quot;parse-names&quot;:false,&quot;dropping-particle&quot;:&quot;&quot;,&quot;non-dropping-particle&quot;:&quot;&quot;},{&quot;family&quot;:&quot;Zhang&quot;,&quot;given&quot;:&quot;Tongwu&quot;,&quot;parse-names&quot;:false,&quot;dropping-particle&quot;:&quot;&quot;,&quot;non-dropping-particle&quot;:&quot;&quot;},{&quot;family&quot;:&quot;Gruber&quot;,&quot;given&quot;:&quot;Andreas J.&quot;,&quot;parse-names&quot;:false,&quot;dropping-particle&quot;:&quot;&quot;,&quot;non-dropping-particle&quot;:&quot;&quot;},{&quot;family&quot;:&quot;Steele&quot;,&quot;given&quot;:&quot;Christopher D.&quot;,&quot;parse-names&quot;:false,&quot;dropping-particle&quot;:&quot;&quot;,&quot;non-dropping-particle&quot;:&quot;&quot;},{&quot;family&quot;:&quot;Otlu&quot;,&quot;given&quot;:&quot;Burçak&quot;,&quot;parse-names&quot;:false,&quot;dropping-particle&quot;:&quot;&quot;,&quot;non-dropping-particle&quot;:&quot;&quot;},{&quot;family&quot;:&quot;Khandekar&quot;,&quot;given&quot;:&quot;Azhar&quot;,&quot;parse-names&quot;:false,&quot;dropping-particle&quot;:&quot;&quot;,&quot;non-dropping-particle&quot;:&quot;&quot;},{&quot;family&quot;:&quot;Abbasi&quot;,&quot;given&quot;:&quot;Ammal&quot;,&quot;parse-names&quot;:false,&quot;dropping-particle&quot;:&quot;&quot;,&quot;non-dropping-particle&quot;:&quot;&quot;},{&quot;family&quot;:&quot;Humphreys&quot;,&quot;given&quot;:&quot;Laura&quot;,&quot;parse-names&quot;:false,&quot;dropping-particle&quot;:&quot;&quot;,&quot;non-dropping-particle&quot;:&quot;&quot;},{&quot;family&quot;:&quot;Syulyukina&quot;,&quot;given&quot;:&quot;Natalia&quot;,&quot;parse-names&quot;:false,&quot;dropping-particle&quot;:&quot;&quot;,&quot;non-dropping-particle&quot;:&quot;&quot;},{&quot;family&quot;:&quot;Brady&quot;,&quot;given&quot;:&quot;Samuel W.&quot;,&quot;parse-names&quot;:false,&quot;dropping-particle&quot;:&quot;&quot;,&quot;non-dropping-particle&quot;:&quot;&quot;},{&quot;family&quot;:&quot;Alexandrov&quot;,&quot;given&quot;:&quot;Boian S.&quot;,&quot;parse-names&quot;:false,&quot;dropping-particle&quot;:&quot;&quot;,&quot;non-dropping-particle&quot;:&quot;&quot;},{&quot;family&quot;:&quot;Pillay&quot;,&quot;given&quot;:&quot;Nischalan&quot;,&quot;parse-names&quot;:false,&quot;dropping-particle&quot;:&quot;&quot;,&quot;non-dropping-particle&quot;:&quot;&quot;},{&quot;family&quot;:&quot;Zhang&quot;,&quot;given&quot;:&quot;Jinghui&quot;,&quot;parse-names&quot;:false,&quot;dropping-particle&quot;:&quot;&quot;,&quot;non-dropping-particle&quot;:&quot;&quot;},{&quot;family&quot;:&quot;Adams&quot;,&quot;given&quot;:&quot;David J.&quot;,&quot;parse-names&quot;:false,&quot;dropping-particle&quot;:&quot;&quot;,&quot;non-dropping-particle&quot;:&quot;&quot;},{&quot;family&quot;:&quot;Martincorena&quot;,&quot;given&quot;:&quot;Iñigo&quot;,&quot;parse-names&quot;:false,&quot;dropping-particle&quot;:&quot;&quot;,&quot;non-dropping-particle&quot;:&quot;&quot;},{&quot;family&quot;:&quot;Wedge&quot;,&quot;given&quot;:&quot;David C.&quot;,&quot;parse-names&quot;:false,&quot;dropping-particle&quot;:&quot;&quot;,&quot;non-dropping-particle&quot;:&quot;&quot;},{&quot;family&quot;:&quot;Landi&quot;,&quot;given&quot;:&quot;Maria Teresa&quot;,&quot;parse-names&quot;:false,&quot;dropping-particle&quot;:&quot;&quot;,&quot;non-dropping-particle&quot;:&quot;&quot;},{&quot;family&quot;:&quot;Brennan&quot;,&quot;given&quot;:&quot;Paul&quot;,&quot;parse-names&quot;:false,&quot;dropping-particle&quot;:&quot;&quot;,&quot;non-dropping-particle&quot;:&quot;&quot;},{&quot;family&quot;:&quot;Stratton&quot;,&quot;given&quot;:&quot;Michael R.&quot;,&quot;parse-names&quot;:false,&quot;dropping-particle&quot;:&quot;&quot;,&quot;non-dropping-particle&quot;:&quot;&quot;},{&quot;family&quot;:&quot;Rozen&quot;,&quot;given&quot;:&quot;Steven G.&quot;,&quot;parse-names&quot;:false,&quot;dropping-particle&quot;:&quot;&quot;,&quot;non-dropping-particle&quot;:&quot;&quot;},{&quot;family&quot;:&quot;Alexandrov&quot;,&quot;given&quot;:&quot;Ludmil B.&quot;,&quot;parse-names&quot;:false,&quot;dropping-particle&quot;:&quot;&quot;,&quot;non-dropping-particle&quot;:&quot;&quot;}],&quot;container-title&quot;:&quot;Cell Genomics&quot;,&quot;DOI&quot;:&quot;10.1016/j.xgen.2022.100179&quot;,&quot;ISSN&quot;:&quot;2666979X&quot;,&quot;issued&quot;:{&quot;date-parts&quot;:[[2022,11,9]]},&quot;abstract&quot;:&quot;Mutational signature analysis is commonly performed in cancer genomic studies. Here, we present SigProfilerExtractor, an automated tool for de novo extraction of mutational signatures, and benchmark it against another 13 bioinformatics tools by using 34 scenarios encompassing 2,500 simulated signatures found in 60,000 synthetic genomes and 20,000 synthetic exomes. For simulations with 5% noise, reflecting high-quality datasets, SigProfilerExtractor outperforms other approaches by elucidating between 20% and 50% more true-positive signatures while yielding 5-fold less false-positive signatures. Applying SigProfilerExtractor to 4,643 whole-genome- and 19,184 whole-exome-sequenced cancers reveals four novel signatures. Two of the signatures are confirmed in independent cohorts, and one of these signatures is associated with tobacco smoking. In summary, this report provides a reference tool for analysis of mutational signatures, a comprehensive benchmarking of bioinformatics tools for extracting signatures, and several novel mutational signatures, including one putatively attributed to direct tobacco smoking mutagenesis in bladder tissues.&quot;,&quot;publisher&quot;:&quot;Cell Press&quot;,&quot;issue&quot;:&quot;11&quot;,&quot;volume&quot;:&quot;2&quot;,&quot;container-title-short&quot;:&quot;&quot;},&quot;isTemporary&quot;:false}]},{&quot;citationID&quot;:&quot;MENDELEY_CITATION_ad8c498d-740b-4c6a-8897-37cfee09c6e4&quot;,&quot;properties&quot;:{&quot;noteIndex&quot;:0},&quot;isEdited&quot;:false,&quot;manualOverride&quot;:{&quot;isManuallyOverridden&quot;:false,&quot;citeprocText&quot;:&quot;(Jin et al., 2024)&quot;,&quot;manualOverrideText&quot;:&quot;&quot;},&quot;citationTag&quot;:&quot;MENDELEY_CITATION_v3_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&quot;,&quot;citationItems&quot;:[{&quot;id&quot;:&quot;b26f825f-862c-3f1f-91ed-398d336388fd&quot;,&quot;itemData&quot;:{&quot;type&quot;:&quot;article-journal&quot;,&quot;id&quot;:&quot;b26f825f-862c-3f1f-91ed-398d336388fd&quot;,&quot;title&quot;:&quot;Accurate and sensitive mutational signature analysis with MuSiCal&quot;,&quot;author&quot;:[{&quot;family&quot;:&quot;Jin&quot;,&quot;given&quot;:&quot;Hu&quot;,&quot;parse-names&quot;:false,&quot;dropping-particle&quot;:&quot;&quot;,&quot;non-dropping-particle&quot;:&quot;&quot;},{&quot;family&quot;:&quot;Gulhan&quot;,&quot;given&quot;:&quot;Doga C.&quot;,&quot;parse-names&quot;:false,&quot;dropping-particle&quot;:&quot;&quot;,&quot;non-dropping-particle&quot;:&quot;&quot;},{&quot;family&quot;:&quot;Geiger&quot;,&quot;given&quot;:&quot;Benedikt&quot;,&quot;parse-names&quot;:false,&quot;dropping-particle&quot;:&quot;&quot;,&quot;non-dropping-particle&quot;:&quot;&quot;},{&quot;family&quot;:&quot;Ben-Isvy&quot;,&quot;given&quot;:&quot;Daniel&quot;,&quot;parse-names&quot;:false,&quot;dropping-particle&quot;:&quot;&quot;,&quot;non-dropping-particle&quot;:&quot;&quot;},{&quot;family&quot;:&quot;Geng&quot;,&quot;given&quot;:&quot;David&quot;,&quot;parse-names&quot;:false,&quot;dropping-particle&quot;:&quot;&quot;,&quot;non-dropping-particle&quot;:&quot;&quot;},{&quot;family&quot;:&quot;Ljungström&quot;,&quot;given&quot;:&quot;Viktor&quot;,&quot;parse-names&quot;:false,&quot;dropping-particle&quot;:&quot;&quot;,&quot;non-dropping-particle&quot;:&quot;&quot;},{&quot;family&quot;:&quot;Park&quot;,&quot;given&quot;:&quot;Peter J.&quot;,&quot;parse-names&quot;:false,&quot;dropping-particle&quot;:&quot;&quot;,&quot;non-dropping-particle&quot;:&quot;&quot;}],&quot;container-title&quot;:&quot;Nature Genetics&quot;,&quot;container-title-short&quot;:&quot;Nat Genet&quot;,&quot;DOI&quot;:&quot;10.1038/s41588-024-01659-0&quot;,&quot;ISSN&quot;:&quot;15461718&quot;,&quot;PMID&quot;:&quot;38361034&quot;,&quot;issued&quot;:{&quot;date-parts&quot;:[[2024,3,1]]},&quot;page&quot;:&quot;541-552&quot;,&quot;abstract&quot;:&quo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quot;,&quot;publisher&quot;:&quot;Nature Research&quot;,&quot;issue&quot;:&quot;3&quot;,&quot;volume&quot;:&quot;56&quot;},&quot;isTemporary&quot;:false}]},{&quot;citationID&quot;:&quot;MENDELEY_CITATION_f0bda037-9d2b-4fd8-9ce1-3c63676b69f8&quot;,&quot;properties&quot;:{&quot;noteIndex&quot;:0},&quot;isEdited&quot;:false,&quot;manualOverride&quot;:{&quot;isManuallyOverridden&quot;:false,&quot;citeprocText&quot;:&quot;(Sondka et al., 2018)&quot;,&quot;manualOverrideText&quot;:&quot;&quot;},&quot;citationTag&quot;:&quot;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quot;,&quot;citationItems&quot;:[{&quot;id&quot;:&quot;53f528ad-ffa1-32e6-819b-bf8e06fb07bb&quot;,&quot;itemData&quot;:{&quot;type&quot;:&quot;article&quot;,&quot;id&quot;:&quot;53f528ad-ffa1-32e6-819b-bf8e06fb07bb&quot;,&quot;title&quot;:&quot;The COSMIC Cancer Gene Census: describing genetic dysfunction across all human cancers&quot;,&quot;author&quot;:[{&quot;family&quot;:&quot;Sondka&quot;,&quot;given&quot;:&quot;Zbyslaw&quot;,&quot;parse-names&quot;:false,&quot;dropping-particle&quot;:&quot;&quot;,&quot;non-dropping-particle&quot;:&quot;&quot;},{&quot;family&quot;:&quot;Bamford&quot;,&quot;given&quot;:&quot;Sally&quot;,&quot;parse-names&quot;:false,&quot;dropping-particle&quot;:&quot;&quot;,&quot;non-dropping-particle&quot;:&quot;&quot;},{&quot;family&quot;:&quot;Cole&quot;,&quot;given&quot;:&quot;Charlotte G.&quot;,&quot;parse-names&quot;:false,&quot;dropping-particle&quot;:&quot;&quot;,&quot;non-dropping-particle&quot;:&quot;&quot;},{&quot;family&quot;:&quot;Ward&quot;,&quot;given&quot;:&quot;Sari A.&quot;,&quot;parse-names&quot;:false,&quot;dropping-particle&quot;:&quot;&quot;,&quot;non-dropping-particle&quot;:&quot;&quot;},{&quot;family&quot;:&quot;Dunham&quot;,&quot;given&quot;:&quot;Ian&quot;,&quot;parse-names&quot;:false,&quot;dropping-particle&quot;:&quot;&quot;,&quot;non-dropping-particle&quot;:&quot;&quot;},{&quot;family&quot;:&quot;Forbes&quot;,&quot;given&quot;:&quot;Simon A.&quot;,&quot;parse-names&quot;:false,&quot;dropping-particle&quot;:&quot;&quot;,&quot;non-dropping-particle&quot;:&quot;&quot;}],&quot;container-title&quot;:&quot;Nature Reviews Cancer&quot;,&quot;container-title-short&quot;:&quot;Nat Rev Cancer&quot;,&quot;DOI&quot;:&quot;10.1038/s41568-018-0060-1&quot;,&quot;ISSN&quot;:&quot;14741768&quot;,&quot;PMID&quot;:&quot;30293088&quot;,&quot;issued&quot;:{&quot;date-parts&quot;:[[2018,11,1]]},&quot;page&quot;:&quot;696-705&quot;,&quot;abstract&quot;:&quo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quot;,&quot;publisher&quot;:&quot;Nature Publishing Group&quot;,&quot;issue&quot;:&quot;11&quot;,&quot;volume&quot;:&quot;18&quot;},&quot;isTemporary&quot;:false}]},{&quot;citationID&quot;:&quot;MENDELEY_CITATION_7ae6cb82-00b1-4897-b647-6f73163ae634&quot;,&quot;properties&quot;:{&quot;noteIndex&quot;:0},&quot;isEdited&quot;:false,&quot;manualOverride&quot;:{&quot;isManuallyOverridden&quot;:true,&quot;citeprocText&quot;:&quot;(Priestley et al., 2019)&quot;,&quot;manualOverrideText&quot;:&quot;Priestley et al., 2019.&quot;},&quot;citationTag&quot;:&quot;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quot;,&quot;citationItems&quot;:[{&quot;id&quot;:&quot;eb0fc3b0-b6b7-3417-84a5-4474dc053587&quot;,&quot;itemData&quot;:{&quot;type&quot;:&quot;article-journal&quot;,&quot;id&quot;:&quot;eb0fc3b0-b6b7-3417-84a5-4474dc053587&quot;,&quot;title&quot;:&quot;Pan-cancer whole-genome analyses of metastatic solid tumours&quot;,&quot;author&quot;:[{&quot;family&quot;:&quot;Priestley&quot;,&quot;given&quot;:&quot;Peter&quot;,&quot;parse-names&quot;:false,&quot;dropping-particle&quot;:&quot;&quot;,&quot;non-dropping-particle&quot;:&quot;&quot;},{&quot;family&quot;:&quot;Baber&quot;,&quot;given&quot;:&quot;Jonathan&quot;,&quot;parse-names&quot;:false,&quot;dropping-particle&quot;:&quot;&quot;,&quot;non-dropping-particle&quot;:&quot;&quot;},{&quot;family&quot;:&quot;Lolkema&quot;,&quot;given&quot;:&quot;Martijn P.&quot;,&quot;parse-names&quot;:false,&quot;dropping-particle&quot;:&quot;&quot;,&quot;non-dropping-particle&quot;:&quot;&quot;},{&quot;family&quot;:&quot;Steeghs&quot;,&quot;given&quot;:&quot;Neeltje&quot;,&quot;parse-names&quot;:false,&quot;dropping-particle&quot;:&quot;&quot;,&quot;non-dropping-particle&quot;:&quot;&quot;},{&quot;family&quot;:&quot;Bruijn&quot;,&quot;given&quot;:&quot;Ewart&quot;,&quot;parse-names&quot;:false,&quot;dropping-particle&quot;:&quot;&quot;,&quot;non-dropping-particle&quot;:&quot;de&quot;},{&quot;family&quot;:&quot;Shale&quot;,&quot;given&quot;:&quot;Charles&quot;,&quot;parse-names&quot;:false,&quot;dropping-particle&quot;:&quot;&quot;,&quot;non-dropping-particle&quot;:&quot;&quot;},{&quot;family&quot;:&quot;Duyvesteyn&quot;,&quot;given&quot;:&quot;Korneel&quot;,&quot;parse-names&quot;:false,&quot;dropping-particle&quot;:&quot;&quot;,&quot;non-dropping-particle&quot;:&quot;&quot;},{&quot;family&quot;:&quot;Haidari&quot;,&quot;given&quot;:&quot;Susan&quot;,&quot;parse-names&quot;:false,&quot;dropping-particle&quot;:&quot;&quot;,&quot;non-dropping-particle&quot;:&quot;&quot;},{&quot;family&quot;:&quot;Hoeck&quot;,&quot;given&quot;:&quot;Arne&quot;,&quot;parse-names&quot;:false,&quot;dropping-particle&quot;:&quot;&quot;,&quot;non-dropping-particle&quot;:&quot;van&quot;},{&quot;family&quot;:&quot;Onstenk&quot;,&quot;given&quot;:&quot;Wendy&quot;,&quot;parse-names&quot;:false,&quot;dropping-particle&quot;:&quot;&quot;,&quot;non-dropping-particle&quot;:&quot;&quot;},{&quot;family&quot;:&quot;Roepman&quot;,&quot;given&quot;:&quot;Paul&quot;,&quot;parse-names&quot;:false,&quot;dropping-particle&quot;:&quot;&quot;,&quot;non-dropping-particle&quot;:&quot;&quot;},{&quot;family&quot;:&quot;Voda&quot;,&quot;given&quot;:&quot;Mircea&quot;,&quot;parse-names&quot;:false,&quot;dropping-particle&quot;:&quot;&quot;,&quot;non-dropping-particle&quot;:&quot;&quot;},{&quot;family&quot;:&quot;Bloemendal&quot;,&quot;given&quot;:&quot;Haiko J.&quot;,&quot;parse-names&quot;:false,&quot;dropping-particle&quot;:&quot;&quot;,&quot;non-dropping-particle&quot;:&quot;&quot;},{&quot;family&quot;:&quot;Tjan-Heijnen&quot;,&quot;given&quot;:&quot;Vivianne C.G.&quot;,&quot;parse-names&quot;:false,&quot;dropping-particle&quot;:&quot;&quot;,&quot;non-dropping-particle&quot;:&quot;&quot;},{&quot;family&quot;:&quot;Herpen&quot;,&quot;given&quot;:&quot;Carla M.L.&quot;,&quot;parse-names&quot;:false,&quot;dropping-particle&quot;:&quot;&quot;,&quot;non-dropping-particle&quot;:&quot;van&quot;},{&quot;family&quot;:&quot;Labots&quot;,&quot;given&quot;:&quot;Mariette&quot;,&quot;parse-names&quot;:false,&quot;dropping-particle&quot;:&quot;&quot;,&quot;non-dropping-particle&quot;:&quot;&quot;},{&quot;family&quot;:&quot;Witteveen&quot;,&quot;given&quot;:&quot;Petronella O.&quot;,&quot;parse-names&quot;:false,&quot;dropping-particle&quot;:&quot;&quot;,&quot;non-dropping-particle&quot;:&quot;&quot;},{&quot;family&quot;:&quot;Smit&quot;,&quot;given&quot;:&quot;Egbert F.&quot;,&quot;parse-names&quot;:false,&quot;dropping-particle&quot;:&quot;&quot;,&quot;non-dropping-particle&quot;:&quot;&quot;},{&quot;family&quot;:&quot;Sleijfer&quot;,&quot;given&quot;:&quot;Stefan&quot;,&quot;parse-names&quot;:false,&quot;dropping-particle&quot;:&quot;&quot;,&quot;non-dropping-particle&quot;:&quot;&quot;},{&quot;family&quot;:&quot;Voest&quot;,&quot;given&quot;:&quot;Emile E.&quot;,&quot;parse-names&quot;:false,&quot;dropping-particle&quot;:&quot;&quot;,&quot;non-dropping-particle&quot;:&quot;&quot;},{&quot;family&quot;:&quot;Cuppen&quot;,&quot;given&quot;:&quot;Edwin&quot;,&quot;parse-names&quot;:false,&quot;dropping-particle&quot;:&quot;&quot;,&quot;non-dropping-particle&quot;:&quot;&quot;}],&quot;container-title&quot;:&quot;Nature&quot;,&quot;container-title-short&quot;:&quot;Nature&quot;,&quot;DOI&quot;:&quot;10.1038/s41586-019-1689-y&quot;,&quot;ISSN&quot;:&quot;14764687&quot;,&quot;PMID&quot;:&quot;31645765&quot;,&quot;issued&quot;:{&quot;date-parts&quot;:[[2019,11,7]]},&quot;page&quot;:&quot;210-216&quot;,&quot;abstract&quot;:&quot;Metastatic cancer is a major cause of death and is associated with poor treatment efficacy. A better understanding of the characteristics of late-stage cancer is required to help adapt personalized treatments, reduce overtreatment and improve outcomes. Here we describe the largest, to our knowledge, pan-cancer study of metastatic solid tumour genomes, including whole-genome sequencing data for 2,520 pairs of tumour and normal tissue, analysed at median depths of 106× and 38×, respectively, and surveying more than 70 million somatic variants. The characteristic mutations of metastatic lesions varied widely, with mutations that reflect those of the primary tumour types, and with high rates of whole-genome duplication events (56%). Individual metastatic lesions were relatively homogeneous, with the vast majority (96%) of driver mutations being clonal and up to 80% of tumour-suppressor genes being inactivated bi-allelically by different mutational mechanisms. Although metastatic tumour genomes showed similar mutational landscape and driver genes to primary tumours, we find characteristics that could contribute to responsiveness to therapy or resistance in individual patients. We implement an approach for the review of clinically relevant associations and their potential for actionability. For 62% of patients, we identify genetic variants that may be used to stratify patients towards therapies that either have been approved or are in clinical trials. This demonstrates the importance of comprehensive genomic tumour profiling for precision medicine in cancer.&quot;,&quot;publisher&quot;:&quot;Nature Publishing Group&quot;,&quot;issue&quot;:&quot;7781&quot;,&quot;volume&quot;:&quot;575&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2.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CE581B-9398-4C92-88C6-5849686758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4736</Words>
  <Characters>26997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Steve Rozen, Ph.D.</cp:lastModifiedBy>
  <cp:revision>5</cp:revision>
  <dcterms:created xsi:type="dcterms:W3CDTF">2024-08-19T19:30:00Z</dcterms:created>
  <dcterms:modified xsi:type="dcterms:W3CDTF">2024-08-20T18:46:00Z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ies>
</file>