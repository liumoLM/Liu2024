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proofErr w:type="spellStart"/>
      <w:r w:rsidR="00A60DDB">
        <w:rPr>
          <w:rFonts w:ascii="Times New Roman" w:hAnsi="Times New Roman" w:cs="Times New Roman"/>
          <w:sz w:val="24"/>
          <w:szCs w:val="24"/>
        </w:rPr>
        <w:t>Runtian</w:t>
      </w:r>
      <w:proofErr w:type="spellEnd"/>
      <w:r w:rsidR="00A60DDB">
        <w:rPr>
          <w:rFonts w:ascii="Times New Roman" w:hAnsi="Times New Roman" w:cs="Times New Roman"/>
          <w:sz w:val="24"/>
          <w:szCs w:val="24"/>
        </w:rPr>
        <w:t xml:space="preserve">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6775BCCD"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Pr="005B5A38">
        <w:rPr>
          <w:rFonts w:ascii="Times New Roman" w:hAnsi="Times New Roman" w:cs="Times New Roman"/>
          <w:sz w:val="24"/>
          <w:szCs w:val="24"/>
        </w:rPr>
        <w:t xml:space="preserve">novel signature, H_ID29,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study</w:t>
      </w:r>
      <w:commentRangeStart w:id="1"/>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6B26E7">
        <w:rPr>
          <w:rFonts w:ascii="Times New Roman" w:hAnsi="Times New Roman" w:cs="Times New Roman" w:hint="eastAsia"/>
          <w:sz w:val="24"/>
          <w:szCs w:val="24"/>
          <w:highlight w:val="yellow"/>
        </w:rPr>
        <w:t>six</w:t>
      </w:r>
      <w:r w:rsidRPr="00F63C33">
        <w:rPr>
          <w:rFonts w:ascii="Times New Roman" w:hAnsi="Times New Roman" w:cs="Times New Roman"/>
          <w:sz w:val="24"/>
          <w:szCs w:val="24"/>
          <w:highlight w:val="yellow"/>
        </w:rPr>
        <w:t xml:space="preserve"> </w:t>
      </w:r>
      <w:r w:rsidR="006B26E7">
        <w:rPr>
          <w:rFonts w:ascii="Times New Roman" w:hAnsi="Times New Roman" w:cs="Times New Roman" w:hint="eastAsia"/>
          <w:sz w:val="24"/>
          <w:szCs w:val="24"/>
          <w:highlight w:val="yellow"/>
        </w:rPr>
        <w:t>Indel</w:t>
      </w:r>
      <w:r w:rsidRPr="00F63C33">
        <w:rPr>
          <w:rFonts w:ascii="Times New Roman" w:hAnsi="Times New Roman" w:cs="Times New Roman"/>
          <w:sz w:val="24"/>
          <w:szCs w:val="24"/>
          <w:highlight w:val="yellow"/>
        </w:rPr>
        <w:t xml:space="preserve">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particular cancer types</w:t>
      </w:r>
      <w:commentRangeEnd w:id="1"/>
      <w:r w:rsidR="00FF4B49">
        <w:rPr>
          <w:rStyle w:val="CommentReference"/>
        </w:rPr>
        <w:commentReference w:id="1"/>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commentRangeStart w:id="2"/>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w:t>
      </w:r>
      <w:r w:rsidR="00786D1E">
        <w:rPr>
          <w:rFonts w:ascii="Times New Roman" w:hAnsi="Times New Roman" w:cs="Times New Roman"/>
          <w:sz w:val="24"/>
          <w:szCs w:val="24"/>
        </w:rPr>
        <w:t>?</w:t>
      </w:r>
      <w:r w:rsidR="002D3847">
        <w:rPr>
          <w:rFonts w:ascii="Times New Roman" w:hAnsi="Times New Roman" w:cs="Times New Roman"/>
          <w:sz w:val="24"/>
          <w:szCs w:val="24"/>
        </w:rPr>
        <w:t xml:space="preserve"> Lung, Liver, Other, Col</w:t>
      </w:r>
      <w:r w:rsidR="00906C5D">
        <w:rPr>
          <w:rFonts w:ascii="Times New Roman" w:hAnsi="Times New Roman" w:cs="Times New Roman"/>
          <w:sz w:val="24"/>
          <w:szCs w:val="24"/>
        </w:rPr>
        <w:t>o</w:t>
      </w:r>
      <w:r w:rsidR="002D3847">
        <w:rPr>
          <w:rFonts w:ascii="Times New Roman" w:hAnsi="Times New Roman" w:cs="Times New Roman"/>
          <w:sz w:val="24"/>
          <w:szCs w:val="24"/>
        </w:rPr>
        <w:t>n?</w:t>
      </w:r>
      <w:r w:rsidR="0066505A">
        <w:rPr>
          <w:rFonts w:ascii="Times New Roman" w:hAnsi="Times New Roman" w:cs="Times New Roman"/>
          <w:sz w:val="24"/>
          <w:szCs w:val="24"/>
        </w:rPr>
        <w:t>; can we do the same analysis with Ins</w:t>
      </w:r>
      <w:r w:rsidR="00B64DE7">
        <w:rPr>
          <w:rFonts w:ascii="Times New Roman" w:hAnsi="Times New Roman" w:cs="Times New Roman"/>
          <w:sz w:val="24"/>
          <w:szCs w:val="24"/>
        </w:rPr>
        <w:t>D</w:t>
      </w:r>
      <w:r w:rsidR="0066505A">
        <w:rPr>
          <w:rFonts w:ascii="Times New Roman" w:hAnsi="Times New Roman" w:cs="Times New Roman"/>
          <w:sz w:val="24"/>
          <w:szCs w:val="24"/>
        </w:rPr>
        <w:t xml:space="preserve">el3? </w:t>
      </w:r>
      <w:r w:rsidR="001D09B6">
        <w:rPr>
          <w:rFonts w:ascii="Times New Roman" w:hAnsi="Times New Roman" w:cs="Times New Roman"/>
          <w:sz w:val="24"/>
          <w:szCs w:val="24"/>
        </w:rPr>
        <w:t>&gt;</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w:t>
      </w:r>
      <w:commentRangeEnd w:id="2"/>
      <w:r w:rsidR="005B5A38">
        <w:rPr>
          <w:rStyle w:val="CommentReference"/>
        </w:rPr>
        <w:commentReference w:id="2"/>
      </w:r>
      <w:r w:rsidRPr="00065370">
        <w:rPr>
          <w:rFonts w:ascii="Times New Roman" w:hAnsi="Times New Roman" w:cs="Times New Roman"/>
          <w:sz w:val="24"/>
          <w:szCs w:val="24"/>
        </w:rPr>
        <w:t xml:space="preserve">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w:t>
      </w:r>
      <w:r w:rsidR="000D57D3">
        <w:rPr>
          <w:rFonts w:ascii="Times New Roman" w:hAnsi="Times New Roman" w:cs="Times New Roman" w:hint="eastAsia"/>
          <w:sz w:val="24"/>
          <w:szCs w:val="24"/>
        </w:rPr>
        <w:lastRenderedPageBreak/>
        <w:t xml:space="preserve">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14C0F608" w:rsidR="00F57D85" w:rsidRPr="00B8798B" w:rsidRDefault="00CA73E4" w:rsidP="00F57D85">
      <w:pPr>
        <w:spacing w:line="480" w:lineRule="auto"/>
        <w:rPr>
          <w:ins w:id="3"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6"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4" w:author="Steve Rozen, Ph.D." w:date="2025-07-17T19:00:00Z" w16du:dateUtc="2025-07-17T23:00:00Z">
        <w:r w:rsidR="00F57D85" w:rsidRPr="00B8798B">
          <w:rPr>
            <w:rFonts w:ascii="Times New Roman" w:hAnsi="Times New Roman" w:cs="Times New Roman" w:hint="eastAsia"/>
            <w:sz w:val="24"/>
            <w:szCs w:val="24"/>
          </w:rPr>
          <w:t>.</w:t>
        </w:r>
        <w:r w:rsidR="00F57D85">
          <w:rPr>
            <w:rFonts w:ascii="Times New Roman" w:hAnsi="Times New Roman" w:cs="Times New Roman"/>
            <w:sz w:val="24"/>
            <w:szCs w:val="24"/>
          </w:rPr>
          <w:t xml:space="preserve"> In this paper we have followed the convention of designating Indel83 signature</w:t>
        </w:r>
        <w:r w:rsidR="00F57D85">
          <w:rPr>
            <w:rFonts w:ascii="Times New Roman" w:hAnsi="Times New Roman" w:cs="Times New Roman"/>
            <w:sz w:val="24"/>
            <w:szCs w:val="24"/>
          </w:rPr>
          <w:t>s</w:t>
        </w:r>
        <w:r w:rsidR="00F57D85">
          <w:rPr>
            <w:rFonts w:ascii="Times New Roman" w:hAnsi="Times New Roman" w:cs="Times New Roman"/>
            <w:sz w:val="24"/>
            <w:szCs w:val="24"/>
          </w:rPr>
          <w:t xml:space="preserve"> with the prefix ID</w:t>
        </w:r>
        <w:r w:rsidR="00F57D85">
          <w:rPr>
            <w:rFonts w:ascii="Times New Roman" w:hAnsi="Times New Roman" w:cs="Times New Roman"/>
            <w:sz w:val="24"/>
            <w:szCs w:val="24"/>
          </w:rPr>
          <w:t xml:space="preserve"> (e.g. </w:t>
        </w:r>
      </w:ins>
      <w:ins w:id="5" w:author="Steve Rozen, Ph.D." w:date="2025-07-17T19:01:00Z" w16du:dateUtc="2025-07-17T23:01:00Z">
        <w:r w:rsidR="00F57D85">
          <w:rPr>
            <w:rFonts w:ascii="Times New Roman" w:hAnsi="Times New Roman" w:cs="Times New Roman"/>
            <w:sz w:val="24"/>
            <w:szCs w:val="24"/>
          </w:rPr>
          <w:t>ID23 in Figure 1A)</w:t>
        </w:r>
      </w:ins>
      <w:ins w:id="6" w:author="Steve Rozen, Ph.D." w:date="2025-07-17T19:00:00Z" w16du:dateUtc="2025-07-17T23:00:00Z">
        <w:r w:rsidR="00F57D85">
          <w:rPr>
            <w:rFonts w:ascii="Times New Roman" w:hAnsi="Times New Roman" w:cs="Times New Roman"/>
            <w:sz w:val="24"/>
            <w:szCs w:val="24"/>
          </w:rPr>
          <w:t xml:space="preserve">, and Indel89 signatures with the prefix </w:t>
        </w:r>
        <w:proofErr w:type="spellStart"/>
        <w:r w:rsidR="00F57D85">
          <w:rPr>
            <w:rFonts w:ascii="Times New Roman" w:hAnsi="Times New Roman" w:cs="Times New Roman"/>
            <w:sz w:val="24"/>
            <w:szCs w:val="24"/>
          </w:rPr>
          <w:t>InsDel</w:t>
        </w:r>
      </w:ins>
      <w:proofErr w:type="spellEnd"/>
      <w:ins w:id="7" w:author="Steve Rozen, Ph.D." w:date="2025-07-17T19:01:00Z" w16du:dateUtc="2025-07-17T23:01:00Z">
        <w:r w:rsidR="00F57D85">
          <w:rPr>
            <w:rFonts w:ascii="Times New Roman" w:hAnsi="Times New Roman" w:cs="Times New Roman"/>
            <w:sz w:val="24"/>
            <w:szCs w:val="24"/>
          </w:rPr>
          <w:t xml:space="preserve"> (e.g. InsDel23 in Figure 1B)</w:t>
        </w:r>
      </w:ins>
      <w:ins w:id="8"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71634916" w:rsidR="0081479B" w:rsidRDefault="0081479B" w:rsidP="008A1C58">
      <w:pPr>
        <w:spacing w:line="480" w:lineRule="auto"/>
        <w:rPr>
          <w:rFonts w:ascii="Times New Roman" w:hAnsi="Times New Roman" w:cs="Times New Roman"/>
          <w:sz w:val="24"/>
          <w:szCs w:val="24"/>
        </w:rPr>
      </w:pPr>
    </w:p>
    <w:p w14:paraId="020E3478" w14:textId="77777777" w:rsidR="0081479B" w:rsidRDefault="0081479B" w:rsidP="008A1C58">
      <w:pPr>
        <w:spacing w:line="480" w:lineRule="auto"/>
        <w:rPr>
          <w:rFonts w:ascii="Times New Roman" w:hAnsi="Times New Roman" w:cs="Times New Roman"/>
          <w:sz w:val="24"/>
          <w:szCs w:val="24"/>
        </w:rPr>
      </w:pPr>
    </w:p>
    <w:p w14:paraId="39665DE3" w14:textId="7610EAD7" w:rsidR="006F083F" w:rsidRPr="00B93AE4" w:rsidRDefault="006F083F" w:rsidP="008A1C58">
      <w:pPr>
        <w:spacing w:line="480" w:lineRule="auto"/>
        <w:rPr>
          <w:rFonts w:ascii="Times New Roman" w:hAnsi="Times New Roman" w:cs="Times New Roman"/>
          <w:strike/>
          <w:sz w:val="24"/>
          <w:szCs w:val="24"/>
          <w:highlight w:val="yellow"/>
        </w:rPr>
      </w:pPr>
      <w:r w:rsidRPr="00B93AE4">
        <w:rPr>
          <w:rFonts w:ascii="Times New Roman" w:hAnsi="Times New Roman" w:cs="Times New Roman"/>
          <w:strike/>
          <w:sz w:val="24"/>
          <w:szCs w:val="24"/>
          <w:highlight w:val="yellow"/>
        </w:rPr>
        <w:t>Because each system distinguishes mutation types that the other system groups together, i</w:t>
      </w:r>
      <w:r w:rsidR="00E14A15" w:rsidRPr="00B93AE4">
        <w:rPr>
          <w:rFonts w:ascii="Times New Roman" w:hAnsi="Times New Roman" w:cs="Times New Roman"/>
          <w:strike/>
          <w:sz w:val="24"/>
          <w:szCs w:val="24"/>
          <w:highlight w:val="yellow"/>
        </w:rPr>
        <w:t>t is</w:t>
      </w:r>
      <w:r w:rsidRPr="00B93AE4">
        <w:rPr>
          <w:rFonts w:ascii="Times New Roman" w:hAnsi="Times New Roman" w:cs="Times New Roman"/>
          <w:strike/>
          <w:sz w:val="24"/>
          <w:szCs w:val="24"/>
          <w:highlight w:val="yellow"/>
        </w:rPr>
        <w:t xml:space="preserve"> impossible to algorithmically map signatures between the two classifications. </w:t>
      </w:r>
    </w:p>
    <w:p w14:paraId="0A714010" w14:textId="1F5BE8FF" w:rsidR="0081479B" w:rsidRDefault="0081479B" w:rsidP="00B8798B">
      <w:pPr>
        <w:spacing w:line="480" w:lineRule="auto"/>
        <w:rPr>
          <w:rFonts w:ascii="Times New Roman" w:hAnsi="Times New Roman" w:cs="Times New Roman"/>
          <w:sz w:val="24"/>
          <w:szCs w:val="24"/>
          <w:highlight w:val="yellow"/>
        </w:rPr>
      </w:pPr>
      <w:r w:rsidRPr="00B93AE4">
        <w:rPr>
          <w:rFonts w:ascii="Times New Roman" w:hAnsi="Times New Roman" w:cs="Times New Roman"/>
          <w:strike/>
          <w:sz w:val="24"/>
          <w:szCs w:val="24"/>
          <w:highlight w:val="yellow"/>
        </w:rPr>
        <w:t xml:space="preserve">and subdivides some single base substitutions according to </w:t>
      </w:r>
      <w:r w:rsidRPr="00B93AE4">
        <w:rPr>
          <w:rFonts w:ascii="Times New Roman" w:hAnsi="Times New Roman" w:cs="Times New Roman" w:hint="eastAsia"/>
          <w:strike/>
          <w:sz w:val="24"/>
          <w:szCs w:val="24"/>
          <w:highlight w:val="yellow"/>
        </w:rPr>
        <w:t>surrounding</w:t>
      </w:r>
      <w:r w:rsidRPr="00B93AE4">
        <w:rPr>
          <w:rFonts w:ascii="Times New Roman" w:hAnsi="Times New Roman" w:cs="Times New Roman"/>
          <w:strike/>
          <w:sz w:val="24"/>
          <w:szCs w:val="24"/>
          <w:highlight w:val="yellow"/>
        </w:rPr>
        <w:t xml:space="preserve"> sequence context, while at the same time merging some indel types that are distinct in the Indel89 system</w:t>
      </w:r>
    </w:p>
    <w:p w14:paraId="5F9EABD3" w14:textId="77777777" w:rsidR="0081479B" w:rsidRDefault="0081479B" w:rsidP="00B8798B">
      <w:pPr>
        <w:spacing w:line="480" w:lineRule="auto"/>
        <w:rPr>
          <w:rFonts w:ascii="Times New Roman" w:hAnsi="Times New Roman" w:cs="Times New Roman"/>
          <w:sz w:val="24"/>
          <w:szCs w:val="24"/>
          <w:highlight w:val="yellow"/>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lastRenderedPageBreak/>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9"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10" w:author="Steve Rozen, Ph.D." w:date="2025-07-17T17:35:00Z" w16du:dateUtc="2025-07-17T21:35:00Z">
        <w:r w:rsidR="00B93AE4">
          <w:rPr>
            <w:rFonts w:ascii="Times New Roman" w:hAnsi="Times New Roman" w:cs="Times New Roman"/>
            <w:sz w:val="24"/>
            <w:szCs w:val="24"/>
          </w:rPr>
          <w:t xml:space="preserve"> (Figure </w:t>
        </w:r>
      </w:ins>
      <w:ins w:id="11" w:author="Steve Rozen, Ph.D." w:date="2025-07-17T17:37:00Z" w16du:dateUtc="2025-07-17T21:37:00Z">
        <w:r w:rsidR="00B93AE4">
          <w:rPr>
            <w:rFonts w:ascii="Times New Roman" w:hAnsi="Times New Roman" w:cs="Times New Roman"/>
            <w:sz w:val="24"/>
            <w:szCs w:val="24"/>
          </w:rPr>
          <w:t>1</w:t>
        </w:r>
      </w:ins>
      <w:ins w:id="12"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3"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4"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5" w:author="Steve Rozen, Ph.D." w:date="2025-07-17T17:40:00Z" w16du:dateUtc="2025-07-17T21:40:00Z">
        <w:r w:rsidRPr="00B8798B" w:rsidDel="00CD0F70">
          <w:rPr>
            <w:rFonts w:ascii="Times New Roman" w:hAnsi="Times New Roman" w:cs="Times New Roman" w:hint="eastAsia"/>
            <w:sz w:val="24"/>
            <w:szCs w:val="24"/>
          </w:rPr>
          <w:delText>in non-</w:delText>
        </w:r>
      </w:del>
      <w:ins w:id="16"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7" w:author="Steve Rozen, Ph.D." w:date="2025-07-17T17:40:00Z" w16du:dateUtc="2025-07-17T21:40:00Z">
        <w:r w:rsidRPr="00B8798B" w:rsidDel="00CD0F70">
          <w:rPr>
            <w:rFonts w:ascii="Times New Roman" w:hAnsi="Times New Roman" w:cs="Times New Roman" w:hint="eastAsia"/>
            <w:sz w:val="24"/>
            <w:szCs w:val="24"/>
          </w:rPr>
          <w:delText>regions</w:delText>
        </w:r>
      </w:del>
      <w:ins w:id="18"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19" w:author="Steve Rozen, Ph.D." w:date="2025-07-17T17:40:00Z" w16du:dateUtc="2025-07-17T21:40:00Z">
        <w:r w:rsidR="00CD0F70">
          <w:rPr>
            <w:rFonts w:ascii="Times New Roman" w:hAnsi="Times New Roman" w:cs="Times New Roman"/>
            <w:sz w:val="24"/>
            <w:szCs w:val="24"/>
          </w:rPr>
          <w:t xml:space="preserve">. </w:t>
        </w:r>
      </w:ins>
      <w:ins w:id="20" w:author="Steve Rozen, Ph.D." w:date="2025-07-17T17:42:00Z" w16du:dateUtc="2025-07-17T21:42:00Z">
        <w:r w:rsidR="00CD0F70">
          <w:rPr>
            <w:rFonts w:ascii="Times New Roman" w:hAnsi="Times New Roman" w:cs="Times New Roman"/>
            <w:sz w:val="24"/>
            <w:szCs w:val="24"/>
          </w:rPr>
          <w:t>M</w:t>
        </w:r>
      </w:ins>
      <w:ins w:id="21" w:author="Steve Rozen, Ph.D." w:date="2025-07-17T17:40:00Z" w16du:dateUtc="2025-07-17T21:40:00Z">
        <w:r w:rsidR="00CD0F70">
          <w:rPr>
            <w:rFonts w:ascii="Times New Roman" w:hAnsi="Times New Roman" w:cs="Times New Roman"/>
            <w:sz w:val="24"/>
            <w:szCs w:val="24"/>
          </w:rPr>
          <w:t>icrohomology</w:t>
        </w:r>
      </w:ins>
      <w:ins w:id="22" w:author="Steve Rozen, Ph.D." w:date="2025-07-17T17:56:00Z" w16du:dateUtc="2025-07-17T21:56:00Z">
        <w:r w:rsidR="004077CF">
          <w:rPr>
            <w:rFonts w:ascii="Times New Roman" w:hAnsi="Times New Roman" w:cs="Times New Roman"/>
            <w:sz w:val="24"/>
            <w:szCs w:val="24"/>
          </w:rPr>
          <w:t>, which is</w:t>
        </w:r>
      </w:ins>
      <w:del w:id="23" w:author="Steve Rozen, Ph.D." w:date="2025-07-17T17:41:00Z" w16du:dateUtc="2025-07-17T21:41:00Z">
        <w:r w:rsidRPr="00B8798B" w:rsidDel="00CD0F70">
          <w:rPr>
            <w:rFonts w:ascii="Times New Roman" w:hAnsi="Times New Roman" w:cs="Times New Roman" w:hint="eastAsia"/>
            <w:sz w:val="24"/>
            <w:szCs w:val="24"/>
          </w:rPr>
          <w:delText>—</w:delText>
        </w:r>
      </w:del>
      <w:ins w:id="24"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a hallmark of non-homologous end-joining repair, particularly in BRCA-deficient tumors. For example, a 3-bp deletion (A</w:t>
      </w:r>
      <w:r w:rsidRPr="00CD0F70">
        <w:rPr>
          <w:rFonts w:ascii="Times New Roman" w:hAnsi="Times New Roman" w:cs="Times New Roman" w:hint="eastAsia"/>
          <w:b/>
          <w:bCs/>
          <w:sz w:val="24"/>
          <w:szCs w:val="24"/>
          <w:rPrChange w:id="25" w:author="Steve Rozen, Ph.D." w:date="2025-07-17T17:41:00Z" w16du:dateUtc="2025-07-17T21:41:00Z">
            <w:rPr>
              <w:rFonts w:ascii="Times New Roman" w:hAnsi="Times New Roman" w:cs="Times New Roman" w:hint="eastAsia"/>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hint="eastAsia"/>
          <w:b/>
          <w:bCs/>
          <w:sz w:val="24"/>
          <w:szCs w:val="24"/>
          <w:rPrChange w:id="26" w:author="Steve Rozen, Ph.D." w:date="2025-07-17T17:41:00Z" w16du:dateUtc="2025-07-17T21:41:00Z">
            <w:rPr>
              <w:rFonts w:ascii="Times New Roman" w:hAnsi="Times New Roman" w:cs="Times New Roman" w:hint="eastAsia"/>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hint="eastAsia"/>
          <w:b/>
          <w:bCs/>
          <w:sz w:val="24"/>
          <w:szCs w:val="24"/>
          <w:rPrChange w:id="27" w:author="Steve Rozen, Ph.D." w:date="2025-07-17T17:41:00Z" w16du:dateUtc="2025-07-17T21:41:00Z">
            <w:rPr>
              <w:rFonts w:ascii="Times New Roman" w:hAnsi="Times New Roman" w:cs="Times New Roman" w:hint="eastAsia"/>
              <w:sz w:val="24"/>
              <w:szCs w:val="24"/>
            </w:rPr>
          </w:rPrChange>
        </w:rPr>
        <w:t>CA</w:t>
      </w:r>
      <w:r w:rsidRPr="00B8798B">
        <w:rPr>
          <w:rFonts w:ascii="Times New Roman" w:hAnsi="Times New Roman" w:cs="Times New Roman" w:hint="eastAsia"/>
          <w:sz w:val="24"/>
          <w:szCs w:val="24"/>
        </w:rPr>
        <w:t>GG) exhibits a 2-bp microhomology (CA)</w:t>
      </w:r>
      <w:ins w:id="28" w:author="Steve Rozen, Ph.D." w:date="2025-07-17T17:41:00Z" w16du:dateUtc="2025-07-17T21:41:00Z">
        <w:r w:rsidR="00CD0F70">
          <w:rPr>
            <w:rFonts w:ascii="Times New Roman" w:hAnsi="Times New Roman" w:cs="Times New Roman"/>
            <w:sz w:val="24"/>
            <w:szCs w:val="24"/>
          </w:rPr>
          <w:t xml:space="preserve">. </w:t>
        </w:r>
      </w:ins>
      <w:del w:id="29"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30" w:author="Steve Rozen, Ph.D." w:date="2025-07-17T17:42:00Z" w16du:dateUtc="2025-07-17T21:42:00Z">
        <w:r w:rsidR="00CD0F70">
          <w:rPr>
            <w:rFonts w:ascii="Times New Roman" w:hAnsi="Times New Roman" w:cs="Times New Roman"/>
            <w:sz w:val="24"/>
            <w:szCs w:val="24"/>
          </w:rPr>
          <w:t xml:space="preserve">This </w:t>
        </w:r>
      </w:ins>
      <w:ins w:id="31" w:author="Steve Rozen, Ph.D." w:date="2025-07-17T17:43:00Z" w16du:dateUtc="2025-07-17T21:43:00Z">
        <w:r w:rsidR="00CD0F70">
          <w:rPr>
            <w:rFonts w:ascii="Times New Roman" w:hAnsi="Times New Roman" w:cs="Times New Roman"/>
            <w:sz w:val="24"/>
            <w:szCs w:val="24"/>
          </w:rPr>
          <w:t>kind of microhomology can stem from error-prone non-homologous end</w:t>
        </w:r>
      </w:ins>
      <w:ins w:id="32" w:author="Steve Rozen, Ph.D." w:date="2025-07-17T17:44:00Z" w16du:dateUtc="2025-07-17T21:44:00Z">
        <w:r w:rsidR="00CD0F70">
          <w:rPr>
            <w:rFonts w:ascii="Times New Roman" w:hAnsi="Times New Roman" w:cs="Times New Roman"/>
            <w:sz w:val="24"/>
            <w:szCs w:val="24"/>
          </w:rPr>
          <w:t xml:space="preserve"> joining</w:t>
        </w:r>
      </w:ins>
      <w:ins w:id="33" w:author="Steve Rozen, Ph.D." w:date="2025-07-17T18:28:00Z" w16du:dateUtc="2025-07-17T22:28:00Z">
        <w:r w:rsidR="00FF10D4">
          <w:rPr>
            <w:rFonts w:ascii="Times New Roman" w:hAnsi="Times New Roman" w:cs="Times New Roman"/>
            <w:sz w:val="24"/>
            <w:szCs w:val="24"/>
          </w:rPr>
          <w:t>,</w:t>
        </w:r>
      </w:ins>
      <w:ins w:id="34" w:author="Steve Rozen, Ph.D." w:date="2025-07-17T17:44:00Z" w16du:dateUtc="2025-07-17T21:44:00Z">
        <w:r w:rsidR="00CD0F70">
          <w:rPr>
            <w:rFonts w:ascii="Times New Roman" w:hAnsi="Times New Roman" w:cs="Times New Roman"/>
            <w:sz w:val="24"/>
            <w:szCs w:val="24"/>
          </w:rPr>
          <w:t xml:space="preserve"> </w:t>
        </w:r>
      </w:ins>
      <w:ins w:id="35" w:author="Steve Rozen, Ph.D." w:date="2025-07-17T18:28:00Z" w16du:dateUtc="2025-07-17T22:28:00Z">
        <w:r w:rsidR="00FF10D4">
          <w:rPr>
            <w:rFonts w:ascii="Times New Roman" w:hAnsi="Times New Roman" w:cs="Times New Roman"/>
            <w:sz w:val="24"/>
            <w:szCs w:val="24"/>
          </w:rPr>
          <w:t>which</w:t>
        </w:r>
      </w:ins>
      <w:ins w:id="36"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7"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8"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227BC1F3"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39"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40"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1" w:author="Steve Rozen, Ph.D." w:date="2025-07-17T17:59:00Z" w16du:dateUtc="2025-07-17T21:59:00Z">
        <w:r w:rsidR="00793B7C" w:rsidDel="004077CF">
          <w:rPr>
            <w:rFonts w:ascii="Times New Roman" w:hAnsi="Times New Roman" w:cs="Times New Roman"/>
            <w:sz w:val="24"/>
            <w:szCs w:val="24"/>
          </w:rPr>
          <w:delText xml:space="preserve">for </w:delText>
        </w:r>
      </w:del>
      <w:ins w:id="42" w:author="Steve Rozen, Ph.D." w:date="2025-07-17T17:59:00Z" w16du:dateUtc="2025-07-17T21:59:00Z">
        <w:r w:rsidR="004077CF">
          <w:rPr>
            <w:rFonts w:ascii="Times New Roman" w:hAnsi="Times New Roman" w:cs="Times New Roman"/>
            <w:sz w:val="24"/>
            <w:szCs w:val="24"/>
          </w:rPr>
          <w:t xml:space="preserve">in which </w:t>
        </w:r>
      </w:ins>
      <w:ins w:id="43" w:author="Steve Rozen, Ph.D." w:date="2025-07-17T18:00:00Z" w16du:dateUtc="2025-07-17T22:00:00Z">
        <w:r w:rsidR="004077CF">
          <w:rPr>
            <w:rFonts w:ascii="Times New Roman" w:hAnsi="Times New Roman" w:cs="Times New Roman"/>
            <w:sz w:val="24"/>
            <w:szCs w:val="24"/>
          </w:rPr>
          <w:t xml:space="preserve">the </w:t>
        </w:r>
      </w:ins>
      <w:ins w:id="44" w:author="Steve Rozen, Ph.D." w:date="2025-07-17T17:59:00Z" w16du:dateUtc="2025-07-17T21:59:00Z">
        <w:r w:rsidR="004077CF">
          <w:rPr>
            <w:rFonts w:ascii="Times New Roman" w:hAnsi="Times New Roman" w:cs="Times New Roman"/>
            <w:sz w:val="24"/>
            <w:szCs w:val="24"/>
          </w:rPr>
          <w:t xml:space="preserve">deletion </w:t>
        </w:r>
      </w:ins>
      <w:ins w:id="45" w:author="Steve Rozen, Ph.D." w:date="2025-07-17T18:11:00Z" w16du:dateUtc="2025-07-17T22:11:00Z">
        <w:r w:rsidR="0071766F">
          <w:rPr>
            <w:rFonts w:ascii="Times New Roman" w:hAnsi="Times New Roman" w:cs="Times New Roman"/>
            <w:sz w:val="24"/>
            <w:szCs w:val="24"/>
          </w:rPr>
          <w:t xml:space="preserve">or insertion </w:t>
        </w:r>
      </w:ins>
      <w:ins w:id="46" w:author="Steve Rozen, Ph.D." w:date="2025-07-17T17:59:00Z" w16du:dateUtc="2025-07-17T21:59:00Z">
        <w:r w:rsidR="004077CF">
          <w:rPr>
            <w:rFonts w:ascii="Times New Roman" w:hAnsi="Times New Roman" w:cs="Times New Roman"/>
            <w:sz w:val="24"/>
            <w:szCs w:val="24"/>
          </w:rPr>
          <w:t>of a single T or C</w:t>
        </w:r>
      </w:ins>
      <w:ins w:id="47" w:author="Steve Rozen, Ph.D." w:date="2025-07-17T18:00:00Z" w16du:dateUtc="2025-07-17T22:00:00Z">
        <w:r w:rsidR="004077CF">
          <w:rPr>
            <w:rFonts w:ascii="Times New Roman" w:hAnsi="Times New Roman" w:cs="Times New Roman"/>
            <w:sz w:val="24"/>
            <w:szCs w:val="24"/>
          </w:rPr>
          <w:t xml:space="preserve"> occurs</w:t>
        </w:r>
      </w:ins>
      <w:ins w:id="48" w:author="Steve Rozen, Ph.D." w:date="2025-07-17T18:04:00Z" w16du:dateUtc="2025-07-17T22:04:00Z">
        <w:r w:rsidR="004077CF">
          <w:rPr>
            <w:rFonts w:ascii="Times New Roman" w:hAnsi="Times New Roman" w:cs="Times New Roman"/>
            <w:sz w:val="24"/>
            <w:szCs w:val="24"/>
          </w:rPr>
          <w:t xml:space="preserve"> (Figure 1B)</w:t>
        </w:r>
      </w:ins>
      <w:ins w:id="49" w:author="Steve Rozen, Ph.D." w:date="2025-07-17T18:10:00Z" w16du:dateUtc="2025-07-17T22:10:00Z">
        <w:r w:rsidR="0071766F">
          <w:rPr>
            <w:rFonts w:ascii="Times New Roman" w:hAnsi="Times New Roman" w:cs="Times New Roman"/>
            <w:sz w:val="24"/>
            <w:szCs w:val="24"/>
          </w:rPr>
          <w:t xml:space="preserve">. For example, for </w:t>
        </w:r>
      </w:ins>
      <w:ins w:id="50"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1"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2" w:author="Steve Rozen, Ph.D." w:date="2025-07-17T18:28:00Z" w16du:dateUtc="2025-07-17T22:28:00Z">
        <w:r w:rsidR="00725BCF">
          <w:rPr>
            <w:rFonts w:ascii="Times New Roman" w:hAnsi="Times New Roman" w:cs="Times New Roman"/>
            <w:sz w:val="24"/>
            <w:szCs w:val="24"/>
          </w:rPr>
          <w:t>s</w:t>
        </w:r>
      </w:ins>
      <w:ins w:id="53" w:author="Steve Rozen, Ph.D." w:date="2025-07-17T18:12:00Z" w16du:dateUtc="2025-07-17T22:12:00Z">
        <w:r w:rsidR="0071766F">
          <w:rPr>
            <w:rFonts w:ascii="Times New Roman" w:hAnsi="Times New Roman" w:cs="Times New Roman"/>
            <w:sz w:val="24"/>
            <w:szCs w:val="24"/>
          </w:rPr>
          <w:t xml:space="preserve"> of a single T from repeats of 2 to 4 T</w:t>
        </w:r>
      </w:ins>
      <w:ins w:id="54" w:author="Steve Rozen, Ph.D." w:date="2025-07-17T18:15:00Z" w16du:dateUtc="2025-07-17T22:15:00Z">
        <w:r w:rsidR="00D00E08">
          <w:rPr>
            <w:rFonts w:ascii="Times New Roman" w:hAnsi="Times New Roman" w:cs="Times New Roman"/>
            <w:sz w:val="24"/>
            <w:szCs w:val="24"/>
          </w:rPr>
          <w:t>s, a distinction that Indel83 makes (comp</w:t>
        </w:r>
      </w:ins>
      <w:ins w:id="55"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6" w:author="Steve Rozen, Ph.D." w:date="2025-07-17T18:13:00Z" w16du:dateUtc="2025-07-17T22:13:00Z">
        <w:r w:rsidR="0071766F">
          <w:rPr>
            <w:rFonts w:ascii="Times New Roman" w:hAnsi="Times New Roman" w:cs="Times New Roman"/>
            <w:sz w:val="24"/>
            <w:szCs w:val="24"/>
          </w:rPr>
          <w:t>distinguis</w:t>
        </w:r>
      </w:ins>
      <w:ins w:id="57" w:author="Steve Rozen, Ph.D." w:date="2025-07-17T18:16:00Z" w16du:dateUtc="2025-07-17T22:16:00Z">
        <w:r w:rsidR="00D00E08">
          <w:rPr>
            <w:rFonts w:ascii="Times New Roman" w:hAnsi="Times New Roman" w:cs="Times New Roman"/>
            <w:sz w:val="24"/>
            <w:szCs w:val="24"/>
          </w:rPr>
          <w:t xml:space="preserve">hes </w:t>
        </w:r>
      </w:ins>
      <w:ins w:id="58"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59"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60" w:author="Steve Rozen, Ph.D." w:date="2025-07-17T18:22:00Z" w16du:dateUtc="2025-07-17T22:22:00Z">
        <w:r w:rsidR="00150D0A">
          <w:rPr>
            <w:rFonts w:ascii="Times New Roman" w:hAnsi="Times New Roman" w:cs="Times New Roman"/>
            <w:sz w:val="24"/>
            <w:szCs w:val="24"/>
          </w:rPr>
          <w:t>, in signature InsDel</w:t>
        </w:r>
      </w:ins>
      <w:ins w:id="61" w:author="Steve Rozen, Ph.D." w:date="2025-07-17T18:23:00Z" w16du:dateUtc="2025-07-17T22:23:00Z">
        <w:r w:rsidR="00150D0A">
          <w:rPr>
            <w:rFonts w:ascii="Times New Roman" w:hAnsi="Times New Roman" w:cs="Times New Roman"/>
            <w:sz w:val="24"/>
            <w:szCs w:val="24"/>
          </w:rPr>
          <w:t xml:space="preserve">23, </w:t>
        </w:r>
      </w:ins>
      <w:ins w:id="62" w:author="Steve Rozen, Ph.D." w:date="2025-07-17T18:17:00Z" w16du:dateUtc="2025-07-17T22:17:00Z">
        <w:r w:rsidR="00150D0A">
          <w:rPr>
            <w:rFonts w:ascii="Times New Roman" w:hAnsi="Times New Roman" w:cs="Times New Roman"/>
            <w:sz w:val="24"/>
            <w:szCs w:val="24"/>
          </w:rPr>
          <w:t>deletions of ATA&gt;AA or ATTA&gt;ATA and CTA&gt;CA or CTTA&gt;C</w:t>
        </w:r>
      </w:ins>
      <w:ins w:id="63" w:author="Steve Rozen, Ph.D." w:date="2025-07-17T18:18:00Z" w16du:dateUtc="2025-07-17T22:18:00Z">
        <w:r w:rsidR="00150D0A">
          <w:rPr>
            <w:rFonts w:ascii="Times New Roman" w:hAnsi="Times New Roman" w:cs="Times New Roman"/>
            <w:sz w:val="24"/>
            <w:szCs w:val="24"/>
          </w:rPr>
          <w:t>T in Figure 1B)</w:t>
        </w:r>
      </w:ins>
      <w:ins w:id="64" w:author="Steve Rozen, Ph.D." w:date="2025-07-17T18:13:00Z" w16du:dateUtc="2025-07-17T22:13:00Z">
        <w:r w:rsidR="0071766F">
          <w:rPr>
            <w:rFonts w:ascii="Times New Roman" w:hAnsi="Times New Roman" w:cs="Times New Roman"/>
            <w:sz w:val="24"/>
            <w:szCs w:val="24"/>
          </w:rPr>
          <w:t>, d</w:t>
        </w:r>
      </w:ins>
      <w:ins w:id="65" w:author="Steve Rozen, Ph.D." w:date="2025-07-17T18:14:00Z" w16du:dateUtc="2025-07-17T22:14:00Z">
        <w:r w:rsidR="0071766F">
          <w:rPr>
            <w:rFonts w:ascii="Times New Roman" w:hAnsi="Times New Roman" w:cs="Times New Roman"/>
            <w:sz w:val="24"/>
            <w:szCs w:val="24"/>
          </w:rPr>
          <w:t xml:space="preserve">istinctions </w:t>
        </w:r>
      </w:ins>
      <w:ins w:id="66" w:author="Steve Rozen, Ph.D." w:date="2025-07-17T18:18:00Z" w16du:dateUtc="2025-07-17T22:18:00Z">
        <w:r w:rsidR="00150D0A">
          <w:rPr>
            <w:rFonts w:ascii="Times New Roman" w:hAnsi="Times New Roman" w:cs="Times New Roman"/>
            <w:sz w:val="24"/>
            <w:szCs w:val="24"/>
          </w:rPr>
          <w:t>in the identity of the flanking based (in the e</w:t>
        </w:r>
      </w:ins>
      <w:ins w:id="67" w:author="Steve Rozen, Ph.D." w:date="2025-07-17T18:19:00Z" w16du:dateUtc="2025-07-17T22:19:00Z">
        <w:r w:rsidR="00150D0A">
          <w:rPr>
            <w:rFonts w:ascii="Times New Roman" w:hAnsi="Times New Roman" w:cs="Times New Roman"/>
            <w:sz w:val="24"/>
            <w:szCs w:val="24"/>
          </w:rPr>
          <w:t xml:space="preserve">xample, A and C) </w:t>
        </w:r>
      </w:ins>
      <w:ins w:id="68" w:author="Steve Rozen, Ph.D." w:date="2025-07-17T18:14:00Z" w16du:dateUtc="2025-07-17T22:14:00Z">
        <w:r w:rsidR="0071766F">
          <w:rPr>
            <w:rFonts w:ascii="Times New Roman" w:hAnsi="Times New Roman" w:cs="Times New Roman"/>
            <w:sz w:val="24"/>
            <w:szCs w:val="24"/>
          </w:rPr>
          <w:t>that the Indel83 classification does not capture</w:t>
        </w:r>
      </w:ins>
      <w:ins w:id="69" w:author="Steve Rozen, Ph.D." w:date="2025-07-17T18:15:00Z" w16du:dateUtc="2025-07-17T22:15:00Z">
        <w:r w:rsidR="00D00E08">
          <w:rPr>
            <w:rFonts w:ascii="Times New Roman" w:hAnsi="Times New Roman" w:cs="Times New Roman"/>
            <w:sz w:val="24"/>
            <w:szCs w:val="24"/>
          </w:rPr>
          <w:t xml:space="preserve"> </w:t>
        </w:r>
      </w:ins>
      <w:ins w:id="70" w:author="Steve Rozen, Ph.D." w:date="2025-07-17T18:14:00Z" w16du:dateUtc="2025-07-17T22:14:00Z">
        <w:r w:rsidR="0071766F">
          <w:rPr>
            <w:rFonts w:ascii="Times New Roman" w:hAnsi="Times New Roman" w:cs="Times New Roman"/>
            <w:sz w:val="24"/>
            <w:szCs w:val="24"/>
          </w:rPr>
          <w:t xml:space="preserve">. </w:t>
        </w:r>
      </w:ins>
      <w:del w:id="71"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2" w:author="Steve Rozen, Ph.D." w:date="2025-07-17T18:19:00Z" w16du:dateUtc="2025-07-17T22:19:00Z">
        <w:r w:rsidR="00150D0A">
          <w:rPr>
            <w:rFonts w:ascii="Times New Roman" w:hAnsi="Times New Roman" w:cs="Times New Roman"/>
            <w:sz w:val="24"/>
            <w:szCs w:val="24"/>
          </w:rPr>
          <w:t>The Indel89 cla</w:t>
        </w:r>
      </w:ins>
      <w:ins w:id="73"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4" w:author="Steve Rozen, Ph.D." w:date="2025-07-17T18:21:00Z" w16du:dateUtc="2025-07-17T22:21:00Z">
        <w:r w:rsidR="00150D0A">
          <w:rPr>
            <w:rFonts w:ascii="Times New Roman" w:hAnsi="Times New Roman" w:cs="Times New Roman"/>
            <w:sz w:val="24"/>
            <w:szCs w:val="24"/>
          </w:rPr>
          <w:t>antages and disadvantages&gt;</w:t>
        </w:r>
      </w:ins>
      <w:ins w:id="75" w:author="Steve Rozen, Ph.D." w:date="2025-07-17T18:22:00Z" w16du:dateUtc="2025-07-17T22:22:00Z">
        <w:r w:rsidR="00150D0A">
          <w:rPr>
            <w:rFonts w:ascii="Times New Roman" w:hAnsi="Times New Roman" w:cs="Times New Roman"/>
            <w:sz w:val="24"/>
            <w:szCs w:val="24"/>
          </w:rPr>
          <w:t>. Return</w:t>
        </w:r>
      </w:ins>
      <w:ins w:id="76" w:author="Steve Rozen, Ph.D." w:date="2025-07-17T18:49:00Z" w16du:dateUtc="2025-07-17T22:49:00Z">
        <w:r w:rsidR="00E34894">
          <w:rPr>
            <w:rFonts w:ascii="Times New Roman" w:hAnsi="Times New Roman" w:cs="Times New Roman"/>
            <w:sz w:val="24"/>
            <w:szCs w:val="24"/>
          </w:rPr>
          <w:t>ing</w:t>
        </w:r>
      </w:ins>
      <w:ins w:id="77" w:author="Steve Rozen, Ph.D." w:date="2025-07-17T18:22:00Z" w16du:dateUtc="2025-07-17T22:22:00Z">
        <w:r w:rsidR="00150D0A">
          <w:rPr>
            <w:rFonts w:ascii="Times New Roman" w:hAnsi="Times New Roman" w:cs="Times New Roman"/>
            <w:sz w:val="24"/>
            <w:szCs w:val="24"/>
          </w:rPr>
          <w:t xml:space="preserve"> to the example</w:t>
        </w:r>
      </w:ins>
      <w:ins w:id="78" w:author="Steve Rozen, Ph.D." w:date="2025-07-17T18:23:00Z" w16du:dateUtc="2025-07-17T22:23:00Z">
        <w:r w:rsidR="00150D0A">
          <w:rPr>
            <w:rFonts w:ascii="Times New Roman" w:hAnsi="Times New Roman" w:cs="Times New Roman"/>
            <w:sz w:val="24"/>
            <w:szCs w:val="24"/>
          </w:rPr>
          <w:t>s</w:t>
        </w:r>
      </w:ins>
      <w:ins w:id="79" w:author="Steve Rozen, Ph.D." w:date="2025-07-17T18:22:00Z" w16du:dateUtc="2025-07-17T22:22:00Z">
        <w:r w:rsidR="00150D0A">
          <w:rPr>
            <w:rFonts w:ascii="Times New Roman" w:hAnsi="Times New Roman" w:cs="Times New Roman"/>
            <w:sz w:val="24"/>
            <w:szCs w:val="24"/>
          </w:rPr>
          <w:t xml:space="preserve"> of single base deletions</w:t>
        </w:r>
      </w:ins>
      <w:ins w:id="80" w:author="Steve Rozen, Ph.D." w:date="2025-07-17T18:23:00Z" w16du:dateUtc="2025-07-17T22:23:00Z">
        <w:r w:rsidR="00150D0A">
          <w:rPr>
            <w:rFonts w:ascii="Times New Roman" w:hAnsi="Times New Roman" w:cs="Times New Roman"/>
            <w:sz w:val="24"/>
            <w:szCs w:val="24"/>
          </w:rPr>
          <w:t xml:space="preserve"> associated </w:t>
        </w:r>
        <w:r w:rsidR="00150D0A">
          <w:rPr>
            <w:rFonts w:ascii="Times New Roman" w:hAnsi="Times New Roman" w:cs="Times New Roman"/>
            <w:sz w:val="24"/>
            <w:szCs w:val="24"/>
          </w:rPr>
          <w:lastRenderedPageBreak/>
          <w:t xml:space="preserve">with </w:t>
        </w:r>
      </w:ins>
      <w:ins w:id="81"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2"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3" w:author="Steve Rozen, Ph.D." w:date="2025-07-17T18:24:00Z" w16du:dateUtc="2025-07-17T22:24:00Z">
        <w:r w:rsidR="00150D0A">
          <w:rPr>
            <w:rFonts w:ascii="Times New Roman" w:hAnsi="Times New Roman" w:cs="Times New Roman"/>
            <w:sz w:val="24"/>
            <w:szCs w:val="24"/>
          </w:rPr>
          <w:t>shows that the most common deletio</w:t>
        </w:r>
      </w:ins>
      <w:ins w:id="84" w:author="Steve Rozen, Ph.D." w:date="2025-07-17T18:25:00Z" w16du:dateUtc="2025-07-17T22:25:00Z">
        <w:r w:rsidR="00150D0A">
          <w:rPr>
            <w:rFonts w:ascii="Times New Roman" w:hAnsi="Times New Roman" w:cs="Times New Roman"/>
            <w:sz w:val="24"/>
            <w:szCs w:val="24"/>
          </w:rPr>
          <w:t>n of a single T occurs as V</w:t>
        </w:r>
      </w:ins>
      <w:ins w:id="85" w:author="Steve Rozen, Ph.D." w:date="2025-07-17T18:26:00Z" w16du:dateUtc="2025-07-17T22:26:00Z">
        <w:r w:rsidR="00150D0A">
          <w:rPr>
            <w:rFonts w:ascii="Times New Roman" w:hAnsi="Times New Roman" w:cs="Times New Roman"/>
            <w:sz w:val="24"/>
            <w:szCs w:val="24"/>
          </w:rPr>
          <w:t>TV</w:t>
        </w:r>
      </w:ins>
      <w:ins w:id="86" w:author="Steve Rozen, Ph.D." w:date="2025-07-17T18:25:00Z" w16du:dateUtc="2025-07-17T22:25:00Z">
        <w:r w:rsidR="00150D0A">
          <w:rPr>
            <w:rFonts w:ascii="Times New Roman" w:hAnsi="Times New Roman" w:cs="Times New Roman"/>
            <w:sz w:val="24"/>
            <w:szCs w:val="24"/>
          </w:rPr>
          <w:t xml:space="preserve"> &gt; </w:t>
        </w:r>
      </w:ins>
      <w:ins w:id="87" w:author="Steve Rozen, Ph.D." w:date="2025-07-17T18:26:00Z" w16du:dateUtc="2025-07-17T22:26:00Z">
        <w:r w:rsidR="00150D0A">
          <w:rPr>
            <w:rFonts w:ascii="Times New Roman" w:hAnsi="Times New Roman" w:cs="Times New Roman"/>
            <w:sz w:val="24"/>
            <w:szCs w:val="24"/>
          </w:rPr>
          <w:t>VV (</w:t>
        </w:r>
      </w:ins>
      <w:ins w:id="88" w:author="Steve Rozen, Ph.D." w:date="2025-07-17T18:25:00Z" w16du:dateUtc="2025-07-17T22:25:00Z">
        <w:r w:rsidR="00150D0A">
          <w:rPr>
            <w:rFonts w:ascii="Times New Roman" w:hAnsi="Times New Roman" w:cs="Times New Roman"/>
            <w:sz w:val="24"/>
            <w:szCs w:val="24"/>
          </w:rPr>
          <w:t xml:space="preserve">where </w:t>
        </w:r>
      </w:ins>
      <w:ins w:id="89" w:author="Steve Rozen, Ph.D." w:date="2025-07-17T18:26:00Z" w16du:dateUtc="2025-07-17T22:26:00Z">
        <w:r w:rsidR="00150D0A">
          <w:rPr>
            <w:rFonts w:ascii="Times New Roman" w:hAnsi="Times New Roman" w:cs="Times New Roman"/>
            <w:sz w:val="24"/>
            <w:szCs w:val="24"/>
          </w:rPr>
          <w:t>V</w:t>
        </w:r>
      </w:ins>
      <w:ins w:id="90" w:author="Steve Rozen, Ph.D." w:date="2025-07-17T18:25:00Z" w16du:dateUtc="2025-07-17T22:25:00Z">
        <w:r w:rsidR="00150D0A">
          <w:rPr>
            <w:rFonts w:ascii="Times New Roman" w:hAnsi="Times New Roman" w:cs="Times New Roman"/>
            <w:sz w:val="24"/>
            <w:szCs w:val="24"/>
          </w:rPr>
          <w:t xml:space="preserve"> indicates any base other than </w:t>
        </w:r>
      </w:ins>
      <w:ins w:id="91" w:author="Steve Rozen, Ph.D." w:date="2025-07-17T18:26:00Z" w16du:dateUtc="2025-07-17T22:26:00Z">
        <w:r w:rsidR="00150D0A">
          <w:rPr>
            <w:rFonts w:ascii="Times New Roman" w:hAnsi="Times New Roman" w:cs="Times New Roman"/>
            <w:sz w:val="24"/>
            <w:szCs w:val="24"/>
          </w:rPr>
          <w:t>V and the two V need not be the same base</w:t>
        </w:r>
      </w:ins>
      <w:ins w:id="92" w:author="Steve Rozen, Ph.D." w:date="2025-07-17T18:25:00Z" w16du:dateUtc="2025-07-17T22:25:00Z">
        <w:r w:rsidR="00150D0A">
          <w:rPr>
            <w:rFonts w:ascii="Times New Roman" w:hAnsi="Times New Roman" w:cs="Times New Roman"/>
            <w:sz w:val="24"/>
            <w:szCs w:val="24"/>
          </w:rPr>
          <w:t>)</w:t>
        </w:r>
      </w:ins>
      <w:ins w:id="93" w:author="Steve Rozen, Ph.D." w:date="2025-07-17T18:26:00Z" w16du:dateUtc="2025-07-17T22:26:00Z">
        <w:r w:rsidR="00150D0A">
          <w:rPr>
            <w:rFonts w:ascii="Times New Roman" w:hAnsi="Times New Roman" w:cs="Times New Roman"/>
            <w:sz w:val="24"/>
            <w:szCs w:val="24"/>
          </w:rPr>
          <w:t>, a distinction that Indel8</w:t>
        </w:r>
      </w:ins>
      <w:ins w:id="94"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5" w:author="Steve Rozen, Ph.D." w:date="2025-07-17T18:50:00Z" w16du:dateUtc="2025-07-17T22:50:00Z">
        <w:r w:rsidR="000168EF">
          <w:rPr>
            <w:rFonts w:ascii="Times New Roman" w:hAnsi="Times New Roman" w:cs="Times New Roman"/>
            <w:sz w:val="24"/>
            <w:szCs w:val="24"/>
          </w:rPr>
          <w:t xml:space="preserve"> we can see that deletions of </w:t>
        </w:r>
      </w:ins>
      <w:ins w:id="96"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7"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8" w:author="Steve Rozen, Ph.D." w:date="2025-07-17T18:57:00Z" w16du:dateUtc="2025-07-17T22:57:00Z">
        <w:r w:rsidR="008A1A6E">
          <w:rPr>
            <w:rFonts w:ascii="Times New Roman" w:hAnsi="Times New Roman" w:cs="Times New Roman"/>
            <w:sz w:val="24"/>
            <w:szCs w:val="24"/>
          </w:rPr>
          <w:t xml:space="preserve">, which are also </w:t>
        </w:r>
      </w:ins>
      <w:ins w:id="99" w:author="Steve Rozen, Ph.D." w:date="2025-07-17T18:58:00Z" w16du:dateUtc="2025-07-17T22:58:00Z">
        <w:r w:rsidR="00F57D85">
          <w:rPr>
            <w:rFonts w:ascii="Times New Roman" w:hAnsi="Times New Roman" w:cs="Times New Roman"/>
            <w:sz w:val="24"/>
            <w:szCs w:val="24"/>
          </w:rPr>
          <w:t xml:space="preserve">thought to be </w:t>
        </w:r>
      </w:ins>
      <w:ins w:id="100"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1" w:author="Steve Rozen, Ph.D." w:date="2025-07-17T18:58:00Z" w16du:dateUtc="2025-07-17T22:58:00Z">
        <w:r w:rsidR="00F57D85">
          <w:rPr>
            <w:rFonts w:ascii="Times New Roman" w:hAnsi="Times New Roman" w:cs="Times New Roman"/>
            <w:sz w:val="24"/>
            <w:szCs w:val="24"/>
          </w:rPr>
          <w:t>the dinucleotide mutations in</w:t>
        </w:r>
      </w:ins>
      <w:ins w:id="102" w:author="Steve Rozen, Ph.D." w:date="2025-07-17T18:59:00Z" w16du:dateUtc="2025-07-17T22:59:00Z">
        <w:r w:rsidR="00F57D85">
          <w:rPr>
            <w:rFonts w:ascii="Times New Roman" w:hAnsi="Times New Roman" w:cs="Times New Roman"/>
            <w:sz w:val="24"/>
            <w:szCs w:val="24"/>
          </w:rPr>
          <w:t xml:space="preserve">volving A and T in </w:t>
        </w:r>
      </w:ins>
      <w:ins w:id="103" w:author="Steve Rozen, Ph.D." w:date="2025-07-17T18:58:00Z" w16du:dateUtc="2025-07-17T22:58:00Z">
        <w:r w:rsidR="00F57D85">
          <w:rPr>
            <w:rFonts w:ascii="Times New Roman" w:hAnsi="Times New Roman" w:cs="Times New Roman"/>
            <w:sz w:val="24"/>
            <w:szCs w:val="24"/>
          </w:rPr>
          <w:t>DBS20 (Figure 1D).</w:t>
        </w:r>
      </w:ins>
      <w:ins w:id="104" w:author="Steve Rozen, Ph.D." w:date="2025-07-17T18:52:00Z" w16du:dateUtc="2025-07-17T22:52:00Z">
        <w:r w:rsidR="008A1A6E">
          <w:rPr>
            <w:rFonts w:ascii="Times New Roman" w:hAnsi="Times New Roman" w:cs="Times New Roman"/>
            <w:sz w:val="24"/>
            <w:szCs w:val="24"/>
          </w:rPr>
          <w:t xml:space="preserve"> </w:t>
        </w:r>
      </w:ins>
      <w:del w:id="105"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Pr="00B8798B">
        <w:rPr>
          <w:rFonts w:ascii="Times New Roman" w:hAnsi="Times New Roman" w:cs="Times New Roman"/>
          <w:sz w:val="24"/>
          <w:szCs w:val="24"/>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w:t>
      </w:r>
      <w:r w:rsidRPr="008D60CC">
        <w:rPr>
          <w:rFonts w:ascii="Times New Roman" w:hAnsi="Times New Roman" w:cs="Times New Roman"/>
          <w:sz w:val="24"/>
          <w:szCs w:val="24"/>
        </w:rPr>
        <w:lastRenderedPageBreak/>
        <w:t xml:space="preserve">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w:t>
      </w:r>
      <w:r w:rsidR="00637985">
        <w:rPr>
          <w:rFonts w:ascii="Times New Roman" w:hAnsi="Times New Roman" w:cs="Times New Roman"/>
          <w:sz w:val="24"/>
          <w:szCs w:val="24"/>
        </w:rPr>
        <w:lastRenderedPageBreak/>
        <w:t>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6"/>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06"/>
      <w:r w:rsidR="00FC0DE7">
        <w:rPr>
          <w:rStyle w:val="CommentReference"/>
        </w:rPr>
        <w:commentReference w:id="106"/>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01D0C79"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xml:space="preserve">" starting from ID24, as COSMIC v3.4 ends at ID23 (Figure 2C). All </w:t>
      </w:r>
      <w:r w:rsidRPr="00BF36B6">
        <w:rPr>
          <w:rFonts w:ascii="Times New Roman" w:hAnsi="Times New Roman" w:cs="Times New Roman"/>
          <w:sz w:val="24"/>
          <w:szCs w:val="24"/>
        </w:rPr>
        <w:lastRenderedPageBreak/>
        <w:t>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418ABF9D"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45EE1F26"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F184A4B"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(see Methods and Table S).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lastRenderedPageBreak/>
        <w:t>Notably, there were nuanced differences between some COSMIC signatures and those extracted by mSigHdp, with our mSigHdp-derived signatures often providing more biologically plausible characterizations:</w:t>
      </w:r>
    </w:p>
    <w:p w14:paraId="6607694E" w14:textId="4EEEB6C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w:t>
      </w:r>
      <w:r w:rsidR="00E50EEF" w:rsidRPr="00E50EEF">
        <w:rPr>
          <w:rFonts w:ascii="Times New Roman" w:hAnsi="Times New Roman" w:cs="Times New Roman"/>
          <w:sz w:val="24"/>
          <w:szCs w:val="24"/>
        </w:rPr>
        <w:lastRenderedPageBreak/>
        <w:t xml:space="preserve">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145A8D2D"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68C324EF"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lastRenderedPageBreak/>
        <w:t xml:space="preserve">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64DE05C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lastRenderedPageBreak/>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15B63520" w:rsidR="008C1E46" w:rsidRPr="008C1E46" w:rsidRDefault="008C1E46" w:rsidP="0096596C">
      <w:pPr>
        <w:spacing w:line="480" w:lineRule="auto"/>
        <w:rPr>
          <w:rFonts w:ascii="Times New Roman" w:hAnsi="Times New Roman" w:cs="Times New Roman"/>
          <w:b/>
          <w:bCs/>
          <w:sz w:val="24"/>
          <w:szCs w:val="24"/>
        </w:rPr>
      </w:pPr>
      <w:proofErr w:type="spellStart"/>
      <w:r w:rsidRPr="008C1E46">
        <w:rPr>
          <w:rFonts w:ascii="Times New Roman" w:hAnsi="Times New Roman" w:cs="Times New Roman" w:hint="eastAsia"/>
          <w:b/>
          <w:bCs/>
          <w:sz w:val="24"/>
          <w:szCs w:val="24"/>
        </w:rPr>
        <w:t>Tophography</w:t>
      </w:r>
      <w:proofErr w:type="spellEnd"/>
      <w:r w:rsidRPr="008C1E46">
        <w:rPr>
          <w:rFonts w:ascii="Times New Roman" w:hAnsi="Times New Roman" w:cs="Times New Roman" w:hint="eastAsia"/>
          <w:b/>
          <w:bCs/>
          <w:sz w:val="24"/>
          <w:szCs w:val="24"/>
        </w:rPr>
        <w:t xml:space="preserve">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608CD5F7"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 xml:space="preserve">Slippage during DNA </w:t>
      </w:r>
      <w:r w:rsidRPr="00345560">
        <w:rPr>
          <w:rFonts w:ascii="Times New Roman" w:hAnsi="Times New Roman" w:cs="Times New Roman"/>
          <w:sz w:val="24"/>
          <w:szCs w:val="24"/>
        </w:rPr>
        <w:lastRenderedPageBreak/>
        <w:t>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1935126F"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37804079"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Interestingly, Several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6B8D7E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7BE2FEAF"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9 signatures associated with MSI: C_ID2 </w:t>
      </w:r>
      <w:r w:rsidRPr="00995E34">
        <w:rPr>
          <w:rFonts w:ascii="Times New Roman" w:hAnsi="Times New Roman" w:cs="Times New Roman"/>
          <w:sz w:val="24"/>
          <w:szCs w:val="24"/>
        </w:rPr>
        <w:lastRenderedPageBreak/>
        <w:t xml:space="preserve">(InsDel2b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 xml:space="preserve">9 signatures revealed that InsDel33 captures the deletion patterns of both H_ID33 and H_ID37, characterized by a predominant peak at ‘L(2, ):U(1,2):R(5,9)’.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w:t>
      </w:r>
      <w:r w:rsidRPr="00995E34">
        <w:rPr>
          <w:rFonts w:ascii="Times New Roman" w:hAnsi="Times New Roman" w:cs="Times New Roman"/>
          <w:sz w:val="24"/>
          <w:szCs w:val="24"/>
        </w:rPr>
        <w:lastRenderedPageBreak/>
        <w:t xml:space="preserve">MSI signatures showed strong correlations with each other, indicating shared downstream 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2E2C9DF7"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high predictive accuracy for MSI detection using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1173A022"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w:t>
      </w:r>
      <w:r w:rsidRPr="0034283E">
        <w:rPr>
          <w:rFonts w:ascii="Times New Roman" w:hAnsi="Times New Roman" w:cs="Times New Roman"/>
          <w:sz w:val="24"/>
          <w:szCs w:val="24"/>
        </w:rPr>
        <w:lastRenderedPageBreak/>
        <w:t xml:space="preserve">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2660758C" w:rsidR="00744AA4" w:rsidRPr="00744AA4" w:rsidRDefault="004F5B35" w:rsidP="00744AA4">
      <w:pPr>
        <w:spacing w:line="480" w:lineRule="auto"/>
        <w:rPr>
          <w:rFonts w:ascii="Times New Roman" w:hAnsi="Times New Roman" w:cs="Times New Roman"/>
          <w:sz w:val="24"/>
          <w:szCs w:val="24"/>
        </w:rPr>
      </w:pPr>
      <w:commentRangeStart w:id="107"/>
      <w:commentRangeEnd w:id="107"/>
      <w:r>
        <w:rPr>
          <w:rStyle w:val="CommentReference"/>
        </w:rPr>
        <w:commentReference w:id="107"/>
      </w:r>
      <w:r w:rsidR="0088308B" w:rsidRPr="0088308B">
        <w:t xml:space="preserve"> </w:t>
      </w:r>
      <w:r w:rsidR="0088308B"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0088308B"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w:t>
      </w:r>
      <w:r w:rsidR="008C4829">
        <w:rPr>
          <w:rFonts w:ascii="Times New Roman" w:hAnsi="Times New Roman" w:cs="Times New Roman" w:hint="eastAsia"/>
          <w:sz w:val="24"/>
          <w:szCs w:val="24"/>
        </w:rPr>
        <w:lastRenderedPageBreak/>
        <w:t xml:space="preserve">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w:t>
      </w:r>
      <w:r w:rsidR="00EA1D93">
        <w:rPr>
          <w:rFonts w:ascii="Times New Roman" w:hAnsi="Times New Roman" w:cs="Times New Roman" w:hint="eastAsia"/>
          <w:sz w:val="24"/>
          <w:szCs w:val="24"/>
        </w:rPr>
        <w:lastRenderedPageBreak/>
        <w:t xml:space="preserve">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lastRenderedPageBreak/>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8DD648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w:t>
      </w:r>
      <w:r w:rsidR="00E65FD8">
        <w:rPr>
          <w:rFonts w:ascii="Times New Roman" w:hAnsi="Times New Roman" w:cs="Times New Roman"/>
          <w:sz w:val="24"/>
          <w:szCs w:val="24"/>
        </w:rPr>
        <w:t>Indel8</w:t>
      </w:r>
      <w:r w:rsidR="00C5640C">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C5640C">
        <w:rPr>
          <w:rFonts w:ascii="Times New Roman" w:hAnsi="Times New Roman" w:cs="Times New Roman" w:hint="eastAsia"/>
          <w:sz w:val="24"/>
          <w:szCs w:val="24"/>
        </w:rPr>
        <w:t>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w:t>
      </w:r>
      <w:r w:rsidRPr="00114E7D">
        <w:rPr>
          <w:rFonts w:ascii="Times New Roman" w:hAnsi="Times New Roman" w:cs="Times New Roman"/>
          <w:sz w:val="24"/>
          <w:szCs w:val="24"/>
        </w:rPr>
        <w:lastRenderedPageBreak/>
        <w:t xml:space="preserve">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68140CB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 xml:space="preserve">Hartwig Medical Foundation through standardized procedures and </w:t>
      </w:r>
      <w:r w:rsidR="008D5421" w:rsidRPr="008D5421">
        <w:rPr>
          <w:rFonts w:ascii="Times New Roman" w:hAnsi="Times New Roman" w:cs="Times New Roman"/>
          <w:sz w:val="24"/>
          <w:szCs w:val="24"/>
        </w:rPr>
        <w:lastRenderedPageBreak/>
        <w:t>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w:t>
      </w:r>
      <w:r w:rsidR="00AE1ADE" w:rsidRPr="008A1C58">
        <w:rPr>
          <w:rFonts w:ascii="Times New Roman" w:hAnsi="Times New Roman" w:cs="Times New Roman"/>
          <w:sz w:val="24"/>
          <w:szCs w:val="24"/>
        </w:rPr>
        <w:lastRenderedPageBreak/>
        <w:t>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08"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w:t>
      </w:r>
      <w:r w:rsidRPr="00A519BD">
        <w:rPr>
          <w:rFonts w:ascii="Times New Roman" w:hAnsi="Times New Roman" w:cs="Times New Roman"/>
          <w:sz w:val="24"/>
          <w:szCs w:val="24"/>
        </w:rPr>
        <w:lastRenderedPageBreak/>
        <w:t>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r w:rsidR="00B706E3">
        <w:rPr>
          <w:rFonts w:ascii="Times New Roman" w:hAnsi="Times New Roman" w:cs="Times New Roman"/>
          <w:sz w:val="24"/>
          <w:szCs w:val="24"/>
        </w:rPr>
        <w:t>R(X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r w:rsidR="002F6704">
        <w:rPr>
          <w:rFonts w:ascii="Times New Roman" w:hAnsi="Times New Roman" w:cs="Times New Roman"/>
          <w:sz w:val="24"/>
          <w:szCs w:val="24"/>
        </w:rPr>
        <w:t>S</w:t>
      </w:r>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c(1,2,3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If the trends of a certain ID signature for the two dataset</w:t>
      </w:r>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dataset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were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lastRenderedPageBreak/>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09" w:name="_Hlk191059301"/>
      <w:r w:rsidRPr="00D343FD">
        <w:rPr>
          <w:rFonts w:ascii="Times New Roman" w:hAnsi="Times New Roman" w:cs="Times New Roman"/>
          <w:sz w:val="24"/>
          <w:szCs w:val="24"/>
        </w:rPr>
        <w:t>RNASEH2b</w:t>
      </w:r>
      <w:bookmarkEnd w:id="109"/>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w:t>
      </w:r>
      <w:r w:rsidRPr="008201EF">
        <w:rPr>
          <w:rFonts w:ascii="Times New Roman" w:hAnsi="Times New Roman" w:cs="Times New Roman"/>
          <w:sz w:val="24"/>
        </w:rPr>
        <w:lastRenderedPageBreak/>
        <w:t xml:space="preserve">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5-07-11T15:20:00Z" w:initials="ML">
    <w:p w14:paraId="68F564F9" w14:textId="77777777" w:rsidR="00FF4B49" w:rsidRDefault="00FF4B49" w:rsidP="00FF4B49">
      <w:pPr>
        <w:pStyle w:val="CommentText"/>
      </w:pPr>
      <w:r>
        <w:rPr>
          <w:rStyle w:val="CommentReference"/>
        </w:rPr>
        <w:annotationRef/>
      </w:r>
      <w:r>
        <w:t>Will add sup table/figure to show this</w:t>
      </w:r>
    </w:p>
  </w:comment>
  <w:comment w:id="2" w:author="Mo Liu" w:date="2025-07-11T14:31:00Z" w:initials="ML">
    <w:p w14:paraId="689F7605" w14:textId="4C3C451A" w:rsidR="005B5A38" w:rsidRDefault="005B5A38" w:rsidP="005B5A38">
      <w:pPr>
        <w:pStyle w:val="CommentText"/>
      </w:pPr>
      <w:r>
        <w:rPr>
          <w:rStyle w:val="CommentReference"/>
        </w:rPr>
        <w:annotationRef/>
      </w:r>
      <w:r>
        <w:t>Mo to work on this</w:t>
      </w:r>
    </w:p>
  </w:comment>
  <w:comment w:id="106"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07"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F564F9" w15:done="0"/>
  <w15:commentEx w15:paraId="689F7605" w15:done="0"/>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636998" w16cex:dateUtc="2025-07-11T07:20:00Z"/>
  <w16cex:commentExtensible w16cex:durableId="60BEFC95" w16cex:dateUtc="2025-07-11T06:31:00Z"/>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F564F9" w16cid:durableId="31636998"/>
  <w16cid:commentId w16cid:paraId="689F7605" w16cid:durableId="60BEFC95"/>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E15FC" w14:textId="77777777" w:rsidR="00CD428B" w:rsidRDefault="00CD428B" w:rsidP="000F4F7D">
      <w:pPr>
        <w:spacing w:after="0" w:line="240" w:lineRule="auto"/>
      </w:pPr>
      <w:r>
        <w:separator/>
      </w:r>
    </w:p>
  </w:endnote>
  <w:endnote w:type="continuationSeparator" w:id="0">
    <w:p w14:paraId="277CAA04" w14:textId="77777777" w:rsidR="00CD428B" w:rsidRDefault="00CD428B" w:rsidP="000F4F7D">
      <w:pPr>
        <w:spacing w:after="0" w:line="240" w:lineRule="auto"/>
      </w:pPr>
      <w:r>
        <w:continuationSeparator/>
      </w:r>
    </w:p>
  </w:endnote>
  <w:endnote w:type="continuationNotice" w:id="1">
    <w:p w14:paraId="4E539136" w14:textId="77777777" w:rsidR="00CD428B" w:rsidRDefault="00CD42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6010E" w14:textId="77777777" w:rsidR="00CD428B" w:rsidRDefault="00CD428B" w:rsidP="000F4F7D">
      <w:pPr>
        <w:spacing w:after="0" w:line="240" w:lineRule="auto"/>
      </w:pPr>
      <w:r>
        <w:separator/>
      </w:r>
    </w:p>
  </w:footnote>
  <w:footnote w:type="continuationSeparator" w:id="0">
    <w:p w14:paraId="7EB7FE4F" w14:textId="77777777" w:rsidR="00CD428B" w:rsidRDefault="00CD428B" w:rsidP="000F4F7D">
      <w:pPr>
        <w:spacing w:after="0" w:line="240" w:lineRule="auto"/>
      </w:pPr>
      <w:r>
        <w:continuationSeparator/>
      </w:r>
    </w:p>
  </w:footnote>
  <w:footnote w:type="continuationNotice" w:id="1">
    <w:p w14:paraId="76DC3F5B" w14:textId="77777777" w:rsidR="00CD428B" w:rsidRDefault="00CD42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3705B"/>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1FCF"/>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4D06"/>
    <w:rsid w:val="00135170"/>
    <w:rsid w:val="0013544A"/>
    <w:rsid w:val="0013744E"/>
    <w:rsid w:val="00140D13"/>
    <w:rsid w:val="00141969"/>
    <w:rsid w:val="001438E4"/>
    <w:rsid w:val="001461BD"/>
    <w:rsid w:val="00147AD8"/>
    <w:rsid w:val="00150675"/>
    <w:rsid w:val="00150D0A"/>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847"/>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7359"/>
    <w:rsid w:val="00577994"/>
    <w:rsid w:val="005804FA"/>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5A38"/>
    <w:rsid w:val="005B6B67"/>
    <w:rsid w:val="005B72B1"/>
    <w:rsid w:val="005B7781"/>
    <w:rsid w:val="005B7AA1"/>
    <w:rsid w:val="005B7DFD"/>
    <w:rsid w:val="005C05A4"/>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381"/>
    <w:rsid w:val="008A1A6E"/>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06C5D"/>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0B7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5EB"/>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6BB1"/>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4894"/>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6E"/>
    <w:rsid w:val="00E6352C"/>
    <w:rsid w:val="00E637E3"/>
    <w:rsid w:val="00E639B6"/>
    <w:rsid w:val="00E64267"/>
    <w:rsid w:val="00E64C2C"/>
    <w:rsid w:val="00E65FD8"/>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57D85"/>
    <w:rsid w:val="00F6225E"/>
    <w:rsid w:val="00F6285A"/>
    <w:rsid w:val="00F62E7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D0634"/>
    <w:rsid w:val="003D7FAC"/>
    <w:rsid w:val="003E25B6"/>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E0B7D"/>
    <w:rsid w:val="00AF79AE"/>
    <w:rsid w:val="00B23970"/>
    <w:rsid w:val="00B4288D"/>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31712</Words>
  <Characters>180765</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16</cp:revision>
  <cp:lastPrinted>2025-06-06T09:23:00Z</cp:lastPrinted>
  <dcterms:created xsi:type="dcterms:W3CDTF">2025-07-17T21:18:00Z</dcterms:created>
  <dcterms:modified xsi:type="dcterms:W3CDTF">2025-07-17T23:08:00Z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