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46E1697"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ins w:id="0" w:author="Mini Huang" w:date="2025-07-03T16:23:00Z">
        <w:r w:rsidR="00E02A4B">
          <w:rPr>
            <w:rFonts w:ascii="Times New Roman" w:hAnsi="Times New Roman" w:cs="Times New Roman"/>
            <w:sz w:val="24"/>
            <w:szCs w:val="24"/>
          </w:rPr>
          <w:t>Runtian Yao</w:t>
        </w:r>
        <w:r w:rsidR="00E02A4B" w:rsidRPr="00E02A4B">
          <w:rPr>
            <w:rFonts w:ascii="Times New Roman" w:hAnsi="Times New Roman" w:cs="Times New Roman"/>
            <w:sz w:val="24"/>
            <w:szCs w:val="24"/>
            <w:vertAlign w:val="superscript"/>
          </w:rPr>
          <w:t>4</w:t>
        </w:r>
        <w:r w:rsidR="00E02A4B">
          <w:rPr>
            <w:rFonts w:ascii="Times New Roman" w:hAnsi="Times New Roman" w:cs="Times New Roman"/>
            <w:sz w:val="24"/>
            <w:szCs w:val="24"/>
          </w:rPr>
          <w:t xml:space="preserve">, </w:t>
        </w:r>
      </w:ins>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834413" w:rsidR="00E33938" w:rsidRDefault="00065370" w:rsidP="008A1C58">
      <w:pPr>
        <w:spacing w:line="480" w:lineRule="auto"/>
        <w:rPr>
          <w:rFonts w:ascii="Times New Roman" w:hAnsi="Times New Roman" w:cs="Times New Roman"/>
          <w:sz w:val="24"/>
          <w:szCs w:val="24"/>
        </w:rPr>
      </w:pPr>
      <w:bookmarkStart w:id="1"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del w:id="2" w:author="Steve Rozen, Ph.D." w:date="2025-06-25T15:24:00Z">
        <w:r w:rsidR="00814D3A" w:rsidDel="005509B5">
          <w:rPr>
            <w:rFonts w:ascii="Times New Roman" w:hAnsi="Times New Roman" w:cs="Times New Roman" w:hint="eastAsia"/>
            <w:sz w:val="24"/>
            <w:szCs w:val="24"/>
          </w:rPr>
          <w:delText xml:space="preserve">is </w:delText>
        </w:r>
        <w:r w:rsidRPr="00065370" w:rsidDel="005509B5">
          <w:rPr>
            <w:rFonts w:ascii="Times New Roman" w:hAnsi="Times New Roman" w:cs="Times New Roman"/>
            <w:sz w:val="24"/>
            <w:szCs w:val="24"/>
          </w:rPr>
          <w:delText>associated with</w:delText>
        </w:r>
      </w:del>
      <w:ins w:id="3" w:author="Steve Rozen, Ph.D." w:date="2025-06-25T15:24:00Z">
        <w:r w:rsidR="005509B5">
          <w:rPr>
            <w:rFonts w:ascii="Times New Roman" w:hAnsi="Times New Roman" w:cs="Times New Roman"/>
            <w:sz w:val="24"/>
            <w:szCs w:val="24"/>
          </w:rPr>
          <w:t>reflects</w:t>
        </w:r>
      </w:ins>
      <w:r w:rsidRPr="00065370">
        <w:rPr>
          <w:rFonts w:ascii="Times New Roman" w:hAnsi="Times New Roman" w:cs="Times New Roman"/>
          <w:sz w:val="24"/>
          <w:szCs w:val="24"/>
        </w:rPr>
        <w:t xml:space="preserve"> </w:t>
      </w:r>
      <w:del w:id="4" w:author="Steve Rozen, Ph.D." w:date="2025-06-26T19:53:00Z">
        <w:r w:rsidR="00A81DE2" w:rsidRPr="005509B5" w:rsidDel="00C44B5E">
          <w:rPr>
            <w:rFonts w:ascii="Times New Roman" w:hAnsi="Times New Roman" w:cs="Times New Roman"/>
            <w:sz w:val="24"/>
            <w:szCs w:val="24"/>
            <w:highlight w:val="yellow"/>
          </w:rPr>
          <w:delText>t</w:delText>
        </w:r>
        <w:r w:rsidR="002B316E" w:rsidRPr="005509B5" w:rsidDel="00C44B5E">
          <w:rPr>
            <w:rFonts w:ascii="Times New Roman" w:hAnsi="Times New Roman" w:cs="Times New Roman"/>
            <w:sz w:val="24"/>
            <w:szCs w:val="24"/>
            <w:highlight w:val="yellow"/>
          </w:rPr>
          <w:delText>opoisomerase</w:delText>
        </w:r>
        <w:r w:rsidR="005509B5" w:rsidDel="00C44B5E">
          <w:rPr>
            <w:rFonts w:ascii="Times New Roman" w:hAnsi="Times New Roman" w:cs="Times New Roman"/>
            <w:sz w:val="24"/>
            <w:szCs w:val="24"/>
            <w:highlight w:val="yellow"/>
          </w:rPr>
          <w:delText>-</w:delText>
        </w:r>
        <w:r w:rsidR="002B316E" w:rsidRPr="005509B5" w:rsidDel="00C44B5E">
          <w:rPr>
            <w:rFonts w:ascii="Times New Roman" w:hAnsi="Times New Roman" w:cs="Times New Roman"/>
            <w:sz w:val="24"/>
            <w:szCs w:val="24"/>
            <w:highlight w:val="yellow"/>
          </w:rPr>
          <w:delText xml:space="preserve">1 </w:delText>
        </w:r>
      </w:del>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ins w:id="5" w:author="Steve Rozen, Ph.D." w:date="2025-06-26T19:53:00Z">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ins>
      <w:r w:rsidR="002B316E" w:rsidRPr="005509B5">
        <w:rPr>
          <w:rFonts w:ascii="Times New Roman" w:hAnsi="Times New Roman" w:cs="Times New Roman"/>
          <w:sz w:val="24"/>
          <w:szCs w:val="24"/>
          <w:highlight w:val="yellow"/>
        </w:rPr>
        <w:t>mutagenesis</w:t>
      </w:r>
      <w:r w:rsidR="005652BA">
        <w:rPr>
          <w:rFonts w:ascii="Times New Roman" w:hAnsi="Times New Roman" w:cs="Times New Roman"/>
          <w:sz w:val="24"/>
          <w:szCs w:val="24"/>
        </w:rPr>
        <w:t xml:space="preserve"> &lt;is this always due to ribonucleotide incorporation? Can we say “reflects </w:t>
      </w:r>
      <w:r w:rsidR="008C790A">
        <w:rPr>
          <w:rFonts w:ascii="Times New Roman" w:hAnsi="Times New Roman" w:cs="Times New Roman"/>
          <w:sz w:val="24"/>
          <w:szCs w:val="24"/>
        </w:rPr>
        <w:t xml:space="preserve">transcription-associated mutagenesis by topoisomerase 1 at sites of ribonucleotides incorporated in genomic DNA”?&gt;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xml:space="preserve">, </w:t>
      </w:r>
      <w:r w:rsidRPr="00065370">
        <w:rPr>
          <w:rFonts w:ascii="Times New Roman" w:hAnsi="Times New Roman" w:cs="Times New Roman"/>
          <w:sz w:val="24"/>
          <w:szCs w:val="24"/>
        </w:rPr>
        <w:lastRenderedPageBreak/>
        <w:t>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6" w:author="Steve Rozen, Ph.D." w:date="2025-06-05T08: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9B5B97D"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ins w:id="7" w:author="Steve Rozen, Ph.D." w:date="2025-06-26T19:57:00Z">
        <w:r w:rsidR="00F5538B">
          <w:rPr>
            <w:rFonts w:ascii="Times New Roman" w:hAnsi="Times New Roman" w:cs="Times New Roman"/>
            <w:sz w:val="24"/>
            <w:szCs w:val="24"/>
          </w:rPr>
          <w:t xml:space="preserve"> In addition, </w:t>
        </w:r>
      </w:ins>
      <w:ins w:id="8" w:author="Steve Rozen, Ph.D." w:date="2025-06-26T19:58:00Z">
        <w:r w:rsidR="00F5538B">
          <w:rPr>
            <w:rFonts w:ascii="Times New Roman" w:hAnsi="Times New Roman" w:cs="Times New Roman"/>
            <w:sz w:val="24"/>
            <w:szCs w:val="24"/>
          </w:rPr>
          <w:t xml:space="preserve">machine learning </w:t>
        </w:r>
      </w:ins>
      <w:del w:id="9" w:author="Steve Rozen, Ph.D." w:date="2025-06-26T19:57:00Z">
        <w:r w:rsidR="00AB1B5D" w:rsidDel="00F5538B">
          <w:rPr>
            <w:rFonts w:ascii="Times New Roman" w:hAnsi="Times New Roman" w:cs="Times New Roman"/>
            <w:sz w:val="24"/>
            <w:szCs w:val="24"/>
          </w:rPr>
          <w:delText>T</w:delText>
        </w:r>
      </w:del>
      <w:del w:id="10" w:author="Steve Rozen, Ph.D." w:date="2025-06-26T19:59:00Z">
        <w:r w:rsidR="00AB1B5D" w:rsidDel="00F5538B">
          <w:rPr>
            <w:rFonts w:ascii="Times New Roman" w:hAnsi="Times New Roman" w:cs="Times New Roman"/>
            <w:sz w:val="24"/>
            <w:szCs w:val="24"/>
          </w:rPr>
          <w:delText>hey</w:delText>
        </w:r>
      </w:del>
      <w:r w:rsidR="00AB1B5D">
        <w:rPr>
          <w:rFonts w:ascii="Times New Roman" w:hAnsi="Times New Roman" w:cs="Times New Roman"/>
          <w:sz w:val="24"/>
          <w:szCs w:val="24"/>
        </w:rPr>
        <w:t xml:space="preserve"> can </w:t>
      </w:r>
      <w:del w:id="11" w:author="Steve Rozen, Ph.D." w:date="2025-06-26T19:57:00Z">
        <w:r w:rsidR="00AB1B5D" w:rsidDel="00F5538B">
          <w:rPr>
            <w:rFonts w:ascii="Times New Roman" w:hAnsi="Times New Roman" w:cs="Times New Roman"/>
            <w:sz w:val="24"/>
            <w:szCs w:val="24"/>
          </w:rPr>
          <w:delText xml:space="preserve">also </w:delText>
        </w:r>
      </w:del>
      <w:del w:id="12" w:author="Steve Rozen, Ph.D." w:date="2025-06-26T19:59:00Z">
        <w:r w:rsidR="00AB1B5D" w:rsidDel="00F5538B">
          <w:rPr>
            <w:rFonts w:ascii="Times New Roman" w:hAnsi="Times New Roman" w:cs="Times New Roman"/>
            <w:sz w:val="24"/>
            <w:szCs w:val="24"/>
          </w:rPr>
          <w:delText>be</w:delText>
        </w:r>
      </w:del>
      <w:r w:rsidR="00AB1B5D">
        <w:rPr>
          <w:rFonts w:ascii="Times New Roman" w:hAnsi="Times New Roman" w:cs="Times New Roman"/>
          <w:sz w:val="24"/>
          <w:szCs w:val="24"/>
        </w:rPr>
        <w:t xml:space="preserve"> identif</w:t>
      </w:r>
      <w:ins w:id="13" w:author="Steve Rozen, Ph.D." w:date="2025-06-26T19:59:00Z">
        <w:r w:rsidR="00F5538B">
          <w:rPr>
            <w:rFonts w:ascii="Times New Roman" w:hAnsi="Times New Roman" w:cs="Times New Roman"/>
            <w:sz w:val="24"/>
            <w:szCs w:val="24"/>
          </w:rPr>
          <w:t>y</w:t>
        </w:r>
      </w:ins>
      <w:del w:id="14" w:author="Steve Rozen, Ph.D." w:date="2025-06-26T19:59:00Z">
        <w:r w:rsidR="00AB1B5D" w:rsidDel="00F5538B">
          <w:rPr>
            <w:rFonts w:ascii="Times New Roman" w:hAnsi="Times New Roman" w:cs="Times New Roman"/>
            <w:sz w:val="24"/>
            <w:szCs w:val="24"/>
          </w:rPr>
          <w:delText>ied</w:delText>
        </w:r>
      </w:del>
      <w:r w:rsidR="00FA5CA0" w:rsidRPr="00FA5CA0">
        <w:rPr>
          <w:rFonts w:ascii="Times New Roman" w:hAnsi="Times New Roman" w:cs="Times New Roman"/>
          <w:sz w:val="24"/>
          <w:szCs w:val="24"/>
        </w:rPr>
        <w:t xml:space="preserve"> </w:t>
      </w:r>
      <w:del w:id="15" w:author="Steve Rozen, Ph.D." w:date="2025-06-26T19:58:00Z">
        <w:r w:rsidR="009E5692" w:rsidDel="00F5538B">
          <w:rPr>
            <w:rFonts w:ascii="Times New Roman" w:hAnsi="Times New Roman" w:cs="Times New Roman"/>
            <w:sz w:val="24"/>
            <w:szCs w:val="24"/>
          </w:rPr>
          <w:delText xml:space="preserve">by </w:delText>
        </w:r>
        <w:r w:rsidR="00FA5CA0" w:rsidRPr="00FA5CA0" w:rsidDel="00F5538B">
          <w:rPr>
            <w:rFonts w:ascii="Times New Roman" w:hAnsi="Times New Roman" w:cs="Times New Roman"/>
            <w:sz w:val="24"/>
            <w:szCs w:val="24"/>
          </w:rPr>
          <w:delText xml:space="preserve">using machine learning to </w:delText>
        </w:r>
        <w:r w:rsidR="00B81490" w:rsidRPr="00B81490" w:rsidDel="00F5538B">
          <w:rPr>
            <w:rFonts w:ascii="Times New Roman" w:hAnsi="Times New Roman" w:cs="Times New Roman"/>
            <w:sz w:val="24"/>
            <w:szCs w:val="24"/>
          </w:rPr>
          <w:delText>discover</w:delText>
        </w:r>
      </w:del>
      <w:ins w:id="16" w:author="Steve Rozen, Ph.D." w:date="2025-06-26T19:59:00Z">
        <w:r w:rsidR="00F5538B">
          <w:rPr>
            <w:rFonts w:ascii="Times New Roman" w:hAnsi="Times New Roman" w:cs="Times New Roman"/>
            <w:sz w:val="24"/>
            <w:szCs w:val="24"/>
          </w:rPr>
          <w:t xml:space="preserve">mutational signatures </w:t>
        </w:r>
      </w:ins>
      <w:ins w:id="17" w:author="Steve Rozen, Ph.D." w:date="2025-06-26T19:58:00Z">
        <w:r w:rsidR="00F5538B">
          <w:rPr>
            <w:rFonts w:ascii="Times New Roman" w:hAnsi="Times New Roman" w:cs="Times New Roman"/>
            <w:sz w:val="24"/>
            <w:szCs w:val="24"/>
          </w:rPr>
          <w:t>as</w:t>
        </w:r>
      </w:ins>
      <w:r w:rsidR="00B81490" w:rsidRPr="00B81490">
        <w:rPr>
          <w:rFonts w:ascii="Times New Roman" w:hAnsi="Times New Roman" w:cs="Times New Roman"/>
          <w:sz w:val="24"/>
          <w:szCs w:val="24"/>
        </w:rPr>
        <w:t xml:space="preserve"> latent factors that </w:t>
      </w:r>
      <w:del w:id="18" w:author="Steve Rozen, Ph.D." w:date="2025-06-26T19:59:00Z">
        <w:r w:rsidR="00B81490" w:rsidRPr="00B81490" w:rsidDel="00F5538B">
          <w:rPr>
            <w:rFonts w:ascii="Times New Roman" w:hAnsi="Times New Roman" w:cs="Times New Roman"/>
            <w:sz w:val="24"/>
            <w:szCs w:val="24"/>
          </w:rPr>
          <w:delText xml:space="preserve">can </w:delText>
        </w:r>
      </w:del>
      <w:r w:rsidR="00B81490" w:rsidRPr="00B81490">
        <w:rPr>
          <w:rFonts w:ascii="Times New Roman" w:hAnsi="Times New Roman" w:cs="Times New Roman"/>
          <w:sz w:val="24"/>
          <w:szCs w:val="24"/>
        </w:rPr>
        <w:t>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39665DE3" w14:textId="50912ADA" w:rsidR="006F083F"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w:t>
      </w:r>
      <w:ins w:id="19" w:author="Steve Rozen, Ph.D." w:date="2025-06-25T15:50:00Z">
        <w:r w:rsidR="006F083F">
          <w:rPr>
            <w:rFonts w:ascii="Times New Roman" w:hAnsi="Times New Roman" w:cs="Times New Roman"/>
            <w:sz w:val="24"/>
            <w:szCs w:val="24"/>
          </w:rPr>
          <w:t xml:space="preserve">, </w:t>
        </w:r>
        <w:commentRangeStart w:id="20"/>
        <w:r w:rsidR="006F083F">
          <w:rPr>
            <w:rFonts w:ascii="Times New Roman" w:hAnsi="Times New Roman" w:cs="Times New Roman"/>
            <w:sz w:val="24"/>
            <w:szCs w:val="24"/>
          </w:rPr>
          <w:t>and</w:t>
        </w:r>
      </w:ins>
      <w:del w:id="21" w:author="Steve Rozen, Ph.D." w:date="2025-06-25T15:50:00Z">
        <w:r w:rsidRPr="00CA73E4" w:rsidDel="006F083F">
          <w:rPr>
            <w:rFonts w:ascii="Times New Roman" w:hAnsi="Times New Roman" w:cs="Times New Roman"/>
            <w:sz w:val="24"/>
            <w:szCs w:val="24"/>
          </w:rPr>
          <w:delText>. In particular, the characterization of indel signatures has evolved, with</w:delText>
        </w:r>
      </w:del>
      <w:r w:rsidRPr="00CA73E4">
        <w:rPr>
          <w:rFonts w:ascii="Times New Roman" w:hAnsi="Times New Roman" w:cs="Times New Roman"/>
          <w:sz w:val="24"/>
          <w:szCs w:val="24"/>
        </w:rPr>
        <w:t xml:space="preserve"> </w:t>
      </w:r>
      <w:ins w:id="22" w:author="Steve Rozen, Ph.D." w:date="2025-06-25T15:50:00Z">
        <w:r w:rsidR="006F083F">
          <w:rPr>
            <w:rFonts w:ascii="Times New Roman" w:hAnsi="Times New Roman" w:cs="Times New Roman"/>
            <w:sz w:val="24"/>
            <w:szCs w:val="24"/>
          </w:rPr>
          <w:t xml:space="preserve">there </w:t>
        </w:r>
      </w:ins>
      <w:r w:rsidRPr="00CA73E4">
        <w:rPr>
          <w:rFonts w:ascii="Times New Roman" w:hAnsi="Times New Roman" w:cs="Times New Roman"/>
          <w:sz w:val="24"/>
          <w:szCs w:val="24"/>
        </w:rPr>
        <w:t xml:space="preserve">two main </w:t>
      </w:r>
      <w:commentRangeEnd w:id="20"/>
      <w:r w:rsidR="006F083F">
        <w:rPr>
          <w:rStyle w:val="CommentReference"/>
        </w:rPr>
        <w:commentReference w:id="20"/>
      </w:r>
      <w:ins w:id="23" w:author="Steve Rozen, Ph.D." w:date="2025-06-25T15:50:00Z">
        <w:r w:rsidR="006F083F">
          <w:rPr>
            <w:rFonts w:ascii="Times New Roman" w:hAnsi="Times New Roman" w:cs="Times New Roman"/>
            <w:sz w:val="24"/>
            <w:szCs w:val="24"/>
          </w:rPr>
          <w:t>s</w:t>
        </w:r>
      </w:ins>
      <w:ins w:id="24" w:author="Steve Rozen, Ph.D." w:date="2025-06-25T15:51:00Z">
        <w:r w:rsidR="006F083F">
          <w:rPr>
            <w:rFonts w:ascii="Times New Roman" w:hAnsi="Times New Roman" w:cs="Times New Roman"/>
            <w:sz w:val="24"/>
            <w:szCs w:val="24"/>
          </w:rPr>
          <w:t xml:space="preserve">ystem of indel-type </w:t>
        </w:r>
      </w:ins>
      <w:r w:rsidRPr="00CA73E4">
        <w:rPr>
          <w:rFonts w:ascii="Times New Roman" w:hAnsi="Times New Roman" w:cs="Times New Roman"/>
          <w:sz w:val="24"/>
          <w:szCs w:val="24"/>
        </w:rPr>
        <w:t>classification</w:t>
      </w:r>
      <w:del w:id="25" w:author="Steve Rozen, Ph.D." w:date="2025-06-25T15:50:00Z">
        <w:r w:rsidRPr="00CA73E4" w:rsidDel="006F083F">
          <w:rPr>
            <w:rFonts w:ascii="Times New Roman" w:hAnsi="Times New Roman" w:cs="Times New Roman"/>
            <w:sz w:val="24"/>
            <w:szCs w:val="24"/>
          </w:rPr>
          <w:delText xml:space="preserve">s </w:delText>
        </w:r>
      </w:del>
      <w:del w:id="26" w:author="Steve Rozen, Ph.D." w:date="2025-06-25T15:51:00Z">
        <w:r w:rsidRPr="00CA73E4" w:rsidDel="006F083F">
          <w:rPr>
            <w:rFonts w:ascii="Times New Roman" w:hAnsi="Times New Roman" w:cs="Times New Roman"/>
            <w:sz w:val="24"/>
            <w:szCs w:val="24"/>
          </w:rPr>
          <w:delText>now in use</w:delText>
        </w:r>
      </w:del>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del w:id="27" w:author="Steve Rozen, Ph.D." w:date="2025-06-25T15: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83 types</w:t>
      </w:r>
      <w:ins w:id="28" w:author="Steve Rozen, Ph.D." w:date="2025-06-25T15:52:00Z">
        <w:r w:rsidR="00AF31C2">
          <w:rPr>
            <w:rFonts w:ascii="Times New Roman" w:hAnsi="Times New Roman" w:cs="Times New Roman"/>
            <w:sz w:val="24"/>
            <w:szCs w:val="24"/>
          </w:rPr>
          <w:t xml:space="preserve"> and</w:t>
        </w:r>
      </w:ins>
      <w:del w:id="29" w:author="Steve Rozen, Ph.D." w:date="2025-06-25T15:52:00Z">
        <w:r w:rsidR="002F5F56" w:rsidDel="00AF31C2">
          <w:rPr>
            <w:rFonts w:ascii="Times New Roman" w:hAnsi="Times New Roman" w:cs="Times New Roman"/>
            <w:sz w:val="24"/>
            <w:szCs w:val="24"/>
          </w:rPr>
          <w:delText>,</w:delText>
        </w:r>
      </w:del>
      <w:r w:rsidR="002F5F56">
        <w:rPr>
          <w:rFonts w:ascii="Times New Roman" w:hAnsi="Times New Roman" w:cs="Times New Roman"/>
          <w:sz w:val="24"/>
          <w:szCs w:val="24"/>
        </w:rPr>
        <w:t xml:space="preserve">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xml:space="preserve">). The other, </w:t>
      </w:r>
      <w:del w:id="30" w:author="Steve Rozen, Ph.D." w:date="2025-06-25T15:52:00Z">
        <w:r w:rsidR="002F5F56" w:rsidDel="00AF31C2">
          <w:rPr>
            <w:rFonts w:ascii="Times New Roman" w:hAnsi="Times New Roman" w:cs="Times New Roman"/>
            <w:sz w:val="24"/>
            <w:szCs w:val="24"/>
          </w:rPr>
          <w:delText>which we term</w:delText>
        </w:r>
        <w:r w:rsidRPr="00CA73E4" w:rsidDel="00AF31C2">
          <w:rPr>
            <w:rFonts w:ascii="Times New Roman" w:hAnsi="Times New Roman" w:cs="Times New Roman"/>
            <w:sz w:val="24"/>
            <w:szCs w:val="24"/>
          </w:rPr>
          <w:delText xml:space="preserve"> </w:delText>
        </w:r>
      </w:del>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xml:space="preserve">”, </w:t>
      </w:r>
      <w:del w:id="31" w:author="Steve Rozen, Ph.D." w:date="2025-06-25T15: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Because each system distinguishes mutation types that the other system groups together, i</w:t>
      </w:r>
      <w:ins w:id="32" w:author="Steve Rozen, Ph.D." w:date="2025-06-26T20:31:00Z">
        <w:r w:rsidR="00E14A15">
          <w:rPr>
            <w:rFonts w:ascii="Times New Roman" w:hAnsi="Times New Roman" w:cs="Times New Roman"/>
            <w:sz w:val="24"/>
            <w:szCs w:val="24"/>
          </w:rPr>
          <w:t>t is</w:t>
        </w:r>
      </w:ins>
      <w:r w:rsidR="006F083F">
        <w:rPr>
          <w:rFonts w:ascii="Times New Roman" w:hAnsi="Times New Roman" w:cs="Times New Roman"/>
          <w:sz w:val="24"/>
          <w:szCs w:val="24"/>
        </w:rPr>
        <w:t xml:space="preserve"> impossible to algorithmically map signatures between the two classifications. </w:t>
      </w:r>
    </w:p>
    <w:p w14:paraId="27B6E79C" w14:textId="0E0B2EF7" w:rsidR="00CA73E4" w:rsidDel="00493D69" w:rsidRDefault="00AF31C2" w:rsidP="008A1C58">
      <w:pPr>
        <w:spacing w:line="480" w:lineRule="auto"/>
        <w:rPr>
          <w:del w:id="33" w:author="Steve Rozen, Ph.D." w:date="2025-06-25T15:58:00Z"/>
          <w:rFonts w:ascii="Times New Roman" w:hAnsi="Times New Roman" w:cs="Times New Roman"/>
          <w:sz w:val="24"/>
          <w:szCs w:val="24"/>
        </w:rPr>
      </w:pPr>
      <w:del w:id="34" w:author="Steve Rozen, Ph.D." w:date="2025-06-25T15:58:00Z">
        <w:r w:rsidDel="00493D69">
          <w:rPr>
            <w:rFonts w:ascii="Times New Roman" w:hAnsi="Times New Roman" w:cs="Times New Roman"/>
            <w:sz w:val="24"/>
            <w:szCs w:val="24"/>
          </w:rPr>
          <w:delText xml:space="preserve">&lt;I think this whole paragraph is now redundant&gt; </w:delText>
        </w:r>
        <w:r w:rsidR="00705C12" w:rsidDel="00493D69">
          <w:rPr>
            <w:rFonts w:ascii="Times New Roman" w:hAnsi="Times New Roman" w:cs="Times New Roman"/>
            <w:sz w:val="24"/>
            <w:szCs w:val="24"/>
          </w:rPr>
          <w:delText>Use of the Indel89 system offered the ability to distinguish several signatures that could not be distinguished in Indel83. In general, the relationship between Indel83 and Indel89 signatures is many-to-many: in some cases</w:delText>
        </w:r>
        <w:r w:rsidR="00465904" w:rsidDel="00493D69">
          <w:rPr>
            <w:rFonts w:ascii="Times New Roman" w:hAnsi="Times New Roman" w:cs="Times New Roman"/>
            <w:sz w:val="24"/>
            <w:szCs w:val="24"/>
          </w:rPr>
          <w:delText>,</w:delText>
        </w:r>
        <w:r w:rsidR="00705C12" w:rsidDel="00493D69">
          <w:rPr>
            <w:rFonts w:ascii="Times New Roman" w:hAnsi="Times New Roman" w:cs="Times New Roman"/>
            <w:sz w:val="24"/>
            <w:szCs w:val="24"/>
          </w:rPr>
          <w:delText xml:space="preserve"> one Indel83 signature maps to multiple Indel89 signatures, and in other cases one Indel89 signature maps to multiple Indel83 signatures. T</w:delText>
        </w:r>
        <w:r w:rsidR="00CA73E4" w:rsidRPr="00CA73E4" w:rsidDel="00493D69">
          <w:rPr>
            <w:rFonts w:ascii="Times New Roman" w:hAnsi="Times New Roman" w:cs="Times New Roman"/>
            <w:sz w:val="24"/>
            <w:szCs w:val="24"/>
          </w:rPr>
          <w:delText>his study employ</w:delText>
        </w:r>
        <w:r w:rsidR="00D6391F" w:rsidDel="00493D69">
          <w:rPr>
            <w:rFonts w:ascii="Times New Roman" w:hAnsi="Times New Roman" w:cs="Times New Roman"/>
            <w:sz w:val="24"/>
            <w:szCs w:val="24"/>
          </w:rPr>
          <w:delText>ed</w:delText>
        </w:r>
        <w:r w:rsidR="00CA73E4" w:rsidRPr="00CA73E4" w:rsidDel="00493D69">
          <w:rPr>
            <w:rFonts w:ascii="Times New Roman" w:hAnsi="Times New Roman" w:cs="Times New Roman"/>
            <w:sz w:val="24"/>
            <w:szCs w:val="24"/>
          </w:rPr>
          <w:delText xml:space="preserve"> both </w:delText>
        </w:r>
        <w:r w:rsidR="00351BEF" w:rsidDel="00493D69">
          <w:rPr>
            <w:rFonts w:ascii="Times New Roman" w:hAnsi="Times New Roman" w:cs="Times New Roman"/>
            <w:sz w:val="24"/>
            <w:szCs w:val="24"/>
          </w:rPr>
          <w:delText>classifications</w:delText>
        </w:r>
        <w:r w:rsidR="00CA73E4" w:rsidRPr="00CA73E4" w:rsidDel="00493D69">
          <w:rPr>
            <w:rFonts w:ascii="Times New Roman" w:hAnsi="Times New Roman" w:cs="Times New Roman"/>
            <w:sz w:val="24"/>
            <w:szCs w:val="24"/>
          </w:rPr>
          <w:delText xml:space="preserve"> to comprehensively interpret indel mutational processes</w:delText>
        </w:r>
        <w:r w:rsidR="003B22AD" w:rsidDel="00493D69">
          <w:rPr>
            <w:rFonts w:ascii="Times New Roman" w:hAnsi="Times New Roman" w:cs="Times New Roman"/>
            <w:sz w:val="24"/>
            <w:szCs w:val="24"/>
          </w:rPr>
          <w:delText>.</w:delText>
        </w:r>
      </w:del>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lastRenderedPageBreak/>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35" w:author="Steve Rozen, Ph.D." w:date="2025-06-25T15:34:00Z">
        <w:r w:rsidR="00D6391F">
          <w:rPr>
            <w:rFonts w:ascii="Times New Roman" w:hAnsi="Times New Roman" w:cs="Times New Roman"/>
            <w:sz w:val="24"/>
            <w:szCs w:val="24"/>
          </w:rPr>
          <w:t>single</w:t>
        </w:r>
      </w:ins>
      <w:del w:id="36" w:author="Steve Rozen, Ph.D." w:date="2025-06-25T15: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37" w:author="Steve Rozen, Ph.D." w:date="2025-06-25T15: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38" w:author="Steve Rozen, Ph.D." w:date="2025-06-25T15:35:00Z">
        <w:r w:rsidR="00D6391F">
          <w:rPr>
            <w:rFonts w:ascii="Times New Roman" w:hAnsi="Times New Roman" w:cs="Times New Roman"/>
            <w:sz w:val="24"/>
            <w:szCs w:val="24"/>
          </w:rPr>
          <w:t>lets it</w:t>
        </w:r>
      </w:ins>
      <w:del w:id="39" w:author="Steve Rozen, Ph.D." w:date="2025-06-25T15: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40"/>
      <w:ins w:id="41" w:author="Steve Rozen, Ph.D." w:date="2025-06-05T09:44:00Z">
        <w:r w:rsidRPr="00254A51">
          <w:rPr>
            <w:rFonts w:ascii="Times New Roman" w:hAnsi="Times New Roman" w:cs="Times New Roman"/>
            <w:strike/>
            <w:sz w:val="24"/>
            <w:szCs w:val="24"/>
            <w:rPrChange w:id="42" w:author="Steve Rozen, Ph.D." w:date="2025-06-26T20:56:00Z">
              <w:rPr>
                <w:rFonts w:ascii="Times New Roman" w:hAnsi="Times New Roman" w:cs="Times New Roman"/>
                <w:sz w:val="24"/>
                <w:szCs w:val="24"/>
              </w:rPr>
            </w:rPrChange>
          </w:rPr>
          <w:t xml:space="preserve">&lt;the point of this paragraph is that </w:t>
        </w:r>
      </w:ins>
      <w:ins w:id="43" w:author="Steve Rozen, Ph.D." w:date="2025-06-05T09:45:00Z">
        <w:r w:rsidRPr="00254A51">
          <w:rPr>
            <w:rFonts w:ascii="Times New Roman" w:hAnsi="Times New Roman" w:cs="Times New Roman"/>
            <w:strike/>
            <w:sz w:val="24"/>
            <w:szCs w:val="24"/>
            <w:rPrChange w:id="44" w:author="Steve Rozen, Ph.D." w:date="2025-06-26T20:56:00Z">
              <w:rPr>
                <w:rFonts w:ascii="Times New Roman" w:hAnsi="Times New Roman" w:cs="Times New Roman"/>
                <w:sz w:val="24"/>
                <w:szCs w:val="24"/>
              </w:rPr>
            </w:rPrChange>
          </w:rPr>
          <w:t>Indel89 is more informative?&gt;</w:t>
        </w:r>
      </w:ins>
      <w:commentRangeEnd w:id="40"/>
      <w:r w:rsidR="00CC7CD8" w:rsidRPr="00254A51">
        <w:rPr>
          <w:rStyle w:val="CommentReference"/>
          <w:strike/>
          <w:rPrChange w:id="45" w:author="Steve Rozen, Ph.D." w:date="2025-06-26T20:56:00Z">
            <w:rPr>
              <w:rStyle w:val="CommentReference"/>
            </w:rPr>
          </w:rPrChange>
        </w:rPr>
        <w:commentReference w:id="40"/>
      </w:r>
      <w:ins w:id="46" w:author="Steve Rozen, Ph.D." w:date="2025-06-05T09:45:00Z">
        <w:r w:rsidRPr="00254A51">
          <w:rPr>
            <w:rFonts w:ascii="Times New Roman" w:hAnsi="Times New Roman" w:cs="Times New Roman"/>
            <w:strike/>
            <w:sz w:val="24"/>
            <w:szCs w:val="24"/>
            <w:rPrChange w:id="47" w:author="Steve Rozen, Ph.D." w:date="2025-06-26T20:56:00Z">
              <w:rPr>
                <w:rFonts w:ascii="Times New Roman" w:hAnsi="Times New Roman" w:cs="Times New Roman"/>
                <w:sz w:val="24"/>
                <w:szCs w:val="24"/>
              </w:rPr>
            </w:rPrChange>
          </w:rPr>
          <w:t xml:space="preserve"> </w:t>
        </w:r>
      </w:ins>
      <w:r w:rsidR="00B8798B" w:rsidRPr="00254A51">
        <w:rPr>
          <w:rFonts w:ascii="Times New Roman" w:hAnsi="Times New Roman" w:cs="Times New Roman"/>
          <w:strike/>
          <w:sz w:val="24"/>
          <w:szCs w:val="24"/>
          <w:rPrChange w:id="48" w:author="Steve Rozen, Ph.D." w:date="2025-06-26T20:56:00Z">
            <w:rPr>
              <w:rFonts w:ascii="Times New Roman" w:hAnsi="Times New Roman" w:cs="Times New Roman"/>
              <w:sz w:val="24"/>
              <w:szCs w:val="24"/>
            </w:rPr>
          </w:rPrChange>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sidRPr="00254A51">
        <w:rPr>
          <w:rFonts w:ascii="Times New Roman" w:hAnsi="Times New Roman" w:cs="Times New Roman"/>
          <w:strike/>
          <w:sz w:val="24"/>
          <w:szCs w:val="24"/>
          <w:rPrChange w:id="49" w:author="Steve Rozen, Ph.D." w:date="2025-06-26T20:56:00Z">
            <w:rPr>
              <w:rFonts w:ascii="Times New Roman" w:hAnsi="Times New Roman" w:cs="Times New Roman"/>
              <w:sz w:val="24"/>
              <w:szCs w:val="24"/>
            </w:rPr>
          </w:rPrChange>
        </w:rPr>
        <w:t xml:space="preserve">followed by A (e.g., CA&gt;A, CCA&gt;CA…) </w:t>
      </w:r>
      <w:r w:rsidR="00B8798B" w:rsidRPr="00254A51">
        <w:rPr>
          <w:rFonts w:ascii="Times New Roman" w:hAnsi="Times New Roman" w:cs="Times New Roman"/>
          <w:strike/>
          <w:sz w:val="24"/>
          <w:szCs w:val="24"/>
          <w:rPrChange w:id="50" w:author="Steve Rozen, Ph.D." w:date="2025-06-26T20:56:00Z">
            <w:rPr>
              <w:rFonts w:ascii="Times New Roman" w:hAnsi="Times New Roman" w:cs="Times New Roman"/>
              <w:sz w:val="24"/>
              <w:szCs w:val="24"/>
            </w:rPr>
          </w:rPrChange>
        </w:rPr>
        <w:t>as captured by ID3</w:t>
      </w:r>
      <w:r w:rsidR="006B3CB6" w:rsidRPr="00254A51">
        <w:rPr>
          <w:rFonts w:ascii="Times New Roman" w:hAnsi="Times New Roman" w:cs="Times New Roman"/>
          <w:strike/>
          <w:sz w:val="24"/>
          <w:szCs w:val="24"/>
          <w:rPrChange w:id="51" w:author="Steve Rozen, Ph.D." w:date="2025-06-26T20:56:00Z">
            <w:rPr>
              <w:rFonts w:ascii="Times New Roman" w:hAnsi="Times New Roman" w:cs="Times New Roman"/>
              <w:sz w:val="24"/>
              <w:szCs w:val="24"/>
            </w:rPr>
          </w:rPrChange>
        </w:rPr>
        <w:t xml:space="preserve"> and InsDel3</w:t>
      </w:r>
      <w:r w:rsidR="00B8798B" w:rsidRPr="00254A51">
        <w:rPr>
          <w:rFonts w:ascii="Times New Roman" w:hAnsi="Times New Roman" w:cs="Times New Roman"/>
          <w:strike/>
          <w:sz w:val="24"/>
          <w:szCs w:val="24"/>
          <w:rPrChange w:id="52" w:author="Steve Rozen, Ph.D." w:date="2025-06-26T20:56:00Z">
            <w:rPr>
              <w:rFonts w:ascii="Times New Roman" w:hAnsi="Times New Roman" w:cs="Times New Roman"/>
              <w:sz w:val="24"/>
              <w:szCs w:val="24"/>
            </w:rPr>
          </w:rPrChange>
        </w:rPr>
        <w:t>. UV exposure, conversely, induces C&gt;T (SBS7a) and CC&gt;TT (DBS1) substitutions, as well as indel events such as GTTA&gt;GTA or ATTA&gt;ATA</w:t>
      </w:r>
      <w:r w:rsidR="008615B8" w:rsidRPr="00254A51">
        <w:rPr>
          <w:rFonts w:ascii="Times New Roman" w:hAnsi="Times New Roman" w:cs="Times New Roman"/>
          <w:strike/>
          <w:sz w:val="24"/>
          <w:szCs w:val="24"/>
          <w:rPrChange w:id="53" w:author="Steve Rozen, Ph.D." w:date="2025-06-26T20:56:00Z">
            <w:rPr>
              <w:rFonts w:ascii="Times New Roman" w:hAnsi="Times New Roman" w:cs="Times New Roman"/>
              <w:sz w:val="24"/>
              <w:szCs w:val="24"/>
            </w:rPr>
          </w:rPrChange>
        </w:rPr>
        <w:t xml:space="preserve"> (ID13 and InsDel13)</w:t>
      </w:r>
      <w:r w:rsidR="00B8798B" w:rsidRPr="00254A51">
        <w:rPr>
          <w:rFonts w:ascii="Times New Roman" w:hAnsi="Times New Roman" w:cs="Times New Roman"/>
          <w:strike/>
          <w:sz w:val="24"/>
          <w:szCs w:val="24"/>
          <w:rPrChange w:id="54" w:author="Steve Rozen, Ph.D." w:date="2025-06-26T20:56:00Z">
            <w:rPr>
              <w:rFonts w:ascii="Times New Roman" w:hAnsi="Times New Roman" w:cs="Times New Roman"/>
              <w:sz w:val="24"/>
              <w:szCs w:val="24"/>
            </w:rPr>
          </w:rPrChange>
        </w:rPr>
        <w:t>.</w:t>
      </w:r>
      <w:r w:rsidR="00B8798B" w:rsidRPr="00B8798B">
        <w:rPr>
          <w:rFonts w:ascii="Times New Roman" w:hAnsi="Times New Roman" w:cs="Times New Roman"/>
          <w:sz w:val="24"/>
          <w:szCs w:val="24"/>
        </w:rPr>
        <w:t xml:space="preserve">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w:t>
      </w:r>
      <w:r w:rsidRPr="008D60CC">
        <w:rPr>
          <w:rFonts w:ascii="Times New Roman" w:hAnsi="Times New Roman" w:cs="Times New Roman"/>
          <w:sz w:val="24"/>
          <w:szCs w:val="24"/>
        </w:rPr>
        <w:lastRenderedPageBreak/>
        <w:t>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55" w:author="Steve Rozen, Ph.D." w:date="2025-06-25T16: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56" w:author="Steve Rozen, Ph.D." w:date="2025-06-25T16:06:00Z">
        <w:r w:rsidR="00573DD4" w:rsidRPr="00573DD4">
          <w:rPr>
            <w:rFonts w:ascii="Times New Roman" w:hAnsi="Times New Roman" w:cs="Times New Roman"/>
            <w:sz w:val="24"/>
            <w:szCs w:val="24"/>
          </w:rPr>
          <w:t xml:space="preserve">ribonucleotide excision repair </w:t>
        </w:r>
      </w:ins>
      <w:del w:id="57" w:author="Steve Rozen, Ph.D." w:date="2025-06-25T16:09:00Z">
        <w:r w:rsidR="00EB4AAF" w:rsidRPr="00EB4AAF" w:rsidDel="00573DD4">
          <w:rPr>
            <w:rFonts w:ascii="Times New Roman" w:hAnsi="Times New Roman" w:cs="Times New Roman"/>
            <w:sz w:val="24"/>
            <w:szCs w:val="24"/>
          </w:rPr>
          <w:delText xml:space="preserve">confirmed </w:delText>
        </w:r>
      </w:del>
      <w:ins w:id="58" w:author="Steve Rozen, Ph.D." w:date="2025-06-25T16:09:00Z">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59" w:author="Steve Rozen, Ph.D." w:date="2025-06-25T16:09:00Z">
        <w:r w:rsidR="00EB4AAF" w:rsidRPr="00EB4AAF" w:rsidDel="00573DD4">
          <w:rPr>
            <w:rFonts w:ascii="Times New Roman" w:hAnsi="Times New Roman" w:cs="Times New Roman"/>
            <w:sz w:val="24"/>
            <w:szCs w:val="24"/>
          </w:rPr>
          <w:delText xml:space="preserve">that </w:delText>
        </w:r>
      </w:del>
      <w:del w:id="60" w:author="Steve Rozen, Ph.D." w:date="2025-06-25T16:06:00Z">
        <w:r w:rsidR="00EB4AAF" w:rsidRPr="00EB4AAF" w:rsidDel="00573DD4">
          <w:rPr>
            <w:rFonts w:ascii="Times New Roman" w:hAnsi="Times New Roman" w:cs="Times New Roman"/>
            <w:sz w:val="24"/>
            <w:szCs w:val="24"/>
          </w:rPr>
          <w:delText xml:space="preserve">one </w:delText>
        </w:r>
      </w:del>
      <w:del w:id="61" w:author="Steve Rozen, Ph.D." w:date="2025-06-25T16:07:00Z">
        <w:r w:rsidR="00EB4AAF" w:rsidRPr="00EB4AAF" w:rsidDel="00573DD4">
          <w:rPr>
            <w:rFonts w:ascii="Times New Roman" w:hAnsi="Times New Roman" w:cs="Times New Roman"/>
            <w:sz w:val="24"/>
            <w:szCs w:val="24"/>
          </w:rPr>
          <w:delText>novel</w:delText>
        </w:r>
      </w:del>
      <w:ins w:id="62" w:author="Steve Rozen, Ph.D." w:date="2025-06-25T16: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63" w:author="Steve Rozen, Ph.D." w:date="2025-06-25T16:04:00Z">
        <w:r w:rsidR="00573DD4">
          <w:rPr>
            <w:rFonts w:ascii="Times New Roman" w:hAnsi="Times New Roman" w:cs="Times New Roman"/>
            <w:sz w:val="24"/>
            <w:szCs w:val="24"/>
          </w:rPr>
          <w:t>i</w:t>
        </w:r>
      </w:ins>
      <w:del w:id="64" w:author="Steve Rozen, Ph.D." w:date="2025-06-25T16: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65" w:author="Steve Rozen, Ph.D." w:date="2025-06-25T16:06:00Z">
        <w:r w:rsidR="00573DD4">
          <w:rPr>
            <w:rFonts w:ascii="Times New Roman" w:hAnsi="Times New Roman" w:cs="Times New Roman"/>
            <w:sz w:val="24"/>
            <w:szCs w:val="24"/>
          </w:rPr>
          <w:t>s</w:t>
        </w:r>
      </w:ins>
      <w:del w:id="66" w:author="Steve Rozen, Ph.D." w:date="2025-06-25T16: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67" w:author="Steve Rozen, Ph.D." w:date="2025-06-25T16: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68" w:author="Steve Rozen, Ph.D." w:date="2025-06-25T16:06:00Z">
        <w:r w:rsidR="00573DD4">
          <w:rPr>
            <w:rFonts w:ascii="Times New Roman" w:hAnsi="Times New Roman" w:cs="Times New Roman"/>
            <w:sz w:val="24"/>
            <w:szCs w:val="24"/>
          </w:rPr>
          <w:t>independen</w:t>
        </w:r>
      </w:ins>
      <w:ins w:id="69" w:author="Steve Rozen, Ph.D." w:date="2025-06-25T16:07:00Z">
        <w:r w:rsidR="00573DD4">
          <w:rPr>
            <w:rFonts w:ascii="Times New Roman" w:hAnsi="Times New Roman" w:cs="Times New Roman"/>
            <w:sz w:val="24"/>
            <w:szCs w:val="24"/>
          </w:rPr>
          <w:t xml:space="preserve">tly </w:t>
        </w:r>
      </w:ins>
      <w:ins w:id="70" w:author="Steve Rozen, Ph.D." w:date="2025-06-25T16:04:00Z">
        <w:r w:rsidR="00573DD4">
          <w:rPr>
            <w:rFonts w:ascii="Times New Roman" w:hAnsi="Times New Roman" w:cs="Times New Roman"/>
            <w:sz w:val="24"/>
            <w:szCs w:val="24"/>
          </w:rPr>
          <w:t>in both indel classification systems</w:t>
        </w:r>
      </w:ins>
      <w:del w:id="71" w:author="Steve Rozen, Ph.D." w:date="2025-06-25T16:04:00Z">
        <w:r w:rsidR="00EB4AAF" w:rsidRPr="00EB4AAF" w:rsidDel="00573DD4">
          <w:rPr>
            <w:rFonts w:ascii="Times New Roman" w:hAnsi="Times New Roman" w:cs="Times New Roman"/>
            <w:sz w:val="24"/>
            <w:szCs w:val="24"/>
          </w:rPr>
          <w:delText xml:space="preserve">in both </w:delText>
        </w:r>
      </w:del>
      <w:del w:id="72" w:author="Steve Rozen, Ph.D." w:date="2025-06-25T16: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73" w:author="Steve Rozen, Ph.D." w:date="2025-06-25T16:09:00Z">
        <w:r w:rsidR="00EB4AAF" w:rsidRPr="00EB4AAF" w:rsidDel="00573DD4">
          <w:rPr>
            <w:rFonts w:ascii="Times New Roman" w:hAnsi="Times New Roman" w:cs="Times New Roman"/>
            <w:sz w:val="24"/>
            <w:szCs w:val="24"/>
          </w:rPr>
          <w:delText xml:space="preserve"> </w:delText>
        </w:r>
      </w:del>
      <w:del w:id="74" w:author="Steve Rozen, Ph.D." w:date="2025-06-25T16:02:00Z">
        <w:r w:rsidR="00EB4AAF" w:rsidRPr="00EB4AAF" w:rsidDel="00573DD4">
          <w:rPr>
            <w:rFonts w:ascii="Times New Roman" w:hAnsi="Times New Roman" w:cs="Times New Roman"/>
            <w:sz w:val="24"/>
            <w:szCs w:val="24"/>
          </w:rPr>
          <w:delText>is associated</w:delText>
        </w:r>
      </w:del>
      <w:del w:id="75" w:author="Steve Rozen, Ph.D." w:date="2025-06-25T16:09:00Z">
        <w:r w:rsidR="00EB4AAF" w:rsidRPr="00EB4AAF" w:rsidDel="00573DD4">
          <w:rPr>
            <w:rFonts w:ascii="Times New Roman" w:hAnsi="Times New Roman" w:cs="Times New Roman"/>
            <w:sz w:val="24"/>
            <w:szCs w:val="24"/>
          </w:rPr>
          <w:delText xml:space="preserve"> </w:delText>
        </w:r>
      </w:del>
      <w:ins w:id="76" w:author="Steve Rozen, Ph.D." w:date="2025-06-25T16:03:00Z">
        <w:r w:rsidR="00573DD4" w:rsidRPr="00EB4AAF">
          <w:rPr>
            <w:rFonts w:ascii="Times New Roman" w:hAnsi="Times New Roman" w:cs="Times New Roman"/>
            <w:sz w:val="24"/>
            <w:szCs w:val="24"/>
          </w:rPr>
          <w:t xml:space="preserve"> </w:t>
        </w:r>
      </w:ins>
      <w:del w:id="77" w:author="Steve Rozen, Ph.D." w:date="2025-06-25T16: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78" w:author="Steve Rozen, Ph.D." w:date="2025-06-25T16:01:00Z">
        <w:r w:rsidR="00493D69">
          <w:rPr>
            <w:rFonts w:ascii="Times New Roman" w:hAnsi="Times New Roman" w:cs="Times New Roman"/>
            <w:sz w:val="24"/>
            <w:szCs w:val="24"/>
          </w:rPr>
          <w:t xml:space="preserve">&lt;cite </w:t>
        </w:r>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79" w:author="Steve Rozen, Ph.D." w:date="2025-06-25T16: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80" w:author="Steve Rozen, Ph.D." w:date="2025-06-25T16:11:00Z">
        <w:r w:rsidR="00573DD4">
          <w:rPr>
            <w:rFonts w:ascii="Times New Roman" w:hAnsi="Times New Roman" w:cs="Times New Roman"/>
            <w:sz w:val="24"/>
            <w:szCs w:val="24"/>
          </w:rPr>
          <w:t>indel</w:t>
        </w:r>
      </w:ins>
      <w:del w:id="81" w:author="Steve Rozen, Ph.D." w:date="2025-06-25T16: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83 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82" w:author="Steve Rozen, Ph.D." w:date="2025-06-25T15:57:00Z">
        <w:r w:rsidR="00AF31C2">
          <w:rPr>
            <w:rFonts w:ascii="Times New Roman" w:hAnsi="Times New Roman" w:cs="Times New Roman"/>
            <w:sz w:val="24"/>
            <w:szCs w:val="24"/>
          </w:rPr>
          <w:t>classifications</w:t>
        </w:r>
      </w:ins>
      <w:ins w:id="83" w:author="Steve Rozen, Ph.D." w:date="2025-06-25T16:11:00Z">
        <w:r w:rsidR="00573DD4">
          <w:rPr>
            <w:rFonts w:ascii="Times New Roman" w:hAnsi="Times New Roman" w:cs="Times New Roman"/>
            <w:sz w:val="24"/>
            <w:szCs w:val="24"/>
          </w:rPr>
          <w:t xml:space="preserve"> systems</w:t>
        </w:r>
      </w:ins>
      <w:ins w:id="84" w:author="Steve Rozen, Ph.D." w:date="2025-06-25T15:57:00Z">
        <w:r w:rsidR="00AF31C2">
          <w:rPr>
            <w:rFonts w:ascii="Times New Roman" w:hAnsi="Times New Roman" w:cs="Times New Roman"/>
            <w:sz w:val="24"/>
            <w:szCs w:val="24"/>
          </w:rPr>
          <w:t xml:space="preserve"> </w:t>
        </w:r>
      </w:ins>
      <w:del w:id="85" w:author="Steve Rozen, Ph.D." w:date="2025-06-25T16:11:00Z">
        <w:r w:rsidR="00EB4AAF" w:rsidRPr="00EB4AAF" w:rsidDel="00573DD4">
          <w:rPr>
            <w:rFonts w:ascii="Times New Roman" w:hAnsi="Times New Roman" w:cs="Times New Roman"/>
            <w:sz w:val="24"/>
            <w:szCs w:val="24"/>
          </w:rPr>
          <w:delText>were detected</w:delText>
        </w:r>
      </w:del>
      <w:ins w:id="86" w:author="Steve Rozen, Ph.D." w:date="2025-06-25T16: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mSigHdp (mutational signatures from hierarchical </w:t>
      </w:r>
      <w:r w:rsidR="00637985">
        <w:rPr>
          <w:rFonts w:ascii="Times New Roman" w:hAnsi="Times New Roman" w:cs="Times New Roman"/>
          <w:sz w:val="24"/>
          <w:szCs w:val="24"/>
        </w:rPr>
        <w:lastRenderedPageBreak/>
        <w:t>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87"/>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87"/>
      <w:r w:rsidR="00FC0DE7">
        <w:rPr>
          <w:rStyle w:val="CommentReference"/>
        </w:rPr>
        <w:commentReference w:id="87"/>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 xml:space="preserve">signatures were compared to COSMIC v3.4 signatures and classified into three groups: (a) 18 signatures matching COSMIC v3.4 with cosine similarity &gt; 0.85 (designated "C_IDx," where x corresponds to the COSMIC ID; see </w:t>
      </w:r>
      <w:r w:rsidRPr="00BF36B6">
        <w:rPr>
          <w:rFonts w:ascii="Times New Roman" w:hAnsi="Times New Roman" w:cs="Times New Roman"/>
          <w:sz w:val="24"/>
          <w:szCs w:val="24"/>
        </w:rPr>
        <w:lastRenderedPageBreak/>
        <w:t>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InDel89 signatures were named according to their corresponding InDel83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If multiple InDel89 signatures mapped to a single InDel83 signature, they were named InsDelx_a, InsDelx_b,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The mSigHdp analysis successfully re-identified signatures similar to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lastRenderedPageBreak/>
        <w:t>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lastRenderedPageBreak/>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DEF2229" w:rsidR="008C1E46" w:rsidRDefault="008C1E46" w:rsidP="0096596C">
      <w:pPr>
        <w:spacing w:line="480" w:lineRule="auto"/>
        <w:rPr>
          <w:ins w:id="88" w:author="Mini Huang" w:date="2025-07-03T14:24:00Z"/>
          <w:rFonts w:ascii="Times New Roman" w:hAnsi="Times New Roman" w:cs="Times New Roman"/>
          <w:b/>
          <w:bCs/>
          <w:sz w:val="24"/>
          <w:szCs w:val="24"/>
        </w:rPr>
      </w:pPr>
      <w:r w:rsidRPr="008C1E46">
        <w:rPr>
          <w:rFonts w:ascii="Times New Roman" w:hAnsi="Times New Roman" w:cs="Times New Roman" w:hint="eastAsia"/>
          <w:b/>
          <w:bCs/>
          <w:sz w:val="24"/>
          <w:szCs w:val="24"/>
        </w:rPr>
        <w:t>Tophography of InDel mutational signatures</w:t>
      </w:r>
    </w:p>
    <w:p w14:paraId="2C626D95" w14:textId="43D9CE9B" w:rsidR="00CC692B" w:rsidRDefault="00695E64" w:rsidP="00CC692B">
      <w:pPr>
        <w:spacing w:line="480" w:lineRule="auto"/>
        <w:rPr>
          <w:ins w:id="89" w:author="Mini Huang" w:date="2025-07-03T15:38:00Z"/>
          <w:rFonts w:ascii="Times New Roman" w:hAnsi="Times New Roman" w:cs="Times New Roman"/>
          <w:sz w:val="24"/>
          <w:szCs w:val="24"/>
        </w:rPr>
      </w:pPr>
      <w:ins w:id="90" w:author="Mini Huang" w:date="2025-07-03T14:26:00Z">
        <w:r w:rsidRPr="00AF1FB3">
          <w:rPr>
            <w:rFonts w:ascii="Times New Roman" w:hAnsi="Times New Roman" w:cs="Times New Roman"/>
            <w:sz w:val="24"/>
            <w:szCs w:val="24"/>
          </w:rPr>
          <w:t>We evaluated the</w:t>
        </w:r>
      </w:ins>
      <w:ins w:id="91" w:author="Mini Huang" w:date="2025-07-03T14:28:00Z">
        <w:r w:rsidR="00AF1FB3" w:rsidRPr="00AF1FB3">
          <w:rPr>
            <w:rFonts w:ascii="Times New Roman" w:hAnsi="Times New Roman" w:cs="Times New Roman"/>
            <w:sz w:val="24"/>
            <w:szCs w:val="24"/>
          </w:rPr>
          <w:t xml:space="preserve"> interplay between our InDel</w:t>
        </w:r>
      </w:ins>
      <w:ins w:id="92" w:author="Mini Huang" w:date="2025-07-03T14:35:00Z">
        <w:r w:rsidR="005D0A99">
          <w:rPr>
            <w:rFonts w:ascii="Times New Roman" w:hAnsi="Times New Roman" w:cs="Times New Roman"/>
            <w:sz w:val="24"/>
            <w:szCs w:val="24"/>
          </w:rPr>
          <w:t>83</w:t>
        </w:r>
      </w:ins>
      <w:ins w:id="93" w:author="Mini Huang" w:date="2025-07-03T14:28:00Z">
        <w:r w:rsidR="00AF1FB3" w:rsidRPr="00AF1FB3">
          <w:rPr>
            <w:rFonts w:ascii="Times New Roman" w:hAnsi="Times New Roman" w:cs="Times New Roman"/>
            <w:sz w:val="24"/>
            <w:szCs w:val="24"/>
          </w:rPr>
          <w:t xml:space="preserve"> signatures and</w:t>
        </w:r>
      </w:ins>
      <w:ins w:id="94" w:author="Mini Huang" w:date="2025-07-03T14:26:00Z">
        <w:r w:rsidRPr="00AF1FB3">
          <w:rPr>
            <w:rFonts w:ascii="Times New Roman" w:hAnsi="Times New Roman" w:cs="Times New Roman"/>
            <w:sz w:val="24"/>
            <w:szCs w:val="24"/>
          </w:rPr>
          <w:t xml:space="preserve"> </w:t>
        </w:r>
      </w:ins>
      <w:ins w:id="95" w:author="Mini Huang" w:date="2025-07-03T14:29:00Z">
        <w:r w:rsidR="00AF1FB3">
          <w:rPr>
            <w:rFonts w:ascii="Times New Roman" w:hAnsi="Times New Roman" w:cs="Times New Roman"/>
            <w:sz w:val="24"/>
            <w:szCs w:val="24"/>
          </w:rPr>
          <w:t xml:space="preserve">certain </w:t>
        </w:r>
        <w:r w:rsidR="00AF1FB3" w:rsidRPr="00AF1FB3">
          <w:rPr>
            <w:rFonts w:ascii="Times New Roman" w:hAnsi="Times New Roman" w:cs="Times New Roman"/>
            <w:sz w:val="24"/>
            <w:szCs w:val="24"/>
          </w:rPr>
          <w:t xml:space="preserve">genomic </w:t>
        </w:r>
        <w:r w:rsidR="00AF1FB3">
          <w:rPr>
            <w:rFonts w:ascii="Times New Roman" w:hAnsi="Times New Roman" w:cs="Times New Roman"/>
            <w:sz w:val="24"/>
            <w:szCs w:val="24"/>
          </w:rPr>
          <w:t>topo</w:t>
        </w:r>
      </w:ins>
      <w:ins w:id="96" w:author="Mini Huang" w:date="2025-07-03T14:27:00Z">
        <w:r w:rsidRPr="00AF1FB3">
          <w:rPr>
            <w:rFonts w:ascii="Times New Roman" w:hAnsi="Times New Roman" w:cs="Times New Roman"/>
            <w:sz w:val="24"/>
            <w:szCs w:val="24"/>
          </w:rPr>
          <w:t>graphical features</w:t>
        </w:r>
      </w:ins>
      <w:ins w:id="97" w:author="Mini Huang" w:date="2025-07-03T14:29:00Z">
        <w:r w:rsidR="00AF1FB3" w:rsidRPr="00AF1FB3">
          <w:rPr>
            <w:rFonts w:ascii="Times New Roman" w:hAnsi="Times New Roman" w:cs="Times New Roman"/>
            <w:sz w:val="24"/>
            <w:szCs w:val="24"/>
          </w:rPr>
          <w:t>.</w:t>
        </w:r>
      </w:ins>
      <w:ins w:id="98" w:author="Mini Huang" w:date="2025-07-03T15:14:00Z">
        <w:r w:rsidR="005C7058">
          <w:rPr>
            <w:rFonts w:ascii="Times New Roman" w:hAnsi="Times New Roman" w:cs="Times New Roman"/>
            <w:sz w:val="24"/>
            <w:szCs w:val="24"/>
          </w:rPr>
          <w:t xml:space="preserve"> Tr</w:t>
        </w:r>
        <w:r w:rsidR="005C7058" w:rsidRPr="005C7058">
          <w:rPr>
            <w:rFonts w:ascii="Times New Roman" w:hAnsi="Times New Roman" w:cs="Times New Roman"/>
            <w:sz w:val="24"/>
            <w:szCs w:val="24"/>
          </w:rPr>
          <w:t>anscription-coupled nucleotide excision repair</w:t>
        </w:r>
        <w:r w:rsidR="005C7058" w:rsidRPr="005C7058">
          <w:rPr>
            <w:rFonts w:ascii="Times New Roman" w:hAnsi="Times New Roman" w:cs="Times New Roman"/>
            <w:sz w:val="24"/>
            <w:szCs w:val="24"/>
          </w:rPr>
          <w:t xml:space="preserve"> </w:t>
        </w:r>
        <w:r w:rsidR="005C7058">
          <w:rPr>
            <w:rFonts w:ascii="Times New Roman" w:hAnsi="Times New Roman" w:cs="Times New Roman"/>
            <w:sz w:val="24"/>
            <w:szCs w:val="24"/>
          </w:rPr>
          <w:t xml:space="preserve">was known to cause </w:t>
        </w:r>
      </w:ins>
      <w:ins w:id="99" w:author="Mini Huang" w:date="2025-07-03T15:15:00Z">
        <w:r w:rsidR="005C7058">
          <w:rPr>
            <w:rFonts w:ascii="Times New Roman" w:hAnsi="Times New Roman" w:cs="Times New Roman"/>
            <w:sz w:val="24"/>
            <w:szCs w:val="24"/>
          </w:rPr>
          <w:t>t</w:t>
        </w:r>
        <w:r w:rsidR="005C7058" w:rsidRPr="00AF1FB3">
          <w:rPr>
            <w:rFonts w:ascii="Times New Roman" w:hAnsi="Times New Roman" w:cs="Times New Roman"/>
            <w:sz w:val="24"/>
            <w:szCs w:val="24"/>
          </w:rPr>
          <w:t>ranscription strand asymmetries</w:t>
        </w:r>
      </w:ins>
      <w:ins w:id="100" w:author="Mini Huang" w:date="2025-07-03T15:17:00Z">
        <w:r w:rsidR="005C7058">
          <w:rPr>
            <w:rFonts w:ascii="Times New Roman" w:hAnsi="Times New Roman" w:cs="Times New Roman"/>
            <w:sz w:val="24"/>
            <w:szCs w:val="24"/>
          </w:rPr>
          <w:t>,</w:t>
        </w:r>
      </w:ins>
      <w:ins w:id="101" w:author="Mini Huang" w:date="2025-07-03T15:16:00Z">
        <w:r w:rsidR="005C7058">
          <w:rPr>
            <w:rFonts w:ascii="Times New Roman" w:hAnsi="Times New Roman" w:cs="Times New Roman"/>
            <w:sz w:val="24"/>
            <w:szCs w:val="24"/>
          </w:rPr>
          <w:t xml:space="preserve"> </w:t>
        </w:r>
        <w:r w:rsidR="005C7058">
          <w:rPr>
            <w:rFonts w:ascii="Times New Roman" w:hAnsi="Times New Roman" w:cs="Times New Roman" w:hint="eastAsia"/>
            <w:sz w:val="24"/>
            <w:szCs w:val="24"/>
          </w:rPr>
          <w:t>si</w:t>
        </w:r>
        <w:r w:rsidR="005C7058">
          <w:rPr>
            <w:rFonts w:ascii="Times New Roman" w:hAnsi="Times New Roman" w:cs="Times New Roman"/>
            <w:sz w:val="24"/>
            <w:szCs w:val="24"/>
          </w:rPr>
          <w:t xml:space="preserve">nce </w:t>
        </w:r>
      </w:ins>
      <w:ins w:id="102" w:author="Mini Huang" w:date="2025-07-03T15:17:00Z">
        <w:r w:rsidR="005C7058">
          <w:rPr>
            <w:rFonts w:ascii="Times New Roman" w:hAnsi="Times New Roman" w:cs="Times New Roman"/>
            <w:sz w:val="24"/>
            <w:szCs w:val="24"/>
          </w:rPr>
          <w:t xml:space="preserve">DNA </w:t>
        </w:r>
        <w:r w:rsidR="005C7058" w:rsidRPr="005C7058">
          <w:rPr>
            <w:rFonts w:ascii="Times New Roman" w:hAnsi="Times New Roman" w:cs="Times New Roman"/>
            <w:sz w:val="24"/>
            <w:szCs w:val="24"/>
          </w:rPr>
          <w:t>bulky adducts</w:t>
        </w:r>
        <w:r w:rsidR="005C7058">
          <w:rPr>
            <w:rFonts w:ascii="Times New Roman" w:hAnsi="Times New Roman" w:cs="Times New Roman"/>
            <w:sz w:val="24"/>
            <w:szCs w:val="24"/>
          </w:rPr>
          <w:t xml:space="preserve"> </w:t>
        </w:r>
      </w:ins>
      <w:ins w:id="103" w:author="Mini Huang" w:date="2025-07-03T15:18:00Z">
        <w:r w:rsidR="005C7058">
          <w:rPr>
            <w:rFonts w:ascii="Times New Roman" w:hAnsi="Times New Roman" w:cs="Times New Roman"/>
            <w:sz w:val="24"/>
            <w:szCs w:val="24"/>
          </w:rPr>
          <w:t xml:space="preserve">on the transcribed strand </w:t>
        </w:r>
      </w:ins>
      <w:ins w:id="104" w:author="Mini Huang" w:date="2025-07-03T15:17:00Z">
        <w:r w:rsidR="005C7058">
          <w:rPr>
            <w:rFonts w:ascii="Times New Roman" w:hAnsi="Times New Roman" w:cs="Times New Roman"/>
            <w:sz w:val="24"/>
            <w:szCs w:val="24"/>
          </w:rPr>
          <w:t>will be preferentially repaired in the tran</w:t>
        </w:r>
      </w:ins>
      <w:ins w:id="105" w:author="Mini Huang" w:date="2025-07-03T15:18:00Z">
        <w:r w:rsidR="005C7058">
          <w:rPr>
            <w:rFonts w:ascii="Times New Roman" w:hAnsi="Times New Roman" w:cs="Times New Roman"/>
            <w:sz w:val="24"/>
            <w:szCs w:val="24"/>
          </w:rPr>
          <w:t>scription active region</w:t>
        </w:r>
        <w:r w:rsidR="00212EFC">
          <w:rPr>
            <w:rFonts w:ascii="Times New Roman" w:hAnsi="Times New Roman" w:cs="Times New Roman"/>
            <w:sz w:val="24"/>
            <w:szCs w:val="24"/>
          </w:rPr>
          <w:t xml:space="preserve"> across the genome</w:t>
        </w:r>
        <w:r w:rsidR="005C7058">
          <w:rPr>
            <w:rFonts w:ascii="Times New Roman" w:hAnsi="Times New Roman" w:cs="Times New Roman"/>
            <w:sz w:val="24"/>
            <w:szCs w:val="24"/>
          </w:rPr>
          <w:t>.</w:t>
        </w:r>
      </w:ins>
      <w:ins w:id="106" w:author="Mini Huang" w:date="2025-07-03T15:15:00Z">
        <w:r w:rsidR="005C7058">
          <w:rPr>
            <w:rFonts w:ascii="Times New Roman" w:hAnsi="Times New Roman" w:cs="Times New Roman"/>
            <w:sz w:val="24"/>
            <w:szCs w:val="24"/>
          </w:rPr>
          <w:t xml:space="preserve"> </w:t>
        </w:r>
      </w:ins>
      <w:ins w:id="107" w:author="Mini Huang" w:date="2025-07-03T14:31:00Z">
        <w:r w:rsidR="00AF1FB3" w:rsidRPr="00AF1FB3">
          <w:rPr>
            <w:rFonts w:ascii="Times New Roman" w:hAnsi="Times New Roman" w:cs="Times New Roman"/>
            <w:sz w:val="24"/>
            <w:szCs w:val="24"/>
          </w:rPr>
          <w:t>Transcription strand asymmetries</w:t>
        </w:r>
      </w:ins>
      <w:ins w:id="108" w:author="Mini Huang" w:date="2025-07-03T14:32:00Z">
        <w:r w:rsidR="005D0A99">
          <w:rPr>
            <w:rFonts w:ascii="Times New Roman" w:hAnsi="Times New Roman" w:cs="Times New Roman"/>
            <w:sz w:val="24"/>
            <w:szCs w:val="24"/>
          </w:rPr>
          <w:t xml:space="preserve"> were </w:t>
        </w:r>
      </w:ins>
      <w:ins w:id="109" w:author="Mini Huang" w:date="2025-07-03T14:33:00Z">
        <w:r w:rsidR="005D0A99">
          <w:rPr>
            <w:rFonts w:ascii="Times New Roman" w:hAnsi="Times New Roman" w:cs="Times New Roman"/>
            <w:sz w:val="24"/>
            <w:szCs w:val="24"/>
          </w:rPr>
          <w:t xml:space="preserve">shown in 20 out of </w:t>
        </w:r>
      </w:ins>
      <w:ins w:id="110" w:author="Mini Huang" w:date="2025-07-03T14:35:00Z">
        <w:r w:rsidR="005D0A99">
          <w:rPr>
            <w:rFonts w:ascii="Times New Roman" w:hAnsi="Times New Roman" w:cs="Times New Roman"/>
            <w:sz w:val="24"/>
            <w:szCs w:val="24"/>
          </w:rPr>
          <w:t xml:space="preserve">33 </w:t>
        </w:r>
        <w:r w:rsidR="005D0A99" w:rsidRPr="00AF1FB3">
          <w:rPr>
            <w:rFonts w:ascii="Times New Roman" w:hAnsi="Times New Roman" w:cs="Times New Roman"/>
            <w:sz w:val="24"/>
            <w:szCs w:val="24"/>
          </w:rPr>
          <w:t>InDel</w:t>
        </w:r>
        <w:r w:rsidR="005D0A99">
          <w:rPr>
            <w:rFonts w:ascii="Times New Roman" w:hAnsi="Times New Roman" w:cs="Times New Roman"/>
            <w:sz w:val="24"/>
            <w:szCs w:val="24"/>
          </w:rPr>
          <w:t>83</w:t>
        </w:r>
        <w:r w:rsidR="005D0A99" w:rsidRPr="00AF1FB3">
          <w:rPr>
            <w:rFonts w:ascii="Times New Roman" w:hAnsi="Times New Roman" w:cs="Times New Roman"/>
            <w:sz w:val="24"/>
            <w:szCs w:val="24"/>
          </w:rPr>
          <w:t xml:space="preserve"> signatures</w:t>
        </w:r>
      </w:ins>
      <w:ins w:id="111" w:author="Mini Huang" w:date="2025-07-03T14:38:00Z">
        <w:r w:rsidR="00742878">
          <w:rPr>
            <w:rFonts w:ascii="Times New Roman" w:hAnsi="Times New Roman" w:cs="Times New Roman"/>
            <w:sz w:val="24"/>
            <w:szCs w:val="24"/>
          </w:rPr>
          <w:t xml:space="preserve"> (Figure X</w:t>
        </w:r>
      </w:ins>
      <w:ins w:id="112" w:author="Mini Huang" w:date="2025-07-03T14:40:00Z">
        <w:r w:rsidR="00E13AE9">
          <w:rPr>
            <w:rFonts w:ascii="Times New Roman" w:hAnsi="Times New Roman" w:cs="Times New Roman"/>
            <w:sz w:val="24"/>
            <w:szCs w:val="24"/>
          </w:rPr>
          <w:t>, Table X</w:t>
        </w:r>
      </w:ins>
      <w:ins w:id="113" w:author="Mini Huang" w:date="2025-07-03T14:38:00Z">
        <w:r w:rsidR="00742878">
          <w:rPr>
            <w:rFonts w:ascii="Times New Roman" w:hAnsi="Times New Roman" w:cs="Times New Roman"/>
            <w:sz w:val="24"/>
            <w:szCs w:val="24"/>
          </w:rPr>
          <w:t>)</w:t>
        </w:r>
      </w:ins>
      <w:ins w:id="114" w:author="Mini Huang" w:date="2025-07-03T14:37:00Z">
        <w:r w:rsidR="005D0A99">
          <w:rPr>
            <w:rFonts w:ascii="Times New Roman" w:hAnsi="Times New Roman" w:cs="Times New Roman"/>
            <w:sz w:val="24"/>
            <w:szCs w:val="24"/>
          </w:rPr>
          <w:t>. Signatures attributed to</w:t>
        </w:r>
      </w:ins>
      <w:ins w:id="115" w:author="Mini Huang" w:date="2025-07-03T14:38:00Z">
        <w:r w:rsidR="005D0A99">
          <w:rPr>
            <w:rFonts w:ascii="Times New Roman" w:hAnsi="Times New Roman" w:cs="Times New Roman"/>
            <w:sz w:val="24"/>
            <w:szCs w:val="24"/>
          </w:rPr>
          <w:t xml:space="preserve"> </w:t>
        </w:r>
        <w:r w:rsidR="005D0A99" w:rsidRPr="005D0A99">
          <w:rPr>
            <w:rFonts w:ascii="Times New Roman" w:hAnsi="Times New Roman" w:cs="Times New Roman"/>
            <w:sz w:val="24"/>
            <w:szCs w:val="24"/>
          </w:rPr>
          <w:t>exogenous mutational</w:t>
        </w:r>
        <w:r w:rsidR="005D0A99">
          <w:rPr>
            <w:rFonts w:ascii="Times New Roman" w:hAnsi="Times New Roman" w:cs="Times New Roman"/>
            <w:sz w:val="24"/>
            <w:szCs w:val="24"/>
          </w:rPr>
          <w:t xml:space="preserve"> </w:t>
        </w:r>
        <w:r w:rsidR="005D0A99" w:rsidRPr="005D0A99">
          <w:rPr>
            <w:rFonts w:ascii="Times New Roman" w:hAnsi="Times New Roman" w:cs="Times New Roman"/>
            <w:sz w:val="24"/>
            <w:szCs w:val="24"/>
          </w:rPr>
          <w:t>processes</w:t>
        </w:r>
      </w:ins>
      <w:ins w:id="116" w:author="Mini Huang" w:date="2025-07-03T14:41:00Z">
        <w:r w:rsidR="00E13AE9">
          <w:rPr>
            <w:rFonts w:ascii="Times New Roman" w:hAnsi="Times New Roman" w:cs="Times New Roman"/>
            <w:sz w:val="24"/>
            <w:szCs w:val="24"/>
          </w:rPr>
          <w:t>, such as C_ID3</w:t>
        </w:r>
      </w:ins>
      <w:ins w:id="117" w:author="Mini Huang" w:date="2025-07-03T14:42:00Z">
        <w:r w:rsidR="00E13AE9">
          <w:rPr>
            <w:rFonts w:ascii="Times New Roman" w:hAnsi="Times New Roman" w:cs="Times New Roman"/>
            <w:sz w:val="24"/>
            <w:szCs w:val="24"/>
          </w:rPr>
          <w:t xml:space="preserve"> (Tobacco smoking</w:t>
        </w:r>
      </w:ins>
      <w:ins w:id="118" w:author="Mini Huang" w:date="2025-07-03T14:46:00Z">
        <w:r w:rsidR="00734409">
          <w:rPr>
            <w:rFonts w:ascii="Times New Roman" w:hAnsi="Times New Roman" w:cs="Times New Roman"/>
            <w:sz w:val="24"/>
            <w:szCs w:val="24"/>
          </w:rPr>
          <w:t xml:space="preserve"> </w:t>
        </w:r>
      </w:ins>
      <w:ins w:id="119" w:author="Mini Huang" w:date="2025-07-03T14:47:00Z">
        <w:r w:rsidR="00734409">
          <w:rPr>
            <w:rFonts w:ascii="Times New Roman" w:hAnsi="Times New Roman" w:cs="Times New Roman"/>
            <w:sz w:val="24"/>
            <w:szCs w:val="24"/>
          </w:rPr>
          <w:t>exposure</w:t>
        </w:r>
      </w:ins>
      <w:ins w:id="120" w:author="Mini Huang" w:date="2025-07-03T14:42:00Z">
        <w:r w:rsidR="00E13AE9">
          <w:rPr>
            <w:rFonts w:ascii="Times New Roman" w:hAnsi="Times New Roman" w:cs="Times New Roman"/>
            <w:sz w:val="24"/>
            <w:szCs w:val="24"/>
          </w:rPr>
          <w:t>)</w:t>
        </w:r>
      </w:ins>
      <w:ins w:id="121" w:author="Mini Huang" w:date="2025-07-03T14:46:00Z">
        <w:r w:rsidR="00734409">
          <w:rPr>
            <w:rFonts w:ascii="Times New Roman" w:hAnsi="Times New Roman" w:cs="Times New Roman"/>
            <w:sz w:val="24"/>
            <w:szCs w:val="24"/>
          </w:rPr>
          <w:t xml:space="preserve">, </w:t>
        </w:r>
      </w:ins>
      <w:ins w:id="122" w:author="Mini Huang" w:date="2025-07-03T14:42:00Z">
        <w:r w:rsidR="00E13AE9">
          <w:rPr>
            <w:rFonts w:ascii="Times New Roman" w:hAnsi="Times New Roman" w:cs="Times New Roman"/>
            <w:sz w:val="24"/>
            <w:szCs w:val="24"/>
          </w:rPr>
          <w:t>C_ID</w:t>
        </w:r>
      </w:ins>
      <w:ins w:id="123" w:author="Mini Huang" w:date="2025-07-03T14:46:00Z">
        <w:r w:rsidR="00E13AE9">
          <w:rPr>
            <w:rFonts w:ascii="Times New Roman" w:hAnsi="Times New Roman" w:cs="Times New Roman"/>
            <w:sz w:val="24"/>
            <w:szCs w:val="24"/>
          </w:rPr>
          <w:t>14</w:t>
        </w:r>
      </w:ins>
      <w:ins w:id="124" w:author="Mini Huang" w:date="2025-07-03T14:47:00Z">
        <w:r w:rsidR="00734409">
          <w:rPr>
            <w:rFonts w:ascii="Times New Roman" w:hAnsi="Times New Roman" w:cs="Times New Roman"/>
            <w:sz w:val="24"/>
            <w:szCs w:val="24"/>
          </w:rPr>
          <w:t xml:space="preserve"> (</w:t>
        </w:r>
        <w:r w:rsidR="00734409" w:rsidRPr="00734409">
          <w:rPr>
            <w:rFonts w:ascii="Times New Roman" w:hAnsi="Times New Roman" w:cs="Times New Roman"/>
            <w:sz w:val="24"/>
            <w:szCs w:val="24"/>
          </w:rPr>
          <w:t>GI-platinum treatment associated</w:t>
        </w:r>
        <w:r w:rsidR="00734409">
          <w:rPr>
            <w:rFonts w:ascii="Times New Roman" w:hAnsi="Times New Roman" w:cs="Times New Roman"/>
            <w:sz w:val="24"/>
            <w:szCs w:val="24"/>
          </w:rPr>
          <w:t>) and C_ID18 (</w:t>
        </w:r>
        <w:r w:rsidR="00734409" w:rsidRPr="00734409">
          <w:rPr>
            <w:rFonts w:ascii="Times New Roman" w:hAnsi="Times New Roman" w:cs="Times New Roman"/>
            <w:sz w:val="24"/>
            <w:szCs w:val="24"/>
          </w:rPr>
          <w:t>Colibactin exposure</w:t>
        </w:r>
        <w:r w:rsidR="00734409">
          <w:rPr>
            <w:rFonts w:ascii="Times New Roman" w:hAnsi="Times New Roman" w:cs="Times New Roman"/>
            <w:sz w:val="24"/>
            <w:szCs w:val="24"/>
          </w:rPr>
          <w:t xml:space="preserve">), </w:t>
        </w:r>
      </w:ins>
      <w:ins w:id="125" w:author="Mini Huang" w:date="2025-07-03T14:48:00Z">
        <w:r w:rsidR="00734409" w:rsidRPr="00734409">
          <w:rPr>
            <w:rFonts w:ascii="Times New Roman" w:hAnsi="Times New Roman" w:cs="Times New Roman"/>
            <w:sz w:val="24"/>
            <w:szCs w:val="24"/>
          </w:rPr>
          <w:t xml:space="preserve">showed </w:t>
        </w:r>
        <w:r w:rsidR="00734409">
          <w:rPr>
            <w:rFonts w:ascii="Times New Roman" w:hAnsi="Times New Roman" w:cs="Times New Roman"/>
            <w:sz w:val="24"/>
            <w:szCs w:val="24"/>
          </w:rPr>
          <w:t xml:space="preserve">consistent </w:t>
        </w:r>
        <w:r w:rsidR="00734409" w:rsidRPr="00734409">
          <w:rPr>
            <w:rFonts w:ascii="Times New Roman" w:hAnsi="Times New Roman" w:cs="Times New Roman"/>
            <w:sz w:val="24"/>
            <w:szCs w:val="24"/>
          </w:rPr>
          <w:t>transcription strand</w:t>
        </w:r>
        <w:r w:rsidR="00734409">
          <w:rPr>
            <w:rFonts w:ascii="Times New Roman" w:hAnsi="Times New Roman" w:cs="Times New Roman"/>
            <w:sz w:val="24"/>
            <w:szCs w:val="24"/>
          </w:rPr>
          <w:t xml:space="preserve"> </w:t>
        </w:r>
        <w:r w:rsidR="00734409" w:rsidRPr="00734409">
          <w:rPr>
            <w:rFonts w:ascii="Times New Roman" w:hAnsi="Times New Roman" w:cs="Times New Roman"/>
            <w:sz w:val="24"/>
            <w:szCs w:val="24"/>
          </w:rPr>
          <w:t xml:space="preserve">bias </w:t>
        </w:r>
      </w:ins>
      <w:ins w:id="126" w:author="Mini Huang" w:date="2025-07-03T14:50:00Z">
        <w:r w:rsidR="007A4C99">
          <w:rPr>
            <w:rFonts w:ascii="Times New Roman" w:hAnsi="Times New Roman" w:cs="Times New Roman" w:hint="eastAsia"/>
            <w:sz w:val="24"/>
            <w:szCs w:val="24"/>
          </w:rPr>
          <w:t>with</w:t>
        </w:r>
        <w:r w:rsidR="007A4C99">
          <w:rPr>
            <w:rFonts w:ascii="Times New Roman" w:hAnsi="Times New Roman" w:cs="Times New Roman"/>
            <w:sz w:val="24"/>
            <w:szCs w:val="24"/>
          </w:rPr>
          <w:t xml:space="preserve"> mutations enriched </w:t>
        </w:r>
      </w:ins>
      <w:ins w:id="127" w:author="Mini Huang" w:date="2025-07-03T14:51:00Z">
        <w:r w:rsidR="007A4C99">
          <w:rPr>
            <w:rFonts w:ascii="Times New Roman" w:hAnsi="Times New Roman" w:cs="Times New Roman"/>
            <w:sz w:val="24"/>
            <w:szCs w:val="24"/>
          </w:rPr>
          <w:t xml:space="preserve">in </w:t>
        </w:r>
      </w:ins>
      <w:ins w:id="128" w:author="Mini Huang" w:date="2025-07-03T14:49:00Z">
        <w:r w:rsidR="00734409">
          <w:rPr>
            <w:rFonts w:ascii="Times New Roman" w:hAnsi="Times New Roman" w:cs="Times New Roman"/>
            <w:sz w:val="24"/>
            <w:szCs w:val="24"/>
          </w:rPr>
          <w:t xml:space="preserve">the </w:t>
        </w:r>
      </w:ins>
      <w:ins w:id="129" w:author="Mini Huang" w:date="2025-07-03T14:48:00Z">
        <w:r w:rsidR="00734409" w:rsidRPr="00734409">
          <w:rPr>
            <w:rFonts w:ascii="Times New Roman" w:hAnsi="Times New Roman" w:cs="Times New Roman"/>
            <w:sz w:val="24"/>
            <w:szCs w:val="24"/>
          </w:rPr>
          <w:t>transcribed strand</w:t>
        </w:r>
      </w:ins>
      <w:ins w:id="130" w:author="Mini Huang" w:date="2025-07-03T14:49:00Z">
        <w:r w:rsidR="00734409">
          <w:rPr>
            <w:rFonts w:ascii="Times New Roman" w:hAnsi="Times New Roman" w:cs="Times New Roman"/>
            <w:sz w:val="24"/>
            <w:szCs w:val="24"/>
          </w:rPr>
          <w:t>.</w:t>
        </w:r>
        <w:r w:rsidR="00EC3F35">
          <w:rPr>
            <w:rFonts w:ascii="Times New Roman" w:hAnsi="Times New Roman" w:cs="Times New Roman"/>
            <w:sz w:val="24"/>
            <w:szCs w:val="24"/>
          </w:rPr>
          <w:t xml:space="preserve"> </w:t>
        </w:r>
      </w:ins>
      <w:ins w:id="131" w:author="Mini Huang" w:date="2025-07-03T15:10:00Z">
        <w:r w:rsidR="004A270D">
          <w:rPr>
            <w:rFonts w:ascii="Times New Roman" w:hAnsi="Times New Roman" w:cs="Times New Roman"/>
            <w:sz w:val="24"/>
            <w:szCs w:val="24"/>
          </w:rPr>
          <w:t xml:space="preserve">Another </w:t>
        </w:r>
        <w:r w:rsidR="004A270D" w:rsidRPr="005D0A99">
          <w:rPr>
            <w:rFonts w:ascii="Times New Roman" w:hAnsi="Times New Roman" w:cs="Times New Roman"/>
            <w:sz w:val="24"/>
            <w:szCs w:val="24"/>
          </w:rPr>
          <w:t>exogenous</w:t>
        </w:r>
        <w:r w:rsidR="004A270D">
          <w:rPr>
            <w:rFonts w:ascii="Times New Roman" w:hAnsi="Times New Roman" w:cs="Times New Roman"/>
            <w:sz w:val="24"/>
            <w:szCs w:val="24"/>
          </w:rPr>
          <w:t xml:space="preserve"> mutational </w:t>
        </w:r>
        <w:r w:rsidR="004A270D" w:rsidRPr="00AF1FB3">
          <w:rPr>
            <w:rFonts w:ascii="Times New Roman" w:hAnsi="Times New Roman" w:cs="Times New Roman"/>
            <w:sz w:val="24"/>
            <w:szCs w:val="24"/>
          </w:rPr>
          <w:t>signature</w:t>
        </w:r>
      </w:ins>
      <w:ins w:id="132" w:author="Mini Huang" w:date="2025-07-03T15:06:00Z">
        <w:r w:rsidR="004A270D">
          <w:rPr>
            <w:rFonts w:ascii="Times New Roman" w:hAnsi="Times New Roman" w:cs="Times New Roman"/>
            <w:sz w:val="24"/>
            <w:szCs w:val="24"/>
          </w:rPr>
          <w:t xml:space="preserve"> C_ID13</w:t>
        </w:r>
      </w:ins>
      <w:ins w:id="133" w:author="Mini Huang" w:date="2025-07-03T15:10:00Z">
        <w:r w:rsidR="00642C4A">
          <w:rPr>
            <w:rFonts w:ascii="Times New Roman" w:hAnsi="Times New Roman" w:cs="Times New Roman"/>
            <w:sz w:val="24"/>
            <w:szCs w:val="24"/>
          </w:rPr>
          <w:t>,</w:t>
        </w:r>
      </w:ins>
      <w:ins w:id="134" w:author="Mini Huang" w:date="2025-07-03T15:06:00Z">
        <w:r w:rsidR="004A270D">
          <w:rPr>
            <w:rFonts w:ascii="Times New Roman" w:hAnsi="Times New Roman" w:cs="Times New Roman"/>
            <w:sz w:val="24"/>
            <w:szCs w:val="24"/>
          </w:rPr>
          <w:t xml:space="preserve"> </w:t>
        </w:r>
      </w:ins>
      <w:ins w:id="135" w:author="Mini Huang" w:date="2025-07-03T15:07:00Z">
        <w:r w:rsidR="004A270D">
          <w:rPr>
            <w:rFonts w:ascii="Times New Roman" w:hAnsi="Times New Roman" w:cs="Times New Roman"/>
            <w:sz w:val="24"/>
            <w:szCs w:val="24"/>
          </w:rPr>
          <w:t xml:space="preserve">which is </w:t>
        </w:r>
      </w:ins>
      <w:ins w:id="136" w:author="Mini Huang" w:date="2025-07-03T15:11:00Z">
        <w:r w:rsidR="00642C4A">
          <w:rPr>
            <w:rFonts w:ascii="Times New Roman" w:hAnsi="Times New Roman" w:cs="Times New Roman"/>
            <w:sz w:val="24"/>
            <w:szCs w:val="24"/>
          </w:rPr>
          <w:t xml:space="preserve">attributed to </w:t>
        </w:r>
      </w:ins>
      <w:ins w:id="137" w:author="Mini Huang" w:date="2025-07-03T15:07:00Z">
        <w:r w:rsidR="004A270D">
          <w:rPr>
            <w:rFonts w:ascii="Times New Roman" w:hAnsi="Times New Roman" w:cs="Times New Roman"/>
            <w:sz w:val="24"/>
            <w:szCs w:val="24"/>
          </w:rPr>
          <w:t>UV exposure</w:t>
        </w:r>
      </w:ins>
      <w:ins w:id="138" w:author="Mini Huang" w:date="2025-07-03T15:09:00Z">
        <w:r w:rsidR="004A270D">
          <w:rPr>
            <w:rFonts w:ascii="Times New Roman" w:hAnsi="Times New Roman" w:cs="Times New Roman"/>
            <w:sz w:val="24"/>
            <w:szCs w:val="24"/>
          </w:rPr>
          <w:t>,</w:t>
        </w:r>
      </w:ins>
      <w:ins w:id="139" w:author="Mini Huang" w:date="2025-07-03T15:08:00Z">
        <w:r w:rsidR="004A270D">
          <w:rPr>
            <w:rFonts w:ascii="Times New Roman" w:hAnsi="Times New Roman" w:cs="Times New Roman"/>
            <w:sz w:val="24"/>
            <w:szCs w:val="24"/>
          </w:rPr>
          <w:t xml:space="preserve"> showed </w:t>
        </w:r>
      </w:ins>
      <w:ins w:id="140" w:author="Mini Huang" w:date="2025-07-03T15:09:00Z">
        <w:r w:rsidR="004A270D">
          <w:rPr>
            <w:rFonts w:ascii="Times New Roman" w:hAnsi="Times New Roman" w:cs="Times New Roman"/>
            <w:sz w:val="24"/>
            <w:szCs w:val="24"/>
          </w:rPr>
          <w:t>enrich</w:t>
        </w:r>
        <w:r w:rsidR="004A270D">
          <w:rPr>
            <w:rFonts w:ascii="Times New Roman" w:hAnsi="Times New Roman" w:cs="Times New Roman"/>
            <w:sz w:val="24"/>
            <w:szCs w:val="24"/>
          </w:rPr>
          <w:t>ment in the un-transcribed strand</w:t>
        </w:r>
      </w:ins>
      <w:ins w:id="141" w:author="Mini Huang" w:date="2025-07-03T15:10:00Z">
        <w:r w:rsidR="00642C4A">
          <w:rPr>
            <w:rFonts w:ascii="Times New Roman" w:hAnsi="Times New Roman" w:cs="Times New Roman"/>
            <w:sz w:val="24"/>
            <w:szCs w:val="24"/>
          </w:rPr>
          <w:t>. This is</w:t>
        </w:r>
      </w:ins>
      <w:ins w:id="142" w:author="Mini Huang" w:date="2025-07-03T15:09:00Z">
        <w:r w:rsidR="004A270D">
          <w:rPr>
            <w:rFonts w:ascii="Times New Roman" w:hAnsi="Times New Roman" w:cs="Times New Roman"/>
            <w:sz w:val="24"/>
            <w:szCs w:val="24"/>
          </w:rPr>
          <w:t xml:space="preserve"> due to </w:t>
        </w:r>
      </w:ins>
      <w:ins w:id="143" w:author="Mini Huang" w:date="2025-07-03T15:10:00Z">
        <w:r w:rsidR="00642C4A">
          <w:rPr>
            <w:rFonts w:ascii="Times New Roman" w:hAnsi="Times New Roman" w:cs="Times New Roman"/>
            <w:sz w:val="24"/>
            <w:szCs w:val="24"/>
          </w:rPr>
          <w:t xml:space="preserve">the damage </w:t>
        </w:r>
      </w:ins>
      <w:ins w:id="144" w:author="Mini Huang" w:date="2025-07-03T15:11:00Z">
        <w:r w:rsidR="00642C4A">
          <w:rPr>
            <w:rFonts w:ascii="Times New Roman" w:hAnsi="Times New Roman" w:cs="Times New Roman"/>
            <w:sz w:val="24"/>
            <w:szCs w:val="24"/>
          </w:rPr>
          <w:t xml:space="preserve">caused by UV </w:t>
        </w:r>
      </w:ins>
      <w:ins w:id="145" w:author="Mini Huang" w:date="2025-07-03T15:12:00Z">
        <w:r w:rsidR="00642C4A">
          <w:rPr>
            <w:rFonts w:ascii="Times New Roman" w:hAnsi="Times New Roman" w:cs="Times New Roman"/>
            <w:sz w:val="24"/>
            <w:szCs w:val="24"/>
          </w:rPr>
          <w:t>happened</w:t>
        </w:r>
      </w:ins>
      <w:ins w:id="146" w:author="Mini Huang" w:date="2025-07-03T15:11:00Z">
        <w:r w:rsidR="00642C4A">
          <w:rPr>
            <w:rFonts w:ascii="Times New Roman" w:hAnsi="Times New Roman" w:cs="Times New Roman"/>
            <w:sz w:val="24"/>
            <w:szCs w:val="24"/>
          </w:rPr>
          <w:t xml:space="preserve"> </w:t>
        </w:r>
      </w:ins>
      <w:ins w:id="147" w:author="Mini Huang" w:date="2025-07-03T15:12:00Z">
        <w:r w:rsidR="00642C4A">
          <w:rPr>
            <w:rFonts w:ascii="Times New Roman" w:hAnsi="Times New Roman" w:cs="Times New Roman"/>
            <w:sz w:val="24"/>
            <w:szCs w:val="24"/>
          </w:rPr>
          <w:t xml:space="preserve">on </w:t>
        </w:r>
        <w:r w:rsidR="00642C4A" w:rsidRPr="00642C4A">
          <w:rPr>
            <w:rFonts w:ascii="Times New Roman" w:hAnsi="Times New Roman" w:cs="Times New Roman"/>
            <w:sz w:val="24"/>
            <w:szCs w:val="24"/>
          </w:rPr>
          <w:t>cytosine</w:t>
        </w:r>
        <w:r w:rsidR="00642C4A">
          <w:rPr>
            <w:rFonts w:ascii="Times New Roman" w:hAnsi="Times New Roman" w:cs="Times New Roman"/>
            <w:sz w:val="24"/>
            <w:szCs w:val="24"/>
          </w:rPr>
          <w:t xml:space="preserve"> instead of guanine. </w:t>
        </w:r>
      </w:ins>
      <w:ins w:id="148" w:author="Mini Huang" w:date="2025-07-03T15:37:00Z">
        <w:r w:rsidR="0078171F">
          <w:rPr>
            <w:rFonts w:ascii="Times New Roman" w:hAnsi="Times New Roman" w:cs="Times New Roman"/>
            <w:sz w:val="24"/>
            <w:szCs w:val="24"/>
          </w:rPr>
          <w:t>In</w:t>
        </w:r>
      </w:ins>
      <w:ins w:id="149" w:author="Mini Huang" w:date="2025-07-03T15:25:00Z">
        <w:r w:rsidR="00CB6EAB">
          <w:rPr>
            <w:rFonts w:ascii="Times New Roman" w:hAnsi="Times New Roman" w:cs="Times New Roman"/>
            <w:sz w:val="24"/>
            <w:szCs w:val="24"/>
          </w:rPr>
          <w:t xml:space="preserve"> </w:t>
        </w:r>
        <w:r w:rsidR="00CB6EAB" w:rsidRPr="00AF1FB3">
          <w:rPr>
            <w:rFonts w:ascii="Times New Roman" w:hAnsi="Times New Roman" w:cs="Times New Roman"/>
            <w:sz w:val="24"/>
            <w:szCs w:val="24"/>
          </w:rPr>
          <w:t>InDel</w:t>
        </w:r>
        <w:r w:rsidR="00CB6EAB">
          <w:rPr>
            <w:rFonts w:ascii="Times New Roman" w:hAnsi="Times New Roman" w:cs="Times New Roman"/>
            <w:sz w:val="24"/>
            <w:szCs w:val="24"/>
          </w:rPr>
          <w:t>83</w:t>
        </w:r>
        <w:r w:rsidR="00CB6EAB" w:rsidRPr="00AF1FB3">
          <w:rPr>
            <w:rFonts w:ascii="Times New Roman" w:hAnsi="Times New Roman" w:cs="Times New Roman"/>
            <w:sz w:val="24"/>
            <w:szCs w:val="24"/>
          </w:rPr>
          <w:t xml:space="preserve"> signatures</w:t>
        </w:r>
        <w:r w:rsidR="00CB6EAB">
          <w:rPr>
            <w:rFonts w:ascii="Times New Roman" w:hAnsi="Times New Roman" w:cs="Times New Roman"/>
            <w:sz w:val="24"/>
            <w:szCs w:val="24"/>
          </w:rPr>
          <w:t xml:space="preserve"> associated with </w:t>
        </w:r>
      </w:ins>
      <w:ins w:id="150" w:author="Mini Huang" w:date="2025-07-03T15:45:00Z">
        <w:r w:rsidR="008E7E7B" w:rsidRPr="008E7E7B">
          <w:rPr>
            <w:rFonts w:ascii="Times New Roman" w:hAnsi="Times New Roman" w:cs="Times New Roman"/>
            <w:sz w:val="24"/>
            <w:szCs w:val="24"/>
          </w:rPr>
          <w:t>defective endogenous</w:t>
        </w:r>
        <w:r w:rsidR="008E7E7B" w:rsidRPr="008E7E7B">
          <w:rPr>
            <w:rFonts w:ascii="Times New Roman" w:hAnsi="Times New Roman" w:cs="Times New Roman"/>
            <w:sz w:val="24"/>
            <w:szCs w:val="24"/>
          </w:rPr>
          <w:t xml:space="preserve"> </w:t>
        </w:r>
      </w:ins>
      <w:ins w:id="151" w:author="Mini Huang" w:date="2025-07-03T15:26:00Z">
        <w:r w:rsidR="00CB6EAB" w:rsidRPr="005D0A99">
          <w:rPr>
            <w:rFonts w:ascii="Times New Roman" w:hAnsi="Times New Roman" w:cs="Times New Roman"/>
            <w:sz w:val="24"/>
            <w:szCs w:val="24"/>
          </w:rPr>
          <w:t>mutational</w:t>
        </w:r>
        <w:r w:rsidR="00CB6EAB">
          <w:rPr>
            <w:rFonts w:ascii="Times New Roman" w:hAnsi="Times New Roman" w:cs="Times New Roman"/>
            <w:sz w:val="24"/>
            <w:szCs w:val="24"/>
          </w:rPr>
          <w:t xml:space="preserve"> </w:t>
        </w:r>
        <w:r w:rsidR="00CB6EAB" w:rsidRPr="005D0A99">
          <w:rPr>
            <w:rFonts w:ascii="Times New Roman" w:hAnsi="Times New Roman" w:cs="Times New Roman"/>
            <w:sz w:val="24"/>
            <w:szCs w:val="24"/>
          </w:rPr>
          <w:t>processes</w:t>
        </w:r>
        <w:r w:rsidR="00CB6EAB">
          <w:rPr>
            <w:rFonts w:ascii="Times New Roman" w:hAnsi="Times New Roman" w:cs="Times New Roman"/>
            <w:sz w:val="24"/>
            <w:szCs w:val="24"/>
          </w:rPr>
          <w:t xml:space="preserve">, </w:t>
        </w:r>
      </w:ins>
      <w:ins w:id="152" w:author="Mini Huang" w:date="2025-07-03T15:21:00Z">
        <w:r w:rsidR="00CC692B" w:rsidRPr="00CC692B">
          <w:rPr>
            <w:rFonts w:ascii="Times New Roman" w:hAnsi="Times New Roman" w:cs="Times New Roman"/>
            <w:sz w:val="24"/>
            <w:szCs w:val="24"/>
          </w:rPr>
          <w:t>enric</w:t>
        </w:r>
      </w:ins>
      <w:ins w:id="153" w:author="Mini Huang" w:date="2025-07-03T15:29:00Z">
        <w:r w:rsidR="00470DD0">
          <w:rPr>
            <w:rFonts w:ascii="Times New Roman" w:hAnsi="Times New Roman" w:cs="Times New Roman"/>
            <w:sz w:val="24"/>
            <w:szCs w:val="24"/>
          </w:rPr>
          <w:t>h</w:t>
        </w:r>
        <w:r w:rsidR="00885AB0">
          <w:rPr>
            <w:rFonts w:ascii="Times New Roman" w:hAnsi="Times New Roman" w:cs="Times New Roman"/>
            <w:sz w:val="24"/>
            <w:szCs w:val="24"/>
          </w:rPr>
          <w:t>ed</w:t>
        </w:r>
      </w:ins>
      <w:ins w:id="154" w:author="Mini Huang" w:date="2025-07-03T15:21:00Z">
        <w:r w:rsidR="00CC692B" w:rsidRPr="00CC692B">
          <w:rPr>
            <w:rFonts w:ascii="Times New Roman" w:hAnsi="Times New Roman" w:cs="Times New Roman"/>
            <w:sz w:val="24"/>
            <w:szCs w:val="24"/>
          </w:rPr>
          <w:t xml:space="preserve"> mutations on the </w:t>
        </w:r>
      </w:ins>
      <w:ins w:id="155" w:author="Mini Huang" w:date="2025-07-03T15:28:00Z">
        <w:r w:rsidR="00976FCF">
          <w:rPr>
            <w:rFonts w:ascii="Times New Roman" w:hAnsi="Times New Roman" w:cs="Times New Roman"/>
            <w:sz w:val="24"/>
            <w:szCs w:val="24"/>
          </w:rPr>
          <w:t>un-</w:t>
        </w:r>
      </w:ins>
      <w:ins w:id="156" w:author="Mini Huang" w:date="2025-07-03T15:21:00Z">
        <w:r w:rsidR="00CC692B" w:rsidRPr="00CC692B">
          <w:rPr>
            <w:rFonts w:ascii="Times New Roman" w:hAnsi="Times New Roman" w:cs="Times New Roman"/>
            <w:sz w:val="24"/>
            <w:szCs w:val="24"/>
          </w:rPr>
          <w:t>transcribed strand</w:t>
        </w:r>
      </w:ins>
      <w:ins w:id="157" w:author="Mini Huang" w:date="2025-07-03T15:28:00Z">
        <w:r w:rsidR="00976FCF">
          <w:rPr>
            <w:rFonts w:ascii="Times New Roman" w:hAnsi="Times New Roman" w:cs="Times New Roman"/>
            <w:sz w:val="24"/>
            <w:szCs w:val="24"/>
          </w:rPr>
          <w:t xml:space="preserve"> </w:t>
        </w:r>
      </w:ins>
      <w:ins w:id="158" w:author="Mini Huang" w:date="2025-07-03T15:21:00Z">
        <w:r w:rsidR="00CC692B" w:rsidRPr="00CC692B">
          <w:rPr>
            <w:rFonts w:ascii="Times New Roman" w:hAnsi="Times New Roman" w:cs="Times New Roman"/>
            <w:sz w:val="24"/>
            <w:szCs w:val="24"/>
          </w:rPr>
          <w:t>was observed for</w:t>
        </w:r>
      </w:ins>
      <w:ins w:id="159" w:author="Mini Huang" w:date="2025-07-03T15:28:00Z">
        <w:r w:rsidR="00976FCF" w:rsidRPr="00976FCF">
          <w:rPr>
            <w:rFonts w:ascii="Times New Roman" w:hAnsi="Times New Roman" w:cs="Times New Roman"/>
            <w:sz w:val="24"/>
            <w:szCs w:val="24"/>
          </w:rPr>
          <w:t xml:space="preserve"> </w:t>
        </w:r>
        <w:r w:rsidR="00976FCF">
          <w:rPr>
            <w:rFonts w:ascii="Times New Roman" w:hAnsi="Times New Roman" w:cs="Times New Roman"/>
            <w:sz w:val="24"/>
            <w:szCs w:val="24"/>
          </w:rPr>
          <w:t>C_ID1</w:t>
        </w:r>
      </w:ins>
      <w:ins w:id="160" w:author="Mini Huang" w:date="2025-07-03T15:33:00Z">
        <w:r w:rsidR="00345560">
          <w:rPr>
            <w:rFonts w:ascii="Times New Roman" w:hAnsi="Times New Roman" w:cs="Times New Roman"/>
            <w:sz w:val="24"/>
            <w:szCs w:val="24"/>
          </w:rPr>
          <w:t>(</w:t>
        </w:r>
        <w:r w:rsidR="00345560" w:rsidRPr="00345560">
          <w:rPr>
            <w:rFonts w:ascii="Times New Roman" w:hAnsi="Times New Roman" w:cs="Times New Roman"/>
            <w:sz w:val="24"/>
            <w:szCs w:val="24"/>
          </w:rPr>
          <w:t xml:space="preserve">Slippage during DNA </w:t>
        </w:r>
        <w:r w:rsidR="00345560" w:rsidRPr="00345560">
          <w:rPr>
            <w:rFonts w:ascii="Times New Roman" w:hAnsi="Times New Roman" w:cs="Times New Roman"/>
            <w:sz w:val="24"/>
            <w:szCs w:val="24"/>
          </w:rPr>
          <w:lastRenderedPageBreak/>
          <w:t>replication</w:t>
        </w:r>
        <w:r w:rsidR="00345560">
          <w:rPr>
            <w:rFonts w:ascii="Times New Roman" w:hAnsi="Times New Roman" w:cs="Times New Roman"/>
            <w:sz w:val="24"/>
            <w:szCs w:val="24"/>
          </w:rPr>
          <w:t>)</w:t>
        </w:r>
      </w:ins>
      <w:ins w:id="161" w:author="Mini Huang" w:date="2025-07-03T15:28:00Z">
        <w:r w:rsidR="00976FCF" w:rsidRPr="00CC692B">
          <w:rPr>
            <w:rFonts w:ascii="Times New Roman" w:hAnsi="Times New Roman" w:cs="Times New Roman"/>
            <w:sz w:val="24"/>
            <w:szCs w:val="24"/>
          </w:rPr>
          <w:t xml:space="preserve"> </w:t>
        </w:r>
        <w:r w:rsidR="00976FCF">
          <w:rPr>
            <w:rFonts w:ascii="Times New Roman" w:hAnsi="Times New Roman" w:cs="Times New Roman"/>
            <w:sz w:val="24"/>
            <w:szCs w:val="24"/>
          </w:rPr>
          <w:t>and C_ID5</w:t>
        </w:r>
      </w:ins>
      <w:ins w:id="162" w:author="Mini Huang" w:date="2025-07-03T15:33:00Z">
        <w:r w:rsidR="00C00B19">
          <w:rPr>
            <w:rFonts w:ascii="Times New Roman" w:hAnsi="Times New Roman" w:cs="Times New Roman"/>
            <w:sz w:val="24"/>
            <w:szCs w:val="24"/>
          </w:rPr>
          <w:t>(C</w:t>
        </w:r>
        <w:r w:rsidR="00C00B19" w:rsidRPr="00C00B19">
          <w:rPr>
            <w:rFonts w:ascii="Times New Roman" w:hAnsi="Times New Roman" w:cs="Times New Roman"/>
            <w:sz w:val="24"/>
            <w:szCs w:val="24"/>
          </w:rPr>
          <w:t>lock-like signature</w:t>
        </w:r>
        <w:r w:rsidR="00C00B19">
          <w:rPr>
            <w:rFonts w:ascii="Times New Roman" w:hAnsi="Times New Roman" w:cs="Times New Roman"/>
            <w:sz w:val="24"/>
            <w:szCs w:val="24"/>
          </w:rPr>
          <w:t>)</w:t>
        </w:r>
      </w:ins>
      <w:ins w:id="163" w:author="Mini Huang" w:date="2025-07-03T15:37:00Z">
        <w:r w:rsidR="00197D58">
          <w:rPr>
            <w:rFonts w:ascii="Times New Roman" w:hAnsi="Times New Roman" w:cs="Times New Roman"/>
            <w:sz w:val="24"/>
            <w:szCs w:val="24"/>
          </w:rPr>
          <w:t>,</w:t>
        </w:r>
      </w:ins>
      <w:ins w:id="164" w:author="Mini Huang" w:date="2025-07-03T15:29:00Z">
        <w:r w:rsidR="00885AB0">
          <w:rPr>
            <w:rFonts w:ascii="Times New Roman" w:hAnsi="Times New Roman" w:cs="Times New Roman"/>
            <w:sz w:val="24"/>
            <w:szCs w:val="24"/>
          </w:rPr>
          <w:t xml:space="preserve"> while </w:t>
        </w:r>
        <w:r w:rsidR="005046A6" w:rsidRPr="00CC692B">
          <w:rPr>
            <w:rFonts w:ascii="Times New Roman" w:hAnsi="Times New Roman" w:cs="Times New Roman"/>
            <w:sz w:val="24"/>
            <w:szCs w:val="24"/>
          </w:rPr>
          <w:t>enric</w:t>
        </w:r>
        <w:r w:rsidR="005046A6">
          <w:rPr>
            <w:rFonts w:ascii="Times New Roman" w:hAnsi="Times New Roman" w:cs="Times New Roman"/>
            <w:sz w:val="24"/>
            <w:szCs w:val="24"/>
          </w:rPr>
          <w:t>hed</w:t>
        </w:r>
        <w:r w:rsidR="005046A6" w:rsidRPr="00CC692B">
          <w:rPr>
            <w:rFonts w:ascii="Times New Roman" w:hAnsi="Times New Roman" w:cs="Times New Roman"/>
            <w:sz w:val="24"/>
            <w:szCs w:val="24"/>
          </w:rPr>
          <w:t xml:space="preserve"> mutations on the transcribed strand</w:t>
        </w:r>
        <w:r w:rsidR="005046A6">
          <w:rPr>
            <w:rFonts w:ascii="Times New Roman" w:hAnsi="Times New Roman" w:cs="Times New Roman"/>
            <w:sz w:val="24"/>
            <w:szCs w:val="24"/>
          </w:rPr>
          <w:t xml:space="preserve"> </w:t>
        </w:r>
        <w:r w:rsidR="005046A6" w:rsidRPr="00CC692B">
          <w:rPr>
            <w:rFonts w:ascii="Times New Roman" w:hAnsi="Times New Roman" w:cs="Times New Roman"/>
            <w:sz w:val="24"/>
            <w:szCs w:val="24"/>
          </w:rPr>
          <w:t>was observed for</w:t>
        </w:r>
      </w:ins>
      <w:ins w:id="165" w:author="Mini Huang" w:date="2025-07-03T15:32:00Z">
        <w:r w:rsidR="00D87494">
          <w:rPr>
            <w:rFonts w:ascii="Times New Roman" w:hAnsi="Times New Roman" w:cs="Times New Roman"/>
            <w:sz w:val="24"/>
            <w:szCs w:val="24"/>
          </w:rPr>
          <w:t xml:space="preserve"> C_ID29 (</w:t>
        </w:r>
        <w:r w:rsidR="00D87494" w:rsidRPr="00D87494">
          <w:rPr>
            <w:rFonts w:ascii="Times New Roman" w:hAnsi="Times New Roman" w:cs="Times New Roman"/>
            <w:sz w:val="24"/>
            <w:szCs w:val="24"/>
          </w:rPr>
          <w:t>TOP1-mediated mutagenesis</w:t>
        </w:r>
        <w:r w:rsidR="00D87494">
          <w:rPr>
            <w:rFonts w:ascii="Times New Roman" w:hAnsi="Times New Roman" w:cs="Times New Roman"/>
            <w:sz w:val="24"/>
            <w:szCs w:val="24"/>
          </w:rPr>
          <w:t>)</w:t>
        </w:r>
      </w:ins>
      <w:ins w:id="166" w:author="Mini Huang" w:date="2025-07-03T15:34:00Z">
        <w:r w:rsidR="00D06967">
          <w:rPr>
            <w:rFonts w:ascii="Times New Roman" w:hAnsi="Times New Roman" w:cs="Times New Roman"/>
            <w:sz w:val="24"/>
            <w:szCs w:val="24"/>
          </w:rPr>
          <w:t>. Interestingly, 4</w:t>
        </w:r>
        <w:r w:rsidR="00D06967">
          <w:rPr>
            <w:rFonts w:ascii="Times New Roman" w:hAnsi="Times New Roman" w:cs="Times New Roman"/>
            <w:sz w:val="24"/>
            <w:szCs w:val="24"/>
          </w:rPr>
          <w:t xml:space="preserve"> defective MMR signatures </w:t>
        </w:r>
      </w:ins>
      <w:ins w:id="167" w:author="Mini Huang" w:date="2025-07-03T15:38:00Z">
        <w:r w:rsidR="00FE68D0">
          <w:rPr>
            <w:rFonts w:ascii="Times New Roman" w:hAnsi="Times New Roman" w:cs="Times New Roman"/>
            <w:sz w:val="24"/>
            <w:szCs w:val="24"/>
          </w:rPr>
          <w:t xml:space="preserve">also </w:t>
        </w:r>
      </w:ins>
      <w:ins w:id="168" w:author="Mini Huang" w:date="2025-07-03T15:34:00Z">
        <w:r w:rsidR="00D06967">
          <w:rPr>
            <w:rFonts w:ascii="Times New Roman" w:hAnsi="Times New Roman" w:cs="Times New Roman"/>
            <w:sz w:val="24"/>
            <w:szCs w:val="24"/>
          </w:rPr>
          <w:t xml:space="preserve">showed </w:t>
        </w:r>
        <w:r w:rsidR="00D06967">
          <w:rPr>
            <w:rFonts w:ascii="Times New Roman" w:hAnsi="Times New Roman" w:cs="Times New Roman"/>
            <w:sz w:val="24"/>
            <w:szCs w:val="24"/>
          </w:rPr>
          <w:t>t</w:t>
        </w:r>
        <w:r w:rsidR="00D06967" w:rsidRPr="00CC692B">
          <w:rPr>
            <w:rFonts w:ascii="Times New Roman" w:hAnsi="Times New Roman" w:cs="Times New Roman"/>
            <w:sz w:val="24"/>
            <w:szCs w:val="24"/>
          </w:rPr>
          <w:t>ranscription strand asymmetr</w:t>
        </w:r>
        <w:r w:rsidR="00D06967">
          <w:rPr>
            <w:rFonts w:ascii="Times New Roman" w:hAnsi="Times New Roman" w:cs="Times New Roman"/>
            <w:sz w:val="24"/>
            <w:szCs w:val="24"/>
          </w:rPr>
          <w:t>ies</w:t>
        </w:r>
      </w:ins>
      <w:ins w:id="169" w:author="Mini Huang" w:date="2025-07-03T15:36:00Z">
        <w:r w:rsidR="00E32B2A">
          <w:rPr>
            <w:rFonts w:ascii="Times New Roman" w:hAnsi="Times New Roman" w:cs="Times New Roman"/>
            <w:sz w:val="24"/>
            <w:szCs w:val="24"/>
          </w:rPr>
          <w:t xml:space="preserve"> in different directions</w:t>
        </w:r>
      </w:ins>
      <w:ins w:id="170" w:author="Mini Huang" w:date="2025-07-03T15:34:00Z">
        <w:r w:rsidR="00D06967">
          <w:rPr>
            <w:rFonts w:ascii="Times New Roman" w:hAnsi="Times New Roman" w:cs="Times New Roman"/>
            <w:sz w:val="24"/>
            <w:szCs w:val="24"/>
          </w:rPr>
          <w:t xml:space="preserve">, with two of them </w:t>
        </w:r>
        <w:r w:rsidR="00D06967">
          <w:rPr>
            <w:rFonts w:ascii="Times New Roman" w:hAnsi="Times New Roman" w:cs="Times New Roman"/>
            <w:sz w:val="24"/>
            <w:szCs w:val="24"/>
          </w:rPr>
          <w:t>(H_ID33 and H_ID37)</w:t>
        </w:r>
      </w:ins>
      <w:ins w:id="171" w:author="Mini Huang" w:date="2025-07-03T15:35:00Z">
        <w:r w:rsidR="00D06967">
          <w:rPr>
            <w:rFonts w:ascii="Times New Roman" w:hAnsi="Times New Roman" w:cs="Times New Roman"/>
            <w:sz w:val="24"/>
            <w:szCs w:val="24"/>
          </w:rPr>
          <w:t xml:space="preserve"> hav</w:t>
        </w:r>
      </w:ins>
      <w:ins w:id="172" w:author="Mini Huang" w:date="2025-07-03T15:36:00Z">
        <w:r w:rsidR="006C08E4">
          <w:rPr>
            <w:rFonts w:ascii="Times New Roman" w:hAnsi="Times New Roman" w:cs="Times New Roman"/>
            <w:sz w:val="24"/>
            <w:szCs w:val="24"/>
          </w:rPr>
          <w:t>ing</w:t>
        </w:r>
      </w:ins>
      <w:ins w:id="173" w:author="Mini Huang" w:date="2025-07-03T15:35:00Z">
        <w:r w:rsidR="00D06967">
          <w:rPr>
            <w:rFonts w:ascii="Times New Roman" w:hAnsi="Times New Roman" w:cs="Times New Roman"/>
            <w:sz w:val="24"/>
            <w:szCs w:val="24"/>
          </w:rPr>
          <w:t xml:space="preserve"> </w:t>
        </w:r>
        <w:r w:rsidR="00D06967" w:rsidRPr="00CC692B">
          <w:rPr>
            <w:rFonts w:ascii="Times New Roman" w:hAnsi="Times New Roman" w:cs="Times New Roman"/>
            <w:sz w:val="24"/>
            <w:szCs w:val="24"/>
          </w:rPr>
          <w:t>enric</w:t>
        </w:r>
        <w:r w:rsidR="00D06967">
          <w:rPr>
            <w:rFonts w:ascii="Times New Roman" w:hAnsi="Times New Roman" w:cs="Times New Roman"/>
            <w:sz w:val="24"/>
            <w:szCs w:val="24"/>
          </w:rPr>
          <w:t>hed</w:t>
        </w:r>
        <w:r w:rsidR="00D06967" w:rsidRPr="00CC692B">
          <w:rPr>
            <w:rFonts w:ascii="Times New Roman" w:hAnsi="Times New Roman" w:cs="Times New Roman"/>
            <w:sz w:val="24"/>
            <w:szCs w:val="24"/>
          </w:rPr>
          <w:t xml:space="preserve"> mutations on the </w:t>
        </w:r>
        <w:r w:rsidR="00D06967">
          <w:rPr>
            <w:rFonts w:ascii="Times New Roman" w:hAnsi="Times New Roman" w:cs="Times New Roman"/>
            <w:sz w:val="24"/>
            <w:szCs w:val="24"/>
          </w:rPr>
          <w:t>un-</w:t>
        </w:r>
        <w:r w:rsidR="00D06967" w:rsidRPr="00CC692B">
          <w:rPr>
            <w:rFonts w:ascii="Times New Roman" w:hAnsi="Times New Roman" w:cs="Times New Roman"/>
            <w:sz w:val="24"/>
            <w:szCs w:val="24"/>
          </w:rPr>
          <w:t>transcribed strand</w:t>
        </w:r>
      </w:ins>
      <w:ins w:id="174" w:author="Mini Huang" w:date="2025-07-03T15:36:00Z">
        <w:r w:rsidR="00232DAC">
          <w:rPr>
            <w:rFonts w:ascii="Times New Roman" w:hAnsi="Times New Roman" w:cs="Times New Roman"/>
            <w:sz w:val="24"/>
            <w:szCs w:val="24"/>
          </w:rPr>
          <w:t>,</w:t>
        </w:r>
      </w:ins>
      <w:ins w:id="175" w:author="Mini Huang" w:date="2025-07-03T15:35:00Z">
        <w:r w:rsidR="00D06967">
          <w:rPr>
            <w:rFonts w:ascii="Times New Roman" w:hAnsi="Times New Roman" w:cs="Times New Roman"/>
            <w:sz w:val="24"/>
            <w:szCs w:val="24"/>
          </w:rPr>
          <w:t xml:space="preserve"> and two of them </w:t>
        </w:r>
        <w:r w:rsidR="00D06967">
          <w:rPr>
            <w:rFonts w:ascii="Times New Roman" w:hAnsi="Times New Roman" w:cs="Times New Roman"/>
            <w:sz w:val="24"/>
            <w:szCs w:val="24"/>
          </w:rPr>
          <w:t>(H_ID</w:t>
        </w:r>
        <w:r w:rsidR="00D06967">
          <w:rPr>
            <w:rFonts w:ascii="Times New Roman" w:hAnsi="Times New Roman" w:cs="Times New Roman"/>
            <w:sz w:val="24"/>
            <w:szCs w:val="24"/>
          </w:rPr>
          <w:t>7</w:t>
        </w:r>
        <w:r w:rsidR="00D06967">
          <w:rPr>
            <w:rFonts w:ascii="Times New Roman" w:hAnsi="Times New Roman" w:cs="Times New Roman"/>
            <w:sz w:val="24"/>
            <w:szCs w:val="24"/>
          </w:rPr>
          <w:t xml:space="preserve"> and H_ID3</w:t>
        </w:r>
        <w:r w:rsidR="00D06967">
          <w:rPr>
            <w:rFonts w:ascii="Times New Roman" w:hAnsi="Times New Roman" w:cs="Times New Roman"/>
            <w:sz w:val="24"/>
            <w:szCs w:val="24"/>
          </w:rPr>
          <w:t>4</w:t>
        </w:r>
        <w:r w:rsidR="00D06967">
          <w:rPr>
            <w:rFonts w:ascii="Times New Roman" w:hAnsi="Times New Roman" w:cs="Times New Roman"/>
            <w:sz w:val="24"/>
            <w:szCs w:val="24"/>
          </w:rPr>
          <w:t>) hav</w:t>
        </w:r>
      </w:ins>
      <w:ins w:id="176" w:author="Mini Huang" w:date="2025-07-03T15:36:00Z">
        <w:r w:rsidR="00232DAC">
          <w:rPr>
            <w:rFonts w:ascii="Times New Roman" w:hAnsi="Times New Roman" w:cs="Times New Roman"/>
            <w:sz w:val="24"/>
            <w:szCs w:val="24"/>
          </w:rPr>
          <w:t>ing</w:t>
        </w:r>
      </w:ins>
      <w:ins w:id="177" w:author="Mini Huang" w:date="2025-07-03T15:35:00Z">
        <w:r w:rsidR="00D06967">
          <w:rPr>
            <w:rFonts w:ascii="Times New Roman" w:hAnsi="Times New Roman" w:cs="Times New Roman"/>
            <w:sz w:val="24"/>
            <w:szCs w:val="24"/>
          </w:rPr>
          <w:t xml:space="preserve"> </w:t>
        </w:r>
        <w:r w:rsidR="00D06967" w:rsidRPr="00CC692B">
          <w:rPr>
            <w:rFonts w:ascii="Times New Roman" w:hAnsi="Times New Roman" w:cs="Times New Roman"/>
            <w:sz w:val="24"/>
            <w:szCs w:val="24"/>
          </w:rPr>
          <w:t>enric</w:t>
        </w:r>
        <w:r w:rsidR="00D06967">
          <w:rPr>
            <w:rFonts w:ascii="Times New Roman" w:hAnsi="Times New Roman" w:cs="Times New Roman"/>
            <w:sz w:val="24"/>
            <w:szCs w:val="24"/>
          </w:rPr>
          <w:t>hed</w:t>
        </w:r>
        <w:r w:rsidR="00D06967" w:rsidRPr="00CC692B">
          <w:rPr>
            <w:rFonts w:ascii="Times New Roman" w:hAnsi="Times New Roman" w:cs="Times New Roman"/>
            <w:sz w:val="24"/>
            <w:szCs w:val="24"/>
          </w:rPr>
          <w:t xml:space="preserve"> mutations on the transcribed strand</w:t>
        </w:r>
        <w:r w:rsidR="00E407B8">
          <w:rPr>
            <w:rFonts w:ascii="Times New Roman" w:hAnsi="Times New Roman" w:cs="Times New Roman"/>
            <w:sz w:val="24"/>
            <w:szCs w:val="24"/>
          </w:rPr>
          <w:t>.</w:t>
        </w:r>
      </w:ins>
    </w:p>
    <w:p w14:paraId="23C02829" w14:textId="619737D5" w:rsidR="00981635" w:rsidRDefault="0027624A" w:rsidP="003A1219">
      <w:pPr>
        <w:spacing w:line="480" w:lineRule="auto"/>
        <w:rPr>
          <w:ins w:id="178" w:author="Mini Huang" w:date="2025-07-03T15:38:00Z"/>
          <w:rFonts w:ascii="Times New Roman" w:hAnsi="Times New Roman" w:cs="Times New Roman"/>
          <w:sz w:val="24"/>
          <w:szCs w:val="24"/>
        </w:rPr>
      </w:pPr>
      <w:ins w:id="179" w:author="Mini Huang" w:date="2025-07-03T15:41:00Z">
        <w:r>
          <w:rPr>
            <w:rFonts w:ascii="Times New Roman" w:hAnsi="Times New Roman" w:cs="Times New Roman"/>
            <w:sz w:val="24"/>
            <w:szCs w:val="24"/>
          </w:rPr>
          <w:t>Replication</w:t>
        </w:r>
        <w:r w:rsidR="000E52F4" w:rsidRPr="00AF1FB3">
          <w:rPr>
            <w:rFonts w:ascii="Times New Roman" w:hAnsi="Times New Roman" w:cs="Times New Roman"/>
            <w:sz w:val="24"/>
            <w:szCs w:val="24"/>
          </w:rPr>
          <w:t xml:space="preserve"> strand asymmetries</w:t>
        </w:r>
        <w:r w:rsidR="000E52F4">
          <w:rPr>
            <w:rFonts w:ascii="Times New Roman" w:hAnsi="Times New Roman" w:cs="Times New Roman"/>
            <w:sz w:val="24"/>
            <w:szCs w:val="24"/>
          </w:rPr>
          <w:t xml:space="preserve"> were </w:t>
        </w:r>
        <w:r>
          <w:rPr>
            <w:rFonts w:ascii="Times New Roman" w:hAnsi="Times New Roman" w:cs="Times New Roman"/>
            <w:sz w:val="24"/>
            <w:szCs w:val="24"/>
          </w:rPr>
          <w:t>observed</w:t>
        </w:r>
        <w:r w:rsidR="000E52F4">
          <w:rPr>
            <w:rFonts w:ascii="Times New Roman" w:hAnsi="Times New Roman" w:cs="Times New Roman"/>
            <w:sz w:val="24"/>
            <w:szCs w:val="24"/>
          </w:rPr>
          <w:t xml:space="preserve"> in </w:t>
        </w:r>
        <w:r>
          <w:rPr>
            <w:rFonts w:ascii="Times New Roman" w:hAnsi="Times New Roman" w:cs="Times New Roman"/>
            <w:sz w:val="24"/>
            <w:szCs w:val="24"/>
          </w:rPr>
          <w:t>18</w:t>
        </w:r>
        <w:r w:rsidR="000E52F4">
          <w:rPr>
            <w:rFonts w:ascii="Times New Roman" w:hAnsi="Times New Roman" w:cs="Times New Roman"/>
            <w:sz w:val="24"/>
            <w:szCs w:val="24"/>
          </w:rPr>
          <w:t xml:space="preserve"> out of 33 </w:t>
        </w:r>
        <w:r w:rsidR="000E52F4" w:rsidRPr="00AF1FB3">
          <w:rPr>
            <w:rFonts w:ascii="Times New Roman" w:hAnsi="Times New Roman" w:cs="Times New Roman"/>
            <w:sz w:val="24"/>
            <w:szCs w:val="24"/>
          </w:rPr>
          <w:t>InDel</w:t>
        </w:r>
        <w:r w:rsidR="000E52F4">
          <w:rPr>
            <w:rFonts w:ascii="Times New Roman" w:hAnsi="Times New Roman" w:cs="Times New Roman"/>
            <w:sz w:val="24"/>
            <w:szCs w:val="24"/>
          </w:rPr>
          <w:t>83</w:t>
        </w:r>
        <w:r w:rsidR="000E52F4" w:rsidRPr="00AF1FB3">
          <w:rPr>
            <w:rFonts w:ascii="Times New Roman" w:hAnsi="Times New Roman" w:cs="Times New Roman"/>
            <w:sz w:val="24"/>
            <w:szCs w:val="24"/>
          </w:rPr>
          <w:t xml:space="preserve"> signatures</w:t>
        </w:r>
        <w:r w:rsidR="000E52F4">
          <w:rPr>
            <w:rFonts w:ascii="Times New Roman" w:hAnsi="Times New Roman" w:cs="Times New Roman"/>
            <w:sz w:val="24"/>
            <w:szCs w:val="24"/>
          </w:rPr>
          <w:t xml:space="preserve"> (Figure X, Table X). </w:t>
        </w:r>
      </w:ins>
      <w:ins w:id="180" w:author="Mini Huang" w:date="2025-07-03T15:44:00Z">
        <w:r w:rsidR="007B46D5">
          <w:rPr>
            <w:rFonts w:ascii="Times New Roman" w:hAnsi="Times New Roman" w:cs="Times New Roman"/>
            <w:sz w:val="24"/>
            <w:szCs w:val="24"/>
          </w:rPr>
          <w:t xml:space="preserve">Similar to </w:t>
        </w:r>
        <w:r w:rsidR="007B46D5">
          <w:rPr>
            <w:rFonts w:ascii="Times New Roman" w:hAnsi="Times New Roman" w:cs="Times New Roman"/>
            <w:sz w:val="24"/>
            <w:szCs w:val="24"/>
          </w:rPr>
          <w:t>t</w:t>
        </w:r>
        <w:r w:rsidR="007B46D5" w:rsidRPr="00AF1FB3">
          <w:rPr>
            <w:rFonts w:ascii="Times New Roman" w:hAnsi="Times New Roman" w:cs="Times New Roman"/>
            <w:sz w:val="24"/>
            <w:szCs w:val="24"/>
          </w:rPr>
          <w:t>ranscription strand asymmetries</w:t>
        </w:r>
        <w:r w:rsidR="007B46D5">
          <w:rPr>
            <w:rFonts w:ascii="Times New Roman" w:hAnsi="Times New Roman" w:cs="Times New Roman"/>
            <w:sz w:val="24"/>
            <w:szCs w:val="24"/>
          </w:rPr>
          <w:t>, most s</w:t>
        </w:r>
      </w:ins>
      <w:ins w:id="181" w:author="Mini Huang" w:date="2025-07-03T15:41:00Z">
        <w:r w:rsidR="000E52F4">
          <w:rPr>
            <w:rFonts w:ascii="Times New Roman" w:hAnsi="Times New Roman" w:cs="Times New Roman"/>
            <w:sz w:val="24"/>
            <w:szCs w:val="24"/>
          </w:rPr>
          <w:t xml:space="preserve">ignatures attributed to </w:t>
        </w:r>
      </w:ins>
      <w:ins w:id="182" w:author="Mini Huang" w:date="2025-07-03T15:44:00Z">
        <w:r w:rsidR="008E7E7B">
          <w:rPr>
            <w:rFonts w:ascii="Times New Roman" w:hAnsi="Times New Roman" w:cs="Times New Roman"/>
            <w:sz w:val="24"/>
            <w:szCs w:val="24"/>
          </w:rPr>
          <w:t xml:space="preserve">either </w:t>
        </w:r>
      </w:ins>
      <w:ins w:id="183" w:author="Mini Huang" w:date="2025-07-03T15:41:00Z">
        <w:r w:rsidR="000E52F4" w:rsidRPr="005D0A99">
          <w:rPr>
            <w:rFonts w:ascii="Times New Roman" w:hAnsi="Times New Roman" w:cs="Times New Roman"/>
            <w:sz w:val="24"/>
            <w:szCs w:val="24"/>
          </w:rPr>
          <w:t>exogenous</w:t>
        </w:r>
      </w:ins>
      <w:ins w:id="184" w:author="Mini Huang" w:date="2025-07-03T15:45:00Z">
        <w:r w:rsidR="008E7E7B">
          <w:rPr>
            <w:rFonts w:ascii="Times New Roman" w:hAnsi="Times New Roman" w:cs="Times New Roman"/>
            <w:sz w:val="24"/>
            <w:szCs w:val="24"/>
          </w:rPr>
          <w:t xml:space="preserve"> </w:t>
        </w:r>
      </w:ins>
      <w:ins w:id="185" w:author="Mini Huang" w:date="2025-07-03T15:46:00Z">
        <w:r w:rsidR="007C2B87">
          <w:rPr>
            <w:rFonts w:ascii="Times New Roman" w:hAnsi="Times New Roman" w:cs="Times New Roman"/>
            <w:sz w:val="24"/>
            <w:szCs w:val="24"/>
          </w:rPr>
          <w:t xml:space="preserve">mutagenic </w:t>
        </w:r>
      </w:ins>
      <w:ins w:id="186" w:author="Mini Huang" w:date="2025-07-03T15:45:00Z">
        <w:r w:rsidR="008E7E7B">
          <w:rPr>
            <w:rFonts w:ascii="Times New Roman" w:hAnsi="Times New Roman" w:cs="Times New Roman"/>
            <w:sz w:val="24"/>
            <w:szCs w:val="24"/>
          </w:rPr>
          <w:t xml:space="preserve">or </w:t>
        </w:r>
        <w:r w:rsidR="007C2B87" w:rsidRPr="007C2B87">
          <w:rPr>
            <w:rFonts w:ascii="Times New Roman" w:hAnsi="Times New Roman" w:cs="Times New Roman"/>
            <w:sz w:val="24"/>
            <w:szCs w:val="24"/>
          </w:rPr>
          <w:t>defective endogenous</w:t>
        </w:r>
        <w:r w:rsidR="007C2B87" w:rsidRPr="007C2B87">
          <w:rPr>
            <w:rFonts w:ascii="Times New Roman" w:hAnsi="Times New Roman" w:cs="Times New Roman"/>
            <w:sz w:val="24"/>
            <w:szCs w:val="24"/>
          </w:rPr>
          <w:t xml:space="preserve"> </w:t>
        </w:r>
      </w:ins>
      <w:ins w:id="187" w:author="Mini Huang" w:date="2025-07-03T15:41:00Z">
        <w:r w:rsidR="000E52F4" w:rsidRPr="005D0A99">
          <w:rPr>
            <w:rFonts w:ascii="Times New Roman" w:hAnsi="Times New Roman" w:cs="Times New Roman"/>
            <w:sz w:val="24"/>
            <w:szCs w:val="24"/>
          </w:rPr>
          <w:t>mutational</w:t>
        </w:r>
        <w:r w:rsidR="000E52F4">
          <w:rPr>
            <w:rFonts w:ascii="Times New Roman" w:hAnsi="Times New Roman" w:cs="Times New Roman"/>
            <w:sz w:val="24"/>
            <w:szCs w:val="24"/>
          </w:rPr>
          <w:t xml:space="preserve"> </w:t>
        </w:r>
        <w:r w:rsidR="000E52F4" w:rsidRPr="005D0A99">
          <w:rPr>
            <w:rFonts w:ascii="Times New Roman" w:hAnsi="Times New Roman" w:cs="Times New Roman"/>
            <w:sz w:val="24"/>
            <w:szCs w:val="24"/>
          </w:rPr>
          <w:t>processes</w:t>
        </w:r>
      </w:ins>
      <w:ins w:id="188" w:author="Mini Huang" w:date="2025-07-03T15:46:00Z">
        <w:r w:rsidR="007C2B87">
          <w:rPr>
            <w:rFonts w:ascii="Times New Roman" w:hAnsi="Times New Roman" w:cs="Times New Roman"/>
            <w:sz w:val="24"/>
            <w:szCs w:val="24"/>
          </w:rPr>
          <w:t xml:space="preserve"> showed bias towards the replication leading or lagging strand.</w:t>
        </w:r>
      </w:ins>
      <w:ins w:id="189" w:author="Mini Huang" w:date="2025-07-03T15:47:00Z">
        <w:r w:rsidR="007C2B87">
          <w:rPr>
            <w:rFonts w:ascii="Times New Roman" w:hAnsi="Times New Roman" w:cs="Times New Roman"/>
            <w:sz w:val="24"/>
            <w:szCs w:val="24"/>
          </w:rPr>
          <w:t xml:space="preserve"> </w:t>
        </w:r>
      </w:ins>
      <w:ins w:id="190" w:author="Mini Huang" w:date="2025-07-03T15:49:00Z">
        <w:r w:rsidR="003A1219">
          <w:rPr>
            <w:rFonts w:ascii="Times New Roman" w:hAnsi="Times New Roman" w:cs="Times New Roman"/>
            <w:sz w:val="24"/>
            <w:szCs w:val="24"/>
          </w:rPr>
          <w:t xml:space="preserve">For example, </w:t>
        </w:r>
        <w:r w:rsidR="0057560A">
          <w:rPr>
            <w:rFonts w:ascii="Times New Roman" w:hAnsi="Times New Roman" w:cs="Times New Roman"/>
            <w:sz w:val="24"/>
            <w:szCs w:val="24"/>
          </w:rPr>
          <w:t xml:space="preserve">3 </w:t>
        </w:r>
        <w:r w:rsidR="0028623C">
          <w:rPr>
            <w:rFonts w:ascii="Times New Roman" w:hAnsi="Times New Roman" w:cs="Times New Roman"/>
            <w:sz w:val="24"/>
            <w:szCs w:val="24"/>
          </w:rPr>
          <w:t xml:space="preserve">defective MMR </w:t>
        </w:r>
        <w:r w:rsidR="003A1219" w:rsidRPr="003A1219">
          <w:rPr>
            <w:rFonts w:ascii="Times New Roman" w:hAnsi="Times New Roman" w:cs="Times New Roman"/>
            <w:sz w:val="24"/>
            <w:szCs w:val="24"/>
          </w:rPr>
          <w:t>signatures exhibited replication strand bias</w:t>
        </w:r>
        <w:r w:rsidR="00C1155E">
          <w:rPr>
            <w:rFonts w:ascii="Times New Roman" w:hAnsi="Times New Roman" w:cs="Times New Roman"/>
            <w:sz w:val="24"/>
            <w:szCs w:val="24"/>
          </w:rPr>
          <w:t xml:space="preserve"> </w:t>
        </w:r>
        <w:r w:rsidR="003A1219" w:rsidRPr="003A1219">
          <w:rPr>
            <w:rFonts w:ascii="Times New Roman" w:hAnsi="Times New Roman" w:cs="Times New Roman"/>
            <w:sz w:val="24"/>
            <w:szCs w:val="24"/>
          </w:rPr>
          <w:t>either on the leading strand (</w:t>
        </w:r>
      </w:ins>
      <w:ins w:id="191" w:author="Mini Huang" w:date="2025-07-03T15:50:00Z">
        <w:r w:rsidR="00E9337C">
          <w:rPr>
            <w:rFonts w:ascii="Times New Roman" w:hAnsi="Times New Roman" w:cs="Times New Roman"/>
            <w:sz w:val="24"/>
            <w:szCs w:val="24"/>
          </w:rPr>
          <w:t>H_ID34</w:t>
        </w:r>
      </w:ins>
      <w:ins w:id="192" w:author="Mini Huang" w:date="2025-07-03T15:49:00Z">
        <w:r w:rsidR="003A1219" w:rsidRPr="003A1219">
          <w:rPr>
            <w:rFonts w:ascii="Times New Roman" w:hAnsi="Times New Roman" w:cs="Times New Roman"/>
            <w:sz w:val="24"/>
            <w:szCs w:val="24"/>
          </w:rPr>
          <w:t>) or on the</w:t>
        </w:r>
      </w:ins>
      <w:ins w:id="193" w:author="Mini Huang" w:date="2025-07-03T15:50:00Z">
        <w:r w:rsidR="001915B5">
          <w:rPr>
            <w:rFonts w:ascii="Times New Roman" w:hAnsi="Times New Roman" w:cs="Times New Roman"/>
            <w:sz w:val="24"/>
            <w:szCs w:val="24"/>
          </w:rPr>
          <w:t xml:space="preserve"> </w:t>
        </w:r>
      </w:ins>
      <w:ins w:id="194" w:author="Mini Huang" w:date="2025-07-03T15:49:00Z">
        <w:r w:rsidR="003A1219" w:rsidRPr="003A1219">
          <w:rPr>
            <w:rFonts w:ascii="Times New Roman" w:hAnsi="Times New Roman" w:cs="Times New Roman"/>
            <w:sz w:val="24"/>
            <w:szCs w:val="24"/>
          </w:rPr>
          <w:t>lagging strand</w:t>
        </w:r>
      </w:ins>
      <w:ins w:id="195" w:author="Mini Huang" w:date="2025-07-03T15:50:00Z">
        <w:r w:rsidR="00E9337C">
          <w:rPr>
            <w:rFonts w:ascii="Times New Roman" w:hAnsi="Times New Roman" w:cs="Times New Roman"/>
            <w:sz w:val="24"/>
            <w:szCs w:val="24"/>
          </w:rPr>
          <w:t xml:space="preserve"> (C_ID7 and H_ID33).</w:t>
        </w:r>
      </w:ins>
    </w:p>
    <w:p w14:paraId="05B85F30" w14:textId="2C42364F" w:rsidR="00981635" w:rsidRDefault="00C83AA2" w:rsidP="00CC692B">
      <w:pPr>
        <w:spacing w:line="480" w:lineRule="auto"/>
        <w:rPr>
          <w:ins w:id="196" w:author="Mini Huang" w:date="2025-07-03T16:27:00Z"/>
          <w:rFonts w:ascii="Times New Roman" w:hAnsi="Times New Roman" w:cs="Times New Roman"/>
          <w:sz w:val="24"/>
          <w:szCs w:val="24"/>
        </w:rPr>
      </w:pPr>
      <w:ins w:id="197" w:author="Mini Huang" w:date="2025-07-03T15:54:00Z">
        <w:r>
          <w:rPr>
            <w:rFonts w:ascii="Times New Roman" w:hAnsi="Times New Roman" w:cs="Times New Roman"/>
            <w:sz w:val="24"/>
            <w:szCs w:val="24"/>
          </w:rPr>
          <w:t xml:space="preserve">We also examined the </w:t>
        </w:r>
      </w:ins>
      <w:ins w:id="198" w:author="Mini Huang" w:date="2025-07-03T15:55:00Z">
        <w:r>
          <w:rPr>
            <w:rFonts w:ascii="Times New Roman" w:hAnsi="Times New Roman" w:cs="Times New Roman"/>
            <w:sz w:val="24"/>
            <w:szCs w:val="24"/>
          </w:rPr>
          <w:t xml:space="preserve">mutation enrichment of InDel83 signatures </w:t>
        </w:r>
      </w:ins>
      <w:ins w:id="199" w:author="Mini Huang" w:date="2025-07-03T15:54:00Z">
        <w:r w:rsidRPr="00C83AA2">
          <w:rPr>
            <w:rFonts w:ascii="Times New Roman" w:hAnsi="Times New Roman" w:cs="Times New Roman"/>
            <w:sz w:val="24"/>
            <w:szCs w:val="24"/>
          </w:rPr>
          <w:t>in genic and intergenic regions</w:t>
        </w:r>
      </w:ins>
      <w:ins w:id="200" w:author="Mini Huang" w:date="2025-07-03T15:56:00Z">
        <w:r w:rsidR="001D3575">
          <w:rPr>
            <w:rFonts w:ascii="Times New Roman" w:hAnsi="Times New Roman" w:cs="Times New Roman"/>
            <w:sz w:val="24"/>
            <w:szCs w:val="24"/>
          </w:rPr>
          <w:t>.</w:t>
        </w:r>
      </w:ins>
      <w:ins w:id="201" w:author="Mini Huang" w:date="2025-07-03T15:55:00Z">
        <w:r>
          <w:rPr>
            <w:rFonts w:ascii="Times New Roman" w:hAnsi="Times New Roman" w:cs="Times New Roman"/>
            <w:sz w:val="24"/>
            <w:szCs w:val="24"/>
          </w:rPr>
          <w:t xml:space="preserve"> </w:t>
        </w:r>
      </w:ins>
      <w:ins w:id="202" w:author="Mini Huang" w:date="2025-07-03T15:57:00Z">
        <w:r w:rsidR="001D3575">
          <w:rPr>
            <w:rFonts w:ascii="Times New Roman" w:hAnsi="Times New Roman" w:cs="Times New Roman"/>
            <w:sz w:val="24"/>
            <w:szCs w:val="24"/>
          </w:rPr>
          <w:t xml:space="preserve">Most </w:t>
        </w:r>
      </w:ins>
      <w:ins w:id="203" w:author="Mini Huang" w:date="2025-07-03T15:55:00Z">
        <w:r>
          <w:rPr>
            <w:rFonts w:ascii="Times New Roman" w:hAnsi="Times New Roman" w:cs="Times New Roman"/>
            <w:sz w:val="24"/>
            <w:szCs w:val="24"/>
          </w:rPr>
          <w:t xml:space="preserve">signatures showed </w:t>
        </w:r>
      </w:ins>
      <w:ins w:id="204" w:author="Mini Huang" w:date="2025-07-03T15:57:00Z">
        <w:r w:rsidR="00F0206D">
          <w:rPr>
            <w:rFonts w:ascii="Times New Roman" w:hAnsi="Times New Roman" w:cs="Times New Roman"/>
            <w:sz w:val="24"/>
            <w:szCs w:val="24"/>
          </w:rPr>
          <w:t>mutation bias</w:t>
        </w:r>
      </w:ins>
      <w:ins w:id="205" w:author="Mini Huang" w:date="2025-07-03T15:56:00Z">
        <w:r>
          <w:rPr>
            <w:rFonts w:ascii="Times New Roman" w:hAnsi="Times New Roman" w:cs="Times New Roman"/>
            <w:sz w:val="24"/>
            <w:szCs w:val="24"/>
          </w:rPr>
          <w:t xml:space="preserve"> </w:t>
        </w:r>
      </w:ins>
      <w:ins w:id="206" w:author="Mini Huang" w:date="2025-07-03T15:57:00Z">
        <w:r w:rsidR="00F0206D">
          <w:rPr>
            <w:rFonts w:ascii="Times New Roman" w:hAnsi="Times New Roman" w:cs="Times New Roman"/>
            <w:sz w:val="24"/>
            <w:szCs w:val="24"/>
          </w:rPr>
          <w:t>towards</w:t>
        </w:r>
      </w:ins>
      <w:ins w:id="207" w:author="Mini Huang" w:date="2025-07-03T15:56:00Z">
        <w:r>
          <w:rPr>
            <w:rFonts w:ascii="Times New Roman" w:hAnsi="Times New Roman" w:cs="Times New Roman"/>
            <w:sz w:val="24"/>
            <w:szCs w:val="24"/>
          </w:rPr>
          <w:t xml:space="preserve"> intergenic regions</w:t>
        </w:r>
      </w:ins>
      <w:ins w:id="208" w:author="Mini Huang" w:date="2025-07-03T15:57:00Z">
        <w:r w:rsidR="00F0206D">
          <w:rPr>
            <w:rFonts w:ascii="Times New Roman" w:hAnsi="Times New Roman" w:cs="Times New Roman"/>
            <w:sz w:val="24"/>
            <w:szCs w:val="24"/>
          </w:rPr>
          <w:t xml:space="preserve">, while </w:t>
        </w:r>
      </w:ins>
      <w:ins w:id="209" w:author="Mini Huang" w:date="2025-07-03T15:56:00Z">
        <w:r>
          <w:rPr>
            <w:rFonts w:ascii="Times New Roman" w:hAnsi="Times New Roman" w:cs="Times New Roman"/>
            <w:sz w:val="24"/>
            <w:szCs w:val="24"/>
          </w:rPr>
          <w:t xml:space="preserve">8 </w:t>
        </w:r>
        <w:r>
          <w:rPr>
            <w:rFonts w:ascii="Times New Roman" w:hAnsi="Times New Roman" w:cs="Times New Roman"/>
            <w:sz w:val="24"/>
            <w:szCs w:val="24"/>
          </w:rPr>
          <w:t>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ins>
      <w:ins w:id="210" w:author="Mini Huang" w:date="2025-07-03T15:57:00Z">
        <w:r w:rsidR="00F0206D">
          <w:rPr>
            <w:rFonts w:ascii="Times New Roman" w:hAnsi="Times New Roman" w:cs="Times New Roman"/>
            <w:sz w:val="24"/>
            <w:szCs w:val="24"/>
          </w:rPr>
          <w:t xml:space="preserve">. </w:t>
        </w:r>
      </w:ins>
      <w:ins w:id="211" w:author="Mini Huang" w:date="2025-07-03T16:01:00Z">
        <w:r w:rsidR="0066292D">
          <w:rPr>
            <w:rFonts w:ascii="Times New Roman" w:hAnsi="Times New Roman" w:cs="Times New Roman"/>
            <w:sz w:val="24"/>
            <w:szCs w:val="24"/>
          </w:rPr>
          <w:t xml:space="preserve">Among the 8 </w:t>
        </w:r>
        <w:r w:rsidR="0066292D">
          <w:rPr>
            <w:rFonts w:ascii="Times New Roman" w:hAnsi="Times New Roman" w:cs="Times New Roman"/>
            <w:sz w:val="24"/>
            <w:szCs w:val="24"/>
          </w:rPr>
          <w:t>signatures</w:t>
        </w:r>
        <w:r w:rsidR="0066292D">
          <w:rPr>
            <w:rFonts w:ascii="Times New Roman" w:hAnsi="Times New Roman" w:cs="Times New Roman"/>
            <w:sz w:val="24"/>
            <w:szCs w:val="24"/>
          </w:rPr>
          <w:t xml:space="preserve">, </w:t>
        </w:r>
      </w:ins>
      <w:ins w:id="212" w:author="Mini Huang" w:date="2025-07-03T16:03:00Z">
        <w:r w:rsidR="00344F09">
          <w:rPr>
            <w:rFonts w:ascii="Times New Roman" w:hAnsi="Times New Roman" w:cs="Times New Roman"/>
            <w:sz w:val="24"/>
            <w:szCs w:val="24"/>
          </w:rPr>
          <w:t xml:space="preserve">5 of them were associated with </w:t>
        </w:r>
      </w:ins>
      <w:ins w:id="213" w:author="Mini Huang" w:date="2025-07-03T16:10:00Z">
        <w:r w:rsidR="00344F09" w:rsidRPr="008E7E7B">
          <w:rPr>
            <w:rFonts w:ascii="Times New Roman" w:hAnsi="Times New Roman" w:cs="Times New Roman"/>
            <w:sz w:val="24"/>
            <w:szCs w:val="24"/>
          </w:rPr>
          <w:t xml:space="preserve">defective endogenous </w:t>
        </w:r>
        <w:r w:rsidR="00344F09" w:rsidRPr="005D0A99">
          <w:rPr>
            <w:rFonts w:ascii="Times New Roman" w:hAnsi="Times New Roman" w:cs="Times New Roman"/>
            <w:sz w:val="24"/>
            <w:szCs w:val="24"/>
          </w:rPr>
          <w:t>mutational</w:t>
        </w:r>
        <w:r w:rsidR="00344F09">
          <w:rPr>
            <w:rFonts w:ascii="Times New Roman" w:hAnsi="Times New Roman" w:cs="Times New Roman"/>
            <w:sz w:val="24"/>
            <w:szCs w:val="24"/>
          </w:rPr>
          <w:t xml:space="preserve"> </w:t>
        </w:r>
        <w:r w:rsidR="00344F09" w:rsidRPr="005D0A99">
          <w:rPr>
            <w:rFonts w:ascii="Times New Roman" w:hAnsi="Times New Roman" w:cs="Times New Roman"/>
            <w:sz w:val="24"/>
            <w:szCs w:val="24"/>
          </w:rPr>
          <w:t>processes</w:t>
        </w:r>
      </w:ins>
      <w:ins w:id="214" w:author="Mini Huang" w:date="2025-07-03T16:11:00Z">
        <w:r w:rsidR="002C28D5">
          <w:rPr>
            <w:rFonts w:ascii="Times New Roman" w:hAnsi="Times New Roman" w:cs="Times New Roman"/>
            <w:sz w:val="24"/>
            <w:szCs w:val="24"/>
          </w:rPr>
          <w:t>, including</w:t>
        </w:r>
      </w:ins>
      <w:ins w:id="215" w:author="Mini Huang" w:date="2025-07-03T16:10:00Z">
        <w:r w:rsidR="00344F09">
          <w:rPr>
            <w:rFonts w:ascii="Times New Roman" w:hAnsi="Times New Roman" w:cs="Times New Roman"/>
            <w:sz w:val="24"/>
            <w:szCs w:val="24"/>
          </w:rPr>
          <w:t xml:space="preserve"> </w:t>
        </w:r>
      </w:ins>
      <w:ins w:id="216" w:author="Mini Huang" w:date="2025-07-03T16:02:00Z">
        <w:r w:rsidR="0066292D">
          <w:rPr>
            <w:rFonts w:ascii="Times New Roman" w:hAnsi="Times New Roman" w:cs="Times New Roman"/>
            <w:sz w:val="24"/>
            <w:szCs w:val="24"/>
          </w:rPr>
          <w:t>C_ID17</w:t>
        </w:r>
      </w:ins>
      <w:ins w:id="217" w:author="Mini Huang" w:date="2025-07-03T16:03:00Z">
        <w:r w:rsidR="003B31AB">
          <w:rPr>
            <w:rFonts w:ascii="Times New Roman" w:hAnsi="Times New Roman" w:cs="Times New Roman"/>
            <w:sz w:val="24"/>
            <w:szCs w:val="24"/>
          </w:rPr>
          <w:t>(</w:t>
        </w:r>
        <w:r w:rsidR="003B31AB" w:rsidRPr="003B31AB">
          <w:rPr>
            <w:rFonts w:ascii="Times New Roman" w:hAnsi="Times New Roman" w:cs="Times New Roman"/>
            <w:sz w:val="24"/>
            <w:szCs w:val="24"/>
          </w:rPr>
          <w:t>TOP2A K743N mediated mutagenesis</w:t>
        </w:r>
        <w:r w:rsidR="003B31AB">
          <w:rPr>
            <w:rFonts w:ascii="Times New Roman" w:hAnsi="Times New Roman" w:cs="Times New Roman"/>
            <w:sz w:val="24"/>
            <w:szCs w:val="24"/>
          </w:rPr>
          <w:t>)</w:t>
        </w:r>
      </w:ins>
      <w:ins w:id="218" w:author="Mini Huang" w:date="2025-07-03T16:02:00Z">
        <w:r w:rsidR="0066292D">
          <w:rPr>
            <w:rFonts w:ascii="Times New Roman" w:hAnsi="Times New Roman" w:cs="Times New Roman"/>
            <w:sz w:val="24"/>
            <w:szCs w:val="24"/>
          </w:rPr>
          <w:t>, H_ID29</w:t>
        </w:r>
      </w:ins>
      <w:ins w:id="219" w:author="Mini Huang" w:date="2025-07-03T16:03:00Z">
        <w:r w:rsidR="003B31AB">
          <w:rPr>
            <w:rFonts w:ascii="Times New Roman" w:hAnsi="Times New Roman" w:cs="Times New Roman"/>
            <w:sz w:val="24"/>
            <w:szCs w:val="24"/>
          </w:rPr>
          <w:t>(</w:t>
        </w:r>
        <w:r w:rsidR="003B31AB" w:rsidRPr="003B31AB">
          <w:rPr>
            <w:rFonts w:ascii="Times New Roman" w:hAnsi="Times New Roman" w:cs="Times New Roman"/>
            <w:sz w:val="24"/>
            <w:szCs w:val="24"/>
          </w:rPr>
          <w:t>TOP1-mediated mutagenesis</w:t>
        </w:r>
        <w:r w:rsidR="003B31AB">
          <w:rPr>
            <w:rFonts w:ascii="Times New Roman" w:hAnsi="Times New Roman" w:cs="Times New Roman"/>
            <w:sz w:val="24"/>
            <w:szCs w:val="24"/>
          </w:rPr>
          <w:t>)</w:t>
        </w:r>
      </w:ins>
      <w:ins w:id="220" w:author="Mini Huang" w:date="2025-07-03T16:02:00Z">
        <w:r w:rsidR="0066292D">
          <w:rPr>
            <w:rFonts w:ascii="Times New Roman" w:hAnsi="Times New Roman" w:cs="Times New Roman"/>
            <w:sz w:val="24"/>
            <w:szCs w:val="24"/>
          </w:rPr>
          <w:t>,</w:t>
        </w:r>
      </w:ins>
      <w:ins w:id="221" w:author="Mini Huang" w:date="2025-07-03T16:14:00Z">
        <w:r w:rsidR="00EE085F">
          <w:rPr>
            <w:rFonts w:ascii="Times New Roman" w:hAnsi="Times New Roman" w:cs="Times New Roman"/>
            <w:sz w:val="24"/>
            <w:szCs w:val="24"/>
          </w:rPr>
          <w:t xml:space="preserve"> </w:t>
        </w:r>
        <w:r w:rsidR="00EE085F">
          <w:rPr>
            <w:rFonts w:ascii="Times New Roman" w:hAnsi="Times New Roman" w:cs="Times New Roman" w:hint="eastAsia"/>
            <w:sz w:val="24"/>
            <w:szCs w:val="24"/>
          </w:rPr>
          <w:t>a</w:t>
        </w:r>
        <w:r w:rsidR="00EE085F">
          <w:rPr>
            <w:rFonts w:ascii="Times New Roman" w:hAnsi="Times New Roman" w:cs="Times New Roman"/>
            <w:sz w:val="24"/>
            <w:szCs w:val="24"/>
          </w:rPr>
          <w:t xml:space="preserve">nd 3 </w:t>
        </w:r>
        <w:r w:rsidR="00EE085F">
          <w:rPr>
            <w:rFonts w:ascii="Times New Roman" w:hAnsi="Times New Roman" w:cs="Times New Roman"/>
            <w:sz w:val="24"/>
            <w:szCs w:val="24"/>
          </w:rPr>
          <w:t xml:space="preserve">defective MMR </w:t>
        </w:r>
        <w:r w:rsidR="00EE085F" w:rsidRPr="003A1219">
          <w:rPr>
            <w:rFonts w:ascii="Times New Roman" w:hAnsi="Times New Roman" w:cs="Times New Roman"/>
            <w:sz w:val="24"/>
            <w:szCs w:val="24"/>
          </w:rPr>
          <w:t>signatures</w:t>
        </w:r>
        <w:r w:rsidR="00EE085F">
          <w:rPr>
            <w:rFonts w:ascii="Times New Roman" w:hAnsi="Times New Roman" w:cs="Times New Roman"/>
            <w:sz w:val="24"/>
            <w:szCs w:val="24"/>
          </w:rPr>
          <w:t xml:space="preserve"> (</w:t>
        </w:r>
      </w:ins>
      <w:ins w:id="222" w:author="Mini Huang" w:date="2025-07-03T16:15:00Z">
        <w:r w:rsidR="00EE085F">
          <w:rPr>
            <w:rFonts w:ascii="Times New Roman" w:hAnsi="Times New Roman" w:cs="Times New Roman"/>
            <w:sz w:val="24"/>
            <w:szCs w:val="24"/>
          </w:rPr>
          <w:t>C_ID7</w:t>
        </w:r>
        <w:r w:rsidR="00EE085F">
          <w:rPr>
            <w:rFonts w:ascii="Times New Roman" w:hAnsi="Times New Roman" w:cs="Times New Roman"/>
            <w:sz w:val="24"/>
            <w:szCs w:val="24"/>
          </w:rPr>
          <w:t xml:space="preserve">, </w:t>
        </w:r>
        <w:r w:rsidR="00EE085F">
          <w:rPr>
            <w:rFonts w:ascii="Times New Roman" w:hAnsi="Times New Roman" w:cs="Times New Roman"/>
            <w:sz w:val="24"/>
            <w:szCs w:val="24"/>
          </w:rPr>
          <w:t>H_ID33</w:t>
        </w:r>
        <w:r w:rsidR="00EE085F">
          <w:rPr>
            <w:rFonts w:ascii="Times New Roman" w:hAnsi="Times New Roman" w:cs="Times New Roman"/>
            <w:sz w:val="24"/>
            <w:szCs w:val="24"/>
          </w:rPr>
          <w:t xml:space="preserve"> and </w:t>
        </w:r>
        <w:r w:rsidR="00EE085F">
          <w:rPr>
            <w:rFonts w:ascii="Times New Roman" w:hAnsi="Times New Roman" w:cs="Times New Roman"/>
            <w:sz w:val="24"/>
            <w:szCs w:val="24"/>
          </w:rPr>
          <w:t>H_ID37</w:t>
        </w:r>
      </w:ins>
      <w:ins w:id="223" w:author="Mini Huang" w:date="2025-07-03T16:14:00Z">
        <w:r w:rsidR="00EE085F">
          <w:rPr>
            <w:rFonts w:ascii="Times New Roman" w:hAnsi="Times New Roman" w:cs="Times New Roman"/>
            <w:sz w:val="24"/>
            <w:szCs w:val="24"/>
          </w:rPr>
          <w:t>)</w:t>
        </w:r>
      </w:ins>
      <w:ins w:id="224" w:author="Mini Huang" w:date="2025-07-03T16:17:00Z">
        <w:r w:rsidR="0092044E">
          <w:rPr>
            <w:rFonts w:ascii="Times New Roman" w:hAnsi="Times New Roman" w:cs="Times New Roman"/>
            <w:sz w:val="24"/>
            <w:szCs w:val="24"/>
          </w:rPr>
          <w:t xml:space="preserve">. </w:t>
        </w:r>
      </w:ins>
      <w:ins w:id="225" w:author="Mini Huang" w:date="2025-07-03T16:18:00Z">
        <w:r w:rsidR="0092044E">
          <w:rPr>
            <w:rFonts w:ascii="Times New Roman" w:hAnsi="Times New Roman" w:cs="Times New Roman"/>
            <w:sz w:val="24"/>
            <w:szCs w:val="24"/>
          </w:rPr>
          <w:t xml:space="preserve">Another 3 signatures with mutation </w:t>
        </w:r>
        <w:r w:rsidR="0092044E">
          <w:rPr>
            <w:rFonts w:ascii="Times New Roman" w:hAnsi="Times New Roman" w:cs="Times New Roman"/>
            <w:sz w:val="24"/>
            <w:szCs w:val="24"/>
          </w:rPr>
          <w:t>enric</w:t>
        </w:r>
        <w:r w:rsidR="0092044E">
          <w:rPr>
            <w:rFonts w:ascii="Times New Roman" w:hAnsi="Times New Roman" w:cs="Times New Roman"/>
            <w:sz w:val="24"/>
            <w:szCs w:val="24"/>
          </w:rPr>
          <w:t>hed</w:t>
        </w:r>
        <w:r w:rsidR="0092044E">
          <w:rPr>
            <w:rFonts w:ascii="Times New Roman" w:hAnsi="Times New Roman" w:cs="Times New Roman"/>
            <w:sz w:val="24"/>
            <w:szCs w:val="24"/>
          </w:rPr>
          <w:t xml:space="preserve"> in genic regions</w:t>
        </w:r>
        <w:r w:rsidR="0092044E">
          <w:rPr>
            <w:rFonts w:ascii="Times New Roman" w:hAnsi="Times New Roman" w:cs="Times New Roman"/>
            <w:sz w:val="24"/>
            <w:szCs w:val="24"/>
          </w:rPr>
          <w:t xml:space="preserve"> were of unknown etiology (</w:t>
        </w:r>
      </w:ins>
      <w:ins w:id="226" w:author="Mini Huang" w:date="2025-07-03T16:11:00Z">
        <w:r w:rsidR="00344F09">
          <w:rPr>
            <w:rFonts w:ascii="Times New Roman" w:hAnsi="Times New Roman" w:cs="Times New Roman"/>
            <w:sz w:val="24"/>
            <w:szCs w:val="24"/>
          </w:rPr>
          <w:t>C_ID</w:t>
        </w:r>
        <w:r w:rsidR="00D12CE6">
          <w:rPr>
            <w:rFonts w:ascii="Times New Roman" w:hAnsi="Times New Roman" w:cs="Times New Roman"/>
            <w:sz w:val="24"/>
            <w:szCs w:val="24"/>
          </w:rPr>
          <w:t>10,</w:t>
        </w:r>
      </w:ins>
      <w:ins w:id="227" w:author="Mini Huang" w:date="2025-07-03T16:18:00Z">
        <w:r w:rsidR="0092044E">
          <w:rPr>
            <w:rFonts w:ascii="Times New Roman" w:hAnsi="Times New Roman" w:cs="Times New Roman"/>
            <w:sz w:val="24"/>
            <w:szCs w:val="24"/>
          </w:rPr>
          <w:t xml:space="preserve"> </w:t>
        </w:r>
      </w:ins>
      <w:ins w:id="228" w:author="Mini Huang" w:date="2025-07-03T16:19:00Z">
        <w:r w:rsidR="0092044E">
          <w:rPr>
            <w:rFonts w:ascii="Times New Roman" w:hAnsi="Times New Roman" w:cs="Times New Roman"/>
            <w:sz w:val="24"/>
            <w:szCs w:val="24"/>
          </w:rPr>
          <w:t>H_ID</w:t>
        </w:r>
      </w:ins>
      <w:ins w:id="229" w:author="Mini Huang" w:date="2025-07-03T16:18:00Z">
        <w:r w:rsidR="0092044E">
          <w:rPr>
            <w:rFonts w:ascii="Times New Roman" w:hAnsi="Times New Roman" w:cs="Times New Roman"/>
            <w:sz w:val="24"/>
            <w:szCs w:val="24"/>
          </w:rPr>
          <w:t>30,</w:t>
        </w:r>
      </w:ins>
      <w:ins w:id="230" w:author="Mini Huang" w:date="2025-07-03T16:19:00Z">
        <w:r w:rsidR="0092044E">
          <w:rPr>
            <w:rFonts w:ascii="Times New Roman" w:hAnsi="Times New Roman" w:cs="Times New Roman"/>
            <w:sz w:val="24"/>
            <w:szCs w:val="24"/>
          </w:rPr>
          <w:t xml:space="preserve"> </w:t>
        </w:r>
        <w:r w:rsidR="0092044E">
          <w:rPr>
            <w:rFonts w:ascii="Times New Roman" w:hAnsi="Times New Roman" w:cs="Times New Roman"/>
            <w:sz w:val="24"/>
            <w:szCs w:val="24"/>
          </w:rPr>
          <w:t>H_ID</w:t>
        </w:r>
      </w:ins>
      <w:ins w:id="231" w:author="Mini Huang" w:date="2025-07-03T16:18:00Z">
        <w:r w:rsidR="0092044E">
          <w:rPr>
            <w:rFonts w:ascii="Times New Roman" w:hAnsi="Times New Roman" w:cs="Times New Roman"/>
            <w:sz w:val="24"/>
            <w:szCs w:val="24"/>
          </w:rPr>
          <w:t>31</w:t>
        </w:r>
      </w:ins>
      <w:ins w:id="232" w:author="Mini Huang" w:date="2025-07-03T16:19:00Z">
        <w:r w:rsidR="0092044E">
          <w:rPr>
            <w:rFonts w:ascii="Times New Roman" w:hAnsi="Times New Roman" w:cs="Times New Roman"/>
            <w:sz w:val="24"/>
            <w:szCs w:val="24"/>
          </w:rPr>
          <w:t>)</w:t>
        </w:r>
        <w:r w:rsidR="00601C5C">
          <w:rPr>
            <w:rFonts w:ascii="Times New Roman" w:hAnsi="Times New Roman" w:cs="Times New Roman"/>
            <w:sz w:val="24"/>
            <w:szCs w:val="24"/>
          </w:rPr>
          <w:t>.</w:t>
        </w:r>
      </w:ins>
    </w:p>
    <w:p w14:paraId="032A2CD3" w14:textId="78F0CCB2" w:rsidR="00945F7E" w:rsidRPr="00CC692B" w:rsidRDefault="00945F7E" w:rsidP="00EA5C61">
      <w:pPr>
        <w:spacing w:line="480" w:lineRule="auto"/>
        <w:rPr>
          <w:ins w:id="233" w:author="Mini Huang" w:date="2025-07-03T15:21:00Z"/>
          <w:rFonts w:ascii="Times New Roman" w:hAnsi="Times New Roman" w:cs="Times New Roman"/>
          <w:sz w:val="24"/>
          <w:szCs w:val="24"/>
        </w:rPr>
      </w:pPr>
      <w:ins w:id="234" w:author="Mini Huang" w:date="2025-07-03T16:27:00Z">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w:t>
        </w:r>
      </w:ins>
      <w:ins w:id="235" w:author="Mini Huang" w:date="2025-07-03T16:28:00Z">
        <w:r>
          <w:rPr>
            <w:rFonts w:ascii="Times New Roman" w:hAnsi="Times New Roman" w:cs="Times New Roman"/>
            <w:sz w:val="24"/>
            <w:szCs w:val="24"/>
          </w:rPr>
          <w:t>also observed in many</w:t>
        </w:r>
        <w:r>
          <w:rPr>
            <w:rFonts w:ascii="Times New Roman" w:hAnsi="Times New Roman" w:cs="Times New Roman"/>
            <w:sz w:val="24"/>
            <w:szCs w:val="24"/>
          </w:rPr>
          <w:t xml:space="preserve"> InDel83 signatures</w:t>
        </w:r>
        <w:r w:rsidR="002678A5">
          <w:rPr>
            <w:rFonts w:ascii="Times New Roman" w:hAnsi="Times New Roman" w:cs="Times New Roman"/>
            <w:sz w:val="24"/>
            <w:szCs w:val="24"/>
          </w:rPr>
          <w:t xml:space="preserve">. </w:t>
        </w:r>
      </w:ins>
      <w:ins w:id="236" w:author="Mini Huang" w:date="2025-07-03T19:08:00Z">
        <w:r w:rsidR="00EA5C61">
          <w:rPr>
            <w:rFonts w:ascii="Times New Roman" w:hAnsi="Times New Roman" w:cs="Times New Roman"/>
            <w:sz w:val="24"/>
            <w:szCs w:val="24"/>
          </w:rPr>
          <w:t xml:space="preserve"> Most signatures were</w:t>
        </w:r>
      </w:ins>
      <w:ins w:id="237" w:author="Mini Huang" w:date="2025-07-03T19:09:00Z">
        <w:r w:rsidR="00EA5C61">
          <w:rPr>
            <w:rFonts w:ascii="Times New Roman" w:hAnsi="Times New Roman" w:cs="Times New Roman"/>
            <w:sz w:val="24"/>
            <w:szCs w:val="24"/>
          </w:rPr>
          <w:t xml:space="preserve"> consistently </w:t>
        </w:r>
      </w:ins>
      <w:ins w:id="238" w:author="Mini Huang" w:date="2025-07-03T19:08:00Z">
        <w:r w:rsidR="00EA5C61" w:rsidRPr="00EA5C61">
          <w:rPr>
            <w:rFonts w:ascii="Times New Roman" w:hAnsi="Times New Roman" w:cs="Times New Roman"/>
            <w:sz w:val="24"/>
            <w:szCs w:val="24"/>
          </w:rPr>
          <w:t>enriched in late-replicating</w:t>
        </w:r>
      </w:ins>
      <w:ins w:id="239" w:author="Mini Huang" w:date="2025-07-03T19:09:00Z">
        <w:r w:rsidR="00EA5C61">
          <w:rPr>
            <w:rFonts w:ascii="Times New Roman" w:hAnsi="Times New Roman" w:cs="Times New Roman"/>
            <w:sz w:val="24"/>
            <w:szCs w:val="24"/>
          </w:rPr>
          <w:t xml:space="preserve"> </w:t>
        </w:r>
      </w:ins>
      <w:ins w:id="240" w:author="Mini Huang" w:date="2025-07-03T19:08:00Z">
        <w:r w:rsidR="00EA5C61" w:rsidRPr="00EA5C61">
          <w:rPr>
            <w:rFonts w:ascii="Times New Roman" w:hAnsi="Times New Roman" w:cs="Times New Roman"/>
            <w:sz w:val="24"/>
            <w:szCs w:val="24"/>
          </w:rPr>
          <w:t>regions</w:t>
        </w:r>
      </w:ins>
      <w:ins w:id="241" w:author="Mini Huang" w:date="2025-07-03T19:10:00Z">
        <w:r w:rsidR="007739DD">
          <w:rPr>
            <w:rFonts w:ascii="Times New Roman" w:hAnsi="Times New Roman" w:cs="Times New Roman"/>
            <w:sz w:val="24"/>
            <w:szCs w:val="24"/>
          </w:rPr>
          <w:t xml:space="preserve"> across different cancer types</w:t>
        </w:r>
      </w:ins>
      <w:ins w:id="242" w:author="Mini Huang" w:date="2025-07-03T19:17:00Z">
        <w:r w:rsidR="007739DD">
          <w:rPr>
            <w:rFonts w:ascii="Times New Roman" w:hAnsi="Times New Roman" w:cs="Times New Roman"/>
            <w:sz w:val="24"/>
            <w:szCs w:val="24"/>
          </w:rPr>
          <w:t>, while only one signature C_ID17 (</w:t>
        </w:r>
      </w:ins>
      <w:ins w:id="243" w:author="Mini Huang" w:date="2025-07-03T19:18:00Z">
        <w:r w:rsidR="007739DD" w:rsidRPr="007739DD">
          <w:rPr>
            <w:rFonts w:ascii="Times New Roman" w:hAnsi="Times New Roman" w:cs="Times New Roman"/>
            <w:sz w:val="24"/>
            <w:szCs w:val="24"/>
          </w:rPr>
          <w:t>TOP2A K743N mediated mutagenesis</w:t>
        </w:r>
      </w:ins>
      <w:ins w:id="244" w:author="Mini Huang" w:date="2025-07-03T19:17:00Z">
        <w:r w:rsidR="007739DD">
          <w:rPr>
            <w:rFonts w:ascii="Times New Roman" w:hAnsi="Times New Roman" w:cs="Times New Roman"/>
            <w:sz w:val="24"/>
            <w:szCs w:val="24"/>
          </w:rPr>
          <w:t>)</w:t>
        </w:r>
      </w:ins>
      <w:ins w:id="245" w:author="Mini Huang" w:date="2025-07-03T19:18:00Z">
        <w:r w:rsidR="00221962">
          <w:rPr>
            <w:rFonts w:ascii="Times New Roman" w:hAnsi="Times New Roman" w:cs="Times New Roman"/>
            <w:sz w:val="24"/>
            <w:szCs w:val="24"/>
          </w:rPr>
          <w:t xml:space="preserve"> showed </w:t>
        </w:r>
        <w:r w:rsidR="00221962" w:rsidRPr="00EA5C61">
          <w:rPr>
            <w:rFonts w:ascii="Times New Roman" w:hAnsi="Times New Roman" w:cs="Times New Roman"/>
            <w:sz w:val="24"/>
            <w:szCs w:val="24"/>
          </w:rPr>
          <w:t>enrich</w:t>
        </w:r>
        <w:r w:rsidR="00221962">
          <w:rPr>
            <w:rFonts w:ascii="Times New Roman" w:hAnsi="Times New Roman" w:cs="Times New Roman"/>
            <w:sz w:val="24"/>
            <w:szCs w:val="24"/>
          </w:rPr>
          <w:t>ment in early</w:t>
        </w:r>
      </w:ins>
      <w:ins w:id="246" w:author="Mini Huang" w:date="2025-07-03T19:19:00Z">
        <w:r w:rsidR="00221962">
          <w:rPr>
            <w:rFonts w:ascii="Times New Roman" w:hAnsi="Times New Roman" w:cs="Times New Roman"/>
            <w:sz w:val="24"/>
            <w:szCs w:val="24"/>
          </w:rPr>
          <w:t>-</w:t>
        </w:r>
        <w:r w:rsidR="00221962" w:rsidRPr="00EA5C61">
          <w:rPr>
            <w:rFonts w:ascii="Times New Roman" w:hAnsi="Times New Roman" w:cs="Times New Roman"/>
            <w:sz w:val="24"/>
            <w:szCs w:val="24"/>
          </w:rPr>
          <w:t>replicating</w:t>
        </w:r>
        <w:r w:rsidR="00221962">
          <w:rPr>
            <w:rFonts w:ascii="Times New Roman" w:hAnsi="Times New Roman" w:cs="Times New Roman"/>
            <w:sz w:val="24"/>
            <w:szCs w:val="24"/>
          </w:rPr>
          <w:t xml:space="preserve"> </w:t>
        </w:r>
        <w:r w:rsidR="00221962" w:rsidRPr="00EA5C61">
          <w:rPr>
            <w:rFonts w:ascii="Times New Roman" w:hAnsi="Times New Roman" w:cs="Times New Roman"/>
            <w:sz w:val="24"/>
            <w:szCs w:val="24"/>
          </w:rPr>
          <w:t>regions</w:t>
        </w:r>
        <w:r w:rsidR="00E250A4">
          <w:rPr>
            <w:rFonts w:ascii="Times New Roman" w:hAnsi="Times New Roman" w:cs="Times New Roman"/>
            <w:sz w:val="24"/>
            <w:szCs w:val="24"/>
          </w:rPr>
          <w:t>.</w:t>
        </w:r>
      </w:ins>
      <w:ins w:id="247" w:author="Mini Huang" w:date="2025-07-03T19:25:00Z">
        <w:r w:rsidR="00D26F5B">
          <w:rPr>
            <w:rFonts w:ascii="Times New Roman" w:hAnsi="Times New Roman" w:cs="Times New Roman"/>
            <w:sz w:val="24"/>
            <w:szCs w:val="24"/>
          </w:rPr>
          <w:t xml:space="preserve"> </w:t>
        </w:r>
      </w:ins>
      <w:ins w:id="248" w:author="Mini Huang" w:date="2025-07-03T19:32:00Z">
        <w:r w:rsidR="00E9692A">
          <w:rPr>
            <w:rFonts w:ascii="Times New Roman" w:hAnsi="Times New Roman" w:cs="Times New Roman"/>
            <w:sz w:val="24"/>
            <w:szCs w:val="24"/>
          </w:rPr>
          <w:t xml:space="preserve">Four </w:t>
        </w:r>
      </w:ins>
      <w:ins w:id="249" w:author="Mini Huang" w:date="2025-07-03T19:26:00Z">
        <w:r w:rsidR="00D26F5B">
          <w:rPr>
            <w:rFonts w:ascii="Times New Roman" w:hAnsi="Times New Roman" w:cs="Times New Roman"/>
            <w:sz w:val="24"/>
            <w:szCs w:val="24"/>
          </w:rPr>
          <w:t>signatures were un-affected</w:t>
        </w:r>
      </w:ins>
      <w:ins w:id="250" w:author="Mini Huang" w:date="2025-07-03T19:28:00Z">
        <w:r w:rsidR="00D26F5B">
          <w:rPr>
            <w:rFonts w:ascii="Times New Roman" w:hAnsi="Times New Roman" w:cs="Times New Roman"/>
            <w:sz w:val="24"/>
            <w:szCs w:val="24"/>
          </w:rPr>
          <w:t xml:space="preserve"> </w:t>
        </w:r>
        <w:r w:rsidR="00D26F5B" w:rsidRPr="00D26F5B">
          <w:rPr>
            <w:rFonts w:ascii="Times New Roman" w:hAnsi="Times New Roman" w:cs="Times New Roman"/>
            <w:sz w:val="24"/>
            <w:szCs w:val="24"/>
          </w:rPr>
          <w:t>by replication timing</w:t>
        </w:r>
        <w:r w:rsidR="00A01658">
          <w:rPr>
            <w:rFonts w:ascii="Times New Roman" w:hAnsi="Times New Roman" w:cs="Times New Roman"/>
            <w:sz w:val="24"/>
            <w:szCs w:val="24"/>
          </w:rPr>
          <w:t xml:space="preserve"> in the majority of cancers present</w:t>
        </w:r>
      </w:ins>
      <w:ins w:id="251" w:author="Mini Huang" w:date="2025-07-03T19:29:00Z">
        <w:r w:rsidR="00A01658">
          <w:rPr>
            <w:rFonts w:ascii="Times New Roman" w:hAnsi="Times New Roman" w:cs="Times New Roman"/>
            <w:sz w:val="24"/>
            <w:szCs w:val="24"/>
          </w:rPr>
          <w:t>ing this signature</w:t>
        </w:r>
      </w:ins>
      <w:ins w:id="252" w:author="Mini Huang" w:date="2025-07-03T19:28:00Z">
        <w:r w:rsidR="00D26F5B" w:rsidRPr="00D26F5B">
          <w:rPr>
            <w:rFonts w:ascii="Times New Roman" w:hAnsi="Times New Roman" w:cs="Times New Roman"/>
            <w:sz w:val="24"/>
            <w:szCs w:val="24"/>
          </w:rPr>
          <w:t>, including</w:t>
        </w:r>
        <w:r w:rsidR="00A01658">
          <w:rPr>
            <w:rFonts w:ascii="Times New Roman" w:hAnsi="Times New Roman" w:cs="Times New Roman"/>
            <w:sz w:val="24"/>
            <w:szCs w:val="24"/>
          </w:rPr>
          <w:t xml:space="preserve"> </w:t>
        </w:r>
      </w:ins>
      <w:ins w:id="253" w:author="Mini Huang" w:date="2025-07-03T19:29:00Z">
        <w:r w:rsidR="00A01658">
          <w:rPr>
            <w:rFonts w:ascii="Times New Roman" w:hAnsi="Times New Roman" w:cs="Times New Roman"/>
            <w:sz w:val="24"/>
            <w:szCs w:val="24"/>
          </w:rPr>
          <w:t>C_ID1</w:t>
        </w:r>
      </w:ins>
      <w:ins w:id="254" w:author="Mini Huang" w:date="2025-07-03T19:31:00Z">
        <w:r w:rsidR="00A01658">
          <w:rPr>
            <w:rFonts w:ascii="Times New Roman" w:hAnsi="Times New Roman" w:cs="Times New Roman"/>
            <w:sz w:val="24"/>
            <w:szCs w:val="24"/>
          </w:rPr>
          <w:t xml:space="preserve"> (</w:t>
        </w:r>
        <w:r w:rsidR="00A01658" w:rsidRPr="00A01658">
          <w:rPr>
            <w:rFonts w:ascii="Times New Roman" w:hAnsi="Times New Roman" w:cs="Times New Roman"/>
            <w:sz w:val="24"/>
            <w:szCs w:val="24"/>
          </w:rPr>
          <w:t>Slippage during DNA replication</w:t>
        </w:r>
        <w:r w:rsidR="00A01658">
          <w:rPr>
            <w:rFonts w:ascii="Times New Roman" w:hAnsi="Times New Roman" w:cs="Times New Roman"/>
            <w:sz w:val="24"/>
            <w:szCs w:val="24"/>
          </w:rPr>
          <w:t>)</w:t>
        </w:r>
      </w:ins>
      <w:ins w:id="255" w:author="Mini Huang" w:date="2025-07-03T19:29:00Z">
        <w:r w:rsidR="00A01658">
          <w:rPr>
            <w:rFonts w:ascii="Times New Roman" w:hAnsi="Times New Roman" w:cs="Times New Roman"/>
            <w:sz w:val="24"/>
            <w:szCs w:val="24"/>
          </w:rPr>
          <w:t>, C_ID5</w:t>
        </w:r>
      </w:ins>
      <w:ins w:id="256" w:author="Mini Huang" w:date="2025-07-03T19:30:00Z">
        <w:r w:rsidR="00A01658">
          <w:rPr>
            <w:rFonts w:ascii="Times New Roman" w:hAnsi="Times New Roman" w:cs="Times New Roman"/>
            <w:sz w:val="24"/>
            <w:szCs w:val="24"/>
          </w:rPr>
          <w:t xml:space="preserve"> </w:t>
        </w:r>
        <w:r w:rsidR="00A01658">
          <w:rPr>
            <w:rFonts w:ascii="Times New Roman" w:hAnsi="Times New Roman" w:cs="Times New Roman"/>
            <w:sz w:val="24"/>
            <w:szCs w:val="24"/>
          </w:rPr>
          <w:lastRenderedPageBreak/>
          <w:t>(</w:t>
        </w:r>
      </w:ins>
      <w:ins w:id="257" w:author="Mini Huang" w:date="2025-07-03T19:31:00Z">
        <w:r w:rsidR="00A01658" w:rsidRPr="00A01658">
          <w:rPr>
            <w:rFonts w:ascii="Times New Roman" w:hAnsi="Times New Roman" w:cs="Times New Roman"/>
            <w:sz w:val="24"/>
            <w:szCs w:val="24"/>
          </w:rPr>
          <w:t>Clock-like signature</w:t>
        </w:r>
      </w:ins>
      <w:ins w:id="258" w:author="Mini Huang" w:date="2025-07-03T19:30:00Z">
        <w:r w:rsidR="00A01658">
          <w:rPr>
            <w:rFonts w:ascii="Times New Roman" w:hAnsi="Times New Roman" w:cs="Times New Roman"/>
            <w:sz w:val="24"/>
            <w:szCs w:val="24"/>
          </w:rPr>
          <w:t>)</w:t>
        </w:r>
      </w:ins>
      <w:ins w:id="259" w:author="Mini Huang" w:date="2025-07-03T19:29:00Z">
        <w:r w:rsidR="00A01658">
          <w:rPr>
            <w:rFonts w:ascii="Times New Roman" w:hAnsi="Times New Roman" w:cs="Times New Roman"/>
            <w:sz w:val="24"/>
            <w:szCs w:val="24"/>
          </w:rPr>
          <w:t>, C_ID13</w:t>
        </w:r>
      </w:ins>
      <w:ins w:id="260" w:author="Mini Huang" w:date="2025-07-03T19:30:00Z">
        <w:r w:rsidR="00A01658">
          <w:rPr>
            <w:rFonts w:ascii="Times New Roman" w:hAnsi="Times New Roman" w:cs="Times New Roman"/>
            <w:sz w:val="24"/>
            <w:szCs w:val="24"/>
          </w:rPr>
          <w:t xml:space="preserve"> (</w:t>
        </w:r>
        <w:r w:rsidR="00A01658" w:rsidRPr="00A01658">
          <w:rPr>
            <w:rFonts w:ascii="Times New Roman" w:hAnsi="Times New Roman" w:cs="Times New Roman"/>
            <w:sz w:val="24"/>
            <w:szCs w:val="24"/>
          </w:rPr>
          <w:t>Ultraviolet light exposure</w:t>
        </w:r>
        <w:r w:rsidR="00A01658">
          <w:rPr>
            <w:rFonts w:ascii="Times New Roman" w:hAnsi="Times New Roman" w:cs="Times New Roman"/>
            <w:sz w:val="24"/>
            <w:szCs w:val="24"/>
          </w:rPr>
          <w:t>), C_ID18 (</w:t>
        </w:r>
        <w:r w:rsidR="00A01658" w:rsidRPr="00A01658">
          <w:rPr>
            <w:rFonts w:ascii="Times New Roman" w:hAnsi="Times New Roman" w:cs="Times New Roman"/>
            <w:sz w:val="24"/>
            <w:szCs w:val="24"/>
          </w:rPr>
          <w:t>Colibactin exposure</w:t>
        </w:r>
        <w:r w:rsidR="00A01658">
          <w:rPr>
            <w:rFonts w:ascii="Times New Roman" w:hAnsi="Times New Roman" w:cs="Times New Roman"/>
            <w:sz w:val="24"/>
            <w:szCs w:val="24"/>
          </w:rPr>
          <w:t>)</w:t>
        </w:r>
      </w:ins>
      <w:ins w:id="261" w:author="Mini Huang" w:date="2025-07-03T19:31:00Z">
        <w:r w:rsidR="004A0393">
          <w:rPr>
            <w:rFonts w:ascii="Times New Roman" w:hAnsi="Times New Roman" w:cs="Times New Roman"/>
            <w:sz w:val="24"/>
            <w:szCs w:val="24"/>
          </w:rPr>
          <w:t xml:space="preserve">. Interestingly, </w:t>
        </w:r>
      </w:ins>
      <w:ins w:id="262" w:author="Mini Huang" w:date="2025-07-03T19:32:00Z">
        <w:r w:rsidR="00937EC2">
          <w:rPr>
            <w:rFonts w:ascii="Times New Roman" w:hAnsi="Times New Roman" w:cs="Times New Roman"/>
            <w:sz w:val="24"/>
            <w:szCs w:val="24"/>
          </w:rPr>
          <w:t>Several</w:t>
        </w:r>
        <w:r w:rsidR="00937EC2">
          <w:rPr>
            <w:rFonts w:ascii="Times New Roman" w:hAnsi="Times New Roman" w:cs="Times New Roman"/>
            <w:sz w:val="24"/>
            <w:szCs w:val="24"/>
          </w:rPr>
          <w:t xml:space="preserve"> signatures showed cancer-specific enrichment in replication timing</w:t>
        </w:r>
      </w:ins>
      <w:ins w:id="263" w:author="Mini Huang" w:date="2025-07-03T19:36:00Z">
        <w:r w:rsidR="00484430">
          <w:rPr>
            <w:rFonts w:ascii="Times New Roman" w:hAnsi="Times New Roman" w:cs="Times New Roman"/>
            <w:sz w:val="24"/>
            <w:szCs w:val="24"/>
          </w:rPr>
          <w:t xml:space="preserve">, especially for </w:t>
        </w:r>
        <w:r w:rsidR="00484430">
          <w:rPr>
            <w:rFonts w:ascii="Times New Roman" w:hAnsi="Times New Roman" w:cs="Times New Roman"/>
            <w:sz w:val="24"/>
            <w:szCs w:val="24"/>
          </w:rPr>
          <w:t xml:space="preserve">defective MMR </w:t>
        </w:r>
        <w:r w:rsidR="00484430" w:rsidRPr="003A1219">
          <w:rPr>
            <w:rFonts w:ascii="Times New Roman" w:hAnsi="Times New Roman" w:cs="Times New Roman"/>
            <w:sz w:val="24"/>
            <w:szCs w:val="24"/>
          </w:rPr>
          <w:t>signatures</w:t>
        </w:r>
        <w:r w:rsidR="00484430">
          <w:rPr>
            <w:rFonts w:ascii="Times New Roman" w:hAnsi="Times New Roman" w:cs="Times New Roman"/>
            <w:sz w:val="24"/>
            <w:szCs w:val="24"/>
          </w:rPr>
          <w:t xml:space="preserve">. In the 5 </w:t>
        </w:r>
        <w:r w:rsidR="00484430">
          <w:rPr>
            <w:rFonts w:ascii="Times New Roman" w:hAnsi="Times New Roman" w:cs="Times New Roman"/>
            <w:sz w:val="24"/>
            <w:szCs w:val="24"/>
          </w:rPr>
          <w:t xml:space="preserve">defective MMR </w:t>
        </w:r>
        <w:r w:rsidR="00484430" w:rsidRPr="003A1219">
          <w:rPr>
            <w:rFonts w:ascii="Times New Roman" w:hAnsi="Times New Roman" w:cs="Times New Roman"/>
            <w:sz w:val="24"/>
            <w:szCs w:val="24"/>
          </w:rPr>
          <w:t>signatures</w:t>
        </w:r>
        <w:r w:rsidR="00484430">
          <w:rPr>
            <w:rFonts w:ascii="Times New Roman" w:hAnsi="Times New Roman" w:cs="Times New Roman"/>
            <w:sz w:val="24"/>
            <w:szCs w:val="24"/>
          </w:rPr>
          <w:t>, C_ID7</w:t>
        </w:r>
      </w:ins>
      <w:ins w:id="264" w:author="Mini Huang" w:date="2025-07-03T19:38:00Z">
        <w:r w:rsidR="00484430">
          <w:rPr>
            <w:rFonts w:ascii="Times New Roman" w:hAnsi="Times New Roman" w:cs="Times New Roman"/>
            <w:sz w:val="24"/>
            <w:szCs w:val="24"/>
          </w:rPr>
          <w:t xml:space="preserve">, </w:t>
        </w:r>
      </w:ins>
      <w:ins w:id="265" w:author="Mini Huang" w:date="2025-07-03T19:36:00Z">
        <w:r w:rsidR="00484430">
          <w:rPr>
            <w:rFonts w:ascii="Times New Roman" w:hAnsi="Times New Roman" w:cs="Times New Roman"/>
            <w:sz w:val="24"/>
            <w:szCs w:val="24"/>
          </w:rPr>
          <w:t>C_ID33</w:t>
        </w:r>
      </w:ins>
      <w:ins w:id="266" w:author="Mini Huang" w:date="2025-07-03T19:37:00Z">
        <w:r w:rsidR="00484430">
          <w:rPr>
            <w:rFonts w:ascii="Times New Roman" w:hAnsi="Times New Roman" w:cs="Times New Roman"/>
            <w:sz w:val="24"/>
            <w:szCs w:val="24"/>
          </w:rPr>
          <w:t xml:space="preserve"> an</w:t>
        </w:r>
      </w:ins>
      <w:ins w:id="267" w:author="Mini Huang" w:date="2025-07-03T19:38:00Z">
        <w:r w:rsidR="00484430">
          <w:rPr>
            <w:rFonts w:ascii="Times New Roman" w:hAnsi="Times New Roman" w:cs="Times New Roman"/>
            <w:sz w:val="24"/>
            <w:szCs w:val="24"/>
          </w:rPr>
          <w:t xml:space="preserve">d C_ID34 </w:t>
        </w:r>
      </w:ins>
      <w:ins w:id="268" w:author="Mini Huang" w:date="2025-07-03T19:36:00Z">
        <w:r w:rsidR="00484430">
          <w:rPr>
            <w:rFonts w:ascii="Times New Roman" w:hAnsi="Times New Roman" w:cs="Times New Roman"/>
            <w:sz w:val="24"/>
            <w:szCs w:val="24"/>
          </w:rPr>
          <w:t>showed</w:t>
        </w:r>
      </w:ins>
      <w:ins w:id="269" w:author="Mini Huang" w:date="2025-07-03T19:38:00Z">
        <w:r w:rsidR="00484430">
          <w:rPr>
            <w:rFonts w:ascii="Times New Roman" w:hAnsi="Times New Roman" w:cs="Times New Roman"/>
            <w:sz w:val="24"/>
            <w:szCs w:val="24"/>
          </w:rPr>
          <w:t xml:space="preserve"> </w:t>
        </w:r>
      </w:ins>
      <w:ins w:id="270" w:author="Mini Huang" w:date="2025-07-03T19:36:00Z">
        <w:r w:rsidR="00484430">
          <w:rPr>
            <w:rFonts w:ascii="Times New Roman" w:hAnsi="Times New Roman" w:cs="Times New Roman"/>
            <w:sz w:val="24"/>
            <w:szCs w:val="24"/>
          </w:rPr>
          <w:t>enri</w:t>
        </w:r>
      </w:ins>
      <w:ins w:id="271" w:author="Mini Huang" w:date="2025-07-03T19:37:00Z">
        <w:r w:rsidR="00484430">
          <w:rPr>
            <w:rFonts w:ascii="Times New Roman" w:hAnsi="Times New Roman" w:cs="Times New Roman"/>
            <w:sz w:val="24"/>
            <w:szCs w:val="24"/>
          </w:rPr>
          <w:t>ched mutations in early replication regions in breast cancer, while C_ID</w:t>
        </w:r>
      </w:ins>
      <w:ins w:id="272" w:author="Mini Huang" w:date="2025-07-03T19:38:00Z">
        <w:r w:rsidR="002E2AD6">
          <w:rPr>
            <w:rFonts w:ascii="Times New Roman" w:hAnsi="Times New Roman" w:cs="Times New Roman"/>
            <w:sz w:val="24"/>
            <w:szCs w:val="24"/>
          </w:rPr>
          <w:t>37</w:t>
        </w:r>
      </w:ins>
      <w:ins w:id="273" w:author="Mini Huang" w:date="2025-07-03T19:39:00Z">
        <w:r w:rsidR="002E2AD6">
          <w:rPr>
            <w:rFonts w:ascii="Times New Roman" w:hAnsi="Times New Roman" w:cs="Times New Roman"/>
            <w:sz w:val="24"/>
            <w:szCs w:val="24"/>
          </w:rPr>
          <w:t xml:space="preserve"> </w:t>
        </w:r>
      </w:ins>
      <w:ins w:id="274" w:author="Mini Huang" w:date="2025-07-03T19:40:00Z">
        <w:r w:rsidR="002E2AD6">
          <w:rPr>
            <w:rFonts w:ascii="Times New Roman" w:hAnsi="Times New Roman" w:cs="Times New Roman"/>
            <w:sz w:val="24"/>
            <w:szCs w:val="24"/>
          </w:rPr>
          <w:t xml:space="preserve">and </w:t>
        </w:r>
      </w:ins>
      <w:ins w:id="275" w:author="Mini Huang" w:date="2025-07-03T19:39:00Z">
        <w:r w:rsidR="002E2AD6">
          <w:rPr>
            <w:rFonts w:ascii="Times New Roman" w:hAnsi="Times New Roman" w:cs="Times New Roman"/>
            <w:sz w:val="24"/>
            <w:szCs w:val="24"/>
          </w:rPr>
          <w:t>C_ID38 s</w:t>
        </w:r>
      </w:ins>
      <w:ins w:id="276" w:author="Mini Huang" w:date="2025-07-03T19:40:00Z">
        <w:r w:rsidR="002E2AD6">
          <w:rPr>
            <w:rFonts w:ascii="Times New Roman" w:hAnsi="Times New Roman" w:cs="Times New Roman"/>
            <w:sz w:val="24"/>
            <w:szCs w:val="24"/>
          </w:rPr>
          <w:t>howed this enrichment</w:t>
        </w:r>
      </w:ins>
      <w:ins w:id="277" w:author="Mini Huang" w:date="2025-07-03T19:38:00Z">
        <w:r w:rsidR="002E2AD6">
          <w:rPr>
            <w:rFonts w:ascii="Times New Roman" w:hAnsi="Times New Roman" w:cs="Times New Roman"/>
            <w:sz w:val="24"/>
            <w:szCs w:val="24"/>
          </w:rPr>
          <w:t xml:space="preserve"> </w:t>
        </w:r>
      </w:ins>
      <w:ins w:id="278" w:author="Mini Huang" w:date="2025-07-03T19:39:00Z">
        <w:r w:rsidR="002E2AD6">
          <w:rPr>
            <w:rFonts w:ascii="Times New Roman" w:hAnsi="Times New Roman" w:cs="Times New Roman"/>
            <w:sz w:val="24"/>
            <w:szCs w:val="24"/>
          </w:rPr>
          <w:t>in colon cancer</w:t>
        </w:r>
      </w:ins>
      <w:ins w:id="279" w:author="Mini Huang" w:date="2025-07-03T19:40:00Z">
        <w:r w:rsidR="002E2AD6">
          <w:rPr>
            <w:rFonts w:ascii="Times New Roman" w:hAnsi="Times New Roman" w:cs="Times New Roman"/>
            <w:sz w:val="24"/>
            <w:szCs w:val="24"/>
          </w:rPr>
          <w:t xml:space="preserve"> and stomach cancer, respectively.</w:t>
        </w:r>
      </w:ins>
    </w:p>
    <w:p w14:paraId="2887CA6F" w14:textId="77777777" w:rsidR="003D4F0B" w:rsidRPr="008C1E46" w:rsidRDefault="003D4F0B" w:rsidP="0096596C">
      <w:pPr>
        <w:spacing w:line="480" w:lineRule="auto"/>
        <w:rPr>
          <w:rFonts w:ascii="Times New Roman" w:hAnsi="Times New Roman" w:cs="Times New Roman"/>
          <w:b/>
          <w:bCs/>
          <w:sz w:val="24"/>
          <w:szCs w:val="24"/>
        </w:rPr>
      </w:pP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89 signatures revealed that InsDel33 captures the deletion patterns of both H_ID33 and H_ID37, characterized by a predominant peak at ‘L(2, ):U(1,2):R(5,9)’. Both InsDel33 and InsDel7 also share peaks reflecting 1 bp T deletions from polyT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MSISeq-derived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lastRenderedPageBreak/>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280"/>
      <w:commentRangeEnd w:id="280"/>
      <w:r>
        <w:rPr>
          <w:rStyle w:val="CommentReference"/>
        </w:rPr>
        <w:commentReference w:id="280"/>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w:t>
      </w:r>
      <w:r w:rsidR="00744AA4" w:rsidRPr="00744AA4">
        <w:rPr>
          <w:rFonts w:ascii="Times New Roman" w:hAnsi="Times New Roman" w:cs="Times New Roman"/>
          <w:sz w:val="24"/>
          <w:szCs w:val="24"/>
        </w:rPr>
        <w:lastRenderedPageBreak/>
        <w:t xml:space="preserve">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lastRenderedPageBreak/>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w:t>
      </w:r>
      <w:r w:rsidRPr="00524A21">
        <w:rPr>
          <w:rFonts w:ascii="Times New Roman" w:hAnsi="Times New Roman" w:cs="Times New Roman"/>
          <w:sz w:val="24"/>
          <w:szCs w:val="24"/>
        </w:rPr>
        <w:lastRenderedPageBreak/>
        <w:t>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w:t>
      </w:r>
      <w:r w:rsidRPr="00114E7D">
        <w:rPr>
          <w:rFonts w:ascii="Times New Roman" w:hAnsi="Times New Roman" w:cs="Times New Roman"/>
          <w:sz w:val="24"/>
          <w:szCs w:val="24"/>
        </w:rPr>
        <w:lastRenderedPageBreak/>
        <w:t>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1"/>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1E7578E"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 xml:space="preserve">were obtained from the ICGC data </w:t>
      </w:r>
      <w:r w:rsidR="00260D3B" w:rsidRPr="008A1C58">
        <w:rPr>
          <w:rFonts w:ascii="Times New Roman" w:hAnsi="Times New Roman" w:cs="Times New Roman"/>
          <w:sz w:val="24"/>
          <w:szCs w:val="24"/>
        </w:rPr>
        <w:lastRenderedPageBreak/>
        <w:t>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w:t>
      </w:r>
      <w:del w:id="281" w:author="Mo Liu" w:date="2025-07-01T10:22:00Z">
        <w:r w:rsidR="00CB3861" w:rsidRPr="008A1C58" w:rsidDel="008D5421">
          <w:rPr>
            <w:rFonts w:ascii="Times New Roman" w:hAnsi="Times New Roman" w:cs="Times New Roman"/>
            <w:sz w:val="24"/>
            <w:szCs w:val="24"/>
            <w:highlight w:val="yellow"/>
          </w:rPr>
          <w:delText xml:space="preserve"> xxxx</w:delText>
        </w:r>
        <w:r w:rsidR="00CB3861" w:rsidRPr="008A1C58" w:rsidDel="008D5421">
          <w:rPr>
            <w:rFonts w:ascii="Times New Roman" w:hAnsi="Times New Roman" w:cs="Times New Roman"/>
            <w:sz w:val="24"/>
            <w:szCs w:val="24"/>
          </w:rPr>
          <w:delText>.</w:delText>
        </w:r>
      </w:del>
      <w:ins w:id="282" w:author="Mo Liu" w:date="2025-07-01T10:22:00Z">
        <w:r w:rsidR="008D5421">
          <w:rPr>
            <w:rFonts w:ascii="Times New Roman" w:hAnsi="Times New Roman" w:cs="Times New Roman" w:hint="eastAsia"/>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ins>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Synthetic cancer datasets were simulated using SigProfilerSimulator (</w:t>
      </w:r>
      <w:hyperlink r:id="rId18"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19"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Briefly</w:t>
      </w:r>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in regard to the pyrimidine base(s) of the insertion/deletion. </w:t>
      </w:r>
      <w:r>
        <w:rPr>
          <w:rFonts w:ascii="Times New Roman" w:hAnsi="Times New Roman" w:cs="Times New Roman"/>
        </w:rPr>
        <w:t>Thus</w:t>
      </w:r>
      <w:r w:rsidRPr="00864504">
        <w:rPr>
          <w:rFonts w:ascii="Times New Roman" w:hAnsi="Times New Roman" w:cs="Times New Roman"/>
        </w:rPr>
        <w:t>, indels with only C or T bases were annotated as + 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(non transcribed?)</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0"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Valleys and peaks were sorted by the genomic coordinate in ascending order. In regard to + strand of the reference genome, replication timing signal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lastRenderedPageBreak/>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58FEDEA3"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4422E2">
        <w:rPr>
          <w:rFonts w:ascii="Times New Roman" w:hAnsi="Times New Roman" w:cs="Times New Roman"/>
          <w:rPrChange w:id="283" w:author="Mini Huang" w:date="2025-07-03T19:41:00Z">
            <w:rPr>
              <w:rFonts w:ascii="Times New Roman" w:hAnsi="Times New Roman" w:cs="Times New Roman"/>
              <w:highlight w:val="yellow"/>
            </w:rPr>
          </w:rPrChange>
        </w:rPr>
        <w:t xml:space="preserve">Only strand asymmetries with p value &gt; 0.05 </w:t>
      </w:r>
      <w:del w:id="284" w:author="Mini Huang" w:date="2025-07-03T19:42:00Z">
        <w:r w:rsidRPr="004422E2" w:rsidDel="004422E2">
          <w:rPr>
            <w:rFonts w:ascii="Times New Roman" w:hAnsi="Times New Roman" w:cs="Times New Roman"/>
            <w:rPrChange w:id="285" w:author="Mini Huang" w:date="2025-07-03T19:41:00Z">
              <w:rPr>
                <w:rFonts w:ascii="Times New Roman" w:hAnsi="Times New Roman" w:cs="Times New Roman"/>
                <w:highlight w:val="yellow"/>
              </w:rPr>
            </w:rPrChange>
          </w:rPr>
          <w:delText xml:space="preserve">and odds ratios above 1.10 </w:delText>
        </w:r>
      </w:del>
      <w:r w:rsidRPr="004422E2">
        <w:rPr>
          <w:rFonts w:ascii="Times New Roman" w:hAnsi="Times New Roman" w:cs="Times New Roman"/>
          <w:rPrChange w:id="286" w:author="Mini Huang" w:date="2025-07-03T19:41:00Z">
            <w:rPr>
              <w:rFonts w:ascii="Times New Roman" w:hAnsi="Times New Roman" w:cs="Times New Roman"/>
              <w:highlight w:val="yellow"/>
            </w:rPr>
          </w:rPrChange>
        </w:rPr>
        <w:t>were considered showing strand asymmetries</w:t>
      </w:r>
      <w:ins w:id="287" w:author="Mini Huang" w:date="2025-07-03T19:42:00Z">
        <w:r w:rsidR="004422E2">
          <w:rPr>
            <w:rFonts w:ascii="Times New Roman" w:hAnsi="Times New Roman" w:cs="Times New Roman"/>
          </w:rPr>
          <w:t>.</w:t>
        </w:r>
      </w:ins>
      <w:del w:id="288" w:author="Mini Huang" w:date="2025-07-03T19:42:00Z">
        <w:r w:rsidRPr="004422E2" w:rsidDel="004422E2">
          <w:rPr>
            <w:rFonts w:ascii="Times New Roman" w:hAnsi="Times New Roman" w:cs="Times New Roman"/>
            <w:rPrChange w:id="289" w:author="Mini Huang" w:date="2025-07-03T19:41:00Z">
              <w:rPr>
                <w:rFonts w:ascii="Times New Roman" w:hAnsi="Times New Roman" w:cs="Times New Roman"/>
                <w:highlight w:val="yellow"/>
              </w:rPr>
            </w:rPrChange>
          </w:rPr>
          <w:delText xml:space="preserve"> (Do we want to use this criteria?).</w:delText>
        </w:r>
      </w:del>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XXX(</w:t>
      </w:r>
      <w:r w:rsidRPr="00864504">
        <w:rPr>
          <w:rFonts w:ascii="Times New Roman" w:hAnsi="Times New Roman" w:cs="Times New Roman"/>
          <w:highlight w:val="yellow"/>
        </w:rPr>
        <w:t>per_base_territories_20kb (2).mat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6EBC32DD" w:rsidR="006F713A" w:rsidRPr="00864504" w:rsidDel="006E26F9" w:rsidRDefault="006F713A" w:rsidP="006F713A">
      <w:pPr>
        <w:spacing w:line="360" w:lineRule="auto"/>
        <w:rPr>
          <w:del w:id="290" w:author="Mini Huang" w:date="2025-07-03T19:44:00Z"/>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3CAE3306" w:rsidR="006F713A" w:rsidRPr="00864504" w:rsidDel="006E26F9" w:rsidRDefault="006F713A" w:rsidP="006F713A">
      <w:pPr>
        <w:spacing w:line="360" w:lineRule="auto"/>
        <w:rPr>
          <w:del w:id="291" w:author="Mini Huang" w:date="2025-07-03T19:44:00Z"/>
          <w:rFonts w:ascii="Times New Roman" w:hAnsi="Times New Roman" w:cs="Times New Roman"/>
        </w:rPr>
      </w:pPr>
      <w:del w:id="292" w:author="Mini Huang" w:date="2025-07-03T19:44:00Z">
        <w:r w:rsidRPr="00864504" w:rsidDel="006E26F9">
          <w:rPr>
            <w:rFonts w:ascii="Times New Roman" w:hAnsi="Times New Roman" w:cs="Times New Roman"/>
          </w:rPr>
          <w:delText>Normalized mutation density vectors across replication timing deciles were calculated</w:delText>
        </w:r>
        <w:r w:rsidDel="006E26F9">
          <w:rPr>
            <w:rFonts w:ascii="Times New Roman" w:hAnsi="Times New Roman" w:cs="Times New Roman"/>
          </w:rPr>
          <w:delText xml:space="preserve"> as following</w:delText>
        </w:r>
        <w:r w:rsidRPr="00864504" w:rsidDel="006E26F9">
          <w:rPr>
            <w:rFonts w:ascii="Times New Roman" w:hAnsi="Times New Roman" w:cs="Times New Roman"/>
          </w:rPr>
          <w:delText xml:space="preserve">: </w:delText>
        </w:r>
      </w:del>
    </w:p>
    <w:p w14:paraId="147DD511" w14:textId="5037F80C" w:rsidR="006F713A" w:rsidRPr="00F435FE" w:rsidDel="006E26F9" w:rsidRDefault="006F713A" w:rsidP="006F713A">
      <w:pPr>
        <w:spacing w:line="360" w:lineRule="auto"/>
        <w:rPr>
          <w:del w:id="293" w:author="Mini Huang" w:date="2025-07-03T19:44:00Z"/>
          <w:rFonts w:ascii="Times New Roman" w:hAnsi="Times New Roman" w:cs="Times New Roman"/>
        </w:rPr>
      </w:pPr>
      <m:oMathPara>
        <m:oMath>
          <m:r>
            <w:del w:id="294" w:author="Mini Huang" w:date="2025-07-03T19:44:00Z">
              <w:rPr>
                <w:rFonts w:ascii="Cambria Math" w:hAnsi="Cambria Math" w:cs="Times New Roman"/>
              </w:rPr>
              <m:t>Normalized mutation density=</m:t>
            </w:del>
          </m:r>
          <m:f>
            <m:fPr>
              <m:ctrlPr>
                <w:del w:id="295" w:author="Mini Huang" w:date="2025-07-03T19:44:00Z">
                  <w:rPr>
                    <w:rFonts w:ascii="Cambria Math" w:hAnsi="Cambria Math" w:cs="Times New Roman"/>
                    <w:i/>
                  </w:rPr>
                </w:del>
              </m:ctrlPr>
            </m:fPr>
            <m:num>
              <m:r>
                <w:del w:id="296" w:author="Mini Huang" w:date="2025-07-03T19:44:00Z">
                  <w:rPr>
                    <w:rFonts w:ascii="Cambria Math" w:hAnsi="Cambria Math" w:cs="Times New Roman"/>
                  </w:rPr>
                  <m:t>Real  somatic indels count</m:t>
                </w:del>
              </m:r>
            </m:num>
            <m:den>
              <m:r>
                <w:del w:id="297" w:author="Mini Huang" w:date="2025-07-03T19:44:00Z">
                  <w:rPr>
                    <w:rFonts w:ascii="Cambria Math" w:hAnsi="Cambria Math" w:cs="Times New Roman"/>
                  </w:rPr>
                  <m:t>Simulated somatic indels count</m:t>
                </w:del>
              </m:r>
            </m:den>
          </m:f>
        </m:oMath>
      </m:oMathPara>
    </w:p>
    <w:p w14:paraId="3A63A466" w14:textId="73D3E90F" w:rsidR="006F713A"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To classify whether the replication timing mutation density was increasing, flat, or decreasing, </w:t>
      </w:r>
      <w:ins w:id="298" w:author="Mini Huang" w:date="2025-07-03T19:55:00Z">
        <w:r w:rsidR="00BB2C77">
          <w:rPr>
            <w:rFonts w:ascii="Times New Roman" w:hAnsi="Times New Roman" w:cs="Times New Roman"/>
          </w:rPr>
          <w:t>two</w:t>
        </w:r>
      </w:ins>
      <w:del w:id="299" w:author="Mini Huang" w:date="2025-07-03T19:55:00Z">
        <w:r w:rsidRPr="00864504" w:rsidDel="00BB2C77">
          <w:rPr>
            <w:rFonts w:ascii="Times New Roman" w:hAnsi="Times New Roman" w:cs="Times New Roman"/>
          </w:rPr>
          <w:delText>a</w:delText>
        </w:r>
      </w:del>
      <w:r w:rsidRPr="00864504">
        <w:rPr>
          <w:rFonts w:ascii="Times New Roman" w:hAnsi="Times New Roman" w:cs="Times New Roman"/>
        </w:rPr>
        <w:t xml:space="preserve"> linear</w:t>
      </w:r>
      <w:r>
        <w:rPr>
          <w:rFonts w:ascii="Times New Roman" w:hAnsi="Times New Roman" w:cs="Times New Roman"/>
        </w:rPr>
        <w:t xml:space="preserve"> </w:t>
      </w:r>
      <w:r w:rsidRPr="00864504">
        <w:rPr>
          <w:rFonts w:ascii="Times New Roman" w:hAnsi="Times New Roman" w:cs="Times New Roman"/>
        </w:rPr>
        <w:t>regression model</w:t>
      </w:r>
      <w:ins w:id="300" w:author="Mini Huang" w:date="2025-07-03T19:55:00Z">
        <w:r w:rsidR="00BB2C77">
          <w:rPr>
            <w:rFonts w:ascii="Times New Roman" w:hAnsi="Times New Roman" w:cs="Times New Roman"/>
          </w:rPr>
          <w:t>s</w:t>
        </w:r>
      </w:ins>
      <w:r w:rsidRPr="00864504">
        <w:rPr>
          <w:rFonts w:ascii="Times New Roman" w:hAnsi="Times New Roman" w:cs="Times New Roman"/>
        </w:rPr>
        <w:t xml:space="preserve"> </w:t>
      </w:r>
      <w:r>
        <w:rPr>
          <w:rFonts w:ascii="Times New Roman" w:hAnsi="Times New Roman" w:cs="Times New Roman"/>
        </w:rPr>
        <w:t>w</w:t>
      </w:r>
      <w:ins w:id="301" w:author="Mini Huang" w:date="2025-07-03T19:55:00Z">
        <w:r w:rsidR="00BB2C77">
          <w:rPr>
            <w:rFonts w:ascii="Times New Roman" w:hAnsi="Times New Roman" w:cs="Times New Roman"/>
          </w:rPr>
          <w:t>ere</w:t>
        </w:r>
      </w:ins>
      <w:del w:id="302" w:author="Mini Huang" w:date="2025-07-03T19:55:00Z">
        <w:r w:rsidDel="00BB2C77">
          <w:rPr>
            <w:rFonts w:ascii="Times New Roman" w:hAnsi="Times New Roman" w:cs="Times New Roman"/>
          </w:rPr>
          <w:delText>as</w:delText>
        </w:r>
      </w:del>
      <w:r>
        <w:rPr>
          <w:rFonts w:ascii="Times New Roman" w:hAnsi="Times New Roman" w:cs="Times New Roman"/>
        </w:rPr>
        <w:t xml:space="preserve"> fitted </w:t>
      </w:r>
      <w:r w:rsidRPr="00864504">
        <w:rPr>
          <w:rFonts w:ascii="Times New Roman" w:hAnsi="Times New Roman" w:cs="Times New Roman"/>
        </w:rPr>
        <w:t xml:space="preserve">to the values of the </w:t>
      </w:r>
      <w:ins w:id="303" w:author="Mini Huang" w:date="2025-07-03T19:49:00Z">
        <w:r w:rsidR="00E814EB">
          <w:rPr>
            <w:rFonts w:ascii="Times New Roman" w:hAnsi="Times New Roman" w:cs="Times New Roman"/>
          </w:rPr>
          <w:t>r</w:t>
        </w:r>
      </w:ins>
      <w:ins w:id="304" w:author="Mini Huang" w:date="2025-07-03T19:44:00Z">
        <w:r w:rsidR="006E26F9" w:rsidRPr="006E26F9">
          <w:rPr>
            <w:rFonts w:ascii="Times New Roman" w:hAnsi="Times New Roman" w:cs="Times New Roman"/>
          </w:rPr>
          <w:t>eal somatic indels count</w:t>
        </w:r>
        <w:r w:rsidR="006E26F9" w:rsidRPr="006E26F9">
          <w:rPr>
            <w:rFonts w:ascii="Times New Roman" w:hAnsi="Times New Roman" w:cs="Times New Roman"/>
          </w:rPr>
          <w:t xml:space="preserve"> </w:t>
        </w:r>
      </w:ins>
      <w:ins w:id="305" w:author="Mini Huang" w:date="2025-07-03T19:49:00Z">
        <w:r w:rsidR="00E814EB">
          <w:rPr>
            <w:rFonts w:ascii="Times New Roman" w:hAnsi="Times New Roman" w:cs="Times New Roman"/>
          </w:rPr>
          <w:t>and the values of simulated somatic indel counts, respectively</w:t>
        </w:r>
      </w:ins>
      <w:del w:id="306" w:author="Mini Huang" w:date="2025-07-03T19:49:00Z">
        <w:r w:rsidRPr="00864504" w:rsidDel="00E814EB">
          <w:rPr>
            <w:rFonts w:ascii="Times New Roman" w:hAnsi="Times New Roman" w:cs="Times New Roman"/>
          </w:rPr>
          <w:delText>normalized mutation densities</w:delText>
        </w:r>
      </w:del>
      <w:r w:rsidRPr="00864504">
        <w:rPr>
          <w:rFonts w:ascii="Times New Roman" w:hAnsi="Times New Roman" w:cs="Times New Roman"/>
        </w:rPr>
        <w:t>.</w:t>
      </w:r>
      <w:r>
        <w:rPr>
          <w:rFonts w:ascii="Times New Roman" w:hAnsi="Times New Roman" w:cs="Times New Roman"/>
        </w:rPr>
        <w:t xml:space="preserve"> An ID </w:t>
      </w:r>
      <w:r w:rsidRPr="00864504">
        <w:rPr>
          <w:rFonts w:ascii="Times New Roman" w:hAnsi="Times New Roman" w:cs="Times New Roman"/>
        </w:rPr>
        <w:t xml:space="preserve">signature was considered to be generally unaffected by replication timing </w:t>
      </w:r>
      <w:r>
        <w:rPr>
          <w:rFonts w:ascii="Times New Roman" w:hAnsi="Times New Roman" w:cs="Times New Roman"/>
        </w:rPr>
        <w:t>i</w:t>
      </w:r>
      <w:r w:rsidRPr="00864504">
        <w:rPr>
          <w:rFonts w:ascii="Times New Roman" w:hAnsi="Times New Roman" w:cs="Times New Roman"/>
        </w:rPr>
        <w:t>f the slope m was not statistically significant 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signature was considered to be</w:t>
      </w:r>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0, and </w:t>
      </w:r>
      <w:r w:rsidRPr="00864504">
        <w:rPr>
          <w:rFonts w:ascii="Times New Roman" w:hAnsi="Times New Roman" w:cs="Times New Roman"/>
        </w:rPr>
        <w:t xml:space="preserve">was considered to be decreasing from early to late replicating regions if the slope m </w:t>
      </w:r>
      <w:r>
        <w:rPr>
          <w:rFonts w:ascii="Times New Roman" w:hAnsi="Times New Roman" w:cs="Times New Roman"/>
        </w:rPr>
        <w:t>&lt; 0.</w:t>
      </w:r>
      <w:ins w:id="307" w:author="Mini Huang" w:date="2025-07-03T19:50:00Z">
        <w:r w:rsidR="0024076A">
          <w:rPr>
            <w:rFonts w:ascii="Times New Roman" w:hAnsi="Times New Roman" w:cs="Times New Roman"/>
          </w:rPr>
          <w:t xml:space="preserve"> </w:t>
        </w:r>
      </w:ins>
      <w:ins w:id="308" w:author="Mini Huang" w:date="2025-07-03T19:54:00Z">
        <w:r w:rsidR="0024076A">
          <w:rPr>
            <w:rFonts w:ascii="Times New Roman" w:hAnsi="Times New Roman" w:cs="Times New Roman"/>
          </w:rPr>
          <w:t xml:space="preserve">The final trend for an ID </w:t>
        </w:r>
        <w:r w:rsidR="0024076A" w:rsidRPr="00864504">
          <w:rPr>
            <w:rFonts w:ascii="Times New Roman" w:hAnsi="Times New Roman" w:cs="Times New Roman"/>
          </w:rPr>
          <w:t>signature</w:t>
        </w:r>
        <w:r w:rsidR="0024076A">
          <w:rPr>
            <w:rFonts w:ascii="Times New Roman" w:hAnsi="Times New Roman" w:cs="Times New Roman"/>
          </w:rPr>
          <w:t xml:space="preserve"> took </w:t>
        </w:r>
      </w:ins>
      <w:ins w:id="309" w:author="Mini Huang" w:date="2025-07-03T19:51:00Z">
        <w:r w:rsidR="0024076A">
          <w:rPr>
            <w:rFonts w:ascii="Times New Roman" w:hAnsi="Times New Roman" w:cs="Times New Roman"/>
          </w:rPr>
          <w:t xml:space="preserve">both </w:t>
        </w:r>
      </w:ins>
      <w:ins w:id="310" w:author="Mini Huang" w:date="2025-07-03T19:50:00Z">
        <w:r w:rsidR="0024076A">
          <w:rPr>
            <w:rFonts w:ascii="Times New Roman" w:hAnsi="Times New Roman" w:cs="Times New Roman"/>
          </w:rPr>
          <w:t xml:space="preserve">the result from </w:t>
        </w:r>
        <w:r w:rsidR="0024076A">
          <w:rPr>
            <w:rFonts w:ascii="Times New Roman" w:hAnsi="Times New Roman" w:cs="Times New Roman"/>
          </w:rPr>
          <w:t>r</w:t>
        </w:r>
        <w:r w:rsidR="0024076A" w:rsidRPr="006E26F9">
          <w:rPr>
            <w:rFonts w:ascii="Times New Roman" w:hAnsi="Times New Roman" w:cs="Times New Roman"/>
          </w:rPr>
          <w:t>eal</w:t>
        </w:r>
        <w:r w:rsidR="0024076A">
          <w:rPr>
            <w:rFonts w:ascii="Times New Roman" w:hAnsi="Times New Roman" w:cs="Times New Roman"/>
          </w:rPr>
          <w:t xml:space="preserve"> d</w:t>
        </w:r>
      </w:ins>
      <w:ins w:id="311" w:author="Mini Huang" w:date="2025-07-03T19:51:00Z">
        <w:r w:rsidR="0024076A">
          <w:rPr>
            <w:rFonts w:ascii="Times New Roman" w:hAnsi="Times New Roman" w:cs="Times New Roman"/>
          </w:rPr>
          <w:t xml:space="preserve">ata and </w:t>
        </w:r>
        <w:r w:rsidR="0024076A">
          <w:rPr>
            <w:rFonts w:ascii="Times New Roman" w:hAnsi="Times New Roman" w:cs="Times New Roman"/>
          </w:rPr>
          <w:t>simulated</w:t>
        </w:r>
        <w:r w:rsidR="0024076A">
          <w:rPr>
            <w:rFonts w:ascii="Times New Roman" w:hAnsi="Times New Roman" w:cs="Times New Roman"/>
          </w:rPr>
          <w:t xml:space="preserve"> data into consideration</w:t>
        </w:r>
      </w:ins>
      <w:ins w:id="312" w:author="Mini Huang" w:date="2025-07-03T19:55:00Z">
        <w:r w:rsidR="00A85071">
          <w:rPr>
            <w:rFonts w:ascii="Times New Roman" w:hAnsi="Times New Roman" w:cs="Times New Roman"/>
          </w:rPr>
          <w:t>.</w:t>
        </w:r>
      </w:ins>
      <w:ins w:id="313" w:author="Mini Huang" w:date="2025-07-03T19:51:00Z">
        <w:r w:rsidR="0024076A">
          <w:rPr>
            <w:rFonts w:ascii="Times New Roman" w:hAnsi="Times New Roman" w:cs="Times New Roman"/>
          </w:rPr>
          <w:t xml:space="preserve"> </w:t>
        </w:r>
      </w:ins>
      <w:ins w:id="314" w:author="Mini Huang" w:date="2025-07-03T19:55:00Z">
        <w:r w:rsidR="00A85071">
          <w:rPr>
            <w:rFonts w:ascii="Times New Roman" w:hAnsi="Times New Roman" w:cs="Times New Roman"/>
          </w:rPr>
          <w:t>I</w:t>
        </w:r>
      </w:ins>
      <w:ins w:id="315" w:author="Mini Huang" w:date="2025-07-03T19:51:00Z">
        <w:r w:rsidR="0024076A">
          <w:rPr>
            <w:rFonts w:ascii="Times New Roman" w:hAnsi="Times New Roman" w:cs="Times New Roman"/>
          </w:rPr>
          <w:t>f the trends</w:t>
        </w:r>
      </w:ins>
      <w:ins w:id="316" w:author="Mini Huang" w:date="2025-07-03T19:53:00Z">
        <w:r w:rsidR="0024076A">
          <w:rPr>
            <w:rFonts w:ascii="Times New Roman" w:hAnsi="Times New Roman" w:cs="Times New Roman"/>
          </w:rPr>
          <w:t xml:space="preserve"> of a certain ID signature</w:t>
        </w:r>
      </w:ins>
      <w:ins w:id="317" w:author="Mini Huang" w:date="2025-07-03T19:51:00Z">
        <w:r w:rsidR="0024076A">
          <w:rPr>
            <w:rFonts w:ascii="Times New Roman" w:hAnsi="Times New Roman" w:cs="Times New Roman"/>
          </w:rPr>
          <w:t xml:space="preserve"> for the two dataset were different, </w:t>
        </w:r>
      </w:ins>
      <w:ins w:id="318" w:author="Mini Huang" w:date="2025-07-03T19:52:00Z">
        <w:r w:rsidR="0024076A">
          <w:rPr>
            <w:rFonts w:ascii="Times New Roman" w:hAnsi="Times New Roman" w:cs="Times New Roman"/>
          </w:rPr>
          <w:t xml:space="preserve">the relative trend for real data comparing the simulated data was the </w:t>
        </w:r>
      </w:ins>
      <w:ins w:id="319" w:author="Mini Huang" w:date="2025-07-03T19:53:00Z">
        <w:r w:rsidR="0024076A">
          <w:rPr>
            <w:rFonts w:ascii="Times New Roman" w:hAnsi="Times New Roman" w:cs="Times New Roman"/>
          </w:rPr>
          <w:t xml:space="preserve">final trend for the </w:t>
        </w:r>
        <w:r w:rsidR="0024076A">
          <w:rPr>
            <w:rFonts w:ascii="Times New Roman" w:hAnsi="Times New Roman" w:cs="Times New Roman"/>
          </w:rPr>
          <w:t xml:space="preserve">ID </w:t>
        </w:r>
        <w:r w:rsidR="0024076A" w:rsidRPr="00864504">
          <w:rPr>
            <w:rFonts w:ascii="Times New Roman" w:hAnsi="Times New Roman" w:cs="Times New Roman"/>
          </w:rPr>
          <w:t>signature</w:t>
        </w:r>
        <w:r w:rsidR="0024076A">
          <w:rPr>
            <w:rFonts w:ascii="Times New Roman" w:hAnsi="Times New Roman" w:cs="Times New Roman"/>
          </w:rPr>
          <w:t xml:space="preserve">. </w:t>
        </w:r>
      </w:ins>
      <w:ins w:id="320" w:author="Mini Huang" w:date="2025-07-03T19:55:00Z">
        <w:r w:rsidR="00BB2C77">
          <w:rPr>
            <w:rFonts w:ascii="Times New Roman" w:hAnsi="Times New Roman" w:cs="Times New Roman"/>
          </w:rPr>
          <w:t xml:space="preserve">Otherwise, if </w:t>
        </w:r>
        <w:r w:rsidR="00BB2C77">
          <w:rPr>
            <w:rFonts w:ascii="Times New Roman" w:hAnsi="Times New Roman" w:cs="Times New Roman"/>
          </w:rPr>
          <w:t xml:space="preserve">the trends of a certain ID signature for the two dataset were </w:t>
        </w:r>
        <w:r w:rsidR="00BB2C77">
          <w:rPr>
            <w:rFonts w:ascii="Times New Roman" w:hAnsi="Times New Roman" w:cs="Times New Roman"/>
          </w:rPr>
          <w:t xml:space="preserve">the same, a third </w:t>
        </w:r>
        <w:r w:rsidR="00BB2C77" w:rsidRPr="00864504">
          <w:rPr>
            <w:rFonts w:ascii="Times New Roman" w:hAnsi="Times New Roman" w:cs="Times New Roman"/>
          </w:rPr>
          <w:t>linear</w:t>
        </w:r>
        <w:r w:rsidR="00BB2C77">
          <w:rPr>
            <w:rFonts w:ascii="Times New Roman" w:hAnsi="Times New Roman" w:cs="Times New Roman"/>
          </w:rPr>
          <w:t xml:space="preserve"> </w:t>
        </w:r>
        <w:r w:rsidR="00BB2C77" w:rsidRPr="00864504">
          <w:rPr>
            <w:rFonts w:ascii="Times New Roman" w:hAnsi="Times New Roman" w:cs="Times New Roman"/>
          </w:rPr>
          <w:t>regression</w:t>
        </w:r>
      </w:ins>
      <w:ins w:id="321" w:author="Mini Huang" w:date="2025-07-03T19:56:00Z">
        <w:r w:rsidR="00BB2C77">
          <w:rPr>
            <w:rFonts w:ascii="Times New Roman" w:hAnsi="Times New Roman" w:cs="Times New Roman"/>
          </w:rPr>
          <w:t xml:space="preserve"> model (R</w:t>
        </w:r>
        <w:r w:rsidR="00BB2C77" w:rsidRPr="006E26F9">
          <w:rPr>
            <w:rFonts w:ascii="Times New Roman" w:hAnsi="Times New Roman" w:cs="Times New Roman"/>
          </w:rPr>
          <w:t>eal somatic indels count</w:t>
        </w:r>
        <w:r w:rsidR="00BB2C77">
          <w:rPr>
            <w:rFonts w:ascii="Times New Roman" w:hAnsi="Times New Roman" w:cs="Times New Roman"/>
          </w:rPr>
          <w:t xml:space="preserve"> ~ Replication timing + S</w:t>
        </w:r>
        <w:r w:rsidR="00BB2C77">
          <w:rPr>
            <w:rFonts w:ascii="Times New Roman" w:hAnsi="Times New Roman" w:cs="Times New Roman"/>
          </w:rPr>
          <w:t>imulated somatic indel counts</w:t>
        </w:r>
        <w:r w:rsidR="00BB2C77">
          <w:rPr>
            <w:rFonts w:ascii="Times New Roman" w:hAnsi="Times New Roman" w:cs="Times New Roman"/>
          </w:rPr>
          <w:t>) was fitted</w:t>
        </w:r>
      </w:ins>
      <w:ins w:id="322" w:author="Mini Huang" w:date="2025-07-03T19:57:00Z">
        <w:r w:rsidR="00BB2C77">
          <w:rPr>
            <w:rFonts w:ascii="Times New Roman" w:hAnsi="Times New Roman" w:cs="Times New Roman"/>
          </w:rPr>
          <w:t xml:space="preserve">. Similarly, </w:t>
        </w:r>
      </w:ins>
      <w:ins w:id="323" w:author="Mini Huang" w:date="2025-07-03T19:58:00Z">
        <w:r w:rsidR="00BB2C77">
          <w:rPr>
            <w:rFonts w:ascii="Times New Roman" w:hAnsi="Times New Roman" w:cs="Times New Roman"/>
          </w:rPr>
          <w:t xml:space="preserve">the final trend of an ID signature were determined by the </w:t>
        </w:r>
        <w:r w:rsidR="00BB2C77" w:rsidRPr="00864504">
          <w:rPr>
            <w:rFonts w:ascii="Times New Roman" w:hAnsi="Times New Roman" w:cs="Times New Roman"/>
          </w:rPr>
          <w:t>significan</w:t>
        </w:r>
        <w:r w:rsidR="00BB2C77">
          <w:rPr>
            <w:rFonts w:ascii="Times New Roman" w:hAnsi="Times New Roman" w:cs="Times New Roman"/>
          </w:rPr>
          <w:t xml:space="preserve">ce of the slope </w:t>
        </w:r>
        <w:r w:rsidR="00BB2C77">
          <w:rPr>
            <w:rFonts w:ascii="Times New Roman" w:hAnsi="Times New Roman" w:cs="Times New Roman"/>
          </w:rPr>
          <w:t xml:space="preserve">m in the third </w:t>
        </w:r>
      </w:ins>
      <w:ins w:id="324" w:author="Mini Huang" w:date="2025-07-03T19:59:00Z">
        <w:r w:rsidR="003950A2">
          <w:rPr>
            <w:rFonts w:ascii="Times New Roman" w:hAnsi="Times New Roman" w:cs="Times New Roman"/>
          </w:rPr>
          <w:t xml:space="preserve">lm </w:t>
        </w:r>
        <w:r w:rsidR="00BB2C77">
          <w:rPr>
            <w:rFonts w:ascii="Times New Roman" w:hAnsi="Times New Roman" w:cs="Times New Roman"/>
          </w:rPr>
          <w:t>model</w:t>
        </w:r>
      </w:ins>
      <w:ins w:id="325" w:author="Mini Huang" w:date="2025-07-03T19:58:00Z">
        <w:r w:rsidR="00BB2C77">
          <w:rPr>
            <w:rFonts w:ascii="Times New Roman" w:hAnsi="Times New Roman" w:cs="Times New Roman"/>
          </w:rPr>
          <w:t>.</w:t>
        </w:r>
      </w:ins>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326" w:name="_Hlk191059301"/>
      <w:r w:rsidRPr="00D343FD">
        <w:rPr>
          <w:rFonts w:ascii="Times New Roman" w:hAnsi="Times New Roman" w:cs="Times New Roman"/>
          <w:sz w:val="24"/>
          <w:szCs w:val="24"/>
        </w:rPr>
        <w:t>RNASEH2b</w:t>
      </w:r>
      <w:bookmarkEnd w:id="326"/>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lastRenderedPageBreak/>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w:t>
      </w:r>
      <w:r w:rsidRPr="00382668">
        <w:rPr>
          <w:rFonts w:ascii="Times New Roman" w:hAnsi="Times New Roman" w:cs="Times New Roman"/>
          <w:sz w:val="24"/>
        </w:rPr>
        <w:lastRenderedPageBreak/>
        <w:t xml:space="preserve">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Steve Rozen, Ph.D." w:date="2025-06-25T15:51:00Z" w:initials="SR">
    <w:p w14:paraId="2F9D9EF7" w14:textId="5FD30361" w:rsidR="006F083F" w:rsidRDefault="006F083F">
      <w:pPr>
        <w:pStyle w:val="CommentText"/>
      </w:pPr>
      <w:r>
        <w:rPr>
          <w:rStyle w:val="CommentReference"/>
        </w:rPr>
        <w:annotationRef/>
      </w:r>
      <w:r>
        <w:t>I simplified this by removing the concept of temporal change, which is not important.</w:t>
      </w:r>
    </w:p>
  </w:comment>
  <w:comment w:id="40"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87"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280"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9D9EF7" w15:done="0"/>
  <w15:commentEx w15:paraId="0C994567"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CA91BC5" w16cex:dateUtc="2025-06-25T19:51:00Z"/>
  <w16cex:commentExtensible w16cex:durableId="71EDBB79" w16cex:dateUtc="2025-06-10T05:37: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9D9EF7" w16cid:durableId="5CA91BC5"/>
  <w16cid:commentId w16cid:paraId="0C994567" w16cid:durableId="71EDBB79"/>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C8BE4" w14:textId="77777777" w:rsidR="00603205" w:rsidRDefault="00603205" w:rsidP="000F4F7D">
      <w:pPr>
        <w:spacing w:after="0" w:line="240" w:lineRule="auto"/>
      </w:pPr>
      <w:r>
        <w:separator/>
      </w:r>
    </w:p>
  </w:endnote>
  <w:endnote w:type="continuationSeparator" w:id="0">
    <w:p w14:paraId="7E478B6F" w14:textId="77777777" w:rsidR="00603205" w:rsidRDefault="00603205" w:rsidP="000F4F7D">
      <w:pPr>
        <w:spacing w:after="0" w:line="240" w:lineRule="auto"/>
      </w:pPr>
      <w:r>
        <w:continuationSeparator/>
      </w:r>
    </w:p>
  </w:endnote>
  <w:endnote w:type="continuationNotice" w:id="1">
    <w:p w14:paraId="057763EB" w14:textId="77777777" w:rsidR="00603205" w:rsidRDefault="00603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44632" w14:textId="77777777" w:rsidR="00603205" w:rsidRDefault="00603205" w:rsidP="000F4F7D">
      <w:pPr>
        <w:spacing w:after="0" w:line="240" w:lineRule="auto"/>
      </w:pPr>
      <w:r>
        <w:separator/>
      </w:r>
    </w:p>
  </w:footnote>
  <w:footnote w:type="continuationSeparator" w:id="0">
    <w:p w14:paraId="7BEDB002" w14:textId="77777777" w:rsidR="00603205" w:rsidRDefault="00603205" w:rsidP="000F4F7D">
      <w:pPr>
        <w:spacing w:after="0" w:line="240" w:lineRule="auto"/>
      </w:pPr>
      <w:r>
        <w:continuationSeparator/>
      </w:r>
    </w:p>
  </w:footnote>
  <w:footnote w:type="continuationNotice" w:id="1">
    <w:p w14:paraId="7DA06D73" w14:textId="77777777" w:rsidR="00603205" w:rsidRDefault="006032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i Huang">
    <w15:presenceInfo w15:providerId="Windows Live" w15:userId="5d44a38bec6127de"/>
  </w15:person>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B6DDE"/>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25"/>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52F4"/>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35D0"/>
    <w:rsid w:val="0017529F"/>
    <w:rsid w:val="001759C0"/>
    <w:rsid w:val="00175A4F"/>
    <w:rsid w:val="00182DEB"/>
    <w:rsid w:val="0018380F"/>
    <w:rsid w:val="00184CEA"/>
    <w:rsid w:val="001857D3"/>
    <w:rsid w:val="00185AE9"/>
    <w:rsid w:val="0018652B"/>
    <w:rsid w:val="001865AC"/>
    <w:rsid w:val="001865DC"/>
    <w:rsid w:val="00187D38"/>
    <w:rsid w:val="00187F59"/>
    <w:rsid w:val="00190CFD"/>
    <w:rsid w:val="001915B5"/>
    <w:rsid w:val="0019173B"/>
    <w:rsid w:val="001925AB"/>
    <w:rsid w:val="001938EC"/>
    <w:rsid w:val="001947A6"/>
    <w:rsid w:val="001959B6"/>
    <w:rsid w:val="001961FC"/>
    <w:rsid w:val="00197D58"/>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575"/>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2EFC"/>
    <w:rsid w:val="002133F0"/>
    <w:rsid w:val="002147D4"/>
    <w:rsid w:val="00215340"/>
    <w:rsid w:val="00217A45"/>
    <w:rsid w:val="00221962"/>
    <w:rsid w:val="002225D2"/>
    <w:rsid w:val="002228C8"/>
    <w:rsid w:val="0022341A"/>
    <w:rsid w:val="002244B0"/>
    <w:rsid w:val="0022525C"/>
    <w:rsid w:val="00231172"/>
    <w:rsid w:val="002312D2"/>
    <w:rsid w:val="00231AAB"/>
    <w:rsid w:val="00232D17"/>
    <w:rsid w:val="00232DAC"/>
    <w:rsid w:val="00234ED1"/>
    <w:rsid w:val="002379E4"/>
    <w:rsid w:val="0024076A"/>
    <w:rsid w:val="002410D2"/>
    <w:rsid w:val="00243379"/>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8A5"/>
    <w:rsid w:val="00267C32"/>
    <w:rsid w:val="0027408B"/>
    <w:rsid w:val="0027442E"/>
    <w:rsid w:val="0027624A"/>
    <w:rsid w:val="0027641B"/>
    <w:rsid w:val="0027660C"/>
    <w:rsid w:val="00276B71"/>
    <w:rsid w:val="002774AC"/>
    <w:rsid w:val="00280D5C"/>
    <w:rsid w:val="00281C42"/>
    <w:rsid w:val="00282308"/>
    <w:rsid w:val="00286222"/>
    <w:rsid w:val="0028623C"/>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8D5"/>
    <w:rsid w:val="002C2C52"/>
    <w:rsid w:val="002C2F7E"/>
    <w:rsid w:val="002C393C"/>
    <w:rsid w:val="002C3AFC"/>
    <w:rsid w:val="002C3E48"/>
    <w:rsid w:val="002C632E"/>
    <w:rsid w:val="002C6478"/>
    <w:rsid w:val="002D0342"/>
    <w:rsid w:val="002D0A8B"/>
    <w:rsid w:val="002D1F6A"/>
    <w:rsid w:val="002D24CC"/>
    <w:rsid w:val="002D2EE8"/>
    <w:rsid w:val="002D30B0"/>
    <w:rsid w:val="002D4A23"/>
    <w:rsid w:val="002D5152"/>
    <w:rsid w:val="002D51F7"/>
    <w:rsid w:val="002D58F2"/>
    <w:rsid w:val="002D665B"/>
    <w:rsid w:val="002D6FC0"/>
    <w:rsid w:val="002E0F8C"/>
    <w:rsid w:val="002E249A"/>
    <w:rsid w:val="002E2AD6"/>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2EAE"/>
    <w:rsid w:val="00333A49"/>
    <w:rsid w:val="003345AF"/>
    <w:rsid w:val="00334F1B"/>
    <w:rsid w:val="003404DC"/>
    <w:rsid w:val="00341629"/>
    <w:rsid w:val="0034283E"/>
    <w:rsid w:val="00343520"/>
    <w:rsid w:val="003435F6"/>
    <w:rsid w:val="00343D4A"/>
    <w:rsid w:val="00344529"/>
    <w:rsid w:val="00344D0A"/>
    <w:rsid w:val="00344F09"/>
    <w:rsid w:val="00345560"/>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50A2"/>
    <w:rsid w:val="0039644F"/>
    <w:rsid w:val="0039733B"/>
    <w:rsid w:val="003A0056"/>
    <w:rsid w:val="003A0CD0"/>
    <w:rsid w:val="003A1219"/>
    <w:rsid w:val="003A1297"/>
    <w:rsid w:val="003A34D2"/>
    <w:rsid w:val="003A4923"/>
    <w:rsid w:val="003A5193"/>
    <w:rsid w:val="003A61FD"/>
    <w:rsid w:val="003A63AB"/>
    <w:rsid w:val="003A651F"/>
    <w:rsid w:val="003A729B"/>
    <w:rsid w:val="003B0160"/>
    <w:rsid w:val="003B22AD"/>
    <w:rsid w:val="003B302B"/>
    <w:rsid w:val="003B31AB"/>
    <w:rsid w:val="003B6E15"/>
    <w:rsid w:val="003C040C"/>
    <w:rsid w:val="003C132F"/>
    <w:rsid w:val="003C281E"/>
    <w:rsid w:val="003C298A"/>
    <w:rsid w:val="003C3043"/>
    <w:rsid w:val="003C3474"/>
    <w:rsid w:val="003C494E"/>
    <w:rsid w:val="003C49C1"/>
    <w:rsid w:val="003C718A"/>
    <w:rsid w:val="003D0B91"/>
    <w:rsid w:val="003D194E"/>
    <w:rsid w:val="003D4F0B"/>
    <w:rsid w:val="003D57E6"/>
    <w:rsid w:val="003D5BC9"/>
    <w:rsid w:val="003D71E8"/>
    <w:rsid w:val="003D7B53"/>
    <w:rsid w:val="003D7E27"/>
    <w:rsid w:val="003D7FAC"/>
    <w:rsid w:val="003E0A31"/>
    <w:rsid w:val="003E11F9"/>
    <w:rsid w:val="003E150E"/>
    <w:rsid w:val="003E2879"/>
    <w:rsid w:val="003E3342"/>
    <w:rsid w:val="003E5861"/>
    <w:rsid w:val="003E6C29"/>
    <w:rsid w:val="003E7179"/>
    <w:rsid w:val="003E7E0F"/>
    <w:rsid w:val="003F001C"/>
    <w:rsid w:val="003F1927"/>
    <w:rsid w:val="003F1FF0"/>
    <w:rsid w:val="003F2736"/>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2E2"/>
    <w:rsid w:val="00442D83"/>
    <w:rsid w:val="0044464A"/>
    <w:rsid w:val="0044657C"/>
    <w:rsid w:val="00446E5B"/>
    <w:rsid w:val="00447794"/>
    <w:rsid w:val="004522E4"/>
    <w:rsid w:val="00453ADF"/>
    <w:rsid w:val="004547AB"/>
    <w:rsid w:val="0045501C"/>
    <w:rsid w:val="00455482"/>
    <w:rsid w:val="00464AD3"/>
    <w:rsid w:val="00464AFE"/>
    <w:rsid w:val="00465904"/>
    <w:rsid w:val="00466EBC"/>
    <w:rsid w:val="00470BD2"/>
    <w:rsid w:val="00470DD0"/>
    <w:rsid w:val="00471B49"/>
    <w:rsid w:val="00472B1F"/>
    <w:rsid w:val="00472D8C"/>
    <w:rsid w:val="0047472C"/>
    <w:rsid w:val="00475D49"/>
    <w:rsid w:val="00477509"/>
    <w:rsid w:val="00477E63"/>
    <w:rsid w:val="0048034F"/>
    <w:rsid w:val="0048166A"/>
    <w:rsid w:val="0048271B"/>
    <w:rsid w:val="00483217"/>
    <w:rsid w:val="00484430"/>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393"/>
    <w:rsid w:val="004A04A7"/>
    <w:rsid w:val="004A1155"/>
    <w:rsid w:val="004A270D"/>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46A6"/>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0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81D"/>
    <w:rsid w:val="005B6B67"/>
    <w:rsid w:val="005B72B1"/>
    <w:rsid w:val="005B7781"/>
    <w:rsid w:val="005B7AA1"/>
    <w:rsid w:val="005B7DFD"/>
    <w:rsid w:val="005C083D"/>
    <w:rsid w:val="005C0F68"/>
    <w:rsid w:val="005C2327"/>
    <w:rsid w:val="005C2F9C"/>
    <w:rsid w:val="005C3121"/>
    <w:rsid w:val="005C4578"/>
    <w:rsid w:val="005C504D"/>
    <w:rsid w:val="005C7058"/>
    <w:rsid w:val="005C7125"/>
    <w:rsid w:val="005C7937"/>
    <w:rsid w:val="005D01CC"/>
    <w:rsid w:val="005D088C"/>
    <w:rsid w:val="005D0A99"/>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C5C"/>
    <w:rsid w:val="00601E1F"/>
    <w:rsid w:val="00602F3F"/>
    <w:rsid w:val="00603205"/>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2C4A"/>
    <w:rsid w:val="0064307A"/>
    <w:rsid w:val="0064313E"/>
    <w:rsid w:val="006439E2"/>
    <w:rsid w:val="0064408D"/>
    <w:rsid w:val="006443FB"/>
    <w:rsid w:val="006448A7"/>
    <w:rsid w:val="00644BD1"/>
    <w:rsid w:val="006459A1"/>
    <w:rsid w:val="00653931"/>
    <w:rsid w:val="00653D62"/>
    <w:rsid w:val="00654B26"/>
    <w:rsid w:val="00654BEC"/>
    <w:rsid w:val="00655174"/>
    <w:rsid w:val="0065763E"/>
    <w:rsid w:val="00657C0D"/>
    <w:rsid w:val="00657D1C"/>
    <w:rsid w:val="0066156C"/>
    <w:rsid w:val="0066292D"/>
    <w:rsid w:val="0066319A"/>
    <w:rsid w:val="00664E82"/>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5E64"/>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8E4"/>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6F9"/>
    <w:rsid w:val="006E278A"/>
    <w:rsid w:val="006E32B5"/>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409"/>
    <w:rsid w:val="00734C69"/>
    <w:rsid w:val="00734C6A"/>
    <w:rsid w:val="007358B8"/>
    <w:rsid w:val="00736441"/>
    <w:rsid w:val="00736A43"/>
    <w:rsid w:val="00736F8D"/>
    <w:rsid w:val="00741709"/>
    <w:rsid w:val="00742070"/>
    <w:rsid w:val="00742878"/>
    <w:rsid w:val="00742A94"/>
    <w:rsid w:val="00742A99"/>
    <w:rsid w:val="00743039"/>
    <w:rsid w:val="00743370"/>
    <w:rsid w:val="00743AA0"/>
    <w:rsid w:val="00744290"/>
    <w:rsid w:val="00744913"/>
    <w:rsid w:val="00744AA4"/>
    <w:rsid w:val="00745BE9"/>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39DD"/>
    <w:rsid w:val="00774AE0"/>
    <w:rsid w:val="00775488"/>
    <w:rsid w:val="007759EB"/>
    <w:rsid w:val="00777652"/>
    <w:rsid w:val="0078171F"/>
    <w:rsid w:val="00781BF5"/>
    <w:rsid w:val="00783647"/>
    <w:rsid w:val="00783670"/>
    <w:rsid w:val="007852EF"/>
    <w:rsid w:val="00785D9F"/>
    <w:rsid w:val="007861CD"/>
    <w:rsid w:val="007865D7"/>
    <w:rsid w:val="00787ED6"/>
    <w:rsid w:val="00791620"/>
    <w:rsid w:val="0079183C"/>
    <w:rsid w:val="00793263"/>
    <w:rsid w:val="00793B7C"/>
    <w:rsid w:val="0079423F"/>
    <w:rsid w:val="00795F46"/>
    <w:rsid w:val="00796982"/>
    <w:rsid w:val="00796E15"/>
    <w:rsid w:val="00797AF0"/>
    <w:rsid w:val="007A4418"/>
    <w:rsid w:val="007A4C99"/>
    <w:rsid w:val="007A51B3"/>
    <w:rsid w:val="007A6B40"/>
    <w:rsid w:val="007A74CA"/>
    <w:rsid w:val="007B0573"/>
    <w:rsid w:val="007B1439"/>
    <w:rsid w:val="007B1A8A"/>
    <w:rsid w:val="007B46D5"/>
    <w:rsid w:val="007B5D43"/>
    <w:rsid w:val="007B7124"/>
    <w:rsid w:val="007B7811"/>
    <w:rsid w:val="007C07ED"/>
    <w:rsid w:val="007C26AA"/>
    <w:rsid w:val="007C2B87"/>
    <w:rsid w:val="007C36B0"/>
    <w:rsid w:val="007C5737"/>
    <w:rsid w:val="007C582C"/>
    <w:rsid w:val="007C610B"/>
    <w:rsid w:val="007C62D3"/>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4A9B"/>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AB0"/>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5421"/>
    <w:rsid w:val="008D5684"/>
    <w:rsid w:val="008D60CC"/>
    <w:rsid w:val="008D693E"/>
    <w:rsid w:val="008D6DC9"/>
    <w:rsid w:val="008D73FF"/>
    <w:rsid w:val="008D7799"/>
    <w:rsid w:val="008E2743"/>
    <w:rsid w:val="008E3C73"/>
    <w:rsid w:val="008E4980"/>
    <w:rsid w:val="008E4AC9"/>
    <w:rsid w:val="008E4C34"/>
    <w:rsid w:val="008E75C5"/>
    <w:rsid w:val="008E7E7B"/>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10241"/>
    <w:rsid w:val="00910969"/>
    <w:rsid w:val="00912344"/>
    <w:rsid w:val="00915364"/>
    <w:rsid w:val="0091576B"/>
    <w:rsid w:val="00915D73"/>
    <w:rsid w:val="00916530"/>
    <w:rsid w:val="00917973"/>
    <w:rsid w:val="0092044E"/>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37EC2"/>
    <w:rsid w:val="0094086A"/>
    <w:rsid w:val="00940A99"/>
    <w:rsid w:val="00940B43"/>
    <w:rsid w:val="00942BFA"/>
    <w:rsid w:val="00942C14"/>
    <w:rsid w:val="00943E2A"/>
    <w:rsid w:val="00945F7E"/>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76FCF"/>
    <w:rsid w:val="00980B6E"/>
    <w:rsid w:val="00981635"/>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1658"/>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071"/>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1FB3"/>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3D"/>
    <w:rsid w:val="00BB1D8A"/>
    <w:rsid w:val="00BB2C77"/>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0B19"/>
    <w:rsid w:val="00C02014"/>
    <w:rsid w:val="00C02B91"/>
    <w:rsid w:val="00C02D0F"/>
    <w:rsid w:val="00C02F5F"/>
    <w:rsid w:val="00C0430D"/>
    <w:rsid w:val="00C0554C"/>
    <w:rsid w:val="00C05E89"/>
    <w:rsid w:val="00C076DE"/>
    <w:rsid w:val="00C07991"/>
    <w:rsid w:val="00C11032"/>
    <w:rsid w:val="00C1155E"/>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351B"/>
    <w:rsid w:val="00C244CE"/>
    <w:rsid w:val="00C24BAD"/>
    <w:rsid w:val="00C266DF"/>
    <w:rsid w:val="00C274DB"/>
    <w:rsid w:val="00C3422A"/>
    <w:rsid w:val="00C354D7"/>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2"/>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6EAB"/>
    <w:rsid w:val="00CB704C"/>
    <w:rsid w:val="00CC021D"/>
    <w:rsid w:val="00CC0476"/>
    <w:rsid w:val="00CC0F5A"/>
    <w:rsid w:val="00CC13C4"/>
    <w:rsid w:val="00CC2B37"/>
    <w:rsid w:val="00CC4B04"/>
    <w:rsid w:val="00CC692B"/>
    <w:rsid w:val="00CC730C"/>
    <w:rsid w:val="00CC7454"/>
    <w:rsid w:val="00CC7CD8"/>
    <w:rsid w:val="00CD2DB8"/>
    <w:rsid w:val="00CD3484"/>
    <w:rsid w:val="00CD3592"/>
    <w:rsid w:val="00CD394D"/>
    <w:rsid w:val="00CD4010"/>
    <w:rsid w:val="00CD413A"/>
    <w:rsid w:val="00CD413F"/>
    <w:rsid w:val="00CD4179"/>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333F"/>
    <w:rsid w:val="00D05B8F"/>
    <w:rsid w:val="00D05EB1"/>
    <w:rsid w:val="00D06967"/>
    <w:rsid w:val="00D06EF4"/>
    <w:rsid w:val="00D11177"/>
    <w:rsid w:val="00D12CE6"/>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6F5B"/>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87494"/>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A4B"/>
    <w:rsid w:val="00E02D8C"/>
    <w:rsid w:val="00E02FB3"/>
    <w:rsid w:val="00E066B4"/>
    <w:rsid w:val="00E07C17"/>
    <w:rsid w:val="00E07F96"/>
    <w:rsid w:val="00E1001D"/>
    <w:rsid w:val="00E10CB1"/>
    <w:rsid w:val="00E116A8"/>
    <w:rsid w:val="00E1296D"/>
    <w:rsid w:val="00E12DF8"/>
    <w:rsid w:val="00E13128"/>
    <w:rsid w:val="00E13AE9"/>
    <w:rsid w:val="00E145FD"/>
    <w:rsid w:val="00E147B6"/>
    <w:rsid w:val="00E14A15"/>
    <w:rsid w:val="00E1608B"/>
    <w:rsid w:val="00E250A4"/>
    <w:rsid w:val="00E253B9"/>
    <w:rsid w:val="00E25823"/>
    <w:rsid w:val="00E2694B"/>
    <w:rsid w:val="00E30140"/>
    <w:rsid w:val="00E3093B"/>
    <w:rsid w:val="00E31453"/>
    <w:rsid w:val="00E32B2A"/>
    <w:rsid w:val="00E33938"/>
    <w:rsid w:val="00E371D0"/>
    <w:rsid w:val="00E374C4"/>
    <w:rsid w:val="00E37E7D"/>
    <w:rsid w:val="00E4048D"/>
    <w:rsid w:val="00E407B8"/>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4D83"/>
    <w:rsid w:val="00E65E65"/>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4EB"/>
    <w:rsid w:val="00E8178E"/>
    <w:rsid w:val="00E8407D"/>
    <w:rsid w:val="00E86C49"/>
    <w:rsid w:val="00E86DFC"/>
    <w:rsid w:val="00E870C5"/>
    <w:rsid w:val="00E9172B"/>
    <w:rsid w:val="00E91EA7"/>
    <w:rsid w:val="00E9337C"/>
    <w:rsid w:val="00E937A9"/>
    <w:rsid w:val="00E952EE"/>
    <w:rsid w:val="00E9690A"/>
    <w:rsid w:val="00E9692A"/>
    <w:rsid w:val="00EA00AC"/>
    <w:rsid w:val="00EA1D93"/>
    <w:rsid w:val="00EA287C"/>
    <w:rsid w:val="00EA3B13"/>
    <w:rsid w:val="00EA3F84"/>
    <w:rsid w:val="00EA53C5"/>
    <w:rsid w:val="00EA55D1"/>
    <w:rsid w:val="00EA5C6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3F35"/>
    <w:rsid w:val="00EC6068"/>
    <w:rsid w:val="00ED0321"/>
    <w:rsid w:val="00ED1E72"/>
    <w:rsid w:val="00ED229F"/>
    <w:rsid w:val="00ED2B30"/>
    <w:rsid w:val="00ED4B56"/>
    <w:rsid w:val="00ED588C"/>
    <w:rsid w:val="00ED5E5C"/>
    <w:rsid w:val="00ED686B"/>
    <w:rsid w:val="00ED6F06"/>
    <w:rsid w:val="00ED7D4C"/>
    <w:rsid w:val="00EE085F"/>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06D"/>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38B"/>
    <w:rsid w:val="00F55B97"/>
    <w:rsid w:val="00F577E3"/>
    <w:rsid w:val="00F6225E"/>
    <w:rsid w:val="00F6285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8D0"/>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bmcbioinformatics.biomedcentral.com/articles/10.1186/s12859-020-03772-3"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0FC"/>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32</Pages>
  <Words>30425</Words>
  <Characters>173429</Characters>
  <Application>Microsoft Office Word</Application>
  <DocSecurity>0</DocSecurity>
  <Lines>1445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Mini Huang</cp:lastModifiedBy>
  <cp:revision>134</cp:revision>
  <cp:lastPrinted>2025-06-06T09:23:00Z</cp:lastPrinted>
  <dcterms:created xsi:type="dcterms:W3CDTF">2025-06-26T23:54:00Z</dcterms:created>
  <dcterms:modified xsi:type="dcterms:W3CDTF">2025-07-03T11:59:00Z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