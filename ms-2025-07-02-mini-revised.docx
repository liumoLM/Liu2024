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Arnoud</w:t>
      </w:r>
      <w:proofErr w:type="spellEnd"/>
      <w:r w:rsidR="00EF5504">
        <w:rPr>
          <w:rFonts w:ascii="Times New Roman" w:hAnsi="Times New Roman" w:cs="Times New Roman" w:hint="eastAsia"/>
          <w:sz w:val="24"/>
          <w:szCs w:val="24"/>
        </w:rPr>
        <w:t xml:space="preserve">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proofErr w:type="spellStart"/>
      <w:r w:rsidR="00A60DDB">
        <w:rPr>
          <w:rFonts w:ascii="Times New Roman" w:hAnsi="Times New Roman" w:cs="Times New Roman"/>
          <w:sz w:val="24"/>
          <w:szCs w:val="24"/>
        </w:rPr>
        <w:t>Runtian</w:t>
      </w:r>
      <w:proofErr w:type="spellEnd"/>
      <w:r w:rsidR="00A60DDB">
        <w:rPr>
          <w:rFonts w:ascii="Times New Roman" w:hAnsi="Times New Roman" w:cs="Times New Roman"/>
          <w:sz w:val="24"/>
          <w:szCs w:val="24"/>
        </w:rPr>
        <w:t xml:space="preserve">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 xml:space="preserve">Molecular Cancer Research Center, School of Medicine, Shenzhen Campus of Sun </w:t>
      </w:r>
      <w:proofErr w:type="spellStart"/>
      <w:r w:rsidR="00C76367" w:rsidRPr="00C76367">
        <w:rPr>
          <w:rFonts w:ascii="Times New Roman" w:hAnsi="Times New Roman" w:cs="Times New Roman"/>
        </w:rPr>
        <w:t>Yat</w:t>
      </w:r>
      <w:proofErr w:type="spellEnd"/>
      <w:r w:rsidR="00C76367" w:rsidRPr="00C76367">
        <w:rPr>
          <w:rFonts w:ascii="Times New Roman" w:hAnsi="Times New Roman" w:cs="Times New Roman"/>
        </w:rPr>
        <w:t>-</w:t>
      </w:r>
      <w:r w:rsidR="00DD0B3F">
        <w:rPr>
          <w:rFonts w:ascii="Times New Roman" w:hAnsi="Times New Roman" w:cs="Times New Roman" w:hint="eastAsia"/>
        </w:rPr>
        <w:t>S</w:t>
      </w:r>
      <w:r w:rsidR="00C76367" w:rsidRPr="00C76367">
        <w:rPr>
          <w:rFonts w:ascii="Times New Roman" w:hAnsi="Times New Roman" w:cs="Times New Roman"/>
        </w:rPr>
        <w:t xml:space="preserve">en University, Sun </w:t>
      </w:r>
      <w:proofErr w:type="spellStart"/>
      <w:r w:rsidR="00C76367" w:rsidRPr="00C76367">
        <w:rPr>
          <w:rFonts w:ascii="Times New Roman" w:hAnsi="Times New Roman" w:cs="Times New Roman"/>
        </w:rPr>
        <w:t>Yat-sen</w:t>
      </w:r>
      <w:proofErr w:type="spellEnd"/>
      <w:r w:rsidR="00C76367" w:rsidRPr="00C76367">
        <w:rPr>
          <w:rFonts w:ascii="Times New Roman" w:hAnsi="Times New Roman" w:cs="Times New Roman"/>
        </w:rPr>
        <w:t xml:space="preserve">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776BDF68"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sidRPr="00786D1E">
        <w:rPr>
          <w:rFonts w:ascii="Times New Roman" w:hAnsi="Times New Roman" w:cs="Times New Roman"/>
          <w:sz w:val="24"/>
          <w:szCs w:val="24"/>
          <w:highlight w:val="yellow"/>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5509B5">
        <w:rPr>
          <w:rFonts w:ascii="Times New Roman" w:hAnsi="Times New Roman" w:cs="Times New Roman"/>
          <w:sz w:val="24"/>
          <w:szCs w:val="24"/>
        </w:rPr>
        <w:t>reflects</w:t>
      </w:r>
      <w:r w:rsidRPr="00065370">
        <w:rPr>
          <w:rFonts w:ascii="Times New Roman" w:hAnsi="Times New Roman" w:cs="Times New Roman"/>
          <w:sz w:val="24"/>
          <w:szCs w:val="24"/>
        </w:rPr>
        <w:t xml:space="preserve"> </w:t>
      </w:r>
      <w:r w:rsidR="002B316E" w:rsidRPr="005509B5">
        <w:rPr>
          <w:rFonts w:ascii="Times New Roman" w:hAnsi="Times New Roman" w:cs="Times New Roman"/>
          <w:sz w:val="24"/>
          <w:szCs w:val="24"/>
          <w:highlight w:val="yellow"/>
        </w:rPr>
        <w:t>transcription</w:t>
      </w:r>
      <w:r w:rsidR="00374059" w:rsidRPr="005509B5">
        <w:rPr>
          <w:rFonts w:ascii="Times New Roman" w:hAnsi="Times New Roman" w:cs="Times New Roman"/>
          <w:sz w:val="24"/>
          <w:szCs w:val="24"/>
          <w:highlight w:val="yellow"/>
        </w:rPr>
        <w:t>-</w:t>
      </w:r>
      <w:r w:rsidR="002B316E" w:rsidRPr="005509B5">
        <w:rPr>
          <w:rFonts w:ascii="Times New Roman" w:hAnsi="Times New Roman" w:cs="Times New Roman"/>
          <w:sz w:val="24"/>
          <w:szCs w:val="24"/>
          <w:highlight w:val="yellow"/>
        </w:rPr>
        <w:t xml:space="preserve">associated </w:t>
      </w:r>
      <w:r w:rsidR="00C44B5E" w:rsidRPr="005509B5">
        <w:rPr>
          <w:rFonts w:ascii="Times New Roman" w:hAnsi="Times New Roman" w:cs="Times New Roman"/>
          <w:sz w:val="24"/>
          <w:szCs w:val="24"/>
          <w:highlight w:val="yellow"/>
        </w:rPr>
        <w:t>topoisomerase</w:t>
      </w:r>
      <w:r w:rsidR="00C44B5E">
        <w:rPr>
          <w:rFonts w:ascii="Times New Roman" w:hAnsi="Times New Roman" w:cs="Times New Roman"/>
          <w:sz w:val="24"/>
          <w:szCs w:val="24"/>
          <w:highlight w:val="yellow"/>
        </w:rPr>
        <w:t>-</w:t>
      </w:r>
      <w:r w:rsidR="00C44B5E" w:rsidRPr="005509B5">
        <w:rPr>
          <w:rFonts w:ascii="Times New Roman" w:hAnsi="Times New Roman" w:cs="Times New Roman"/>
          <w:sz w:val="24"/>
          <w:szCs w:val="24"/>
          <w:highlight w:val="yellow"/>
        </w:rPr>
        <w:t xml:space="preserve">1 </w:t>
      </w:r>
      <w:r w:rsidR="002B316E" w:rsidRPr="00786D1E">
        <w:rPr>
          <w:rFonts w:ascii="Times New Roman" w:hAnsi="Times New Roman" w:cs="Times New Roman"/>
          <w:sz w:val="24"/>
          <w:szCs w:val="24"/>
          <w:highlight w:val="yellow"/>
        </w:rPr>
        <w:t>mutagenesis</w:t>
      </w:r>
      <w:r w:rsidR="005652BA" w:rsidRPr="00786D1E">
        <w:rPr>
          <w:rFonts w:ascii="Times New Roman" w:hAnsi="Times New Roman" w:cs="Times New Roman"/>
          <w:sz w:val="24"/>
          <w:szCs w:val="24"/>
          <w:highlight w:val="yellow"/>
        </w:rPr>
        <w:t xml:space="preserve"> &lt;is this always due to ribonucleotide incorporation</w:t>
      </w:r>
      <w:r w:rsidR="00786D1E" w:rsidRPr="00786D1E">
        <w:rPr>
          <w:rFonts w:ascii="Times New Roman" w:hAnsi="Times New Roman" w:cs="Times New Roman"/>
          <w:sz w:val="24"/>
          <w:szCs w:val="24"/>
          <w:highlight w:val="yellow"/>
        </w:rPr>
        <w:t xml:space="preserve">?, </w:t>
      </w:r>
      <w:proofErr w:type="spellStart"/>
      <w:r w:rsidR="00786D1E" w:rsidRPr="00786D1E">
        <w:rPr>
          <w:rFonts w:ascii="Times New Roman" w:hAnsi="Times New Roman" w:cs="Times New Roman"/>
          <w:sz w:val="24"/>
          <w:szCs w:val="24"/>
          <w:highlight w:val="yellow"/>
        </w:rPr>
        <w:t>I.e</w:t>
      </w:r>
      <w:proofErr w:type="spellEnd"/>
      <w:r w:rsidR="00786D1E" w:rsidRPr="00786D1E">
        <w:rPr>
          <w:rFonts w:ascii="Times New Roman" w:hAnsi="Times New Roman" w:cs="Times New Roman"/>
          <w:sz w:val="24"/>
          <w:szCs w:val="24"/>
          <w:highlight w:val="yellow"/>
        </w:rPr>
        <w:t xml:space="preserve"> c</w:t>
      </w:r>
      <w:r w:rsidR="005652BA" w:rsidRPr="00786D1E">
        <w:rPr>
          <w:rFonts w:ascii="Times New Roman" w:hAnsi="Times New Roman" w:cs="Times New Roman"/>
          <w:sz w:val="24"/>
          <w:szCs w:val="24"/>
          <w:highlight w:val="yellow"/>
        </w:rPr>
        <w:t xml:space="preserve">an we say “reflects </w:t>
      </w:r>
      <w:r w:rsidR="008C790A" w:rsidRPr="00786D1E">
        <w:rPr>
          <w:rFonts w:ascii="Times New Roman" w:hAnsi="Times New Roman" w:cs="Times New Roman"/>
          <w:sz w:val="24"/>
          <w:szCs w:val="24"/>
          <w:highlight w:val="yellow"/>
        </w:rPr>
        <w:t>transcription-associated mutagenesis by topoisomerase 1 at sites of ribonucleotides incorporated in genomic DNA”?&gt;</w:t>
      </w:r>
      <w:r w:rsidR="008C790A">
        <w:rPr>
          <w:rFonts w:ascii="Times New Roman" w:hAnsi="Times New Roman" w:cs="Times New Roman"/>
          <w:sz w:val="24"/>
          <w:szCs w:val="24"/>
        </w:rPr>
        <w:t xml:space="preserve"> </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w:t>
      </w:r>
      <w:r w:rsidR="00AC0224" w:rsidRPr="00F63C33">
        <w:rPr>
          <w:rFonts w:ascii="Times New Roman" w:hAnsi="Times New Roman" w:cs="Times New Roman"/>
          <w:sz w:val="24"/>
          <w:szCs w:val="24"/>
          <w:highlight w:val="yellow"/>
        </w:rPr>
        <w:t>&gt;</w:t>
      </w:r>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w:t>
      </w:r>
      <w:proofErr w:type="spellStart"/>
      <w:r w:rsidR="00A81DE2" w:rsidRPr="00F63C33">
        <w:rPr>
          <w:rFonts w:ascii="Times New Roman" w:hAnsi="Times New Roman" w:cs="Times New Roman"/>
          <w:sz w:val="24"/>
          <w:szCs w:val="24"/>
          <w:highlight w:val="yellow"/>
        </w:rPr>
        <w:t>prevalences</w:t>
      </w:r>
      <w:proofErr w:type="spellEnd"/>
      <w:r w:rsidR="00A81DE2" w:rsidRPr="00F63C33">
        <w:rPr>
          <w:rFonts w:ascii="Times New Roman" w:hAnsi="Times New Roman" w:cs="Times New Roman"/>
          <w:sz w:val="24"/>
          <w:szCs w:val="24"/>
          <w:highlight w:val="yellow"/>
        </w:rPr>
        <w:t xml:space="preserve"> of </w:t>
      </w:r>
      <w:r w:rsidR="00F75DE6" w:rsidRPr="00F63C33">
        <w:rPr>
          <w:rFonts w:ascii="Times New Roman" w:hAnsi="Times New Roman" w:cs="Times New Roman" w:hint="eastAsia"/>
          <w:sz w:val="24"/>
          <w:szCs w:val="24"/>
          <w:highlight w:val="yellow"/>
        </w:rPr>
        <w:t>three</w:t>
      </w:r>
      <w:r w:rsidRPr="00F63C33">
        <w:rPr>
          <w:rFonts w:ascii="Times New Roman" w:hAnsi="Times New Roman" w:cs="Times New Roman"/>
          <w:sz w:val="24"/>
          <w:szCs w:val="24"/>
          <w:highlight w:val="yellow"/>
        </w:rPr>
        <w:t xml:space="preserve"> ID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particular cancer types</w:t>
      </w:r>
      <w:r w:rsidR="00F63C33">
        <w:rPr>
          <w:rFonts w:ascii="Times New Roman" w:hAnsi="Times New Roman" w:cs="Times New Roman"/>
          <w:sz w:val="24"/>
          <w:szCs w:val="24"/>
          <w:highlight w:val="yellow"/>
        </w:rPr>
        <w:t xml:space="preserve"> &lt;Still in the results?&gt;</w:t>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w:t>
      </w:r>
      <w:r w:rsidR="00786D1E">
        <w:rPr>
          <w:rFonts w:ascii="Times New Roman" w:hAnsi="Times New Roman" w:cs="Times New Roman"/>
          <w:sz w:val="24"/>
          <w:szCs w:val="24"/>
        </w:rPr>
        <w:t>?</w:t>
      </w:r>
      <w:r w:rsidR="002D3847">
        <w:rPr>
          <w:rFonts w:ascii="Times New Roman" w:hAnsi="Times New Roman" w:cs="Times New Roman"/>
          <w:sz w:val="24"/>
          <w:szCs w:val="24"/>
        </w:rPr>
        <w:t xml:space="preserve"> Lung, Liver, Other, Colin?</w:t>
      </w:r>
      <w:r w:rsidR="0066505A">
        <w:rPr>
          <w:rFonts w:ascii="Times New Roman" w:hAnsi="Times New Roman" w:cs="Times New Roman"/>
          <w:sz w:val="24"/>
          <w:szCs w:val="24"/>
        </w:rPr>
        <w:t>; can we do the same analysis with Ins</w:t>
      </w:r>
      <w:r w:rsidR="00B64DE7">
        <w:rPr>
          <w:rFonts w:ascii="Times New Roman" w:hAnsi="Times New Roman" w:cs="Times New Roman"/>
          <w:sz w:val="24"/>
          <w:szCs w:val="24"/>
        </w:rPr>
        <w:t>D</w:t>
      </w:r>
      <w:r w:rsidR="0066505A">
        <w:rPr>
          <w:rFonts w:ascii="Times New Roman" w:hAnsi="Times New Roman" w:cs="Times New Roman"/>
          <w:sz w:val="24"/>
          <w:szCs w:val="24"/>
        </w:rPr>
        <w:t xml:space="preserve">el3? </w:t>
      </w:r>
      <w:r w:rsidR="001D09B6">
        <w:rPr>
          <w:rFonts w:ascii="Times New Roman" w:hAnsi="Times New Roman" w:cs="Times New Roman"/>
          <w:sz w:val="24"/>
          <w:szCs w:val="24"/>
        </w:rPr>
        <w:t>&gt;</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w:t>
      </w:r>
      <w:r w:rsidRPr="00065370">
        <w:rPr>
          <w:rFonts w:ascii="Times New Roman" w:hAnsi="Times New Roman" w:cs="Times New Roman"/>
          <w:sz w:val="24"/>
          <w:szCs w:val="24"/>
        </w:rPr>
        <w:lastRenderedPageBreak/>
        <w:t>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1" w:author="Steve Rozen, Ph.D." w:date="2025-06-05T08:59:00Z">
        <w:r w:rsidR="009B3A49">
          <w:rPr>
            <w:rFonts w:ascii="Times New Roman" w:hAnsi="Times New Roman" w:cs="Times New Roman"/>
            <w:sz w:val="24"/>
            <w:szCs w:val="24"/>
          </w:rPr>
          <w:t xml:space="preserve"> &lt;make more 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933A315"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4C1458A5" w14:textId="34158B9B" w:rsidR="0081479B"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p>
    <w:p w14:paraId="020E3478" w14:textId="77777777" w:rsidR="0081479B" w:rsidRDefault="0081479B" w:rsidP="008A1C58">
      <w:pPr>
        <w:spacing w:line="480" w:lineRule="auto"/>
        <w:rPr>
          <w:rFonts w:ascii="Times New Roman" w:hAnsi="Times New Roman" w:cs="Times New Roman"/>
          <w:sz w:val="24"/>
          <w:szCs w:val="24"/>
        </w:rPr>
      </w:pPr>
    </w:p>
    <w:p w14:paraId="39665DE3" w14:textId="7610EAD7" w:rsidR="006F083F" w:rsidRPr="0081479B" w:rsidRDefault="006F083F" w:rsidP="008A1C58">
      <w:pPr>
        <w:spacing w:line="480" w:lineRule="auto"/>
        <w:rPr>
          <w:rFonts w:ascii="Times New Roman" w:hAnsi="Times New Roman" w:cs="Times New Roman"/>
          <w:sz w:val="24"/>
          <w:szCs w:val="24"/>
          <w:highlight w:val="yellow"/>
        </w:rPr>
      </w:pPr>
      <w:r w:rsidRPr="0081479B">
        <w:rPr>
          <w:rFonts w:ascii="Times New Roman" w:hAnsi="Times New Roman" w:cs="Times New Roman"/>
          <w:sz w:val="24"/>
          <w:szCs w:val="24"/>
          <w:highlight w:val="yellow"/>
        </w:rPr>
        <w:t>Because each system distinguishes mutation types that the other system groups together, i</w:t>
      </w:r>
      <w:r w:rsidR="00E14A15" w:rsidRPr="0081479B">
        <w:rPr>
          <w:rFonts w:ascii="Times New Roman" w:hAnsi="Times New Roman" w:cs="Times New Roman"/>
          <w:sz w:val="24"/>
          <w:szCs w:val="24"/>
          <w:highlight w:val="yellow"/>
        </w:rPr>
        <w:t>t is</w:t>
      </w:r>
      <w:r w:rsidRPr="0081479B">
        <w:rPr>
          <w:rFonts w:ascii="Times New Roman" w:hAnsi="Times New Roman" w:cs="Times New Roman"/>
          <w:sz w:val="24"/>
          <w:szCs w:val="24"/>
          <w:highlight w:val="yellow"/>
        </w:rPr>
        <w:t xml:space="preserve"> impossible to algorithmically map signatures between the two classifications. </w:t>
      </w:r>
    </w:p>
    <w:p w14:paraId="0A714010" w14:textId="1F5BE8FF" w:rsidR="0081479B" w:rsidRDefault="0081479B" w:rsidP="00B8798B">
      <w:pPr>
        <w:spacing w:line="480" w:lineRule="auto"/>
        <w:rPr>
          <w:rFonts w:ascii="Times New Roman" w:hAnsi="Times New Roman" w:cs="Times New Roman"/>
          <w:sz w:val="24"/>
          <w:szCs w:val="24"/>
          <w:highlight w:val="yellow"/>
        </w:rPr>
      </w:pPr>
      <w:r w:rsidRPr="0081479B">
        <w:rPr>
          <w:rFonts w:ascii="Times New Roman" w:hAnsi="Times New Roman" w:cs="Times New Roman"/>
          <w:sz w:val="24"/>
          <w:szCs w:val="24"/>
          <w:highlight w:val="yellow"/>
        </w:rPr>
        <w:t xml:space="preserve">and subdivides some single base substitutions according to </w:t>
      </w:r>
      <w:r w:rsidRPr="0081479B">
        <w:rPr>
          <w:rFonts w:ascii="Times New Roman" w:hAnsi="Times New Roman" w:cs="Times New Roman" w:hint="eastAsia"/>
          <w:sz w:val="24"/>
          <w:szCs w:val="24"/>
          <w:highlight w:val="yellow"/>
        </w:rPr>
        <w:t>surrounding</w:t>
      </w:r>
      <w:r w:rsidRPr="0081479B">
        <w:rPr>
          <w:rFonts w:ascii="Times New Roman" w:hAnsi="Times New Roman" w:cs="Times New Roman"/>
          <w:sz w:val="24"/>
          <w:szCs w:val="24"/>
          <w:highlight w:val="yellow"/>
        </w:rPr>
        <w:t xml:space="preserve"> sequence context, while at the same time merging some indel types that are distinct in the Indel89 system</w:t>
      </w:r>
    </w:p>
    <w:p w14:paraId="5F9EABD3" w14:textId="77777777" w:rsidR="0081479B" w:rsidRDefault="0081479B" w:rsidP="00B8798B">
      <w:pPr>
        <w:spacing w:line="480" w:lineRule="auto"/>
        <w:rPr>
          <w:rFonts w:ascii="Times New Roman" w:hAnsi="Times New Roman" w:cs="Times New Roman"/>
          <w:sz w:val="24"/>
          <w:szCs w:val="24"/>
          <w:highlight w:val="yellow"/>
        </w:rPr>
      </w:pPr>
    </w:p>
    <w:p w14:paraId="60479F4D" w14:textId="432B581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w:t>
      </w:r>
      <w:r w:rsidRPr="00B8798B">
        <w:rPr>
          <w:rFonts w:ascii="Times New Roman" w:hAnsi="Times New Roman" w:cs="Times New Roman" w:hint="eastAsia"/>
          <w:sz w:val="24"/>
          <w:szCs w:val="24"/>
        </w:rPr>
        <w:lastRenderedPageBreak/>
        <w:t>ACAGG) exhibits a 2-bp microhomology (CA), which guides DNA repair via annealing of complementary sequences.</w:t>
      </w:r>
    </w:p>
    <w:p w14:paraId="2E66A80F" w14:textId="3C048ECE"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w:t>
      </w:r>
      <w:ins w:id="2" w:author="Steve Rozen, Ph.D." w:date="2025-06-25T15:34:00Z">
        <w:r w:rsidR="00D6391F">
          <w:rPr>
            <w:rFonts w:ascii="Times New Roman" w:hAnsi="Times New Roman" w:cs="Times New Roman"/>
            <w:sz w:val="24"/>
            <w:szCs w:val="24"/>
          </w:rPr>
          <w:t>single</w:t>
        </w:r>
      </w:ins>
      <w:del w:id="3" w:author="Steve Rozen, Ph.D." w:date="2025-06-25T15:34:00Z">
        <w:r w:rsidR="00793B7C" w:rsidDel="00D6391F">
          <w:rPr>
            <w:rFonts w:ascii="Times New Roman" w:hAnsi="Times New Roman" w:cs="Times New Roman"/>
            <w:sz w:val="24"/>
            <w:szCs w:val="24"/>
          </w:rPr>
          <w:delText>one</w:delText>
        </w:r>
      </w:del>
      <w:r w:rsidR="00793B7C">
        <w:rPr>
          <w:rFonts w:ascii="Times New Roman" w:hAnsi="Times New Roman" w:cs="Times New Roman"/>
          <w:sz w:val="24"/>
          <w:szCs w:val="24"/>
        </w:rPr>
        <w:t xml:space="preserve">-base-pair indels, which </w:t>
      </w:r>
      <w:del w:id="4" w:author="Steve Rozen, Ph.D." w:date="2025-06-25T15:35:00Z">
        <w:r w:rsidRPr="00B8798B" w:rsidDel="00D6391F">
          <w:rPr>
            <w:rFonts w:ascii="Times New Roman" w:hAnsi="Times New Roman" w:cs="Times New Roman"/>
            <w:sz w:val="24"/>
            <w:szCs w:val="24"/>
          </w:rPr>
          <w:delText>significantly enhanc</w:delText>
        </w:r>
        <w:r w:rsidR="00793B7C" w:rsidDel="00D6391F">
          <w:rPr>
            <w:rFonts w:ascii="Times New Roman" w:hAnsi="Times New Roman" w:cs="Times New Roman"/>
            <w:sz w:val="24"/>
            <w:szCs w:val="24"/>
          </w:rPr>
          <w:delText>es the</w:delText>
        </w:r>
        <w:r w:rsidRPr="00B8798B" w:rsidDel="00D6391F">
          <w:rPr>
            <w:rFonts w:ascii="Times New Roman" w:hAnsi="Times New Roman" w:cs="Times New Roman"/>
            <w:sz w:val="24"/>
            <w:szCs w:val="24"/>
          </w:rPr>
          <w:delText xml:space="preserve"> ability</w:delText>
        </w:r>
      </w:del>
      <w:ins w:id="5" w:author="Steve Rozen, Ph.D." w:date="2025-06-25T15:35:00Z">
        <w:r w:rsidR="00D6391F">
          <w:rPr>
            <w:rFonts w:ascii="Times New Roman" w:hAnsi="Times New Roman" w:cs="Times New Roman"/>
            <w:sz w:val="24"/>
            <w:szCs w:val="24"/>
          </w:rPr>
          <w:t>lets it</w:t>
        </w:r>
      </w:ins>
      <w:del w:id="6" w:author="Steve Rozen, Ph.D." w:date="2025-06-25T15:35:00Z">
        <w:r w:rsidRPr="00B8798B" w:rsidDel="00D6391F">
          <w:rPr>
            <w:rFonts w:ascii="Times New Roman" w:hAnsi="Times New Roman" w:cs="Times New Roman"/>
            <w:sz w:val="24"/>
            <w:szCs w:val="24"/>
          </w:rPr>
          <w:delText xml:space="preserve"> to</w:delText>
        </w:r>
      </w:del>
      <w:r w:rsidRPr="00B8798B">
        <w:rPr>
          <w:rFonts w:ascii="Times New Roman" w:hAnsi="Times New Roman" w:cs="Times New Roman"/>
          <w:sz w:val="24"/>
          <w:szCs w:val="24"/>
        </w:rPr>
        <w:t xml:space="preserve">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7"/>
      <w:ins w:id="8" w:author="Steve Rozen, Ph.D." w:date="2025-06-05T09:44:00Z">
        <w:r w:rsidRPr="00254A51">
          <w:rPr>
            <w:rFonts w:ascii="Times New Roman" w:hAnsi="Times New Roman" w:cs="Times New Roman"/>
            <w:strike/>
            <w:sz w:val="24"/>
            <w:szCs w:val="24"/>
            <w:rPrChange w:id="9" w:author="Steve Rozen, Ph.D." w:date="2025-06-26T20:56:00Z">
              <w:rPr>
                <w:rFonts w:ascii="Times New Roman" w:hAnsi="Times New Roman" w:cs="Times New Roman"/>
                <w:sz w:val="24"/>
                <w:szCs w:val="24"/>
              </w:rPr>
            </w:rPrChange>
          </w:rPr>
          <w:t xml:space="preserve">&lt;the point of this paragraph is that </w:t>
        </w:r>
      </w:ins>
      <w:ins w:id="10" w:author="Steve Rozen, Ph.D." w:date="2025-06-05T09:45:00Z">
        <w:r w:rsidRPr="00254A51">
          <w:rPr>
            <w:rFonts w:ascii="Times New Roman" w:hAnsi="Times New Roman" w:cs="Times New Roman"/>
            <w:strike/>
            <w:sz w:val="24"/>
            <w:szCs w:val="24"/>
            <w:rPrChange w:id="11" w:author="Steve Rozen, Ph.D." w:date="2025-06-26T20:56:00Z">
              <w:rPr>
                <w:rFonts w:ascii="Times New Roman" w:hAnsi="Times New Roman" w:cs="Times New Roman"/>
                <w:sz w:val="24"/>
                <w:szCs w:val="24"/>
              </w:rPr>
            </w:rPrChange>
          </w:rPr>
          <w:t>Indel89 is more informative?&gt;</w:t>
        </w:r>
      </w:ins>
      <w:commentRangeEnd w:id="7"/>
      <w:r w:rsidR="00CC7CD8" w:rsidRPr="00254A51">
        <w:rPr>
          <w:rStyle w:val="CommentReference"/>
          <w:strike/>
          <w:rPrChange w:id="12" w:author="Steve Rozen, Ph.D." w:date="2025-06-26T20:56:00Z">
            <w:rPr>
              <w:rStyle w:val="CommentReference"/>
            </w:rPr>
          </w:rPrChange>
        </w:rPr>
        <w:commentReference w:id="7"/>
      </w:r>
      <w:ins w:id="13" w:author="Steve Rozen, Ph.D." w:date="2025-06-05T09:45:00Z">
        <w:r w:rsidRPr="00254A51">
          <w:rPr>
            <w:rFonts w:ascii="Times New Roman" w:hAnsi="Times New Roman" w:cs="Times New Roman"/>
            <w:strike/>
            <w:sz w:val="24"/>
            <w:szCs w:val="24"/>
            <w:rPrChange w:id="14" w:author="Steve Rozen, Ph.D." w:date="2025-06-26T20:56:00Z">
              <w:rPr>
                <w:rFonts w:ascii="Times New Roman" w:hAnsi="Times New Roman" w:cs="Times New Roman"/>
                <w:sz w:val="24"/>
                <w:szCs w:val="24"/>
              </w:rPr>
            </w:rPrChange>
          </w:rPr>
          <w:t xml:space="preserve"> </w:t>
        </w:r>
      </w:ins>
      <w:r w:rsidR="00B8798B" w:rsidRPr="00254A51">
        <w:rPr>
          <w:rFonts w:ascii="Times New Roman" w:hAnsi="Times New Roman" w:cs="Times New Roman"/>
          <w:strike/>
          <w:sz w:val="24"/>
          <w:szCs w:val="24"/>
          <w:rPrChange w:id="15" w:author="Steve Rozen, Ph.D." w:date="2025-06-26T20:56:00Z">
            <w:rPr>
              <w:rFonts w:ascii="Times New Roman" w:hAnsi="Times New Roman" w:cs="Times New Roman"/>
              <w:sz w:val="24"/>
              <w:szCs w:val="24"/>
            </w:rPr>
          </w:rPrChange>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sidRPr="00254A51">
        <w:rPr>
          <w:rFonts w:ascii="Times New Roman" w:hAnsi="Times New Roman" w:cs="Times New Roman"/>
          <w:strike/>
          <w:sz w:val="24"/>
          <w:szCs w:val="24"/>
          <w:rPrChange w:id="16" w:author="Steve Rozen, Ph.D." w:date="2025-06-26T20:56:00Z">
            <w:rPr>
              <w:rFonts w:ascii="Times New Roman" w:hAnsi="Times New Roman" w:cs="Times New Roman"/>
              <w:sz w:val="24"/>
              <w:szCs w:val="24"/>
            </w:rPr>
          </w:rPrChange>
        </w:rPr>
        <w:t xml:space="preserve">followed by A (e.g., CA&gt;A, CCA&gt;CA…) </w:t>
      </w:r>
      <w:r w:rsidR="00B8798B" w:rsidRPr="00254A51">
        <w:rPr>
          <w:rFonts w:ascii="Times New Roman" w:hAnsi="Times New Roman" w:cs="Times New Roman"/>
          <w:strike/>
          <w:sz w:val="24"/>
          <w:szCs w:val="24"/>
          <w:rPrChange w:id="17" w:author="Steve Rozen, Ph.D." w:date="2025-06-26T20:56:00Z">
            <w:rPr>
              <w:rFonts w:ascii="Times New Roman" w:hAnsi="Times New Roman" w:cs="Times New Roman"/>
              <w:sz w:val="24"/>
              <w:szCs w:val="24"/>
            </w:rPr>
          </w:rPrChange>
        </w:rPr>
        <w:t>as captured by ID3</w:t>
      </w:r>
      <w:r w:rsidR="006B3CB6" w:rsidRPr="00254A51">
        <w:rPr>
          <w:rFonts w:ascii="Times New Roman" w:hAnsi="Times New Roman" w:cs="Times New Roman"/>
          <w:strike/>
          <w:sz w:val="24"/>
          <w:szCs w:val="24"/>
          <w:rPrChange w:id="18" w:author="Steve Rozen, Ph.D." w:date="2025-06-26T20:56:00Z">
            <w:rPr>
              <w:rFonts w:ascii="Times New Roman" w:hAnsi="Times New Roman" w:cs="Times New Roman"/>
              <w:sz w:val="24"/>
              <w:szCs w:val="24"/>
            </w:rPr>
          </w:rPrChange>
        </w:rPr>
        <w:t xml:space="preserve"> and InsDel3</w:t>
      </w:r>
      <w:r w:rsidR="00B8798B" w:rsidRPr="00254A51">
        <w:rPr>
          <w:rFonts w:ascii="Times New Roman" w:hAnsi="Times New Roman" w:cs="Times New Roman"/>
          <w:strike/>
          <w:sz w:val="24"/>
          <w:szCs w:val="24"/>
          <w:rPrChange w:id="19" w:author="Steve Rozen, Ph.D." w:date="2025-06-26T20:56:00Z">
            <w:rPr>
              <w:rFonts w:ascii="Times New Roman" w:hAnsi="Times New Roman" w:cs="Times New Roman"/>
              <w:sz w:val="24"/>
              <w:szCs w:val="24"/>
            </w:rPr>
          </w:rPrChange>
        </w:rPr>
        <w:t>. UV exposure, conversely, induces C&gt;T (SBS7a) and CC&gt;TT (DBS1) substitutions, as well as indel events such as GTTA&gt;GTA or ATTA&gt;ATA</w:t>
      </w:r>
      <w:r w:rsidR="008615B8" w:rsidRPr="00254A51">
        <w:rPr>
          <w:rFonts w:ascii="Times New Roman" w:hAnsi="Times New Roman" w:cs="Times New Roman"/>
          <w:strike/>
          <w:sz w:val="24"/>
          <w:szCs w:val="24"/>
          <w:rPrChange w:id="20" w:author="Steve Rozen, Ph.D." w:date="2025-06-26T20:56:00Z">
            <w:rPr>
              <w:rFonts w:ascii="Times New Roman" w:hAnsi="Times New Roman" w:cs="Times New Roman"/>
              <w:sz w:val="24"/>
              <w:szCs w:val="24"/>
            </w:rPr>
          </w:rPrChange>
        </w:rPr>
        <w:t xml:space="preserve"> (ID13 and InsDel13)</w:t>
      </w:r>
      <w:r w:rsidR="00B8798B" w:rsidRPr="00254A51">
        <w:rPr>
          <w:rFonts w:ascii="Times New Roman" w:hAnsi="Times New Roman" w:cs="Times New Roman"/>
          <w:strike/>
          <w:sz w:val="24"/>
          <w:szCs w:val="24"/>
          <w:rPrChange w:id="21" w:author="Steve Rozen, Ph.D." w:date="2025-06-26T20:56:00Z">
            <w:rPr>
              <w:rFonts w:ascii="Times New Roman" w:hAnsi="Times New Roman" w:cs="Times New Roman"/>
              <w:sz w:val="24"/>
              <w:szCs w:val="24"/>
            </w:rPr>
          </w:rPrChange>
        </w:rPr>
        <w:t>.</w:t>
      </w:r>
      <w:r w:rsidR="00B8798B" w:rsidRPr="00B8798B">
        <w:rPr>
          <w:rFonts w:ascii="Times New Roman" w:hAnsi="Times New Roman" w:cs="Times New Roman"/>
          <w:sz w:val="24"/>
          <w:szCs w:val="24"/>
        </w:rPr>
        <w:t xml:space="preserve">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40445897"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ICGC/TCGA Pan-Cancer Analysis of Whole Genomes Consortium et al. 2020) and HMF </w:t>
      </w:r>
      <w:r w:rsidRPr="008D60CC">
        <w:rPr>
          <w:rFonts w:ascii="Times New Roman" w:hAnsi="Times New Roman" w:cs="Times New Roman"/>
          <w:sz w:val="24"/>
          <w:szCs w:val="24"/>
        </w:rPr>
        <w:lastRenderedPageBreak/>
        <w:t>(Hartwig Medical Foundation) (Priestley et al. 2019). Using hierarchical Dirichlet process and non-negative matrix factorization approaches (</w:t>
      </w:r>
      <w:proofErr w:type="spellStart"/>
      <w:r w:rsidRPr="008D60CC">
        <w:rPr>
          <w:rFonts w:ascii="Times New Roman" w:hAnsi="Times New Roman" w:cs="Times New Roman"/>
          <w:sz w:val="24"/>
          <w:szCs w:val="24"/>
        </w:rPr>
        <w:t>SigProfilerExtractor</w:t>
      </w:r>
      <w:proofErr w:type="spellEnd"/>
      <w:r w:rsidRPr="008D60CC">
        <w:rPr>
          <w:rFonts w:ascii="Times New Roman" w:hAnsi="Times New Roman" w:cs="Times New Roman"/>
          <w:sz w:val="24"/>
          <w:szCs w:val="24"/>
        </w:rPr>
        <w:t xml:space="preserve"> and </w:t>
      </w:r>
      <w:proofErr w:type="spellStart"/>
      <w:r w:rsidRPr="008D60CC">
        <w:rPr>
          <w:rFonts w:ascii="Times New Roman" w:hAnsi="Times New Roman" w:cs="Times New Roman"/>
          <w:sz w:val="24"/>
          <w:szCs w:val="24"/>
        </w:rPr>
        <w:t>MuSiCal</w:t>
      </w:r>
      <w:proofErr w:type="spellEnd"/>
      <w:r w:rsidRPr="008D60CC">
        <w:rPr>
          <w:rFonts w:ascii="Times New Roman" w:hAnsi="Times New Roman" w:cs="Times New Roman"/>
          <w:sz w:val="24"/>
          <w:szCs w:val="24"/>
        </w:rPr>
        <w:t>),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89 mutational signatures. A signature was considered novel if it was not similar to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ins w:id="22" w:author="Steve Rozen, Ph.D." w:date="2025-06-25T16:05:00Z">
        <w:r w:rsidR="00573DD4">
          <w:rPr>
            <w:rFonts w:ascii="Times New Roman" w:hAnsi="Times New Roman" w:cs="Times New Roman"/>
            <w:sz w:val="24"/>
            <w:szCs w:val="24"/>
          </w:rPr>
          <w:t xml:space="preserve"> in a cells with deficient </w:t>
        </w:r>
      </w:ins>
      <w:r w:rsidR="00EB4AAF" w:rsidRPr="00EB4AAF">
        <w:rPr>
          <w:rFonts w:ascii="Times New Roman" w:hAnsi="Times New Roman" w:cs="Times New Roman"/>
          <w:sz w:val="24"/>
          <w:szCs w:val="24"/>
        </w:rPr>
        <w:t xml:space="preserve"> </w:t>
      </w:r>
      <w:ins w:id="23" w:author="Steve Rozen, Ph.D." w:date="2025-06-25T16:06:00Z">
        <w:r w:rsidR="00573DD4" w:rsidRPr="00573DD4">
          <w:rPr>
            <w:rFonts w:ascii="Times New Roman" w:hAnsi="Times New Roman" w:cs="Times New Roman"/>
            <w:sz w:val="24"/>
            <w:szCs w:val="24"/>
          </w:rPr>
          <w:t xml:space="preserve">ribonucleotide excision repair </w:t>
        </w:r>
      </w:ins>
      <w:del w:id="24" w:author="Steve Rozen, Ph.D." w:date="2025-06-25T16:09:00Z">
        <w:r w:rsidR="00EB4AAF" w:rsidRPr="00EB4AAF" w:rsidDel="00573DD4">
          <w:rPr>
            <w:rFonts w:ascii="Times New Roman" w:hAnsi="Times New Roman" w:cs="Times New Roman"/>
            <w:sz w:val="24"/>
            <w:szCs w:val="24"/>
          </w:rPr>
          <w:delText xml:space="preserve">confirmed </w:delText>
        </w:r>
      </w:del>
      <w:ins w:id="25" w:author="Steve Rozen, Ph.D." w:date="2025-06-25T16:09:00Z">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generates previously </w:t>
        </w:r>
      </w:ins>
      <w:del w:id="26" w:author="Steve Rozen, Ph.D." w:date="2025-06-25T16:09:00Z">
        <w:r w:rsidR="00EB4AAF" w:rsidRPr="00EB4AAF" w:rsidDel="00573DD4">
          <w:rPr>
            <w:rFonts w:ascii="Times New Roman" w:hAnsi="Times New Roman" w:cs="Times New Roman"/>
            <w:sz w:val="24"/>
            <w:szCs w:val="24"/>
          </w:rPr>
          <w:delText xml:space="preserve">that </w:delText>
        </w:r>
      </w:del>
      <w:del w:id="27" w:author="Steve Rozen, Ph.D." w:date="2025-06-25T16:06:00Z">
        <w:r w:rsidR="00EB4AAF" w:rsidRPr="00EB4AAF" w:rsidDel="00573DD4">
          <w:rPr>
            <w:rFonts w:ascii="Times New Roman" w:hAnsi="Times New Roman" w:cs="Times New Roman"/>
            <w:sz w:val="24"/>
            <w:szCs w:val="24"/>
          </w:rPr>
          <w:delText xml:space="preserve">one </w:delText>
        </w:r>
      </w:del>
      <w:del w:id="28" w:author="Steve Rozen, Ph.D." w:date="2025-06-25T16:07:00Z">
        <w:r w:rsidR="00EB4AAF" w:rsidRPr="00EB4AAF" w:rsidDel="00573DD4">
          <w:rPr>
            <w:rFonts w:ascii="Times New Roman" w:hAnsi="Times New Roman" w:cs="Times New Roman"/>
            <w:sz w:val="24"/>
            <w:szCs w:val="24"/>
          </w:rPr>
          <w:delText>novel</w:delText>
        </w:r>
      </w:del>
      <w:ins w:id="29" w:author="Steve Rozen, Ph.D." w:date="2025-06-25T16:07:00Z">
        <w:r w:rsidR="00573DD4">
          <w:rPr>
            <w:rFonts w:ascii="Times New Roman" w:hAnsi="Times New Roman" w:cs="Times New Roman"/>
            <w:sz w:val="24"/>
            <w:szCs w:val="24"/>
          </w:rPr>
          <w:t>unreported</w:t>
        </w:r>
      </w:ins>
      <w:r w:rsidR="00EB4AAF" w:rsidRPr="00EB4AAF">
        <w:rPr>
          <w:rFonts w:ascii="Times New Roman" w:hAnsi="Times New Roman" w:cs="Times New Roman"/>
          <w:sz w:val="24"/>
          <w:szCs w:val="24"/>
        </w:rPr>
        <w:t xml:space="preserve"> </w:t>
      </w:r>
      <w:ins w:id="30" w:author="Steve Rozen, Ph.D." w:date="2025-06-25T16:04:00Z">
        <w:r w:rsidR="00573DD4">
          <w:rPr>
            <w:rFonts w:ascii="Times New Roman" w:hAnsi="Times New Roman" w:cs="Times New Roman"/>
            <w:sz w:val="24"/>
            <w:szCs w:val="24"/>
          </w:rPr>
          <w:t>i</w:t>
        </w:r>
      </w:ins>
      <w:del w:id="31" w:author="Steve Rozen, Ph.D." w:date="2025-06-25T16:04:00Z">
        <w:r w:rsidR="00EB4AAF" w:rsidRPr="00EB4AAF" w:rsidDel="00573DD4">
          <w:rPr>
            <w:rFonts w:ascii="Times New Roman" w:hAnsi="Times New Roman" w:cs="Times New Roman"/>
            <w:sz w:val="24"/>
            <w:szCs w:val="24"/>
          </w:rPr>
          <w:delText>I</w:delText>
        </w:r>
      </w:del>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ins w:id="32" w:author="Steve Rozen, Ph.D." w:date="2025-06-25T16:06:00Z">
        <w:r w:rsidR="00573DD4">
          <w:rPr>
            <w:rFonts w:ascii="Times New Roman" w:hAnsi="Times New Roman" w:cs="Times New Roman"/>
            <w:sz w:val="24"/>
            <w:szCs w:val="24"/>
          </w:rPr>
          <w:t>s</w:t>
        </w:r>
      </w:ins>
      <w:del w:id="33" w:author="Steve Rozen, Ph.D." w:date="2025-06-25T16:07:00Z">
        <w:r w:rsidR="00EB4AAF" w:rsidRPr="00EB4AAF" w:rsidDel="00573DD4">
          <w:rPr>
            <w:rFonts w:ascii="Times New Roman" w:hAnsi="Times New Roman" w:cs="Times New Roman"/>
            <w:sz w:val="24"/>
            <w:szCs w:val="24"/>
          </w:rPr>
          <w:delText>,</w:delText>
        </w:r>
      </w:del>
      <w:r w:rsidR="00EB4AAF" w:rsidRPr="00EB4AAF">
        <w:rPr>
          <w:rFonts w:ascii="Times New Roman" w:hAnsi="Times New Roman" w:cs="Times New Roman"/>
          <w:sz w:val="24"/>
          <w:szCs w:val="24"/>
        </w:rPr>
        <w:t xml:space="preserve"> </w:t>
      </w:r>
      <w:ins w:id="34" w:author="Steve Rozen, Ph.D." w:date="2025-06-25T16:08:00Z">
        <w:r w:rsidR="00573DD4">
          <w:rPr>
            <w:rFonts w:ascii="Times New Roman" w:hAnsi="Times New Roman" w:cs="Times New Roman"/>
            <w:sz w:val="24"/>
            <w:szCs w:val="24"/>
          </w:rPr>
          <w:t xml:space="preserve">that we </w:t>
        </w:r>
      </w:ins>
      <w:r w:rsidR="00EB4AAF" w:rsidRPr="00EB4AAF">
        <w:rPr>
          <w:rFonts w:ascii="Times New Roman" w:hAnsi="Times New Roman" w:cs="Times New Roman"/>
          <w:sz w:val="24"/>
          <w:szCs w:val="24"/>
        </w:rPr>
        <w:t xml:space="preserve">identified </w:t>
      </w:r>
      <w:ins w:id="35" w:author="Steve Rozen, Ph.D." w:date="2025-06-25T16:06:00Z">
        <w:r w:rsidR="00573DD4">
          <w:rPr>
            <w:rFonts w:ascii="Times New Roman" w:hAnsi="Times New Roman" w:cs="Times New Roman"/>
            <w:sz w:val="24"/>
            <w:szCs w:val="24"/>
          </w:rPr>
          <w:t>independen</w:t>
        </w:r>
      </w:ins>
      <w:ins w:id="36" w:author="Steve Rozen, Ph.D." w:date="2025-06-25T16:07:00Z">
        <w:r w:rsidR="00573DD4">
          <w:rPr>
            <w:rFonts w:ascii="Times New Roman" w:hAnsi="Times New Roman" w:cs="Times New Roman"/>
            <w:sz w:val="24"/>
            <w:szCs w:val="24"/>
          </w:rPr>
          <w:t xml:space="preserve">tly </w:t>
        </w:r>
      </w:ins>
      <w:ins w:id="37" w:author="Steve Rozen, Ph.D." w:date="2025-06-25T16:04:00Z">
        <w:r w:rsidR="00573DD4">
          <w:rPr>
            <w:rFonts w:ascii="Times New Roman" w:hAnsi="Times New Roman" w:cs="Times New Roman"/>
            <w:sz w:val="24"/>
            <w:szCs w:val="24"/>
          </w:rPr>
          <w:t>in both indel classification systems</w:t>
        </w:r>
      </w:ins>
      <w:del w:id="38" w:author="Steve Rozen, Ph.D." w:date="2025-06-25T16:04:00Z">
        <w:r w:rsidR="00EB4AAF" w:rsidRPr="00EB4AAF" w:rsidDel="00573DD4">
          <w:rPr>
            <w:rFonts w:ascii="Times New Roman" w:hAnsi="Times New Roman" w:cs="Times New Roman"/>
            <w:sz w:val="24"/>
            <w:szCs w:val="24"/>
          </w:rPr>
          <w:delText xml:space="preserve">in both </w:delText>
        </w:r>
      </w:del>
      <w:del w:id="39" w:author="Steve Rozen, Ph.D." w:date="2025-06-25T16:05:00Z">
        <w:r w:rsidR="00EB4AAF" w:rsidRPr="00EB4AAF" w:rsidDel="00573DD4">
          <w:rPr>
            <w:rFonts w:ascii="Times New Roman" w:hAnsi="Times New Roman" w:cs="Times New Roman"/>
            <w:sz w:val="24"/>
            <w:szCs w:val="24"/>
          </w:rPr>
          <w:delText xml:space="preserve">the </w:delText>
        </w:r>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 xml:space="preserve">83 </w:delText>
        </w:r>
        <w:r w:rsidR="00E5449E" w:rsidDel="00573DD4">
          <w:rPr>
            <w:rFonts w:ascii="Times New Roman" w:hAnsi="Times New Roman" w:cs="Times New Roman" w:hint="eastAsia"/>
            <w:sz w:val="24"/>
            <w:szCs w:val="24"/>
          </w:rPr>
          <w:delText xml:space="preserve">(H_ID29) </w:delText>
        </w:r>
        <w:r w:rsidR="00E5449E" w:rsidRPr="008D60CC" w:rsidDel="00573DD4">
          <w:rPr>
            <w:rFonts w:ascii="Times New Roman" w:hAnsi="Times New Roman" w:cs="Times New Roman"/>
            <w:sz w:val="24"/>
            <w:szCs w:val="24"/>
          </w:rPr>
          <w:delText>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r w:rsidR="00E5449E" w:rsidDel="00573DD4">
          <w:rPr>
            <w:rFonts w:ascii="Times New Roman" w:hAnsi="Times New Roman" w:cs="Times New Roman" w:hint="eastAsia"/>
            <w:sz w:val="24"/>
            <w:szCs w:val="24"/>
          </w:rPr>
          <w:delText xml:space="preserve"> (InsDel29)</w:delText>
        </w:r>
        <w:r w:rsidR="00EB4AAF" w:rsidRPr="00EB4AAF" w:rsidDel="00573DD4">
          <w:rPr>
            <w:rFonts w:ascii="Times New Roman" w:hAnsi="Times New Roman" w:cs="Times New Roman"/>
            <w:sz w:val="24"/>
            <w:szCs w:val="24"/>
          </w:rPr>
          <w:delText xml:space="preserve"> </w:delText>
        </w:r>
        <w:r w:rsidR="007E780E" w:rsidDel="00573DD4">
          <w:rPr>
            <w:rFonts w:ascii="Times New Roman" w:hAnsi="Times New Roman" w:cs="Times New Roman" w:hint="eastAsia"/>
            <w:sz w:val="24"/>
            <w:szCs w:val="24"/>
          </w:rPr>
          <w:delText>taxonomies</w:delText>
        </w:r>
        <w:r w:rsidR="00EB4AAF" w:rsidRPr="00EB4AAF" w:rsidDel="00573DD4">
          <w:rPr>
            <w:rFonts w:ascii="Times New Roman" w:hAnsi="Times New Roman" w:cs="Times New Roman"/>
            <w:sz w:val="24"/>
            <w:szCs w:val="24"/>
          </w:rPr>
          <w:delText>,</w:delText>
        </w:r>
      </w:del>
      <w:del w:id="40" w:author="Steve Rozen, Ph.D." w:date="2025-06-25T16:09:00Z">
        <w:r w:rsidR="00EB4AAF" w:rsidRPr="00EB4AAF" w:rsidDel="00573DD4">
          <w:rPr>
            <w:rFonts w:ascii="Times New Roman" w:hAnsi="Times New Roman" w:cs="Times New Roman"/>
            <w:sz w:val="24"/>
            <w:szCs w:val="24"/>
          </w:rPr>
          <w:delText xml:space="preserve"> </w:delText>
        </w:r>
      </w:del>
      <w:del w:id="41" w:author="Steve Rozen, Ph.D." w:date="2025-06-25T16:02:00Z">
        <w:r w:rsidR="00EB4AAF" w:rsidRPr="00EB4AAF" w:rsidDel="00573DD4">
          <w:rPr>
            <w:rFonts w:ascii="Times New Roman" w:hAnsi="Times New Roman" w:cs="Times New Roman"/>
            <w:sz w:val="24"/>
            <w:szCs w:val="24"/>
          </w:rPr>
          <w:delText>is associated</w:delText>
        </w:r>
      </w:del>
      <w:del w:id="42" w:author="Steve Rozen, Ph.D." w:date="2025-06-25T16:09:00Z">
        <w:r w:rsidR="00EB4AAF" w:rsidRPr="00EB4AAF" w:rsidDel="00573DD4">
          <w:rPr>
            <w:rFonts w:ascii="Times New Roman" w:hAnsi="Times New Roman" w:cs="Times New Roman"/>
            <w:sz w:val="24"/>
            <w:szCs w:val="24"/>
          </w:rPr>
          <w:delText xml:space="preserve"> </w:delText>
        </w:r>
      </w:del>
      <w:ins w:id="43" w:author="Steve Rozen, Ph.D." w:date="2025-06-25T16:03:00Z">
        <w:r w:rsidR="00573DD4" w:rsidRPr="00EB4AAF">
          <w:rPr>
            <w:rFonts w:ascii="Times New Roman" w:hAnsi="Times New Roman" w:cs="Times New Roman"/>
            <w:sz w:val="24"/>
            <w:szCs w:val="24"/>
          </w:rPr>
          <w:t xml:space="preserve"> </w:t>
        </w:r>
      </w:ins>
      <w:del w:id="44" w:author="Steve Rozen, Ph.D." w:date="2025-06-25T16:07:00Z">
        <w:r w:rsidR="00EB4AAF" w:rsidRPr="00EB4AAF" w:rsidDel="00573DD4">
          <w:rPr>
            <w:rFonts w:ascii="Times New Roman" w:hAnsi="Times New Roman" w:cs="Times New Roman"/>
            <w:sz w:val="24"/>
            <w:szCs w:val="24"/>
          </w:rPr>
          <w:delText>with t</w:delText>
        </w:r>
        <w:r w:rsidR="00EB4AAF" w:rsidRPr="00465904" w:rsidDel="00573DD4">
          <w:rPr>
            <w:rFonts w:ascii="Times New Roman" w:hAnsi="Times New Roman" w:cs="Times New Roman"/>
            <w:sz w:val="24"/>
            <w:szCs w:val="24"/>
            <w:highlight w:val="yellow"/>
          </w:rPr>
          <w:delText>opoisomerase-1-transcription-associated mutagenesis in the context of RNASEH2B deficiency</w:delText>
        </w:r>
      </w:del>
      <w:ins w:id="45" w:author="Steve Rozen, Ph.D." w:date="2025-06-25T16:01:00Z">
        <w:r w:rsidR="00493D69">
          <w:rPr>
            <w:rFonts w:ascii="Times New Roman" w:hAnsi="Times New Roman" w:cs="Times New Roman"/>
            <w:sz w:val="24"/>
            <w:szCs w:val="24"/>
          </w:rPr>
          <w:t xml:space="preserve">&lt;cite </w:t>
        </w:r>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"https://doi.org/10.1016/j.dnarep.2012.12.004" \o "Persistent link using digital object identifier" \t "_blank"</w:instrText>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10.1016/j.dnarep.2012.12.004</w:t>
        </w:r>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or </w:t>
        </w:r>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"https://doi.org/10.1073/pnas.1012363108"</w:instrText>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10.1073/pnas.1012363108</w:t>
        </w:r>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and maybe </w:t>
        </w:r>
      </w:ins>
      <w:ins w:id="46" w:author="Steve Rozen, Ph.D." w:date="2025-06-25T16:02:00Z">
        <w:r w:rsidR="00CA1CBC" w:rsidRPr="00CA1CBC">
          <w:rPr>
            <w:rFonts w:ascii="Times New Roman" w:hAnsi="Times New Roman" w:cs="Times New Roman"/>
            <w:sz w:val="24"/>
            <w:szCs w:val="24"/>
          </w:rPr>
          <w:t>10.1073/pnas.1012582108</w:t>
        </w:r>
        <w:r w:rsidR="00CA1CBC">
          <w:rPr>
            <w:rFonts w:ascii="Times New Roman" w:hAnsi="Times New Roman" w:cs="Times New Roman"/>
            <w:sz w:val="24"/>
            <w:szCs w:val="24"/>
          </w:rPr>
          <w:t>&gt;</w:t>
        </w:r>
      </w:ins>
      <w:r w:rsidR="00EB4AAF" w:rsidRPr="00EB4AAF">
        <w:rPr>
          <w:rFonts w:ascii="Times New Roman" w:hAnsi="Times New Roman" w:cs="Times New Roman"/>
          <w:sz w:val="24"/>
          <w:szCs w:val="24"/>
        </w:rPr>
        <w:t xml:space="preserve">. Additionally, four novel signatures from both </w:t>
      </w:r>
      <w:ins w:id="47" w:author="Steve Rozen, Ph.D." w:date="2025-06-25T16:11:00Z">
        <w:r w:rsidR="00573DD4">
          <w:rPr>
            <w:rFonts w:ascii="Times New Roman" w:hAnsi="Times New Roman" w:cs="Times New Roman"/>
            <w:sz w:val="24"/>
            <w:szCs w:val="24"/>
          </w:rPr>
          <w:t>indel</w:t>
        </w:r>
      </w:ins>
      <w:del w:id="48" w:author="Steve Rozen, Ph.D." w:date="2025-06-25T16:11:00Z">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83 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del>
      <w:r w:rsidR="00EB4AAF" w:rsidRPr="00EB4AAF">
        <w:rPr>
          <w:rFonts w:ascii="Times New Roman" w:hAnsi="Times New Roman" w:cs="Times New Roman"/>
          <w:sz w:val="24"/>
          <w:szCs w:val="24"/>
        </w:rPr>
        <w:t xml:space="preserve"> </w:t>
      </w:r>
      <w:ins w:id="49" w:author="Steve Rozen, Ph.D." w:date="2025-06-25T15:57:00Z">
        <w:r w:rsidR="00AF31C2">
          <w:rPr>
            <w:rFonts w:ascii="Times New Roman" w:hAnsi="Times New Roman" w:cs="Times New Roman"/>
            <w:sz w:val="24"/>
            <w:szCs w:val="24"/>
          </w:rPr>
          <w:t>classifications</w:t>
        </w:r>
      </w:ins>
      <w:ins w:id="50" w:author="Steve Rozen, Ph.D." w:date="2025-06-25T16:11:00Z">
        <w:r w:rsidR="00573DD4">
          <w:rPr>
            <w:rFonts w:ascii="Times New Roman" w:hAnsi="Times New Roman" w:cs="Times New Roman"/>
            <w:sz w:val="24"/>
            <w:szCs w:val="24"/>
          </w:rPr>
          <w:t xml:space="preserve"> systems</w:t>
        </w:r>
      </w:ins>
      <w:ins w:id="51" w:author="Steve Rozen, Ph.D." w:date="2025-06-25T15:57:00Z">
        <w:r w:rsidR="00AF31C2">
          <w:rPr>
            <w:rFonts w:ascii="Times New Roman" w:hAnsi="Times New Roman" w:cs="Times New Roman"/>
            <w:sz w:val="24"/>
            <w:szCs w:val="24"/>
          </w:rPr>
          <w:t xml:space="preserve"> </w:t>
        </w:r>
      </w:ins>
      <w:del w:id="52" w:author="Steve Rozen, Ph.D." w:date="2025-06-25T16:11:00Z">
        <w:r w:rsidR="00EB4AAF" w:rsidRPr="00EB4AAF" w:rsidDel="00573DD4">
          <w:rPr>
            <w:rFonts w:ascii="Times New Roman" w:hAnsi="Times New Roman" w:cs="Times New Roman"/>
            <w:sz w:val="24"/>
            <w:szCs w:val="24"/>
          </w:rPr>
          <w:delText>were detected</w:delText>
        </w:r>
      </w:del>
      <w:ins w:id="53" w:author="Steve Rozen, Ph.D." w:date="2025-06-25T16:11:00Z">
        <w:r w:rsidR="00573DD4">
          <w:rPr>
            <w:rFonts w:ascii="Times New Roman" w:hAnsi="Times New Roman" w:cs="Times New Roman"/>
            <w:sz w:val="24"/>
            <w:szCs w:val="24"/>
          </w:rPr>
          <w:t>occurred</w:t>
        </w:r>
      </w:ins>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6F698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InDel83 classification and the more recent InDel89 taxonomy. </w:t>
      </w:r>
      <w:commentRangeStart w:id="54"/>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54"/>
      <w:r w:rsidR="00FC0DE7">
        <w:rPr>
          <w:rStyle w:val="CommentReference"/>
        </w:rPr>
        <w:commentReference w:id="54"/>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lastRenderedPageBreak/>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24C0885"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 xml:space="preserve">InDel89 signatures were named according to their corresponding InDel83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 xml:space="preserve">Figure </w:t>
      </w:r>
      <w:proofErr w:type="spellStart"/>
      <w:r w:rsidR="00986700" w:rsidRPr="00986700">
        <w:rPr>
          <w:rFonts w:ascii="Times New Roman" w:hAnsi="Times New Roman" w:cs="Times New Roman" w:hint="eastAsia"/>
          <w:sz w:val="24"/>
          <w:szCs w:val="24"/>
          <w:highlight w:val="lightGray"/>
        </w:rPr>
        <w:t>S_vignettes</w:t>
      </w:r>
      <w:proofErr w:type="spellEnd"/>
      <w:r w:rsidR="00986700" w:rsidRPr="00986700">
        <w:rPr>
          <w:rFonts w:ascii="Times New Roman" w:hAnsi="Times New Roman" w:cs="Times New Roman" w:hint="eastAsia"/>
          <w:sz w:val="24"/>
          <w:szCs w:val="24"/>
          <w:highlight w:val="lightGray"/>
        </w:rPr>
        <w:t>?</w:t>
      </w:r>
      <w:r w:rsidR="007A4418" w:rsidRPr="007A4418">
        <w:rPr>
          <w:rFonts w:ascii="Times New Roman" w:hAnsi="Times New Roman" w:cs="Times New Roman"/>
          <w:sz w:val="24"/>
          <w:szCs w:val="24"/>
        </w:rPr>
        <w:t xml:space="preserve">). If multiple InDel89 signatures mapped to a single InDel83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7F9DB2A9"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83 signatures and 41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analysis successfully re-identified signatures similar to 18 of the 23 COSMIC (v3.4) InDel83 signatures. The remaining five COSMIC signatures (ID15, ID16, ID20, ID21, and ID22) were not detected, as they are absent from the PCAWG dataset. The ability of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lastRenderedPageBreak/>
        <w:t xml:space="preserve">Since InDel89 signatures are not catalogued in COSMIC, we compared our InDel89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Notably, there were nuanced differences between some COSMIC signatures and those extracted by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with our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Our analysis revealed no tumor samples supporting COSMIC ID5 in </w:t>
      </w:r>
      <w:r w:rsidR="00A70D28" w:rsidRPr="00A70D28">
        <w:rPr>
          <w:rFonts w:ascii="Times New Roman" w:hAnsi="Times New Roman" w:cs="Times New Roman"/>
          <w:sz w:val="24"/>
          <w:szCs w:val="24"/>
        </w:rPr>
        <w:lastRenderedPageBreak/>
        <w:t>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w:t>
      </w:r>
      <w:proofErr w:type="spellStart"/>
      <w:r w:rsidR="00A70D28" w:rsidRPr="005338C3">
        <w:rPr>
          <w:rFonts w:ascii="Times New Roman" w:hAnsi="Times New Roman" w:cs="Times New Roman"/>
          <w:sz w:val="24"/>
          <w:szCs w:val="24"/>
        </w:rPr>
        <w:t>Alexandrov</w:t>
      </w:r>
      <w:proofErr w:type="spellEnd"/>
      <w:r w:rsidR="00A70D28" w:rsidRPr="005338C3">
        <w:rPr>
          <w:rFonts w:ascii="Times New Roman" w:hAnsi="Times New Roman" w:cs="Times New Roman"/>
          <w:sz w:val="24"/>
          <w:szCs w:val="24"/>
        </w:rPr>
        <w:t xml:space="preserve">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7F13A98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33 InDel83 and 41 InDel89</w:t>
      </w:r>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344529">
        <w:rPr>
          <w:rFonts w:ascii="Times New Roman" w:hAnsi="Times New Roman" w:cs="Times New Roman" w:hint="eastAsia"/>
          <w:sz w:val="24"/>
          <w:szCs w:val="24"/>
        </w:rPr>
        <w:t xml:space="preserve">InDel83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w:t>
      </w:r>
      <w:r w:rsidR="004235BD" w:rsidRPr="004235BD">
        <w:rPr>
          <w:rFonts w:ascii="Times New Roman" w:hAnsi="Times New Roman" w:cs="Times New Roman"/>
          <w:sz w:val="24"/>
          <w:szCs w:val="24"/>
        </w:rPr>
        <w:lastRenderedPageBreak/>
        <w:t xml:space="preserve">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the majority of cancer types, while C_ID3 was particularly prominent in lung and liver cancers, and C_ID13 was enriched in skin cancers. The novel signatures identified by </w:t>
      </w:r>
      <w:proofErr w:type="spellStart"/>
      <w:r w:rsidRPr="0096596C">
        <w:rPr>
          <w:rFonts w:ascii="Times New Roman" w:hAnsi="Times New Roman" w:cs="Times New Roman"/>
          <w:sz w:val="24"/>
          <w:szCs w:val="24"/>
        </w:rPr>
        <w:t>mSigHdp</w:t>
      </w:r>
      <w:proofErr w:type="spellEnd"/>
      <w:r w:rsidRPr="0096596C">
        <w:rPr>
          <w:rFonts w:ascii="Times New Roman" w:hAnsi="Times New Roman" w:cs="Times New Roman"/>
          <w:sz w:val="24"/>
          <w:szCs w:val="24"/>
        </w:rPr>
        <w:t xml:space="preserve"> generally exhibited activity in fewer cancer types compared to established COSMIC signatures, with the exception of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0E4FA8C9"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proofErr w:type="spellStart"/>
      <w:r w:rsidR="00344529">
        <w:rPr>
          <w:rFonts w:ascii="Times New Roman" w:hAnsi="Times New Roman" w:cs="Times New Roman" w:hint="eastAsia"/>
          <w:sz w:val="24"/>
          <w:szCs w:val="24"/>
        </w:rPr>
        <w:t>InDel</w:t>
      </w:r>
      <w:proofErr w:type="spellEnd"/>
      <w:r w:rsidRPr="0096596C">
        <w:rPr>
          <w:rFonts w:ascii="Times New Roman" w:hAnsi="Times New Roman" w:cs="Times New Roman"/>
          <w:sz w:val="24"/>
          <w:szCs w:val="24"/>
        </w:rPr>
        <w:t xml:space="preserve"> signature activities and SBS signature activities from </w:t>
      </w:r>
      <w:proofErr w:type="spellStart"/>
      <w:r w:rsidRPr="0096596C">
        <w:rPr>
          <w:rFonts w:ascii="Times New Roman" w:hAnsi="Times New Roman" w:cs="Times New Roman"/>
          <w:sz w:val="24"/>
          <w:szCs w:val="24"/>
        </w:rPr>
        <w:t>Degasperi</w:t>
      </w:r>
      <w:proofErr w:type="spellEnd"/>
      <w:r w:rsidRPr="0096596C">
        <w:rPr>
          <w:rFonts w:ascii="Times New Roman" w:hAnsi="Times New Roman" w:cs="Times New Roman"/>
          <w:sz w:val="24"/>
          <w:szCs w:val="24"/>
        </w:rPr>
        <w:t xml:space="preserve"> et al. in both PCAWG and HMF samples (Table S5). The correlation analysis demonstrated that InDel89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lastRenderedPageBreak/>
        <w:t>InsDel24b</w:t>
      </w:r>
      <w:r w:rsidR="00535A72">
        <w:rPr>
          <w:rFonts w:ascii="Times New Roman" w:hAnsi="Times New Roman" w:cs="Times New Roman" w:hint="eastAsia"/>
          <w:sz w:val="24"/>
          <w:szCs w:val="24"/>
        </w:rPr>
        <w:t xml:space="preserve">; </w:t>
      </w:r>
      <w:proofErr w:type="spellStart"/>
      <w:r w:rsidR="00535A72">
        <w:rPr>
          <w:rFonts w:ascii="Times New Roman" w:hAnsi="Times New Roman" w:cs="Times New Roman" w:hint="eastAsia"/>
          <w:sz w:val="24"/>
          <w:szCs w:val="24"/>
        </w:rPr>
        <w:t>dHR</w:t>
      </w:r>
      <w:proofErr w:type="spellEnd"/>
      <w:r w:rsidR="00535A72">
        <w:rPr>
          <w:rFonts w:ascii="Times New Roman" w:hAnsi="Times New Roman" w:cs="Times New Roman" w:hint="eastAsia"/>
          <w:sz w:val="24"/>
          <w:szCs w:val="24"/>
        </w:rPr>
        <w:t xml:space="preserve">(SBS3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 xml:space="preserve">We also observed strong correlations within a </w:t>
      </w:r>
      <w:proofErr w:type="spellStart"/>
      <w:r w:rsidR="00982CEB" w:rsidRPr="0096596C">
        <w:rPr>
          <w:rFonts w:ascii="Times New Roman" w:hAnsi="Times New Roman" w:cs="Times New Roman"/>
          <w:sz w:val="24"/>
          <w:szCs w:val="24"/>
        </w:rPr>
        <w:t>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w:t>
      </w:r>
      <w:proofErr w:type="spellEnd"/>
      <w:r w:rsidR="00904D10">
        <w:rPr>
          <w:rFonts w:ascii="Times New Roman" w:hAnsi="Times New Roman" w:cs="Times New Roman" w:hint="eastAsia"/>
          <w:sz w:val="24"/>
          <w:szCs w:val="24"/>
        </w:rPr>
        <w: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 xml:space="preserve">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07A5E97C" w:rsidR="008C1E46" w:rsidRPr="008C1E46" w:rsidRDefault="008C1E46" w:rsidP="0096596C">
      <w:pPr>
        <w:spacing w:line="480" w:lineRule="auto"/>
        <w:rPr>
          <w:rFonts w:ascii="Times New Roman" w:hAnsi="Times New Roman" w:cs="Times New Roman"/>
          <w:b/>
          <w:bCs/>
          <w:sz w:val="24"/>
          <w:szCs w:val="24"/>
        </w:rPr>
      </w:pPr>
      <w:proofErr w:type="spellStart"/>
      <w:r w:rsidRPr="008C1E46">
        <w:rPr>
          <w:rFonts w:ascii="Times New Roman" w:hAnsi="Times New Roman" w:cs="Times New Roman" w:hint="eastAsia"/>
          <w:b/>
          <w:bCs/>
          <w:sz w:val="24"/>
          <w:szCs w:val="24"/>
        </w:rPr>
        <w:t>Tophography</w:t>
      </w:r>
      <w:proofErr w:type="spellEnd"/>
      <w:r w:rsidRPr="008C1E46">
        <w:rPr>
          <w:rFonts w:ascii="Times New Roman" w:hAnsi="Times New Roman" w:cs="Times New Roman" w:hint="eastAsia"/>
          <w:b/>
          <w:bCs/>
          <w:sz w:val="24"/>
          <w:szCs w:val="24"/>
        </w:rPr>
        <w:t xml:space="preserve"> of </w:t>
      </w:r>
      <w:proofErr w:type="spellStart"/>
      <w:r w:rsidRPr="008C1E46">
        <w:rPr>
          <w:rFonts w:ascii="Times New Roman" w:hAnsi="Times New Roman" w:cs="Times New Roman" w:hint="eastAsia"/>
          <w:b/>
          <w:bCs/>
          <w:sz w:val="24"/>
          <w:szCs w:val="24"/>
        </w:rPr>
        <w:t>InDel</w:t>
      </w:r>
      <w:proofErr w:type="spellEnd"/>
      <w:r w:rsidRPr="008C1E46">
        <w:rPr>
          <w:rFonts w:ascii="Times New Roman" w:hAnsi="Times New Roman" w:cs="Times New Roman" w:hint="eastAsia"/>
          <w:b/>
          <w:bCs/>
          <w:sz w:val="24"/>
          <w:szCs w:val="24"/>
        </w:rPr>
        <w:t xml:space="preserve"> mutational signatures</w:t>
      </w:r>
    </w:p>
    <w:p w14:paraId="6D1825A5" w14:textId="7B1254C0"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InDel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Pr="00AF1FB3">
        <w:rPr>
          <w:rFonts w:ascii="Times New Roman" w:hAnsi="Times New Roman" w:cs="Times New Roman"/>
          <w:sz w:val="24"/>
          <w:szCs w:val="24"/>
        </w:rPr>
        <w:t>InDel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lastRenderedPageBreak/>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Pr="00AF1FB3">
        <w:rPr>
          <w:rFonts w:ascii="Times New Roman" w:hAnsi="Times New Roman" w:cs="Times New Roman"/>
          <w:sz w:val="24"/>
          <w:szCs w:val="24"/>
        </w:rPr>
        <w:t>InDel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InDel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77777777"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InDel83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 xml:space="preserve">enrichment in genic regions.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20F0393C"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lastRenderedPageBreak/>
        <w:t>The effect of DNA replication timing</w:t>
      </w:r>
      <w:r>
        <w:rPr>
          <w:rFonts w:ascii="Times New Roman" w:hAnsi="Times New Roman" w:cs="Times New Roman"/>
          <w:sz w:val="24"/>
          <w:szCs w:val="24"/>
        </w:rPr>
        <w:t xml:space="preserve"> was also observed in many InDel83 signatures.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5387FBA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Pr>
          <w:rFonts w:ascii="Times New Roman" w:hAnsi="Times New Roman" w:cs="Times New Roman"/>
          <w:sz w:val="24"/>
          <w:szCs w:val="24"/>
        </w:rPr>
        <w:fldChar w:fldCharType="begin"/>
      </w:r>
      <w:r w:rsidR="008A7B6B">
        <w:rPr>
          <w:rFonts w:ascii="Times New Roman" w:hAnsi="Times New Roman" w:cs="Times New Roman"/>
          <w:sz w:val="24"/>
          <w:szCs w:val="24"/>
        </w:rPr>
        <w:instrText xml:space="preserve"> ADDIN ZOTERO_ITEM CSL_CITATION {"citationID":"Dkst3xq7","properties":{"formattedCitation":"(Ni Huang et al. 2015)","plainCitation":"(Ni Huang et al. 2015)","noteIndex":0},"citationItems":[{"id":825,"uris":["http://zotero.org/users/14858941/items/2V7URUSU"],"itemData":{"id":825,"type":"article-journal","abstract":"Abstract\n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Mutations","title-short":"MSIseq","volume":"5","author":[{"family":"Ni Huang","given":"Mi"},{"family":"McPherson","given":"John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w:t>
      </w:r>
      <w:r w:rsidRPr="00442D83">
        <w:rPr>
          <w:rFonts w:ascii="Times New Roman" w:hAnsi="Times New Roman" w:cs="Times New Roman"/>
          <w:sz w:val="24"/>
          <w:szCs w:val="24"/>
        </w:rPr>
        <w:lastRenderedPageBreak/>
        <w:t>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608E9116"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Leveraging the higher prevalence of MSI tumors in our combined dataset, we identified five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83 signatures and their six corresponding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 xml:space="preserve">89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I</w:t>
      </w:r>
      <w:r w:rsidR="00EC0A80">
        <w:rPr>
          <w:rFonts w:ascii="Times New Roman" w:hAnsi="Times New Roman" w:cs="Times New Roman" w:hint="eastAsia"/>
          <w:sz w:val="24"/>
          <w:szCs w:val="24"/>
        </w:rPr>
        <w:t>n</w:t>
      </w:r>
      <w:r w:rsidR="001A4173" w:rsidRPr="00995E34">
        <w:rPr>
          <w:rFonts w:ascii="Times New Roman" w:hAnsi="Times New Roman" w:cs="Times New Roman"/>
          <w:sz w:val="24"/>
          <w:szCs w:val="24"/>
        </w:rPr>
        <w:t>D</w:t>
      </w:r>
      <w:r w:rsidR="00EC0A80">
        <w:rPr>
          <w:rFonts w:ascii="Times New Roman" w:hAnsi="Times New Roman" w:cs="Times New Roman" w:hint="eastAsia"/>
          <w:sz w:val="24"/>
          <w:szCs w:val="24"/>
        </w:rPr>
        <w:t>el</w:t>
      </w:r>
      <w:r w:rsidR="001A4173" w:rsidRPr="00995E34">
        <w:rPr>
          <w:rFonts w:ascii="Times New Roman" w:hAnsi="Times New Roman" w:cs="Times New Roman"/>
          <w:sz w:val="24"/>
          <w:szCs w:val="24"/>
        </w:rPr>
        <w:t xml:space="preserve">89 signatures revealed that InsDel33 captures the deletion patterns of both H_ID33 and H_ID37, characterized by a predominant peak at ‘L(2, ):U(1,2):R(5,9)’. Both InsDel33 and InsDel7 also share peaks reflecting 1 bp T deletions from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tracts of 5–9 bp and the same ‘L(2, ):U(1,2):R(5,9)’ motif, suggesting they may represent similar processes but in different proportions. Further examination showed that tumors with high H_ID33 activity predominantly </w:t>
      </w:r>
      <w:r w:rsidR="001A4173" w:rsidRPr="00995E34">
        <w:rPr>
          <w:rFonts w:ascii="Times New Roman" w:hAnsi="Times New Roman" w:cs="Times New Roman"/>
          <w:sz w:val="24"/>
          <w:szCs w:val="24"/>
        </w:rPr>
        <w:lastRenderedPageBreak/>
        <w:t xml:space="preserve">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w:t>
      </w:r>
      <w:proofErr w:type="spellStart"/>
      <w:r w:rsidRPr="00995E34">
        <w:rPr>
          <w:rFonts w:ascii="Times New Roman" w:hAnsi="Times New Roman" w:cs="Times New Roman"/>
          <w:sz w:val="24"/>
          <w:szCs w:val="24"/>
        </w:rPr>
        <w:t>polyT</w:t>
      </w:r>
      <w:proofErr w:type="spellEnd"/>
      <w:r w:rsidRPr="00995E34">
        <w:rPr>
          <w:rFonts w:ascii="Times New Roman" w:hAnsi="Times New Roman" w:cs="Times New Roman"/>
          <w:sz w:val="24"/>
          <w:szCs w:val="24"/>
        </w:rPr>
        <w:t xml:space="preserve">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7C49E29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w:t>
      </w:r>
      <w:proofErr w:type="spellStart"/>
      <w:r w:rsidRPr="00995E34">
        <w:rPr>
          <w:rFonts w:ascii="Times New Roman" w:hAnsi="Times New Roman" w:cs="Times New Roman"/>
          <w:sz w:val="24"/>
          <w:szCs w:val="24"/>
        </w:rPr>
        <w:t>MSISeq</w:t>
      </w:r>
      <w:proofErr w:type="spellEnd"/>
      <w:r w:rsidRPr="00995E34">
        <w:rPr>
          <w:rFonts w:ascii="Times New Roman" w:hAnsi="Times New Roman" w:cs="Times New Roman"/>
          <w:sz w:val="24"/>
          <w:szCs w:val="24"/>
        </w:rPr>
        <w:t xml:space="preserve">-derived status (Figure S). In both cases, the AUROC exceeded 0.9, demonstrating </w:t>
      </w:r>
      <w:r w:rsidRPr="00995E34">
        <w:rPr>
          <w:rFonts w:ascii="Times New Roman" w:hAnsi="Times New Roman" w:cs="Times New Roman"/>
          <w:sz w:val="24"/>
          <w:szCs w:val="24"/>
        </w:rPr>
        <w:lastRenderedPageBreak/>
        <w:t xml:space="preserve">high predictive accuracy for MSI detection using </w:t>
      </w:r>
      <w:r w:rsidR="00C11032">
        <w:rPr>
          <w:rFonts w:ascii="Times New Roman" w:hAnsi="Times New Roman" w:cs="Times New Roman" w:hint="eastAsia"/>
          <w:sz w:val="24"/>
          <w:szCs w:val="24"/>
        </w:rPr>
        <w:t xml:space="preserve">InDel83 and InDel89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7BC8EBC"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382668">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55"/>
      <w:commentRangeEnd w:id="55"/>
      <w:r>
        <w:rPr>
          <w:rStyle w:val="CommentReference"/>
        </w:rPr>
        <w:commentReference w:id="55"/>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 xml:space="preserve">We established an RNASEH2B deficiency model </w:t>
      </w:r>
      <w:r w:rsidR="00744AA4" w:rsidRPr="00744AA4">
        <w:rPr>
          <w:rFonts w:ascii="Times New Roman" w:hAnsi="Times New Roman" w:cs="Times New Roman"/>
          <w:sz w:val="24"/>
          <w:szCs w:val="24"/>
        </w:rPr>
        <w:lastRenderedPageBreak/>
        <w:t>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w:t>
      </w:r>
      <w:r w:rsidRPr="00744AA4">
        <w:rPr>
          <w:rFonts w:ascii="Times New Roman" w:hAnsi="Times New Roman" w:cs="Times New Roman"/>
          <w:sz w:val="24"/>
          <w:szCs w:val="24"/>
        </w:rPr>
        <w:lastRenderedPageBreak/>
        <w:t xml:space="preserve">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w:t>
      </w:r>
      <w:proofErr w:type="spellStart"/>
      <w:r w:rsidRPr="00744AA4">
        <w:rPr>
          <w:rFonts w:ascii="Times New Roman" w:hAnsi="Times New Roman" w:cs="Times New Roman"/>
          <w:sz w:val="24"/>
          <w:szCs w:val="24"/>
        </w:rPr>
        <w:t>Pommier</w:t>
      </w:r>
      <w:proofErr w:type="spellEnd"/>
      <w:r w:rsidRPr="00744AA4">
        <w:rPr>
          <w:rFonts w:ascii="Times New Roman" w:hAnsi="Times New Roman" w:cs="Times New Roman"/>
          <w:sz w:val="24"/>
          <w:szCs w:val="24"/>
        </w:rPr>
        <w:t xml:space="preserve">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(NHEJ) DNA repair, and tobacco smoking-associated signatures. TP53 exhibited diverse </w:t>
      </w:r>
      <w:r w:rsidRPr="00524A21">
        <w:rPr>
          <w:rFonts w:ascii="Times New Roman" w:hAnsi="Times New Roman" w:cs="Times New Roman"/>
          <w:sz w:val="24"/>
          <w:szCs w:val="24"/>
        </w:rPr>
        <w:lastRenderedPageBreak/>
        <w:t>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proofErr w:type="spellStart"/>
      <w:r w:rsidR="00CE0B90" w:rsidRPr="00114E7D">
        <w:rPr>
          <w:rFonts w:ascii="Times New Roman" w:hAnsi="Times New Roman" w:cs="Times New Roman"/>
          <w:sz w:val="24"/>
          <w:szCs w:val="24"/>
        </w:rPr>
        <w:t>Jin</w:t>
      </w:r>
      <w:proofErr w:type="spellEnd"/>
      <w:r w:rsidR="00CE0B90" w:rsidRPr="00114E7D">
        <w:rPr>
          <w:rFonts w:ascii="Times New Roman" w:hAnsi="Times New Roman" w:cs="Times New Roman"/>
          <w:sz w:val="24"/>
          <w:szCs w:val="24"/>
        </w:rPr>
        <w:t xml:space="preserve">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 xml:space="preserve">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71E7578E"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w:t>
      </w:r>
      <w:r w:rsidR="00B718E5" w:rsidRPr="008A1C58">
        <w:rPr>
          <w:rFonts w:ascii="Times New Roman" w:hAnsi="Times New Roman" w:cs="Times New Roman"/>
          <w:sz w:val="24"/>
          <w:szCs w:val="24"/>
        </w:rPr>
        <w:lastRenderedPageBreak/>
        <w:t xml:space="preserve">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Variant calls for 3417 WGS samples from the HMF cohort were obtained from</w:t>
      </w:r>
      <w:del w:id="56" w:author="Mo Liu" w:date="2025-07-01T10:22:00Z">
        <w:r w:rsidR="00CB3861" w:rsidRPr="008A1C58" w:rsidDel="008D5421">
          <w:rPr>
            <w:rFonts w:ascii="Times New Roman" w:hAnsi="Times New Roman" w:cs="Times New Roman"/>
            <w:sz w:val="24"/>
            <w:szCs w:val="24"/>
            <w:highlight w:val="yellow"/>
          </w:rPr>
          <w:delText xml:space="preserve"> xxxx</w:delText>
        </w:r>
        <w:r w:rsidR="00CB3861" w:rsidRPr="008A1C58" w:rsidDel="008D5421">
          <w:rPr>
            <w:rFonts w:ascii="Times New Roman" w:hAnsi="Times New Roman" w:cs="Times New Roman"/>
            <w:sz w:val="24"/>
            <w:szCs w:val="24"/>
          </w:rPr>
          <w:delText>.</w:delText>
        </w:r>
      </w:del>
      <w:ins w:id="57" w:author="Mo Liu" w:date="2025-07-01T10:22:00Z">
        <w:r w:rsidR="008D5421">
          <w:rPr>
            <w:rFonts w:ascii="Times New Roman" w:hAnsi="Times New Roman" w:cs="Times New Roman" w:hint="eastAsia"/>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ins>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lastRenderedPageBreak/>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DA9E69A"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F713A">
        <w:rPr>
          <w:rFonts w:ascii="Times New Roman" w:hAnsi="Times New Roman" w:cs="Times New Roman" w:hint="eastAsia"/>
          <w:sz w:val="24"/>
          <w:szCs w:val="24"/>
        </w:rPr>
        <w:t>In</w:t>
      </w:r>
      <w:r w:rsidR="008E4AC9">
        <w:rPr>
          <w:rFonts w:ascii="Times New Roman" w:hAnsi="Times New Roman" w:cs="Times New Roman" w:hint="eastAsia"/>
          <w:sz w:val="24"/>
          <w:szCs w:val="24"/>
        </w:rPr>
        <w:t>Del83 and InDel89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Synthetic cancer datasets were simulated using </w:t>
      </w:r>
      <w:proofErr w:type="spellStart"/>
      <w:r w:rsidRPr="00A519BD">
        <w:rPr>
          <w:rFonts w:ascii="Times New Roman" w:hAnsi="Times New Roman" w:cs="Times New Roman"/>
          <w:sz w:val="24"/>
          <w:szCs w:val="24"/>
        </w:rPr>
        <w:t>SigProfilerSimulator</w:t>
      </w:r>
      <w:proofErr w:type="spellEnd"/>
      <w:r w:rsidRPr="00A519BD">
        <w:rPr>
          <w:rFonts w:ascii="Times New Roman" w:hAnsi="Times New Roman" w:cs="Times New Roman"/>
          <w:sz w:val="24"/>
          <w:szCs w:val="24"/>
        </w:rPr>
        <w:t xml:space="preserve">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09CB3700"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del w:id="58" w:author="Mini Huang" w:date="2025-07-04T09:43:00Z">
        <w:r w:rsidRPr="00A519BD" w:rsidDel="005D6869">
          <w:rPr>
            <w:rFonts w:ascii="Times New Roman" w:hAnsi="Times New Roman" w:cs="Times New Roman"/>
            <w:b/>
            <w:bCs/>
            <w:sz w:val="24"/>
            <w:szCs w:val="24"/>
          </w:rPr>
          <w:delText>non</w:delText>
        </w:r>
      </w:del>
      <w:ins w:id="59" w:author="Mini Huang" w:date="2025-07-04T09:43:00Z">
        <w:r w:rsidR="005D6869">
          <w:rPr>
            <w:rFonts w:ascii="Times New Roman" w:hAnsi="Times New Roman" w:cs="Times New Roman"/>
            <w:b/>
            <w:bCs/>
            <w:sz w:val="24"/>
            <w:szCs w:val="24"/>
          </w:rPr>
          <w:t>un</w:t>
        </w:r>
      </w:ins>
      <w:r w:rsidRPr="00A519BD">
        <w:rPr>
          <w:rFonts w:ascii="Times New Roman" w:hAnsi="Times New Roman" w:cs="Times New Roman"/>
          <w:b/>
          <w:bCs/>
          <w:sz w:val="24"/>
          <w:szCs w:val="24"/>
        </w:rPr>
        <w:t>-transcribed strand</w:t>
      </w:r>
    </w:p>
    <w:p w14:paraId="22E83144" w14:textId="42CEB508" w:rsidR="006F713A" w:rsidRPr="00A519BD" w:rsidDel="005D6869" w:rsidRDefault="006F713A" w:rsidP="00A519BD">
      <w:pPr>
        <w:spacing w:line="480" w:lineRule="auto"/>
        <w:rPr>
          <w:del w:id="60" w:author="Mini Huang" w:date="2025-07-04T09:43:00Z"/>
          <w:rFonts w:ascii="Times New Roman" w:hAnsi="Times New Roman" w:cs="Times New Roman"/>
          <w:sz w:val="24"/>
          <w:szCs w:val="24"/>
        </w:rPr>
      </w:pPr>
      <w:r w:rsidRPr="00A519BD">
        <w:rPr>
          <w:rFonts w:ascii="Times New Roman" w:hAnsi="Times New Roman" w:cs="Times New Roman"/>
          <w:sz w:val="24"/>
          <w:szCs w:val="24"/>
        </w:rPr>
        <w:t>We followed the method in (</w:t>
      </w:r>
      <w:hyperlink r:id="rId20" w:history="1">
        <w:r w:rsidRPr="00A519BD">
          <w:rPr>
            <w:rFonts w:ascii="Times New Roman" w:hAnsi="Times New Roman" w:cs="Times New Roman"/>
            <w:sz w:val="24"/>
            <w:szCs w:val="24"/>
          </w:rPr>
          <w:t>https://doi.org/10.1016/j.celrep.2023.112930</w:t>
        </w:r>
      </w:hyperlink>
      <w:r w:rsidRPr="00A519BD">
        <w:rPr>
          <w:rFonts w:ascii="Times New Roman" w:hAnsi="Times New Roman" w:cs="Times New Roman"/>
          <w:sz w:val="24"/>
          <w:szCs w:val="24"/>
        </w:rPr>
        <w:t xml:space="preserve">). Briefly somatic indels were called with respect to the + strand of the reference genome and further annotated in </w:t>
      </w:r>
      <w:r w:rsidRPr="00A519BD">
        <w:rPr>
          <w:rFonts w:ascii="Times New Roman" w:hAnsi="Times New Roman" w:cs="Times New Roman"/>
          <w:sz w:val="24"/>
          <w:szCs w:val="24"/>
        </w:rPr>
        <w:lastRenderedPageBreak/>
        <w:t>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del w:id="61" w:author="Mini Huang" w:date="2025-07-04T09:43:00Z">
        <w:r w:rsidRPr="00A519BD" w:rsidDel="005D6869">
          <w:rPr>
            <w:rFonts w:ascii="Times New Roman" w:hAnsi="Times New Roman" w:cs="Times New Roman"/>
            <w:sz w:val="24"/>
            <w:szCs w:val="24"/>
          </w:rPr>
          <w:delText>(</w:delText>
        </w:r>
        <w:r w:rsidR="005D6869" w:rsidRPr="00A519BD" w:rsidDel="005D6869">
          <w:rPr>
            <w:rFonts w:ascii="Times New Roman" w:hAnsi="Times New Roman" w:cs="Times New Roman"/>
            <w:sz w:val="24"/>
            <w:szCs w:val="24"/>
          </w:rPr>
          <w:delText>non transcribed</w:delText>
        </w:r>
        <w:r w:rsidRPr="00A519BD" w:rsidDel="005D6869">
          <w:rPr>
            <w:rFonts w:ascii="Times New Roman" w:hAnsi="Times New Roman" w:cs="Times New Roman"/>
            <w:sz w:val="24"/>
            <w:szCs w:val="24"/>
          </w:rPr>
          <w:delText>?)</w:delText>
        </w:r>
      </w:del>
    </w:p>
    <w:p w14:paraId="40B6CB67" w14:textId="77777777" w:rsidR="006F713A" w:rsidRPr="00A519BD" w:rsidRDefault="006F713A">
      <w:pPr>
        <w:spacing w:line="480" w:lineRule="auto"/>
        <w:rPr>
          <w:rFonts w:ascii="Times New Roman" w:hAnsi="Times New Roman" w:cs="Times New Roman"/>
          <w:sz w:val="24"/>
          <w:szCs w:val="24"/>
        </w:rPr>
        <w:pPrChange w:id="62" w:author="Mini Huang" w:date="2025-07-04T09:43:00Z">
          <w:pPr>
            <w:spacing w:line="360" w:lineRule="auto"/>
          </w:pPr>
        </w:pPrChange>
      </w:pP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1"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Strand asymmetry analyses were based on the assignment of signature probabilities to each individual indel mutation. Only indels with the probability greater than or equal to 0.50 to a </w:t>
      </w:r>
      <w:r w:rsidRPr="00A519BD">
        <w:rPr>
          <w:rFonts w:ascii="Times New Roman" w:hAnsi="Times New Roman" w:cs="Times New Roman"/>
          <w:sz w:val="24"/>
          <w:szCs w:val="24"/>
        </w:rPr>
        <w:lastRenderedPageBreak/>
        <w:t>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2"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 xml:space="preserve">The replication time signals were sorted in a descending order and subsequently divided into deciles. Somatic </w:t>
      </w:r>
      <w:r w:rsidRPr="00A519BD">
        <w:rPr>
          <w:rFonts w:ascii="Times New Roman" w:hAnsi="Times New Roman" w:cs="Times New Roman"/>
          <w:sz w:val="24"/>
          <w:szCs w:val="24"/>
        </w:rPr>
        <w:lastRenderedPageBreak/>
        <w:t>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63" w:name="_Hlk191059301"/>
      <w:r w:rsidRPr="00D343FD">
        <w:rPr>
          <w:rFonts w:ascii="Times New Roman" w:hAnsi="Times New Roman" w:cs="Times New Roman"/>
          <w:sz w:val="24"/>
          <w:szCs w:val="24"/>
        </w:rPr>
        <w:t>RNASEH2b</w:t>
      </w:r>
      <w:bookmarkEnd w:id="63"/>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lastRenderedPageBreak/>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 xml:space="preserve">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3"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A897491" w14:textId="77777777" w:rsidR="00382668" w:rsidRPr="00382668" w:rsidRDefault="000B60F3" w:rsidP="00382668">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382668" w:rsidRPr="0038266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382668" w:rsidRPr="00382668">
        <w:rPr>
          <w:rFonts w:ascii="Times New Roman" w:hAnsi="Times New Roman" w:cs="Times New Roman"/>
          <w:i/>
          <w:iCs/>
          <w:sz w:val="24"/>
        </w:rPr>
        <w:t>Science</w:t>
      </w:r>
      <w:r w:rsidR="00382668" w:rsidRPr="00382668">
        <w:rPr>
          <w:rFonts w:ascii="Times New Roman" w:hAnsi="Times New Roman" w:cs="Times New Roman"/>
          <w:sz w:val="24"/>
        </w:rPr>
        <w:t xml:space="preserve"> 354 (6312): 618–22. https://doi.org/10.1126/science.aag0299.</w:t>
      </w:r>
    </w:p>
    <w:p w14:paraId="5649A7C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94–101. https://doi.org/10.1038/s41586-020-1943-3.</w:t>
      </w:r>
    </w:p>
    <w:p w14:paraId="62B76E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15A2E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82–93. https://doi.org/10.1038/s41586-020-1969-6.</w:t>
      </w:r>
    </w:p>
    <w:p w14:paraId="031718F7"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28 (5): 654–65. https://doi.org/10.1101/gr.230219.117.</w:t>
      </w:r>
    </w:p>
    <w:p w14:paraId="2825732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30 (6): 803–13. https://doi.org/10.1101/gr.255620.119.</w:t>
      </w:r>
    </w:p>
    <w:p w14:paraId="3FC06F1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382668">
        <w:rPr>
          <w:rFonts w:ascii="Times New Roman" w:hAnsi="Times New Roman" w:cs="Times New Roman"/>
          <w:i/>
          <w:iCs/>
          <w:sz w:val="24"/>
        </w:rPr>
        <w:t>Chemical Research in Toxicology</w:t>
      </w:r>
      <w:r w:rsidRPr="00382668">
        <w:rPr>
          <w:rFonts w:ascii="Times New Roman" w:hAnsi="Times New Roman" w:cs="Times New Roman"/>
          <w:sz w:val="24"/>
        </w:rPr>
        <w:t xml:space="preserve"> 37 (2): 234–47. https://doi.org/10.1021/acs.chemrestox.3c00255.</w:t>
      </w:r>
    </w:p>
    <w:p w14:paraId="547201B2"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Chen, Lei, Chong Zhang, Ruidong Xue, Mo Liu, Jian Bai, Jinxia Bao, Yin Wang, et al. 2024. ‘Deep Whole-Genome Analysis of 494 Hepatocellular Carcinomas’. </w:t>
      </w:r>
      <w:r w:rsidRPr="00382668">
        <w:rPr>
          <w:rFonts w:ascii="Times New Roman" w:hAnsi="Times New Roman" w:cs="Times New Roman"/>
          <w:i/>
          <w:iCs/>
          <w:sz w:val="24"/>
        </w:rPr>
        <w:t>Nature</w:t>
      </w:r>
      <w:r w:rsidRPr="00382668">
        <w:rPr>
          <w:rFonts w:ascii="Times New Roman" w:hAnsi="Times New Roman" w:cs="Times New Roman"/>
          <w:sz w:val="24"/>
        </w:rPr>
        <w:t>, March. https://doi.org/10.1038/s41586-024-07054-3.</w:t>
      </w:r>
    </w:p>
    <w:p w14:paraId="34B7E2A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D7FFE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23 (4): 517–25. https://doi.org/10.1038/nm.4292.</w:t>
      </w:r>
    </w:p>
    <w:p w14:paraId="0264DD5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382668">
        <w:rPr>
          <w:rFonts w:ascii="Times New Roman" w:hAnsi="Times New Roman" w:cs="Times New Roman"/>
          <w:i/>
          <w:iCs/>
          <w:sz w:val="24"/>
        </w:rPr>
        <w:t>Science</w:t>
      </w:r>
      <w:r w:rsidRPr="00382668">
        <w:rPr>
          <w:rFonts w:ascii="Times New Roman" w:hAnsi="Times New Roman" w:cs="Times New Roman"/>
          <w:sz w:val="24"/>
        </w:rPr>
        <w:t xml:space="preserve"> 376 (6591). https://doi.org/10.1126/science.abl9283.</w:t>
      </w:r>
    </w:p>
    <w:p w14:paraId="728D02E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26 (7): 1063–69. https://doi.org/10.1038/s41591-020-0908-2.</w:t>
      </w:r>
    </w:p>
    <w:p w14:paraId="26B4B0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382668">
        <w:rPr>
          <w:rFonts w:ascii="Times New Roman" w:hAnsi="Times New Roman" w:cs="Times New Roman"/>
          <w:i/>
          <w:iCs/>
          <w:sz w:val="24"/>
        </w:rPr>
        <w:t>Cancer Cell</w:t>
      </w:r>
      <w:r w:rsidRPr="00382668">
        <w:rPr>
          <w:rFonts w:ascii="Times New Roman" w:hAnsi="Times New Roman" w:cs="Times New Roman"/>
          <w:sz w:val="24"/>
        </w:rPr>
        <w:t xml:space="preserve"> 35 (2): 256-266.e5. https://doi.org/10.1016/j.ccell.2018.12.011.</w:t>
      </w:r>
    </w:p>
    <w:p w14:paraId="7CF5868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382668">
        <w:rPr>
          <w:rFonts w:ascii="Times New Roman" w:hAnsi="Times New Roman" w:cs="Times New Roman"/>
          <w:i/>
          <w:iCs/>
          <w:sz w:val="24"/>
        </w:rPr>
        <w:t>Science Translational Medicine</w:t>
      </w:r>
      <w:r w:rsidRPr="00382668">
        <w:rPr>
          <w:rFonts w:ascii="Times New Roman" w:hAnsi="Times New Roman" w:cs="Times New Roman"/>
          <w:sz w:val="24"/>
        </w:rPr>
        <w:t xml:space="preserve"> 5 (197). https://doi.org/10.1126/scitranslmed.3006200.</w:t>
      </w:r>
    </w:p>
    <w:p w14:paraId="723726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27 (9): 1475–86. https://doi.org/10.1101/gr.220038.116.</w:t>
      </w:r>
    </w:p>
    <w:p w14:paraId="48C59E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Jiang, Nanhai, Yang Wu, and Steven G Rozen. 2024. ‘A New Approach to the Challenging Problem of Mutational Signature Attribution’. </w:t>
      </w:r>
      <w:r w:rsidRPr="00382668">
        <w:rPr>
          <w:rFonts w:ascii="Times New Roman" w:hAnsi="Times New Roman" w:cs="Times New Roman"/>
          <w:i/>
          <w:iCs/>
          <w:sz w:val="24"/>
        </w:rPr>
        <w:t>bioRxiv</w:t>
      </w:r>
      <w:r w:rsidRPr="00382668">
        <w:rPr>
          <w:rFonts w:ascii="Times New Roman" w:hAnsi="Times New Roman" w:cs="Times New Roman"/>
          <w:sz w:val="24"/>
        </w:rPr>
        <w:t>. https://doi.org/10.1101/2024.05.20.594967.</w:t>
      </w:r>
    </w:p>
    <w:p w14:paraId="60570F0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56 (3): 541–52. https://doi.org/10.1038/s41588-024-01659-0.</w:t>
      </w:r>
    </w:p>
    <w:p w14:paraId="06E90AB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382668">
        <w:rPr>
          <w:rFonts w:ascii="Times New Roman" w:hAnsi="Times New Roman" w:cs="Times New Roman"/>
          <w:i/>
          <w:iCs/>
          <w:sz w:val="24"/>
        </w:rPr>
        <w:t>Nature Genetics</w:t>
      </w:r>
      <w:r w:rsidRPr="00382668">
        <w:rPr>
          <w:rFonts w:ascii="Times New Roman" w:hAnsi="Times New Roman" w:cs="Times New Roman"/>
          <w:sz w:val="24"/>
        </w:rPr>
        <w:t>, April. https://doi.org/10.1038/s41588-025-02152-y.</w:t>
      </w:r>
    </w:p>
    <w:p w14:paraId="354DC42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382668">
        <w:rPr>
          <w:rFonts w:ascii="Times New Roman" w:hAnsi="Times New Roman" w:cs="Times New Roman"/>
          <w:i/>
          <w:iCs/>
          <w:sz w:val="24"/>
        </w:rPr>
        <w:t>Cell</w:t>
      </w:r>
      <w:r w:rsidRPr="00382668">
        <w:rPr>
          <w:rFonts w:ascii="Times New Roman" w:hAnsi="Times New Roman" w:cs="Times New Roman"/>
          <w:sz w:val="24"/>
        </w:rPr>
        <w:t xml:space="preserve"> 177 (4): 821-836.e16. https://doi.org/10.1016/j.cell.2019.03.001.</w:t>
      </w:r>
    </w:p>
    <w:p w14:paraId="036B280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382668">
        <w:rPr>
          <w:rFonts w:ascii="Times New Roman" w:hAnsi="Times New Roman" w:cs="Times New Roman"/>
          <w:i/>
          <w:iCs/>
          <w:sz w:val="24"/>
        </w:rPr>
        <w:t>NAR Genomics and Bioinformatics</w:t>
      </w:r>
      <w:r w:rsidRPr="00382668">
        <w:rPr>
          <w:rFonts w:ascii="Times New Roman" w:hAnsi="Times New Roman" w:cs="Times New Roman"/>
          <w:sz w:val="24"/>
        </w:rPr>
        <w:t xml:space="preserve"> 5 (1): lqad005. https://doi.org/10.1093/nargab/lqad005.</w:t>
      </w:r>
    </w:p>
    <w:p w14:paraId="40EB1A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Martínez-Jiménez, Francisco, Ali Movasati, Sascha Remy Brunner, Luan Nguyen, Peter Priestley, Edwin Cuppen, and Arne Van Hoeck. 2023. ‘Pan-Cancer Whole-Genome Comparison of Primary and Metastatic Solid Tumours’. </w:t>
      </w:r>
      <w:r w:rsidRPr="00382668">
        <w:rPr>
          <w:rFonts w:ascii="Times New Roman" w:hAnsi="Times New Roman" w:cs="Times New Roman"/>
          <w:i/>
          <w:iCs/>
          <w:sz w:val="24"/>
        </w:rPr>
        <w:t>Nature</w:t>
      </w:r>
      <w:r w:rsidRPr="00382668">
        <w:rPr>
          <w:rFonts w:ascii="Times New Roman" w:hAnsi="Times New Roman" w:cs="Times New Roman"/>
          <w:sz w:val="24"/>
        </w:rPr>
        <w:t xml:space="preserve"> 618 (7964): 333–41. https://doi.org/10.1038/s41586-023-06054-z.</w:t>
      </w:r>
    </w:p>
    <w:p w14:paraId="1663081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03B4C4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 Huang, Mi, John R. McPherson, Ioana Cutcutache, Bin Tean Teh, Patrick Tan, and Steven G. Rozen. 2015. ‘MSIseq: Software for Assessing Microsatellite Instability from Catalogs of Somatic Mutations’. </w:t>
      </w:r>
      <w:r w:rsidRPr="00382668">
        <w:rPr>
          <w:rFonts w:ascii="Times New Roman" w:hAnsi="Times New Roman" w:cs="Times New Roman"/>
          <w:i/>
          <w:iCs/>
          <w:sz w:val="24"/>
        </w:rPr>
        <w:t>Scientific Reports</w:t>
      </w:r>
      <w:r w:rsidRPr="00382668">
        <w:rPr>
          <w:rFonts w:ascii="Times New Roman" w:hAnsi="Times New Roman" w:cs="Times New Roman"/>
          <w:sz w:val="24"/>
        </w:rPr>
        <w:t xml:space="preserve"> 5 (1): 13321. https://doi.org/10.1038/srep13321.</w:t>
      </w:r>
    </w:p>
    <w:p w14:paraId="2DEA106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382668">
        <w:rPr>
          <w:rFonts w:ascii="Times New Roman" w:hAnsi="Times New Roman" w:cs="Times New Roman"/>
          <w:i/>
          <w:iCs/>
          <w:sz w:val="24"/>
        </w:rPr>
        <w:t>Cell</w:t>
      </w:r>
      <w:r w:rsidRPr="00382668">
        <w:rPr>
          <w:rFonts w:ascii="Times New Roman" w:hAnsi="Times New Roman" w:cs="Times New Roman"/>
          <w:sz w:val="24"/>
        </w:rPr>
        <w:t xml:space="preserve"> 149 (5): 979–93. https://doi.org/10.1016/j.cell.2012.04.024.</w:t>
      </w:r>
    </w:p>
    <w:p w14:paraId="07849D6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382668">
        <w:rPr>
          <w:rFonts w:ascii="Times New Roman" w:hAnsi="Times New Roman" w:cs="Times New Roman"/>
          <w:i/>
          <w:iCs/>
          <w:sz w:val="24"/>
        </w:rPr>
        <w:t>Genome Medicine</w:t>
      </w:r>
      <w:r w:rsidRPr="00382668">
        <w:rPr>
          <w:rFonts w:ascii="Times New Roman" w:hAnsi="Times New Roman" w:cs="Times New Roman"/>
          <w:sz w:val="24"/>
        </w:rPr>
        <w:t xml:space="preserve"> 7 (1): 38. https://doi.org/10.1186/s13073-015-0161-3.</w:t>
      </w:r>
    </w:p>
    <w:p w14:paraId="05986685"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382668">
        <w:rPr>
          <w:rFonts w:ascii="Times New Roman" w:hAnsi="Times New Roman" w:cs="Times New Roman"/>
          <w:i/>
          <w:iCs/>
          <w:sz w:val="24"/>
        </w:rPr>
        <w:t>Nature</w:t>
      </w:r>
      <w:r w:rsidRPr="00382668">
        <w:rPr>
          <w:rFonts w:ascii="Times New Roman" w:hAnsi="Times New Roman" w:cs="Times New Roman"/>
          <w:sz w:val="24"/>
        </w:rPr>
        <w:t xml:space="preserve"> 602 (7898): 623–31. https://doi.org/10.1038/s41586-022-04403-y.</w:t>
      </w:r>
    </w:p>
    <w:p w14:paraId="42A1C2D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52 (11): 1189–97. https://doi.org/10.1038/s41588-020-0692-4.</w:t>
      </w:r>
    </w:p>
    <w:p w14:paraId="038B8379" w14:textId="0EE2827E"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proofErr w:type="spellStart"/>
      <w:r w:rsidR="00344D0A" w:rsidRPr="00344D0A">
        <w:rPr>
          <w:rFonts w:ascii="Times New Roman" w:hAnsi="Times New Roman" w:cs="Times New Roman"/>
          <w:sz w:val="24"/>
          <w:szCs w:val="24"/>
        </w:rPr>
        <w:t>Ramlee</w:t>
      </w:r>
      <w:proofErr w:type="spellEnd"/>
      <w:r w:rsidR="00344D0A" w:rsidRPr="00344D0A">
        <w:rPr>
          <w:rFonts w:ascii="Times New Roman" w:hAnsi="Times New Roman" w:cs="Times New Roman"/>
          <w:sz w:val="24"/>
          <w:szCs w:val="24"/>
        </w:rPr>
        <w:t>,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4"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proofErr w:type="spellStart"/>
      <w:r w:rsidRPr="001F5B14">
        <w:rPr>
          <w:rFonts w:ascii="Times New Roman" w:hAnsi="Times New Roman" w:cs="Times New Roman"/>
          <w:sz w:val="24"/>
          <w:szCs w:val="24"/>
        </w:rPr>
        <w:t>Joung</w:t>
      </w:r>
      <w:proofErr w:type="spellEnd"/>
      <w:r w:rsidRPr="001F5B14">
        <w:rPr>
          <w:rFonts w:ascii="Times New Roman" w:hAnsi="Times New Roman" w:cs="Times New Roman"/>
          <w:sz w:val="24"/>
          <w:szCs w:val="24"/>
        </w:rPr>
        <w:t xml:space="preserve">,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54" w:author="Mo Liu" w:date="2025-06-24T16:45:00Z" w:initials="ML">
    <w:p w14:paraId="7F453A41" w14:textId="77777777" w:rsidR="00FC0DE7" w:rsidRDefault="00FC0DE7" w:rsidP="00FC0DE7">
      <w:pPr>
        <w:pStyle w:val="CommentText"/>
      </w:pPr>
      <w:r>
        <w:rPr>
          <w:rStyle w:val="CommentReference"/>
        </w:rPr>
        <w:annotationRef/>
      </w:r>
      <w:r>
        <w:t xml:space="preserve">Should we mention this in the </w:t>
      </w:r>
      <w:r>
        <w:t>absract or claim it as a novelty?</w:t>
      </w:r>
    </w:p>
  </w:comment>
  <w:comment w:id="55"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994567" w15:done="0"/>
  <w15:commentEx w15:paraId="7F453A41"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1EDBB79" w16cex:dateUtc="2025-06-10T05:37:00Z"/>
  <w16cex:commentExtensible w16cex:durableId="6566E6AB" w16cex:dateUtc="2025-06-24T08:45: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994567" w16cid:durableId="71EDBB79"/>
  <w16cid:commentId w16cid:paraId="7F453A41" w16cid:durableId="6566E6AB"/>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212DD" w14:textId="77777777" w:rsidR="008D4F2F" w:rsidRDefault="008D4F2F" w:rsidP="000F4F7D">
      <w:pPr>
        <w:spacing w:after="0" w:line="240" w:lineRule="auto"/>
      </w:pPr>
      <w:r>
        <w:separator/>
      </w:r>
    </w:p>
  </w:endnote>
  <w:endnote w:type="continuationSeparator" w:id="0">
    <w:p w14:paraId="4D92B613" w14:textId="77777777" w:rsidR="008D4F2F" w:rsidRDefault="008D4F2F" w:rsidP="000F4F7D">
      <w:pPr>
        <w:spacing w:after="0" w:line="240" w:lineRule="auto"/>
      </w:pPr>
      <w:r>
        <w:continuationSeparator/>
      </w:r>
    </w:p>
  </w:endnote>
  <w:endnote w:type="continuationNotice" w:id="1">
    <w:p w14:paraId="4A0835F7" w14:textId="77777777" w:rsidR="008D4F2F" w:rsidRDefault="008D4F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32D0C" w14:textId="77777777" w:rsidR="008D4F2F" w:rsidRDefault="008D4F2F" w:rsidP="000F4F7D">
      <w:pPr>
        <w:spacing w:after="0" w:line="240" w:lineRule="auto"/>
      </w:pPr>
      <w:r>
        <w:separator/>
      </w:r>
    </w:p>
  </w:footnote>
  <w:footnote w:type="continuationSeparator" w:id="0">
    <w:p w14:paraId="71697FBC" w14:textId="77777777" w:rsidR="008D4F2F" w:rsidRDefault="008D4F2F" w:rsidP="000F4F7D">
      <w:pPr>
        <w:spacing w:after="0" w:line="240" w:lineRule="auto"/>
      </w:pPr>
      <w:r>
        <w:continuationSeparator/>
      </w:r>
    </w:p>
  </w:footnote>
  <w:footnote w:type="continuationNotice" w:id="1">
    <w:p w14:paraId="4534B33F" w14:textId="77777777" w:rsidR="008D4F2F" w:rsidRDefault="008D4F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036"/>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38E4"/>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3847"/>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4CD4"/>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943"/>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B67"/>
    <w:rsid w:val="005B72B1"/>
    <w:rsid w:val="005B7781"/>
    <w:rsid w:val="005B7AA1"/>
    <w:rsid w:val="005B7DFD"/>
    <w:rsid w:val="005C05A4"/>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90D"/>
    <w:rsid w:val="00742A94"/>
    <w:rsid w:val="00742A99"/>
    <w:rsid w:val="00743039"/>
    <w:rsid w:val="00743370"/>
    <w:rsid w:val="00743AA0"/>
    <w:rsid w:val="00744913"/>
    <w:rsid w:val="00744AA4"/>
    <w:rsid w:val="00745E2F"/>
    <w:rsid w:val="0074630B"/>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381"/>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5421"/>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05A64"/>
    <w:rsid w:val="009069D1"/>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02F9"/>
    <w:rsid w:val="00B41109"/>
    <w:rsid w:val="00B426DB"/>
    <w:rsid w:val="00B4288D"/>
    <w:rsid w:val="00B42C16"/>
    <w:rsid w:val="00B42C86"/>
    <w:rsid w:val="00B4390F"/>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4DE7"/>
    <w:rsid w:val="00B656DA"/>
    <w:rsid w:val="00B6588F"/>
    <w:rsid w:val="00B660FE"/>
    <w:rsid w:val="00B665F4"/>
    <w:rsid w:val="00B705D3"/>
    <w:rsid w:val="00B706E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0A6F"/>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781"/>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A16"/>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71D0"/>
    <w:rsid w:val="00E374C4"/>
    <w:rsid w:val="00E37E7D"/>
    <w:rsid w:val="00E40010"/>
    <w:rsid w:val="00E4048D"/>
    <w:rsid w:val="00E40E7F"/>
    <w:rsid w:val="00E416D9"/>
    <w:rsid w:val="00E4174F"/>
    <w:rsid w:val="00E430FD"/>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6E"/>
    <w:rsid w:val="00E6352C"/>
    <w:rsid w:val="00E637E3"/>
    <w:rsid w:val="00E639B6"/>
    <w:rsid w:val="00E64267"/>
    <w:rsid w:val="00E64C2C"/>
    <w:rsid w:val="00E66247"/>
    <w:rsid w:val="00E665C8"/>
    <w:rsid w:val="00E6747B"/>
    <w:rsid w:val="00E67C3E"/>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71"/>
    <w:rsid w:val="00F44040"/>
    <w:rsid w:val="00F44D71"/>
    <w:rsid w:val="00F47098"/>
    <w:rsid w:val="00F50E0F"/>
    <w:rsid w:val="00F519C4"/>
    <w:rsid w:val="00F5538B"/>
    <w:rsid w:val="00F55B97"/>
    <w:rsid w:val="00F577E3"/>
    <w:rsid w:val="00F6225E"/>
    <w:rsid w:val="00F6285A"/>
    <w:rsid w:val="00F62E7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203D"/>
    <w:rsid w:val="00FE3664"/>
    <w:rsid w:val="00FE3D8A"/>
    <w:rsid w:val="00FE45C7"/>
    <w:rsid w:val="00FE5043"/>
    <w:rsid w:val="00FE54BA"/>
    <w:rsid w:val="00FE6A24"/>
    <w:rsid w:val="00FF03FC"/>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hgdownload.cse.ucsc.edu/goldenPath/hg19/encodeDCC/wgEncodeUwRepliSeq/"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016/j.celrep.2023.1129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hyperlink" Target="https://doi.org/10.1038/srep15587"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synapse.org/"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genomebiology.biomedcentral.com/articles/10.1186/s13059-018-1509-y" TargetMode="Externa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25B6"/>
    <w:rsid w:val="003E3342"/>
    <w:rsid w:val="003E7E0F"/>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A7F5C"/>
    <w:rsid w:val="00BE4664"/>
    <w:rsid w:val="00C5376A"/>
    <w:rsid w:val="00CA370A"/>
    <w:rsid w:val="00CA4B11"/>
    <w:rsid w:val="00CA7AB5"/>
    <w:rsid w:val="00CD1803"/>
    <w:rsid w:val="00D160E2"/>
    <w:rsid w:val="00D359AF"/>
    <w:rsid w:val="00D41C1D"/>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33</Pages>
  <Words>30388</Words>
  <Characters>173212</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Mini Huang</cp:lastModifiedBy>
  <cp:revision>73</cp:revision>
  <cp:lastPrinted>2025-06-06T09:23:00Z</cp:lastPrinted>
  <dcterms:created xsi:type="dcterms:W3CDTF">2025-07-02T22:14:00Z</dcterms:created>
  <dcterms:modified xsi:type="dcterms:W3CDTF">2025-07-04T02:19:00Z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id="NQFYwlEF"/&gt;&lt;style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