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119FFE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 xml:space="preserve">novel </w:t>
      </w:r>
      <w:proofErr w:type="gramStart"/>
      <w:r w:rsidRPr="005B5A38">
        <w:rPr>
          <w:rFonts w:ascii="Times New Roman" w:hAnsi="Times New Roman" w:cs="Times New Roman"/>
          <w:sz w:val="24"/>
          <w:szCs w:val="24"/>
        </w:rPr>
        <w:t>signature</w:t>
      </w:r>
      <w:proofErr w:type="gramEnd"/>
      <w:r w:rsidRPr="005B5A38">
        <w:rPr>
          <w:rFonts w:ascii="Times New Roman" w:hAnsi="Times New Roman" w:cs="Times New Roman"/>
          <w:sz w:val="24"/>
          <w:szCs w:val="24"/>
        </w:rPr>
        <w:t>,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005C698F">
        <w:rPr>
          <w:rFonts w:ascii="Times New Roman" w:hAnsi="Times New Roman" w:cs="Times New Roman" w:hint="eastAsia"/>
          <w:sz w:val="24"/>
          <w:szCs w:val="24"/>
        </w:rPr>
        <w:t>Indels</w:t>
      </w:r>
      <w:r w:rsidRPr="006E1387">
        <w:rPr>
          <w:rFonts w:ascii="Times New Roman" w:hAnsi="Times New Roman" w:cs="Times New Roman"/>
          <w:sz w:val="24"/>
          <w:szCs w:val="24"/>
        </w:rPr>
        <w:t xml:space="preserve">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w:t>
      </w:r>
      <w:r w:rsidR="005C698F">
        <w:rPr>
          <w:rFonts w:ascii="Times New Roman" w:hAnsi="Times New Roman" w:cs="Times New Roman" w:hint="eastAsia"/>
          <w:sz w:val="24"/>
          <w:szCs w:val="24"/>
        </w:rPr>
        <w:t>Indel</w:t>
      </w:r>
      <w:r w:rsidRPr="00065370">
        <w:rPr>
          <w:rFonts w:ascii="Times New Roman" w:hAnsi="Times New Roman" w:cs="Times New Roman"/>
          <w:sz w:val="24"/>
          <w:szCs w:val="24"/>
        </w:rPr>
        <w:t xml:space="preserve">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exhibits a 2-bp microhomology </w:t>
      </w:r>
      <w:proofErr w:type="gramStart"/>
      <w:r w:rsidRPr="00B8798B">
        <w:rPr>
          <w:rFonts w:ascii="Times New Roman" w:hAnsi="Times New Roman" w:cs="Times New Roman" w:hint="eastAsia"/>
          <w:sz w:val="24"/>
          <w:szCs w:val="24"/>
        </w:rPr>
        <w:t>(CA)</w:t>
      </w:r>
      <w:proofErr w:type="gramEnd"/>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4793C601"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 xml:space="preserve">that the Indel83 classification does not </w:t>
        </w:r>
        <w:proofErr w:type="gramStart"/>
        <w:r w:rsidR="0071766F">
          <w:rPr>
            <w:rFonts w:ascii="Times New Roman" w:hAnsi="Times New Roman" w:cs="Times New Roman"/>
            <w:sz w:val="24"/>
            <w:szCs w:val="24"/>
          </w:rPr>
          <w:t>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w:t>
        </w:r>
        <w:proofErr w:type="gramEnd"/>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w:t>
      </w:r>
      <w:r w:rsidR="00423ECC">
        <w:rPr>
          <w:rFonts w:ascii="Times New Roman" w:hAnsi="Times New Roman" w:cs="Times New Roman" w:hint="eastAsia"/>
          <w:sz w:val="24"/>
          <w:szCs w:val="24"/>
          <w:highlight w:val="yellow"/>
        </w:rPr>
        <w:t>ndel</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commentRangeStart w:id="110"/>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commentRangeEnd w:id="110"/>
      <w:r w:rsidR="00F42D0F">
        <w:rPr>
          <w:rStyle w:val="CommentReference"/>
        </w:rPr>
        <w:commentReference w:id="1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xml:space="preserve">.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111"/>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111"/>
      <w:r w:rsidR="00EA0FFF">
        <w:rPr>
          <w:rStyle w:val="CommentReference"/>
        </w:rPr>
        <w:commentReference w:id="111"/>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w:t>
      </w:r>
      <w:r w:rsidR="00C65A87" w:rsidRPr="00C65A87">
        <w:rPr>
          <w:rFonts w:ascii="Times New Roman" w:hAnsi="Times New Roman" w:cs="Times New Roman"/>
          <w:sz w:val="24"/>
          <w:szCs w:val="24"/>
        </w:rPr>
        <w:lastRenderedPageBreak/>
        <w:t xml:space="preserve">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6C4441B3"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12"/>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12"/>
      <w:r w:rsidR="00DC0BC9">
        <w:rPr>
          <w:rStyle w:val="CommentReference"/>
        </w:rPr>
        <w:commentReference w:id="112"/>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6EBC889B" w14:textId="49F5AED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w:t>
      </w:r>
      <w:commentRangeStart w:id="113"/>
      <w:r w:rsidR="004C0432">
        <w:rPr>
          <w:rFonts w:ascii="Times New Roman" w:hAnsi="Times New Roman" w:cs="Times New Roman" w:hint="eastAsia"/>
          <w:sz w:val="24"/>
          <w:szCs w:val="24"/>
        </w:rPr>
        <w:t xml:space="preserve">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w:t>
      </w:r>
      <w:commentRangeEnd w:id="113"/>
      <w:r w:rsidR="002233A5">
        <w:rPr>
          <w:rStyle w:val="CommentReference"/>
        </w:rPr>
        <w:commentReference w:id="113"/>
      </w:r>
      <w:r w:rsidR="003F6FBF">
        <w:rPr>
          <w:rFonts w:ascii="Times New Roman" w:hAnsi="Times New Roman" w:cs="Times New Roman" w:hint="eastAsia"/>
          <w:sz w:val="24"/>
          <w:szCs w:val="24"/>
        </w:rPr>
        <w:t>(Figure 5)</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w:t>
      </w:r>
      <w:r w:rsidR="009963AC">
        <w:rPr>
          <w:rFonts w:ascii="Times New Roman" w:hAnsi="Times New Roman" w:cs="Times New Roman" w:hint="eastAsia"/>
          <w:sz w:val="24"/>
          <w:szCs w:val="24"/>
        </w:rPr>
        <w:lastRenderedPageBreak/>
        <w:t xml:space="preserve">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610537">
        <w:rPr>
          <w:rFonts w:ascii="Times New Roman" w:hAnsi="Times New Roman" w:cs="Times New Roman"/>
          <w:sz w:val="24"/>
          <w:szCs w:val="24"/>
          <w:highlight w:val="yellow"/>
        </w:rPr>
        <w:t xml:space="preserve">Table </w:t>
      </w:r>
      <w:r w:rsidR="00610537" w:rsidRPr="00610537">
        <w:rPr>
          <w:rFonts w:ascii="Times New Roman" w:hAnsi="Times New Roman" w:cs="Times New Roman" w:hint="eastAsia"/>
          <w:sz w:val="24"/>
          <w:szCs w:val="24"/>
          <w:highlight w:val="yellow"/>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Similar to </w:t>
      </w:r>
      <w:r>
        <w:rPr>
          <w:rFonts w:ascii="Times New Roman" w:hAnsi="Times New Roman" w:cs="Times New Roman"/>
          <w:sz w:val="24"/>
          <w:szCs w:val="24"/>
        </w:rPr>
        <w:lastRenderedPageBreak/>
        <w:t>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lastRenderedPageBreak/>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w:t>
      </w:r>
      <w:r w:rsidR="00EA5F7D">
        <w:rPr>
          <w:rFonts w:ascii="Times New Roman" w:hAnsi="Times New Roman" w:cs="Times New Roman" w:hint="eastAsia"/>
          <w:sz w:val="24"/>
          <w:szCs w:val="24"/>
        </w:rPr>
        <w:t xml:space="preserve"> </w:t>
      </w:r>
      <w:r w:rsidR="00EA5F7D"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4A</w:t>
      </w:r>
      <w:r w:rsidR="00EA5F7D" w:rsidRPr="00EA5F7D">
        <w:rPr>
          <w:rFonts w:ascii="Times New Roman" w:hAnsi="Times New Roman" w:cs="Times New Roman" w:hint="eastAsia"/>
          <w:sz w:val="24"/>
          <w:szCs w:val="24"/>
          <w:highlight w:val="yellow"/>
        </w:rPr>
        <w:t>)</w:t>
      </w:r>
      <w:r w:rsidRPr="00442D83">
        <w:rPr>
          <w:rFonts w:ascii="Times New Roman" w:hAnsi="Times New Roman" w:cs="Times New Roman"/>
          <w:sz w:val="24"/>
          <w:szCs w:val="24"/>
        </w:rPr>
        <w:t xml:space="preserv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Notably, these MSI tumors typically exhibit a higher prevalence of deletions compared to insertions </w:t>
      </w:r>
      <w:r w:rsidRPr="00EA5F7D">
        <w:rPr>
          <w:rFonts w:ascii="Times New Roman" w:hAnsi="Times New Roman" w:cs="Times New Roman"/>
          <w:sz w:val="24"/>
          <w:szCs w:val="24"/>
          <w:highlight w:val="yellow"/>
        </w:rPr>
        <w:t>(</w:t>
      </w:r>
      <w:r w:rsidR="00C354D7"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4B</w:t>
      </w:r>
      <w:r w:rsidRPr="00EA5F7D">
        <w:rPr>
          <w:rFonts w:ascii="Times New Roman" w:hAnsi="Times New Roman" w:cs="Times New Roman"/>
          <w:sz w:val="24"/>
          <w:szCs w:val="24"/>
          <w:highlight w:val="yellow"/>
        </w:rPr>
        <w:t>)</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421222C2"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w:t>
      </w:r>
      <w:r w:rsidRPr="00995E34">
        <w:rPr>
          <w:rFonts w:ascii="Times New Roman" w:hAnsi="Times New Roman" w:cs="Times New Roman"/>
          <w:sz w:val="24"/>
          <w:szCs w:val="24"/>
        </w:rPr>
        <w:lastRenderedPageBreak/>
        <w:t xml:space="preserve">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4FC59D4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683EC9A9"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w:t>
      </w:r>
      <w:r w:rsidRPr="00711D9A">
        <w:rPr>
          <w:rFonts w:ascii="Times New Roman" w:hAnsi="Times New Roman" w:cs="Times New Roman"/>
          <w:sz w:val="24"/>
          <w:szCs w:val="24"/>
        </w:rPr>
        <w:lastRenderedPageBreak/>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8817DC">
        <w:rPr>
          <w:rFonts w:ascii="Times New Roman" w:hAnsi="Times New Roman" w:cs="Times New Roman" w:hint="eastAsia"/>
          <w:sz w:val="24"/>
          <w:szCs w:val="24"/>
        </w:rPr>
        <w:t>4</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D938C61"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14"/>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4"/>
      <w:r w:rsidR="00616BC6">
        <w:rPr>
          <w:rStyle w:val="CommentReference"/>
        </w:rPr>
        <w:commentReference w:id="114"/>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w:t>
      </w:r>
      <w:r w:rsidRPr="0088308B">
        <w:rPr>
          <w:rFonts w:ascii="Times New Roman" w:hAnsi="Times New Roman" w:cs="Times New Roman"/>
          <w:sz w:val="24"/>
          <w:szCs w:val="24"/>
        </w:rPr>
        <w:lastRenderedPageBreak/>
        <w:t xml:space="preserve">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w:t>
      </w:r>
      <w:r w:rsidRPr="00744AA4">
        <w:rPr>
          <w:rFonts w:ascii="Times New Roman" w:hAnsi="Times New Roman" w:cs="Times New Roman"/>
          <w:sz w:val="24"/>
          <w:szCs w:val="24"/>
        </w:rPr>
        <w:lastRenderedPageBreak/>
        <w:t xml:space="preserve">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w:t>
      </w:r>
      <w:proofErr w:type="gramStart"/>
      <w:r w:rsidR="00E7187E">
        <w:rPr>
          <w:rFonts w:ascii="Times New Roman" w:hAnsi="Times New Roman" w:cs="Times New Roman" w:hint="eastAsia"/>
          <w:sz w:val="24"/>
          <w:szCs w:val="24"/>
        </w:rPr>
        <w:t>(deletion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proofErr w:type="gramEnd"/>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w:t>
      </w:r>
      <w:proofErr w:type="gramStart"/>
      <w:r w:rsidR="00E7187E">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proofErr w:type="gramEnd"/>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w:t>
      </w:r>
      <w:proofErr w:type="gramStart"/>
      <w:r w:rsidR="000A3B18">
        <w:rPr>
          <w:rFonts w:ascii="Times New Roman" w:hAnsi="Times New Roman" w:cs="Times New Roman" w:hint="eastAsia"/>
          <w:sz w:val="24"/>
          <w:szCs w:val="24"/>
        </w:rPr>
        <w:t>):R2]T</w:t>
      </w:r>
      <w:proofErr w:type="gramEnd"/>
      <w:r w:rsidR="00B37670" w:rsidRPr="00063A67">
        <w:rPr>
          <w:rFonts w:ascii="Times New Roman" w:hAnsi="Times New Roman" w:cs="Times New Roman"/>
          <w:sz w:val="24"/>
          <w:szCs w:val="24"/>
        </w:rPr>
        <w:t xml:space="preserve">) were predominantly linked to tobacco smoking, while 2 bp deletions arising from tandem repeats or microhomologies were mediated by TOP1-TAM (H_ID29, InsDel29) </w:t>
      </w:r>
      <w:r w:rsidR="00B37670" w:rsidRPr="00063A67">
        <w:rPr>
          <w:rFonts w:ascii="Times New Roman" w:hAnsi="Times New Roman" w:cs="Times New Roman"/>
          <w:sz w:val="24"/>
          <w:szCs w:val="24"/>
        </w:rPr>
        <w:lastRenderedPageBreak/>
        <w:t>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333C407F" w:rsidR="00A857EE" w:rsidRDefault="00524A21" w:rsidP="00063A67">
      <w:pPr>
        <w:spacing w:line="480" w:lineRule="auto"/>
        <w:rPr>
          <w:ins w:id="115"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B77078">
        <w:rPr>
          <w:rFonts w:ascii="Times New Roman" w:hAnsi="Times New Roman" w:cs="Times New Roman" w:hint="eastAsia"/>
          <w:sz w:val="24"/>
          <w:szCs w:val="24"/>
        </w:rPr>
        <w:t>9</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w:t>
      </w:r>
      <w:r w:rsidR="00DB54A8">
        <w:rPr>
          <w:rFonts w:ascii="Times New Roman" w:hAnsi="Times New Roman" w:cs="Times New Roman" w:hint="eastAsia"/>
          <w:sz w:val="24"/>
          <w:szCs w:val="24"/>
        </w:rPr>
        <w:lastRenderedPageBreak/>
        <w:t xml:space="preserve">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rPr>
          <w:rFonts w:ascii="Times New Roman" w:hAnsi="Times New Roman" w:cs="Times New Roman"/>
          <w:sz w:val="24"/>
          <w:szCs w:val="24"/>
        </w:rPr>
        <w:lastRenderedPageBreak/>
        <w:t xml:space="preserve">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116"/>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commentRangeEnd w:id="116"/>
      <w:r w:rsidR="00BE5302">
        <w:rPr>
          <w:rStyle w:val="CommentReference"/>
        </w:rPr>
        <w:commentReference w:id="116"/>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rPr>
          <w:rFonts w:ascii="Times New Roman" w:hAnsi="Times New Roman" w:cs="Times New Roman"/>
          <w:sz w:val="24"/>
          <w:szCs w:val="24"/>
        </w:rPr>
        <w:lastRenderedPageBreak/>
        <w:t>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w:t>
      </w:r>
      <w:r w:rsidR="00DA6155" w:rsidRPr="008A1C58">
        <w:rPr>
          <w:rFonts w:ascii="Times New Roman" w:hAnsi="Times New Roman" w:cs="Times New Roman"/>
          <w:sz w:val="24"/>
          <w:szCs w:val="24"/>
        </w:rPr>
        <w:lastRenderedPageBreak/>
        <w:t xml:space="preserve">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7"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w:t>
      </w:r>
      <w:r w:rsidRPr="00A519BD">
        <w:rPr>
          <w:rFonts w:ascii="Times New Roman" w:hAnsi="Times New Roman" w:cs="Times New Roman"/>
          <w:sz w:val="24"/>
          <w:szCs w:val="24"/>
        </w:rPr>
        <w:lastRenderedPageBreak/>
        <w:t>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w:t>
      </w:r>
      <w:r w:rsidR="00ED3772" w:rsidRPr="00ED3772">
        <w:rPr>
          <w:rFonts w:ascii="Times New Roman" w:hAnsi="Times New Roman" w:cs="Times New Roman"/>
          <w:sz w:val="24"/>
          <w:szCs w:val="24"/>
        </w:rPr>
        <w:lastRenderedPageBreak/>
        <w:t xml:space="preserve">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8" w:name="_Hlk191059301"/>
      <w:r w:rsidRPr="00D343FD">
        <w:rPr>
          <w:rFonts w:ascii="Times New Roman" w:hAnsi="Times New Roman" w:cs="Times New Roman"/>
          <w:sz w:val="24"/>
          <w:szCs w:val="24"/>
        </w:rPr>
        <w:t>RNASEH2b</w:t>
      </w:r>
      <w:bookmarkEnd w:id="118"/>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w:t>
      </w:r>
      <w:r w:rsidRPr="00D343FD">
        <w:rPr>
          <w:rFonts w:ascii="Times New Roman" w:hAnsi="Times New Roman" w:cs="Times New Roman"/>
          <w:sz w:val="24"/>
          <w:szCs w:val="24"/>
        </w:rPr>
        <w:lastRenderedPageBreak/>
        <w:t>(sgRNA1)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w:t>
      </w:r>
      <w:r w:rsidRPr="00D343FD">
        <w:rPr>
          <w:rFonts w:ascii="Times New Roman" w:hAnsi="Times New Roman" w:cs="Times New Roman"/>
          <w:sz w:val="24"/>
          <w:szCs w:val="24"/>
        </w:rPr>
        <w:lastRenderedPageBreak/>
        <w:t>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w:t>
      </w:r>
      <w:r w:rsidRPr="008201EF">
        <w:rPr>
          <w:rFonts w:ascii="Times New Roman" w:hAnsi="Times New Roman" w:cs="Times New Roman"/>
          <w:sz w:val="24"/>
        </w:rPr>
        <w:lastRenderedPageBreak/>
        <w:t xml:space="preserve">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11"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112"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3" w:author="Mo Liu" w:date="2025-08-31T11:07:00Z" w:initials="ML">
    <w:p w14:paraId="5F733CE3" w14:textId="77777777" w:rsidR="002233A5" w:rsidRDefault="002233A5" w:rsidP="002233A5">
      <w:pPr>
        <w:pStyle w:val="CommentText"/>
      </w:pPr>
      <w:r>
        <w:rPr>
          <w:rStyle w:val="CommentReference"/>
        </w:rPr>
        <w:annotationRef/>
      </w:r>
      <w:r>
        <w:t>I need to check this part</w:t>
      </w:r>
    </w:p>
  </w:comment>
  <w:comment w:id="114"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6"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5F733CE3" w15:done="0"/>
  <w15:commentEx w15:paraId="6F5FFF65" w15:done="0"/>
  <w15:commentEx w15:paraId="447E0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2DF839E1" w16cex:dateUtc="2025-08-31T03:07:00Z"/>
  <w16cex:commentExtensible w16cex:durableId="627CD20B" w16cex:dateUtc="2025-08-30T09:20:00Z"/>
  <w16cex:commentExtensible w16cex:durableId="6BEABF61" w16cex:dateUtc="2025-08-31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5F733CE3" w16cid:durableId="2DF839E1"/>
  <w16cid:commentId w16cid:paraId="6F5FFF65" w16cid:durableId="627CD20B"/>
  <w16cid:commentId w16cid:paraId="447E01F9" w16cid:durableId="6BEA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2C73A" w14:textId="77777777" w:rsidR="004F57CA" w:rsidRDefault="004F57CA" w:rsidP="000F4F7D">
      <w:pPr>
        <w:spacing w:after="0" w:line="240" w:lineRule="auto"/>
      </w:pPr>
      <w:r>
        <w:separator/>
      </w:r>
    </w:p>
  </w:endnote>
  <w:endnote w:type="continuationSeparator" w:id="0">
    <w:p w14:paraId="3D77B17E" w14:textId="77777777" w:rsidR="004F57CA" w:rsidRDefault="004F57CA" w:rsidP="000F4F7D">
      <w:pPr>
        <w:spacing w:after="0" w:line="240" w:lineRule="auto"/>
      </w:pPr>
      <w:r>
        <w:continuationSeparator/>
      </w:r>
    </w:p>
  </w:endnote>
  <w:endnote w:type="continuationNotice" w:id="1">
    <w:p w14:paraId="59A45142" w14:textId="77777777" w:rsidR="004F57CA" w:rsidRDefault="004F5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8E02" w14:textId="77777777" w:rsidR="004F57CA" w:rsidRDefault="004F57CA" w:rsidP="000F4F7D">
      <w:pPr>
        <w:spacing w:after="0" w:line="240" w:lineRule="auto"/>
      </w:pPr>
      <w:r>
        <w:separator/>
      </w:r>
    </w:p>
  </w:footnote>
  <w:footnote w:type="continuationSeparator" w:id="0">
    <w:p w14:paraId="3B4B78F0" w14:textId="77777777" w:rsidR="004F57CA" w:rsidRDefault="004F57CA" w:rsidP="000F4F7D">
      <w:pPr>
        <w:spacing w:after="0" w:line="240" w:lineRule="auto"/>
      </w:pPr>
      <w:r>
        <w:continuationSeparator/>
      </w:r>
    </w:p>
  </w:footnote>
  <w:footnote w:type="continuationNotice" w:id="1">
    <w:p w14:paraId="0904FF14" w14:textId="77777777" w:rsidR="004F57CA" w:rsidRDefault="004F57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67C87"/>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34D8"/>
    <w:rsid w:val="003C494E"/>
    <w:rsid w:val="003C49C1"/>
    <w:rsid w:val="003C718A"/>
    <w:rsid w:val="003D04F2"/>
    <w:rsid w:val="003D0634"/>
    <w:rsid w:val="003D0B91"/>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CA"/>
    <w:rsid w:val="004F57D2"/>
    <w:rsid w:val="004F5B35"/>
    <w:rsid w:val="004F6966"/>
    <w:rsid w:val="004F795C"/>
    <w:rsid w:val="004F7F7E"/>
    <w:rsid w:val="00501ECB"/>
    <w:rsid w:val="00501F23"/>
    <w:rsid w:val="00502937"/>
    <w:rsid w:val="00506C3F"/>
    <w:rsid w:val="005105B7"/>
    <w:rsid w:val="005108D1"/>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0E03"/>
    <w:rsid w:val="007C26AA"/>
    <w:rsid w:val="007C36B0"/>
    <w:rsid w:val="007C5737"/>
    <w:rsid w:val="007C582C"/>
    <w:rsid w:val="007C610B"/>
    <w:rsid w:val="007C64A6"/>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B68"/>
    <w:rsid w:val="00B53792"/>
    <w:rsid w:val="00B5490D"/>
    <w:rsid w:val="00B5500F"/>
    <w:rsid w:val="00B55A80"/>
    <w:rsid w:val="00B55D83"/>
    <w:rsid w:val="00B563BB"/>
    <w:rsid w:val="00B56C7A"/>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F8"/>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49A0"/>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535"/>
    <w:rsid w:val="00F131F1"/>
    <w:rsid w:val="00F13AC8"/>
    <w:rsid w:val="00F13BC6"/>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35</Pages>
  <Words>31995</Words>
  <Characters>182372</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29</cp:revision>
  <cp:lastPrinted>2025-06-06T09:23:00Z</cp:lastPrinted>
  <dcterms:created xsi:type="dcterms:W3CDTF">2025-09-01T10:58:00Z</dcterms:created>
  <dcterms:modified xsi:type="dcterms:W3CDTF">2025-09-02T08:55:00Z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