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119FFE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 xml:space="preserve">novel </w:t>
      </w:r>
      <w:proofErr w:type="gramStart"/>
      <w:r w:rsidRPr="005B5A38">
        <w:rPr>
          <w:rFonts w:ascii="Times New Roman" w:hAnsi="Times New Roman" w:cs="Times New Roman"/>
          <w:sz w:val="24"/>
          <w:szCs w:val="24"/>
        </w:rPr>
        <w:t>signature</w:t>
      </w:r>
      <w:proofErr w:type="gramEnd"/>
      <w:r w:rsidRPr="005B5A38">
        <w:rPr>
          <w:rFonts w:ascii="Times New Roman" w:hAnsi="Times New Roman" w:cs="Times New Roman"/>
          <w:sz w:val="24"/>
          <w:szCs w:val="24"/>
        </w:rPr>
        <w:t>,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005C698F">
        <w:rPr>
          <w:rFonts w:ascii="Times New Roman" w:hAnsi="Times New Roman" w:cs="Times New Roman" w:hint="eastAsia"/>
          <w:sz w:val="24"/>
          <w:szCs w:val="24"/>
        </w:rPr>
        <w:t>Indels</w:t>
      </w:r>
      <w:r w:rsidRPr="006E1387">
        <w:rPr>
          <w:rFonts w:ascii="Times New Roman" w:hAnsi="Times New Roman" w:cs="Times New Roman"/>
          <w:sz w:val="24"/>
          <w:szCs w:val="24"/>
        </w:rPr>
        <w:t xml:space="preserve">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w:t>
      </w:r>
      <w:r w:rsidR="005C698F">
        <w:rPr>
          <w:rFonts w:ascii="Times New Roman" w:hAnsi="Times New Roman" w:cs="Times New Roman" w:hint="eastAsia"/>
          <w:sz w:val="24"/>
          <w:szCs w:val="24"/>
        </w:rPr>
        <w:t>Indel</w:t>
      </w:r>
      <w:r w:rsidRPr="00065370">
        <w:rPr>
          <w:rFonts w:ascii="Times New Roman" w:hAnsi="Times New Roman" w:cs="Times New Roman"/>
          <w:sz w:val="24"/>
          <w:szCs w:val="24"/>
        </w:rPr>
        <w:t xml:space="preserve">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C7DD300"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F1436C" w:rsidRPr="00F1436C">
        <w:rPr>
          <w:rFonts w:ascii="Times New Roman" w:hAnsi="Times New Roman" w:cs="Times New Roman"/>
          <w:sz w:val="24"/>
        </w:rPr>
        <w:t xml:space="preserve">(Boot et al. 2018; Huang et al. 2017; </w:t>
      </w:r>
      <w:proofErr w:type="spellStart"/>
      <w:r w:rsidR="00F1436C" w:rsidRPr="00F1436C">
        <w:rPr>
          <w:rFonts w:ascii="Times New Roman" w:hAnsi="Times New Roman" w:cs="Times New Roman"/>
          <w:sz w:val="24"/>
        </w:rPr>
        <w:t>Kucab</w:t>
      </w:r>
      <w:proofErr w:type="spellEnd"/>
      <w:r w:rsidR="00F1436C" w:rsidRPr="00F1436C">
        <w:rPr>
          <w:rFonts w:ascii="Times New Roman" w:hAnsi="Times New Roman" w:cs="Times New Roman"/>
          <w:sz w:val="24"/>
        </w:rPr>
        <w:t xml:space="preserve"> et al. 2019; </w:t>
      </w:r>
      <w:proofErr w:type="spellStart"/>
      <w:r w:rsidR="00F1436C" w:rsidRPr="00F1436C">
        <w:rPr>
          <w:rFonts w:ascii="Times New Roman" w:hAnsi="Times New Roman" w:cs="Times New Roman"/>
          <w:sz w:val="24"/>
        </w:rPr>
        <w:t>Caipa</w:t>
      </w:r>
      <w:proofErr w:type="spellEnd"/>
      <w:r w:rsidR="00F1436C" w:rsidRPr="00F1436C">
        <w:rPr>
          <w:rFonts w:ascii="Times New Roman" w:hAnsi="Times New Roman" w:cs="Times New Roman"/>
          <w:sz w:val="24"/>
        </w:rPr>
        <w:t xml:space="preserve">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F1436C">
        <w:rPr>
          <w:rFonts w:ascii="Times New Roman" w:hAnsi="Times New Roman" w:cs="Times New Roman" w:hint="eastAsia"/>
          <w:sz w:val="24"/>
          <w:szCs w:val="24"/>
        </w:rPr>
        <w:instrText> </w:instrText>
      </w:r>
      <w:r w:rsidR="00F1436C">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a hallmark of non-homologous end-joining repair, particularly in BRCA-deficient tumors. For 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 xml:space="preserve">kind of </w:t>
        </w:r>
        <w:r w:rsidR="00CD0F70">
          <w:rPr>
            <w:rFonts w:ascii="Times New Roman" w:hAnsi="Times New Roman" w:cs="Times New Roman"/>
            <w:sz w:val="24"/>
            <w:szCs w:val="24"/>
          </w:rPr>
          <w:lastRenderedPageBreak/>
          <w:t>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4793C601"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 xml:space="preserve">that the Indel83 classification does not </w:t>
        </w:r>
        <w:proofErr w:type="gramStart"/>
        <w:r w:rsidR="0071766F">
          <w:rPr>
            <w:rFonts w:ascii="Times New Roman" w:hAnsi="Times New Roman" w:cs="Times New Roman"/>
            <w:sz w:val="24"/>
            <w:szCs w:val="24"/>
          </w:rPr>
          <w:t>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w:t>
        </w:r>
        <w:proofErr w:type="gramEnd"/>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the dinucleotide 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w:t>
      </w:r>
      <w:r w:rsidR="00423ECC">
        <w:rPr>
          <w:rFonts w:ascii="Times New Roman" w:hAnsi="Times New Roman" w:cs="Times New Roman" w:hint="eastAsia"/>
          <w:sz w:val="24"/>
          <w:szCs w:val="24"/>
          <w:highlight w:val="yellow"/>
        </w:rPr>
        <w:t>ndel</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commentRangeStart w:id="110"/>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commentRangeEnd w:id="110"/>
      <w:r w:rsidR="00F42D0F">
        <w:rPr>
          <w:rStyle w:val="CommentReference"/>
        </w:rPr>
        <w:commentReference w:id="1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xml:space="preserve">.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111"/>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111"/>
      <w:r w:rsidR="00EA0FFF">
        <w:rPr>
          <w:rStyle w:val="CommentReference"/>
        </w:rPr>
        <w:commentReference w:id="111"/>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w:t>
      </w:r>
      <w:r w:rsidR="00414F16" w:rsidRPr="00A70D28">
        <w:rPr>
          <w:rFonts w:ascii="Times New Roman" w:hAnsi="Times New Roman" w:cs="Times New Roman"/>
          <w:sz w:val="24"/>
          <w:szCs w:val="24"/>
        </w:rPr>
        <w:lastRenderedPageBreak/>
        <w:t xml:space="preserve">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12"/>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12"/>
      <w:r w:rsidR="00DC0BC9">
        <w:rPr>
          <w:rStyle w:val="CommentReference"/>
        </w:rPr>
        <w:commentReference w:id="112"/>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lastRenderedPageBreak/>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 xml:space="preserve">—highlighting the greater resolution </w:t>
      </w:r>
      <w:r w:rsidR="00C32258" w:rsidRPr="00C32258">
        <w:rPr>
          <w:rFonts w:ascii="Times New Roman" w:hAnsi="Times New Roman" w:cs="Times New Roman"/>
          <w:sz w:val="24"/>
          <w:szCs w:val="24"/>
        </w:rPr>
        <w:lastRenderedPageBreak/>
        <w:t>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These correlation profiles also offer insights into the potential etiologies of previously uncharacterized SBS signatures. For example, SBS92 demonstrated a correlation profile highly similar to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w:t>
      </w:r>
      <w:r>
        <w:rPr>
          <w:rFonts w:ascii="Times New Roman" w:hAnsi="Times New Roman" w:cs="Times New Roman"/>
          <w:sz w:val="24"/>
          <w:szCs w:val="24"/>
        </w:rPr>
        <w:lastRenderedPageBreak/>
        <w:t>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w:t>
      </w:r>
      <w:r w:rsidRPr="00442D83">
        <w:rPr>
          <w:rFonts w:ascii="Times New Roman" w:hAnsi="Times New Roman" w:cs="Times New Roman"/>
          <w:sz w:val="24"/>
          <w:szCs w:val="24"/>
        </w:rPr>
        <w:lastRenderedPageBreak/>
        <w:t xml:space="preserve">on catalogs of somatic mutations </w:t>
      </w:r>
      <w:r w:rsidR="008A7B6B" w:rsidRPr="00893D45">
        <w:rPr>
          <w:rFonts w:ascii="Times New Roman" w:hAnsi="Times New Roman" w:cs="Times New Roman"/>
          <w:sz w:val="24"/>
          <w:szCs w:val="24"/>
        </w:rPr>
        <w:fldChar w:fldCharType="begin"/>
      </w:r>
      <w:r w:rsidR="008201EF" w:rsidRPr="00893D45">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Pr="00893D45">
        <w:rPr>
          <w:rFonts w:ascii="Times New Roman" w:hAnsi="Times New Roman" w:cs="Times New Roman"/>
          <w:sz w:val="24"/>
          <w:szCs w:val="24"/>
        </w:rPr>
        <w:t xml:space="preserve">. </w:t>
      </w:r>
      <w:proofErr w:type="spellStart"/>
      <w:r w:rsidRPr="00893D45">
        <w:rPr>
          <w:rFonts w:ascii="Times New Roman" w:hAnsi="Times New Roman" w:cs="Times New Roman"/>
          <w:sz w:val="24"/>
          <w:szCs w:val="24"/>
        </w:rPr>
        <w:t>MSISeq</w:t>
      </w:r>
      <w:proofErr w:type="spellEnd"/>
      <w:r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C61AE7" w:rsidRPr="00893D45">
        <w:rPr>
          <w:rFonts w:ascii="Times New Roman" w:hAnsi="Times New Roman" w:cs="Times New Roman" w:hint="eastAsia"/>
          <w:sz w:val="24"/>
          <w:szCs w:val="24"/>
        </w:rPr>
        <w:t>4A</w:t>
      </w:r>
      <w:r w:rsidR="00EA5F7D" w:rsidRPr="00893D45">
        <w:rPr>
          <w:rFonts w:ascii="Times New Roman" w:hAnsi="Times New Roman" w:cs="Times New Roman" w:hint="eastAsia"/>
          <w:sz w:val="24"/>
          <w:szCs w:val="24"/>
        </w:rPr>
        <w:t>)</w:t>
      </w:r>
      <w:r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C61AE7" w:rsidRPr="00893D45">
        <w:rPr>
          <w:rFonts w:ascii="Times New Roman" w:hAnsi="Times New Roman" w:cs="Times New Roman" w:hint="eastAsia"/>
          <w:sz w:val="24"/>
          <w:szCs w:val="24"/>
        </w:rPr>
        <w:t>4B</w:t>
      </w:r>
      <w:r w:rsidRPr="00893D45">
        <w:rPr>
          <w:rFonts w:ascii="Times New Roman" w:hAnsi="Times New Roman" w:cs="Times New Roman"/>
          <w:sz w:val="24"/>
          <w:szCs w:val="24"/>
        </w:rPr>
        <w:t>), suggesting that defe</w:t>
      </w:r>
      <w:r w:rsidRPr="00442D83">
        <w:rPr>
          <w:rFonts w:ascii="Times New Roman" w:hAnsi="Times New Roman" w:cs="Times New Roman"/>
          <w:sz w:val="24"/>
          <w:szCs w:val="24"/>
        </w:rPr>
        <w:t>ctive DNA mismatch repair predominantly leads to nucleotide removal rather than insertions.</w:t>
      </w:r>
    </w:p>
    <w:p w14:paraId="3DA1B255" w14:textId="421222C2"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w:t>
      </w:r>
      <w:r w:rsidR="001A4173" w:rsidRPr="00995E34">
        <w:rPr>
          <w:rFonts w:ascii="Times New Roman" w:hAnsi="Times New Roman" w:cs="Times New Roman"/>
          <w:sz w:val="24"/>
          <w:szCs w:val="24"/>
        </w:rPr>
        <w:lastRenderedPageBreak/>
        <w:t>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4FC59D4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683EC9A9"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8817DC">
        <w:rPr>
          <w:rFonts w:ascii="Times New Roman" w:hAnsi="Times New Roman" w:cs="Times New Roman" w:hint="eastAsia"/>
          <w:sz w:val="24"/>
          <w:szCs w:val="24"/>
        </w:rPr>
        <w:t>4</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D938C61"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w:t>
      </w:r>
      <w:r w:rsidRPr="0034283E">
        <w:rPr>
          <w:rFonts w:ascii="Times New Roman" w:hAnsi="Times New Roman" w:cs="Times New Roman"/>
          <w:sz w:val="24"/>
          <w:szCs w:val="24"/>
        </w:rPr>
        <w:lastRenderedPageBreak/>
        <w:t xml:space="preserve">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13"/>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3"/>
      <w:r w:rsidR="00616BC6">
        <w:rPr>
          <w:rStyle w:val="CommentReference"/>
        </w:rPr>
        <w:commentReference w:id="113"/>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w:t>
      </w:r>
      <w:r w:rsidR="00744AA4" w:rsidRPr="00744AA4">
        <w:rPr>
          <w:rFonts w:ascii="Times New Roman" w:hAnsi="Times New Roman" w:cs="Times New Roman"/>
          <w:sz w:val="24"/>
          <w:szCs w:val="24"/>
        </w:rPr>
        <w:lastRenderedPageBreak/>
        <w:t>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w:t>
      </w:r>
      <w:r w:rsidRPr="00744AA4">
        <w:rPr>
          <w:rFonts w:ascii="Times New Roman" w:hAnsi="Times New Roman" w:cs="Times New Roman"/>
          <w:sz w:val="24"/>
          <w:szCs w:val="24"/>
        </w:rPr>
        <w:lastRenderedPageBreak/>
        <w:t>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w:t>
      </w:r>
      <w:proofErr w:type="gramStart"/>
      <w:r w:rsidR="000A3B18">
        <w:rPr>
          <w:rFonts w:ascii="Times New Roman" w:hAnsi="Times New Roman" w:cs="Times New Roman" w:hint="eastAsia"/>
          <w:sz w:val="24"/>
          <w:szCs w:val="24"/>
        </w:rPr>
        <w:t>):R2]T</w:t>
      </w:r>
      <w:proofErr w:type="gramEnd"/>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333C407F" w:rsidR="00A857EE" w:rsidRDefault="00524A21" w:rsidP="00063A67">
      <w:pPr>
        <w:spacing w:line="480" w:lineRule="auto"/>
        <w:rPr>
          <w:ins w:id="114"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lastRenderedPageBreak/>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B77078">
        <w:rPr>
          <w:rFonts w:ascii="Times New Roman" w:hAnsi="Times New Roman" w:cs="Times New Roman" w:hint="eastAsia"/>
          <w:sz w:val="24"/>
          <w:szCs w:val="24"/>
        </w:rPr>
        <w:t>9</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115"/>
      <w:commentRangeStart w:id="116"/>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commentRangeEnd w:id="115"/>
      <w:r w:rsidR="00BE5302">
        <w:rPr>
          <w:rStyle w:val="CommentReference"/>
        </w:rPr>
        <w:commentReference w:id="115"/>
      </w:r>
      <w:commentRangeEnd w:id="116"/>
      <w:r w:rsidR="009F4903">
        <w:rPr>
          <w:rStyle w:val="CommentReference"/>
        </w:rPr>
        <w:commentReference w:id="116"/>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w:t>
      </w:r>
      <w:r w:rsidR="00B718E5" w:rsidRPr="008A1C58">
        <w:rPr>
          <w:rFonts w:ascii="Times New Roman" w:hAnsi="Times New Roman" w:cs="Times New Roman"/>
          <w:sz w:val="24"/>
          <w:szCs w:val="24"/>
        </w:rPr>
        <w:lastRenderedPageBreak/>
        <w:t xml:space="preserve">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7"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w:t>
      </w:r>
      <w:r w:rsidRPr="00A519BD">
        <w:rPr>
          <w:rFonts w:ascii="Times New Roman" w:hAnsi="Times New Roman" w:cs="Times New Roman"/>
          <w:sz w:val="24"/>
          <w:szCs w:val="24"/>
        </w:rPr>
        <w:lastRenderedPageBreak/>
        <w:t>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w:t>
      </w:r>
      <w:r w:rsidRPr="00A519BD">
        <w:rPr>
          <w:rFonts w:ascii="Times New Roman" w:hAnsi="Times New Roman" w:cs="Times New Roman"/>
          <w:sz w:val="24"/>
          <w:szCs w:val="24"/>
        </w:rPr>
        <w:lastRenderedPageBreak/>
        <w:t>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w:t>
      </w:r>
      <w:r w:rsidRPr="00A519BD">
        <w:rPr>
          <w:rFonts w:ascii="Times New Roman" w:hAnsi="Times New Roman" w:cs="Times New Roman"/>
          <w:sz w:val="24"/>
          <w:szCs w:val="24"/>
        </w:rPr>
        <w:lastRenderedPageBreak/>
        <w:t>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lastRenderedPageBreak/>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8" w:name="_Hlk191059301"/>
      <w:r w:rsidRPr="00D343FD">
        <w:rPr>
          <w:rFonts w:ascii="Times New Roman" w:hAnsi="Times New Roman" w:cs="Times New Roman"/>
          <w:sz w:val="24"/>
          <w:szCs w:val="24"/>
        </w:rPr>
        <w:t>RNASEH2b</w:t>
      </w:r>
      <w:bookmarkEnd w:id="118"/>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hint="eastAsia"/>
          <w:b/>
          <w:bCs/>
          <w:color w:val="000000"/>
          <w:sz w:val="24"/>
          <w:szCs w:val="24"/>
        </w:rPr>
      </w:pPr>
      <w:commentRangeStart w:id="119"/>
      <w:r w:rsidRPr="00915558">
        <w:rPr>
          <w:rFonts w:ascii="Times New Roman" w:hAnsi="Times New Roman" w:cs="Times New Roman" w:hint="eastAsia"/>
          <w:b/>
          <w:bCs/>
          <w:color w:val="000000"/>
          <w:sz w:val="24"/>
          <w:szCs w:val="24"/>
        </w:rPr>
        <w:t>Fundings</w:t>
      </w:r>
      <w:commentRangeEnd w:id="119"/>
      <w:r>
        <w:rPr>
          <w:rStyle w:val="CommentReference"/>
        </w:rPr>
        <w:commentReference w:id="119"/>
      </w:r>
    </w:p>
    <w:p w14:paraId="089D3376" w14:textId="234A8BDA" w:rsidR="0060327B" w:rsidRPr="00915558" w:rsidRDefault="004A7E07" w:rsidP="008A1C58">
      <w:pPr>
        <w:spacing w:line="480" w:lineRule="auto"/>
        <w:rPr>
          <w:rFonts w:ascii="Times New Roman" w:hAnsi="Times New Roman" w:cs="Times New Roman" w:hint="eastAsia"/>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宋体"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宋体" w:hAnsi="Times New Roman" w:cs="Times New Roman" w:hint="eastAsia"/>
          <w:sz w:val="24"/>
          <w:szCs w:val="28"/>
        </w:rPr>
        <w:t>(</w:t>
      </w:r>
      <w:r w:rsidR="00A51265" w:rsidRPr="00915558">
        <w:rPr>
          <w:rFonts w:ascii="Times New Roman" w:eastAsia="宋体" w:hAnsi="Times New Roman" w:cs="Times New Roman"/>
          <w:sz w:val="24"/>
          <w:szCs w:val="28"/>
        </w:rPr>
        <w:t>2023YFE0107700</w:t>
      </w:r>
      <w:r w:rsidR="00A51265" w:rsidRPr="00915558">
        <w:rPr>
          <w:rFonts w:ascii="Times New Roman" w:eastAsia="宋体" w:hAnsi="Times New Roman" w:cs="Times New Roman" w:hint="eastAsia"/>
          <w:sz w:val="24"/>
          <w:szCs w:val="28"/>
        </w:rPr>
        <w:t>), Guangzhou Municipal Science and Technology Bureau (</w:t>
      </w:r>
      <w:r w:rsidR="00A51265" w:rsidRPr="00915558">
        <w:rPr>
          <w:rFonts w:ascii="Times New Roman" w:eastAsia="宋体" w:hAnsi="Times New Roman" w:cs="Times New Roman"/>
          <w:sz w:val="24"/>
          <w:szCs w:val="28"/>
        </w:rPr>
        <w:t>2025A04J4304</w:t>
      </w:r>
      <w:r w:rsidR="00A51265" w:rsidRPr="00915558">
        <w:rPr>
          <w:rFonts w:ascii="Times New Roman" w:eastAsia="宋体" w:hAnsi="Times New Roman" w:cs="Times New Roman" w:hint="eastAsia"/>
          <w:sz w:val="24"/>
          <w:szCs w:val="28"/>
        </w:rPr>
        <w:t xml:space="preserve">), </w:t>
      </w:r>
      <w:r w:rsidR="00A51265" w:rsidRPr="00915558">
        <w:rPr>
          <w:rFonts w:ascii="Times New Roman" w:eastAsia="宋体" w:hAnsi="Times New Roman" w:cs="Times New Roman"/>
          <w:sz w:val="24"/>
          <w:szCs w:val="28"/>
        </w:rPr>
        <w:t>the 111 Project (D18010)</w:t>
      </w:r>
      <w:r w:rsidR="004F4DFF">
        <w:rPr>
          <w:rFonts w:ascii="Times New Roman" w:eastAsia="宋体"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hint="eastAsia"/>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42FE55BD" w14:textId="77777777" w:rsidR="00D44D35" w:rsidRPr="00D44D35" w:rsidRDefault="000B60F3" w:rsidP="00D44D35">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D44D35" w:rsidRPr="00D44D35">
        <w:rPr>
          <w:rFonts w:ascii="Times New Roman" w:hAnsi="Times New Roman" w:cs="Times New Roman"/>
          <w:sz w:val="24"/>
        </w:rPr>
        <w:t xml:space="preserve">Alexandrov, Ludmil B., Young Seok Ju, Kerstin Haase, et al. 2016. ‘Mutational Signatures Associated with Tobacco Smoking in Human Cancer’. </w:t>
      </w:r>
      <w:r w:rsidR="00D44D35" w:rsidRPr="00D44D35">
        <w:rPr>
          <w:rFonts w:ascii="Times New Roman" w:hAnsi="Times New Roman" w:cs="Times New Roman"/>
          <w:i/>
          <w:iCs/>
          <w:sz w:val="24"/>
        </w:rPr>
        <w:t>Science</w:t>
      </w:r>
      <w:r w:rsidR="00D44D35" w:rsidRPr="00D44D35">
        <w:rPr>
          <w:rFonts w:ascii="Times New Roman" w:hAnsi="Times New Roman" w:cs="Times New Roman"/>
          <w:sz w:val="24"/>
        </w:rPr>
        <w:t xml:space="preserve"> 354 (6312): 618–22. https://doi.org/10.1126/science.aag0299.</w:t>
      </w:r>
    </w:p>
    <w:p w14:paraId="322C1E8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Alexandrov, Ludmil B., </w:t>
      </w:r>
      <w:proofErr w:type="spellStart"/>
      <w:r w:rsidRPr="00D44D35">
        <w:rPr>
          <w:rFonts w:ascii="Times New Roman" w:hAnsi="Times New Roman" w:cs="Times New Roman"/>
          <w:sz w:val="24"/>
        </w:rPr>
        <w:t>Jaegil</w:t>
      </w:r>
      <w:proofErr w:type="spellEnd"/>
      <w:r w:rsidRPr="00D44D35">
        <w:rPr>
          <w:rFonts w:ascii="Times New Roman" w:hAnsi="Times New Roman" w:cs="Times New Roman"/>
          <w:sz w:val="24"/>
        </w:rPr>
        <w:t xml:space="preserve"> Kim, Nicholas J. </w:t>
      </w:r>
      <w:proofErr w:type="spellStart"/>
      <w:r w:rsidRPr="00D44D35">
        <w:rPr>
          <w:rFonts w:ascii="Times New Roman" w:hAnsi="Times New Roman" w:cs="Times New Roman"/>
          <w:sz w:val="24"/>
        </w:rPr>
        <w:t>Haradhvala</w:t>
      </w:r>
      <w:proofErr w:type="spellEnd"/>
      <w:r w:rsidRPr="00D44D35">
        <w:rPr>
          <w:rFonts w:ascii="Times New Roman" w:hAnsi="Times New Roman" w:cs="Times New Roman"/>
          <w:sz w:val="24"/>
        </w:rPr>
        <w:t xml:space="preserve">, et al. 2020. ‘The Repertoire of Mutational Signatures in Human Cancer’.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94–101. https://doi.org/10.1038/s41586-020-1943-3.</w:t>
      </w:r>
    </w:p>
    <w:p w14:paraId="619B3B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Alexandrov, Ludmil B, Serena Nik-</w:t>
      </w:r>
      <w:proofErr w:type="spellStart"/>
      <w:r w:rsidRPr="00D44D35">
        <w:rPr>
          <w:rFonts w:ascii="Times New Roman" w:hAnsi="Times New Roman" w:cs="Times New Roman"/>
          <w:sz w:val="24"/>
        </w:rPr>
        <w:t>zainal</w:t>
      </w:r>
      <w:proofErr w:type="spellEnd"/>
      <w:r w:rsidRPr="00D44D35">
        <w:rPr>
          <w:rFonts w:ascii="Times New Roman" w:hAnsi="Times New Roman" w:cs="Times New Roman"/>
          <w:sz w:val="24"/>
        </w:rPr>
        <w:t xml:space="preserve">, David C Wedge, and Samuel </w:t>
      </w:r>
      <w:proofErr w:type="gramStart"/>
      <w:r w:rsidRPr="00D44D35">
        <w:rPr>
          <w:rFonts w:ascii="Times New Roman" w:hAnsi="Times New Roman" w:cs="Times New Roman"/>
          <w:sz w:val="24"/>
        </w:rPr>
        <w:t>A</w:t>
      </w:r>
      <w:proofErr w:type="gramEnd"/>
      <w:r w:rsidRPr="00D44D35">
        <w:rPr>
          <w:rFonts w:ascii="Times New Roman" w:hAnsi="Times New Roman" w:cs="Times New Roman"/>
          <w:sz w:val="24"/>
        </w:rPr>
        <w:t xml:space="preserve"> J R Aparicio. 2014. </w:t>
      </w:r>
      <w:r w:rsidRPr="00D44D35">
        <w:rPr>
          <w:rFonts w:ascii="Times New Roman" w:hAnsi="Times New Roman" w:cs="Times New Roman"/>
          <w:i/>
          <w:iCs/>
          <w:sz w:val="24"/>
        </w:rPr>
        <w:t>Signatures of Mutational Processes in Human Cancer</w:t>
      </w:r>
      <w:r w:rsidRPr="00D44D35">
        <w:rPr>
          <w:rFonts w:ascii="Times New Roman" w:hAnsi="Times New Roman" w:cs="Times New Roman"/>
          <w:sz w:val="24"/>
        </w:rPr>
        <w:t>. 500 (7463): 415–21. https://doi.org/10.1038/nature12477.Signatures.</w:t>
      </w:r>
    </w:p>
    <w:p w14:paraId="1B528B8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Bavi, Prashant, Stephen B. Baylin, Wojciech Bazant, et al. 2020. ‘Pan-Cancer Analysis of Whole Genomes’.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82–93. https://doi.org/10.1038/s41586-020-1969-6.</w:t>
      </w:r>
    </w:p>
    <w:p w14:paraId="48C09D2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28 (5): 654–65. https://doi.org/10.1101/gr.230219.117.</w:t>
      </w:r>
    </w:p>
    <w:p w14:paraId="2058CCF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30 (6): 803–13. https://doi.org/10.1101/gr.255620.119.</w:t>
      </w:r>
    </w:p>
    <w:p w14:paraId="09BBC845" w14:textId="77777777" w:rsidR="00D44D35" w:rsidRPr="00D44D35" w:rsidRDefault="00D44D35" w:rsidP="00D44D35">
      <w:pPr>
        <w:pStyle w:val="Bibliography"/>
        <w:rPr>
          <w:rFonts w:ascii="Times New Roman" w:hAnsi="Times New Roman" w:cs="Times New Roman"/>
          <w:sz w:val="24"/>
        </w:rPr>
      </w:pPr>
      <w:proofErr w:type="spellStart"/>
      <w:r w:rsidRPr="00D44D35">
        <w:rPr>
          <w:rFonts w:ascii="Times New Roman" w:hAnsi="Times New Roman" w:cs="Times New Roman"/>
          <w:sz w:val="24"/>
        </w:rPr>
        <w:t>Caipa</w:t>
      </w:r>
      <w:proofErr w:type="spellEnd"/>
      <w:r w:rsidRPr="00D44D35">
        <w:rPr>
          <w:rFonts w:ascii="Times New Roman" w:hAnsi="Times New Roman" w:cs="Times New Roman"/>
          <w:sz w:val="24"/>
        </w:rPr>
        <w:t xml:space="preserve"> Garcia, Angela L., Jill E. </w:t>
      </w:r>
      <w:proofErr w:type="spellStart"/>
      <w:r w:rsidRPr="00D44D35">
        <w:rPr>
          <w:rFonts w:ascii="Times New Roman" w:hAnsi="Times New Roman" w:cs="Times New Roman"/>
          <w:sz w:val="24"/>
        </w:rPr>
        <w:t>Kucab</w:t>
      </w:r>
      <w:proofErr w:type="spellEnd"/>
      <w:r w:rsidRPr="00D44D35">
        <w:rPr>
          <w:rFonts w:ascii="Times New Roman" w:hAnsi="Times New Roman" w:cs="Times New Roman"/>
          <w:sz w:val="24"/>
        </w:rPr>
        <w:t xml:space="preserve">, </w:t>
      </w:r>
      <w:proofErr w:type="spellStart"/>
      <w:r w:rsidRPr="00D44D35">
        <w:rPr>
          <w:rFonts w:ascii="Times New Roman" w:hAnsi="Times New Roman" w:cs="Times New Roman"/>
          <w:sz w:val="24"/>
        </w:rPr>
        <w:t>Halh</w:t>
      </w:r>
      <w:proofErr w:type="spellEnd"/>
      <w:r w:rsidRPr="00D44D35">
        <w:rPr>
          <w:rFonts w:ascii="Times New Roman" w:hAnsi="Times New Roman" w:cs="Times New Roman"/>
          <w:sz w:val="24"/>
        </w:rPr>
        <w:t xml:space="preserve"> Al-</w:t>
      </w:r>
      <w:proofErr w:type="spellStart"/>
      <w:r w:rsidRPr="00D44D35">
        <w:rPr>
          <w:rFonts w:ascii="Times New Roman" w:hAnsi="Times New Roman" w:cs="Times New Roman"/>
          <w:sz w:val="24"/>
        </w:rPr>
        <w:t>Serori</w:t>
      </w:r>
      <w:proofErr w:type="spellEnd"/>
      <w:r w:rsidRPr="00D44D35">
        <w:rPr>
          <w:rFonts w:ascii="Times New Roman" w:hAnsi="Times New Roman" w:cs="Times New Roman"/>
          <w:sz w:val="24"/>
        </w:rPr>
        <w:t xml:space="preserve">, et al. 2024. ‘Tissue Organoid Cultures Metabolize Dietary Carcinogens Proficiently and Are Effective Models for DNA Adduct Formation’. </w:t>
      </w:r>
      <w:r w:rsidRPr="00D44D35">
        <w:rPr>
          <w:rFonts w:ascii="Times New Roman" w:hAnsi="Times New Roman" w:cs="Times New Roman"/>
          <w:i/>
          <w:iCs/>
          <w:sz w:val="24"/>
        </w:rPr>
        <w:t>Chemical Research in Toxicology</w:t>
      </w:r>
      <w:r w:rsidRPr="00D44D35">
        <w:rPr>
          <w:rFonts w:ascii="Times New Roman" w:hAnsi="Times New Roman" w:cs="Times New Roman"/>
          <w:sz w:val="24"/>
        </w:rPr>
        <w:t xml:space="preserve"> 37 (2): 234–47. https://doi.org/10.1021/acs.chemrestox.3c00255.</w:t>
      </w:r>
    </w:p>
    <w:p w14:paraId="03FEBC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Chen, Lei, Chong Zhang, </w:t>
      </w:r>
      <w:proofErr w:type="spellStart"/>
      <w:r w:rsidRPr="00D44D35">
        <w:rPr>
          <w:rFonts w:ascii="Times New Roman" w:hAnsi="Times New Roman" w:cs="Times New Roman"/>
          <w:sz w:val="24"/>
        </w:rPr>
        <w:t>Ruidong</w:t>
      </w:r>
      <w:proofErr w:type="spellEnd"/>
      <w:r w:rsidRPr="00D44D35">
        <w:rPr>
          <w:rFonts w:ascii="Times New Roman" w:hAnsi="Times New Roman" w:cs="Times New Roman"/>
          <w:sz w:val="24"/>
        </w:rPr>
        <w:t xml:space="preserve"> Xue, et al. 2024. ‘Deep Whole-Genome Analysis of 494 Hepatocellular Carcinomas’. </w:t>
      </w:r>
      <w:r w:rsidRPr="00D44D35">
        <w:rPr>
          <w:rFonts w:ascii="Times New Roman" w:hAnsi="Times New Roman" w:cs="Times New Roman"/>
          <w:i/>
          <w:iCs/>
          <w:sz w:val="24"/>
        </w:rPr>
        <w:t>Nature</w:t>
      </w:r>
      <w:r w:rsidRPr="00D44D35">
        <w:rPr>
          <w:rFonts w:ascii="Times New Roman" w:hAnsi="Times New Roman" w:cs="Times New Roman"/>
          <w:sz w:val="24"/>
        </w:rPr>
        <w:t>, ahead of print, March 21. https://doi.org/10.1038/s41586-024-07054-3.</w:t>
      </w:r>
    </w:p>
    <w:p w14:paraId="5E9E1E73"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Cho, Jang-Eun, </w:t>
      </w:r>
      <w:proofErr w:type="spellStart"/>
      <w:r w:rsidRPr="00D44D35">
        <w:rPr>
          <w:rFonts w:ascii="Times New Roman" w:hAnsi="Times New Roman" w:cs="Times New Roman"/>
          <w:sz w:val="24"/>
        </w:rPr>
        <w:t>Nayun</w:t>
      </w:r>
      <w:proofErr w:type="spellEnd"/>
      <w:r w:rsidRPr="00D44D35">
        <w:rPr>
          <w:rFonts w:ascii="Times New Roman" w:hAnsi="Times New Roman" w:cs="Times New Roman"/>
          <w:sz w:val="24"/>
        </w:rPr>
        <w:t xml:space="preserve"> Kim, Yue C. Li, and Sue Jinks-Robertson. 2013. ‘Two Distinct Mechanisms of Topoisomerase 1-Dependent Mutagenesis in Yeast’. </w:t>
      </w:r>
      <w:r w:rsidRPr="00D44D35">
        <w:rPr>
          <w:rFonts w:ascii="Times New Roman" w:hAnsi="Times New Roman" w:cs="Times New Roman"/>
          <w:i/>
          <w:iCs/>
          <w:sz w:val="24"/>
        </w:rPr>
        <w:t>DNA Repair</w:t>
      </w:r>
      <w:r w:rsidRPr="00D44D35">
        <w:rPr>
          <w:rFonts w:ascii="Times New Roman" w:hAnsi="Times New Roman" w:cs="Times New Roman"/>
          <w:sz w:val="24"/>
        </w:rPr>
        <w:t xml:space="preserve"> 12 (3): 205–11. https://doi.org/10.1016/j.dnarep.2012.12.004.</w:t>
      </w:r>
    </w:p>
    <w:p w14:paraId="73030607"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Cooper, David N, Matthew Mort, Peter D Stenson, Edward V Ball, and Nadia A </w:t>
      </w:r>
      <w:proofErr w:type="spellStart"/>
      <w:r w:rsidRPr="00D44D35">
        <w:rPr>
          <w:rFonts w:ascii="Times New Roman" w:hAnsi="Times New Roman" w:cs="Times New Roman"/>
          <w:sz w:val="24"/>
        </w:rPr>
        <w:t>Chuzhanova</w:t>
      </w:r>
      <w:proofErr w:type="spellEnd"/>
      <w:r w:rsidRPr="00D44D35">
        <w:rPr>
          <w:rFonts w:ascii="Times New Roman" w:hAnsi="Times New Roman" w:cs="Times New Roman"/>
          <w:sz w:val="24"/>
        </w:rPr>
        <w:t xml:space="preserve">. 2010. </w:t>
      </w:r>
      <w:r w:rsidRPr="00D44D35">
        <w:rPr>
          <w:rFonts w:ascii="Times New Roman" w:hAnsi="Times New Roman" w:cs="Times New Roman"/>
          <w:i/>
          <w:iCs/>
          <w:sz w:val="24"/>
        </w:rPr>
        <w:t xml:space="preserve">Methylation-Mediated Deamination of 5-Methylcytosine Appears to Give Rise to Mutations Causing Human Inherited Disease in </w:t>
      </w:r>
      <w:proofErr w:type="spellStart"/>
      <w:r w:rsidRPr="00D44D35">
        <w:rPr>
          <w:rFonts w:ascii="Times New Roman" w:hAnsi="Times New Roman" w:cs="Times New Roman"/>
          <w:i/>
          <w:iCs/>
          <w:sz w:val="24"/>
        </w:rPr>
        <w:t>CpNpG</w:t>
      </w:r>
      <w:proofErr w:type="spellEnd"/>
      <w:r w:rsidRPr="00D44D35">
        <w:rPr>
          <w:rFonts w:ascii="Times New Roman" w:hAnsi="Times New Roman" w:cs="Times New Roman"/>
          <w:i/>
          <w:iCs/>
          <w:sz w:val="24"/>
        </w:rPr>
        <w:t xml:space="preserve"> Trinucleotides, as Well as in CpG Dinucleotides</w:t>
      </w:r>
      <w:r w:rsidRPr="00D44D35">
        <w:rPr>
          <w:rFonts w:ascii="Times New Roman" w:hAnsi="Times New Roman" w:cs="Times New Roman"/>
          <w:sz w:val="24"/>
        </w:rPr>
        <w:t>. http://www.hgmd.org.</w:t>
      </w:r>
    </w:p>
    <w:p w14:paraId="560B3C1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Davies, Helen, Dominik </w:t>
      </w:r>
      <w:proofErr w:type="spellStart"/>
      <w:r w:rsidRPr="00D44D35">
        <w:rPr>
          <w:rFonts w:ascii="Times New Roman" w:hAnsi="Times New Roman" w:cs="Times New Roman"/>
          <w:sz w:val="24"/>
        </w:rPr>
        <w:t>Glodzik</w:t>
      </w:r>
      <w:proofErr w:type="spellEnd"/>
      <w:r w:rsidRPr="00D44D35">
        <w:rPr>
          <w:rFonts w:ascii="Times New Roman" w:hAnsi="Times New Roman" w:cs="Times New Roman"/>
          <w:sz w:val="24"/>
        </w:rPr>
        <w:t>, Sandro Morganella, et al. 2017. ‘</w:t>
      </w:r>
      <w:proofErr w:type="spellStart"/>
      <w:r w:rsidRPr="00D44D35">
        <w:rPr>
          <w:rFonts w:ascii="Times New Roman" w:hAnsi="Times New Roman" w:cs="Times New Roman"/>
          <w:sz w:val="24"/>
        </w:rPr>
        <w:t>HRDetect</w:t>
      </w:r>
      <w:proofErr w:type="spellEnd"/>
      <w:r w:rsidRPr="00D44D35">
        <w:rPr>
          <w:rFonts w:ascii="Times New Roman" w:hAnsi="Times New Roman" w:cs="Times New Roman"/>
          <w:sz w:val="24"/>
        </w:rPr>
        <w:t xml:space="preserve"> Is a Predictor of BRCA1 and BRCA2 Deficiency Based on Mutational Signatures’.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23 (4): 517–25. https://doi.org/10.1038/nm.4292.</w:t>
      </w:r>
    </w:p>
    <w:p w14:paraId="080D40C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Degasperi, Andrea, </w:t>
      </w:r>
      <w:proofErr w:type="spellStart"/>
      <w:r w:rsidRPr="00D44D35">
        <w:rPr>
          <w:rFonts w:ascii="Times New Roman" w:hAnsi="Times New Roman" w:cs="Times New Roman"/>
          <w:sz w:val="24"/>
        </w:rPr>
        <w:t>Xueqing</w:t>
      </w:r>
      <w:proofErr w:type="spellEnd"/>
      <w:r w:rsidRPr="00D44D35">
        <w:rPr>
          <w:rFonts w:ascii="Times New Roman" w:hAnsi="Times New Roman" w:cs="Times New Roman"/>
          <w:sz w:val="24"/>
        </w:rPr>
        <w:t xml:space="preserve"> Zou, </w:t>
      </w:r>
      <w:proofErr w:type="spellStart"/>
      <w:r w:rsidRPr="00D44D35">
        <w:rPr>
          <w:rFonts w:ascii="Times New Roman" w:hAnsi="Times New Roman" w:cs="Times New Roman"/>
          <w:sz w:val="24"/>
        </w:rPr>
        <w:t>Tauanne</w:t>
      </w:r>
      <w:proofErr w:type="spellEnd"/>
      <w:r w:rsidRPr="00D44D35">
        <w:rPr>
          <w:rFonts w:ascii="Times New Roman" w:hAnsi="Times New Roman" w:cs="Times New Roman"/>
          <w:sz w:val="24"/>
        </w:rPr>
        <w:t xml:space="preserve"> Dias Amarante, et al. 2022. ‘Substitution Mutational Signatures in Whole-Genome–Sequenced Cancers in the UK Population’. </w:t>
      </w:r>
      <w:r w:rsidRPr="00D44D35">
        <w:rPr>
          <w:rFonts w:ascii="Times New Roman" w:hAnsi="Times New Roman" w:cs="Times New Roman"/>
          <w:i/>
          <w:iCs/>
          <w:sz w:val="24"/>
        </w:rPr>
        <w:t>Science</w:t>
      </w:r>
      <w:r w:rsidRPr="00D44D35">
        <w:rPr>
          <w:rFonts w:ascii="Times New Roman" w:hAnsi="Times New Roman" w:cs="Times New Roman"/>
          <w:sz w:val="24"/>
        </w:rPr>
        <w:t xml:space="preserve"> 376 (6591). https://doi.org/10.1126/science.abl9283.</w:t>
      </w:r>
    </w:p>
    <w:p w14:paraId="7F7C01BD"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26 (7): 1063–69. https://doi.org/10.1038/s41591-020-0908-2.</w:t>
      </w:r>
    </w:p>
    <w:p w14:paraId="535BA6DF" w14:textId="77777777" w:rsidR="00D44D35" w:rsidRPr="00D44D35" w:rsidRDefault="00D44D35" w:rsidP="00D44D35">
      <w:pPr>
        <w:pStyle w:val="Bibliography"/>
        <w:rPr>
          <w:rFonts w:ascii="Times New Roman" w:hAnsi="Times New Roman" w:cs="Times New Roman"/>
          <w:sz w:val="24"/>
        </w:rPr>
      </w:pPr>
      <w:proofErr w:type="spellStart"/>
      <w:r w:rsidRPr="00D44D35">
        <w:rPr>
          <w:rFonts w:ascii="Times New Roman" w:hAnsi="Times New Roman" w:cs="Times New Roman"/>
          <w:sz w:val="24"/>
        </w:rPr>
        <w:t>Grolleman</w:t>
      </w:r>
      <w:proofErr w:type="spellEnd"/>
      <w:r w:rsidRPr="00D44D35">
        <w:rPr>
          <w:rFonts w:ascii="Times New Roman" w:hAnsi="Times New Roman" w:cs="Times New Roman"/>
          <w:sz w:val="24"/>
        </w:rPr>
        <w:t xml:space="preserve">, Judith E., Richarda M. de </w:t>
      </w:r>
      <w:proofErr w:type="spellStart"/>
      <w:r w:rsidRPr="00D44D35">
        <w:rPr>
          <w:rFonts w:ascii="Times New Roman" w:hAnsi="Times New Roman" w:cs="Times New Roman"/>
          <w:sz w:val="24"/>
        </w:rPr>
        <w:t>Voer</w:t>
      </w:r>
      <w:proofErr w:type="spellEnd"/>
      <w:r w:rsidRPr="00D44D35">
        <w:rPr>
          <w:rFonts w:ascii="Times New Roman" w:hAnsi="Times New Roman" w:cs="Times New Roman"/>
          <w:sz w:val="24"/>
        </w:rPr>
        <w:t xml:space="preserve">, Fadwa A. Elsayed, et al. 2019. ‘Mutational Signature Analysis Reveals NTHL1 Deficiency to Cause a Multi-Tumor Phenotype’. </w:t>
      </w:r>
      <w:r w:rsidRPr="00D44D35">
        <w:rPr>
          <w:rFonts w:ascii="Times New Roman" w:hAnsi="Times New Roman" w:cs="Times New Roman"/>
          <w:i/>
          <w:iCs/>
          <w:sz w:val="24"/>
        </w:rPr>
        <w:t>Cancer Cell</w:t>
      </w:r>
      <w:r w:rsidRPr="00D44D35">
        <w:rPr>
          <w:rFonts w:ascii="Times New Roman" w:hAnsi="Times New Roman" w:cs="Times New Roman"/>
          <w:sz w:val="24"/>
        </w:rPr>
        <w:t xml:space="preserve"> 35 (2): 256-266.e5. https://doi.org/10.1016/j.ccell.2018.12.011.</w:t>
      </w:r>
    </w:p>
    <w:p w14:paraId="7E1D928C"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D44D35">
        <w:rPr>
          <w:rFonts w:ascii="Times New Roman" w:hAnsi="Times New Roman" w:cs="Times New Roman"/>
          <w:i/>
          <w:iCs/>
          <w:sz w:val="24"/>
        </w:rPr>
        <w:t>Science Translational Medicine</w:t>
      </w:r>
      <w:r w:rsidRPr="00D44D35">
        <w:rPr>
          <w:rFonts w:ascii="Times New Roman" w:hAnsi="Times New Roman" w:cs="Times New Roman"/>
          <w:sz w:val="24"/>
        </w:rPr>
        <w:t xml:space="preserve"> 5 (197). https://doi.org/10.1126/scitranslmed.3006200.</w:t>
      </w:r>
    </w:p>
    <w:p w14:paraId="4F8C076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 Ni, Willie Yu, Wei </w:t>
      </w:r>
      <w:proofErr w:type="spellStart"/>
      <w:r w:rsidRPr="00D44D35">
        <w:rPr>
          <w:rFonts w:ascii="Times New Roman" w:hAnsi="Times New Roman" w:cs="Times New Roman"/>
          <w:sz w:val="24"/>
        </w:rPr>
        <w:t>Wei</w:t>
      </w:r>
      <w:proofErr w:type="spellEnd"/>
      <w:r w:rsidRPr="00D44D35">
        <w:rPr>
          <w:rFonts w:ascii="Times New Roman" w:hAnsi="Times New Roman" w:cs="Times New Roman"/>
          <w:sz w:val="24"/>
        </w:rPr>
        <w:t xml:space="preserve"> Teoh, et al. 2017. ‘Genome-Scale Mutational Signatures of Aflatoxin in Cells, Mice, and Human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27 (9): 1475–86. https://doi.org/10.1101/gr.220038.116.</w:t>
      </w:r>
    </w:p>
    <w:p w14:paraId="4A0424A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Mini, John R. McPherson, Ioana </w:t>
      </w:r>
      <w:proofErr w:type="spellStart"/>
      <w:r w:rsidRPr="00D44D35">
        <w:rPr>
          <w:rFonts w:ascii="Times New Roman" w:hAnsi="Times New Roman" w:cs="Times New Roman"/>
          <w:sz w:val="24"/>
        </w:rPr>
        <w:t>Cutcutache</w:t>
      </w:r>
      <w:proofErr w:type="spellEnd"/>
      <w:r w:rsidRPr="00D44D35">
        <w:rPr>
          <w:rFonts w:ascii="Times New Roman" w:hAnsi="Times New Roman" w:cs="Times New Roman"/>
          <w:sz w:val="24"/>
        </w:rPr>
        <w:t>, Bin Tean Teh, Patrick Tan, and Steven G. Rozen. 2015. ‘</w:t>
      </w:r>
      <w:proofErr w:type="spellStart"/>
      <w:r w:rsidRPr="00D44D35">
        <w:rPr>
          <w:rFonts w:ascii="Times New Roman" w:hAnsi="Times New Roman" w:cs="Times New Roman"/>
          <w:sz w:val="24"/>
        </w:rPr>
        <w:t>MSIseq</w:t>
      </w:r>
      <w:proofErr w:type="spellEnd"/>
      <w:r w:rsidRPr="00D44D35">
        <w:rPr>
          <w:rFonts w:ascii="Times New Roman" w:hAnsi="Times New Roman" w:cs="Times New Roman"/>
          <w:sz w:val="24"/>
        </w:rPr>
        <w:t xml:space="preserve">: Software for Assessing Microsatellite Instability from Catalogs of Somatic Mutations’.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13321. https://doi.org/10.1038/srep13321.</w:t>
      </w:r>
    </w:p>
    <w:p w14:paraId="1BFDE8C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Jiang, </w:t>
      </w:r>
      <w:proofErr w:type="spellStart"/>
      <w:r w:rsidRPr="00D44D35">
        <w:rPr>
          <w:rFonts w:ascii="Times New Roman" w:hAnsi="Times New Roman" w:cs="Times New Roman"/>
          <w:sz w:val="24"/>
        </w:rPr>
        <w:t>Nanhai</w:t>
      </w:r>
      <w:proofErr w:type="spellEnd"/>
      <w:r w:rsidRPr="00D44D35">
        <w:rPr>
          <w:rFonts w:ascii="Times New Roman" w:hAnsi="Times New Roman" w:cs="Times New Roman"/>
          <w:sz w:val="24"/>
        </w:rPr>
        <w:t xml:space="preserve">, Yang Wu, and Steven G Rozen. 2024. ‘A New Approach to the Challenging Problem of Mutational Signature Attribution’. </w:t>
      </w:r>
      <w:proofErr w:type="spellStart"/>
      <w:r w:rsidRPr="00D44D35">
        <w:rPr>
          <w:rFonts w:ascii="Times New Roman" w:hAnsi="Times New Roman" w:cs="Times New Roman"/>
          <w:i/>
          <w:iCs/>
          <w:sz w:val="24"/>
        </w:rPr>
        <w:t>bioRxiv</w:t>
      </w:r>
      <w:proofErr w:type="spellEnd"/>
      <w:r w:rsidRPr="00D44D35">
        <w:rPr>
          <w:rFonts w:ascii="Times New Roman" w:hAnsi="Times New Roman" w:cs="Times New Roman"/>
          <w:sz w:val="24"/>
        </w:rPr>
        <w:t>, ahead of print. https://doi.org/10.1101/2024.05.20.594967.</w:t>
      </w:r>
    </w:p>
    <w:p w14:paraId="76D85EF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Jin, Hu, Doga C. </w:t>
      </w:r>
      <w:proofErr w:type="spellStart"/>
      <w:r w:rsidRPr="00D44D35">
        <w:rPr>
          <w:rFonts w:ascii="Times New Roman" w:hAnsi="Times New Roman" w:cs="Times New Roman"/>
          <w:sz w:val="24"/>
        </w:rPr>
        <w:t>Gulhan</w:t>
      </w:r>
      <w:proofErr w:type="spellEnd"/>
      <w:r w:rsidRPr="00D44D35">
        <w:rPr>
          <w:rFonts w:ascii="Times New Roman" w:hAnsi="Times New Roman" w:cs="Times New Roman"/>
          <w:sz w:val="24"/>
        </w:rPr>
        <w:t xml:space="preserve">, Benedikt Geiger, et al. 2024. ‘Accurate and Sensitive Mutational Signature Analysis with </w:t>
      </w:r>
      <w:proofErr w:type="spellStart"/>
      <w:r w:rsidRPr="00D44D35">
        <w:rPr>
          <w:rFonts w:ascii="Times New Roman" w:hAnsi="Times New Roman" w:cs="Times New Roman"/>
          <w:sz w:val="24"/>
        </w:rPr>
        <w:t>MuSiCal</w:t>
      </w:r>
      <w:proofErr w:type="spellEnd"/>
      <w:r w:rsidRPr="00D44D35">
        <w:rPr>
          <w:rFonts w:ascii="Times New Roman" w:hAnsi="Times New Roman" w:cs="Times New Roman"/>
          <w:sz w:val="24"/>
        </w:rPr>
        <w:t xml:space="preserve">’.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56 (3): 541–52. https://doi.org/10.1038/s41588-024-01659-0.</w:t>
      </w:r>
    </w:p>
    <w:p w14:paraId="65C0959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Joung, Julia, Silvana Konermann, Jonathan S Gootenberg, et al. 2017. ‘Genome-Scale CRISPR-Cas9 Knockout and Transcriptional Activation Screening’. </w:t>
      </w:r>
      <w:r w:rsidRPr="00D44D35">
        <w:rPr>
          <w:rFonts w:ascii="Times New Roman" w:hAnsi="Times New Roman" w:cs="Times New Roman"/>
          <w:i/>
          <w:iCs/>
          <w:sz w:val="24"/>
        </w:rPr>
        <w:t>Nature Protocols</w:t>
      </w:r>
      <w:r w:rsidRPr="00D44D35">
        <w:rPr>
          <w:rFonts w:ascii="Times New Roman" w:hAnsi="Times New Roman" w:cs="Times New Roman"/>
          <w:sz w:val="24"/>
        </w:rPr>
        <w:t xml:space="preserve"> 12 (4): 828–63. https://doi.org/10.1038/nprot.2017.016.</w:t>
      </w:r>
    </w:p>
    <w:p w14:paraId="28382DA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Koh, Gene Ching Chiek, Arjun Scott Nanda, Giuseppe Rinaldi, et al. 2025. ‘A Redefined </w:t>
      </w:r>
      <w:proofErr w:type="spellStart"/>
      <w:r w:rsidRPr="00D44D35">
        <w:rPr>
          <w:rFonts w:ascii="Times New Roman" w:hAnsi="Times New Roman" w:cs="Times New Roman"/>
          <w:sz w:val="24"/>
        </w:rPr>
        <w:t>InDel</w:t>
      </w:r>
      <w:proofErr w:type="spellEnd"/>
      <w:r w:rsidRPr="00D44D35">
        <w:rPr>
          <w:rFonts w:ascii="Times New Roman" w:hAnsi="Times New Roman" w:cs="Times New Roman"/>
          <w:sz w:val="24"/>
        </w:rPr>
        <w:t xml:space="preserve"> Taxonomy Provides Insights into Mutational Signatures’. </w:t>
      </w:r>
      <w:r w:rsidRPr="00D44D35">
        <w:rPr>
          <w:rFonts w:ascii="Times New Roman" w:hAnsi="Times New Roman" w:cs="Times New Roman"/>
          <w:i/>
          <w:iCs/>
          <w:sz w:val="24"/>
        </w:rPr>
        <w:t>Nature Genetics</w:t>
      </w:r>
      <w:r w:rsidRPr="00D44D35">
        <w:rPr>
          <w:rFonts w:ascii="Times New Roman" w:hAnsi="Times New Roman" w:cs="Times New Roman"/>
          <w:sz w:val="24"/>
        </w:rPr>
        <w:t>, ahead of print, April 10. https://doi.org/10.1038/s41588-025-02152-y.</w:t>
      </w:r>
    </w:p>
    <w:p w14:paraId="0E3C516A" w14:textId="77777777" w:rsidR="00D44D35" w:rsidRPr="00D44D35" w:rsidRDefault="00D44D35" w:rsidP="00D44D35">
      <w:pPr>
        <w:pStyle w:val="Bibliography"/>
        <w:rPr>
          <w:rFonts w:ascii="Times New Roman" w:hAnsi="Times New Roman" w:cs="Times New Roman"/>
          <w:sz w:val="24"/>
        </w:rPr>
      </w:pPr>
      <w:proofErr w:type="spellStart"/>
      <w:r w:rsidRPr="00D44D35">
        <w:rPr>
          <w:rFonts w:ascii="Times New Roman" w:hAnsi="Times New Roman" w:cs="Times New Roman"/>
          <w:sz w:val="24"/>
        </w:rPr>
        <w:t>Kucab</w:t>
      </w:r>
      <w:proofErr w:type="spellEnd"/>
      <w:r w:rsidRPr="00D44D35">
        <w:rPr>
          <w:rFonts w:ascii="Times New Roman" w:hAnsi="Times New Roman" w:cs="Times New Roman"/>
          <w:sz w:val="24"/>
        </w:rPr>
        <w:t xml:space="preserve">, Jill E., </w:t>
      </w:r>
      <w:proofErr w:type="spellStart"/>
      <w:r w:rsidRPr="00D44D35">
        <w:rPr>
          <w:rFonts w:ascii="Times New Roman" w:hAnsi="Times New Roman" w:cs="Times New Roman"/>
          <w:sz w:val="24"/>
        </w:rPr>
        <w:t>Xueqing</w:t>
      </w:r>
      <w:proofErr w:type="spellEnd"/>
      <w:r w:rsidRPr="00D44D35">
        <w:rPr>
          <w:rFonts w:ascii="Times New Roman" w:hAnsi="Times New Roman" w:cs="Times New Roman"/>
          <w:sz w:val="24"/>
        </w:rPr>
        <w:t xml:space="preserve"> Zou, Sandro </w:t>
      </w:r>
      <w:proofErr w:type="spellStart"/>
      <w:r w:rsidRPr="00D44D35">
        <w:rPr>
          <w:rFonts w:ascii="Times New Roman" w:hAnsi="Times New Roman" w:cs="Times New Roman"/>
          <w:sz w:val="24"/>
        </w:rPr>
        <w:t>Morganella</w:t>
      </w:r>
      <w:proofErr w:type="spellEnd"/>
      <w:r w:rsidRPr="00D44D35">
        <w:rPr>
          <w:rFonts w:ascii="Times New Roman" w:hAnsi="Times New Roman" w:cs="Times New Roman"/>
          <w:sz w:val="24"/>
        </w:rPr>
        <w:t xml:space="preserve">, et al. 2019. ‘A Compendium of Mutational Signatures of Environmental Agents’. </w:t>
      </w:r>
      <w:r w:rsidRPr="00D44D35">
        <w:rPr>
          <w:rFonts w:ascii="Times New Roman" w:hAnsi="Times New Roman" w:cs="Times New Roman"/>
          <w:i/>
          <w:iCs/>
          <w:sz w:val="24"/>
        </w:rPr>
        <w:t>Cell</w:t>
      </w:r>
      <w:r w:rsidRPr="00D44D35">
        <w:rPr>
          <w:rFonts w:ascii="Times New Roman" w:hAnsi="Times New Roman" w:cs="Times New Roman"/>
          <w:sz w:val="24"/>
        </w:rPr>
        <w:t xml:space="preserve"> 177 (4): 821-836.e16. https://doi.org/10.1016/j.cell.2019.03.001.</w:t>
      </w:r>
    </w:p>
    <w:p w14:paraId="3B0BF8A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Lippert, Malcolm J., </w:t>
      </w:r>
      <w:proofErr w:type="spellStart"/>
      <w:r w:rsidRPr="00D44D35">
        <w:rPr>
          <w:rFonts w:ascii="Times New Roman" w:hAnsi="Times New Roman" w:cs="Times New Roman"/>
          <w:sz w:val="24"/>
        </w:rPr>
        <w:t>Nayun</w:t>
      </w:r>
      <w:proofErr w:type="spellEnd"/>
      <w:r w:rsidRPr="00D44D35">
        <w:rPr>
          <w:rFonts w:ascii="Times New Roman" w:hAnsi="Times New Roman" w:cs="Times New Roman"/>
          <w:sz w:val="24"/>
        </w:rPr>
        <w:t xml:space="preserve"> Kim, Jang-Eun Cho, et al. 2011. ‘Role for Topoisomerase 1 in Transcription-Associated Mutagenesis in Yeast’.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698–703. https://doi.org/10.1073/pnas.1012363108.</w:t>
      </w:r>
    </w:p>
    <w:p w14:paraId="554EA11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Liu, Mo, Yang Wu, </w:t>
      </w:r>
      <w:proofErr w:type="spellStart"/>
      <w:r w:rsidRPr="00D44D35">
        <w:rPr>
          <w:rFonts w:ascii="Times New Roman" w:hAnsi="Times New Roman" w:cs="Times New Roman"/>
          <w:sz w:val="24"/>
        </w:rPr>
        <w:t>Nanhai</w:t>
      </w:r>
      <w:proofErr w:type="spellEnd"/>
      <w:r w:rsidRPr="00D44D35">
        <w:rPr>
          <w:rFonts w:ascii="Times New Roman" w:hAnsi="Times New Roman" w:cs="Times New Roman"/>
          <w:sz w:val="24"/>
        </w:rPr>
        <w:t xml:space="preserve"> Jiang, Arnoud Boot, and Steven G Rozen. 2023. ‘</w:t>
      </w:r>
      <w:proofErr w:type="spellStart"/>
      <w:r w:rsidRPr="00D44D35">
        <w:rPr>
          <w:rFonts w:ascii="Times New Roman" w:hAnsi="Times New Roman" w:cs="Times New Roman"/>
          <w:sz w:val="24"/>
        </w:rPr>
        <w:t>mSigHdp</w:t>
      </w:r>
      <w:proofErr w:type="spellEnd"/>
      <w:r w:rsidRPr="00D44D35">
        <w:rPr>
          <w:rFonts w:ascii="Times New Roman" w:hAnsi="Times New Roman" w:cs="Times New Roman"/>
          <w:sz w:val="24"/>
        </w:rPr>
        <w:t xml:space="preserve">: Hierarchical Dirichlet Process Mixture Modeling for Mutational Signature Discovery’. </w:t>
      </w:r>
      <w:r w:rsidRPr="00D44D35">
        <w:rPr>
          <w:rFonts w:ascii="Times New Roman" w:hAnsi="Times New Roman" w:cs="Times New Roman"/>
          <w:i/>
          <w:iCs/>
          <w:sz w:val="24"/>
        </w:rPr>
        <w:t>NAR Genomics and Bioinformatics</w:t>
      </w:r>
      <w:r w:rsidRPr="00D44D35">
        <w:rPr>
          <w:rFonts w:ascii="Times New Roman" w:hAnsi="Times New Roman" w:cs="Times New Roman"/>
          <w:sz w:val="24"/>
        </w:rPr>
        <w:t xml:space="preserve"> 5 (1): lqad005. https://doi.org/10.1093/nargab/lqad005.</w:t>
      </w:r>
    </w:p>
    <w:p w14:paraId="4485DBD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Martínez-Jiménez, Francisco, Ali </w:t>
      </w:r>
      <w:proofErr w:type="spellStart"/>
      <w:r w:rsidRPr="00D44D35">
        <w:rPr>
          <w:rFonts w:ascii="Times New Roman" w:hAnsi="Times New Roman" w:cs="Times New Roman"/>
          <w:sz w:val="24"/>
        </w:rPr>
        <w:t>Movasati</w:t>
      </w:r>
      <w:proofErr w:type="spellEnd"/>
      <w:r w:rsidRPr="00D44D35">
        <w:rPr>
          <w:rFonts w:ascii="Times New Roman" w:hAnsi="Times New Roman" w:cs="Times New Roman"/>
          <w:sz w:val="24"/>
        </w:rPr>
        <w:t xml:space="preserve">, Sascha Remy Brunner, et al. 2023. ‘Pan-Cancer Whole-Genome Comparison of Primary and Metastatic Solid </w:t>
      </w:r>
      <w:proofErr w:type="spellStart"/>
      <w:r w:rsidRPr="00D44D35">
        <w:rPr>
          <w:rFonts w:ascii="Times New Roman" w:hAnsi="Times New Roman" w:cs="Times New Roman"/>
          <w:sz w:val="24"/>
        </w:rPr>
        <w:t>Tumours</w:t>
      </w:r>
      <w:proofErr w:type="spellEnd"/>
      <w:r w:rsidRPr="00D44D35">
        <w:rPr>
          <w:rFonts w:ascii="Times New Roman" w:hAnsi="Times New Roman" w:cs="Times New Roman"/>
          <w:sz w:val="24"/>
        </w:rPr>
        <w:t xml:space="preserve">’. </w:t>
      </w:r>
      <w:r w:rsidRPr="00D44D35">
        <w:rPr>
          <w:rFonts w:ascii="Times New Roman" w:hAnsi="Times New Roman" w:cs="Times New Roman"/>
          <w:i/>
          <w:iCs/>
          <w:sz w:val="24"/>
        </w:rPr>
        <w:t>Nature</w:t>
      </w:r>
      <w:r w:rsidRPr="00D44D35">
        <w:rPr>
          <w:rFonts w:ascii="Times New Roman" w:hAnsi="Times New Roman" w:cs="Times New Roman"/>
          <w:sz w:val="24"/>
        </w:rPr>
        <w:t xml:space="preserve"> 618 (7964): 333–41. https://doi.org/10.1038/s41586-023-06054-z.</w:t>
      </w:r>
    </w:p>
    <w:p w14:paraId="5E4EEE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Ng, Alvin W T, Song Ling Poon, Mi Ni Huang, et al. 2017. </w:t>
      </w:r>
      <w:r w:rsidRPr="00D44D35">
        <w:rPr>
          <w:rFonts w:ascii="Times New Roman" w:hAnsi="Times New Roman" w:cs="Times New Roman"/>
          <w:i/>
          <w:iCs/>
          <w:sz w:val="24"/>
        </w:rPr>
        <w:t>Aristolochic Acids and Their Derivatives Are Widely Implicated in Liver Cancers in Taiwan and throughout Asia</w:t>
      </w:r>
      <w:r w:rsidRPr="00D44D35">
        <w:rPr>
          <w:rFonts w:ascii="Times New Roman" w:hAnsi="Times New Roman" w:cs="Times New Roman"/>
          <w:sz w:val="24"/>
        </w:rPr>
        <w:t>. https://www.science.org.</w:t>
      </w:r>
    </w:p>
    <w:p w14:paraId="15220984"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Nik-Zainal, Serena, Ludmil B. Alexandrov, David C. Wedge, et al. 2012. ‘Mutational Processes Molding the Genomes of 21 Breast Cancers’. </w:t>
      </w:r>
      <w:r w:rsidRPr="00D44D35">
        <w:rPr>
          <w:rFonts w:ascii="Times New Roman" w:hAnsi="Times New Roman" w:cs="Times New Roman"/>
          <w:i/>
          <w:iCs/>
          <w:sz w:val="24"/>
        </w:rPr>
        <w:t>Cell</w:t>
      </w:r>
      <w:r w:rsidRPr="00D44D35">
        <w:rPr>
          <w:rFonts w:ascii="Times New Roman" w:hAnsi="Times New Roman" w:cs="Times New Roman"/>
          <w:sz w:val="24"/>
        </w:rPr>
        <w:t xml:space="preserve"> 149 (5): 979–93. https://doi.org/10.1016/j.cell.2012.04.024.</w:t>
      </w:r>
    </w:p>
    <w:p w14:paraId="55D3B73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Poon, Song Ling, Mi Ni Huang, Yang Choo, et al. 2015. ‘Mutation Signatures Implicate Aristolochic Acid in Bladder Cancer Development’. </w:t>
      </w:r>
      <w:r w:rsidRPr="00D44D35">
        <w:rPr>
          <w:rFonts w:ascii="Times New Roman" w:hAnsi="Times New Roman" w:cs="Times New Roman"/>
          <w:i/>
          <w:iCs/>
          <w:sz w:val="24"/>
        </w:rPr>
        <w:t>Genome Medicine</w:t>
      </w:r>
      <w:r w:rsidRPr="00D44D35">
        <w:rPr>
          <w:rFonts w:ascii="Times New Roman" w:hAnsi="Times New Roman" w:cs="Times New Roman"/>
          <w:sz w:val="24"/>
        </w:rPr>
        <w:t xml:space="preserve"> 7 (1): 38. https://doi.org/10.1186/s13073-015-0161-3.</w:t>
      </w:r>
    </w:p>
    <w:p w14:paraId="36287D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Ramlee, Muhammad Khairul, </w:t>
      </w:r>
      <w:proofErr w:type="spellStart"/>
      <w:r w:rsidRPr="00D44D35">
        <w:rPr>
          <w:rFonts w:ascii="Times New Roman" w:hAnsi="Times New Roman" w:cs="Times New Roman"/>
          <w:sz w:val="24"/>
        </w:rPr>
        <w:t>Tingdong</w:t>
      </w:r>
      <w:proofErr w:type="spellEnd"/>
      <w:r w:rsidRPr="00D44D35">
        <w:rPr>
          <w:rFonts w:ascii="Times New Roman" w:hAnsi="Times New Roman" w:cs="Times New Roman"/>
          <w:sz w:val="24"/>
        </w:rPr>
        <w:t xml:space="preserve"> Yan, Alice M. S. Cheung, Charles T. H. Chuah, and Shang Li. 2015. ‘High-Throughput Genotyping of CRISPR/Cas9-Mediated Mutants Using Fluorescent PCR-Capillary Gel Electrophoresis’.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15587. https://doi.org/10.1038/srep15587.</w:t>
      </w:r>
    </w:p>
    <w:p w14:paraId="4A64F8B0" w14:textId="77777777" w:rsidR="00D44D35" w:rsidRPr="00D44D35" w:rsidRDefault="00D44D35" w:rsidP="00D44D35">
      <w:pPr>
        <w:pStyle w:val="Bibliography"/>
        <w:rPr>
          <w:rFonts w:ascii="Times New Roman" w:hAnsi="Times New Roman" w:cs="Times New Roman"/>
          <w:sz w:val="24"/>
        </w:rPr>
      </w:pPr>
      <w:proofErr w:type="spellStart"/>
      <w:r w:rsidRPr="00D44D35">
        <w:rPr>
          <w:rFonts w:ascii="Times New Roman" w:hAnsi="Times New Roman" w:cs="Times New Roman"/>
          <w:sz w:val="24"/>
        </w:rPr>
        <w:t>Reijns</w:t>
      </w:r>
      <w:proofErr w:type="spellEnd"/>
      <w:r w:rsidRPr="00D44D35">
        <w:rPr>
          <w:rFonts w:ascii="Times New Roman" w:hAnsi="Times New Roman" w:cs="Times New Roman"/>
          <w:sz w:val="24"/>
        </w:rPr>
        <w:t xml:space="preserve">, Martin A. M., David A. Parry, Thomas C. Williams, et al. 2022. ‘Signatures of TOP1 Transcription-Associated Mutagenesis in Cancer and Germline’. </w:t>
      </w:r>
      <w:r w:rsidRPr="00D44D35">
        <w:rPr>
          <w:rFonts w:ascii="Times New Roman" w:hAnsi="Times New Roman" w:cs="Times New Roman"/>
          <w:i/>
          <w:iCs/>
          <w:sz w:val="24"/>
        </w:rPr>
        <w:t>Nature</w:t>
      </w:r>
      <w:r w:rsidRPr="00D44D35">
        <w:rPr>
          <w:rFonts w:ascii="Times New Roman" w:hAnsi="Times New Roman" w:cs="Times New Roman"/>
          <w:sz w:val="24"/>
        </w:rPr>
        <w:t xml:space="preserve"> 602 (7898): 623–31. https://doi.org/10.1038/s41586-022-04403-y.</w:t>
      </w:r>
    </w:p>
    <w:p w14:paraId="1EA564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Riva, Laura, Arun R. </w:t>
      </w:r>
      <w:proofErr w:type="spellStart"/>
      <w:r w:rsidRPr="00D44D35">
        <w:rPr>
          <w:rFonts w:ascii="Times New Roman" w:hAnsi="Times New Roman" w:cs="Times New Roman"/>
          <w:sz w:val="24"/>
        </w:rPr>
        <w:t>Pandiri</w:t>
      </w:r>
      <w:proofErr w:type="spellEnd"/>
      <w:r w:rsidRPr="00D44D35">
        <w:rPr>
          <w:rFonts w:ascii="Times New Roman" w:hAnsi="Times New Roman" w:cs="Times New Roman"/>
          <w:sz w:val="24"/>
        </w:rPr>
        <w:t xml:space="preserve">, Yun Rose Li, et al. 2020. ‘The Mutational Signature Profile of Known and Suspected Human Carcinogens in Mice’.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52 (11): 1189–97. https://doi.org/10.1038/s41588-020-0692-4.</w:t>
      </w:r>
    </w:p>
    <w:p w14:paraId="4A19301E"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Takahashi, Diane T., </w:t>
      </w:r>
      <w:proofErr w:type="spellStart"/>
      <w:r w:rsidRPr="00D44D35">
        <w:rPr>
          <w:rFonts w:ascii="Times New Roman" w:hAnsi="Times New Roman" w:cs="Times New Roman"/>
          <w:sz w:val="24"/>
        </w:rPr>
        <w:t>Guenaelle</w:t>
      </w:r>
      <w:proofErr w:type="spellEnd"/>
      <w:r w:rsidRPr="00D44D35">
        <w:rPr>
          <w:rFonts w:ascii="Times New Roman" w:hAnsi="Times New Roman" w:cs="Times New Roman"/>
          <w:sz w:val="24"/>
        </w:rPr>
        <w:t xml:space="preserve"> Burguiere-Slezak, Patricia Auffret Van Der Kemp, and Serge Boiteux. 2011. ‘Topoisomerase 1 Provokes the Formation of Short Deletions in Repeated Sequences upon High Transcription in            </w:t>
      </w:r>
      <w:r w:rsidRPr="00D44D35">
        <w:rPr>
          <w:rFonts w:ascii="Times New Roman" w:hAnsi="Times New Roman" w:cs="Times New Roman"/>
          <w:i/>
          <w:iCs/>
          <w:sz w:val="24"/>
        </w:rPr>
        <w:t>Saccharomyces Cerevisiae</w:t>
      </w:r>
      <w:r w:rsidRPr="00D44D35">
        <w:rPr>
          <w:rFonts w:ascii="Times New Roman" w:hAnsi="Times New Roman" w:cs="Times New Roman"/>
          <w:sz w:val="24"/>
        </w:rPr>
        <w:t xml:space="preserve">’.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692–97. https://doi.org/10.1073/pnas.1012582108.</w:t>
      </w:r>
    </w:p>
    <w:p w14:paraId="56D25EE6" w14:textId="0128D2E4"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11"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112"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3"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5"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16"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19"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2C73A" w14:textId="77777777" w:rsidR="004F57CA" w:rsidRDefault="004F57CA" w:rsidP="000F4F7D">
      <w:pPr>
        <w:spacing w:after="0" w:line="240" w:lineRule="auto"/>
      </w:pPr>
      <w:r>
        <w:separator/>
      </w:r>
    </w:p>
  </w:endnote>
  <w:endnote w:type="continuationSeparator" w:id="0">
    <w:p w14:paraId="3D77B17E" w14:textId="77777777" w:rsidR="004F57CA" w:rsidRDefault="004F57CA" w:rsidP="000F4F7D">
      <w:pPr>
        <w:spacing w:after="0" w:line="240" w:lineRule="auto"/>
      </w:pPr>
      <w:r>
        <w:continuationSeparator/>
      </w:r>
    </w:p>
  </w:endnote>
  <w:endnote w:type="continuationNotice" w:id="1">
    <w:p w14:paraId="59A45142" w14:textId="77777777" w:rsidR="004F57CA" w:rsidRDefault="004F5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8E02" w14:textId="77777777" w:rsidR="004F57CA" w:rsidRDefault="004F57CA" w:rsidP="000F4F7D">
      <w:pPr>
        <w:spacing w:after="0" w:line="240" w:lineRule="auto"/>
      </w:pPr>
      <w:r>
        <w:separator/>
      </w:r>
    </w:p>
  </w:footnote>
  <w:footnote w:type="continuationSeparator" w:id="0">
    <w:p w14:paraId="3B4B78F0" w14:textId="77777777" w:rsidR="004F57CA" w:rsidRDefault="004F57CA" w:rsidP="000F4F7D">
      <w:pPr>
        <w:spacing w:after="0" w:line="240" w:lineRule="auto"/>
      </w:pPr>
      <w:r>
        <w:continuationSeparator/>
      </w:r>
    </w:p>
  </w:footnote>
  <w:footnote w:type="continuationNotice" w:id="1">
    <w:p w14:paraId="0904FF14" w14:textId="77777777" w:rsidR="004F57CA" w:rsidRDefault="004F57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3163"/>
    <w:rsid w:val="00C83546"/>
    <w:rsid w:val="00C83AAD"/>
    <w:rsid w:val="00C849A0"/>
    <w:rsid w:val="00C86C4B"/>
    <w:rsid w:val="00C87D22"/>
    <w:rsid w:val="00C9051E"/>
    <w:rsid w:val="00C91439"/>
    <w:rsid w:val="00C91CC9"/>
    <w:rsid w:val="00C91FF2"/>
    <w:rsid w:val="00C920C3"/>
    <w:rsid w:val="00C947A9"/>
    <w:rsid w:val="00C95039"/>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80C"/>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17645"/>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36</Pages>
  <Words>32733</Words>
  <Characters>186580</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54</cp:revision>
  <cp:lastPrinted>2025-06-06T09:23:00Z</cp:lastPrinted>
  <dcterms:created xsi:type="dcterms:W3CDTF">2025-09-08T06:42:00Z</dcterms:created>
  <dcterms:modified xsi:type="dcterms:W3CDTF">2025-09-08T07:36:00Z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