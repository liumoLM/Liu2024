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96969C6" w:rsidR="00FA5CA0" w:rsidRDefault="0039733B" w:rsidP="008A1C58">
      <w:pPr>
        <w:spacing w:line="480" w:lineRule="auto"/>
        <w:rPr>
          <w:ins w:id="1" w:author="Mo Liu" w:date="2025-05-20T13:06:00Z" w16du:dateUtc="2025-05-20T05:06:00Z"/>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in</w:t>
      </w:r>
      <w:r w:rsidR="009E5692" w:rsidRPr="00FA5CA0">
        <w:rPr>
          <w:rFonts w:ascii="Times New Roman" w:hAnsi="Times New Roman" w:cs="Times New Roman"/>
          <w:sz w:val="24"/>
          <w:szCs w:val="24"/>
        </w:rPr>
        <w:t xml:space="preserve"> </w:t>
      </w:r>
      <w:r w:rsidR="00FA5CA0" w:rsidRPr="00FA5CA0">
        <w:rPr>
          <w:rFonts w:ascii="Times New Roman" w:hAnsi="Times New Roman" w:cs="Times New Roman"/>
          <w:sz w:val="24"/>
          <w:szCs w:val="24"/>
        </w:rPr>
        <w:t xml:space="preserve">two </w:t>
      </w:r>
      <w:r w:rsidR="009E5692">
        <w:rPr>
          <w:rFonts w:ascii="Times New Roman" w:hAnsi="Times New Roman" w:cs="Times New Roman"/>
          <w:sz w:val="24"/>
          <w:szCs w:val="24"/>
        </w:rPr>
        <w:t>ways</w:t>
      </w:r>
      <w:r w:rsidR="00FA5CA0" w:rsidRPr="00FA5CA0">
        <w:rPr>
          <w:rFonts w:ascii="Times New Roman" w:hAnsi="Times New Roman" w:cs="Times New Roman"/>
          <w:sz w:val="24"/>
          <w:szCs w:val="24"/>
        </w:rPr>
        <w:t xml:space="preserve">: (1)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9E5692">
        <w:rPr>
          <w:rFonts w:ascii="Times New Roman" w:hAnsi="Times New Roman" w:cs="Times New Roman"/>
          <w:sz w:val="24"/>
          <w:szCs w:val="24"/>
        </w:rPr>
        <w:t>,</w:t>
      </w:r>
      <w:r w:rsidR="00FA5CA0" w:rsidRPr="00FA5CA0">
        <w:rPr>
          <w:rFonts w:ascii="Times New Roman" w:hAnsi="Times New Roman" w:cs="Times New Roman"/>
          <w:sz w:val="24"/>
          <w:szCs w:val="24"/>
        </w:rPr>
        <w:t xml:space="preserve"> or (2)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insertion-and-deletion (ID) </w:t>
      </w:r>
      <w:r w:rsidR="00200278">
        <w:rPr>
          <w:rFonts w:ascii="Times New Roman" w:hAnsi="Times New Roman" w:cs="Times New Roman"/>
          <w:sz w:val="24"/>
          <w:szCs w:val="24"/>
        </w:rPr>
        <w:t>and generates double-base-</w:t>
      </w:r>
      <w:r w:rsidR="00200278">
        <w:rPr>
          <w:rFonts w:ascii="Times New Roman" w:hAnsi="Times New Roman" w:cs="Times New Roman"/>
          <w:sz w:val="24"/>
          <w:szCs w:val="24"/>
        </w:rPr>
        <w:lastRenderedPageBreak/>
        <w:t xml:space="preserv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7B6E79C" w14:textId="3AF55D5A" w:rsidR="00CA73E4" w:rsidRDefault="00CA73E4" w:rsidP="008A1C58">
      <w:pPr>
        <w:spacing w:line="480" w:lineRule="auto"/>
        <w:rPr>
          <w:rFonts w:ascii="Times New Roman" w:hAnsi="Times New Roman" w:cs="Times New Roman"/>
          <w:sz w:val="24"/>
          <w:szCs w:val="24"/>
        </w:rPr>
      </w:pPr>
      <w:commentRangeStart w:id="2"/>
      <w:r w:rsidRPr="00CA73E4">
        <w:rPr>
          <w:rFonts w:ascii="Times New Roman" w:hAnsi="Times New Roman" w:cs="Times New Roman"/>
          <w:sz w:val="24"/>
          <w:szCs w:val="24"/>
        </w:rPr>
        <w:t xml:space="preserve">While </w:t>
      </w:r>
      <w:proofErr w:type="gramStart"/>
      <w:r w:rsidRPr="00CA73E4">
        <w:rPr>
          <w:rFonts w:ascii="Times New Roman" w:hAnsi="Times New Roman" w:cs="Times New Roman"/>
          <w:sz w:val="24"/>
          <w:szCs w:val="24"/>
        </w:rPr>
        <w:t>the majority of</w:t>
      </w:r>
      <w:proofErr w:type="gramEnd"/>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 ID83, the classical COSMIC indel taxonomy, and ID89, a recently refined classification that incorporates </w:t>
      </w:r>
      <w:r>
        <w:rPr>
          <w:rFonts w:ascii="Times New Roman" w:hAnsi="Times New Roman" w:cs="Times New Roman" w:hint="eastAsia"/>
          <w:sz w:val="24"/>
          <w:szCs w:val="24"/>
        </w:rPr>
        <w:t>the surrounding</w:t>
      </w:r>
      <w:r w:rsidRPr="00CA73E4">
        <w:rPr>
          <w:rFonts w:ascii="Times New Roman" w:hAnsi="Times New Roman" w:cs="Times New Roman"/>
          <w:sz w:val="24"/>
          <w:szCs w:val="24"/>
        </w:rPr>
        <w:t xml:space="preserve"> sequence context</w:t>
      </w:r>
      <w:r w:rsidR="00B8798B">
        <w:rPr>
          <w:rFonts w:ascii="Times New Roman" w:hAnsi="Times New Roman" w:cs="Times New Roman" w:hint="eastAsia"/>
          <w:sz w:val="24"/>
          <w:szCs w:val="24"/>
        </w:rPr>
        <w:t xml:space="preserve"> ()</w:t>
      </w:r>
      <w:r w:rsidRPr="00CA73E4">
        <w:rPr>
          <w:rFonts w:ascii="Times New Roman" w:hAnsi="Times New Roman" w:cs="Times New Roman"/>
          <w:sz w:val="24"/>
          <w:szCs w:val="24"/>
        </w:rPr>
        <w:t>. In this study, we employ both ID83 and ID89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6EDE8D6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extends this framework by incorporating a more granular analysis of the sequence context, significantly enhancing our ability to resolve 1 bp T insertions and deletions in diverse sequence environments.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w:t>
      </w:r>
      <w:r w:rsidR="00596DC9">
        <w:rPr>
          <w:rFonts w:ascii="Times New Roman" w:hAnsi="Times New Roman" w:cs="Times New Roman" w:hint="eastAsia"/>
          <w:sz w:val="24"/>
          <w:szCs w:val="24"/>
        </w:rPr>
        <w:lastRenderedPageBreak/>
        <w:t>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6DEDC9BF"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commentRangeEnd w:id="2"/>
      <w:r w:rsidR="008D39A4">
        <w:rPr>
          <w:rStyle w:val="CommentReference"/>
        </w:rPr>
        <w:commentReference w:id="2"/>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xml:space="preserve">), we identified a comprehensive set of 33 ID83 mutational signatures and 41 ID89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 To systematically compare the two signature catalogs, we developed and applied a new pipeline to match ID83 and ID89 signatures based on tumor samples with high </w:t>
      </w:r>
      <w:r w:rsidRPr="008D60CC">
        <w:rPr>
          <w:rFonts w:ascii="Times New Roman" w:hAnsi="Times New Roman" w:cs="Times New Roman"/>
          <w:sz w:val="24"/>
          <w:szCs w:val="24"/>
        </w:rPr>
        <w:lastRenderedPageBreak/>
        <w:t xml:space="preserve">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 xml:space="preserve">consortium and </w:t>
      </w:r>
      <w:r>
        <w:rPr>
          <w:rFonts w:ascii="Times New Roman" w:hAnsi="Times New Roman" w:cs="Times New Roman"/>
          <w:sz w:val="24"/>
          <w:szCs w:val="24"/>
        </w:rPr>
        <w:lastRenderedPageBreak/>
        <w:t>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00B22C96"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w:t>
      </w:r>
      <w:r w:rsidR="00BE2102" w:rsidRPr="006D2840">
        <w:rPr>
          <w:rFonts w:ascii="Times New Roman" w:hAnsi="Times New Roman" w:cs="Times New Roman"/>
          <w:sz w:val="24"/>
          <w:szCs w:val="24"/>
          <w:highlight w:val="lightGray"/>
        </w:rPr>
        <w:t xml:space="preserve">Figure </w:t>
      </w:r>
      <w:r w:rsidR="006D2840" w:rsidRPr="006D2840">
        <w:rPr>
          <w:rFonts w:ascii="Times New Roman" w:hAnsi="Times New Roman" w:cs="Times New Roman" w:hint="eastAsia"/>
          <w:sz w:val="24"/>
          <w:szCs w:val="24"/>
          <w:highlight w:val="lightGray"/>
        </w:rPr>
        <w:t>S</w:t>
      </w:r>
      <w:r w:rsidR="00BE2102" w:rsidRPr="006D2840">
        <w:rPr>
          <w:rFonts w:ascii="Times New Roman" w:hAnsi="Times New Roman" w:cs="Times New Roman"/>
          <w:sz w:val="24"/>
          <w:szCs w:val="24"/>
          <w:highlight w:val="lightGray"/>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mSigHdp</w:t>
      </w:r>
      <w:proofErr w:type="spellEnd"/>
      <w:r w:rsidR="00D614D2" w:rsidRPr="00D614D2">
        <w:rPr>
          <w:rFonts w:ascii="Times New Roman" w:hAnsi="Times New Roman" w:cs="Times New Roman"/>
          <w:sz w:val="24"/>
          <w:szCs w:val="24"/>
        </w:rPr>
        <w:t>-extracted signatures to those in COSMIC v3.4 and categorized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3"/>
      <w:r>
        <w:rPr>
          <w:rFonts w:ascii="Times New Roman" w:hAnsi="Times New Roman" w:cs="Times New Roman"/>
          <w:sz w:val="24"/>
          <w:szCs w:val="24"/>
        </w:rPr>
        <w:t>we need to provide a rationale for this number, it looks very low compared to what we have used in SBS</w:t>
      </w:r>
      <w:commentRangeEnd w:id="3"/>
      <w:r w:rsidR="00AE1A01">
        <w:rPr>
          <w:rStyle w:val="CommentReference"/>
        </w:rPr>
        <w:commentReference w:id="3"/>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C_ID</w:t>
      </w:r>
      <w:r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w:t>
      </w:r>
      <w:proofErr w:type="spellStart"/>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proofErr w:type="spellEnd"/>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r w:rsidR="0010286A">
        <w:rPr>
          <w:rFonts w:ascii="Times New Roman" w:hAnsi="Times New Roman" w:cs="Times New Roman"/>
          <w:sz w:val="24"/>
          <w:szCs w:val="24"/>
          <w:highlight w:val="yellow"/>
        </w:rPr>
        <w:t>, providing additional evidence that they correspond to a particular mutational process [maybe hark back to mike’s model]</w:t>
      </w:r>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C6777E5"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r w:rsidR="003063D3">
        <w:rPr>
          <w:rFonts w:ascii="Times New Roman" w:hAnsi="Times New Roman" w:cs="Times New Roman"/>
          <w:sz w:val="24"/>
          <w:szCs w:val="24"/>
        </w:rPr>
        <w:t xml:space="preserve">&lt;can we say were not </w:t>
      </w:r>
      <w:proofErr w:type="spellStart"/>
      <w:r w:rsidR="003063D3">
        <w:rPr>
          <w:rFonts w:ascii="Times New Roman" w:hAnsi="Times New Roman" w:cs="Times New Roman"/>
          <w:sz w:val="24"/>
          <w:szCs w:val="24"/>
        </w:rPr>
        <w:t>not</w:t>
      </w:r>
      <w:proofErr w:type="spellEnd"/>
      <w:r w:rsidR="003063D3">
        <w:rPr>
          <w:rFonts w:ascii="Times New Roman" w:hAnsi="Times New Roman" w:cs="Times New Roman"/>
          <w:sz w:val="24"/>
          <w:szCs w:val="24"/>
        </w:rPr>
        <w:t xml:space="preserve"> present in the PCAWG data?&gt;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w:t>
      </w:r>
      <w:proofErr w:type="spellStart"/>
      <w:r w:rsidR="00CE35BA" w:rsidRPr="00CE35BA">
        <w:rPr>
          <w:rFonts w:ascii="Times New Roman" w:hAnsi="Times New Roman" w:cs="Times New Roman"/>
          <w:sz w:val="24"/>
          <w:szCs w:val="24"/>
        </w:rPr>
        <w:t>mSigHdp</w:t>
      </w:r>
      <w:proofErr w:type="spellEnd"/>
      <w:r w:rsidR="00CE35BA" w:rsidRPr="00CE35BA">
        <w:rPr>
          <w:rFonts w:ascii="Times New Roman" w:hAnsi="Times New Roman" w:cs="Times New Roman"/>
          <w:sz w:val="24"/>
          <w:szCs w:val="24"/>
        </w:rPr>
        <w:t xml:space="preserve">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w:t>
      </w:r>
      <w:r w:rsidR="003E7179">
        <w:rPr>
          <w:rFonts w:ascii="Times New Roman" w:hAnsi="Times New Roman" w:cs="Times New Roman"/>
          <w:sz w:val="24"/>
          <w:szCs w:val="24"/>
        </w:rPr>
        <w:lastRenderedPageBreak/>
        <w:t xml:space="preserve">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proofErr w:type="spellStart"/>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proofErr w:type="spellEnd"/>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proofErr w:type="spellStart"/>
      <w:r w:rsidR="00743039" w:rsidRPr="008A1C58">
        <w:rPr>
          <w:rFonts w:ascii="Times New Roman" w:hAnsi="Times New Roman" w:cs="Times New Roman"/>
          <w:sz w:val="24"/>
          <w:szCs w:val="24"/>
        </w:rPr>
        <w:t>mSigHdp</w:t>
      </w:r>
      <w:proofErr w:type="spellEnd"/>
      <w:r w:rsidR="00743039" w:rsidRPr="008A1C58">
        <w:rPr>
          <w:rFonts w:ascii="Times New Roman" w:hAnsi="Times New Roman" w:cs="Times New Roman"/>
          <w:sz w:val="24"/>
          <w:szCs w:val="24"/>
        </w:rPr>
        <w:t xml:space="preserve">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rFonts w:ascii="Times New Roman" w:hAnsi="Times New Roman" w:cs="Times New Roman"/>
          <w:sz w:val="24"/>
          <w:szCs w:val="24"/>
        </w:rPr>
      </w:pPr>
      <w:r>
        <w:rPr>
          <w:rFonts w:ascii="Times New Roman" w:hAnsi="Times New Roman" w:cs="Times New Roman"/>
          <w:sz w:val="24"/>
          <w:szCs w:val="24"/>
        </w:rPr>
        <w:t xml:space="preserve">&lt;we need </w:t>
      </w:r>
      <w:r w:rsidR="00E6352C">
        <w:rPr>
          <w:rFonts w:ascii="Times New Roman" w:hAnsi="Times New Roman" w:cs="Times New Roman"/>
          <w:sz w:val="24"/>
          <w:szCs w:val="24"/>
        </w:rPr>
        <w:t>a</w:t>
      </w:r>
      <w:r>
        <w:rPr>
          <w:rFonts w:ascii="Times New Roman" w:hAnsi="Times New Roman" w:cs="Times New Roman"/>
          <w:sz w:val="24"/>
          <w:szCs w:val="24"/>
        </w:rPr>
        <w:t xml:space="preserve"> paragraph for each signature&gt;</w:t>
      </w:r>
    </w:p>
    <w:p w14:paraId="6607694E" w14:textId="4C1FC3B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Pr="008A1C58">
        <w:rPr>
          <w:rFonts w:ascii="Times New Roman" w:hAnsi="Times New Roman" w:cs="Times New Roman"/>
          <w:sz w:val="24"/>
          <w:szCs w:val="24"/>
        </w:rPr>
        <w:t>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peak in almost all tumors</w:t>
      </w:r>
      <w:r w:rsidR="00A74EE9">
        <w:rPr>
          <w:rFonts w:ascii="Times New Roman" w:hAnsi="Times New Roman" w:cs="Times New Roman"/>
          <w:sz w:val="24"/>
          <w:szCs w:val="24"/>
        </w:rPr>
        <w:t xml:space="preserve"> &lt;this is not clear, maybe: However, the INS:</w:t>
      </w:r>
      <w:proofErr w:type="gramStart"/>
      <w:r w:rsidR="00A74EE9">
        <w:rPr>
          <w:rFonts w:ascii="Times New Roman" w:hAnsi="Times New Roman" w:cs="Times New Roman"/>
          <w:sz w:val="24"/>
          <w:szCs w:val="24"/>
        </w:rPr>
        <w:t>1:T</w:t>
      </w:r>
      <w:proofErr w:type="gramEnd"/>
      <w:r w:rsidR="00A74EE9">
        <w:rPr>
          <w:rFonts w:ascii="Times New Roman" w:hAnsi="Times New Roman" w:cs="Times New Roman"/>
          <w:sz w:val="24"/>
          <w:szCs w:val="24"/>
        </w:rPr>
        <w:t xml:space="preserve">:5+5 mutations are prevalent in </w:t>
      </w:r>
      <w:proofErr w:type="gramStart"/>
      <w:r w:rsidR="00A74EE9">
        <w:rPr>
          <w:rFonts w:ascii="Times New Roman" w:hAnsi="Times New Roman" w:cs="Times New Roman"/>
          <w:sz w:val="24"/>
          <w:szCs w:val="24"/>
        </w:rPr>
        <w:t>all ?</w:t>
      </w:r>
      <w:proofErr w:type="gramEnd"/>
      <w:r w:rsidR="00A74EE9">
        <w:rPr>
          <w:rFonts w:ascii="Times New Roman" w:hAnsi="Times New Roman" w:cs="Times New Roman"/>
          <w:sz w:val="24"/>
          <w:szCs w:val="24"/>
        </w:rPr>
        <w:t xml:space="preserve"> all tumors with ID</w:t>
      </w:r>
      <w:proofErr w:type="gramStart"/>
      <w:r w:rsidR="00A74EE9">
        <w:rPr>
          <w:rFonts w:ascii="Times New Roman" w:hAnsi="Times New Roman" w:cs="Times New Roman"/>
          <w:sz w:val="24"/>
          <w:szCs w:val="24"/>
        </w:rPr>
        <w:t>9 ?</w:t>
      </w:r>
      <w:proofErr w:type="gramEnd"/>
      <w:r w:rsidR="00A74EE9">
        <w:rPr>
          <w:rFonts w:ascii="Times New Roman" w:hAnsi="Times New Roman" w:cs="Times New Roman"/>
          <w:sz w:val="24"/>
          <w:szCs w:val="24"/>
        </w:rPr>
        <w:t xml:space="preserve">  what light does Serena’s analysis shed on </w:t>
      </w:r>
      <w:proofErr w:type="gramStart"/>
      <w:r w:rsidR="00A74EE9">
        <w:rPr>
          <w:rFonts w:ascii="Times New Roman" w:hAnsi="Times New Roman" w:cs="Times New Roman"/>
          <w:sz w:val="24"/>
          <w:szCs w:val="24"/>
        </w:rPr>
        <w:t>this?</w:t>
      </w:r>
      <w:r w:rsidRPr="008A1C58">
        <w:rPr>
          <w:rFonts w:ascii="Times New Roman" w:hAnsi="Times New Roman" w:cs="Times New Roman"/>
          <w:sz w:val="24"/>
          <w:szCs w:val="24"/>
        </w:rPr>
        <w:t>.</w:t>
      </w:r>
      <w:proofErr w:type="gramEnd"/>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w:t>
      </w:r>
      <w:r w:rsidR="001D6AA1" w:rsidRPr="005338C3">
        <w:rPr>
          <w:rFonts w:ascii="Times New Roman" w:hAnsi="Times New Roman" w:cs="Times New Roman" w:hint="eastAsia"/>
          <w:sz w:val="24"/>
          <w:szCs w:val="24"/>
        </w:rPr>
        <w:lastRenderedPageBreak/>
        <w:t xml:space="preserve">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w:t>
      </w:r>
      <w:r w:rsidR="00E07F96" w:rsidRPr="00E07F96">
        <w:rPr>
          <w:rFonts w:ascii="Times New Roman" w:hAnsi="Times New Roman" w:cs="Times New Roman"/>
          <w:sz w:val="24"/>
          <w:szCs w:val="24"/>
        </w:rPr>
        <w:lastRenderedPageBreak/>
        <w:t>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4"/>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4"/>
      <w:r w:rsidR="003C298A">
        <w:rPr>
          <w:rStyle w:val="CommentReference"/>
        </w:rPr>
        <w:commentReference w:id="4"/>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w:t>
      </w:r>
      <w:r w:rsidR="005F315C">
        <w:rPr>
          <w:rFonts w:ascii="Times New Roman" w:hAnsi="Times New Roman" w:cs="Times New Roman" w:hint="eastAsia"/>
          <w:sz w:val="24"/>
          <w:szCs w:val="24"/>
        </w:rPr>
        <w:lastRenderedPageBreak/>
        <w:t xml:space="preserve">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5" w:name="_Hlk190965870"/>
      <w:r w:rsidRPr="00C46126">
        <w:rPr>
          <w:rFonts w:ascii="Times New Roman" w:hAnsi="Times New Roman" w:cs="Times New Roman"/>
          <w:sz w:val="24"/>
          <w:szCs w:val="24"/>
        </w:rPr>
        <w:t>Fisher's exact tests</w:t>
      </w:r>
      <w:bookmarkEnd w:id="5"/>
      <w:r w:rsidRPr="00C46126">
        <w:rPr>
          <w:rFonts w:ascii="Times New Roman" w:hAnsi="Times New Roman" w:cs="Times New Roman"/>
          <w:sz w:val="24"/>
          <w:szCs w:val="24"/>
        </w:rPr>
        <w:t xml:space="preserve"> </w:t>
      </w:r>
      <w:bookmarkStart w:id="6" w:name="_Hlk190965885"/>
      <w:r w:rsidRPr="00C46126">
        <w:rPr>
          <w:rFonts w:ascii="Times New Roman" w:hAnsi="Times New Roman" w:cs="Times New Roman"/>
          <w:sz w:val="24"/>
          <w:szCs w:val="24"/>
        </w:rPr>
        <w:t>within each cancer type</w:t>
      </w:r>
      <w:bookmarkEnd w:id="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w:t>
      </w:r>
      <w:r w:rsidRPr="00524A21">
        <w:rPr>
          <w:rFonts w:ascii="Times New Roman" w:hAnsi="Times New Roman" w:cs="Times New Roman"/>
          <w:sz w:val="24"/>
          <w:szCs w:val="24"/>
        </w:rPr>
        <w:lastRenderedPageBreak/>
        <w:t xml:space="preserve">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w:t>
      </w:r>
      <w:r w:rsidR="00865CDF">
        <w:rPr>
          <w:rFonts w:ascii="Times New Roman" w:hAnsi="Times New Roman" w:cs="Times New Roman" w:hint="eastAsia"/>
          <w:sz w:val="24"/>
          <w:szCs w:val="24"/>
        </w:rPr>
        <w:t xml:space="preserve">and </w:t>
      </w:r>
      <w:proofErr w:type="spellStart"/>
      <w:r w:rsidR="00865CDF">
        <w:rPr>
          <w:rFonts w:ascii="Times New Roman" w:hAnsi="Times New Roman" w:cs="Times New Roman" w:hint="eastAsia"/>
          <w:sz w:val="24"/>
          <w:szCs w:val="24"/>
        </w:rPr>
        <w:t>MuSiCal</w:t>
      </w:r>
      <w:proofErr w:type="spellEnd"/>
      <w:r w:rsidR="00865CDF">
        <w:rPr>
          <w:rFonts w:ascii="Times New Roman" w:hAnsi="Times New Roman" w:cs="Times New Roman" w:hint="eastAsia"/>
          <w:sz w:val="24"/>
          <w:szCs w:val="24"/>
        </w:rPr>
        <w:t xml:space="preserve"> </w:t>
      </w:r>
      <w:r w:rsidRPr="00114E7D">
        <w:rPr>
          <w:rFonts w:ascii="Times New Roman" w:hAnsi="Times New Roman" w:cs="Times New Roman"/>
          <w:sz w:val="24"/>
          <w:szCs w:val="24"/>
        </w:rPr>
        <w:t xml:space="preserve">is likely attributable to the challenges Non-negative Matrix Factorization faces in managing the high data sparsity associated with </w:t>
      </w:r>
      <w:r w:rsidRPr="00114E7D">
        <w:rPr>
          <w:rFonts w:ascii="Times New Roman" w:hAnsi="Times New Roman" w:cs="Times New Roman"/>
          <w:sz w:val="24"/>
          <w:szCs w:val="24"/>
        </w:rPr>
        <w:lastRenderedPageBreak/>
        <w:t xml:space="preserve">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8" w:name="_Hlk191059301"/>
      <w:r w:rsidRPr="00D343FD">
        <w:rPr>
          <w:rFonts w:ascii="Times New Roman" w:hAnsi="Times New Roman" w:cs="Times New Roman"/>
          <w:sz w:val="24"/>
          <w:szCs w:val="24"/>
        </w:rPr>
        <w:t>RNASEH2b</w:t>
      </w:r>
      <w:bookmarkEnd w:id="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w:t>
      </w:r>
      <w:r w:rsidRPr="00D343FD">
        <w:rPr>
          <w:rFonts w:ascii="Times New Roman" w:hAnsi="Times New Roman" w:cs="Times New Roman"/>
          <w:sz w:val="24"/>
          <w:szCs w:val="24"/>
        </w:rPr>
        <w:lastRenderedPageBreak/>
        <w:t xml:space="preserve">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w:t>
      </w:r>
      <w:r w:rsidRPr="00D343FD">
        <w:rPr>
          <w:rFonts w:ascii="Times New Roman" w:hAnsi="Times New Roman" w:cs="Times New Roman"/>
          <w:sz w:val="24"/>
          <w:szCs w:val="24"/>
        </w:rPr>
        <w:lastRenderedPageBreak/>
        <w:t>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lastRenderedPageBreak/>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w:t>
      </w:r>
      <w:r w:rsidRPr="00E371D0">
        <w:rPr>
          <w:rFonts w:ascii="Times New Roman" w:hAnsi="Times New Roman" w:cs="Times New Roman"/>
          <w:sz w:val="24"/>
        </w:rPr>
        <w:lastRenderedPageBreak/>
        <w:t xml:space="preserve">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8"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3" w:author="Mo Liu" w:date="2025-04-17T19:46:00Z" w:initials="ML">
    <w:p w14:paraId="2C16E805" w14:textId="70DE772A" w:rsidR="00AE1A01" w:rsidRDefault="00AE1A01" w:rsidP="00AE1A01">
      <w:pPr>
        <w:pStyle w:val="CommentText"/>
      </w:pPr>
      <w:r>
        <w:rPr>
          <w:rStyle w:val="CommentReference"/>
        </w:rPr>
        <w:annotationRef/>
      </w:r>
      <w:r>
        <w:t>We chose a lower cosine similarity because ID signatures usually with high sparsity</w:t>
      </w:r>
    </w:p>
  </w:comment>
  <w:comment w:id="4"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7"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E17DCA" w15:done="0"/>
  <w15:commentEx w15:paraId="2C16E805"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C158E5" w16cex:dateUtc="2025-05-20T08:10:00Z"/>
  <w16cex:commentExtensible w16cex:durableId="0220F082" w16cex:dateUtc="2025-04-17T11:46: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E17DCA" w16cid:durableId="76C158E5"/>
  <w16cid:commentId w16cid:paraId="2C16E805" w16cid:durableId="0220F08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63D1D" w14:textId="77777777" w:rsidR="00286CDE" w:rsidRDefault="00286CDE" w:rsidP="000F4F7D">
      <w:pPr>
        <w:spacing w:after="0" w:line="240" w:lineRule="auto"/>
      </w:pPr>
      <w:r>
        <w:separator/>
      </w:r>
    </w:p>
  </w:endnote>
  <w:endnote w:type="continuationSeparator" w:id="0">
    <w:p w14:paraId="32B3417B" w14:textId="77777777" w:rsidR="00286CDE" w:rsidRDefault="00286CDE" w:rsidP="000F4F7D">
      <w:pPr>
        <w:spacing w:after="0" w:line="240" w:lineRule="auto"/>
      </w:pPr>
      <w:r>
        <w:continuationSeparator/>
      </w:r>
    </w:p>
  </w:endnote>
  <w:endnote w:type="continuationNotice" w:id="1">
    <w:p w14:paraId="3AB607B8" w14:textId="77777777" w:rsidR="00286CDE" w:rsidRDefault="00286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A755F" w14:textId="77777777" w:rsidR="00286CDE" w:rsidRDefault="00286CDE" w:rsidP="000F4F7D">
      <w:pPr>
        <w:spacing w:after="0" w:line="240" w:lineRule="auto"/>
      </w:pPr>
      <w:r>
        <w:separator/>
      </w:r>
    </w:p>
  </w:footnote>
  <w:footnote w:type="continuationSeparator" w:id="0">
    <w:p w14:paraId="1DF1F9AA" w14:textId="77777777" w:rsidR="00286CDE" w:rsidRDefault="00286CDE" w:rsidP="000F4F7D">
      <w:pPr>
        <w:spacing w:after="0" w:line="240" w:lineRule="auto"/>
      </w:pPr>
      <w:r>
        <w:continuationSeparator/>
      </w:r>
    </w:p>
  </w:footnote>
  <w:footnote w:type="continuationNotice" w:id="1">
    <w:p w14:paraId="147606D0" w14:textId="77777777" w:rsidR="00286CDE" w:rsidRDefault="00286CD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59F1"/>
    <w:rsid w:val="00427567"/>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77E63"/>
    <w:rsid w:val="0048034F"/>
    <w:rsid w:val="0048166A"/>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1038/srep15587"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23" Type="http://schemas.openxmlformats.org/officeDocument/2006/relationships/theme" Target="theme/theme1.xml"/><Relationship Id="rId10" Type="http://schemas.openxmlformats.org/officeDocument/2006/relationships/hyperlink" Target="mailto:mo.liu@gzhmu.edu.cn"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26482</Words>
  <Characters>150948</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11</cp:revision>
  <dcterms:created xsi:type="dcterms:W3CDTF">2025-05-27T09:09:00Z</dcterms:created>
  <dcterms:modified xsi:type="dcterms:W3CDTF">2025-05-27T09:22:00Z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