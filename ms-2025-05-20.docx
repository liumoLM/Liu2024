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w:t>
      </w:r>
      <w:proofErr w:type="spellStart"/>
      <w:r w:rsidR="00A279AA" w:rsidRPr="006D1797">
        <w:rPr>
          <w:rFonts w:ascii="Times New Roman" w:hAnsi="Times New Roman" w:cs="Times New Roman"/>
        </w:rPr>
        <w:t>Programme</w:t>
      </w:r>
      <w:proofErr w:type="spellEnd"/>
      <w:r w:rsidR="00A279AA" w:rsidRPr="006D1797">
        <w:rPr>
          <w:rFonts w:ascii="Times New Roman" w:hAnsi="Times New Roman" w:cs="Times New Roman"/>
        </w:rPr>
        <w:t xml:space="preserv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0"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26CB73B7"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analysis of somatic mutations from large sets of samples</w:t>
      </w:r>
      <w:r w:rsidRPr="00065370">
        <w:rPr>
          <w:rFonts w:ascii="Times New Roman" w:hAnsi="Times New Roman" w:cs="Times New Roman"/>
          <w:sz w:val="24"/>
          <w:szCs w:val="24"/>
        </w:rPr>
        <w:t xml:space="preserve">.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HMF (Hartwig Medical Foundation) cohorts to create a comprehensive collection of ID (small insertions and deletion) mutational signatures using a hierarchical Dirichlet process-based approach. This analysis led to the identification of 15 novel signatures, in addition to the 23 currently cataloged in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 note</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in cell-line experiments that </w:t>
      </w:r>
      <w:r w:rsidRPr="00065370">
        <w:rPr>
          <w:rFonts w:ascii="Times New Roman" w:hAnsi="Times New Roman" w:cs="Times New Roman"/>
          <w:sz w:val="24"/>
          <w:szCs w:val="24"/>
        </w:rPr>
        <w:t xml:space="preserve">one </w:t>
      </w:r>
      <w:r w:rsidR="00761EAE">
        <w:rPr>
          <w:rFonts w:ascii="Times New Roman" w:hAnsi="Times New Roman" w:cs="Times New Roman" w:hint="eastAsia"/>
          <w:sz w:val="24"/>
          <w:szCs w:val="24"/>
        </w:rPr>
        <w:t xml:space="preserve">of the </w:t>
      </w:r>
      <w:r w:rsidRPr="00065370">
        <w:rPr>
          <w:rFonts w:ascii="Times New Roman" w:hAnsi="Times New Roman" w:cs="Times New Roman"/>
          <w:sz w:val="24"/>
          <w:szCs w:val="24"/>
        </w:rPr>
        <w:t>novel signature</w:t>
      </w:r>
      <w:r w:rsidR="00761EAE">
        <w:rPr>
          <w:rFonts w:ascii="Times New Roman" w:hAnsi="Times New Roman" w:cs="Times New Roman" w:hint="eastAsia"/>
          <w:sz w:val="24"/>
          <w:szCs w:val="24"/>
        </w:rPr>
        <w:t>s</w:t>
      </w:r>
      <w:r w:rsidR="00814D3A">
        <w:rPr>
          <w:rFonts w:ascii="Times New Roman" w:hAnsi="Times New Roman" w:cs="Times New Roman" w:hint="eastAsia"/>
          <w:sz w:val="24"/>
          <w:szCs w:val="24"/>
        </w:rPr>
        <w:t xml:space="preserve"> that we identified</w:t>
      </w:r>
      <w:r w:rsidRPr="00065370">
        <w:rPr>
          <w:rFonts w:ascii="Times New Roman" w:hAnsi="Times New Roman" w:cs="Times New Roman"/>
          <w:sz w:val="24"/>
          <w:szCs w:val="24"/>
        </w:rPr>
        <w:t xml:space="preserv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r w:rsidR="002B316E">
        <w:rPr>
          <w:rFonts w:ascii="Times New Roman" w:hAnsi="Times New Roman" w:cs="Times New Roman" w:hint="eastAsia"/>
          <w:sz w:val="24"/>
          <w:szCs w:val="24"/>
        </w:rPr>
        <w:t>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r w:rsidR="00814D3A">
        <w:rPr>
          <w:rFonts w:ascii="Times New Roman" w:hAnsi="Times New Roman" w:cs="Times New Roman" w:hint="eastAsia"/>
          <w:sz w:val="24"/>
          <w:szCs w:val="24"/>
        </w:rPr>
        <w:t xml:space="preserve">signatures,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 xml:space="preserve">defective DNA mismatch repair.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w:t>
      </w:r>
      <w:r w:rsidR="00814D3A">
        <w:rPr>
          <w:rFonts w:ascii="Times New Roman" w:hAnsi="Times New Roman" w:cs="Times New Roman"/>
          <w:sz w:val="24"/>
          <w:szCs w:val="24"/>
        </w:rPr>
        <w:t>differences</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prevalence</w:t>
      </w:r>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w:t>
      </w:r>
      <w:proofErr w:type="gramStart"/>
      <w:r w:rsidR="00814D3A">
        <w:rPr>
          <w:rFonts w:ascii="Times New Roman" w:hAnsi="Times New Roman" w:cs="Times New Roman" w:hint="eastAsia"/>
          <w:sz w:val="24"/>
          <w:szCs w:val="24"/>
        </w:rPr>
        <w:t>particular cancer</w:t>
      </w:r>
      <w:proofErr w:type="gramEnd"/>
      <w:r w:rsidR="00814D3A">
        <w:rPr>
          <w:rFonts w:ascii="Times New Roman" w:hAnsi="Times New Roman" w:cs="Times New Roman" w:hint="eastAsia"/>
          <w:sz w:val="24"/>
          <w:szCs w:val="24"/>
        </w:rPr>
        <w:t xml:space="preserve"> types</w:t>
      </w:r>
      <w:r w:rsidRPr="00065370">
        <w:rPr>
          <w:rFonts w:ascii="Times New Roman" w:hAnsi="Times New Roman" w:cs="Times New Roman"/>
          <w:sz w:val="24"/>
          <w:szCs w:val="24"/>
        </w:rPr>
        <w:t xml:space="preserve">. </w:t>
      </w:r>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proofErr w:type="spellStart"/>
      <w:r w:rsidR="001049D3">
        <w:rPr>
          <w:rFonts w:ascii="Times New Roman" w:hAnsi="Times New Roman" w:cs="Times New Roman" w:hint="eastAsia"/>
          <w:sz w:val="24"/>
          <w:szCs w:val="24"/>
        </w:rPr>
        <w:t>exonic</w:t>
      </w:r>
      <w:proofErr w:type="spellEnd"/>
      <w:r w:rsidR="001049D3">
        <w:rPr>
          <w:rFonts w:ascii="Times New Roman" w:hAnsi="Times New Roman" w:cs="Times New Roman" w:hint="eastAsia"/>
          <w:sz w:val="24"/>
          <w:szCs w:val="24"/>
        </w:rPr>
        <w:t xml:space="preserve"> </w:t>
      </w:r>
      <w:r w:rsidRPr="006E1387">
        <w:rPr>
          <w:rFonts w:ascii="Times New Roman" w:hAnsi="Times New Roman" w:cs="Times New Roman"/>
          <w:sz w:val="24"/>
          <w:szCs w:val="24"/>
        </w:rPr>
        <w:t xml:space="preserve">IDs in </w:t>
      </w:r>
      <w:r w:rsidR="001049D3">
        <w:rPr>
          <w:rFonts w:ascii="Times New Roman" w:hAnsi="Times New Roman" w:cs="Times New Roman" w:hint="eastAsia"/>
          <w:sz w:val="24"/>
          <w:szCs w:val="24"/>
        </w:rPr>
        <w:t>TP53</w:t>
      </w:r>
      <w:r w:rsidRPr="006E1387">
        <w:rPr>
          <w:rFonts w:ascii="Times New Roman" w:hAnsi="Times New Roman" w:cs="Times New Roman"/>
          <w:sz w:val="24"/>
          <w:szCs w:val="24"/>
        </w:rPr>
        <w:t>,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 and </w:t>
      </w:r>
      <w:r w:rsidR="00DE572B">
        <w:rPr>
          <w:rFonts w:ascii="Times New Roman" w:hAnsi="Times New Roman" w:cs="Times New Roman" w:hint="eastAsia"/>
          <w:sz w:val="24"/>
          <w:szCs w:val="24"/>
        </w:rPr>
        <w:t xml:space="preserve">it </w:t>
      </w:r>
      <w:r w:rsidR="00761EAE">
        <w:rPr>
          <w:rFonts w:ascii="Times New Roman" w:hAnsi="Times New Roman" w:cs="Times New Roman" w:hint="eastAsia"/>
          <w:sz w:val="24"/>
          <w:szCs w:val="24"/>
        </w:rPr>
        <w:t>provid</w:t>
      </w:r>
      <w:r w:rsidR="00DE572B">
        <w:rPr>
          <w:rFonts w:ascii="Times New Roman" w:hAnsi="Times New Roman" w:cs="Times New Roman" w:hint="eastAsia"/>
          <w:sz w:val="24"/>
          <w:szCs w:val="24"/>
        </w:rPr>
        <w:t>es</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insights into biological implications through extended sequence investigation and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E5920AA"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(5mC)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296969C6" w:rsidR="00FA5CA0" w:rsidRDefault="0039733B" w:rsidP="008A1C58">
      <w:pPr>
        <w:spacing w:line="480" w:lineRule="auto"/>
        <w:rPr>
          <w:ins w:id="1" w:author="Mo Liu" w:date="2025-05-20T13:06:00Z" w16du:dateUtc="2025-05-20T05:06:00Z"/>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in</w:t>
      </w:r>
      <w:r w:rsidR="009E5692" w:rsidRPr="00FA5CA0">
        <w:rPr>
          <w:rFonts w:ascii="Times New Roman" w:hAnsi="Times New Roman" w:cs="Times New Roman"/>
          <w:sz w:val="24"/>
          <w:szCs w:val="24"/>
        </w:rPr>
        <w:t xml:space="preserve"> </w:t>
      </w:r>
      <w:r w:rsidR="00FA5CA0" w:rsidRPr="00FA5CA0">
        <w:rPr>
          <w:rFonts w:ascii="Times New Roman" w:hAnsi="Times New Roman" w:cs="Times New Roman"/>
          <w:sz w:val="24"/>
          <w:szCs w:val="24"/>
        </w:rPr>
        <w:t xml:space="preserve">two </w:t>
      </w:r>
      <w:r w:rsidR="009E5692">
        <w:rPr>
          <w:rFonts w:ascii="Times New Roman" w:hAnsi="Times New Roman" w:cs="Times New Roman"/>
          <w:sz w:val="24"/>
          <w:szCs w:val="24"/>
        </w:rPr>
        <w:t>ways</w:t>
      </w:r>
      <w:r w:rsidR="00FA5CA0" w:rsidRPr="00FA5CA0">
        <w:rPr>
          <w:rFonts w:ascii="Times New Roman" w:hAnsi="Times New Roman" w:cs="Times New Roman"/>
          <w:sz w:val="24"/>
          <w:szCs w:val="24"/>
        </w:rPr>
        <w:t xml:space="preserve">: (1)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(Boot et al. 2018; Huang et al. 2017; Kucab et al. 2019; Caipa Garcia et al. 2024; Riva et al. 2020)</w:t>
      </w:r>
      <w:r w:rsidR="003435F6">
        <w:rPr>
          <w:rFonts w:ascii="Times New Roman" w:hAnsi="Times New Roman" w:cs="Times New Roman"/>
          <w:sz w:val="24"/>
          <w:szCs w:val="24"/>
        </w:rPr>
        <w:fldChar w:fldCharType="end"/>
      </w:r>
      <w:r w:rsidR="009E5692">
        <w:rPr>
          <w:rFonts w:ascii="Times New Roman" w:hAnsi="Times New Roman" w:cs="Times New Roman"/>
          <w:sz w:val="24"/>
          <w:szCs w:val="24"/>
        </w:rPr>
        <w:t>,</w:t>
      </w:r>
      <w:r w:rsidR="00FA5CA0" w:rsidRPr="00FA5CA0">
        <w:rPr>
          <w:rFonts w:ascii="Times New Roman" w:hAnsi="Times New Roman" w:cs="Times New Roman"/>
          <w:sz w:val="24"/>
          <w:szCs w:val="24"/>
        </w:rPr>
        <w:t xml:space="preserve"> or (2)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 xml:space="preserve">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E371D0">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E371D0">
        <w:rPr>
          <w:rFonts w:ascii="Times New Roman" w:hAnsi="Times New Roman" w:cs="Times New Roman" w:hint="eastAsia"/>
          <w:sz w:val="24"/>
          <w:szCs w:val="24"/>
        </w:rPr>
        <w:instrText> </w:instrText>
      </w:r>
      <w:r w:rsidR="00E371D0">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attribution analysis revealed that this 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00FA5CA0" w:rsidRPr="00FA5CA0">
        <w:rPr>
          <w:rFonts w:ascii="Times New Roman" w:hAnsi="Times New Roman" w:cs="Times New Roman"/>
          <w:sz w:val="24"/>
          <w:szCs w:val="24"/>
        </w:rPr>
        <w:t xml:space="preserve"> </w:t>
      </w:r>
      <w:r w:rsidR="00736F8D">
        <w:rPr>
          <w:rFonts w:ascii="Times New Roman" w:hAnsi="Times New Roman" w:cs="Times New Roman"/>
          <w:sz w:val="24"/>
          <w:szCs w:val="24"/>
        </w:rPr>
        <w:t xml:space="preserve">that in addition to its SBS signature, AA also small insertion-and-deletion (ID) </w:t>
      </w:r>
      <w:r w:rsidR="00200278">
        <w:rPr>
          <w:rFonts w:ascii="Times New Roman" w:hAnsi="Times New Roman" w:cs="Times New Roman"/>
          <w:sz w:val="24"/>
          <w:szCs w:val="24"/>
        </w:rPr>
        <w:t xml:space="preserve">and generates double-base-substitution </w:t>
      </w:r>
      <w:r w:rsidR="00200278">
        <w:rPr>
          <w:rFonts w:ascii="Times New Roman" w:hAnsi="Times New Roman" w:cs="Times New Roman"/>
          <w:sz w:val="24"/>
          <w:szCs w:val="24"/>
        </w:rPr>
        <w:lastRenderedPageBreak/>
        <w:t xml:space="preserve">(DBS) </w:t>
      </w:r>
      <w:r w:rsidR="00736F8D">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E371D0">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 xml:space="preserve">. </w:t>
      </w:r>
      <w:r w:rsidR="00736F8D">
        <w:rPr>
          <w:rFonts w:ascii="Times New Roman" w:hAnsi="Times New Roman" w:cs="Times New Roman"/>
          <w:sz w:val="24"/>
          <w:szCs w:val="24"/>
        </w:rPr>
        <w:t>These signatures</w:t>
      </w:r>
      <w:r w:rsidR="00112E7A">
        <w:rPr>
          <w:rFonts w:ascii="Times New Roman" w:hAnsi="Times New Roman" w:cs="Times New Roman" w:hint="eastAsia"/>
          <w:sz w:val="24"/>
          <w:szCs w:val="24"/>
        </w:rPr>
        <w:t xml:space="preserve"> </w:t>
      </w:r>
      <w:r w:rsidR="00540405">
        <w:rPr>
          <w:rFonts w:ascii="Times New Roman" w:hAnsi="Times New Roman" w:cs="Times New Roman" w:hint="eastAsia"/>
          <w:sz w:val="24"/>
          <w:szCs w:val="24"/>
        </w:rPr>
        <w:t>were</w:t>
      </w:r>
      <w:r w:rsidR="00FA5CA0" w:rsidRPr="00FA5CA0">
        <w:rPr>
          <w:rFonts w:ascii="Times New Roman" w:hAnsi="Times New Roman" w:cs="Times New Roman"/>
          <w:sz w:val="24"/>
          <w:szCs w:val="24"/>
        </w:rPr>
        <w:t xml:space="preserve"> </w:t>
      </w:r>
      <w:r w:rsidR="00736F8D">
        <w:rPr>
          <w:rFonts w:ascii="Times New Roman" w:hAnsi="Times New Roman" w:cs="Times New Roman"/>
          <w:sz w:val="24"/>
          <w:szCs w:val="24"/>
        </w:rPr>
        <w:t>confirmed</w:t>
      </w:r>
      <w:r w:rsidR="00FA5CA0"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00FA5CA0"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FA5CA0" w:rsidRPr="00FA5CA0">
        <w:rPr>
          <w:rFonts w:ascii="Times New Roman" w:hAnsi="Times New Roman" w:cs="Times New Roman"/>
          <w:sz w:val="24"/>
          <w:szCs w:val="24"/>
        </w:rPr>
        <w:t>.</w:t>
      </w:r>
    </w:p>
    <w:p w14:paraId="27B6E79C" w14:textId="3AF55D5A" w:rsidR="00CA73E4" w:rsidRDefault="00CA73E4" w:rsidP="008A1C58">
      <w:pPr>
        <w:spacing w:line="480" w:lineRule="auto"/>
        <w:rPr>
          <w:rFonts w:ascii="Times New Roman" w:hAnsi="Times New Roman" w:cs="Times New Roman"/>
          <w:sz w:val="24"/>
          <w:szCs w:val="24"/>
        </w:rPr>
      </w:pPr>
      <w:commentRangeStart w:id="2"/>
      <w:r w:rsidRPr="00CA73E4">
        <w:rPr>
          <w:rFonts w:ascii="Times New Roman" w:hAnsi="Times New Roman" w:cs="Times New Roman"/>
          <w:sz w:val="24"/>
          <w:szCs w:val="24"/>
        </w:rPr>
        <w:t xml:space="preserve">While </w:t>
      </w:r>
      <w:proofErr w:type="gramStart"/>
      <w:r w:rsidRPr="00CA73E4">
        <w:rPr>
          <w:rFonts w:ascii="Times New Roman" w:hAnsi="Times New Roman" w:cs="Times New Roman"/>
          <w:sz w:val="24"/>
          <w:szCs w:val="24"/>
        </w:rPr>
        <w:t>the majority of</w:t>
      </w:r>
      <w:proofErr w:type="gramEnd"/>
      <w:r w:rsidRPr="00CA73E4">
        <w:rPr>
          <w:rFonts w:ascii="Times New Roman" w:hAnsi="Times New Roman" w:cs="Times New Roman"/>
          <w:sz w:val="24"/>
          <w:szCs w:val="24"/>
        </w:rPr>
        <w:t xml:space="preserve"> mutational signature research has focused on single base substitutions (SBSs), indel (ID) signatures also yield critical insights into mutagenic mechanisms. In particular, the characterization of indel signatures has evolved, with two main classifications now in use: ID83, the classical COSMIC indel taxonomy, and ID89, a recently refined classification that incorporates </w:t>
      </w:r>
      <w:r>
        <w:rPr>
          <w:rFonts w:ascii="Times New Roman" w:hAnsi="Times New Roman" w:cs="Times New Roman" w:hint="eastAsia"/>
          <w:sz w:val="24"/>
          <w:szCs w:val="24"/>
        </w:rPr>
        <w:t>the surrounding</w:t>
      </w:r>
      <w:r w:rsidRPr="00CA73E4">
        <w:rPr>
          <w:rFonts w:ascii="Times New Roman" w:hAnsi="Times New Roman" w:cs="Times New Roman"/>
          <w:sz w:val="24"/>
          <w:szCs w:val="24"/>
        </w:rPr>
        <w:t xml:space="preserve"> sequence context</w:t>
      </w:r>
      <w:r w:rsidR="00B8798B">
        <w:rPr>
          <w:rFonts w:ascii="Times New Roman" w:hAnsi="Times New Roman" w:cs="Times New Roman" w:hint="eastAsia"/>
          <w:sz w:val="24"/>
          <w:szCs w:val="24"/>
        </w:rPr>
        <w:t xml:space="preserve"> ()</w:t>
      </w:r>
      <w:r w:rsidRPr="00CA73E4">
        <w:rPr>
          <w:rFonts w:ascii="Times New Roman" w:hAnsi="Times New Roman" w:cs="Times New Roman"/>
          <w:sz w:val="24"/>
          <w:szCs w:val="24"/>
        </w:rPr>
        <w:t>. In this study, we employ both ID83 and ID89 to comprehensively interpret indel mutational processes.</w:t>
      </w:r>
    </w:p>
    <w:p w14:paraId="60479F4D" w14:textId="77777777" w:rsidR="00B8798B" w:rsidRPr="00B8798B" w:rsidRDefault="00B8798B" w:rsidP="00B8798B">
      <w:pPr>
        <w:spacing w:line="480" w:lineRule="auto"/>
        <w:rPr>
          <w:rFonts w:ascii="Times New Roman" w:hAnsi="Times New Roman" w:cs="Times New Roman" w:hint="eastAsia"/>
          <w:sz w:val="24"/>
          <w:szCs w:val="24"/>
        </w:rPr>
      </w:pPr>
      <w:r w:rsidRPr="00B8798B">
        <w:rPr>
          <w:rFonts w:ascii="Times New Roman" w:hAnsi="Times New Roman" w:cs="Times New Roman"/>
          <w:sz w:val="24"/>
          <w:szCs w:val="24"/>
        </w:rPr>
        <w:t>The ID83 classification encompasses 83 indel types, fully described in COSMIC and detailed at https://cancer.sanger.ac.uk/signatures/documents/4/PCAWG7_indel_classification_2021_08_31.xlsx and Alexandrov et al., 2020. This system primarily categorizes indels based on the number of base pairs inserted or deleted, the identity of the base (conventionally shown as pyrimidines, C or T), and the sequence context, including the number of flanking C or T residues. Larger indels are further classified by their occu</w:t>
      </w:r>
      <w:r w:rsidRPr="00B8798B">
        <w:rPr>
          <w:rFonts w:ascii="Times New Roman" w:hAnsi="Times New Roman" w:cs="Times New Roman" w:hint="eastAsia"/>
          <w:sz w:val="24"/>
          <w:szCs w:val="24"/>
        </w:rPr>
        <w:t xml:space="preserve">rrence within repetitive sequences 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 in non-repetitive regions, by the presence of microhomology</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a hallmark of non-homologous end-joining repair, particularly in BRCA-deficient tumors. For example, a 3-bp deletion (ACA|TCA|GG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ACAGG) exhibits a 2-bp microhomology (CA), which guides DNA repair via annealing of complementary sequences.</w:t>
      </w:r>
    </w:p>
    <w:p w14:paraId="2E66A80F" w14:textId="7D09F441"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The ID89 classification extends this framework by incorporating a more granular analysis of the sequence context, significantly enhancing our ability to resolve 1 bp T insertions and deletions in diverse sequence environments. For instance, the ID83 signature ID23 reflects the removal of single-base Cs from dinucleotide Cs or single-base Ts from mono- or dinucleotide Ts</w:t>
      </w:r>
      <w:r w:rsidR="00596DC9">
        <w:rPr>
          <w:rFonts w:ascii="Times New Roman" w:hAnsi="Times New Roman" w:cs="Times New Roman" w:hint="eastAsia"/>
          <w:sz w:val="24"/>
          <w:szCs w:val="24"/>
        </w:rPr>
        <w:t xml:space="preserve"> (Figure 1C)</w:t>
      </w:r>
      <w:r w:rsidRPr="00B8798B">
        <w:rPr>
          <w:rFonts w:ascii="Times New Roman" w:hAnsi="Times New Roman" w:cs="Times New Roman"/>
          <w:sz w:val="24"/>
          <w:szCs w:val="24"/>
        </w:rPr>
        <w:t>. In contrast, the ID89 signature InsDel23 predominantly characterizes the removal of 1 bp C from CCA ([C</w:t>
      </w:r>
      <w:proofErr w:type="gramStart"/>
      <w:r w:rsidRPr="00B8798B">
        <w:rPr>
          <w:rFonts w:ascii="Times New Roman" w:hAnsi="Times New Roman" w:cs="Times New Roman"/>
          <w:sz w:val="24"/>
          <w:szCs w:val="24"/>
        </w:rPr>
        <w:t>2]A</w:t>
      </w:r>
      <w:proofErr w:type="gramEnd"/>
      <w:r w:rsidRPr="00B8798B">
        <w:rPr>
          <w:rFonts w:ascii="Times New Roman" w:hAnsi="Times New Roman" w:cs="Times New Roman"/>
          <w:sz w:val="24"/>
          <w:szCs w:val="24"/>
        </w:rPr>
        <w:t>) and 1 bp T from AXA, CXA, and GXA contexts, where X represents poly-T tracts of varying lengths (1–4 bp)</w:t>
      </w:r>
      <w:r w:rsidR="00894B62">
        <w:rPr>
          <w:rFonts w:ascii="Times New Roman" w:hAnsi="Times New Roman" w:cs="Times New Roman" w:hint="eastAsia"/>
          <w:sz w:val="24"/>
          <w:szCs w:val="24"/>
        </w:rPr>
        <w:t xml:space="preserve"> (Figure 1D)</w:t>
      </w:r>
      <w:r w:rsidRPr="00B8798B">
        <w:rPr>
          <w:rFonts w:ascii="Times New Roman" w:hAnsi="Times New Roman" w:cs="Times New Roman"/>
          <w:sz w:val="24"/>
          <w:szCs w:val="24"/>
        </w:rPr>
        <w:t>. Collectively, these indel signatures consistently demonstrate that AA exposure preferentially removes 1 bp T from ATA, CTA, and GTA contexts, mirroring the strong SBS22 signal observed genome-wide</w:t>
      </w:r>
      <w:r w:rsidR="00894B62">
        <w:rPr>
          <w:rFonts w:ascii="Times New Roman" w:hAnsi="Times New Roman" w:cs="Times New Roman" w:hint="eastAsia"/>
          <w:sz w:val="24"/>
          <w:szCs w:val="24"/>
        </w:rPr>
        <w:t xml:space="preserve"> (Figure 1A)</w:t>
      </w:r>
      <w:r w:rsidRPr="00B8798B">
        <w:rPr>
          <w:rFonts w:ascii="Times New Roman" w:hAnsi="Times New Roman" w:cs="Times New Roman"/>
          <w:sz w:val="24"/>
          <w:szCs w:val="24"/>
        </w:rPr>
        <w:t>.</w:t>
      </w:r>
    </w:p>
    <w:p w14:paraId="3C98B4D1" w14:textId="6DEDC9BF"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Moreover, environmental exposures such as tobacco smoke and UV irradiation display distinct mutational footprints across multiple signature classes. Tobacco smoking is associated not only with C&gt;A (SBS4) and CC&gt;AA (DBS2) substitutions but also with the removal of 1 bp C from poly-C sequences (1–5 bp) </w:t>
      </w:r>
      <w:r w:rsidR="006B3CB6">
        <w:rPr>
          <w:rFonts w:ascii="Times New Roman" w:hAnsi="Times New Roman" w:cs="Times New Roman" w:hint="eastAsia"/>
          <w:sz w:val="24"/>
          <w:szCs w:val="24"/>
        </w:rPr>
        <w:t>followed by A (e.g., CA&gt;A, CCA&gt;CA</w:t>
      </w:r>
      <w:r w:rsidR="006B3CB6">
        <w:rPr>
          <w:rFonts w:ascii="Times New Roman" w:hAnsi="Times New Roman" w:cs="Times New Roman"/>
          <w:sz w:val="24"/>
          <w:szCs w:val="24"/>
        </w:rPr>
        <w:t>…</w:t>
      </w:r>
      <w:r w:rsidR="006B3CB6">
        <w:rPr>
          <w:rFonts w:ascii="Times New Roman" w:hAnsi="Times New Roman" w:cs="Times New Roman" w:hint="eastAsia"/>
          <w:sz w:val="24"/>
          <w:szCs w:val="24"/>
        </w:rPr>
        <w:t xml:space="preserve">) </w:t>
      </w:r>
      <w:r w:rsidRPr="00B8798B">
        <w:rPr>
          <w:rFonts w:ascii="Times New Roman" w:hAnsi="Times New Roman" w:cs="Times New Roman"/>
          <w:sz w:val="24"/>
          <w:szCs w:val="24"/>
        </w:rPr>
        <w:t>as captured by ID3</w:t>
      </w:r>
      <w:r w:rsidR="006B3CB6">
        <w:rPr>
          <w:rFonts w:ascii="Times New Roman" w:hAnsi="Times New Roman" w:cs="Times New Roman" w:hint="eastAsia"/>
          <w:sz w:val="24"/>
          <w:szCs w:val="24"/>
        </w:rPr>
        <w:t xml:space="preserve"> and InsDel3</w:t>
      </w:r>
      <w:r w:rsidRPr="00B8798B">
        <w:rPr>
          <w:rFonts w:ascii="Times New Roman" w:hAnsi="Times New Roman" w:cs="Times New Roman"/>
          <w:sz w:val="24"/>
          <w:szCs w:val="24"/>
        </w:rPr>
        <w:t>. UV exposure, conversely, induces C&gt;T (SBS7a) and CC&gt;TT (DBS1) substitutions, as well as indel events such as GTTA&gt;GTA or ATTA&gt;ATA</w:t>
      </w:r>
      <w:r w:rsidR="008615B8">
        <w:rPr>
          <w:rFonts w:ascii="Times New Roman" w:hAnsi="Times New Roman" w:cs="Times New Roman" w:hint="eastAsia"/>
          <w:sz w:val="24"/>
          <w:szCs w:val="24"/>
        </w:rPr>
        <w:t xml:space="preserve"> (ID13 and InsDel13)</w:t>
      </w:r>
      <w:r w:rsidRPr="00B8798B">
        <w:rPr>
          <w:rFonts w:ascii="Times New Roman" w:hAnsi="Times New Roman" w:cs="Times New Roman"/>
          <w:sz w:val="24"/>
          <w:szCs w:val="24"/>
        </w:rPr>
        <w:t>. Nevertheless, despite their mechanistic importance, indel signatures have historically received less attention: as of COSMIC v3.4, 99 SBS signatures are catalogued, compared to only 23 ID</w:t>
      </w:r>
      <w:r w:rsidR="00C119C1">
        <w:rPr>
          <w:rFonts w:ascii="Times New Roman" w:hAnsi="Times New Roman" w:cs="Times New Roman" w:hint="eastAsia"/>
          <w:sz w:val="24"/>
          <w:szCs w:val="24"/>
        </w:rPr>
        <w:t>83</w:t>
      </w:r>
      <w:r w:rsidRPr="00B8798B">
        <w:rPr>
          <w:rFonts w:ascii="Times New Roman" w:hAnsi="Times New Roman" w:cs="Times New Roman"/>
          <w:sz w:val="24"/>
          <w:szCs w:val="24"/>
        </w:rPr>
        <w:t xml:space="preserve"> signatures.</w:t>
      </w:r>
      <w:commentRangeEnd w:id="2"/>
      <w:r w:rsidR="008D39A4">
        <w:rPr>
          <w:rStyle w:val="CommentReference"/>
        </w:rPr>
        <w:commentReference w:id="2"/>
      </w:r>
    </w:p>
    <w:p w14:paraId="2229B932" w14:textId="381CA7DA"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In this study, we collected somatic mutation data from over 7,000 tumor genomes across two large pan-cancer datasets: PCAWG (Pan-Cancer Analysis of Whole Genomes)</w:t>
      </w:r>
      <w:r w:rsidR="00FA18BB">
        <w:rPr>
          <w:rFonts w:ascii="Times New Roman" w:hAnsi="Times New Roman" w:cs="Times New Roman"/>
          <w:sz w:val="24"/>
          <w:szCs w:val="24"/>
        </w:rPr>
        <w:fldChar w:fldCharType="begin"/>
      </w:r>
      <w:r w:rsidR="00FA18BB">
        <w:rPr>
          <w:rFonts w:ascii="Times New Roman" w:hAnsi="Times New Roman" w:cs="Times New Roman"/>
          <w:sz w:val="24"/>
          <w:szCs w:val="24"/>
        </w:rPr>
        <w:instrText xml:space="preserve"> ADDIN ZOTERO_ITEM CSL_CITATION {"citationID":"eO7IcHKk","properties":{"formattedCitation":"(The ICGC/TCGA Pan-Cancer Analysis of Whole Genomes Consortium et al. 2020)","plainCitation":"(The ICGC/TCGA Pan-Cancer Analysis of Whole Genomes Consortium et al. 2020)","noteIndex":0},"citationItems":[{"id":895,"uris":["http://zotero.org/users/14858941/items/UMJQ2CDR"],"itemData":{"id":895,"type":"article-journal","abstract":"Abstract\n            \n              Cancer is driven by genetic change, and the advent of massively parallel sequencing has enabled systematic documentation of this variation at the whole-genome scale\n              1–3\n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the\n              TERT\n              promoter\n              4\n              ; identifies new signatures of mutational processes that cause base substitutions, small insertions and deletions and structural variation\n              5,6\n              ; analyses timings and patterns of tumour evolution\n              7\n              ; describes the diverse transcriptional consequences of somatic mutation on splicing, expression levels, fusion genes and promoter activity\n              8,9\n              ; and evaluates a range of more-specialized features of cancer genomes\n              8,10–18\n              .","container-title":"Nature","DOI":"10.1038/s41586-020-1969-6","ISSN":"0028-0836, 1476-4687","issue":"7793","journalAbbreviation":"Nature","language":"en","page":"82-93","source":"DOI.org (Crossref)","title":"Pan-cancer analysis of whole genomes","volume":"578","author":[{"literal":"The ICGC/TCGA Pan-Cancer Analysis of Whole Genomes Consortium"},{"family":"Aaltonen","given":"Lauri A."},{"family":"Abascal","given":"Federico"},{"family":"Abeshouse","given":"Adam"},{"family":"Aburatani","given":"Hiroyuki"},{"family":"Adams","given":"David J."},{"family":"Agrawal","given":"Nishant"},{"family":"Ahn","given":"Keun Soo"},{"family":"Ahn","given":"Sung-Min"},{"family":"Aikata","given":"Hiroshi"},{"family":"Akbani","given":"Rehan"},{"family":"Akdemir","given":"Kadir C."},{"family":"Al-Ahmadie","given":"Hikmat"},{"family":"Al-Sedairy","given":"Sultan T."},{"family":"Al-Shahrour","given":"Fatima"},{"family":"Alawi","given":"Malik"},{"family":"Albert","given":"Monique"},{"family":"Aldape","given":"Kenneth"},{"family":"Alexandrov","given":"Ludmil B."},{"family":"Ally","given":"Adrian"},{"family":"Alsop","given":"Kathryn"},{"family":"Alvarez","given":"Eva G."},{"family":"Amary","given":"Fernanda"},{"family":"Amin","given":"Samirkumar B."},{"family":"Aminou","given":"Brice"},{"family":"Ammerpohl","given":"Ole"},{"family":"Anderson","given":"Matthew J."},{"family":"Ang","given":"Yeng"},{"family":"Antonello","given":"Davide"},{"family":"Anur","given":"Pavana"},{"family":"Aparicio","given":"Samuel"},{"family":"Appelbaum","given":"Elizabeth L."},{"family":"Arai","given":"Yasuhito"},{"family":"Aretz","given":"Axel"},{"family":"Arihiro","given":"Koji"},{"family":"Ariizumi","given":"Shun-ichi"},{"family":"Armenia","given":"Joshua"},{"family":"Arnould","given":"Laurent"},{"family":"Asa","given":"Sylvia"},{"family":"Assenov","given":"Yassen"},{"family":"Atwal","given":"Gurnit"},{"family":"Aukema","given":"Sietse"},{"family":"Auman","given":"J. Todd"},{"family":"Aure","given":"Miriam R. R."},{"family":"Awadalla","given":"Philip"},{"family":"Aymerich","given":"Marta"},{"family":"Bader","given":"Gary D."},{"family":"Baez-Ortega","given":"Adrian"},{"family":"Bailey","given":"Matthew H."},{"family":"Bailey","given":"Peter J."},{"family":"Balasundaram","given":"Miruna"},{"family":"Balu","given":"Saianand"},{"family":"Bandopadhayay","given":"Pratiti"},{"family":"Banks","given":"Rosamonde E."},{"family":"Barbi","given":"Stefano"},{"family":"Barbour","given":"Andrew P."},{"family":"Barenboim","given":"Jonathan"},{"family":"Barnholtz-Sloan","given":"Jill"},{"family":"Barr","given":"Hugh"},{"family":"Barrera","given":"Elisabet"},{"family":"Bartlett","given":"John"},{"family":"Bartolome","given":"Javier"},{"family":"Bassi","given":"Claudio"},{"family":"Bathe","given":"Oliver F."},{"family":"Baumhoer","given":"Daniel"},{"family":"Bavi","given":"Prashant"},{"family":"Baylin","given":"Stephen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M."},{"family":"Fan","given":"Daiming"},{"family":"Fan","given":"Yu"},{"family":"Faquin","given":"William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L."},{"family":"Grundhoff","given":"Adam"},{"family":"Gundem","given":"Gunes"},{"family":"Guo","given":"Qianyun"},{"family":"Gupta","given":"Manaswi"},{"family":"Gupta","given":"Shailja"},{"family":"Gut","given":"Ivo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Istrup"},{"family":"Juul","given":"Sissel"},{"family":"Jäger","given":"Natalie"},{"family":"Kabbe","given":"Rolf"},{"family":"Kahles","given":"Andre"},{"family":"Kahraman","given":"Abdullah"},{"family":"Kaiser","given":"Vera B."},{"family":"Kakavand","given":"Hojabr"},{"family":"Kalimuthu","given":"Sangeetha"},{"family":"Von Kalle","given":"Christof"},{"family":"Kang","given":"Koo Jeong"},{"family":"Karaszi","given":"Katalin"},{"family":"Karlan","given":"Beth"},{"family":"Karlić","given":"Rosa"},{"family":"Karsch","given":"Dennis"},{"family":"Kasaian","given":"Katayoon"},{"family":"Kassahn","given":"Karin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G."},{"family":"Markowetz","given":"Florian"},{"family":"Markowski","given":"Julia"},{"family":"Marks","given":"Jeffrey"},{"family":"Marques-Bonet","given":"Tomas"},{"family":"Marra","given":"Marco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w:instrText>
      </w:r>
      <w:r w:rsidR="00FA18BB">
        <w:rPr>
          <w:rFonts w:ascii="Times New Roman" w:hAnsi="Times New Roman" w:cs="Times New Roman" w:hint="eastAsia"/>
          <w:sz w:val="24"/>
          <w:szCs w:val="24"/>
        </w:rPr>
        <w:instrText>á</w:instrText>
      </w:r>
      <w:r w:rsidR="00FA18BB">
        <w:rPr>
          <w:rFonts w:ascii="Times New Roman" w:hAnsi="Times New Roman" w:cs="Times New Roman"/>
          <w:sz w:val="24"/>
          <w:szCs w:val="24"/>
        </w:rPr>
        <w:instrText xml:space="preserve">bor","given":"Fruzsina"},{"family":"Moore","given":"Malcolm J."},{"family":"Moore","given":"Richard A."},{"family":"Morganella","given":"Sandro"},{"family":"Morris","given":"Quaid D."},{"family":"Morrison","given":"Carl"},{"family":"Mose","given":"Lisle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L."},{"family":"Pass","given":"Harvey"},{"family":"Pasternack","given":"Danielle"},{"family":"Pastore","given":"Alessandro"},{"family":"Patch","given":"Ann-Marie"},{"family":"Pauporté","given":"Iris"},{"family":"Pea","given":"Antonio"},{"family":"Pearson","given":"John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vot","given":"Xavier"},{"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Germán"},{"family":"Roehrl","given":"Michael H. A."},{"family":"Rohde","given":"Marius"},{"family":"Rokutan","given":"Hirofumi"},{"family":"Romieu","given":"Gilles"},{"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cedo","given":"Adriana"},{"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K."},{"family":"Schramm","given":"Sarah-Jane"},{"family":"Schreiber","given":"Stefan"},{"family":"Schultz","given":"Nikolaus"},{"family":"Schumacher","given":"Steven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A."},{"family":"Senbabaoglu","given":"Yasin"},{"family":"Sengupta","given":"Subhajit"},{"family":"Sereni","given":"Elisabetta"},{"family":"Serra","given":"Stefano"},{"family":"Sgroi","given":"Dennis C."},{"family":"Shackleton","given":"Mark"},{"family":"Shah","given":"Nimish C."},{"family":"Shahabi","given":"Sagedeh"},{"family":"Shang","given":"Catherine A."},{"family":"Shang","given":"Ping"},{"family":"Shapira","given":"Ofer"},{"family":"Shelton","given":"Troy"},{"family":"Shen","given":"Ciyue"},{"family":"Shen","given":"Hui"},{"family":"Shepherd","given":"Rebecca"},{"family":"Shi","given":"Ruian"},{"family":"Shi","given":"Yan"},{"family":"Shiah","given":"Yu-Jia"},{"family":"Shibata","given":"Tatsuhiro"},{"family":"Shih","given":"Juliann"},{"family":"Shimizu","given":"Eigo"},{"family":"Shimizu","given":"Kiyo"},{"family":"Shin","given":"Seung Jun"},{"family":"Shiraishi","given":"Yuichi"},{"family":"Shmaya","given":"Tal"},{"family":"Shmulevich","given":"Ilya"},{"family":"Shorser","given":"Solomon I."},{"family":"Short","given":"Charles"},{"family":"Shrestha","given":"Raunak"},{"family":"Shringarpure","given":"Suyash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D."},{"family":"Sofia","given":"Heidi J."},{"family":"Soloway","given":"Matthew G."},{"family":"Song","given":"Lei"},{"family":"Sood","given":"Anil K."},{"family":"Sothi","given":"Sharmila"},{"family":"Sotiriou","given":"Christos"},{"family":"Soulette","given":"Cameron M."},{"family":"Span","given":"Paul N."},{"family":"Spellman","given":"Paul T."},{"family":"Sperandio","given":"Nicola"},{"family":"Spillane","given":"Andrew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G."},{"family":"Su","given":"Hong"},{"family":"Su","given":"Xiaoping"},{"family":"Sun","given":"Ren X."},{"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Tean"},{"family":"Tembe","given":"Varsha"},{"family":"Temes","given":"Javier"},{"family":"Thai","given":"Kevin"},{"family":"Thayer","given":"Sarah P."},{"family":"Thiessen","given":"Nina"},{"family":"Thomas","given":"Gilles"},{"family":"Thomas","given":"Sarah"},{"family":"Thompson","given":"Alan"},{"family":"Thompson","given":"Alastair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W."},{"family":"Toprak","given":"Umut H."},{"family":"Torrents","given":"David"},{"family":"Tortora","given":"Giampaolo"},{"family":"Tost","given":"Jörg"},{"family":"Totoki","given":"Yasushi"},{"family":"Townend","given":"David"},{"family":"Traficante","given":"Nadia"},{"family":"Treilleux","given":"Isabelle"},{"family":"Trotta","given":"Jean-Rémi"},{"family":"Trümper","given":"Lorenz H. P."},{"family":"Tsao","given":"Ming"},{"family":"Tsunoda","given":"Tatsuhiko"},{"family":"Tubio","given":"Jose M. C."},{"family":"Tucker","given":"Olga"},{"family":"Turkington","given":"Richard"},{"family":"Turner","given":"Daniel J."},{"family":"Tutt","given":"Andrew"},{"family":"Ueno","given":"Masaki"},{"family":"Ueno","given":"Naoto T."},{"family":"Umbricht","given":"Christopher"},{"family":"Umer","given":"Husen M."},{"family":"Underwood","given":"Timothy J."},{"family":"Urban","given":"Lara"},{"family":"Urushidate","given":"Tomoko"},{"family":"Ushiku","given":"Tetsuo"},{"family":"Uusküla-Reimand","given":"Liis"},{"family":"Valencia","given":"Alfonso"},{"family":"Van Den Berg","given":"David J."},{"family":"Van Laere","given":"Steven"},{"family":"Van Loo","given":"Peter"},{"family":"Van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E."},{"family":"Villasante","given":"Izar"},{"family":"Vincent-Salomon","given":"Anne"},{"family":"Visakorpi","given":"Tapio"},{"family":"Voet","given":"Douglas"},{"family":"Vyas","given":"Paresh"},{"family":"Vázquez-García","given":"Ignacio"},{"family":"Waddell","given":"Nick M."},{"family":"Waddell","given":"Nicola"},{"family":"Wadelius","given":"Claes"},{"family":"Wadi","given":"Lina"},{"family":"Wagener","given":"Rabea"},{"family":"Wala","given":"Jeremiah A."},{"family":"Wang","given":"Jian"},{"family":"Wang","given":"Jiayin"},{"family":"Wang","given":"Linghua"},{"family":"Wang","given":"Qi"},{"family":"Wang","given":"Wenyi"},{"family":"Wang","given":"Yumeng"},{"family":"Wang","given":"Zhining"},{"family":"Waring","given":"Paul M."},{"family":"Warnatz","given":"Hans-Jörg"},{"family":"Warrell","given":"Jonathan"},{"family":"Warren","given":"Anne Y."},{"family":"Waszak","given":"Sebastian M."},{"family":"Wedge","given":"David C."},{"family":"Weichenhan","given":"Dieter"},{"family":"Weinberger","given":"Paul"},{"family":"Weinstein","given":"John N."},{"family":"Weischenfeldt","given":"Joachim"},{"family":"Weisenberger","given":"Daniel J."},{"family":"Welch","given":"Ian"},{"family":"Wendl","given":"Michael C."},{"family":"Werner","given":"Johannes"},{"family":"Whalley","given":"Justin P."},{"family":"Wheeler","given":"David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H."},{"family":"Wong","given":"Tina"},{"family":"Wong","given":"Winghing"},{"family":"Woo","given":"Youngchoon"},{"family":"Wood","given":"Scott"},{"family":"Wouters","given":"Bradly G."},{"family":"Wright","given":"Adam J."},{"family":"Wright","given":"Derek W."},{"family":"Wright","given":"Mark H."},{"family":"Wu","given":"Chin-Lee"},{"family":"Wu","given":"Dai-Ying"},{"family":"Wu","given":"Guanming"},{"family":"Wu","given":"Jianmin"},{"family":"Wu","given":"Kui"},{"family":"Wu","given":"Yang"},{"family":"Wu","given":"Zhenggang"},{"family":"Xi","given":"Liu"},{"family":"Xia","given":"Tian"},{"family":"Xiang","given":"Q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N."},{"family":"Yamamoto","given":"Masakazu"},{"family":"Yamamoto","given":"Shogo"},{"family":"Yamaue","given":"Hiroki"},{"family":"Yang","given":"Fan"},{"family":"Yang","given":"Huanming"},{"family":"Yang","given":"Jean Y."},{"family":"Yang","given":"Liming"},{"family":"Yang","given":"Lixing"},{"family":"Yang","given":"Shanlin"},{"family":"Yang","given":"Tsun-Po"},{"family":"Yang","given":"Yang"},{"family":"Yao","given":"Xiaotong"},{"family":"Yaspo","given":"Marie-Laure"},{"family":"Yates","given":"Lucy"},{"family":"Yau","given":"Christina"},{"family":"Ye","given":"Chen"},{"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K."},{"family":"Zaikova","given":"Olga"},{"family":"Zamora","given":"Jorge"},{"family":"Zapatka","given":"Marc"},{"family":"Zenklusen","given":"Jean C."},{"family":"Zenz","given":"Thorsten"},{"family":"Zeps","given":"Nikolajs"},{"family":"Zhang","given":"Cheng-Zhong"},{"family":"Zhang","given":"Fan"},{"family":"Zhang","given":"Hailei"},{"family":"Zhang","given":"Hongwei"},{"family":"Zhang","given":"Hongxin"},{"family":"Zhang","given":"Jiashan"},{"family":"Zhang","given":"Jing"},{"family":"Zhang","given":"Junjun"},{"family":"Zhang","given":"Xiuqing"},{"family":"Zhang","given":"Xuanping"},{"family":"Zhang","given":"Yan"},{"family":"Zhang","given":"Zemin"},{"family":"Zhao","given":"Zhongming"},{"family":"Zheng","given":"Liangtao"},{"family":"Zheng","given":"Xiuqing"},{"family":"Zhou","given":"Wanding"},{"family":"Zhou","given":"Yong"},{"family":"Zhu","given":"Bin"},{"family":"Zhu","given":"Hongtu"},{"family":"Zhu","given":"Jingchun"},{"family":"Zhu","given":"Shida"},{"family":"Zou","given":"Lihua"},{"family":"Zou","given":"Xueqing"},{"family":"deFazio","given":"Anna"},{"family":"Van As","given":"Nicholas"},{"family":"Van Deurzen","given":"Carolien H. M."},{"family":"Van De Vijver","given":"Marc J."},{"family":"Van’T Veer","given":"L."},{"family":"Von Mering","given":"Christian"}],"issued":{"date-parts":[["2020",2,6]]}}}],"schema":"https://github.com/citation-style-language/schema/raw/master/csl-citation.json"} </w:instrText>
      </w:r>
      <w:r w:rsidR="00FA18BB">
        <w:rPr>
          <w:rFonts w:ascii="Times New Roman" w:hAnsi="Times New Roman" w:cs="Times New Roman"/>
          <w:sz w:val="24"/>
          <w:szCs w:val="24"/>
        </w:rPr>
        <w:fldChar w:fldCharType="separate"/>
      </w:r>
      <w:r w:rsidR="00FA18BB" w:rsidRPr="00FA18BB">
        <w:rPr>
          <w:rFonts w:ascii="Times New Roman" w:hAnsi="Times New Roman" w:cs="Times New Roman"/>
          <w:sz w:val="24"/>
        </w:rPr>
        <w:t>(The ICGC/TCGA Pan-Cancer Analysis of Whole Genomes Consortium et al. 2020)</w:t>
      </w:r>
      <w:r w:rsidR="00FA18BB">
        <w:rPr>
          <w:rFonts w:ascii="Times New Roman" w:hAnsi="Times New Roman" w:cs="Times New Roman"/>
          <w:sz w:val="24"/>
          <w:szCs w:val="24"/>
        </w:rPr>
        <w:fldChar w:fldCharType="end"/>
      </w:r>
      <w:r w:rsidRPr="00B517FD">
        <w:rPr>
          <w:rFonts w:ascii="Times New Roman" w:hAnsi="Times New Roman" w:cs="Times New Roman"/>
          <w:sz w:val="24"/>
          <w:szCs w:val="24"/>
        </w:rPr>
        <w:t xml:space="preserve"> and HMF (Hartwig Medical Foundation)</w:t>
      </w:r>
      <w:r w:rsidR="00CD413A">
        <w:rPr>
          <w:rFonts w:ascii="Times New Roman" w:hAnsi="Times New Roman" w:cs="Times New Roman" w:hint="eastAsia"/>
          <w:sz w:val="24"/>
          <w:szCs w:val="24"/>
        </w:rPr>
        <w:t xml:space="preserve"> </w:t>
      </w:r>
      <w:r w:rsidR="00CD413A">
        <w:rPr>
          <w:rFonts w:ascii="Times New Roman" w:hAnsi="Times New Roman" w:cs="Times New Roman"/>
          <w:sz w:val="24"/>
          <w:szCs w:val="24"/>
        </w:rPr>
        <w:fldChar w:fldCharType="begin"/>
      </w:r>
      <w:r w:rsidR="00CD413A">
        <w:rPr>
          <w:rFonts w:ascii="Times New Roman" w:hAnsi="Times New Roman" w:cs="Times New Roman"/>
          <w:sz w:val="24"/>
          <w:szCs w:val="24"/>
        </w:rPr>
        <w:instrText xml:space="preserve"> ADDIN ZOTERO_ITEM CSL_CITATION {"citationID":"7bxpe1Lc","properties":{"formattedCitation":"(Priestley et al. 2019)","plainCitation":"(Priestley et al. 2019)","noteIndex":0},"citationItems":[{"id":661,"uris":["http://zotero.org/users/14858941/items/RXTK36UI"],"itemData":{"id":661,"type":"article-journal","abstract":"Metastatic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cancer.","container-title":"Nature","DOI":"10.1038/s41586-019-1689-y","ISSN":"14764687","issue":"7781","note":"PMID: 31645765\npublisher: Nature Publishing Group","page":"210-216","title":"Pan-cancer whole-genome analyses of metastatic solid tumours","volume":"575","author":[{"family":"Priestley","given":"Peter"},{"family":"Baber","given":"Jonathan"},{"family":"Lolkema","given":"Martijn P."},{"family":"Steeghs","given":"Neeltje"},{"family":"Bruijn","given":"Ewart","non-dropping-particle":"de"},{"family":"Shale","given":"Charles"},{"family":"Duyvesteyn","given":"Korneel"},{"family":"Haidari","given":"Susan"},{"family":"Hoeck","given":"Arne","non-dropping-particle":"van"},{"family":"Onstenk","given":"Wendy"},{"family":"Roepman","given":"Paul"},{"family":"Voda","given":"Mircea"},{"family":"Bloemendal","given":"Haiko J."},{"family":"Tjan-Heijnen","given":"Vivianne C.G."},{"family":"Herpen","given":"Carla M.L.","non-dropping-particle":"van"},{"family":"Labots","given":"Mariette"},{"family":"Witteveen","given":"Petronella O."},{"family":"Smit","given":"Egbert F."},{"family":"Sleijfer","given":"Stefan"},{"family":"Voest","given":"Emile E."},{"family":"Cuppen","given":"Edwin"}],"issued":{"date-parts":[["2019",11,7]]}}}],"schema":"https://github.com/citation-style-language/schema/raw/master/csl-citation.json"} </w:instrText>
      </w:r>
      <w:r w:rsidR="00CD413A">
        <w:rPr>
          <w:rFonts w:ascii="Times New Roman" w:hAnsi="Times New Roman" w:cs="Times New Roman"/>
          <w:sz w:val="24"/>
          <w:szCs w:val="24"/>
        </w:rPr>
        <w:fldChar w:fldCharType="separate"/>
      </w:r>
      <w:r w:rsidR="00CD413A" w:rsidRPr="00CD413A">
        <w:rPr>
          <w:rFonts w:ascii="Times New Roman" w:hAnsi="Times New Roman" w:cs="Times New Roman"/>
          <w:sz w:val="24"/>
        </w:rPr>
        <w:t>(Priestley et al. 2019)</w:t>
      </w:r>
      <w:r w:rsidR="00CD413A">
        <w:rPr>
          <w:rFonts w:ascii="Times New Roman" w:hAnsi="Times New Roman" w:cs="Times New Roman"/>
          <w:sz w:val="24"/>
          <w:szCs w:val="24"/>
        </w:rPr>
        <w:fldChar w:fldCharType="end"/>
      </w:r>
      <w:r w:rsidRPr="00B517FD">
        <w:rPr>
          <w:rFonts w:ascii="Times New Roman" w:hAnsi="Times New Roman" w:cs="Times New Roman"/>
          <w:sz w:val="24"/>
          <w:szCs w:val="24"/>
        </w:rPr>
        <w:t xml:space="preserve">. </w:t>
      </w:r>
      <w:r w:rsidR="00FF6398" w:rsidRPr="00D975D8">
        <w:rPr>
          <w:rFonts w:ascii="Times New Roman" w:hAnsi="Times New Roman" w:cs="Times New Roman"/>
          <w:sz w:val="24"/>
          <w:szCs w:val="24"/>
          <w:highlight w:val="yellow"/>
        </w:rPr>
        <w:t>&lt;Mo: need to discuss rest of this paragraph&gt;</w:t>
      </w:r>
      <w:r w:rsidR="00531896">
        <w:rPr>
          <w:rFonts w:ascii="Times New Roman" w:hAnsi="Times New Roman" w:cs="Times New Roman"/>
          <w:sz w:val="24"/>
          <w:szCs w:val="24"/>
        </w:rPr>
        <w:t>A</w:t>
      </w:r>
      <w:r w:rsidRPr="00B517FD">
        <w:rPr>
          <w:rFonts w:ascii="Times New Roman" w:hAnsi="Times New Roman" w:cs="Times New Roman"/>
          <w:sz w:val="24"/>
          <w:szCs w:val="24"/>
        </w:rPr>
        <w:t>naly</w:t>
      </w:r>
      <w:r w:rsidR="00531896">
        <w:rPr>
          <w:rFonts w:ascii="Times New Roman" w:hAnsi="Times New Roman" w:cs="Times New Roman"/>
          <w:sz w:val="24"/>
          <w:szCs w:val="24"/>
        </w:rPr>
        <w:t>sis of</w:t>
      </w:r>
      <w:r w:rsidRPr="00B517FD">
        <w:rPr>
          <w:rFonts w:ascii="Times New Roman" w:hAnsi="Times New Roman" w:cs="Times New Roman"/>
          <w:sz w:val="24"/>
          <w:szCs w:val="24"/>
        </w:rPr>
        <w:t xml:space="preserve"> ID mutational signatures in these cancer genomes using </w:t>
      </w:r>
      <w:r w:rsidR="004D0D4F">
        <w:rPr>
          <w:rFonts w:ascii="Times New Roman" w:hAnsi="Times New Roman" w:cs="Times New Roman"/>
          <w:sz w:val="24"/>
          <w:szCs w:val="24"/>
        </w:rPr>
        <w:t>h</w:t>
      </w:r>
      <w:r w:rsidRPr="00B517FD">
        <w:rPr>
          <w:rFonts w:ascii="Times New Roman" w:hAnsi="Times New Roman" w:cs="Times New Roman"/>
          <w:sz w:val="24"/>
          <w:szCs w:val="24"/>
        </w:rPr>
        <w:t>ierarchical</w:t>
      </w:r>
      <w:r w:rsidR="000527C5">
        <w:rPr>
          <w:rFonts w:ascii="Times New Roman" w:hAnsi="Times New Roman" w:cs="Times New Roman"/>
          <w:sz w:val="24"/>
          <w:szCs w:val="24"/>
        </w:rPr>
        <w:t>-</w:t>
      </w:r>
      <w:r w:rsidRPr="00B517FD">
        <w:rPr>
          <w:rFonts w:ascii="Times New Roman" w:hAnsi="Times New Roman" w:cs="Times New Roman"/>
          <w:sz w:val="24"/>
          <w:szCs w:val="24"/>
        </w:rPr>
        <w:t>Dirichlet</w:t>
      </w:r>
      <w:r w:rsidR="000527C5">
        <w:rPr>
          <w:rFonts w:ascii="Times New Roman" w:hAnsi="Times New Roman" w:cs="Times New Roman"/>
          <w:sz w:val="24"/>
          <w:szCs w:val="24"/>
        </w:rPr>
        <w:t>-</w:t>
      </w:r>
      <w:r w:rsidR="004D0D4F">
        <w:rPr>
          <w:rFonts w:ascii="Times New Roman" w:hAnsi="Times New Roman" w:cs="Times New Roman"/>
          <w:sz w:val="24"/>
          <w:szCs w:val="24"/>
        </w:rPr>
        <w:t>p</w:t>
      </w:r>
      <w:r w:rsidRPr="00B517FD">
        <w:rPr>
          <w:rFonts w:ascii="Times New Roman" w:hAnsi="Times New Roman" w:cs="Times New Roman"/>
          <w:sz w:val="24"/>
          <w:szCs w:val="24"/>
        </w:rPr>
        <w:t>rocess</w:t>
      </w:r>
      <w:r w:rsidR="000527C5">
        <w:rPr>
          <w:rFonts w:ascii="Times New Roman" w:hAnsi="Times New Roman" w:cs="Times New Roman"/>
          <w:sz w:val="24"/>
          <w:szCs w:val="24"/>
        </w:rPr>
        <w:t xml:space="preserve"> approach </w:t>
      </w:r>
      <w:r w:rsidR="00FF6398">
        <w:rPr>
          <w:rFonts w:ascii="Times New Roman" w:hAnsi="Times New Roman" w:cs="Times New Roman"/>
          <w:sz w:val="24"/>
          <w:szCs w:val="24"/>
        </w:rPr>
        <w:t xml:space="preserve">&lt;did you also use </w:t>
      </w:r>
      <w:proofErr w:type="spellStart"/>
      <w:r w:rsidR="00FF6398">
        <w:rPr>
          <w:rFonts w:ascii="Times New Roman" w:hAnsi="Times New Roman" w:cs="Times New Roman"/>
          <w:sz w:val="24"/>
          <w:szCs w:val="24"/>
        </w:rPr>
        <w:t>MuSiCal</w:t>
      </w:r>
      <w:proofErr w:type="spellEnd"/>
      <w:r w:rsidR="00FF6398">
        <w:rPr>
          <w:rFonts w:ascii="Times New Roman" w:hAnsi="Times New Roman" w:cs="Times New Roman"/>
          <w:sz w:val="24"/>
          <w:szCs w:val="24"/>
        </w:rPr>
        <w:t>?&gt;</w:t>
      </w:r>
      <w:r w:rsidRPr="00B517FD">
        <w:rPr>
          <w:rFonts w:ascii="Times New Roman" w:hAnsi="Times New Roman" w:cs="Times New Roman"/>
          <w:sz w:val="24"/>
          <w:szCs w:val="24"/>
        </w:rPr>
        <w:t xml:space="preserve">, </w:t>
      </w:r>
      <w:r w:rsidR="00531896">
        <w:rPr>
          <w:rFonts w:ascii="Times New Roman" w:hAnsi="Times New Roman" w:cs="Times New Roman"/>
          <w:sz w:val="24"/>
          <w:szCs w:val="24"/>
        </w:rPr>
        <w:t>revealed</w:t>
      </w:r>
      <w:r w:rsidRPr="00B517FD">
        <w:rPr>
          <w:rFonts w:ascii="Times New Roman" w:hAnsi="Times New Roman" w:cs="Times New Roman"/>
          <w:sz w:val="24"/>
          <w:szCs w:val="24"/>
        </w:rPr>
        <w:t xml:space="preserve"> 33 ID</w:t>
      </w:r>
      <w:r w:rsidR="004C0329">
        <w:rPr>
          <w:rFonts w:ascii="Times New Roman" w:hAnsi="Times New Roman" w:cs="Times New Roman" w:hint="eastAsia"/>
          <w:sz w:val="24"/>
          <w:szCs w:val="24"/>
        </w:rPr>
        <w:t>83</w:t>
      </w:r>
      <w:r w:rsidRPr="00B517FD">
        <w:rPr>
          <w:rFonts w:ascii="Times New Roman" w:hAnsi="Times New Roman" w:cs="Times New Roman"/>
          <w:sz w:val="24"/>
          <w:szCs w:val="24"/>
        </w:rPr>
        <w:t xml:space="preserve"> mutational signatures</w:t>
      </w:r>
      <w:r w:rsidR="004C0329">
        <w:rPr>
          <w:rFonts w:ascii="Times New Roman" w:hAnsi="Times New Roman" w:cs="Times New Roman" w:hint="eastAsia"/>
          <w:sz w:val="24"/>
          <w:szCs w:val="24"/>
        </w:rPr>
        <w:t xml:space="preserve"> and </w:t>
      </w:r>
      <w:r w:rsidR="00B6428F">
        <w:rPr>
          <w:rFonts w:ascii="Times New Roman" w:hAnsi="Times New Roman" w:cs="Times New Roman" w:hint="eastAsia"/>
          <w:sz w:val="24"/>
          <w:szCs w:val="24"/>
        </w:rPr>
        <w:t>41 ID89 mutational signatures</w:t>
      </w:r>
      <w:r w:rsidRPr="00B517FD">
        <w:rPr>
          <w:rFonts w:ascii="Times New Roman" w:hAnsi="Times New Roman" w:cs="Times New Roman"/>
          <w:sz w:val="24"/>
          <w:szCs w:val="24"/>
        </w:rPr>
        <w:t xml:space="preserve"> </w:t>
      </w:r>
      <w:r w:rsidR="00531896">
        <w:rPr>
          <w:rFonts w:ascii="Times New Roman" w:hAnsi="Times New Roman" w:cs="Times New Roman"/>
          <w:sz w:val="24"/>
          <w:szCs w:val="24"/>
        </w:rPr>
        <w:t xml:space="preserve">&lt;add general description of criteria for deciding a signature was real&gt; </w:t>
      </w:r>
      <w:r w:rsidRPr="00B517FD">
        <w:rPr>
          <w:rFonts w:ascii="Times New Roman" w:hAnsi="Times New Roman" w:cs="Times New Roman"/>
          <w:sz w:val="24"/>
          <w:szCs w:val="24"/>
        </w:rPr>
        <w:t xml:space="preserve">We </w:t>
      </w:r>
      <w:r w:rsidR="00531896">
        <w:rPr>
          <w:rFonts w:ascii="Times New Roman" w:hAnsi="Times New Roman" w:cs="Times New Roman"/>
          <w:sz w:val="24"/>
          <w:szCs w:val="24"/>
        </w:rPr>
        <w:t xml:space="preserve">also </w:t>
      </w:r>
      <w:r w:rsidR="004D0D4F">
        <w:rPr>
          <w:rFonts w:ascii="Times New Roman" w:hAnsi="Times New Roman" w:cs="Times New Roman"/>
          <w:sz w:val="24"/>
          <w:szCs w:val="24"/>
        </w:rPr>
        <w:t xml:space="preserve">confirmed </w:t>
      </w:r>
      <w:r w:rsidR="00531896">
        <w:rPr>
          <w:rFonts w:ascii="Times New Roman" w:hAnsi="Times New Roman" w:cs="Times New Roman"/>
          <w:sz w:val="24"/>
          <w:szCs w:val="24"/>
        </w:rPr>
        <w:t xml:space="preserve">by cell-culture experiments </w:t>
      </w:r>
      <w:r w:rsidR="004D0D4F">
        <w:rPr>
          <w:rFonts w:ascii="Times New Roman" w:hAnsi="Times New Roman" w:cs="Times New Roman"/>
          <w:sz w:val="24"/>
          <w:szCs w:val="24"/>
        </w:rPr>
        <w:t xml:space="preserve">that one of the </w:t>
      </w:r>
      <w:r w:rsidRPr="00B517FD">
        <w:rPr>
          <w:rFonts w:ascii="Times New Roman" w:hAnsi="Times New Roman" w:cs="Times New Roman"/>
          <w:sz w:val="24"/>
          <w:szCs w:val="24"/>
        </w:rPr>
        <w:t>novel ID mutational signature</w:t>
      </w:r>
      <w:r w:rsidR="004D0D4F">
        <w:rPr>
          <w:rFonts w:ascii="Times New Roman" w:hAnsi="Times New Roman" w:cs="Times New Roman"/>
          <w:sz w:val="24"/>
          <w:szCs w:val="24"/>
        </w:rPr>
        <w:t>s</w:t>
      </w:r>
      <w:r w:rsidRPr="00B517FD">
        <w:rPr>
          <w:rFonts w:ascii="Times New Roman" w:hAnsi="Times New Roman" w:cs="Times New Roman"/>
          <w:sz w:val="24"/>
          <w:szCs w:val="24"/>
        </w:rPr>
        <w:t xml:space="preserve"> </w:t>
      </w:r>
      <w:r w:rsidR="004D0D4F">
        <w:rPr>
          <w:rFonts w:ascii="Times New Roman" w:hAnsi="Times New Roman" w:cs="Times New Roman"/>
          <w:sz w:val="24"/>
          <w:szCs w:val="24"/>
        </w:rPr>
        <w:t xml:space="preserve">is </w:t>
      </w:r>
      <w:r w:rsidRPr="00B517FD">
        <w:rPr>
          <w:rFonts w:ascii="Times New Roman" w:hAnsi="Times New Roman" w:cs="Times New Roman"/>
          <w:sz w:val="24"/>
          <w:szCs w:val="24"/>
        </w:rPr>
        <w:t xml:space="preserve">associated with </w:t>
      </w:r>
      <w:r w:rsidR="004D0D4F">
        <w:rPr>
          <w:rFonts w:ascii="Times New Roman" w:hAnsi="Times New Roman" w:cs="Times New Roman"/>
          <w:sz w:val="24"/>
          <w:szCs w:val="24"/>
        </w:rPr>
        <w:t>the consequence of t</w:t>
      </w:r>
      <w:r w:rsidRPr="00B517FD">
        <w:rPr>
          <w:rFonts w:ascii="Times New Roman" w:hAnsi="Times New Roman" w:cs="Times New Roman"/>
          <w:sz w:val="24"/>
          <w:szCs w:val="24"/>
        </w:rPr>
        <w:t>opoisomerase</w:t>
      </w:r>
      <w:r w:rsidR="004D0D4F">
        <w:rPr>
          <w:rFonts w:ascii="Times New Roman" w:hAnsi="Times New Roman" w:cs="Times New Roman"/>
          <w:sz w:val="24"/>
          <w:szCs w:val="24"/>
        </w:rPr>
        <w:t>-</w:t>
      </w:r>
      <w:r w:rsidRPr="00B517FD">
        <w:rPr>
          <w:rFonts w:ascii="Times New Roman" w:hAnsi="Times New Roman" w:cs="Times New Roman"/>
          <w:sz w:val="24"/>
          <w:szCs w:val="24"/>
        </w:rPr>
        <w:t>1-transcription-associated mutagenesis within the context of RNASEH2B deficiency. Additionally,</w:t>
      </w:r>
      <w:r w:rsidR="004D0D4F">
        <w:rPr>
          <w:rFonts w:ascii="Times New Roman" w:hAnsi="Times New Roman" w:cs="Times New Roman"/>
          <w:sz w:val="24"/>
          <w:szCs w:val="24"/>
        </w:rPr>
        <w:t xml:space="preserve"> four of the novel signatures</w:t>
      </w:r>
      <w:r w:rsidRPr="00B517FD">
        <w:rPr>
          <w:rFonts w:ascii="Times New Roman" w:hAnsi="Times New Roman" w:cs="Times New Roman"/>
          <w:sz w:val="24"/>
          <w:szCs w:val="24"/>
        </w:rPr>
        <w:t xml:space="preserve"> </w:t>
      </w:r>
      <w:r w:rsidR="00531896">
        <w:rPr>
          <w:rFonts w:ascii="Times New Roman" w:hAnsi="Times New Roman" w:cs="Times New Roman"/>
          <w:sz w:val="24"/>
          <w:szCs w:val="24"/>
        </w:rPr>
        <w:t xml:space="preserve">were detectable </w:t>
      </w:r>
      <w:r w:rsidR="004D0D4F">
        <w:rPr>
          <w:rFonts w:ascii="Times New Roman" w:hAnsi="Times New Roman" w:cs="Times New Roman"/>
          <w:sz w:val="24"/>
          <w:szCs w:val="24"/>
        </w:rPr>
        <w:t xml:space="preserve">because of </w:t>
      </w:r>
      <w:r w:rsidR="00531896">
        <w:rPr>
          <w:rFonts w:ascii="Times New Roman" w:hAnsi="Times New Roman" w:cs="Times New Roman"/>
          <w:sz w:val="24"/>
          <w:szCs w:val="24"/>
        </w:rPr>
        <w:t>the HMF data had many more</w:t>
      </w:r>
      <w:r w:rsidR="004D0D4F">
        <w:rPr>
          <w:rFonts w:ascii="Times New Roman" w:hAnsi="Times New Roman" w:cs="Times New Roman"/>
          <w:sz w:val="24"/>
          <w:szCs w:val="24"/>
        </w:rPr>
        <w:t xml:space="preserve"> tumors with</w:t>
      </w:r>
      <w:r w:rsidRPr="00B517FD">
        <w:rPr>
          <w:rFonts w:ascii="Times New Roman" w:hAnsi="Times New Roman" w:cs="Times New Roman"/>
          <w:sz w:val="24"/>
          <w:szCs w:val="24"/>
        </w:rPr>
        <w:t xml:space="preserve"> microsatellite instability (MSI)</w:t>
      </w:r>
      <w:r w:rsidR="00531896">
        <w:rPr>
          <w:rFonts w:ascii="Times New Roman" w:hAnsi="Times New Roman" w:cs="Times New Roman"/>
          <w:sz w:val="24"/>
          <w:szCs w:val="24"/>
        </w:rPr>
        <w:t xml:space="preserve"> then</w:t>
      </w:r>
      <w:r w:rsidR="0010286A">
        <w:rPr>
          <w:rFonts w:ascii="Times New Roman" w:hAnsi="Times New Roman" w:cs="Times New Roman"/>
          <w:sz w:val="24"/>
          <w:szCs w:val="24"/>
        </w:rPr>
        <w:t xml:space="preserve"> were</w:t>
      </w:r>
      <w:r w:rsidR="00531896">
        <w:rPr>
          <w:rFonts w:ascii="Times New Roman" w:hAnsi="Times New Roman" w:cs="Times New Roman"/>
          <w:sz w:val="24"/>
          <w:szCs w:val="24"/>
        </w:rPr>
        <w:t xml:space="preserve"> available in the PCAWG data</w:t>
      </w:r>
      <w:r w:rsidRPr="00B517FD">
        <w:rPr>
          <w:rFonts w:ascii="Times New Roman" w:hAnsi="Times New Roman" w:cs="Times New Roman"/>
          <w:sz w:val="24"/>
          <w:szCs w:val="24"/>
        </w:rPr>
        <w:t>.</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 xml:space="preserve">Our analysis </w:t>
      </w:r>
      <w:r w:rsidR="004D0D4F">
        <w:rPr>
          <w:rFonts w:ascii="Times New Roman" w:hAnsi="Times New Roman" w:cs="Times New Roman"/>
          <w:sz w:val="24"/>
          <w:szCs w:val="24"/>
        </w:rPr>
        <w:t xml:space="preserve">further delineated the </w:t>
      </w:r>
      <w:r w:rsidR="00D56CC0" w:rsidRPr="00D56CC0">
        <w:rPr>
          <w:rFonts w:ascii="Times New Roman" w:hAnsi="Times New Roman" w:cs="Times New Roman"/>
          <w:sz w:val="24"/>
          <w:szCs w:val="24"/>
        </w:rPr>
        <w:t>clinical characteristics, extended sequence contexts, and contributions</w:t>
      </w:r>
      <w:r w:rsidR="00D56CC0">
        <w:rPr>
          <w:rFonts w:ascii="Times New Roman" w:hAnsi="Times New Roman" w:cs="Times New Roman" w:hint="eastAsia"/>
          <w:sz w:val="24"/>
          <w:szCs w:val="24"/>
        </w:rPr>
        <w:t xml:space="preserve"> to key cancer genes</w:t>
      </w:r>
      <w:r w:rsidR="004D0D4F">
        <w:rPr>
          <w:rFonts w:ascii="Times New Roman" w:hAnsi="Times New Roman" w:cs="Times New Roman"/>
          <w:sz w:val="24"/>
          <w:szCs w:val="24"/>
        </w:rPr>
        <w:t xml:space="preserve"> of ID signatures to provide</w:t>
      </w:r>
      <w:r w:rsidR="00D56CC0" w:rsidRPr="00D56CC0">
        <w:rPr>
          <w:rFonts w:ascii="Times New Roman" w:hAnsi="Times New Roman" w:cs="Times New Roman"/>
          <w:sz w:val="24"/>
          <w:szCs w:val="24"/>
        </w:rPr>
        <w:t xml:space="preserve"> a comprehensive characterization of ID mutational signatures.</w:t>
      </w:r>
    </w:p>
    <w:p w14:paraId="7D57C4E3" w14:textId="2681F617"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01784A8F" w14:textId="7B45FD8B"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particular, the R package </w:t>
      </w:r>
      <w:proofErr w:type="spellStart"/>
      <w:r w:rsidR="00637985">
        <w:rPr>
          <w:rFonts w:ascii="Times New Roman" w:hAnsi="Times New Roman" w:cs="Times New Roman"/>
          <w:sz w:val="24"/>
          <w:szCs w:val="24"/>
        </w:rPr>
        <w:t>mSigHdp</w:t>
      </w:r>
      <w:proofErr w:type="spellEnd"/>
      <w:r w:rsidR="00637985">
        <w:rPr>
          <w:rFonts w:ascii="Times New Roman" w:hAnsi="Times New Roman" w:cs="Times New Roman"/>
          <w:sz w:val="24"/>
          <w:szCs w:val="24"/>
        </w:rPr>
        <w:t xml:space="preserve">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addition, </w:t>
      </w:r>
      <w:proofErr w:type="spellStart"/>
      <w:r w:rsidR="00637985">
        <w:rPr>
          <w:rFonts w:ascii="Times New Roman" w:hAnsi="Times New Roman" w:cs="Times New Roman"/>
          <w:sz w:val="24"/>
          <w:szCs w:val="24"/>
        </w:rPr>
        <w:t>mSigHdp’s</w:t>
      </w:r>
      <w:proofErr w:type="spellEnd"/>
      <w:r w:rsidR="00637985">
        <w:rPr>
          <w:rFonts w:ascii="Times New Roman" w:hAnsi="Times New Roman" w:cs="Times New Roman"/>
          <w:sz w:val="24"/>
          <w:szCs w:val="24"/>
        </w:rPr>
        <w:t xml:space="preserve">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637985">
        <w:rPr>
          <w:rFonts w:ascii="Times New Roman" w:hAnsi="Times New Roman" w:cs="Times New Roman"/>
          <w:sz w:val="24"/>
          <w:szCs w:val="24"/>
        </w:rPr>
        <w:t>.</w:t>
      </w:r>
    </w:p>
    <w:p w14:paraId="1718213E" w14:textId="0AD95FC8" w:rsidR="009E1276" w:rsidRDefault="00637985" w:rsidP="008A1C58">
      <w:pPr>
        <w:spacing w:line="480" w:lineRule="auto"/>
        <w:rPr>
          <w:rFonts w:ascii="Times New Roman" w:hAnsi="Times New Roman" w:cs="Times New Roman"/>
          <w:sz w:val="24"/>
          <w:szCs w:val="24"/>
        </w:rPr>
      </w:pPr>
      <w:r>
        <w:rPr>
          <w:rFonts w:ascii="Times New Roman" w:hAnsi="Times New Roman" w:cs="Times New Roman"/>
          <w:sz w:val="24"/>
          <w:szCs w:val="24"/>
        </w:rPr>
        <w:t>In this study we used</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w:t>
      </w:r>
      <w:r>
        <w:rPr>
          <w:rFonts w:ascii="Times New Roman" w:hAnsi="Times New Roman" w:cs="Times New Roman"/>
          <w:sz w:val="24"/>
          <w:szCs w:val="24"/>
        </w:rPr>
        <w:t>to discover mutational signatures in the whole-genome somatic mutations from</w:t>
      </w:r>
      <w:r w:rsidRPr="008A1C58">
        <w:rPr>
          <w:rFonts w:ascii="Times New Roman" w:hAnsi="Times New Roman" w:cs="Times New Roman"/>
          <w:sz w:val="24"/>
          <w:szCs w:val="24"/>
        </w:rPr>
        <w:t xml:space="preserve"> a total of 7</w:t>
      </w:r>
      <w:r>
        <w:rPr>
          <w:rFonts w:ascii="Times New Roman" w:hAnsi="Times New Roman" w:cs="Times New Roman" w:hint="eastAsia"/>
          <w:sz w:val="24"/>
          <w:szCs w:val="24"/>
        </w:rPr>
        <w:t>,</w:t>
      </w:r>
      <w:r w:rsidRPr="008A1C58">
        <w:rPr>
          <w:rFonts w:ascii="Times New Roman" w:hAnsi="Times New Roman" w:cs="Times New Roman"/>
          <w:sz w:val="24"/>
          <w:szCs w:val="24"/>
        </w:rPr>
        <w:t>013</w:t>
      </w:r>
      <w:r>
        <w:rPr>
          <w:rFonts w:ascii="Times New Roman" w:hAnsi="Times New Roman" w:cs="Times New Roman"/>
          <w:sz w:val="24"/>
          <w:szCs w:val="24"/>
        </w:rPr>
        <w:t>tumors, with</w:t>
      </w:r>
      <w:r w:rsidRPr="008A1C58">
        <w:rPr>
          <w:rFonts w:ascii="Times New Roman" w:hAnsi="Times New Roman" w:cs="Times New Roman"/>
          <w:sz w:val="24"/>
          <w:szCs w:val="24"/>
        </w:rPr>
        <w:t xml:space="preserve"> 2</w:t>
      </w:r>
      <w:r>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Pr>
          <w:rFonts w:ascii="Times New Roman" w:hAnsi="Times New Roman" w:cs="Times New Roman"/>
          <w:sz w:val="24"/>
          <w:szCs w:val="24"/>
        </w:rPr>
        <w:t>tumors</w:t>
      </w:r>
      <w:r w:rsidRPr="008A1C58">
        <w:rPr>
          <w:rFonts w:ascii="Times New Roman" w:hAnsi="Times New Roman" w:cs="Times New Roman"/>
          <w:sz w:val="24"/>
          <w:szCs w:val="24"/>
        </w:rPr>
        <w:t xml:space="preserve"> from the PCAWG </w:t>
      </w:r>
      <w:r>
        <w:rPr>
          <w:rFonts w:ascii="Times New Roman" w:hAnsi="Times New Roman" w:cs="Times New Roman"/>
          <w:sz w:val="24"/>
          <w:szCs w:val="24"/>
        </w:rPr>
        <w:t>consortium and 4,233 from the Hartwig Medical Foundation collection</w:t>
      </w:r>
      <w:r w:rsidR="000D7DC7">
        <w:rPr>
          <w:rFonts w:ascii="Times New Roman" w:hAnsi="Times New Roman" w:cs="Times New Roman" w:hint="eastAsia"/>
          <w:sz w:val="24"/>
          <w:szCs w:val="24"/>
        </w:rPr>
        <w:t xml:space="preserve"> </w:t>
      </w:r>
      <w:r w:rsidR="000D7DC7">
        <w:rPr>
          <w:rFonts w:ascii="Times New Roman" w:hAnsi="Times New Roman" w:cs="Times New Roman"/>
          <w:sz w:val="24"/>
          <w:szCs w:val="24"/>
        </w:rPr>
        <w:fldChar w:fldCharType="begin"/>
      </w:r>
      <w:r w:rsidR="000D7DC7">
        <w:rPr>
          <w:rFonts w:ascii="Times New Roman" w:hAnsi="Times New Roman" w:cs="Times New Roman"/>
          <w:sz w:val="24"/>
          <w:szCs w:val="24"/>
        </w:rPr>
        <w:instrText xml:space="preserve"> ADDIN ZOTERO_ITEM CSL_CITATION {"citationID":"7zm3P8Py","properties":{"formattedCitation":"(The ICGC/TCGA Pan-Cancer Analysis of Whole Genomes Consortium et al. 2020; Priestley et al. 2019)","plainCitation":"(The ICGC/TCGA Pan-Cancer Analysis of Whole Genomes Consortium et al. 2020; Priestley et al. 2019)","noteIndex":0},"citationItems":[{"id":895,"uris":["http://zotero.org/users/14858941/items/UMJQ2CDR"],"itemData":{"id":895,"type":"article-journal","abstract":"Abstract\n            \n              Cancer is driven by genetic change, and the advent of massively parallel sequencing has enabled systematic documentation of this variation at the whole-genome scale\n              1–3\n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the\n              TERT\n              promoter\n              4\n              ; identifies new signatures of mutational processes that cause base substitutions, small insertions and deletions and structural variation\n              5,6\n              ; analyses timings and patterns of tumour evolution\n              7\n              ; describes the diverse transcriptional consequences of somatic mutation on splicing, expression levels, fusion genes and promoter activity\n              8,9\n              ; and evaluates a range of more-specialized features of cancer genomes\n              8,10–18\n              .","container-title":"Nature","DOI":"10.1038/s41586-020-1969-6","ISSN":"0028-0836, 1476-4687","issue":"7793","journalAbbreviation":"Nature","language":"en","page":"82-93","source":"DOI.org (Crossref)","title":"Pan-cancer analysis of whole genomes","volume":"578","author":[{"literal":"The ICGC/TCGA Pan-Cancer Analysis of Whole Genomes Consortium"},{"family":"Aaltonen","given":"Lauri A."},{"family":"Abascal","given":"Federico"},{"family":"Abeshouse","given":"Adam"},{"family":"Aburatani","given":"Hiroyuki"},{"family":"Adams","given":"David J."},{"family":"Agrawal","given":"Nishant"},{"family":"Ahn","given":"Keun Soo"},{"family":"Ahn","given":"Sung-Min"},{"family":"Aikata","given":"Hiroshi"},{"family":"Akbani","given":"Rehan"},{"family":"Akdemir","given":"Kadir C."},{"family":"Al-Ahmadie","given":"Hikmat"},{"family":"Al-Sedairy","given":"Sultan T."},{"family":"Al-Shahrour","given":"Fatima"},{"family":"Alawi","given":"Malik"},{"family":"Albert","given":"Monique"},{"family":"Aldape","given":"Kenneth"},{"family":"Alexandrov","given":"Ludmil B."},{"family":"Ally","given":"Adrian"},{"family":"Alsop","given":"Kathryn"},{"family":"Alvarez","given":"Eva G."},{"family":"Amary","given":"Fernanda"},{"family":"Amin","given":"Samirkumar B."},{"family":"Aminou","given":"Brice"},{"family":"Ammerpohl","given":"Ole"},{"family":"Anderson","given":"Matthew J."},{"family":"Ang","given":"Yeng"},{"family":"Antonello","given":"Davide"},{"family":"Anur","given":"Pavana"},{"family":"Aparicio","given":"Samuel"},{"family":"Appelbaum","given":"Elizabeth L."},{"family":"Arai","given":"Yasuhito"},{"family":"Aretz","given":"Axel"},{"family":"Arihiro","given":"Koji"},{"family":"Ariizumi","given":"Shun-ichi"},{"family":"Armenia","given":"Joshua"},{"family":"Arnould","given":"Laurent"},{"family":"Asa","given":"Sylvia"},{"family":"Assenov","given":"Yassen"},{"family":"Atwal","given":"Gurnit"},{"family":"Aukema","given":"Sietse"},{"family":"Auman","given":"J. Todd"},{"family":"Aure","given":"Miriam R. R."},{"family":"Awadalla","given":"Philip"},{"family":"Aymerich","given":"Marta"},{"family":"Bader","given":"Gary D."},{"family":"Baez-Ortega","given":"Adrian"},{"family":"Bailey","given":"Matthew H."},{"family":"Bailey","given":"Peter J."},{"family":"Balasundaram","given":"Miruna"},{"family":"Balu","given":"Saianand"},{"family":"Bandopadhayay","given":"Pratiti"},{"family":"Banks","given":"Rosamonde E."},{"family":"Barbi","given":"Stefano"},{"family":"Barbour","given":"Andrew P."},{"family":"Barenboim","given":"Jonathan"},{"family":"Barnholtz-Sloan","given":"Jill"},{"family":"Barr","given":"Hugh"},{"family":"Barrera","given":"Elisabet"},{"family":"Bartlett","given":"John"},{"family":"Bartolome","given":"Javier"},{"family":"Bassi","given":"Claudio"},{"family":"Bathe","given":"Oliver F."},{"family":"Baumhoer","given":"Daniel"},{"family":"Bavi","given":"Prashant"},{"family":"Baylin","given":"Stephen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M."},{"family":"Fan","given":"Daiming"},{"family":"Fan","given":"Yu"},{"family":"Faquin","given":"William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L."},{"family":"Grundhoff","given":"Adam"},{"family":"Gundem","given":"Gunes"},{"family":"Guo","given":"Qianyun"},{"family":"Gupta","given":"Manaswi"},{"family":"Gupta","given":"Shailja"},{"family":"Gut","given":"Ivo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Istrup"},{"family":"Juul","given":"Sissel"},{"family":"Jäger","given":"Natalie"},{"family":"Kabbe","given":"Rolf"},{"family":"Kahles","given":"Andre"},{"family":"Kahraman","given":"Abdullah"},{"family":"Kaiser","given":"Vera B."},{"family":"Kakavand","given":"Hojabr"},{"family":"Kalimuthu","given":"Sangeetha"},{"family":"Von Kalle","given":"Christof"},{"family":"Kang","given":"Koo Jeong"},{"family":"Karaszi","given":"Katalin"},{"family":"Karlan","given":"Beth"},{"family":"Karlić","given":"Rosa"},{"family":"Karsch","given":"Dennis"},{"family":"Kasaian","given":"Katayoon"},{"family":"Kassahn","given":"Karin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G."},{"family":"Markowetz","given":"Florian"},{"family":"Markowski","given":"Julia"},{"family":"Marks","given":"Jeffrey"},{"family":"Marques-Bonet","given":"Tomas"},{"family":"Marra","given":"Marco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D."},{"family":"Morrison","given":"Carl"},{"family":"Mose","given":"Lisle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L."},{"family":"Pass","given":"Harvey"},{"family":"Pasternack","given":"Danielle"},{"family":"Pastore","given":"Alessandro"},{"family":"Patch","given":"Ann-Marie"},{"family":"Pauporté","given":"Iris"},{"family":"Pea","given":"Antonio"},{"family":"Pearson","given":"John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vot","given":"Xavier"},{"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Germán"},{"family":"Roehrl","given":"Michael H. A."},{"family":"Rohde","given":"Marius"},{"family":"Rokutan","given":"Hirofumi"},{"family":"Romieu","given":"Gilles"},{"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cedo","given":"Adriana"},{"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K."},{"family":"Schramm","given":"Sarah-Jane"},{"family":"Schreiber","given":"Stefan"},{"family":"Schultz","given":"Nikolaus"},{"family":"Schumacher","given":"Steven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A."},{"family":"Senbabaoglu","given":"Yasin"},{"family":"Sengupta","given":"Subhajit"},{"family":"Sereni","given":"Elisabetta"},{"family":"Serra","given":"Stefano"},{"family":"Sgroi","given":"Dennis C."},{"family":"Shackleton","given":"Mark"},{"family":"Shah","given":"Nimish C."},{"family":"Shahabi","given":"Sagedeh"},{"family":"Shang","given":"Catherine A."},{"family":"Shang","given":"Ping"},{"family":"Shapira","given":"Ofer"},{"family":"Shelton","given":"Troy"},{"family":"Shen","given":"Ciyue"},{"family":"Shen","given":"Hui"},{"family":"Shepherd","given":"Rebecca"},{"family":"Shi","given":"Ruian"},{"family":"Shi","given":"Yan"},{"family":"Shiah","given":"Yu-Jia"},{"family":"Shibata","given":"Tatsuhiro"},{"family":"Shih","given":"Juliann"},{"family":"Shimizu","given":"Eigo"},{"family":"Shimizu","given":"Kiyo"},{"family":"Shin","given":"Seung Jun"},{"family":"Shiraishi","given":"Yuichi"},{"family":"Shmaya","given":"Tal"},{"family":"Shmulevich","given":"Ilya"},{"family":"Shorser","given":"Solomon I."},{"family":"Short","given":"Charles"},{"family":"Shrestha","given":"Raunak"},{"family":"Shringarpure","given":"Suyash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D."},{"family":"Sofia","given":"Heidi J."},{"family":"Soloway","given":"Matthew G."},{"family":"Song","given":"Lei"},{"family":"Sood","given":"Anil K."},{"family":"Sothi","given":"Sharmila"},{"family":"Sotiriou","given":"Christos"},{"family":"Soulette","given":"Cameron M."},{"family":"Span","given":"Paul N."},{"family":"Spellman","given":"Paul T."},{"family":"Sperandio","given":"Nicola"},{"family":"Spillane","given":"Andrew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G."},{"family":"Su","given":"Hong"},{"family":"Su","given":"Xiaoping"},{"family":"Sun","given":"Ren X."},{"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Tean"},{"family":"Tembe","given":"Varsha"},{"family":"Temes","given":"Javier"},{"family":"Thai","given":"Kevin"},{"family":"Thayer","given":"Sarah P."},{"family":"Thiessen","given":"Nina"},{"family":"Thomas","given":"Gilles"},{"family":"Thomas","given":"Sarah"},{"family":"Thompson","given":"Alan"},{"family":"Thompson","given":"Alastair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W."},{"family":"Toprak","given":"Umut H."},{"family":"Torrents","given":"David"},{"family":"Tortora","given":"Giampaolo"},{"family":"Tost","given":"Jörg"},{"family":"Totoki","given":"Yasushi"},{"family":"Townend","given":"David"},{"family":"Traficante","given":"Nadia"},{"family":"Treilleux","given":"Isabelle"},{"family":"Trotta","given":"Jean-Rémi"},{"family":"Trümper","given":"Lorenz H. P."},{"family":"Tsao","given":"Ming"},{"family":"Tsunoda","given":"Tatsuhiko"},{"family":"Tubio","given":"Jose M. C."},{"family":"Tucker","given":"Olga"},{"family":"Turkington","given":"Richard"},{"family":"Turner","given":"Daniel J."},{"family":"Tutt","given":"Andrew"},{"family":"Ueno","given":"Masaki"},{"family":"Ueno","given":"Naoto T."},{"family":"Umbricht","given":"Christopher"},{"family":"Umer","given":"Husen M."},{"family":"Underwood","given":"Timothy J."},{"family":"Urban","given":"Lara"},{"family":"Urushidate","given":"Tomoko"},{"family":"Ushiku","given":"Tetsuo"},{"family":"Uusküla-Reimand","given":"Liis"},{"family":"Valencia","given":"Alfonso"},{"family":"Van Den Berg","given":"David J."},{"family":"Van Laere","given":"Steven"},{"family":"Van Loo","given":"Peter"},{"family":"Van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E."},{"family":"Villasante","given":"Izar"},{"family":"Vincent-Salomon","given":"Anne"},{"family":"Visakorpi","given":"Tapio"},{"family":"Voet","given":"Douglas"},{"family":"Vyas","given":"Paresh"},{"family":"Vázquez-García","given":"Ignacio"},{"family":"Waddell","given":"Nick M."},{"family":"Waddell","given":"Nicola"},{"family":"Wadelius","given":"Claes"},{"family":"Wadi","given":"Lina"},{"family":"Wagener","given":"Rabea"},{"family":"Wala","given":"Jeremiah A."},{"family":"Wang","given":"Jian"},{"family":"Wang","given":"Jiayin"},{"family":"Wang","given":"Linghua"},{"family":"Wang","given":"Qi"},{"family":"Wang","given":"Wenyi"},{"family":"Wang","given":"Yumeng"},{"family":"Wang","given":"Zhining"},{"family":"Waring","given":"Paul M."},{"family":"Warnatz","given":"Hans-Jörg"},{"family":"Warrell","given":"Jonathan"},{"family":"Warren","given":"Anne Y."},{"family":"Waszak","given":"Sebastian M."},{"family":"Wedge","given":"David C."},{"family":"Weichenhan","given":"Dieter"},{"family":"Weinberger","given":"Paul"},{"family":"Weinstein","given":"John N."},{"family":"Weischenfeldt","given":"Joachim"},{"family":"Weisenberger","given":"Daniel J."},{"family":"Welch","given":"Ian"},{"family":"Wendl","given":"Michael C."},{"family":"Werner","given":"Johannes"},{"family":"Whalley","given":"Justin P."},{"family":"Wheeler","given":"David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H."},{"family":"Wong","given":"Tina"},{"family":"Wong","given":"Winghing"},{"family":"Woo","given":"Youngchoon"},{"family":"Wood","given":"Scott"},{"family":"Wouters","given":"Bradly G."},{"family":"Wright","given":"Adam J."},{"family":"Wright","given":"Derek W."},{"family":"Wright","given":"Mark H."},{"family":"Wu","given":"Chin-Lee"},{"family":"Wu","given":"Dai-Ying"},{"family":"Wu","given":"Guanming"},{"family":"Wu","given":"Jianmin"},{"family":"Wu","given":"Kui"},{"family":"Wu","given":"Yang"},{"family":"Wu","given":"Zhenggang"},{"family":"Xi","given":"Liu"},{"family":"Xia","given":"Tian"},{"family":"Xiang","given":"Q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N."},{"family":"Yamamoto","given":"Masakazu"},{"family":"Yamamoto","given":"Shogo"},{"family":"Yamaue","given":"Hiroki"},{"family":"Yang","given":"Fan"},{"family":"Yang","given":"Huanming"},{"family":"Yang","given":"Jean Y."},{"family":"Yang","given":"Liming"},{"family":"Yang","given":"Lixing"},{"family":"Yang","given":"Shanlin"},{"family":"Yang","given":"Tsun-Po"},{"family":"Yang","given":"Yang"},{"family":"Yao","given":"Xiaotong"},{"family":"Yaspo","given":"Marie-Laure"},{"family":"Yates","given":"Lucy"},{"family":"Yau","given":"Christina"},{"family":"Ye","given":"Chen"},{"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K."},{"family":"Zaikova","given":"Olga"},{"family":"Zamora","given":"Jorge"},{"family":"Zapatka","given":"Marc"},{"family":"Zenklusen","given":"Jean C."},{"family":"Zenz","given":"Thorsten"},{"family":"Zeps","given":"Nikolajs"},{"family":"Zhang","given":"Cheng-Zhong"},{"family":"Zhang","given":"Fan"},{"family":"Zhang","given":"Hailei"},{"family":"Zhang","given":"Hongwei"},{"family":"Zhang","given":"Hongxin"},{"family":"Zhang","given":"Jiashan"},{"family":"Zhang","given":"Jing"},{"family":"Zhang","given":"Junjun"},{"family":"Zhang","given":"Xiuqing"},{"family":"Zhang","given":"Xuanping"},{"family":"Zhang","given":"Yan"},{"family":"Zhang","given":"Zemin"},{"family":"Zhao","given":"Zhongming"},{"family":"Zheng","given":"Liangtao"},{"family":"Zheng","given":"Xiuqing"},{"family":"Zhou","given":"Wanding"},{"family":"Zhou","given":"Yong"},{"family":"Zhu","given":"Bin"},{"family":"Zhu","given":"Hongtu"},{"family":"Zhu","given":"Jingchun"},{"family":"Zhu","given":"Shida"},{"family":"Zou","given":"Lihua"},{"family":"Zou","given":"Xueqing"},{"family":"deFazio","given":"Anna"},{"family":"Van As","given":"Nicholas"},{"family":"Van Deurzen","given":"Carolien H. M."},{"family":"Van De Vijver","given":"Marc J."},{"family":"Van’T Veer","given":"L."},{"family":"Von Mering","given":"Christian"}],"issued":{"date-parts":[["2020",2,6]]}}},{"id":661,"uris":["http://zotero.org/users/14858941/items/RXTK36UI"],"itemData":{"id":661,"type":"article-journal","abstract":"Metastatic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cancer.","container-title":"Nature","DOI":"10.1038/s41586-019-1689-y","ISSN":"14764687","issue":"7781","note":"PMID: 31645765\npublisher: Nature Publishing Group","page":"210-216","title":"Pan-cancer whole-genome analyses of metastatic solid tumours","volume":"575","author":[{"family":"Priestley","given":"Peter"},{"family":"Baber","given":"Jonathan"},{"family":"Lolkema","given":"Martijn P."},{"family":"Steeghs","given":"Neeltje"},{"family":"Bruijn","given":"Ewart","non-dropping-particle":"de"},{"family":"Shale","given":"Charles"},{"family":"Duyvesteyn","given":"Korneel"},{"family":"Haidari","given":"Susan"},{"family":"Hoeck","given":"Arne","non-dropping-particle":"van"},{"family":"Onstenk","given":"Wendy"},{"family":"Roepman","given":"Paul"},{"family":"Voda","given":"Mircea"},{"family":"Bloemendal","given":"Haiko J."},{"family":"Tjan-Heijnen","given":"Vivianne C.G."},{"family":"Herpen","given":"Carla M.L.","non-dropping-particle":"van"},{"family":"Labots","given":"Mariette"},{"family":"Witteveen","given":"Petronella O."},{"family":"Smit","given":"Egbert F."},{"family":"Sleijfer","given":"Stefan"},{"family":"Voest","given":"Emile E."},{"family":"Cuppen","given":"Edwin"}],"issued":{"date-parts":[["2019",11,7]]}}}],"schema":"https://github.com/citation-style-language/schema/raw/master/csl-citation.json"} </w:instrText>
      </w:r>
      <w:r w:rsidR="000D7DC7">
        <w:rPr>
          <w:rFonts w:ascii="Times New Roman" w:hAnsi="Times New Roman" w:cs="Times New Roman"/>
          <w:sz w:val="24"/>
          <w:szCs w:val="24"/>
        </w:rPr>
        <w:fldChar w:fldCharType="separate"/>
      </w:r>
      <w:r w:rsidR="000D7DC7" w:rsidRPr="000D7DC7">
        <w:rPr>
          <w:rFonts w:ascii="Times New Roman" w:hAnsi="Times New Roman" w:cs="Times New Roman"/>
          <w:sz w:val="24"/>
        </w:rPr>
        <w:t>(The ICGC/TCGA Pan-Cancer Analysis of Whole Genomes Consortium et al. 2020; Priestley et al. 2019)</w:t>
      </w:r>
      <w:r w:rsidR="000D7DC7">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4054EA6" w14:textId="3E602F96" w:rsidR="00543FB9" w:rsidRDefault="009E1276" w:rsidP="008A1C58">
      <w:pPr>
        <w:spacing w:line="480" w:lineRule="auto"/>
        <w:rPr>
          <w:rFonts w:ascii="Times New Roman" w:hAnsi="Times New Roman" w:cs="Times New Roman"/>
          <w:sz w:val="24"/>
          <w:szCs w:val="24"/>
        </w:rPr>
      </w:pPr>
      <w:r>
        <w:rPr>
          <w:rFonts w:ascii="Times New Roman" w:hAnsi="Times New Roman" w:cs="Times New Roman"/>
          <w:sz w:val="24"/>
          <w:szCs w:val="24"/>
        </w:rPr>
        <w:t xml:space="preserve">We first extracted ID signatures </w:t>
      </w:r>
      <w:r w:rsidR="00523CE5" w:rsidRPr="008A1C58">
        <w:rPr>
          <w:rFonts w:ascii="Times New Roman" w:hAnsi="Times New Roman" w:cs="Times New Roman"/>
          <w:sz w:val="24"/>
          <w:szCs w:val="24"/>
        </w:rPr>
        <w:t xml:space="preserve">in </w:t>
      </w:r>
      <w:r w:rsidR="009025BD">
        <w:rPr>
          <w:rFonts w:ascii="Times New Roman" w:hAnsi="Times New Roman" w:cs="Times New Roman" w:hint="eastAsia"/>
          <w:sz w:val="24"/>
          <w:szCs w:val="24"/>
        </w:rPr>
        <w:t>three</w:t>
      </w:r>
      <w:r w:rsidR="00523CE5" w:rsidRPr="008A1C58">
        <w:rPr>
          <w:rFonts w:ascii="Times New Roman" w:hAnsi="Times New Roman" w:cs="Times New Roman"/>
          <w:sz w:val="24"/>
          <w:szCs w:val="24"/>
        </w:rPr>
        <w:t xml:space="preserve"> ways: (1) all </w:t>
      </w:r>
      <w:r w:rsidR="00AA5B5D">
        <w:rPr>
          <w:rFonts w:ascii="Times New Roman" w:hAnsi="Times New Roman" w:cs="Times New Roman"/>
          <w:sz w:val="24"/>
          <w:szCs w:val="24"/>
        </w:rPr>
        <w:t>tumors</w:t>
      </w:r>
      <w:r w:rsidR="00AA5B5D" w:rsidRPr="008A1C58">
        <w:rPr>
          <w:rFonts w:ascii="Times New Roman" w:hAnsi="Times New Roman" w:cs="Times New Roman"/>
          <w:sz w:val="24"/>
          <w:szCs w:val="24"/>
        </w:rPr>
        <w:t xml:space="preserve"> </w:t>
      </w:r>
      <w:r w:rsidR="00523CE5" w:rsidRPr="008A1C58">
        <w:rPr>
          <w:rFonts w:ascii="Times New Roman" w:hAnsi="Times New Roman" w:cs="Times New Roman"/>
          <w:sz w:val="24"/>
          <w:szCs w:val="24"/>
        </w:rPr>
        <w:t>together</w:t>
      </w:r>
      <w:r w:rsidR="009025BD">
        <w:rPr>
          <w:rFonts w:ascii="Times New Roman" w:hAnsi="Times New Roman" w:cs="Times New Roman" w:hint="eastAsia"/>
          <w:sz w:val="24"/>
          <w:szCs w:val="24"/>
        </w:rPr>
        <w:t xml:space="preserve">, </w:t>
      </w:r>
      <w:r w:rsidR="00523CE5" w:rsidRPr="008A1C58">
        <w:rPr>
          <w:rFonts w:ascii="Times New Roman" w:hAnsi="Times New Roman" w:cs="Times New Roman"/>
          <w:sz w:val="24"/>
          <w:szCs w:val="24"/>
        </w:rPr>
        <w:t xml:space="preserve">(2) </w:t>
      </w:r>
      <w:r w:rsidR="00AA5B5D">
        <w:rPr>
          <w:rFonts w:ascii="Times New Roman" w:hAnsi="Times New Roman" w:cs="Times New Roman"/>
          <w:sz w:val="24"/>
          <w:szCs w:val="24"/>
        </w:rPr>
        <w:t>all tumors</w:t>
      </w:r>
      <w:r w:rsidR="00AA5B5D">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00523CE5"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w:t>
      </w:r>
      <w:r w:rsidR="00BC4206">
        <w:rPr>
          <w:rFonts w:ascii="Times New Roman" w:hAnsi="Times New Roman" w:cs="Times New Roman" w:hint="eastAsia"/>
          <w:sz w:val="24"/>
          <w:szCs w:val="24"/>
        </w:rPr>
        <w:t>2</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00523CE5" w:rsidRPr="008A1C58">
        <w:rPr>
          <w:rFonts w:ascii="Times New Roman" w:hAnsi="Times New Roman" w:cs="Times New Roman"/>
          <w:sz w:val="24"/>
          <w:szCs w:val="24"/>
        </w:rPr>
        <w:t xml:space="preserve">. </w:t>
      </w:r>
      <w:r w:rsidR="00D614D2" w:rsidRPr="00D614D2">
        <w:rPr>
          <w:rFonts w:ascii="Times New Roman" w:hAnsi="Times New Roman" w:cs="Times New Roman"/>
          <w:sz w:val="24"/>
          <w:szCs w:val="24"/>
        </w:rPr>
        <w:t>We then consolidated highly similar signatures from all extractions and removed those that c</w:t>
      </w:r>
      <w:r>
        <w:rPr>
          <w:rFonts w:ascii="Times New Roman" w:hAnsi="Times New Roman" w:cs="Times New Roman"/>
          <w:sz w:val="24"/>
          <w:szCs w:val="24"/>
        </w:rPr>
        <w:t>ould</w:t>
      </w:r>
      <w:r w:rsidR="00D614D2" w:rsidRPr="00D614D2">
        <w:rPr>
          <w:rFonts w:ascii="Times New Roman" w:hAnsi="Times New Roman" w:cs="Times New Roman"/>
          <w:sz w:val="24"/>
          <w:szCs w:val="24"/>
        </w:rPr>
        <w:t xml:space="preserve"> be reconstructed by other signatures. Next, we compared </w:t>
      </w:r>
      <w:r>
        <w:rPr>
          <w:rFonts w:ascii="Times New Roman" w:hAnsi="Times New Roman" w:cs="Times New Roman"/>
          <w:sz w:val="24"/>
          <w:szCs w:val="24"/>
        </w:rPr>
        <w:t>the</w:t>
      </w:r>
      <w:r w:rsidRPr="00D614D2">
        <w:rPr>
          <w:rFonts w:ascii="Times New Roman" w:hAnsi="Times New Roman" w:cs="Times New Roman"/>
          <w:sz w:val="24"/>
          <w:szCs w:val="24"/>
        </w:rPr>
        <w:t xml:space="preserve"> </w:t>
      </w:r>
      <w:proofErr w:type="spellStart"/>
      <w:r w:rsidR="00D614D2" w:rsidRPr="00D614D2">
        <w:rPr>
          <w:rFonts w:ascii="Times New Roman" w:hAnsi="Times New Roman" w:cs="Times New Roman"/>
          <w:sz w:val="24"/>
          <w:szCs w:val="24"/>
        </w:rPr>
        <w:t>mSigHdp</w:t>
      </w:r>
      <w:proofErr w:type="spellEnd"/>
      <w:r w:rsidR="00D614D2" w:rsidRPr="00D614D2">
        <w:rPr>
          <w:rFonts w:ascii="Times New Roman" w:hAnsi="Times New Roman" w:cs="Times New Roman"/>
          <w:sz w:val="24"/>
          <w:szCs w:val="24"/>
        </w:rPr>
        <w:t>-extracted signatures to those in COSMIC v3.4 and categorized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mSigHdp</w:t>
      </w:r>
      <w:proofErr w:type="spellEnd"/>
      <w:r>
        <w:rPr>
          <w:rFonts w:ascii="Times New Roman" w:hAnsi="Times New Roman" w:cs="Times New Roman"/>
          <w:sz w:val="24"/>
          <w:szCs w:val="24"/>
        </w:rPr>
        <w:t xml:space="preserve"> extracted signatures</w:t>
      </w:r>
      <w:r w:rsidR="00D614D2" w:rsidRPr="00D614D2">
        <w:rPr>
          <w:rFonts w:ascii="Times New Roman" w:hAnsi="Times New Roman" w:cs="Times New Roman"/>
          <w:sz w:val="24"/>
          <w:szCs w:val="24"/>
        </w:rPr>
        <w:t xml:space="preserve"> into three groups: (1) </w:t>
      </w:r>
      <w:r w:rsidR="000C7E8B">
        <w:rPr>
          <w:rFonts w:ascii="Times New Roman" w:hAnsi="Times New Roman" w:cs="Times New Roman"/>
          <w:sz w:val="24"/>
          <w:szCs w:val="24"/>
        </w:rPr>
        <w:t>18 s</w:t>
      </w:r>
      <w:r w:rsidR="00D614D2" w:rsidRPr="00D614D2">
        <w:rPr>
          <w:rFonts w:ascii="Times New Roman" w:hAnsi="Times New Roman" w:cs="Times New Roman"/>
          <w:sz w:val="24"/>
          <w:szCs w:val="24"/>
        </w:rPr>
        <w:t xml:space="preserve">ignatures </w:t>
      </w:r>
      <w:r w:rsidR="000C7E8B">
        <w:rPr>
          <w:rFonts w:ascii="Times New Roman" w:hAnsi="Times New Roman" w:cs="Times New Roman"/>
          <w:sz w:val="24"/>
          <w:szCs w:val="24"/>
        </w:rPr>
        <w:t xml:space="preserve">that </w:t>
      </w:r>
      <w:r w:rsidR="00D614D2" w:rsidRPr="00D614D2">
        <w:rPr>
          <w:rFonts w:ascii="Times New Roman" w:hAnsi="Times New Roman" w:cs="Times New Roman"/>
          <w:sz w:val="24"/>
          <w:szCs w:val="24"/>
        </w:rPr>
        <w:t>match</w:t>
      </w:r>
      <w:r w:rsidR="000C7E8B">
        <w:rPr>
          <w:rFonts w:ascii="Times New Roman" w:hAnsi="Times New Roman" w:cs="Times New Roman"/>
          <w:sz w:val="24"/>
          <w:szCs w:val="24"/>
        </w:rPr>
        <w:t>ed</w:t>
      </w:r>
      <w:r w:rsidR="00D614D2" w:rsidRPr="00D614D2">
        <w:rPr>
          <w:rFonts w:ascii="Times New Roman" w:hAnsi="Times New Roman" w:cs="Times New Roman"/>
          <w:sz w:val="24"/>
          <w:szCs w:val="24"/>
        </w:rPr>
        <w:t xml:space="preserve"> COSMIC v3.4 </w:t>
      </w:r>
      <w:r>
        <w:rPr>
          <w:rFonts w:ascii="Times New Roman" w:hAnsi="Times New Roman" w:cs="Times New Roman"/>
          <w:sz w:val="24"/>
          <w:szCs w:val="24"/>
        </w:rPr>
        <w:t xml:space="preserve">signatures </w:t>
      </w:r>
      <w:r w:rsidR="00D614D2" w:rsidRPr="00D614D2">
        <w:rPr>
          <w:rFonts w:ascii="Times New Roman" w:hAnsi="Times New Roman" w:cs="Times New Roman"/>
          <w:sz w:val="24"/>
          <w:szCs w:val="24"/>
        </w:rPr>
        <w:t>with cosine similarity &gt; 0.85</w:t>
      </w:r>
      <w:r>
        <w:rPr>
          <w:rFonts w:ascii="Times New Roman" w:hAnsi="Times New Roman" w:cs="Times New Roman"/>
          <w:sz w:val="24"/>
          <w:szCs w:val="24"/>
        </w:rPr>
        <w:t xml:space="preserve"> &lt;</w:t>
      </w:r>
      <w:commentRangeStart w:id="3"/>
      <w:r>
        <w:rPr>
          <w:rFonts w:ascii="Times New Roman" w:hAnsi="Times New Roman" w:cs="Times New Roman"/>
          <w:sz w:val="24"/>
          <w:szCs w:val="24"/>
        </w:rPr>
        <w:t>we need to provide a rationale for this number, it looks very low compared to what we have used in SBS</w:t>
      </w:r>
      <w:commentRangeEnd w:id="3"/>
      <w:r w:rsidR="00AE1A01">
        <w:rPr>
          <w:rStyle w:val="CommentReference"/>
        </w:rPr>
        <w:commentReference w:id="3"/>
      </w:r>
      <w:r w:rsidR="00114462">
        <w:rPr>
          <w:rFonts w:ascii="Times New Roman" w:hAnsi="Times New Roman" w:cs="Times New Roman"/>
          <w:sz w:val="24"/>
          <w:szCs w:val="24"/>
        </w:rPr>
        <w:t>&gt;</w:t>
      </w:r>
      <w:r w:rsidR="00D614D2" w:rsidRPr="00D614D2">
        <w:rPr>
          <w:rFonts w:ascii="Times New Roman" w:hAnsi="Times New Roman" w:cs="Times New Roman"/>
          <w:sz w:val="24"/>
          <w:szCs w:val="24"/>
        </w:rPr>
        <w:t xml:space="preserve">), </w:t>
      </w:r>
      <w:r>
        <w:rPr>
          <w:rFonts w:ascii="Times New Roman" w:hAnsi="Times New Roman" w:cs="Times New Roman"/>
          <w:sz w:val="24"/>
          <w:szCs w:val="24"/>
        </w:rPr>
        <w:t>which we designate</w:t>
      </w:r>
      <w:r w:rsidR="00D614D2" w:rsidRPr="00D614D2">
        <w:rPr>
          <w:rFonts w:ascii="Times New Roman" w:hAnsi="Times New Roman" w:cs="Times New Roman"/>
          <w:sz w:val="24"/>
          <w:szCs w:val="24"/>
        </w:rPr>
        <w:t xml:space="preserve"> "</w:t>
      </w:r>
      <w:proofErr w:type="spellStart"/>
      <w:r w:rsidR="00D614D2" w:rsidRPr="00D614D2">
        <w:rPr>
          <w:rFonts w:ascii="Times New Roman" w:hAnsi="Times New Roman" w:cs="Times New Roman"/>
          <w:sz w:val="24"/>
          <w:szCs w:val="24"/>
        </w:rPr>
        <w:t>C_ID</w:t>
      </w:r>
      <w:r w:rsidRPr="008459EC">
        <w:rPr>
          <w:rFonts w:ascii="Times New Roman" w:hAnsi="Times New Roman" w:cs="Times New Roman"/>
          <w:i/>
          <w:iCs/>
          <w:sz w:val="24"/>
          <w:szCs w:val="24"/>
        </w:rPr>
        <w:t>x</w:t>
      </w:r>
      <w:proofErr w:type="spellEnd"/>
      <w:r w:rsidR="00D614D2" w:rsidRPr="00D614D2">
        <w:rPr>
          <w:rFonts w:ascii="Times New Roman" w:hAnsi="Times New Roman" w:cs="Times New Roman"/>
          <w:sz w:val="24"/>
          <w:szCs w:val="24"/>
        </w:rPr>
        <w:t xml:space="preserve">" </w:t>
      </w:r>
      <w:r>
        <w:rPr>
          <w:rFonts w:ascii="Times New Roman" w:hAnsi="Times New Roman" w:cs="Times New Roman"/>
          <w:sz w:val="24"/>
          <w:szCs w:val="24"/>
        </w:rPr>
        <w:t xml:space="preserve">, where </w:t>
      </w:r>
      <w:r w:rsidRPr="008459EC">
        <w:rPr>
          <w:rFonts w:ascii="Times New Roman" w:hAnsi="Times New Roman" w:cs="Times New Roman"/>
          <w:i/>
          <w:iCs/>
          <w:sz w:val="24"/>
          <w:szCs w:val="24"/>
        </w:rPr>
        <w:t>x</w:t>
      </w:r>
      <w:r>
        <w:rPr>
          <w:rFonts w:ascii="Times New Roman" w:hAnsi="Times New Roman" w:cs="Times New Roman"/>
          <w:sz w:val="24"/>
          <w:szCs w:val="24"/>
        </w:rPr>
        <w:t xml:space="preserve"> is the ID number of the matching COSMIC signature </w:t>
      </w:r>
      <w:r w:rsidR="00D614D2" w:rsidRPr="00D614D2">
        <w:rPr>
          <w:rFonts w:ascii="Times New Roman" w:hAnsi="Times New Roman" w:cs="Times New Roman"/>
          <w:sz w:val="24"/>
          <w:szCs w:val="24"/>
        </w:rPr>
        <w:t xml:space="preserve">(Figure </w:t>
      </w:r>
      <w:r w:rsidR="00BC4206">
        <w:rPr>
          <w:rFonts w:ascii="Times New Roman" w:hAnsi="Times New Roman" w:cs="Times New Roman" w:hint="eastAsia"/>
          <w:sz w:val="24"/>
          <w:szCs w:val="24"/>
        </w:rPr>
        <w:t>2</w:t>
      </w:r>
      <w:r w:rsidR="00D614D2" w:rsidRPr="00D614D2">
        <w:rPr>
          <w:rFonts w:ascii="Times New Roman" w:hAnsi="Times New Roman" w:cs="Times New Roman"/>
          <w:sz w:val="24"/>
          <w:szCs w:val="24"/>
        </w:rPr>
        <w:t xml:space="preserve">B, Figure S1); </w:t>
      </w:r>
      <w:r w:rsidR="00D614D2" w:rsidRPr="00D614D2">
        <w:rPr>
          <w:rFonts w:ascii="Times New Roman" w:hAnsi="Times New Roman" w:cs="Times New Roman"/>
          <w:sz w:val="24"/>
          <w:szCs w:val="24"/>
        </w:rPr>
        <w:lastRenderedPageBreak/>
        <w:t xml:space="preserve">(2) </w:t>
      </w:r>
      <w:r w:rsidR="00114462" w:rsidRPr="004D282F">
        <w:rPr>
          <w:rFonts w:ascii="Times New Roman" w:hAnsi="Times New Roman" w:cs="Times New Roman"/>
          <w:sz w:val="24"/>
          <w:szCs w:val="24"/>
          <w:highlight w:val="yellow"/>
        </w:rPr>
        <w:t>S</w:t>
      </w:r>
      <w:r w:rsidR="00D614D2" w:rsidRPr="004D282F">
        <w:rPr>
          <w:rFonts w:ascii="Times New Roman" w:hAnsi="Times New Roman" w:cs="Times New Roman"/>
          <w:sz w:val="24"/>
          <w:szCs w:val="24"/>
          <w:highlight w:val="yellow"/>
        </w:rPr>
        <w:t>ignatures</w:t>
      </w:r>
      <w:r w:rsidR="00114462" w:rsidRPr="004D282F">
        <w:rPr>
          <w:rFonts w:ascii="Times New Roman" w:hAnsi="Times New Roman" w:cs="Times New Roman"/>
          <w:sz w:val="24"/>
          <w:szCs w:val="24"/>
          <w:highlight w:val="yellow"/>
        </w:rPr>
        <w:t xml:space="preserve"> that can be reconstructed as combinations of several</w:t>
      </w:r>
      <w:r w:rsidR="00D614D2" w:rsidRPr="004D282F">
        <w:rPr>
          <w:rFonts w:ascii="Times New Roman" w:hAnsi="Times New Roman" w:cs="Times New Roman"/>
          <w:sz w:val="24"/>
          <w:szCs w:val="24"/>
          <w:highlight w:val="yellow"/>
        </w:rPr>
        <w:t xml:space="preserve"> COSMIC signatures</w:t>
      </w:r>
      <w:r w:rsidR="00114462" w:rsidRPr="004D282F">
        <w:rPr>
          <w:rFonts w:ascii="Times New Roman" w:hAnsi="Times New Roman" w:cs="Times New Roman"/>
          <w:sz w:val="24"/>
          <w:szCs w:val="24"/>
          <w:highlight w:val="yellow"/>
        </w:rPr>
        <w:t xml:space="preserve"> (see Methods</w:t>
      </w:r>
      <w:r w:rsidR="00AB6B3C" w:rsidRPr="004D282F">
        <w:rPr>
          <w:rFonts w:ascii="Times New Roman" w:hAnsi="Times New Roman" w:cs="Times New Roman"/>
          <w:sz w:val="24"/>
          <w:szCs w:val="24"/>
          <w:highlight w:val="yellow"/>
        </w:rPr>
        <w:t>? Where are these shown?</w:t>
      </w:r>
      <w:r w:rsidR="00114462" w:rsidRPr="004D282F">
        <w:rPr>
          <w:rFonts w:ascii="Times New Roman" w:hAnsi="Times New Roman" w:cs="Times New Roman"/>
          <w:sz w:val="24"/>
          <w:szCs w:val="24"/>
          <w:highlight w:val="yellow"/>
        </w:rPr>
        <w:t>)</w:t>
      </w:r>
      <w:r w:rsidR="00D614D2" w:rsidRPr="004D282F">
        <w:rPr>
          <w:rFonts w:ascii="Times New Roman" w:hAnsi="Times New Roman" w:cs="Times New Roman"/>
          <w:sz w:val="24"/>
          <w:szCs w:val="24"/>
          <w:highlight w:val="yellow"/>
        </w:rPr>
        <w:t xml:space="preserve"> (3) </w:t>
      </w:r>
      <w:r w:rsidR="000C7E8B" w:rsidRPr="004D282F">
        <w:rPr>
          <w:rFonts w:ascii="Times New Roman" w:hAnsi="Times New Roman" w:cs="Times New Roman"/>
          <w:sz w:val="24"/>
          <w:szCs w:val="24"/>
          <w:highlight w:val="yellow"/>
        </w:rPr>
        <w:t>15(?) n</w:t>
      </w:r>
      <w:r w:rsidR="00D614D2" w:rsidRPr="004D282F">
        <w:rPr>
          <w:rFonts w:ascii="Times New Roman" w:hAnsi="Times New Roman" w:cs="Times New Roman"/>
          <w:sz w:val="24"/>
          <w:szCs w:val="24"/>
          <w:highlight w:val="yellow"/>
        </w:rPr>
        <w:t xml:space="preserve">ovel signatures not fitting the previous categories, </w:t>
      </w:r>
      <w:r w:rsidR="00114462" w:rsidRPr="004D282F">
        <w:rPr>
          <w:rFonts w:ascii="Times New Roman" w:hAnsi="Times New Roman" w:cs="Times New Roman"/>
          <w:sz w:val="24"/>
          <w:szCs w:val="24"/>
          <w:highlight w:val="yellow"/>
        </w:rPr>
        <w:t xml:space="preserve">designated </w:t>
      </w:r>
      <w:r w:rsidR="00D614D2" w:rsidRPr="004D282F">
        <w:rPr>
          <w:rFonts w:ascii="Times New Roman" w:hAnsi="Times New Roman" w:cs="Times New Roman"/>
          <w:sz w:val="24"/>
          <w:szCs w:val="24"/>
          <w:highlight w:val="yellow"/>
        </w:rPr>
        <w:t>"</w:t>
      </w:r>
      <w:proofErr w:type="spellStart"/>
      <w:r w:rsidR="00D614D2" w:rsidRPr="004D282F">
        <w:rPr>
          <w:rFonts w:ascii="Times New Roman" w:hAnsi="Times New Roman" w:cs="Times New Roman"/>
          <w:sz w:val="24"/>
          <w:szCs w:val="24"/>
          <w:highlight w:val="yellow"/>
        </w:rPr>
        <w:t>H_</w:t>
      </w:r>
      <w:r w:rsidR="00114462" w:rsidRPr="004D282F">
        <w:rPr>
          <w:rFonts w:ascii="Times New Roman" w:hAnsi="Times New Roman" w:cs="Times New Roman"/>
          <w:sz w:val="24"/>
          <w:szCs w:val="24"/>
          <w:highlight w:val="yellow"/>
        </w:rPr>
        <w:t>ID</w:t>
      </w:r>
      <w:r w:rsidR="00114462" w:rsidRPr="004D282F">
        <w:rPr>
          <w:rFonts w:ascii="Times New Roman" w:hAnsi="Times New Roman" w:cs="Times New Roman"/>
          <w:i/>
          <w:iCs/>
          <w:sz w:val="24"/>
          <w:szCs w:val="24"/>
          <w:highlight w:val="yellow"/>
        </w:rPr>
        <w:t>x</w:t>
      </w:r>
      <w:proofErr w:type="spellEnd"/>
      <w:r w:rsidR="00D614D2" w:rsidRPr="004D282F">
        <w:rPr>
          <w:rFonts w:ascii="Times New Roman" w:hAnsi="Times New Roman" w:cs="Times New Roman"/>
          <w:sz w:val="24"/>
          <w:szCs w:val="24"/>
          <w:highlight w:val="yellow"/>
        </w:rPr>
        <w:t>"</w:t>
      </w:r>
      <w:r w:rsidR="00114462" w:rsidRPr="004D282F">
        <w:rPr>
          <w:rFonts w:ascii="Times New Roman" w:hAnsi="Times New Roman" w:cs="Times New Roman"/>
          <w:sz w:val="24"/>
          <w:szCs w:val="24"/>
          <w:highlight w:val="yellow"/>
        </w:rPr>
        <w:t xml:space="preserve">, with an ID number &gt; …. </w:t>
      </w:r>
      <w:r w:rsidR="00D614D2" w:rsidRPr="004D282F">
        <w:rPr>
          <w:rFonts w:ascii="Times New Roman" w:hAnsi="Times New Roman" w:cs="Times New Roman"/>
          <w:sz w:val="24"/>
          <w:szCs w:val="24"/>
          <w:highlight w:val="yellow"/>
        </w:rPr>
        <w:t xml:space="preserve"> (Figure </w:t>
      </w:r>
      <w:r w:rsidR="00BC4206" w:rsidRPr="004D282F">
        <w:rPr>
          <w:rFonts w:ascii="Times New Roman" w:hAnsi="Times New Roman" w:cs="Times New Roman" w:hint="eastAsia"/>
          <w:sz w:val="24"/>
          <w:szCs w:val="24"/>
          <w:highlight w:val="yellow"/>
        </w:rPr>
        <w:t>2</w:t>
      </w:r>
      <w:r w:rsidR="00D614D2" w:rsidRPr="004D282F">
        <w:rPr>
          <w:rFonts w:ascii="Times New Roman" w:hAnsi="Times New Roman" w:cs="Times New Roman"/>
          <w:sz w:val="24"/>
          <w:szCs w:val="24"/>
          <w:highlight w:val="yellow"/>
        </w:rPr>
        <w:t xml:space="preserve">C). Notably, all </w:t>
      </w:r>
      <w:r w:rsidR="00114462" w:rsidRPr="004D282F">
        <w:rPr>
          <w:rFonts w:ascii="Times New Roman" w:hAnsi="Times New Roman" w:cs="Times New Roman"/>
          <w:sz w:val="24"/>
          <w:szCs w:val="24"/>
          <w:highlight w:val="yellow"/>
        </w:rPr>
        <w:t xml:space="preserve">novel </w:t>
      </w:r>
      <w:r w:rsidR="00D614D2" w:rsidRPr="004D282F">
        <w:rPr>
          <w:rFonts w:ascii="Times New Roman" w:hAnsi="Times New Roman" w:cs="Times New Roman"/>
          <w:sz w:val="24"/>
          <w:szCs w:val="24"/>
          <w:highlight w:val="yellow"/>
        </w:rPr>
        <w:t>signatures reported here are supported by at least one sample</w:t>
      </w:r>
      <w:r w:rsidR="0010286A">
        <w:rPr>
          <w:rFonts w:ascii="Times New Roman" w:hAnsi="Times New Roman" w:cs="Times New Roman"/>
          <w:sz w:val="24"/>
          <w:szCs w:val="24"/>
          <w:highlight w:val="yellow"/>
        </w:rPr>
        <w:t>, providing additional evidence that they correspond to a particular mutational process [maybe hark back to mike’s model]</w:t>
      </w:r>
      <w:r w:rsidR="00543FB9" w:rsidRPr="004D282F">
        <w:rPr>
          <w:rFonts w:ascii="Times New Roman" w:hAnsi="Times New Roman" w:cs="Times New Roman" w:hint="eastAsia"/>
          <w:sz w:val="24"/>
          <w:szCs w:val="24"/>
          <w:highlight w:val="yellow"/>
        </w:rPr>
        <w:t xml:space="preserve"> (Figure S2</w:t>
      </w:r>
      <w:r w:rsidR="00AB6B3C" w:rsidRPr="004D282F">
        <w:rPr>
          <w:rFonts w:ascii="Times New Roman" w:hAnsi="Times New Roman" w:cs="Times New Roman"/>
          <w:sz w:val="24"/>
          <w:szCs w:val="24"/>
          <w:highlight w:val="yellow"/>
        </w:rPr>
        <w:t xml:space="preserve"> &lt;</w:t>
      </w:r>
      <w:r w:rsidR="000C7E8B" w:rsidRPr="004D282F">
        <w:rPr>
          <w:rFonts w:ascii="Times New Roman" w:hAnsi="Times New Roman" w:cs="Times New Roman"/>
          <w:sz w:val="24"/>
          <w:szCs w:val="24"/>
          <w:highlight w:val="yellow"/>
        </w:rPr>
        <w:t xml:space="preserve">A few </w:t>
      </w:r>
      <w:r w:rsidR="00AB6B3C" w:rsidRPr="004D282F">
        <w:rPr>
          <w:rFonts w:ascii="Times New Roman" w:hAnsi="Times New Roman" w:cs="Times New Roman"/>
          <w:sz w:val="24"/>
          <w:szCs w:val="24"/>
          <w:highlight w:val="yellow"/>
        </w:rPr>
        <w:t>of these do not look good at all, let’s review&gt;</w:t>
      </w:r>
      <w:r w:rsidR="00543FB9" w:rsidRPr="004D282F">
        <w:rPr>
          <w:rFonts w:ascii="Times New Roman" w:hAnsi="Times New Roman" w:cs="Times New Roman" w:hint="eastAsia"/>
          <w:sz w:val="24"/>
          <w:szCs w:val="24"/>
          <w:highlight w:val="yellow"/>
        </w:rPr>
        <w:t>)</w:t>
      </w:r>
      <w:r w:rsidR="00D614D2" w:rsidRPr="004D282F">
        <w:rPr>
          <w:rFonts w:ascii="Times New Roman" w:hAnsi="Times New Roman" w:cs="Times New Roman"/>
          <w:sz w:val="24"/>
          <w:szCs w:val="24"/>
          <w:highlight w:val="yellow"/>
        </w:rPr>
        <w:t>. Our analysis focuses on groups (1) and (3). In total, we identified 33 distinct mutational signatures</w:t>
      </w:r>
      <w:r w:rsidR="00AB6B3C" w:rsidRPr="004D282F">
        <w:rPr>
          <w:rFonts w:ascii="Times New Roman" w:hAnsi="Times New Roman" w:cs="Times New Roman"/>
          <w:sz w:val="24"/>
          <w:szCs w:val="24"/>
          <w:highlight w:val="yellow"/>
        </w:rPr>
        <w:t xml:space="preserve"> &lt;can we put details above?&gt;</w:t>
      </w:r>
      <w:r w:rsidR="00D614D2" w:rsidRPr="004D282F">
        <w:rPr>
          <w:rFonts w:ascii="Times New Roman" w:hAnsi="Times New Roman" w:cs="Times New Roman"/>
          <w:sz w:val="24"/>
          <w:szCs w:val="24"/>
          <w:highlight w:val="yellow"/>
        </w:rPr>
        <w:t>.</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2C2E72AA" w14:textId="7C6777E5" w:rsidR="00743039" w:rsidRDefault="000C7E8B" w:rsidP="008A1C5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w:t>
      </w:r>
      <w:r w:rsidR="00587F85" w:rsidRPr="008A1C58">
        <w:rPr>
          <w:rFonts w:ascii="Times New Roman" w:hAnsi="Times New Roman" w:cs="Times New Roman"/>
          <w:sz w:val="24"/>
          <w:szCs w:val="24"/>
        </w:rPr>
        <w:t xml:space="preserve">analysis </w:t>
      </w:r>
      <w:r w:rsidR="00A74EE9">
        <w:rPr>
          <w:rFonts w:ascii="Times New Roman" w:hAnsi="Times New Roman" w:cs="Times New Roman"/>
          <w:sz w:val="24"/>
          <w:szCs w:val="24"/>
        </w:rPr>
        <w:t>re-discovered</w:t>
      </w:r>
      <w:r w:rsidR="00A74EE9" w:rsidRPr="008A1C58">
        <w:rPr>
          <w:rFonts w:ascii="Times New Roman" w:hAnsi="Times New Roman" w:cs="Times New Roman"/>
          <w:sz w:val="24"/>
          <w:szCs w:val="24"/>
        </w:rPr>
        <w:t xml:space="preserve"> </w:t>
      </w:r>
      <w:r w:rsidR="00A74EE9">
        <w:rPr>
          <w:rFonts w:ascii="Times New Roman" w:hAnsi="Times New Roman" w:cs="Times New Roman"/>
          <w:sz w:val="24"/>
          <w:szCs w:val="24"/>
        </w:rPr>
        <w:t xml:space="preserve">signature </w:t>
      </w:r>
      <w:proofErr w:type="gramStart"/>
      <w:r w:rsidR="00A74EE9">
        <w:rPr>
          <w:rFonts w:ascii="Times New Roman" w:hAnsi="Times New Roman" w:cs="Times New Roman"/>
          <w:sz w:val="24"/>
          <w:szCs w:val="24"/>
        </w:rPr>
        <w:t>similar to</w:t>
      </w:r>
      <w:proofErr w:type="gramEnd"/>
      <w:r w:rsidR="00A74EE9">
        <w:rPr>
          <w:rFonts w:ascii="Times New Roman" w:hAnsi="Times New Roman" w:cs="Times New Roman"/>
          <w:sz w:val="24"/>
          <w:szCs w:val="24"/>
        </w:rPr>
        <w:t xml:space="preserve"> </w:t>
      </w:r>
      <w:r w:rsidR="00587F85" w:rsidRPr="008A1C58">
        <w:rPr>
          <w:rFonts w:ascii="Times New Roman" w:hAnsi="Times New Roman" w:cs="Times New Roman"/>
          <w:sz w:val="24"/>
          <w:szCs w:val="24"/>
        </w:rPr>
        <w:t>1</w:t>
      </w:r>
      <w:r w:rsidR="000E2AC9">
        <w:rPr>
          <w:rFonts w:ascii="Times New Roman" w:hAnsi="Times New Roman" w:cs="Times New Roman" w:hint="eastAsia"/>
          <w:sz w:val="24"/>
          <w:szCs w:val="24"/>
        </w:rPr>
        <w:t>8</w:t>
      </w:r>
      <w:r w:rsidR="00587F85" w:rsidRPr="008A1C58">
        <w:rPr>
          <w:rFonts w:ascii="Times New Roman" w:hAnsi="Times New Roman" w:cs="Times New Roman"/>
          <w:sz w:val="24"/>
          <w:szCs w:val="24"/>
        </w:rPr>
        <w:t xml:space="preserve"> out of </w:t>
      </w:r>
      <w:r w:rsidR="00A74EE9">
        <w:rPr>
          <w:rFonts w:ascii="Times New Roman" w:hAnsi="Times New Roman" w:cs="Times New Roman"/>
          <w:sz w:val="24"/>
          <w:szCs w:val="24"/>
        </w:rPr>
        <w:t xml:space="preserve">the (?) </w:t>
      </w:r>
      <w:r w:rsidR="00587F85" w:rsidRPr="008A1C58">
        <w:rPr>
          <w:rFonts w:ascii="Times New Roman" w:hAnsi="Times New Roman" w:cs="Times New Roman"/>
          <w:sz w:val="24"/>
          <w:szCs w:val="24"/>
        </w:rPr>
        <w:t xml:space="preserve">23 COSMIC (v3.4) ID signatures. The remaining </w:t>
      </w:r>
      <w:r w:rsidR="000E2AC9">
        <w:rPr>
          <w:rFonts w:ascii="Times New Roman" w:hAnsi="Times New Roman" w:cs="Times New Roman" w:hint="eastAsia"/>
          <w:sz w:val="24"/>
          <w:szCs w:val="24"/>
        </w:rPr>
        <w:t>5</w:t>
      </w:r>
      <w:r w:rsidR="00587F85" w:rsidRPr="008A1C58">
        <w:rPr>
          <w:rFonts w:ascii="Times New Roman" w:hAnsi="Times New Roman" w:cs="Times New Roman"/>
          <w:sz w:val="24"/>
          <w:szCs w:val="24"/>
        </w:rPr>
        <w:t xml:space="preserve"> </w:t>
      </w:r>
      <w:r>
        <w:rPr>
          <w:rFonts w:ascii="Times New Roman" w:hAnsi="Times New Roman" w:cs="Times New Roman"/>
          <w:sz w:val="24"/>
          <w:szCs w:val="24"/>
        </w:rPr>
        <w:t xml:space="preserve">COSMIC </w:t>
      </w:r>
      <w:r w:rsidR="00587F85" w:rsidRPr="008A1C58">
        <w:rPr>
          <w:rFonts w:ascii="Times New Roman" w:hAnsi="Times New Roman" w:cs="Times New Roman"/>
          <w:sz w:val="24"/>
          <w:szCs w:val="24"/>
        </w:rPr>
        <w:t xml:space="preserve">signatures </w:t>
      </w:r>
      <w:r>
        <w:rPr>
          <w:rFonts w:ascii="Times New Roman" w:hAnsi="Times New Roman" w:cs="Times New Roman"/>
          <w:sz w:val="24"/>
          <w:szCs w:val="24"/>
        </w:rPr>
        <w:t xml:space="preserve">(ID15, ID16, ID20, ID21 ID22) </w:t>
      </w:r>
      <w:r w:rsidR="00587F85" w:rsidRPr="008A1C58">
        <w:rPr>
          <w:rFonts w:ascii="Times New Roman" w:hAnsi="Times New Roman" w:cs="Times New Roman"/>
          <w:sz w:val="24"/>
          <w:szCs w:val="24"/>
        </w:rPr>
        <w:t xml:space="preserve">were </w:t>
      </w:r>
      <w:r>
        <w:rPr>
          <w:rFonts w:ascii="Times New Roman" w:hAnsi="Times New Roman" w:cs="Times New Roman"/>
          <w:sz w:val="24"/>
          <w:szCs w:val="24"/>
        </w:rPr>
        <w:t xml:space="preserve">detected </w:t>
      </w:r>
      <w:r w:rsidR="003063D3">
        <w:rPr>
          <w:rFonts w:ascii="Times New Roman" w:hAnsi="Times New Roman" w:cs="Times New Roman"/>
          <w:sz w:val="24"/>
          <w:szCs w:val="24"/>
        </w:rPr>
        <w:t xml:space="preserve">&lt;can we say were not </w:t>
      </w:r>
      <w:proofErr w:type="spellStart"/>
      <w:r w:rsidR="003063D3">
        <w:rPr>
          <w:rFonts w:ascii="Times New Roman" w:hAnsi="Times New Roman" w:cs="Times New Roman"/>
          <w:sz w:val="24"/>
          <w:szCs w:val="24"/>
        </w:rPr>
        <w:t>not</w:t>
      </w:r>
      <w:proofErr w:type="spellEnd"/>
      <w:r w:rsidR="003063D3">
        <w:rPr>
          <w:rFonts w:ascii="Times New Roman" w:hAnsi="Times New Roman" w:cs="Times New Roman"/>
          <w:sz w:val="24"/>
          <w:szCs w:val="24"/>
        </w:rPr>
        <w:t xml:space="preserve"> present in the PCAWG data?&gt; </w:t>
      </w:r>
      <w:r>
        <w:rPr>
          <w:rFonts w:ascii="Times New Roman" w:hAnsi="Times New Roman" w:cs="Times New Roman"/>
          <w:sz w:val="24"/>
          <w:szCs w:val="24"/>
        </w:rPr>
        <w:t>in data set</w:t>
      </w:r>
      <w:r w:rsidR="003E7179">
        <w:rPr>
          <w:rFonts w:ascii="Times New Roman" w:hAnsi="Times New Roman" w:cs="Times New Roman"/>
          <w:sz w:val="24"/>
          <w:szCs w:val="24"/>
        </w:rPr>
        <w:t>s</w:t>
      </w:r>
      <w:r w:rsidR="00587F85" w:rsidRPr="008A1C58">
        <w:rPr>
          <w:rFonts w:ascii="Times New Roman" w:hAnsi="Times New Roman" w:cs="Times New Roman"/>
          <w:sz w:val="24"/>
          <w:szCs w:val="24"/>
        </w:rPr>
        <w:t xml:space="preserve"> </w:t>
      </w:r>
      <w:r>
        <w:rPr>
          <w:rFonts w:ascii="Times New Roman" w:hAnsi="Times New Roman" w:cs="Times New Roman"/>
          <w:sz w:val="24"/>
          <w:szCs w:val="24"/>
        </w:rPr>
        <w:t>other than</w:t>
      </w:r>
      <w:r w:rsidR="00587F85" w:rsidRPr="008A1C58">
        <w:rPr>
          <w:rFonts w:ascii="Times New Roman" w:hAnsi="Times New Roman" w:cs="Times New Roman"/>
          <w:sz w:val="24"/>
          <w:szCs w:val="24"/>
        </w:rPr>
        <w:t xml:space="preserve"> PCAWG.</w:t>
      </w:r>
      <w:r w:rsidR="00CE35BA" w:rsidRPr="00CE35BA">
        <w:t xml:space="preserve"> </w:t>
      </w:r>
      <w:r w:rsidR="003E7179">
        <w:rPr>
          <w:rFonts w:ascii="Times New Roman" w:hAnsi="Times New Roman" w:cs="Times New Roman"/>
          <w:sz w:val="24"/>
          <w:szCs w:val="24"/>
        </w:rPr>
        <w:t>The ability of</w:t>
      </w:r>
      <w:r w:rsidR="00CE35BA" w:rsidRPr="00CE35BA">
        <w:rPr>
          <w:rFonts w:ascii="Times New Roman" w:hAnsi="Times New Roman" w:cs="Times New Roman"/>
          <w:sz w:val="24"/>
          <w:szCs w:val="24"/>
        </w:rPr>
        <w:t xml:space="preserve"> </w:t>
      </w:r>
      <w:proofErr w:type="spellStart"/>
      <w:r w:rsidR="00CE35BA" w:rsidRPr="00CE35BA">
        <w:rPr>
          <w:rFonts w:ascii="Times New Roman" w:hAnsi="Times New Roman" w:cs="Times New Roman"/>
          <w:sz w:val="24"/>
          <w:szCs w:val="24"/>
        </w:rPr>
        <w:t>mSigHdp</w:t>
      </w:r>
      <w:proofErr w:type="spellEnd"/>
      <w:r w:rsidR="00CE35BA" w:rsidRPr="00CE35BA">
        <w:rPr>
          <w:rFonts w:ascii="Times New Roman" w:hAnsi="Times New Roman" w:cs="Times New Roman"/>
          <w:sz w:val="24"/>
          <w:szCs w:val="24"/>
        </w:rPr>
        <w:t xml:space="preserve"> to identify </w:t>
      </w:r>
      <w:r w:rsidR="003E7179">
        <w:rPr>
          <w:rFonts w:ascii="Times New Roman" w:hAnsi="Times New Roman" w:cs="Times New Roman"/>
          <w:sz w:val="24"/>
          <w:szCs w:val="24"/>
        </w:rPr>
        <w:t xml:space="preserve">all </w:t>
      </w:r>
      <w:r w:rsidR="00CE35BA" w:rsidRPr="00CE35BA">
        <w:rPr>
          <w:rFonts w:ascii="Times New Roman" w:hAnsi="Times New Roman" w:cs="Times New Roman"/>
          <w:sz w:val="24"/>
          <w:szCs w:val="24"/>
        </w:rPr>
        <w:t xml:space="preserve">COSMIC signatures </w:t>
      </w:r>
      <w:r w:rsidR="003E7179">
        <w:rPr>
          <w:rFonts w:ascii="Times New Roman" w:hAnsi="Times New Roman" w:cs="Times New Roman"/>
          <w:sz w:val="24"/>
          <w:szCs w:val="24"/>
        </w:rPr>
        <w:t xml:space="preserve">present in PCAWG (? We need to double check this based on the PCAWG paper; HMF was not used as input for the 2020 paper) </w:t>
      </w:r>
      <w:r w:rsidR="00A74EE9">
        <w:rPr>
          <w:rFonts w:ascii="Times New Roman" w:hAnsi="Times New Roman" w:cs="Times New Roman"/>
          <w:sz w:val="24"/>
          <w:szCs w:val="24"/>
        </w:rPr>
        <w:t xml:space="preserve">&lt;find better wording?&gt; </w:t>
      </w:r>
      <w:r w:rsidR="00CE35BA" w:rsidRPr="00CE35BA">
        <w:rPr>
          <w:rFonts w:ascii="Times New Roman" w:hAnsi="Times New Roman" w:cs="Times New Roman"/>
          <w:sz w:val="24"/>
          <w:szCs w:val="24"/>
        </w:rPr>
        <w:t>underscores its reliability in mutational signature analysis.</w:t>
      </w:r>
    </w:p>
    <w:p w14:paraId="1E3C6E32" w14:textId="6ED329CC" w:rsidR="00A74EE9" w:rsidRPr="008A1C58" w:rsidRDefault="00A74EE9" w:rsidP="008A1C58">
      <w:pPr>
        <w:spacing w:line="480" w:lineRule="auto"/>
        <w:rPr>
          <w:rFonts w:ascii="Times New Roman" w:hAnsi="Times New Roman" w:cs="Times New Roman"/>
          <w:sz w:val="24"/>
          <w:szCs w:val="24"/>
        </w:rPr>
      </w:pPr>
      <w:r>
        <w:rPr>
          <w:rFonts w:ascii="Times New Roman" w:hAnsi="Times New Roman" w:cs="Times New Roman"/>
          <w:sz w:val="24"/>
          <w:szCs w:val="24"/>
        </w:rPr>
        <w:t>&lt;Which ones are nearly identical?&gt;</w:t>
      </w:r>
    </w:p>
    <w:p w14:paraId="36D65A6F" w14:textId="286F8833" w:rsidR="00A74EE9" w:rsidRDefault="003E7179" w:rsidP="00A70D28">
      <w:pPr>
        <w:spacing w:line="480" w:lineRule="auto"/>
        <w:rPr>
          <w:rFonts w:ascii="Times New Roman" w:hAnsi="Times New Roman" w:cs="Times New Roman"/>
          <w:sz w:val="24"/>
          <w:szCs w:val="24"/>
        </w:rPr>
      </w:pPr>
      <w:r>
        <w:rPr>
          <w:rFonts w:ascii="Times New Roman" w:hAnsi="Times New Roman" w:cs="Times New Roman"/>
          <w:sz w:val="24"/>
          <w:szCs w:val="24"/>
        </w:rPr>
        <w:t>However, there were some</w:t>
      </w:r>
      <w:r w:rsidR="00743039" w:rsidRPr="008A1C58">
        <w:rPr>
          <w:rFonts w:ascii="Times New Roman" w:hAnsi="Times New Roman" w:cs="Times New Roman"/>
          <w:sz w:val="24"/>
          <w:szCs w:val="24"/>
        </w:rPr>
        <w:t xml:space="preserve"> differences </w:t>
      </w:r>
      <w:r>
        <w:rPr>
          <w:rFonts w:ascii="Times New Roman" w:hAnsi="Times New Roman" w:cs="Times New Roman"/>
          <w:sz w:val="24"/>
          <w:szCs w:val="24"/>
        </w:rPr>
        <w:t xml:space="preserve">between the COSMIC signatures and similar signatures extracted by </w:t>
      </w:r>
      <w:proofErr w:type="spellStart"/>
      <w:r w:rsidR="00A34A34">
        <w:rPr>
          <w:rFonts w:ascii="Times New Roman" w:hAnsi="Times New Roman" w:cs="Times New Roman"/>
          <w:sz w:val="24"/>
          <w:szCs w:val="24"/>
        </w:rPr>
        <w:t>mSigH</w:t>
      </w:r>
      <w:r w:rsidR="00A34A34">
        <w:rPr>
          <w:rFonts w:ascii="Times New Roman" w:hAnsi="Times New Roman" w:cs="Times New Roman" w:hint="eastAsia"/>
          <w:sz w:val="24"/>
          <w:szCs w:val="24"/>
        </w:rPr>
        <w:t>dp</w:t>
      </w:r>
      <w:proofErr w:type="spellEnd"/>
      <w:r>
        <w:rPr>
          <w:rFonts w:ascii="Times New Roman" w:hAnsi="Times New Roman" w:cs="Times New Roman"/>
          <w:sz w:val="24"/>
          <w:szCs w:val="24"/>
        </w:rPr>
        <w:t>. W</w:t>
      </w:r>
      <w:r w:rsidR="00743039" w:rsidRPr="008A1C58">
        <w:rPr>
          <w:rFonts w:ascii="Times New Roman" w:hAnsi="Times New Roman" w:cs="Times New Roman"/>
          <w:sz w:val="24"/>
          <w:szCs w:val="24"/>
        </w:rPr>
        <w:t xml:space="preserve">e believe that </w:t>
      </w:r>
      <w:r>
        <w:rPr>
          <w:rFonts w:ascii="Times New Roman" w:hAnsi="Times New Roman" w:cs="Times New Roman"/>
          <w:sz w:val="24"/>
          <w:szCs w:val="24"/>
        </w:rPr>
        <w:t xml:space="preserve">for these </w:t>
      </w:r>
      <w:proofErr w:type="spellStart"/>
      <w:r w:rsidR="00743039" w:rsidRPr="008A1C58">
        <w:rPr>
          <w:rFonts w:ascii="Times New Roman" w:hAnsi="Times New Roman" w:cs="Times New Roman"/>
          <w:sz w:val="24"/>
          <w:szCs w:val="24"/>
        </w:rPr>
        <w:t>mSigHdp</w:t>
      </w:r>
      <w:proofErr w:type="spellEnd"/>
      <w:r w:rsidR="00743039" w:rsidRPr="008A1C58">
        <w:rPr>
          <w:rFonts w:ascii="Times New Roman" w:hAnsi="Times New Roman" w:cs="Times New Roman"/>
          <w:sz w:val="24"/>
          <w:szCs w:val="24"/>
        </w:rPr>
        <w:t xml:space="preserve"> provides more biologically </w:t>
      </w:r>
      <w:r w:rsidR="001D4FEC">
        <w:rPr>
          <w:rFonts w:ascii="Times New Roman" w:hAnsi="Times New Roman" w:cs="Times New Roman"/>
          <w:sz w:val="24"/>
          <w:szCs w:val="24"/>
        </w:rPr>
        <w:t>plausible</w:t>
      </w:r>
      <w:r w:rsidR="00743039" w:rsidRPr="008A1C58">
        <w:rPr>
          <w:rFonts w:ascii="Times New Roman" w:hAnsi="Times New Roman" w:cs="Times New Roman"/>
          <w:sz w:val="24"/>
          <w:szCs w:val="24"/>
        </w:rPr>
        <w:t xml:space="preserve"> </w:t>
      </w:r>
      <w:r w:rsidR="00EF6F4B" w:rsidRPr="008A1C58">
        <w:rPr>
          <w:rFonts w:ascii="Times New Roman" w:hAnsi="Times New Roman" w:cs="Times New Roman"/>
          <w:sz w:val="24"/>
          <w:szCs w:val="24"/>
        </w:rPr>
        <w:t>analys</w:t>
      </w:r>
      <w:r w:rsidR="001D4FEC">
        <w:rPr>
          <w:rFonts w:ascii="Times New Roman" w:hAnsi="Times New Roman" w:cs="Times New Roman"/>
          <w:sz w:val="24"/>
          <w:szCs w:val="24"/>
        </w:rPr>
        <w:t>e</w:t>
      </w:r>
      <w:r w:rsidR="00EF6F4B" w:rsidRPr="008A1C58">
        <w:rPr>
          <w:rFonts w:ascii="Times New Roman" w:hAnsi="Times New Roman" w:cs="Times New Roman"/>
          <w:sz w:val="24"/>
          <w:szCs w:val="24"/>
        </w:rPr>
        <w:t>s</w:t>
      </w:r>
      <w:r>
        <w:rPr>
          <w:rFonts w:ascii="Times New Roman" w:hAnsi="Times New Roman" w:cs="Times New Roman"/>
          <w:sz w:val="24"/>
          <w:szCs w:val="24"/>
        </w:rPr>
        <w:t>.</w:t>
      </w:r>
      <w:r w:rsidR="00743039" w:rsidRPr="008A1C58">
        <w:rPr>
          <w:rFonts w:ascii="Times New Roman" w:hAnsi="Times New Roman" w:cs="Times New Roman"/>
          <w:sz w:val="24"/>
          <w:szCs w:val="24"/>
        </w:rPr>
        <w:t xml:space="preserve"> </w:t>
      </w:r>
    </w:p>
    <w:p w14:paraId="26C42E1A" w14:textId="361C91CF" w:rsidR="00A74EE9" w:rsidRDefault="00A74EE9" w:rsidP="00A70D28">
      <w:pPr>
        <w:spacing w:line="480" w:lineRule="auto"/>
        <w:rPr>
          <w:rFonts w:ascii="Times New Roman" w:hAnsi="Times New Roman" w:cs="Times New Roman"/>
          <w:sz w:val="24"/>
          <w:szCs w:val="24"/>
        </w:rPr>
      </w:pPr>
      <w:r>
        <w:rPr>
          <w:rFonts w:ascii="Times New Roman" w:hAnsi="Times New Roman" w:cs="Times New Roman"/>
          <w:sz w:val="24"/>
          <w:szCs w:val="24"/>
        </w:rPr>
        <w:t xml:space="preserve">&lt;we need </w:t>
      </w:r>
      <w:r w:rsidR="00E6352C">
        <w:rPr>
          <w:rFonts w:ascii="Times New Roman" w:hAnsi="Times New Roman" w:cs="Times New Roman"/>
          <w:sz w:val="24"/>
          <w:szCs w:val="24"/>
        </w:rPr>
        <w:t>a</w:t>
      </w:r>
      <w:r>
        <w:rPr>
          <w:rFonts w:ascii="Times New Roman" w:hAnsi="Times New Roman" w:cs="Times New Roman"/>
          <w:sz w:val="24"/>
          <w:szCs w:val="24"/>
        </w:rPr>
        <w:t xml:space="preserve"> paragraph for each signature&gt;</w:t>
      </w:r>
    </w:p>
    <w:p w14:paraId="6607694E" w14:textId="4C1FC3B2"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3E7179">
        <w:rPr>
          <w:rFonts w:ascii="Times New Roman" w:hAnsi="Times New Roman" w:cs="Times New Roman"/>
          <w:sz w:val="24"/>
          <w:szCs w:val="24"/>
        </w:rPr>
        <w:t xml:space="preserve">ID9: </w:t>
      </w:r>
      <w:r w:rsidRPr="008A1C58">
        <w:rPr>
          <w:rFonts w:ascii="Times New Roman" w:hAnsi="Times New Roman" w:cs="Times New Roman"/>
          <w:sz w:val="24"/>
          <w:szCs w:val="24"/>
        </w:rPr>
        <w:t>In contrast to C_ID9 identified in our extraction, the COSMIC ID9 signature exhibits a near-depletion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:5+ motif</w:t>
      </w:r>
      <w:r w:rsidR="0037178E">
        <w:rPr>
          <w:rFonts w:ascii="Times New Roman" w:hAnsi="Times New Roman" w:cs="Times New Roman"/>
          <w:sz w:val="24"/>
          <w:szCs w:val="24"/>
        </w:rPr>
        <w:t xml:space="preserve"> </w:t>
      </w:r>
      <w:r w:rsidR="00286AAA">
        <w:rPr>
          <w:rFonts w:ascii="Times New Roman" w:hAnsi="Times New Roman" w:cs="Times New Roman" w:hint="eastAsia"/>
          <w:sz w:val="24"/>
          <w:szCs w:val="24"/>
        </w:rPr>
        <w:t>(Figure S1).</w:t>
      </w:r>
      <w:r w:rsidRPr="008A1C58">
        <w:rPr>
          <w:rFonts w:ascii="Times New Roman" w:hAnsi="Times New Roman" w:cs="Times New Roman"/>
          <w:sz w:val="24"/>
          <w:szCs w:val="24"/>
        </w:rPr>
        <w:t xml:space="preserve"> This discrepancy</w:t>
      </w:r>
      <w:r w:rsidR="00641FFD" w:rsidRPr="00641FFD">
        <w:rPr>
          <w:rFonts w:ascii="Times New Roman" w:hAnsi="Times New Roman" w:cs="Times New Roman"/>
          <w:sz w:val="24"/>
          <w:szCs w:val="24"/>
        </w:rPr>
        <w:t xml:space="preserve"> </w:t>
      </w:r>
      <w:r w:rsidRPr="008A1C58">
        <w:rPr>
          <w:rFonts w:ascii="Times New Roman" w:hAnsi="Times New Roman" w:cs="Times New Roman"/>
          <w:sz w:val="24"/>
          <w:szCs w:val="24"/>
        </w:rPr>
        <w:t>may arise from the prevalence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:5+ peak in almost all tumors</w:t>
      </w:r>
      <w:r w:rsidR="00A74EE9">
        <w:rPr>
          <w:rFonts w:ascii="Times New Roman" w:hAnsi="Times New Roman" w:cs="Times New Roman"/>
          <w:sz w:val="24"/>
          <w:szCs w:val="24"/>
        </w:rPr>
        <w:t xml:space="preserve"> &lt;this is not clear, maybe: However, the </w:t>
      </w:r>
      <w:r w:rsidR="00A74EE9">
        <w:rPr>
          <w:rFonts w:ascii="Times New Roman" w:hAnsi="Times New Roman" w:cs="Times New Roman"/>
          <w:sz w:val="24"/>
          <w:szCs w:val="24"/>
        </w:rPr>
        <w:lastRenderedPageBreak/>
        <w:t>INS:</w:t>
      </w:r>
      <w:proofErr w:type="gramStart"/>
      <w:r w:rsidR="00A74EE9">
        <w:rPr>
          <w:rFonts w:ascii="Times New Roman" w:hAnsi="Times New Roman" w:cs="Times New Roman"/>
          <w:sz w:val="24"/>
          <w:szCs w:val="24"/>
        </w:rPr>
        <w:t>1:T</w:t>
      </w:r>
      <w:proofErr w:type="gramEnd"/>
      <w:r w:rsidR="00A74EE9">
        <w:rPr>
          <w:rFonts w:ascii="Times New Roman" w:hAnsi="Times New Roman" w:cs="Times New Roman"/>
          <w:sz w:val="24"/>
          <w:szCs w:val="24"/>
        </w:rPr>
        <w:t xml:space="preserve">:5+5 mutations are prevalent in </w:t>
      </w:r>
      <w:proofErr w:type="gramStart"/>
      <w:r w:rsidR="00A74EE9">
        <w:rPr>
          <w:rFonts w:ascii="Times New Roman" w:hAnsi="Times New Roman" w:cs="Times New Roman"/>
          <w:sz w:val="24"/>
          <w:szCs w:val="24"/>
        </w:rPr>
        <w:t>all ?</w:t>
      </w:r>
      <w:proofErr w:type="gramEnd"/>
      <w:r w:rsidR="00A74EE9">
        <w:rPr>
          <w:rFonts w:ascii="Times New Roman" w:hAnsi="Times New Roman" w:cs="Times New Roman"/>
          <w:sz w:val="24"/>
          <w:szCs w:val="24"/>
        </w:rPr>
        <w:t xml:space="preserve"> all tumors with ID</w:t>
      </w:r>
      <w:proofErr w:type="gramStart"/>
      <w:r w:rsidR="00A74EE9">
        <w:rPr>
          <w:rFonts w:ascii="Times New Roman" w:hAnsi="Times New Roman" w:cs="Times New Roman"/>
          <w:sz w:val="24"/>
          <w:szCs w:val="24"/>
        </w:rPr>
        <w:t>9 ?</w:t>
      </w:r>
      <w:proofErr w:type="gramEnd"/>
      <w:r w:rsidR="00A74EE9">
        <w:rPr>
          <w:rFonts w:ascii="Times New Roman" w:hAnsi="Times New Roman" w:cs="Times New Roman"/>
          <w:sz w:val="24"/>
          <w:szCs w:val="24"/>
        </w:rPr>
        <w:t xml:space="preserve">  what light does Serena’s analysis shed on </w:t>
      </w:r>
      <w:proofErr w:type="gramStart"/>
      <w:r w:rsidR="00A74EE9">
        <w:rPr>
          <w:rFonts w:ascii="Times New Roman" w:hAnsi="Times New Roman" w:cs="Times New Roman"/>
          <w:sz w:val="24"/>
          <w:szCs w:val="24"/>
        </w:rPr>
        <w:t>this?</w:t>
      </w:r>
      <w:r w:rsidRPr="008A1C58">
        <w:rPr>
          <w:rFonts w:ascii="Times New Roman" w:hAnsi="Times New Roman" w:cs="Times New Roman"/>
          <w:sz w:val="24"/>
          <w:szCs w:val="24"/>
        </w:rPr>
        <w:t>.</w:t>
      </w:r>
      <w:proofErr w:type="gramEnd"/>
      <w:r w:rsidRPr="008A1C58">
        <w:rPr>
          <w:rFonts w:ascii="Times New Roman" w:hAnsi="Times New Roman" w:cs="Times New Roman"/>
          <w:sz w:val="24"/>
          <w:szCs w:val="24"/>
        </w:rPr>
        <w:t xml:space="preserve">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w:t>
      </w:r>
    </w:p>
    <w:p w14:paraId="16B6A1A1" w14:textId="77777777"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p>
    <w:p w14:paraId="70E0A810" w14:textId="0D10AF12" w:rsidR="00995F4D" w:rsidRPr="008A1C58"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to enhance the visibility of other peaks, resulting in ID81 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:1:5+.</w:t>
      </w:r>
      <w:r w:rsidR="004235BD">
        <w:rPr>
          <w:rFonts w:ascii="Times New Roman" w:hAnsi="Times New Roman" w:cs="Times New Roman" w:hint="eastAsia"/>
          <w:sz w:val="24"/>
          <w:szCs w:val="24"/>
        </w:rPr>
        <w:t xml:space="preserve"> </w:t>
      </w:r>
    </w:p>
    <w:p w14:paraId="6EBC889B" w14:textId="012F0D13"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t>
      </w:r>
      <w:proofErr w:type="gramStart"/>
      <w:r w:rsidRPr="00E07F96">
        <w:rPr>
          <w:rFonts w:ascii="Times New Roman" w:hAnsi="Times New Roman" w:cs="Times New Roman"/>
          <w:sz w:val="24"/>
          <w:szCs w:val="24"/>
        </w:rPr>
        <w:t>with the exception of</w:t>
      </w:r>
      <w:proofErr w:type="gramEnd"/>
      <w:r w:rsidRPr="00E07F96">
        <w:rPr>
          <w:rFonts w:ascii="Times New Roman" w:hAnsi="Times New Roman" w:cs="Times New Roman"/>
          <w:sz w:val="24"/>
          <w:szCs w:val="24"/>
        </w:rPr>
        <w:t xml:space="preserve"> H_ID24 and H_ID25, which were widespread across various cancers (Figure </w:t>
      </w:r>
      <w:r w:rsidR="00733AB5">
        <w:rPr>
          <w:rFonts w:ascii="Times New Roman" w:hAnsi="Times New Roman" w:cs="Times New Roman" w:hint="eastAsia"/>
          <w:sz w:val="24"/>
          <w:szCs w:val="24"/>
        </w:rPr>
        <w:t>3</w:t>
      </w:r>
      <w:r w:rsidRPr="00E07F96">
        <w:rPr>
          <w:rFonts w:ascii="Times New Roman" w:hAnsi="Times New Roman" w:cs="Times New Roman"/>
          <w:sz w:val="24"/>
          <w:szCs w:val="24"/>
        </w:rPr>
        <w:t xml:space="preserve">).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w:t>
      </w:r>
      <w:r w:rsidRPr="00E07F96">
        <w:rPr>
          <w:rFonts w:ascii="Times New Roman" w:hAnsi="Times New Roman" w:cs="Times New Roman"/>
          <w:sz w:val="24"/>
          <w:szCs w:val="24"/>
        </w:rPr>
        <w:lastRenderedPageBreak/>
        <w:t xml:space="preserve">SBS92,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xml:space="preserve">,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w:t>
      </w:r>
    </w:p>
    <w:p w14:paraId="3C6F28EB" w14:textId="770874D4"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w:t>
      </w:r>
      <w:r w:rsidR="00733AB5">
        <w:rPr>
          <w:rFonts w:ascii="Times New Roman" w:hAnsi="Times New Roman" w:cs="Times New Roman" w:hint="eastAsia"/>
          <w:sz w:val="24"/>
          <w:szCs w:val="24"/>
        </w:rPr>
        <w:t>4</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A correlation module was also noted, including C_ID14, SBS35, SBS88, and SBS93 (Figure </w:t>
      </w:r>
      <w:r w:rsidR="00733AB5">
        <w:rPr>
          <w:rFonts w:ascii="Times New Roman" w:hAnsi="Times New Roman" w:cs="Times New Roman" w:hint="eastAsia"/>
          <w:sz w:val="24"/>
          <w:szCs w:val="24"/>
        </w:rPr>
        <w:t>4</w:t>
      </w:r>
      <w:r w:rsidR="003C281E">
        <w:rPr>
          <w:rFonts w:ascii="Times New Roman" w:hAnsi="Times New Roman" w:cs="Times New Roman" w:hint="eastAsia"/>
          <w:sz w:val="24"/>
          <w:szCs w:val="24"/>
        </w:rPr>
        <w:t>C</w:t>
      </w:r>
      <w:r w:rsidR="00E07F96" w:rsidRPr="00E07F96">
        <w:rPr>
          <w:rFonts w:ascii="Times New Roman" w:hAnsi="Times New Roman" w:cs="Times New Roman"/>
          <w:sz w:val="24"/>
          <w:szCs w:val="24"/>
        </w:rPr>
        <w:t xml:space="preserve">).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w:t>
      </w:r>
      <w:r w:rsidR="003C281E">
        <w:rPr>
          <w:rFonts w:ascii="Times New Roman" w:hAnsi="Times New Roman" w:cs="Times New Roman" w:hint="eastAsia"/>
          <w:sz w:val="24"/>
          <w:szCs w:val="24"/>
        </w:rPr>
        <w:t>4D</w:t>
      </w:r>
      <w:r w:rsidR="00E07F96" w:rsidRPr="00E07F96">
        <w:rPr>
          <w:rFonts w:ascii="Times New Roman" w:hAnsi="Times New Roman" w:cs="Times New Roman"/>
          <w:sz w:val="24"/>
          <w:szCs w:val="24"/>
        </w:rPr>
        <w:t xml:space="preserv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429B44AE"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r w:rsidR="000F3B41" w:rsidRPr="000F3B41">
        <w:t xml:space="preserve"> </w:t>
      </w:r>
      <w:commentRangeStart w:id="4"/>
      <w:r w:rsidR="000F3B41" w:rsidRPr="000F3B41">
        <w:rPr>
          <w:rFonts w:ascii="Times New Roman" w:hAnsi="Times New Roman" w:cs="Times New Roman"/>
          <w:sz w:val="24"/>
          <w:szCs w:val="24"/>
        </w:rPr>
        <w:t>Specifically, we analyzed the 10</w:t>
      </w:r>
      <w:r w:rsidR="000F3B41">
        <w:rPr>
          <w:rFonts w:ascii="Times New Roman" w:hAnsi="Times New Roman" w:cs="Times New Roman" w:hint="eastAsia"/>
          <w:sz w:val="24"/>
          <w:szCs w:val="24"/>
        </w:rPr>
        <w:t xml:space="preserve">bp </w:t>
      </w:r>
      <w:r w:rsidR="000F3B41" w:rsidRPr="000F3B41">
        <w:rPr>
          <w:rFonts w:ascii="Times New Roman" w:hAnsi="Times New Roman" w:cs="Times New Roman"/>
          <w:sz w:val="24"/>
          <w:szCs w:val="24"/>
        </w:rPr>
        <w:t xml:space="preserve">upstream and downstream of each indel event. Furthermore, when indels occurred within repetitive sequences, we also considered the repeat unit and its copy number. By integrating the sequence information from these flanking regions and repeat elements, we aimed to identify </w:t>
      </w:r>
      <w:r w:rsidR="000F3B41" w:rsidRPr="000F3B41">
        <w:rPr>
          <w:rFonts w:ascii="Times New Roman" w:hAnsi="Times New Roman" w:cs="Times New Roman"/>
          <w:sz w:val="24"/>
          <w:szCs w:val="24"/>
        </w:rPr>
        <w:lastRenderedPageBreak/>
        <w:t>subtle yet critical differences in the local sequence preferences that might distinguish seemingly similar mutational signatures and reveal underlying mechanistic variations.</w:t>
      </w:r>
      <w:commentRangeEnd w:id="4"/>
      <w:r w:rsidR="003C298A">
        <w:rPr>
          <w:rStyle w:val="CommentReference"/>
        </w:rPr>
        <w:commentReference w:id="4"/>
      </w:r>
    </w:p>
    <w:p w14:paraId="7906BF22" w14:textId="6BFF753D"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However, analysis of their extended sequence contexts revealed that H_ID24 preferentially deletes C from 5'TTTCX3', while C_ID9 favors deletion from 5'XCTTT3'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1DD6180C"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proofErr w:type="gramStart"/>
      <w:r>
        <w:rPr>
          <w:rFonts w:ascii="Times New Roman" w:hAnsi="Times New Roman" w:cs="Times New Roman" w:hint="eastAsia"/>
          <w:sz w:val="24"/>
          <w:szCs w:val="24"/>
        </w:rPr>
        <w:t>INS:T</w:t>
      </w:r>
      <w:proofErr w:type="gramEnd"/>
      <w:r>
        <w:rPr>
          <w:rFonts w:ascii="Times New Roman" w:hAnsi="Times New Roman" w:cs="Times New Roman" w:hint="eastAsia"/>
          <w:sz w:val="24"/>
          <w:szCs w:val="24"/>
        </w:rPr>
        <w: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420B7D0F"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C, D). Although H_ID27 and H_ID28 both display 1 bp C insertions (INS:</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3D0C809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A). Notably, these MSI tumors typically exhibit a higher prevalence of deletions compared to insertions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1A93E7A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By leveraging the higher prevalence of MSI tumors in the aggregated dataset, we identified four additional MSI-associated ID signatures beyond COSMIC ID7: H_ID33, H_ID34, H_ID37, and H_ID38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77E6DBB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w:t>
      </w:r>
      <w:r w:rsidR="0081145A">
        <w:rPr>
          <w:rFonts w:ascii="Times New Roman" w:hAnsi="Times New Roman" w:cs="Times New Roman" w:hint="eastAsia"/>
          <w:sz w:val="24"/>
          <w:szCs w:val="24"/>
        </w:rPr>
        <w:t xml:space="preserve"> </w:t>
      </w:r>
      <w:r w:rsidR="0081145A" w:rsidRPr="00442D83">
        <w:rPr>
          <w:rFonts w:ascii="Times New Roman" w:hAnsi="Times New Roman" w:cs="Times New Roman"/>
          <w:sz w:val="24"/>
          <w:szCs w:val="24"/>
        </w:rPr>
        <w:t xml:space="preserve">(Figure </w:t>
      </w:r>
      <w:r w:rsidR="0081145A">
        <w:rPr>
          <w:rFonts w:ascii="Times New Roman" w:hAnsi="Times New Roman" w:cs="Times New Roman" w:hint="eastAsia"/>
          <w:sz w:val="24"/>
          <w:szCs w:val="24"/>
        </w:rPr>
        <w:t>6D</w:t>
      </w:r>
      <w:r w:rsidR="0081145A" w:rsidRPr="00442D83">
        <w:rPr>
          <w:rFonts w:ascii="Times New Roman" w:hAnsi="Times New Roman" w:cs="Times New Roman"/>
          <w:sz w:val="24"/>
          <w:szCs w:val="24"/>
        </w:rPr>
        <w:t>)</w:t>
      </w:r>
      <w:r w:rsidRPr="00442D83">
        <w:rPr>
          <w:rFonts w:ascii="Times New Roman" w:hAnsi="Times New Roman" w:cs="Times New Roman"/>
          <w:sz w:val="24"/>
          <w:szCs w:val="24"/>
        </w:rPr>
        <w:t xml:space="preserve">.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3C281E">
        <w:rPr>
          <w:rFonts w:ascii="Times New Roman" w:hAnsi="Times New Roman" w:cs="Times New Roman" w:hint="eastAsia"/>
          <w:sz w:val="24"/>
          <w:szCs w:val="24"/>
        </w:rPr>
        <w:t>6</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233AC31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7B920AF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817327">
        <w:rPr>
          <w:rFonts w:ascii="Times New Roman" w:hAnsi="Times New Roman" w:cs="Times New Roman" w:hint="eastAsia"/>
          <w:sz w:val="24"/>
          <w:szCs w:val="24"/>
        </w:rPr>
        <w:t>6</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7A2840AF"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w:t>
      </w:r>
      <w:r w:rsidR="002A1DB9">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2A1DB9">
        <w:rPr>
          <w:rFonts w:ascii="Times New Roman" w:hAnsi="Times New Roman" w:cs="Times New Roman" w:hint="eastAsia"/>
          <w:sz w:val="24"/>
          <w:szCs w:val="24"/>
        </w:rPr>
        <w:t>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2FE95E99"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6CE61E8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w:t>
      </w:r>
      <w:proofErr w:type="gramStart"/>
      <w:r w:rsidRPr="00744AA4">
        <w:rPr>
          <w:rFonts w:ascii="Times New Roman" w:hAnsi="Times New Roman" w:cs="Times New Roman"/>
          <w:sz w:val="24"/>
          <w:szCs w:val="24"/>
        </w:rPr>
        <w:t>similar to</w:t>
      </w:r>
      <w:proofErr w:type="gramEnd"/>
      <w:r w:rsidRPr="00744AA4">
        <w:rPr>
          <w:rFonts w:ascii="Times New Roman" w:hAnsi="Times New Roman" w:cs="Times New Roman"/>
          <w:sz w:val="24"/>
          <w:szCs w:val="24"/>
        </w:rPr>
        <w:t xml:space="preserve">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C490D">
        <w:rPr>
          <w:rFonts w:ascii="Times New Roman" w:hAnsi="Times New Roman" w:cs="Times New Roman" w:hint="eastAsia"/>
          <w:sz w:val="24"/>
          <w:szCs w:val="24"/>
        </w:rPr>
        <w:t>H).</w:t>
      </w:r>
    </w:p>
    <w:p w14:paraId="5A09CC0D" w14:textId="497540B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5A1EF753"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w:t>
      </w:r>
      <w:r w:rsidR="008A2194">
        <w:rPr>
          <w:rFonts w:ascii="Times New Roman" w:hAnsi="Times New Roman" w:cs="Times New Roman" w:hint="eastAsia"/>
          <w:sz w:val="24"/>
          <w:szCs w:val="24"/>
        </w:rPr>
        <w:t>9</w:t>
      </w:r>
      <w:r>
        <w:rPr>
          <w:rFonts w:ascii="Times New Roman" w:hAnsi="Times New Roman" w:cs="Times New Roman" w:hint="eastAsia"/>
          <w:sz w:val="24"/>
          <w:szCs w:val="24"/>
        </w:rPr>
        <w:t>A</w:t>
      </w:r>
      <w:r w:rsidRPr="00C46126">
        <w:rPr>
          <w:rFonts w:ascii="Times New Roman" w:hAnsi="Times New Roman" w:cs="Times New Roman"/>
          <w:sz w:val="24"/>
          <w:szCs w:val="24"/>
        </w:rPr>
        <w:t>).</w:t>
      </w:r>
    </w:p>
    <w:p w14:paraId="02233CD5" w14:textId="58854BBA"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5" w:name="_Hlk190965870"/>
      <w:r w:rsidRPr="00C46126">
        <w:rPr>
          <w:rFonts w:ascii="Times New Roman" w:hAnsi="Times New Roman" w:cs="Times New Roman"/>
          <w:sz w:val="24"/>
          <w:szCs w:val="24"/>
        </w:rPr>
        <w:t>Fisher's exact tests</w:t>
      </w:r>
      <w:bookmarkEnd w:id="5"/>
      <w:r w:rsidRPr="00C46126">
        <w:rPr>
          <w:rFonts w:ascii="Times New Roman" w:hAnsi="Times New Roman" w:cs="Times New Roman"/>
          <w:sz w:val="24"/>
          <w:szCs w:val="24"/>
        </w:rPr>
        <w:t xml:space="preserve"> </w:t>
      </w:r>
      <w:bookmarkStart w:id="6" w:name="_Hlk190965885"/>
      <w:r w:rsidRPr="00C46126">
        <w:rPr>
          <w:rFonts w:ascii="Times New Roman" w:hAnsi="Times New Roman" w:cs="Times New Roman"/>
          <w:sz w:val="24"/>
          <w:szCs w:val="24"/>
        </w:rPr>
        <w:t>within each cancer type</w:t>
      </w:r>
      <w:bookmarkEnd w:id="6"/>
      <w:r w:rsidRPr="00C46126">
        <w:rPr>
          <w:rFonts w:ascii="Times New Roman" w:hAnsi="Times New Roman" w:cs="Times New Roman"/>
          <w:sz w:val="24"/>
          <w:szCs w:val="24"/>
        </w:rPr>
        <w:t xml:space="preserve">.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w:t>
      </w:r>
      <w:r w:rsidR="008A2194">
        <w:rPr>
          <w:rFonts w:ascii="Times New Roman" w:hAnsi="Times New Roman" w:cs="Times New Roman" w:hint="eastAsia"/>
          <w:sz w:val="24"/>
          <w:szCs w:val="24"/>
        </w:rPr>
        <w:t>9</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524A21">
        <w:rPr>
          <w:rFonts w:ascii="Times New Roman" w:hAnsi="Times New Roman" w:cs="Times New Roman"/>
          <w:sz w:val="24"/>
          <w:szCs w:val="24"/>
        </w:rPr>
        <w:t xml:space="preserve">o investigate the contribution of mutational signatures to indels in cancer genes, we analyzed the </w:t>
      </w:r>
      <w:proofErr w:type="spellStart"/>
      <w:r w:rsidRPr="00524A21">
        <w:rPr>
          <w:rFonts w:ascii="Times New Roman" w:hAnsi="Times New Roman" w:cs="Times New Roman"/>
          <w:sz w:val="24"/>
          <w:szCs w:val="24"/>
        </w:rPr>
        <w:t>exonic</w:t>
      </w:r>
      <w:proofErr w:type="spellEnd"/>
      <w:r w:rsidRPr="00524A21">
        <w:rPr>
          <w:rFonts w:ascii="Times New Roman" w:hAnsi="Times New Roman" w:cs="Times New Roman"/>
          <w:sz w:val="24"/>
          <w:szCs w:val="24"/>
        </w:rPr>
        <w:t xml:space="preserve"> regions of 581 Tier 1 genes from the Cancer Gene Census (</w:t>
      </w:r>
      <w:proofErr w:type="spellStart"/>
      <w:r w:rsidRPr="00524A21">
        <w:rPr>
          <w:rFonts w:ascii="Times New Roman" w:hAnsi="Times New Roman" w:cs="Times New Roman"/>
          <w:sz w:val="24"/>
          <w:szCs w:val="24"/>
        </w:rPr>
        <w:t>Sondka</w:t>
      </w:r>
      <w:proofErr w:type="spellEnd"/>
      <w:r w:rsidRPr="00524A21">
        <w:rPr>
          <w:rFonts w:ascii="Times New Roman" w:hAnsi="Times New Roman" w:cs="Times New Roman"/>
          <w:sz w:val="24"/>
          <w:szCs w:val="24"/>
        </w:rPr>
        <w:t xml:space="preserve"> et al., 2018). We excluded DEL:</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:5+ and INS:</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 xml:space="preserve">:5+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w:t>
      </w:r>
      <w:proofErr w:type="gramStart"/>
      <w:r w:rsidRPr="00524A21">
        <w:rPr>
          <w:rFonts w:ascii="Times New Roman" w:hAnsi="Times New Roman" w:cs="Times New Roman"/>
          <w:sz w:val="24"/>
          <w:szCs w:val="24"/>
        </w:rPr>
        <w:t>C:1:1</w:t>
      </w:r>
      <w:proofErr w:type="gramEnd"/>
      <w:r w:rsidRPr="00524A21">
        <w:rPr>
          <w:rFonts w:ascii="Times New Roman" w:hAnsi="Times New Roman" w:cs="Times New Roman"/>
          <w:sz w:val="24"/>
          <w:szCs w:val="24"/>
        </w:rPr>
        <w:t>), while TOP1-TAM signatures mediated 2 bp deletions arising from tandem repeats or microhomologies. Additionally, defective homologous recombination (HR) and NHEJ DNA repair drove de novo deletions exceeding 5 bp.</w:t>
      </w:r>
    </w:p>
    <w:p w14:paraId="687C39E3" w14:textId="77777777" w:rsidR="00A857EE" w:rsidRDefault="00524A21" w:rsidP="008A1C58">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7F99A9FF" w14:textId="3DB9FCD2" w:rsidR="00A857EE" w:rsidRDefault="003570BC"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 new indel taxonomy reveals </w:t>
      </w:r>
      <w:r w:rsidR="00CF1102">
        <w:rPr>
          <w:rFonts w:ascii="Times New Roman" w:hAnsi="Times New Roman" w:cs="Times New Roman" w:hint="eastAsia"/>
          <w:sz w:val="24"/>
          <w:szCs w:val="24"/>
        </w:rPr>
        <w:t>more details in 1bp T deletions/insertions</w:t>
      </w:r>
    </w:p>
    <w:p w14:paraId="33DEF9DC" w14:textId="210A9E73" w:rsidR="00CF1102" w:rsidRDefault="00E55B34" w:rsidP="008A1C58">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By incorporating </w:t>
      </w:r>
      <w:r>
        <w:rPr>
          <w:rFonts w:ascii="Times New Roman" w:hAnsi="Times New Roman" w:cs="Times New Roman"/>
          <w:sz w:val="24"/>
          <w:szCs w:val="24"/>
        </w:rPr>
        <w:t>surrounding</w:t>
      </w:r>
      <w:r>
        <w:rPr>
          <w:rFonts w:ascii="Times New Roman" w:hAnsi="Times New Roman" w:cs="Times New Roman" w:hint="eastAsia"/>
          <w:sz w:val="24"/>
          <w:szCs w:val="24"/>
        </w:rPr>
        <w:t xml:space="preserve"> sequence context</w:t>
      </w:r>
      <w:r w:rsidR="00427567">
        <w:rPr>
          <w:rFonts w:ascii="Times New Roman" w:hAnsi="Times New Roman" w:cs="Times New Roman" w:hint="eastAsia"/>
          <w:sz w:val="24"/>
          <w:szCs w:val="24"/>
        </w:rPr>
        <w:t xml:space="preserve">, a new indel classification </w:t>
      </w:r>
      <w:r w:rsidR="001D319F">
        <w:rPr>
          <w:rFonts w:ascii="Times New Roman" w:hAnsi="Times New Roman" w:cs="Times New Roman" w:hint="eastAsia"/>
          <w:sz w:val="24"/>
          <w:szCs w:val="24"/>
        </w:rPr>
        <w:t xml:space="preserve">with 89 channels expand the 1bp deletion or insertions of </w:t>
      </w:r>
      <w:r w:rsidR="004A1155">
        <w:rPr>
          <w:rFonts w:ascii="Times New Roman" w:hAnsi="Times New Roman" w:cs="Times New Roman" w:hint="eastAsia"/>
          <w:sz w:val="24"/>
          <w:szCs w:val="24"/>
        </w:rPr>
        <w:t xml:space="preserve">T/A which </w:t>
      </w:r>
      <w:r w:rsidR="00093FDB">
        <w:rPr>
          <w:rFonts w:ascii="Times New Roman" w:hAnsi="Times New Roman" w:cs="Times New Roman" w:hint="eastAsia"/>
          <w:sz w:val="24"/>
          <w:szCs w:val="24"/>
        </w:rPr>
        <w:t>is most frequent</w:t>
      </w:r>
      <w:r w:rsidR="002644F9">
        <w:rPr>
          <w:rFonts w:ascii="Times New Roman" w:hAnsi="Times New Roman" w:cs="Times New Roman" w:hint="eastAsia"/>
          <w:sz w:val="24"/>
          <w:szCs w:val="24"/>
        </w:rPr>
        <w:t xml:space="preserve"> type in cancer (). </w:t>
      </w:r>
      <w:r w:rsidR="000B20C0">
        <w:rPr>
          <w:rFonts w:ascii="Times New Roman" w:hAnsi="Times New Roman" w:cs="Times New Roman" w:hint="eastAsia"/>
          <w:sz w:val="24"/>
          <w:szCs w:val="24"/>
        </w:rPr>
        <w:t xml:space="preserve">We </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27F8C60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3DE9851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 xml:space="preserve">We also conducted signature extraction using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reanalyze PCAWG indel genomes and discovered 25 indel mutational signatures, including 9 novel signatures. </w:t>
      </w:r>
      <w:r w:rsidRPr="00B6588F">
        <w:rPr>
          <w:rFonts w:ascii="Times New Roman" w:hAnsi="Times New Roman" w:cs="Times New Roman"/>
          <w:sz w:val="24"/>
          <w:szCs w:val="24"/>
        </w:rPr>
        <w:t xml:space="preserve">Our analysis revealed that 3 of the 9 novel signatures identified by </w:t>
      </w:r>
      <w:proofErr w:type="spellStart"/>
      <w:r w:rsidRPr="00B6588F">
        <w:rPr>
          <w:rFonts w:ascii="Times New Roman" w:hAnsi="Times New Roman" w:cs="Times New Roman"/>
          <w:sz w:val="24"/>
          <w:szCs w:val="24"/>
        </w:rPr>
        <w:t>MuSiCal</w:t>
      </w:r>
      <w:proofErr w:type="spellEnd"/>
      <w:r w:rsidRPr="00B6588F">
        <w:rPr>
          <w:rFonts w:ascii="Times New Roman" w:hAnsi="Times New Roman" w:cs="Times New Roman"/>
          <w:sz w:val="24"/>
          <w:szCs w:val="24"/>
        </w:rPr>
        <w:t xml:space="preserve">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When we applied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we identified 30 mutational signatures across all genomes, with 24 included in the finalized collection (Table S4). This limitation of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xml:space="preserve"> </w:t>
      </w:r>
      <w:r w:rsidR="00865CDF">
        <w:rPr>
          <w:rFonts w:ascii="Times New Roman" w:hAnsi="Times New Roman" w:cs="Times New Roman" w:hint="eastAsia"/>
          <w:sz w:val="24"/>
          <w:szCs w:val="24"/>
        </w:rPr>
        <w:t xml:space="preserve">and </w:t>
      </w:r>
      <w:proofErr w:type="spellStart"/>
      <w:r w:rsidR="00865CDF">
        <w:rPr>
          <w:rFonts w:ascii="Times New Roman" w:hAnsi="Times New Roman" w:cs="Times New Roman" w:hint="eastAsia"/>
          <w:sz w:val="24"/>
          <w:szCs w:val="24"/>
        </w:rPr>
        <w:t>MuSiCal</w:t>
      </w:r>
      <w:proofErr w:type="spellEnd"/>
      <w:r w:rsidR="00865CDF">
        <w:rPr>
          <w:rFonts w:ascii="Times New Roman" w:hAnsi="Times New Roman" w:cs="Times New Roman" w:hint="eastAsia"/>
          <w:sz w:val="24"/>
          <w:szCs w:val="24"/>
        </w:rPr>
        <w:t xml:space="preserve"> </w:t>
      </w:r>
      <w:r w:rsidRPr="00114E7D">
        <w:rPr>
          <w:rFonts w:ascii="Times New Roman" w:hAnsi="Times New Roman" w:cs="Times New Roman"/>
          <w:sz w:val="24"/>
          <w:szCs w:val="24"/>
        </w:rPr>
        <w:t xml:space="preserve">is likely attributable to the challenges Non-negative Matrix Factorization faces in managing the high data sparsity associated with indels. Our study underscores the effectiveness of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for mining large datasets and demonstrates its capability to reveal novel signatures in highly sparse, low-count data.</w:t>
      </w:r>
    </w:p>
    <w:p w14:paraId="499335AA" w14:textId="3E2528E2"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 </w:t>
      </w:r>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6258B3">
        <w:rPr>
          <w:rFonts w:ascii="Times New Roman" w:hAnsi="Times New Roman" w:cs="Times New Roman" w:hint="eastAsia"/>
          <w:sz w:val="24"/>
          <w:szCs w:val="24"/>
        </w:rPr>
        <w:t>\</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7"/>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7"/>
      <w:proofErr w:type="spellEnd"/>
      <w:r w:rsidR="00706990">
        <w:rPr>
          <w:rStyle w:val="CommentReference"/>
        </w:rPr>
        <w:commentReference w:id="7"/>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 xml:space="preserve">These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xml:space="preserve">,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post.n</w:t>
      </w:r>
      <w:proofErr w:type="spellEnd"/>
      <w:proofErr w:type="gramEnd"/>
      <w:r w:rsidR="009038C9" w:rsidRPr="008A1C58">
        <w:rPr>
          <w:rFonts w:ascii="Times New Roman" w:hAnsi="Times New Roman" w:cs="Times New Roman"/>
          <w:sz w:val="24"/>
          <w:szCs w:val="24"/>
        </w:rPr>
        <w:t xml:space="preserve"> = 200, </w:t>
      </w:r>
      <w:proofErr w:type="spellStart"/>
      <w:proofErr w:type="gramStart"/>
      <w:r w:rsidR="009038C9" w:rsidRPr="008A1C58">
        <w:rPr>
          <w:rFonts w:ascii="Times New Roman" w:hAnsi="Times New Roman" w:cs="Times New Roman"/>
          <w:sz w:val="24"/>
          <w:szCs w:val="24"/>
        </w:rPr>
        <w:t>post.space</w:t>
      </w:r>
      <w:proofErr w:type="spellEnd"/>
      <w:proofErr w:type="gramEnd"/>
      <w:r w:rsidR="009038C9" w:rsidRPr="008A1C58">
        <w:rPr>
          <w:rFonts w:ascii="Times New Roman" w:hAnsi="Times New Roman" w:cs="Times New Roman"/>
          <w:sz w:val="24"/>
          <w:szCs w:val="24"/>
        </w:rPr>
        <w:t xml:space="preserve"> = 100, </w:t>
      </w:r>
      <w:proofErr w:type="spellStart"/>
      <w:proofErr w:type="gramStart"/>
      <w:r w:rsidR="009038C9" w:rsidRPr="008A1C58">
        <w:rPr>
          <w:rFonts w:ascii="Times New Roman" w:hAnsi="Times New Roman" w:cs="Times New Roman"/>
          <w:sz w:val="24"/>
          <w:szCs w:val="24"/>
        </w:rPr>
        <w:t>num.child</w:t>
      </w:r>
      <w:proofErr w:type="gramEnd"/>
      <w:r w:rsidR="009038C9" w:rsidRPr="008A1C58">
        <w:rPr>
          <w:rFonts w:ascii="Times New Roman" w:hAnsi="Times New Roman" w:cs="Times New Roman"/>
          <w:sz w:val="24"/>
          <w:szCs w:val="24"/>
        </w:rPr>
        <w:t>.process</w:t>
      </w:r>
      <w:proofErr w:type="spell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gamma.alpha</w:t>
      </w:r>
      <w:proofErr w:type="spellEnd"/>
      <w:proofErr w:type="gramEnd"/>
      <w:r w:rsidR="009038C9" w:rsidRPr="008A1C58">
        <w:rPr>
          <w:rFonts w:ascii="Times New Roman" w:hAnsi="Times New Roman" w:cs="Times New Roman"/>
          <w:sz w:val="24"/>
          <w:szCs w:val="24"/>
        </w:rPr>
        <w:t xml:space="preserve">=1, </w:t>
      </w:r>
      <w:proofErr w:type="spellStart"/>
      <w:proofErr w:type="gram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proofErr w:type="gram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8" w:name="_Hlk191059301"/>
      <w:r w:rsidRPr="00D343FD">
        <w:rPr>
          <w:rFonts w:ascii="Times New Roman" w:hAnsi="Times New Roman" w:cs="Times New Roman"/>
          <w:sz w:val="24"/>
          <w:szCs w:val="24"/>
        </w:rPr>
        <w:t>RNASEH2b</w:t>
      </w:r>
      <w:bookmarkEnd w:id="8"/>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w:t>
      </w:r>
      <w:proofErr w:type="gramStart"/>
      <w:r w:rsidRPr="00D343FD">
        <w:rPr>
          <w:rFonts w:ascii="Times New Roman" w:hAnsi="Times New Roman" w:cs="Times New Roman"/>
          <w:sz w:val="24"/>
          <w:szCs w:val="24"/>
        </w:rPr>
        <w:t>min(</w:t>
      </w:r>
      <w:proofErr w:type="gramEnd"/>
      <w:r w:rsidRPr="00D343FD">
        <w:rPr>
          <w:rFonts w:ascii="Times New Roman" w:hAnsi="Times New Roman" w:cs="Times New Roman"/>
          <w:sz w:val="24"/>
          <w:szCs w:val="24"/>
        </w:rPr>
        <w:t xml:space="preserve">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xml:space="preserve">.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59FCBE51" w14:textId="77777777" w:rsidR="00E371D0" w:rsidRPr="00E371D0" w:rsidRDefault="000B60F3" w:rsidP="00E371D0">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E371D0" w:rsidRPr="00E371D0">
        <w:rPr>
          <w:rFonts w:ascii="Times New Roman" w:hAnsi="Times New Roman" w:cs="Times New Roman"/>
          <w:sz w:val="24"/>
        </w:rPr>
        <w:t xml:space="preserve">Alexandrov, Ludmil B., Young Seok Ju, Kerstin Haase, Peter Van Loo, Iñigo </w:t>
      </w:r>
      <w:proofErr w:type="spellStart"/>
      <w:r w:rsidR="00E371D0" w:rsidRPr="00E371D0">
        <w:rPr>
          <w:rFonts w:ascii="Times New Roman" w:hAnsi="Times New Roman" w:cs="Times New Roman"/>
          <w:sz w:val="24"/>
        </w:rPr>
        <w:t>Martincorena</w:t>
      </w:r>
      <w:proofErr w:type="spellEnd"/>
      <w:r w:rsidR="00E371D0" w:rsidRPr="00E371D0">
        <w:rPr>
          <w:rFonts w:ascii="Times New Roman" w:hAnsi="Times New Roman" w:cs="Times New Roman"/>
          <w:sz w:val="24"/>
        </w:rPr>
        <w:t xml:space="preserve">, Serena Nik-Zainal, Yasushi </w:t>
      </w:r>
      <w:proofErr w:type="spellStart"/>
      <w:r w:rsidR="00E371D0" w:rsidRPr="00E371D0">
        <w:rPr>
          <w:rFonts w:ascii="Times New Roman" w:hAnsi="Times New Roman" w:cs="Times New Roman"/>
          <w:sz w:val="24"/>
        </w:rPr>
        <w:t>Totoki</w:t>
      </w:r>
      <w:proofErr w:type="spellEnd"/>
      <w:r w:rsidR="00E371D0" w:rsidRPr="00E371D0">
        <w:rPr>
          <w:rFonts w:ascii="Times New Roman" w:hAnsi="Times New Roman" w:cs="Times New Roman"/>
          <w:sz w:val="24"/>
        </w:rPr>
        <w:t xml:space="preserve">, et al. 2016. ‘Mutational Signatures Associated with Tobacco Smoking in Human Cancer’. </w:t>
      </w:r>
      <w:r w:rsidR="00E371D0" w:rsidRPr="00E371D0">
        <w:rPr>
          <w:rFonts w:ascii="Times New Roman" w:hAnsi="Times New Roman" w:cs="Times New Roman"/>
          <w:i/>
          <w:iCs/>
          <w:sz w:val="24"/>
        </w:rPr>
        <w:t>Science</w:t>
      </w:r>
      <w:r w:rsidR="00E371D0" w:rsidRPr="00E371D0">
        <w:rPr>
          <w:rFonts w:ascii="Times New Roman" w:hAnsi="Times New Roman" w:cs="Times New Roman"/>
          <w:sz w:val="24"/>
        </w:rPr>
        <w:t xml:space="preserve"> 354 (6312): 618–22. https://doi.org/10.1126/science.aag0299.</w:t>
      </w:r>
    </w:p>
    <w:p w14:paraId="501E1266"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Alexandrov, Ludmil B., </w:t>
      </w:r>
      <w:proofErr w:type="spellStart"/>
      <w:r w:rsidRPr="00E371D0">
        <w:rPr>
          <w:rFonts w:ascii="Times New Roman" w:hAnsi="Times New Roman" w:cs="Times New Roman"/>
          <w:sz w:val="24"/>
        </w:rPr>
        <w:t>Jaegil</w:t>
      </w:r>
      <w:proofErr w:type="spellEnd"/>
      <w:r w:rsidRPr="00E371D0">
        <w:rPr>
          <w:rFonts w:ascii="Times New Roman" w:hAnsi="Times New Roman" w:cs="Times New Roman"/>
          <w:sz w:val="24"/>
        </w:rPr>
        <w:t xml:space="preserve"> Kim, Nicholas J. </w:t>
      </w:r>
      <w:proofErr w:type="spellStart"/>
      <w:r w:rsidRPr="00E371D0">
        <w:rPr>
          <w:rFonts w:ascii="Times New Roman" w:hAnsi="Times New Roman" w:cs="Times New Roman"/>
          <w:sz w:val="24"/>
        </w:rPr>
        <w:t>Haradhvala</w:t>
      </w:r>
      <w:proofErr w:type="spellEnd"/>
      <w:r w:rsidRPr="00E371D0">
        <w:rPr>
          <w:rFonts w:ascii="Times New Roman" w:hAnsi="Times New Roman" w:cs="Times New Roman"/>
          <w:sz w:val="24"/>
        </w:rPr>
        <w:t xml:space="preserve">, Mi Ni Huang, Alvin Wei Tian Ng, Yang Wu, Arnoud Boot, et al. 2020. ‘The Repertoire of Mutational Signatures in Human Cancer’. </w:t>
      </w:r>
      <w:r w:rsidRPr="00E371D0">
        <w:rPr>
          <w:rFonts w:ascii="Times New Roman" w:hAnsi="Times New Roman" w:cs="Times New Roman"/>
          <w:i/>
          <w:iCs/>
          <w:sz w:val="24"/>
        </w:rPr>
        <w:t>Nature</w:t>
      </w:r>
      <w:r w:rsidRPr="00E371D0">
        <w:rPr>
          <w:rFonts w:ascii="Times New Roman" w:hAnsi="Times New Roman" w:cs="Times New Roman"/>
          <w:sz w:val="24"/>
        </w:rPr>
        <w:t xml:space="preserve"> 578 (7793): 94–101. https://doi.org/10.1038/s41586-020-1943-3.</w:t>
      </w:r>
    </w:p>
    <w:p w14:paraId="2CB4BF4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Alexandrov, Ludmil B, Serena Nik-</w:t>
      </w:r>
      <w:proofErr w:type="spellStart"/>
      <w:r w:rsidRPr="00E371D0">
        <w:rPr>
          <w:rFonts w:ascii="Times New Roman" w:hAnsi="Times New Roman" w:cs="Times New Roman"/>
          <w:sz w:val="24"/>
        </w:rPr>
        <w:t>zainal</w:t>
      </w:r>
      <w:proofErr w:type="spellEnd"/>
      <w:r w:rsidRPr="00E371D0">
        <w:rPr>
          <w:rFonts w:ascii="Times New Roman" w:hAnsi="Times New Roman" w:cs="Times New Roman"/>
          <w:sz w:val="24"/>
        </w:rPr>
        <w:t xml:space="preserve">, David C Wedge, and Samuel </w:t>
      </w:r>
      <w:proofErr w:type="gramStart"/>
      <w:r w:rsidRPr="00E371D0">
        <w:rPr>
          <w:rFonts w:ascii="Times New Roman" w:hAnsi="Times New Roman" w:cs="Times New Roman"/>
          <w:sz w:val="24"/>
        </w:rPr>
        <w:t>A</w:t>
      </w:r>
      <w:proofErr w:type="gramEnd"/>
      <w:r w:rsidRPr="00E371D0">
        <w:rPr>
          <w:rFonts w:ascii="Times New Roman" w:hAnsi="Times New Roman" w:cs="Times New Roman"/>
          <w:sz w:val="24"/>
        </w:rPr>
        <w:t xml:space="preserve"> J R Aparicio. 2014. ‘Signatures of Mutational Processes in Human Cancer’ 500 (7463): 415–21. https://doi.org/10.1038/nature12477.Signatures.</w:t>
      </w:r>
    </w:p>
    <w:p w14:paraId="2D19DF2E"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Boot, Arnoud, Mi Ni Huang, Alvin W.T. Ng, Szu Chi Ho, Jing Quan Lim, </w:t>
      </w:r>
      <w:proofErr w:type="spellStart"/>
      <w:r w:rsidRPr="00E371D0">
        <w:rPr>
          <w:rFonts w:ascii="Times New Roman" w:hAnsi="Times New Roman" w:cs="Times New Roman"/>
          <w:sz w:val="24"/>
        </w:rPr>
        <w:t>Yoshiiku</w:t>
      </w:r>
      <w:proofErr w:type="spellEnd"/>
      <w:r w:rsidRPr="00E371D0">
        <w:rPr>
          <w:rFonts w:ascii="Times New Roman" w:hAnsi="Times New Roman" w:cs="Times New Roman"/>
          <w:sz w:val="24"/>
        </w:rPr>
        <w:t xml:space="preserve"> Kawakami, Kazuaki </w:t>
      </w:r>
      <w:proofErr w:type="spellStart"/>
      <w:r w:rsidRPr="00E371D0">
        <w:rPr>
          <w:rFonts w:ascii="Times New Roman" w:hAnsi="Times New Roman" w:cs="Times New Roman"/>
          <w:sz w:val="24"/>
        </w:rPr>
        <w:t>Chayama</w:t>
      </w:r>
      <w:proofErr w:type="spellEnd"/>
      <w:r w:rsidRPr="00E371D0">
        <w:rPr>
          <w:rFonts w:ascii="Times New Roman" w:hAnsi="Times New Roman" w:cs="Times New Roman"/>
          <w:sz w:val="24"/>
        </w:rPr>
        <w:t xml:space="preserve">, Bin Tean </w:t>
      </w:r>
      <w:proofErr w:type="spellStart"/>
      <w:r w:rsidRPr="00E371D0">
        <w:rPr>
          <w:rFonts w:ascii="Times New Roman" w:hAnsi="Times New Roman" w:cs="Times New Roman"/>
          <w:sz w:val="24"/>
        </w:rPr>
        <w:t>Teh</w:t>
      </w:r>
      <w:proofErr w:type="spellEnd"/>
      <w:r w:rsidRPr="00E371D0">
        <w:rPr>
          <w:rFonts w:ascii="Times New Roman" w:hAnsi="Times New Roman" w:cs="Times New Roman"/>
          <w:sz w:val="24"/>
        </w:rPr>
        <w:t xml:space="preserve">, </w:t>
      </w:r>
      <w:proofErr w:type="spellStart"/>
      <w:r w:rsidRPr="00E371D0">
        <w:rPr>
          <w:rFonts w:ascii="Times New Roman" w:hAnsi="Times New Roman" w:cs="Times New Roman"/>
          <w:sz w:val="24"/>
        </w:rPr>
        <w:t>Hidewaki</w:t>
      </w:r>
      <w:proofErr w:type="spellEnd"/>
      <w:r w:rsidRPr="00E371D0">
        <w:rPr>
          <w:rFonts w:ascii="Times New Roman" w:hAnsi="Times New Roman" w:cs="Times New Roman"/>
          <w:sz w:val="24"/>
        </w:rPr>
        <w:t xml:space="preserve"> Nakagawa, and Steven G. Rozen. 2018. ‘In-Depth Characterization of the Cisplatin Mutational Signature in Human Cell Lines and in Esophageal and Liver Tumors’. </w:t>
      </w:r>
      <w:r w:rsidRPr="00E371D0">
        <w:rPr>
          <w:rFonts w:ascii="Times New Roman" w:hAnsi="Times New Roman" w:cs="Times New Roman"/>
          <w:i/>
          <w:iCs/>
          <w:sz w:val="24"/>
        </w:rPr>
        <w:t>Genome Research</w:t>
      </w:r>
      <w:r w:rsidRPr="00E371D0">
        <w:rPr>
          <w:rFonts w:ascii="Times New Roman" w:hAnsi="Times New Roman" w:cs="Times New Roman"/>
          <w:sz w:val="24"/>
        </w:rPr>
        <w:t xml:space="preserve"> 28 (5): 654–65. https://doi.org/10.1101/gr.230219.117.</w:t>
      </w:r>
    </w:p>
    <w:p w14:paraId="5493B4E3"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E371D0">
        <w:rPr>
          <w:rFonts w:ascii="Times New Roman" w:hAnsi="Times New Roman" w:cs="Times New Roman"/>
          <w:i/>
          <w:iCs/>
          <w:sz w:val="24"/>
        </w:rPr>
        <w:t>Genome Research</w:t>
      </w:r>
      <w:r w:rsidRPr="00E371D0">
        <w:rPr>
          <w:rFonts w:ascii="Times New Roman" w:hAnsi="Times New Roman" w:cs="Times New Roman"/>
          <w:sz w:val="24"/>
        </w:rPr>
        <w:t xml:space="preserve"> 30 (6): 803–13. https://doi.org/10.1101/gr.255620.119.</w:t>
      </w:r>
    </w:p>
    <w:p w14:paraId="418F45C0" w14:textId="77777777" w:rsidR="00E371D0" w:rsidRPr="00E371D0" w:rsidRDefault="00E371D0" w:rsidP="00E371D0">
      <w:pPr>
        <w:pStyle w:val="Bibliography"/>
        <w:rPr>
          <w:rFonts w:ascii="Times New Roman" w:hAnsi="Times New Roman" w:cs="Times New Roman"/>
          <w:sz w:val="24"/>
        </w:rPr>
      </w:pPr>
      <w:proofErr w:type="spellStart"/>
      <w:r w:rsidRPr="00E371D0">
        <w:rPr>
          <w:rFonts w:ascii="Times New Roman" w:hAnsi="Times New Roman" w:cs="Times New Roman"/>
          <w:sz w:val="24"/>
        </w:rPr>
        <w:t>Caipa</w:t>
      </w:r>
      <w:proofErr w:type="spellEnd"/>
      <w:r w:rsidRPr="00E371D0">
        <w:rPr>
          <w:rFonts w:ascii="Times New Roman" w:hAnsi="Times New Roman" w:cs="Times New Roman"/>
          <w:sz w:val="24"/>
        </w:rPr>
        <w:t xml:space="preserve"> Garcia, Angela L., Jill E. Kucab, </w:t>
      </w:r>
      <w:proofErr w:type="spellStart"/>
      <w:r w:rsidRPr="00E371D0">
        <w:rPr>
          <w:rFonts w:ascii="Times New Roman" w:hAnsi="Times New Roman" w:cs="Times New Roman"/>
          <w:sz w:val="24"/>
        </w:rPr>
        <w:t>Halh</w:t>
      </w:r>
      <w:proofErr w:type="spellEnd"/>
      <w:r w:rsidRPr="00E371D0">
        <w:rPr>
          <w:rFonts w:ascii="Times New Roman" w:hAnsi="Times New Roman" w:cs="Times New Roman"/>
          <w:sz w:val="24"/>
        </w:rPr>
        <w:t xml:space="preserve"> Al-</w:t>
      </w:r>
      <w:proofErr w:type="spellStart"/>
      <w:r w:rsidRPr="00E371D0">
        <w:rPr>
          <w:rFonts w:ascii="Times New Roman" w:hAnsi="Times New Roman" w:cs="Times New Roman"/>
          <w:sz w:val="24"/>
        </w:rPr>
        <w:t>Serori</w:t>
      </w:r>
      <w:proofErr w:type="spellEnd"/>
      <w:r w:rsidRPr="00E371D0">
        <w:rPr>
          <w:rFonts w:ascii="Times New Roman" w:hAnsi="Times New Roman" w:cs="Times New Roman"/>
          <w:sz w:val="24"/>
        </w:rPr>
        <w:t xml:space="preserve">, Rebekah S. S. Beck, </w:t>
      </w:r>
      <w:proofErr w:type="spellStart"/>
      <w:r w:rsidRPr="00E371D0">
        <w:rPr>
          <w:rFonts w:ascii="Times New Roman" w:hAnsi="Times New Roman" w:cs="Times New Roman"/>
          <w:sz w:val="24"/>
        </w:rPr>
        <w:t>Madjda</w:t>
      </w:r>
      <w:proofErr w:type="spellEnd"/>
      <w:r w:rsidRPr="00E371D0">
        <w:rPr>
          <w:rFonts w:ascii="Times New Roman" w:hAnsi="Times New Roman" w:cs="Times New Roman"/>
          <w:sz w:val="24"/>
        </w:rPr>
        <w:t xml:space="preserve"> </w:t>
      </w:r>
      <w:proofErr w:type="spellStart"/>
      <w:r w:rsidRPr="00E371D0">
        <w:rPr>
          <w:rFonts w:ascii="Times New Roman" w:hAnsi="Times New Roman" w:cs="Times New Roman"/>
          <w:sz w:val="24"/>
        </w:rPr>
        <w:t>Bellamri</w:t>
      </w:r>
      <w:proofErr w:type="spellEnd"/>
      <w:r w:rsidRPr="00E371D0">
        <w:rPr>
          <w:rFonts w:ascii="Times New Roman" w:hAnsi="Times New Roman" w:cs="Times New Roman"/>
          <w:sz w:val="24"/>
        </w:rPr>
        <w:t xml:space="preserve">, Robert J. </w:t>
      </w:r>
      <w:proofErr w:type="spellStart"/>
      <w:r w:rsidRPr="00E371D0">
        <w:rPr>
          <w:rFonts w:ascii="Times New Roman" w:hAnsi="Times New Roman" w:cs="Times New Roman"/>
          <w:sz w:val="24"/>
        </w:rPr>
        <w:t>Turesky</w:t>
      </w:r>
      <w:proofErr w:type="spellEnd"/>
      <w:r w:rsidRPr="00E371D0">
        <w:rPr>
          <w:rFonts w:ascii="Times New Roman" w:hAnsi="Times New Roman" w:cs="Times New Roman"/>
          <w:sz w:val="24"/>
        </w:rPr>
        <w:t xml:space="preserve">, John D. </w:t>
      </w:r>
      <w:proofErr w:type="spellStart"/>
      <w:r w:rsidRPr="00E371D0">
        <w:rPr>
          <w:rFonts w:ascii="Times New Roman" w:hAnsi="Times New Roman" w:cs="Times New Roman"/>
          <w:sz w:val="24"/>
        </w:rPr>
        <w:t>Groopman</w:t>
      </w:r>
      <w:proofErr w:type="spellEnd"/>
      <w:r w:rsidRPr="00E371D0">
        <w:rPr>
          <w:rFonts w:ascii="Times New Roman" w:hAnsi="Times New Roman" w:cs="Times New Roman"/>
          <w:sz w:val="24"/>
        </w:rPr>
        <w:t xml:space="preserve">, et al. 2024. ‘Tissue Organoid Cultures Metabolize Dietary Carcinogens Proficiently and Are Effective Models for DNA Adduct Formation’. </w:t>
      </w:r>
      <w:r w:rsidRPr="00E371D0">
        <w:rPr>
          <w:rFonts w:ascii="Times New Roman" w:hAnsi="Times New Roman" w:cs="Times New Roman"/>
          <w:i/>
          <w:iCs/>
          <w:sz w:val="24"/>
        </w:rPr>
        <w:t>Chemical Research in Toxicology</w:t>
      </w:r>
      <w:r w:rsidRPr="00E371D0">
        <w:rPr>
          <w:rFonts w:ascii="Times New Roman" w:hAnsi="Times New Roman" w:cs="Times New Roman"/>
          <w:sz w:val="24"/>
        </w:rPr>
        <w:t xml:space="preserve"> 37 (2): 234–47. https://doi.org/10.1021/acs.chemrestox.3c00255.</w:t>
      </w:r>
    </w:p>
    <w:p w14:paraId="3073B60F"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Chen, Lei, Chong Zhang, </w:t>
      </w:r>
      <w:proofErr w:type="spellStart"/>
      <w:r w:rsidRPr="00E371D0">
        <w:rPr>
          <w:rFonts w:ascii="Times New Roman" w:hAnsi="Times New Roman" w:cs="Times New Roman"/>
          <w:sz w:val="24"/>
        </w:rPr>
        <w:t>Ruidong</w:t>
      </w:r>
      <w:proofErr w:type="spellEnd"/>
      <w:r w:rsidRPr="00E371D0">
        <w:rPr>
          <w:rFonts w:ascii="Times New Roman" w:hAnsi="Times New Roman" w:cs="Times New Roman"/>
          <w:sz w:val="24"/>
        </w:rPr>
        <w:t xml:space="preserve"> Xue, Mo Liu, Jian Bai, </w:t>
      </w:r>
      <w:proofErr w:type="spellStart"/>
      <w:r w:rsidRPr="00E371D0">
        <w:rPr>
          <w:rFonts w:ascii="Times New Roman" w:hAnsi="Times New Roman" w:cs="Times New Roman"/>
          <w:sz w:val="24"/>
        </w:rPr>
        <w:t>Jinxia</w:t>
      </w:r>
      <w:proofErr w:type="spellEnd"/>
      <w:r w:rsidRPr="00E371D0">
        <w:rPr>
          <w:rFonts w:ascii="Times New Roman" w:hAnsi="Times New Roman" w:cs="Times New Roman"/>
          <w:sz w:val="24"/>
        </w:rPr>
        <w:t xml:space="preserve"> Bao, Yin Wang, et al. 2024. ‘Deep Whole-Genome Analysis of 494 Hepatocellular Carcinomas’. </w:t>
      </w:r>
      <w:r w:rsidRPr="00E371D0">
        <w:rPr>
          <w:rFonts w:ascii="Times New Roman" w:hAnsi="Times New Roman" w:cs="Times New Roman"/>
          <w:i/>
          <w:iCs/>
          <w:sz w:val="24"/>
        </w:rPr>
        <w:t>Nature</w:t>
      </w:r>
      <w:r w:rsidRPr="00E371D0">
        <w:rPr>
          <w:rFonts w:ascii="Times New Roman" w:hAnsi="Times New Roman" w:cs="Times New Roman"/>
          <w:sz w:val="24"/>
        </w:rPr>
        <w:t>, March. https://doi.org/10.1038/s41586-024-07054-3.</w:t>
      </w:r>
    </w:p>
    <w:p w14:paraId="621C3916"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Cooper, David N, Matthew Mort, Peter D Stenson, Edward V Ball, and Nadia A </w:t>
      </w:r>
      <w:proofErr w:type="spellStart"/>
      <w:r w:rsidRPr="00E371D0">
        <w:rPr>
          <w:rFonts w:ascii="Times New Roman" w:hAnsi="Times New Roman" w:cs="Times New Roman"/>
          <w:sz w:val="24"/>
        </w:rPr>
        <w:t>Chuzhanova</w:t>
      </w:r>
      <w:proofErr w:type="spellEnd"/>
      <w:r w:rsidRPr="00E371D0">
        <w:rPr>
          <w:rFonts w:ascii="Times New Roman" w:hAnsi="Times New Roman" w:cs="Times New Roman"/>
          <w:sz w:val="24"/>
        </w:rPr>
        <w:t xml:space="preserve">. 2010. ‘Methylation-Mediated Deamination of 5-Methylcytosine Appears to Give Rise to Mutations Causing Human Inherited Disease in </w:t>
      </w:r>
      <w:proofErr w:type="spellStart"/>
      <w:r w:rsidRPr="00E371D0">
        <w:rPr>
          <w:rFonts w:ascii="Times New Roman" w:hAnsi="Times New Roman" w:cs="Times New Roman"/>
          <w:sz w:val="24"/>
        </w:rPr>
        <w:t>CpNpG</w:t>
      </w:r>
      <w:proofErr w:type="spellEnd"/>
      <w:r w:rsidRPr="00E371D0">
        <w:rPr>
          <w:rFonts w:ascii="Times New Roman" w:hAnsi="Times New Roman" w:cs="Times New Roman"/>
          <w:sz w:val="24"/>
        </w:rPr>
        <w:t xml:space="preserve"> Trinucleotides, as Well as in CpG Dinucleotides’. http://www.hgmd.org.</w:t>
      </w:r>
    </w:p>
    <w:p w14:paraId="6FC6E073"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Davies, Helen, Dominik </w:t>
      </w:r>
      <w:proofErr w:type="spellStart"/>
      <w:r w:rsidRPr="00E371D0">
        <w:rPr>
          <w:rFonts w:ascii="Times New Roman" w:hAnsi="Times New Roman" w:cs="Times New Roman"/>
          <w:sz w:val="24"/>
        </w:rPr>
        <w:t>Glodzik</w:t>
      </w:r>
      <w:proofErr w:type="spellEnd"/>
      <w:r w:rsidRPr="00E371D0">
        <w:rPr>
          <w:rFonts w:ascii="Times New Roman" w:hAnsi="Times New Roman" w:cs="Times New Roman"/>
          <w:sz w:val="24"/>
        </w:rPr>
        <w:t xml:space="preserve">, Sandro </w:t>
      </w:r>
      <w:proofErr w:type="spellStart"/>
      <w:r w:rsidRPr="00E371D0">
        <w:rPr>
          <w:rFonts w:ascii="Times New Roman" w:hAnsi="Times New Roman" w:cs="Times New Roman"/>
          <w:sz w:val="24"/>
        </w:rPr>
        <w:t>Morganella</w:t>
      </w:r>
      <w:proofErr w:type="spellEnd"/>
      <w:r w:rsidRPr="00E371D0">
        <w:rPr>
          <w:rFonts w:ascii="Times New Roman" w:hAnsi="Times New Roman" w:cs="Times New Roman"/>
          <w:sz w:val="24"/>
        </w:rPr>
        <w:t xml:space="preserve">, Lucy R. Yates, Johan Staaf, </w:t>
      </w:r>
      <w:proofErr w:type="spellStart"/>
      <w:r w:rsidRPr="00E371D0">
        <w:rPr>
          <w:rFonts w:ascii="Times New Roman" w:hAnsi="Times New Roman" w:cs="Times New Roman"/>
          <w:sz w:val="24"/>
        </w:rPr>
        <w:t>Xueqing</w:t>
      </w:r>
      <w:proofErr w:type="spellEnd"/>
      <w:r w:rsidRPr="00E371D0">
        <w:rPr>
          <w:rFonts w:ascii="Times New Roman" w:hAnsi="Times New Roman" w:cs="Times New Roman"/>
          <w:sz w:val="24"/>
        </w:rPr>
        <w:t xml:space="preserve"> Zou, Manasa Ramakrishna, et al. 2017. ‘</w:t>
      </w:r>
      <w:proofErr w:type="spellStart"/>
      <w:r w:rsidRPr="00E371D0">
        <w:rPr>
          <w:rFonts w:ascii="Times New Roman" w:hAnsi="Times New Roman" w:cs="Times New Roman"/>
          <w:sz w:val="24"/>
        </w:rPr>
        <w:t>HRDetect</w:t>
      </w:r>
      <w:proofErr w:type="spellEnd"/>
      <w:r w:rsidRPr="00E371D0">
        <w:rPr>
          <w:rFonts w:ascii="Times New Roman" w:hAnsi="Times New Roman" w:cs="Times New Roman"/>
          <w:sz w:val="24"/>
        </w:rPr>
        <w:t xml:space="preserve"> Is a Predictor of BRCA1 and BRCA2 Deficiency Based on Mutational Signatures’. </w:t>
      </w:r>
      <w:r w:rsidRPr="00E371D0">
        <w:rPr>
          <w:rFonts w:ascii="Times New Roman" w:hAnsi="Times New Roman" w:cs="Times New Roman"/>
          <w:i/>
          <w:iCs/>
          <w:sz w:val="24"/>
        </w:rPr>
        <w:t>Nature Medicine</w:t>
      </w:r>
      <w:r w:rsidRPr="00E371D0">
        <w:rPr>
          <w:rFonts w:ascii="Times New Roman" w:hAnsi="Times New Roman" w:cs="Times New Roman"/>
          <w:sz w:val="24"/>
        </w:rPr>
        <w:t xml:space="preserve"> 23 (4): 517–25. https://doi.org/10.1038/nm.4292.</w:t>
      </w:r>
    </w:p>
    <w:p w14:paraId="3B9D855A"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Degasperi, Andrea, </w:t>
      </w:r>
      <w:proofErr w:type="spellStart"/>
      <w:r w:rsidRPr="00E371D0">
        <w:rPr>
          <w:rFonts w:ascii="Times New Roman" w:hAnsi="Times New Roman" w:cs="Times New Roman"/>
          <w:sz w:val="24"/>
        </w:rPr>
        <w:t>Xueqing</w:t>
      </w:r>
      <w:proofErr w:type="spellEnd"/>
      <w:r w:rsidRPr="00E371D0">
        <w:rPr>
          <w:rFonts w:ascii="Times New Roman" w:hAnsi="Times New Roman" w:cs="Times New Roman"/>
          <w:sz w:val="24"/>
        </w:rPr>
        <w:t xml:space="preserve"> Zou, </w:t>
      </w:r>
      <w:proofErr w:type="spellStart"/>
      <w:r w:rsidRPr="00E371D0">
        <w:rPr>
          <w:rFonts w:ascii="Times New Roman" w:hAnsi="Times New Roman" w:cs="Times New Roman"/>
          <w:sz w:val="24"/>
        </w:rPr>
        <w:t>Tauanne</w:t>
      </w:r>
      <w:proofErr w:type="spellEnd"/>
      <w:r w:rsidRPr="00E371D0">
        <w:rPr>
          <w:rFonts w:ascii="Times New Roman" w:hAnsi="Times New Roman" w:cs="Times New Roman"/>
          <w:sz w:val="24"/>
        </w:rPr>
        <w:t xml:space="preserve"> Dias Amarante, Andrea Martinez-Martinez, Gene Ching </w:t>
      </w:r>
      <w:proofErr w:type="spellStart"/>
      <w:r w:rsidRPr="00E371D0">
        <w:rPr>
          <w:rFonts w:ascii="Times New Roman" w:hAnsi="Times New Roman" w:cs="Times New Roman"/>
          <w:sz w:val="24"/>
        </w:rPr>
        <w:t>Chiek</w:t>
      </w:r>
      <w:proofErr w:type="spellEnd"/>
      <w:r w:rsidRPr="00E371D0">
        <w:rPr>
          <w:rFonts w:ascii="Times New Roman" w:hAnsi="Times New Roman" w:cs="Times New Roman"/>
          <w:sz w:val="24"/>
        </w:rPr>
        <w:t xml:space="preserve"> Koh, João M.L. Dias, Laura Heskin, et al. 2022. ‘Substitution Mutational Signatures in Whole-Genome–Sequenced Cancers in the UK Population’. </w:t>
      </w:r>
      <w:r w:rsidRPr="00E371D0">
        <w:rPr>
          <w:rFonts w:ascii="Times New Roman" w:hAnsi="Times New Roman" w:cs="Times New Roman"/>
          <w:i/>
          <w:iCs/>
          <w:sz w:val="24"/>
        </w:rPr>
        <w:t>Science</w:t>
      </w:r>
      <w:r w:rsidRPr="00E371D0">
        <w:rPr>
          <w:rFonts w:ascii="Times New Roman" w:hAnsi="Times New Roman" w:cs="Times New Roman"/>
          <w:sz w:val="24"/>
        </w:rPr>
        <w:t xml:space="preserve"> 376 (6591). https://doi.org/10.1126/science.abl9283.</w:t>
      </w:r>
    </w:p>
    <w:p w14:paraId="2511A4FD" w14:textId="77777777" w:rsidR="00E371D0" w:rsidRPr="00E371D0" w:rsidRDefault="00E371D0" w:rsidP="00E371D0">
      <w:pPr>
        <w:pStyle w:val="Bibliography"/>
        <w:rPr>
          <w:rFonts w:ascii="Times New Roman" w:hAnsi="Times New Roman" w:cs="Times New Roman"/>
          <w:sz w:val="24"/>
        </w:rPr>
      </w:pPr>
      <w:proofErr w:type="spellStart"/>
      <w:r w:rsidRPr="00E371D0">
        <w:rPr>
          <w:rFonts w:ascii="Times New Roman" w:hAnsi="Times New Roman" w:cs="Times New Roman"/>
          <w:sz w:val="24"/>
        </w:rPr>
        <w:t>Dziubańska-Kusibab</w:t>
      </w:r>
      <w:proofErr w:type="spellEnd"/>
      <w:r w:rsidRPr="00E371D0">
        <w:rPr>
          <w:rFonts w:ascii="Times New Roman" w:hAnsi="Times New Roman" w:cs="Times New Roman"/>
          <w:sz w:val="24"/>
        </w:rPr>
        <w:t xml:space="preserve">, Paulina J., Hilmar Berger, Federica Battistini, Britta A.M. Bouwman, Amina Iftekhar, Riku Katainen, Tatiana </w:t>
      </w:r>
      <w:proofErr w:type="spellStart"/>
      <w:r w:rsidRPr="00E371D0">
        <w:rPr>
          <w:rFonts w:ascii="Times New Roman" w:hAnsi="Times New Roman" w:cs="Times New Roman"/>
          <w:sz w:val="24"/>
        </w:rPr>
        <w:t>Cajuso</w:t>
      </w:r>
      <w:proofErr w:type="spellEnd"/>
      <w:r w:rsidRPr="00E371D0">
        <w:rPr>
          <w:rFonts w:ascii="Times New Roman" w:hAnsi="Times New Roman" w:cs="Times New Roman"/>
          <w:sz w:val="24"/>
        </w:rPr>
        <w:t xml:space="preserve">, et al. 2020. ‘Colibactin DNA-Damage Signature Indicates Mutational Impact in Colorectal Cancer’. </w:t>
      </w:r>
      <w:r w:rsidRPr="00E371D0">
        <w:rPr>
          <w:rFonts w:ascii="Times New Roman" w:hAnsi="Times New Roman" w:cs="Times New Roman"/>
          <w:i/>
          <w:iCs/>
          <w:sz w:val="24"/>
        </w:rPr>
        <w:t>Nature Medicine</w:t>
      </w:r>
      <w:r w:rsidRPr="00E371D0">
        <w:rPr>
          <w:rFonts w:ascii="Times New Roman" w:hAnsi="Times New Roman" w:cs="Times New Roman"/>
          <w:sz w:val="24"/>
        </w:rPr>
        <w:t xml:space="preserve"> 26 (7): 1063–69. https://doi.org/10.1038/s41591-020-0908-2.</w:t>
      </w:r>
    </w:p>
    <w:p w14:paraId="30F348D7" w14:textId="77777777" w:rsidR="00E371D0" w:rsidRPr="00E371D0" w:rsidRDefault="00E371D0" w:rsidP="00E371D0">
      <w:pPr>
        <w:pStyle w:val="Bibliography"/>
        <w:rPr>
          <w:rFonts w:ascii="Times New Roman" w:hAnsi="Times New Roman" w:cs="Times New Roman"/>
          <w:sz w:val="24"/>
        </w:rPr>
      </w:pPr>
      <w:proofErr w:type="spellStart"/>
      <w:r w:rsidRPr="00E371D0">
        <w:rPr>
          <w:rFonts w:ascii="Times New Roman" w:hAnsi="Times New Roman" w:cs="Times New Roman"/>
          <w:sz w:val="24"/>
        </w:rPr>
        <w:t>Grolleman</w:t>
      </w:r>
      <w:proofErr w:type="spellEnd"/>
      <w:r w:rsidRPr="00E371D0">
        <w:rPr>
          <w:rFonts w:ascii="Times New Roman" w:hAnsi="Times New Roman" w:cs="Times New Roman"/>
          <w:sz w:val="24"/>
        </w:rPr>
        <w:t xml:space="preserve">, Judith E., Richarda M. de </w:t>
      </w:r>
      <w:proofErr w:type="spellStart"/>
      <w:r w:rsidRPr="00E371D0">
        <w:rPr>
          <w:rFonts w:ascii="Times New Roman" w:hAnsi="Times New Roman" w:cs="Times New Roman"/>
          <w:sz w:val="24"/>
        </w:rPr>
        <w:t>Voer</w:t>
      </w:r>
      <w:proofErr w:type="spellEnd"/>
      <w:r w:rsidRPr="00E371D0">
        <w:rPr>
          <w:rFonts w:ascii="Times New Roman" w:hAnsi="Times New Roman" w:cs="Times New Roman"/>
          <w:sz w:val="24"/>
        </w:rPr>
        <w:t xml:space="preserve">, Fadwa A. Elsayed, Maartje Nielsen, Robbert D.A. Weren, Claire Palles, Marjolijn J.L. Ligtenberg, et al. 2019. ‘Mutational Signature Analysis Reveals NTHL1 Deficiency to Cause a Multi-Tumor Phenotype’. </w:t>
      </w:r>
      <w:r w:rsidRPr="00E371D0">
        <w:rPr>
          <w:rFonts w:ascii="Times New Roman" w:hAnsi="Times New Roman" w:cs="Times New Roman"/>
          <w:i/>
          <w:iCs/>
          <w:sz w:val="24"/>
        </w:rPr>
        <w:t>Cancer Cell</w:t>
      </w:r>
      <w:r w:rsidRPr="00E371D0">
        <w:rPr>
          <w:rFonts w:ascii="Times New Roman" w:hAnsi="Times New Roman" w:cs="Times New Roman"/>
          <w:sz w:val="24"/>
        </w:rPr>
        <w:t xml:space="preserve"> 35 (2): 256-266.e5. https://doi.org/10.1016/j.ccell.2018.12.011.</w:t>
      </w:r>
    </w:p>
    <w:p w14:paraId="003E2C29"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E371D0">
        <w:rPr>
          <w:rFonts w:ascii="Times New Roman" w:hAnsi="Times New Roman" w:cs="Times New Roman"/>
          <w:i/>
          <w:iCs/>
          <w:sz w:val="24"/>
        </w:rPr>
        <w:t>Science Translational Medicine</w:t>
      </w:r>
      <w:r w:rsidRPr="00E371D0">
        <w:rPr>
          <w:rFonts w:ascii="Times New Roman" w:hAnsi="Times New Roman" w:cs="Times New Roman"/>
          <w:sz w:val="24"/>
        </w:rPr>
        <w:t xml:space="preserve"> 5 (197). https://doi.org/10.1126/scitranslmed.3006200.</w:t>
      </w:r>
    </w:p>
    <w:p w14:paraId="6C30E26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Huang, Mi Ni, Willie Yu, Wei </w:t>
      </w:r>
      <w:proofErr w:type="spellStart"/>
      <w:r w:rsidRPr="00E371D0">
        <w:rPr>
          <w:rFonts w:ascii="Times New Roman" w:hAnsi="Times New Roman" w:cs="Times New Roman"/>
          <w:sz w:val="24"/>
        </w:rPr>
        <w:t>Wei</w:t>
      </w:r>
      <w:proofErr w:type="spellEnd"/>
      <w:r w:rsidRPr="00E371D0">
        <w:rPr>
          <w:rFonts w:ascii="Times New Roman" w:hAnsi="Times New Roman" w:cs="Times New Roman"/>
          <w:sz w:val="24"/>
        </w:rPr>
        <w:t xml:space="preserve"> Teoh, Maude Ardin, Apinya </w:t>
      </w:r>
      <w:proofErr w:type="spellStart"/>
      <w:r w:rsidRPr="00E371D0">
        <w:rPr>
          <w:rFonts w:ascii="Times New Roman" w:hAnsi="Times New Roman" w:cs="Times New Roman"/>
          <w:sz w:val="24"/>
        </w:rPr>
        <w:t>Jusakul</w:t>
      </w:r>
      <w:proofErr w:type="spellEnd"/>
      <w:r w:rsidRPr="00E371D0">
        <w:rPr>
          <w:rFonts w:ascii="Times New Roman" w:hAnsi="Times New Roman" w:cs="Times New Roman"/>
          <w:sz w:val="24"/>
        </w:rPr>
        <w:t xml:space="preserve">, Alvin Wei Tian Ng, Arnoud Boot, et al. 2017. ‘Genome-Scale Mutational Signatures of Aflatoxin in Cells, Mice, and Human Tumors’. </w:t>
      </w:r>
      <w:r w:rsidRPr="00E371D0">
        <w:rPr>
          <w:rFonts w:ascii="Times New Roman" w:hAnsi="Times New Roman" w:cs="Times New Roman"/>
          <w:i/>
          <w:iCs/>
          <w:sz w:val="24"/>
        </w:rPr>
        <w:t>Genome Research</w:t>
      </w:r>
      <w:r w:rsidRPr="00E371D0">
        <w:rPr>
          <w:rFonts w:ascii="Times New Roman" w:hAnsi="Times New Roman" w:cs="Times New Roman"/>
          <w:sz w:val="24"/>
        </w:rPr>
        <w:t xml:space="preserve"> 27 (9): 1475–86. https://doi.org/10.1101/gr.220038.116.</w:t>
      </w:r>
    </w:p>
    <w:p w14:paraId="2A699A0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Jiang, </w:t>
      </w:r>
      <w:proofErr w:type="spellStart"/>
      <w:r w:rsidRPr="00E371D0">
        <w:rPr>
          <w:rFonts w:ascii="Times New Roman" w:hAnsi="Times New Roman" w:cs="Times New Roman"/>
          <w:sz w:val="24"/>
        </w:rPr>
        <w:t>Nanhai</w:t>
      </w:r>
      <w:proofErr w:type="spellEnd"/>
      <w:r w:rsidRPr="00E371D0">
        <w:rPr>
          <w:rFonts w:ascii="Times New Roman" w:hAnsi="Times New Roman" w:cs="Times New Roman"/>
          <w:sz w:val="24"/>
        </w:rPr>
        <w:t xml:space="preserve">, Yang Wu, and Steven G Rozen. 2024. ‘A New Approach to the Challenging Problem of Mutational Signature Attribution’. </w:t>
      </w:r>
      <w:proofErr w:type="spellStart"/>
      <w:r w:rsidRPr="00E371D0">
        <w:rPr>
          <w:rFonts w:ascii="Times New Roman" w:hAnsi="Times New Roman" w:cs="Times New Roman"/>
          <w:i/>
          <w:iCs/>
          <w:sz w:val="24"/>
        </w:rPr>
        <w:t>bioRxiv</w:t>
      </w:r>
      <w:proofErr w:type="spellEnd"/>
      <w:r w:rsidRPr="00E371D0">
        <w:rPr>
          <w:rFonts w:ascii="Times New Roman" w:hAnsi="Times New Roman" w:cs="Times New Roman"/>
          <w:sz w:val="24"/>
        </w:rPr>
        <w:t>. https://doi.org/10.1101/2024.05.20.594967.</w:t>
      </w:r>
    </w:p>
    <w:p w14:paraId="3045D67B"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Jin, Hu, Doga C. </w:t>
      </w:r>
      <w:proofErr w:type="spellStart"/>
      <w:r w:rsidRPr="00E371D0">
        <w:rPr>
          <w:rFonts w:ascii="Times New Roman" w:hAnsi="Times New Roman" w:cs="Times New Roman"/>
          <w:sz w:val="24"/>
        </w:rPr>
        <w:t>Gulhan</w:t>
      </w:r>
      <w:proofErr w:type="spellEnd"/>
      <w:r w:rsidRPr="00E371D0">
        <w:rPr>
          <w:rFonts w:ascii="Times New Roman" w:hAnsi="Times New Roman" w:cs="Times New Roman"/>
          <w:sz w:val="24"/>
        </w:rPr>
        <w:t xml:space="preserve">, Benedikt Geiger, Daniel Ben-Isvy, David Geng, Viktor Ljungström, and Peter J. Park. 2024. ‘Accurate and Sensitive Mutational Signature Analysis with </w:t>
      </w:r>
      <w:proofErr w:type="spellStart"/>
      <w:r w:rsidRPr="00E371D0">
        <w:rPr>
          <w:rFonts w:ascii="Times New Roman" w:hAnsi="Times New Roman" w:cs="Times New Roman"/>
          <w:sz w:val="24"/>
        </w:rPr>
        <w:t>MuSiCal</w:t>
      </w:r>
      <w:proofErr w:type="spellEnd"/>
      <w:r w:rsidRPr="00E371D0">
        <w:rPr>
          <w:rFonts w:ascii="Times New Roman" w:hAnsi="Times New Roman" w:cs="Times New Roman"/>
          <w:sz w:val="24"/>
        </w:rPr>
        <w:t xml:space="preserve">’. </w:t>
      </w:r>
      <w:r w:rsidRPr="00E371D0">
        <w:rPr>
          <w:rFonts w:ascii="Times New Roman" w:hAnsi="Times New Roman" w:cs="Times New Roman"/>
          <w:i/>
          <w:iCs/>
          <w:sz w:val="24"/>
        </w:rPr>
        <w:t>Nature Genetics</w:t>
      </w:r>
      <w:r w:rsidRPr="00E371D0">
        <w:rPr>
          <w:rFonts w:ascii="Times New Roman" w:hAnsi="Times New Roman" w:cs="Times New Roman"/>
          <w:sz w:val="24"/>
        </w:rPr>
        <w:t xml:space="preserve"> 56 (3): 541–52. https://doi.org/10.1038/s41588-024-01659-0.</w:t>
      </w:r>
    </w:p>
    <w:p w14:paraId="0241F66B"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Koh, Gene Ching </w:t>
      </w:r>
      <w:proofErr w:type="spellStart"/>
      <w:r w:rsidRPr="00E371D0">
        <w:rPr>
          <w:rFonts w:ascii="Times New Roman" w:hAnsi="Times New Roman" w:cs="Times New Roman"/>
          <w:sz w:val="24"/>
        </w:rPr>
        <w:t>Chiek</w:t>
      </w:r>
      <w:proofErr w:type="spellEnd"/>
      <w:r w:rsidRPr="00E371D0">
        <w:rPr>
          <w:rFonts w:ascii="Times New Roman" w:hAnsi="Times New Roman" w:cs="Times New Roman"/>
          <w:sz w:val="24"/>
        </w:rPr>
        <w:t xml:space="preserve">, Arjun Scott Nanda, Giuseppe Rinaldi, Soraya </w:t>
      </w:r>
      <w:proofErr w:type="spellStart"/>
      <w:r w:rsidRPr="00E371D0">
        <w:rPr>
          <w:rFonts w:ascii="Times New Roman" w:hAnsi="Times New Roman" w:cs="Times New Roman"/>
          <w:sz w:val="24"/>
        </w:rPr>
        <w:t>Boushaki</w:t>
      </w:r>
      <w:proofErr w:type="spellEnd"/>
      <w:r w:rsidRPr="00E371D0">
        <w:rPr>
          <w:rFonts w:ascii="Times New Roman" w:hAnsi="Times New Roman" w:cs="Times New Roman"/>
          <w:sz w:val="24"/>
        </w:rPr>
        <w:t xml:space="preserve">, Andrea Degasperi, Cherif </w:t>
      </w:r>
      <w:proofErr w:type="spellStart"/>
      <w:r w:rsidRPr="00E371D0">
        <w:rPr>
          <w:rFonts w:ascii="Times New Roman" w:hAnsi="Times New Roman" w:cs="Times New Roman"/>
          <w:sz w:val="24"/>
        </w:rPr>
        <w:t>Badja</w:t>
      </w:r>
      <w:proofErr w:type="spellEnd"/>
      <w:r w:rsidRPr="00E371D0">
        <w:rPr>
          <w:rFonts w:ascii="Times New Roman" w:hAnsi="Times New Roman" w:cs="Times New Roman"/>
          <w:sz w:val="24"/>
        </w:rPr>
        <w:t xml:space="preserve">, Andrew Marcel </w:t>
      </w:r>
      <w:proofErr w:type="spellStart"/>
      <w:r w:rsidRPr="00E371D0">
        <w:rPr>
          <w:rFonts w:ascii="Times New Roman" w:hAnsi="Times New Roman" w:cs="Times New Roman"/>
          <w:sz w:val="24"/>
        </w:rPr>
        <w:t>Pregnall</w:t>
      </w:r>
      <w:proofErr w:type="spellEnd"/>
      <w:r w:rsidRPr="00E371D0">
        <w:rPr>
          <w:rFonts w:ascii="Times New Roman" w:hAnsi="Times New Roman" w:cs="Times New Roman"/>
          <w:sz w:val="24"/>
        </w:rPr>
        <w:t xml:space="preserve">, et al. 2025. ‘A Redefined </w:t>
      </w:r>
      <w:proofErr w:type="spellStart"/>
      <w:r w:rsidRPr="00E371D0">
        <w:rPr>
          <w:rFonts w:ascii="Times New Roman" w:hAnsi="Times New Roman" w:cs="Times New Roman"/>
          <w:sz w:val="24"/>
        </w:rPr>
        <w:t>InDel</w:t>
      </w:r>
      <w:proofErr w:type="spellEnd"/>
      <w:r w:rsidRPr="00E371D0">
        <w:rPr>
          <w:rFonts w:ascii="Times New Roman" w:hAnsi="Times New Roman" w:cs="Times New Roman"/>
          <w:sz w:val="24"/>
        </w:rPr>
        <w:t xml:space="preserve"> Taxonomy Provides Insights into Mutational Signatures’. </w:t>
      </w:r>
      <w:r w:rsidRPr="00E371D0">
        <w:rPr>
          <w:rFonts w:ascii="Times New Roman" w:hAnsi="Times New Roman" w:cs="Times New Roman"/>
          <w:i/>
          <w:iCs/>
          <w:sz w:val="24"/>
        </w:rPr>
        <w:t>Nature Genetics</w:t>
      </w:r>
      <w:r w:rsidRPr="00E371D0">
        <w:rPr>
          <w:rFonts w:ascii="Times New Roman" w:hAnsi="Times New Roman" w:cs="Times New Roman"/>
          <w:sz w:val="24"/>
        </w:rPr>
        <w:t>, April. https://doi.org/10.1038/s41588-025-02152-y.</w:t>
      </w:r>
    </w:p>
    <w:p w14:paraId="37971028"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Kucab, Jill E., </w:t>
      </w:r>
      <w:proofErr w:type="spellStart"/>
      <w:r w:rsidRPr="00E371D0">
        <w:rPr>
          <w:rFonts w:ascii="Times New Roman" w:hAnsi="Times New Roman" w:cs="Times New Roman"/>
          <w:sz w:val="24"/>
        </w:rPr>
        <w:t>Xueqing</w:t>
      </w:r>
      <w:proofErr w:type="spellEnd"/>
      <w:r w:rsidRPr="00E371D0">
        <w:rPr>
          <w:rFonts w:ascii="Times New Roman" w:hAnsi="Times New Roman" w:cs="Times New Roman"/>
          <w:sz w:val="24"/>
        </w:rPr>
        <w:t xml:space="preserve"> Zou, Sandro </w:t>
      </w:r>
      <w:proofErr w:type="spellStart"/>
      <w:r w:rsidRPr="00E371D0">
        <w:rPr>
          <w:rFonts w:ascii="Times New Roman" w:hAnsi="Times New Roman" w:cs="Times New Roman"/>
          <w:sz w:val="24"/>
        </w:rPr>
        <w:t>Morganella</w:t>
      </w:r>
      <w:proofErr w:type="spellEnd"/>
      <w:r w:rsidRPr="00E371D0">
        <w:rPr>
          <w:rFonts w:ascii="Times New Roman" w:hAnsi="Times New Roman" w:cs="Times New Roman"/>
          <w:sz w:val="24"/>
        </w:rPr>
        <w:t xml:space="preserve">, Madeleine Joel, A. Scott Nanda, Eszter Nagy, Celine Gomez, et al. 2019. ‘A Compendium of Mutational Signatures of Environmental Agents’. </w:t>
      </w:r>
      <w:r w:rsidRPr="00E371D0">
        <w:rPr>
          <w:rFonts w:ascii="Times New Roman" w:hAnsi="Times New Roman" w:cs="Times New Roman"/>
          <w:i/>
          <w:iCs/>
          <w:sz w:val="24"/>
        </w:rPr>
        <w:t>Cell</w:t>
      </w:r>
      <w:r w:rsidRPr="00E371D0">
        <w:rPr>
          <w:rFonts w:ascii="Times New Roman" w:hAnsi="Times New Roman" w:cs="Times New Roman"/>
          <w:sz w:val="24"/>
        </w:rPr>
        <w:t xml:space="preserve"> 177 (4): 821-836.e16. https://doi.org/10.1016/j.cell.2019.03.001.</w:t>
      </w:r>
    </w:p>
    <w:p w14:paraId="3953AB98"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Liu, Mo, Yang Wu, </w:t>
      </w:r>
      <w:proofErr w:type="spellStart"/>
      <w:r w:rsidRPr="00E371D0">
        <w:rPr>
          <w:rFonts w:ascii="Times New Roman" w:hAnsi="Times New Roman" w:cs="Times New Roman"/>
          <w:sz w:val="24"/>
        </w:rPr>
        <w:t>Nanhai</w:t>
      </w:r>
      <w:proofErr w:type="spellEnd"/>
      <w:r w:rsidRPr="00E371D0">
        <w:rPr>
          <w:rFonts w:ascii="Times New Roman" w:hAnsi="Times New Roman" w:cs="Times New Roman"/>
          <w:sz w:val="24"/>
        </w:rPr>
        <w:t xml:space="preserve"> Jiang, Arnoud Boot, and Steven G Rozen. 2023. ‘</w:t>
      </w:r>
      <w:proofErr w:type="spellStart"/>
      <w:r w:rsidRPr="00E371D0">
        <w:rPr>
          <w:rFonts w:ascii="Times New Roman" w:hAnsi="Times New Roman" w:cs="Times New Roman"/>
          <w:sz w:val="24"/>
        </w:rPr>
        <w:t>mSigHdp</w:t>
      </w:r>
      <w:proofErr w:type="spellEnd"/>
      <w:r w:rsidRPr="00E371D0">
        <w:rPr>
          <w:rFonts w:ascii="Times New Roman" w:hAnsi="Times New Roman" w:cs="Times New Roman"/>
          <w:sz w:val="24"/>
        </w:rPr>
        <w:t xml:space="preserve">: Hierarchical Dirichlet Process Mixture Modeling for Mutational Signature Discovery’. </w:t>
      </w:r>
      <w:r w:rsidRPr="00E371D0">
        <w:rPr>
          <w:rFonts w:ascii="Times New Roman" w:hAnsi="Times New Roman" w:cs="Times New Roman"/>
          <w:i/>
          <w:iCs/>
          <w:sz w:val="24"/>
        </w:rPr>
        <w:t>NAR Genomics and Bioinformatics</w:t>
      </w:r>
      <w:r w:rsidRPr="00E371D0">
        <w:rPr>
          <w:rFonts w:ascii="Times New Roman" w:hAnsi="Times New Roman" w:cs="Times New Roman"/>
          <w:sz w:val="24"/>
        </w:rPr>
        <w:t xml:space="preserve"> 5 (1): lqad005. https://doi.org/10.1093/nargab/lqad005.</w:t>
      </w:r>
    </w:p>
    <w:p w14:paraId="59EAC7A0"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1EF92410"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E371D0">
        <w:rPr>
          <w:rFonts w:ascii="Times New Roman" w:hAnsi="Times New Roman" w:cs="Times New Roman"/>
          <w:i/>
          <w:iCs/>
          <w:sz w:val="24"/>
        </w:rPr>
        <w:t>Cell</w:t>
      </w:r>
      <w:r w:rsidRPr="00E371D0">
        <w:rPr>
          <w:rFonts w:ascii="Times New Roman" w:hAnsi="Times New Roman" w:cs="Times New Roman"/>
          <w:sz w:val="24"/>
        </w:rPr>
        <w:t xml:space="preserve"> 149 (5): 979–93. https://doi.org/10.1016/j.cell.2012.04.024.</w:t>
      </w:r>
    </w:p>
    <w:p w14:paraId="56E9329B"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E371D0">
        <w:rPr>
          <w:rFonts w:ascii="Times New Roman" w:hAnsi="Times New Roman" w:cs="Times New Roman"/>
          <w:i/>
          <w:iCs/>
          <w:sz w:val="24"/>
        </w:rPr>
        <w:t>Genome Medicine</w:t>
      </w:r>
      <w:r w:rsidRPr="00E371D0">
        <w:rPr>
          <w:rFonts w:ascii="Times New Roman" w:hAnsi="Times New Roman" w:cs="Times New Roman"/>
          <w:sz w:val="24"/>
        </w:rPr>
        <w:t xml:space="preserve"> 7 (1): 38. https://doi.org/10.1186/s13073-015-0161-3.</w:t>
      </w:r>
    </w:p>
    <w:p w14:paraId="4B47585F"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Priestley, Peter, Jonathan Baber, Martijn P. </w:t>
      </w:r>
      <w:proofErr w:type="spellStart"/>
      <w:r w:rsidRPr="00E371D0">
        <w:rPr>
          <w:rFonts w:ascii="Times New Roman" w:hAnsi="Times New Roman" w:cs="Times New Roman"/>
          <w:sz w:val="24"/>
        </w:rPr>
        <w:t>Lolkema</w:t>
      </w:r>
      <w:proofErr w:type="spellEnd"/>
      <w:r w:rsidRPr="00E371D0">
        <w:rPr>
          <w:rFonts w:ascii="Times New Roman" w:hAnsi="Times New Roman" w:cs="Times New Roman"/>
          <w:sz w:val="24"/>
        </w:rPr>
        <w:t xml:space="preserve">, Neeltje </w:t>
      </w:r>
      <w:proofErr w:type="spellStart"/>
      <w:r w:rsidRPr="00E371D0">
        <w:rPr>
          <w:rFonts w:ascii="Times New Roman" w:hAnsi="Times New Roman" w:cs="Times New Roman"/>
          <w:sz w:val="24"/>
        </w:rPr>
        <w:t>Steeghs</w:t>
      </w:r>
      <w:proofErr w:type="spellEnd"/>
      <w:r w:rsidRPr="00E371D0">
        <w:rPr>
          <w:rFonts w:ascii="Times New Roman" w:hAnsi="Times New Roman" w:cs="Times New Roman"/>
          <w:sz w:val="24"/>
        </w:rPr>
        <w:t xml:space="preserve">, Ewart de Bruijn, Charles Shale, Korneel </w:t>
      </w:r>
      <w:proofErr w:type="spellStart"/>
      <w:r w:rsidRPr="00E371D0">
        <w:rPr>
          <w:rFonts w:ascii="Times New Roman" w:hAnsi="Times New Roman" w:cs="Times New Roman"/>
          <w:sz w:val="24"/>
        </w:rPr>
        <w:t>Duyvesteyn</w:t>
      </w:r>
      <w:proofErr w:type="spellEnd"/>
      <w:r w:rsidRPr="00E371D0">
        <w:rPr>
          <w:rFonts w:ascii="Times New Roman" w:hAnsi="Times New Roman" w:cs="Times New Roman"/>
          <w:sz w:val="24"/>
        </w:rPr>
        <w:t xml:space="preserve">, et al. 2019. ‘Pan-Cancer Whole-Genome Analyses of Metastatic Solid </w:t>
      </w:r>
      <w:proofErr w:type="spellStart"/>
      <w:r w:rsidRPr="00E371D0">
        <w:rPr>
          <w:rFonts w:ascii="Times New Roman" w:hAnsi="Times New Roman" w:cs="Times New Roman"/>
          <w:sz w:val="24"/>
        </w:rPr>
        <w:t>Tumours</w:t>
      </w:r>
      <w:proofErr w:type="spellEnd"/>
      <w:r w:rsidRPr="00E371D0">
        <w:rPr>
          <w:rFonts w:ascii="Times New Roman" w:hAnsi="Times New Roman" w:cs="Times New Roman"/>
          <w:sz w:val="24"/>
        </w:rPr>
        <w:t xml:space="preserve">’. </w:t>
      </w:r>
      <w:r w:rsidRPr="00E371D0">
        <w:rPr>
          <w:rFonts w:ascii="Times New Roman" w:hAnsi="Times New Roman" w:cs="Times New Roman"/>
          <w:i/>
          <w:iCs/>
          <w:sz w:val="24"/>
        </w:rPr>
        <w:t>Nature</w:t>
      </w:r>
      <w:r w:rsidRPr="00E371D0">
        <w:rPr>
          <w:rFonts w:ascii="Times New Roman" w:hAnsi="Times New Roman" w:cs="Times New Roman"/>
          <w:sz w:val="24"/>
        </w:rPr>
        <w:t xml:space="preserve"> 575 (7781): 210–16. https://doi.org/10.1038/s41586-019-1689-y.</w:t>
      </w:r>
    </w:p>
    <w:p w14:paraId="0B161C37"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Riva, Laura, Arun R. </w:t>
      </w:r>
      <w:proofErr w:type="spellStart"/>
      <w:r w:rsidRPr="00E371D0">
        <w:rPr>
          <w:rFonts w:ascii="Times New Roman" w:hAnsi="Times New Roman" w:cs="Times New Roman"/>
          <w:sz w:val="24"/>
        </w:rPr>
        <w:t>Pandiri</w:t>
      </w:r>
      <w:proofErr w:type="spellEnd"/>
      <w:r w:rsidRPr="00E371D0">
        <w:rPr>
          <w:rFonts w:ascii="Times New Roman" w:hAnsi="Times New Roman" w:cs="Times New Roman"/>
          <w:sz w:val="24"/>
        </w:rPr>
        <w:t xml:space="preserve">, Yun Rose Li, Alastair Droop, James </w:t>
      </w:r>
      <w:proofErr w:type="spellStart"/>
      <w:r w:rsidRPr="00E371D0">
        <w:rPr>
          <w:rFonts w:ascii="Times New Roman" w:hAnsi="Times New Roman" w:cs="Times New Roman"/>
          <w:sz w:val="24"/>
        </w:rPr>
        <w:t>Hewinson</w:t>
      </w:r>
      <w:proofErr w:type="spellEnd"/>
      <w:r w:rsidRPr="00E371D0">
        <w:rPr>
          <w:rFonts w:ascii="Times New Roman" w:hAnsi="Times New Roman" w:cs="Times New Roman"/>
          <w:sz w:val="24"/>
        </w:rPr>
        <w:t xml:space="preserve">, Michael A. Quail, Vivek Iyer, et al. 2020. ‘The Mutational Signature Profile of Known and Suspected Human Carcinogens in Mice’. </w:t>
      </w:r>
      <w:r w:rsidRPr="00E371D0">
        <w:rPr>
          <w:rFonts w:ascii="Times New Roman" w:hAnsi="Times New Roman" w:cs="Times New Roman"/>
          <w:i/>
          <w:iCs/>
          <w:sz w:val="24"/>
        </w:rPr>
        <w:t>Nature Genetics</w:t>
      </w:r>
      <w:r w:rsidRPr="00E371D0">
        <w:rPr>
          <w:rFonts w:ascii="Times New Roman" w:hAnsi="Times New Roman" w:cs="Times New Roman"/>
          <w:sz w:val="24"/>
        </w:rPr>
        <w:t xml:space="preserve"> 52 (11): 1189–97. https://doi.org/10.1038/s41588-020-0692-4.</w:t>
      </w:r>
    </w:p>
    <w:p w14:paraId="6A452C7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The ICGC/TCGA Pan-Cancer Analysis of Whole Genomes Consortium, Lauri A. Aaltonen, Federico Abascal, Adam </w:t>
      </w:r>
      <w:proofErr w:type="spellStart"/>
      <w:r w:rsidRPr="00E371D0">
        <w:rPr>
          <w:rFonts w:ascii="Times New Roman" w:hAnsi="Times New Roman" w:cs="Times New Roman"/>
          <w:sz w:val="24"/>
        </w:rPr>
        <w:t>Abeshouse</w:t>
      </w:r>
      <w:proofErr w:type="spellEnd"/>
      <w:r w:rsidRPr="00E371D0">
        <w:rPr>
          <w:rFonts w:ascii="Times New Roman" w:hAnsi="Times New Roman" w:cs="Times New Roman"/>
          <w:sz w:val="24"/>
        </w:rPr>
        <w:t xml:space="preserve">, Hiroyuki </w:t>
      </w:r>
      <w:proofErr w:type="spellStart"/>
      <w:r w:rsidRPr="00E371D0">
        <w:rPr>
          <w:rFonts w:ascii="Times New Roman" w:hAnsi="Times New Roman" w:cs="Times New Roman"/>
          <w:sz w:val="24"/>
        </w:rPr>
        <w:t>Aburatani</w:t>
      </w:r>
      <w:proofErr w:type="spellEnd"/>
      <w:r w:rsidRPr="00E371D0">
        <w:rPr>
          <w:rFonts w:ascii="Times New Roman" w:hAnsi="Times New Roman" w:cs="Times New Roman"/>
          <w:sz w:val="24"/>
        </w:rPr>
        <w:t xml:space="preserve">, David J. Adams, Nishant Agrawal, et al. 2020. ‘Pan-Cancer Analysis of Whole Genomes’. </w:t>
      </w:r>
      <w:r w:rsidRPr="00E371D0">
        <w:rPr>
          <w:rFonts w:ascii="Times New Roman" w:hAnsi="Times New Roman" w:cs="Times New Roman"/>
          <w:i/>
          <w:iCs/>
          <w:sz w:val="24"/>
        </w:rPr>
        <w:t>Nature</w:t>
      </w:r>
      <w:r w:rsidRPr="00E371D0">
        <w:rPr>
          <w:rFonts w:ascii="Times New Roman" w:hAnsi="Times New Roman" w:cs="Times New Roman"/>
          <w:sz w:val="24"/>
        </w:rPr>
        <w:t xml:space="preserve"> 578 (7793): 82–93. https://doi.org/10.1038/s41586-020-1969-6.</w:t>
      </w:r>
    </w:p>
    <w:p w14:paraId="038B8379" w14:textId="3725C8DF"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8"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xml:space="preserve">, S., </w:t>
      </w:r>
      <w:proofErr w:type="spellStart"/>
      <w:r w:rsidRPr="001F5B14">
        <w:rPr>
          <w:rFonts w:ascii="Times New Roman" w:hAnsi="Times New Roman" w:cs="Times New Roman"/>
          <w:sz w:val="24"/>
          <w:szCs w:val="24"/>
        </w:rPr>
        <w:t>Gootenberg</w:t>
      </w:r>
      <w:proofErr w:type="spellEnd"/>
      <w:r w:rsidRPr="001F5B14">
        <w:rPr>
          <w:rFonts w:ascii="Times New Roman" w:hAnsi="Times New Roman" w:cs="Times New Roman"/>
          <w:sz w:val="24"/>
          <w:szCs w:val="24"/>
        </w:rPr>
        <w:t>,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Mo Liu" w:date="2025-05-20T16:10:00Z" w:initials="ML">
    <w:p w14:paraId="51E17DCA" w14:textId="77777777" w:rsidR="008D39A4" w:rsidRDefault="008D39A4" w:rsidP="008D39A4">
      <w:pPr>
        <w:pStyle w:val="CommentText"/>
      </w:pPr>
      <w:r>
        <w:rPr>
          <w:rStyle w:val="CommentReference"/>
        </w:rPr>
        <w:annotationRef/>
      </w:r>
      <w:r>
        <w:t>I reorganized the paragraphs by adding in ID89 informations, for AA, tobacco smoking and UV</w:t>
      </w:r>
    </w:p>
  </w:comment>
  <w:comment w:id="3" w:author="Mo Liu" w:date="2025-04-17T19:46:00Z" w:initials="ML">
    <w:p w14:paraId="2C16E805" w14:textId="70DE772A" w:rsidR="00AE1A01" w:rsidRDefault="00AE1A01" w:rsidP="00AE1A01">
      <w:pPr>
        <w:pStyle w:val="CommentText"/>
      </w:pPr>
      <w:r>
        <w:rPr>
          <w:rStyle w:val="CommentReference"/>
        </w:rPr>
        <w:annotationRef/>
      </w:r>
      <w:r>
        <w:t>We chose a lower cosine similarity because ID signatures usually with high sparsity</w:t>
      </w:r>
    </w:p>
  </w:comment>
  <w:comment w:id="4" w:author="Mo Liu" w:date="2025-03-24T17:00:00Z" w:initials="ML">
    <w:p w14:paraId="141C9E19" w14:textId="5AF356CD" w:rsidR="003C298A" w:rsidRDefault="003C298A" w:rsidP="003C298A">
      <w:pPr>
        <w:pStyle w:val="CommentText"/>
      </w:pPr>
      <w:r>
        <w:rPr>
          <w:rStyle w:val="CommentReference"/>
        </w:rPr>
        <w:annotationRef/>
      </w:r>
      <w:r>
        <w:t>New info about investigating extended sequence context. The top2a paper didn’t put the extended sequence context in the published version, so I didn’t cite it.</w:t>
      </w:r>
    </w:p>
  </w:comment>
  <w:comment w:id="7" w:author="Mo Liu" w:date="2024-10-04T09:10:00Z" w:initials="ML">
    <w:p w14:paraId="540BB308" w14:textId="152E8786"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E17DCA" w15:done="0"/>
  <w15:commentEx w15:paraId="2C16E805" w15:done="0"/>
  <w15:commentEx w15:paraId="141C9E19"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C158E5" w16cex:dateUtc="2025-05-20T08:10:00Z"/>
  <w16cex:commentExtensible w16cex:durableId="0220F082" w16cex:dateUtc="2025-04-17T11:46:00Z"/>
  <w16cex:commentExtensible w16cex:durableId="2C81C1CF" w16cex:dateUtc="2025-03-24T09:00: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E17DCA" w16cid:durableId="76C158E5"/>
  <w16cid:commentId w16cid:paraId="2C16E805" w16cid:durableId="0220F082"/>
  <w16cid:commentId w16cid:paraId="141C9E19" w16cid:durableId="2C81C1CF"/>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0CFC8" w14:textId="77777777" w:rsidR="00846270" w:rsidRDefault="00846270" w:rsidP="000F4F7D">
      <w:pPr>
        <w:spacing w:after="0" w:line="240" w:lineRule="auto"/>
      </w:pPr>
      <w:r>
        <w:separator/>
      </w:r>
    </w:p>
  </w:endnote>
  <w:endnote w:type="continuationSeparator" w:id="0">
    <w:p w14:paraId="35085F3A" w14:textId="77777777" w:rsidR="00846270" w:rsidRDefault="00846270" w:rsidP="000F4F7D">
      <w:pPr>
        <w:spacing w:after="0" w:line="240" w:lineRule="auto"/>
      </w:pPr>
      <w:r>
        <w:continuationSeparator/>
      </w:r>
    </w:p>
  </w:endnote>
  <w:endnote w:type="continuationNotice" w:id="1">
    <w:p w14:paraId="55FB2369" w14:textId="77777777" w:rsidR="00846270" w:rsidRDefault="008462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DDFBF" w14:textId="77777777" w:rsidR="00846270" w:rsidRDefault="00846270" w:rsidP="000F4F7D">
      <w:pPr>
        <w:spacing w:after="0" w:line="240" w:lineRule="auto"/>
      </w:pPr>
      <w:r>
        <w:separator/>
      </w:r>
    </w:p>
  </w:footnote>
  <w:footnote w:type="continuationSeparator" w:id="0">
    <w:p w14:paraId="7769CADC" w14:textId="77777777" w:rsidR="00846270" w:rsidRDefault="00846270" w:rsidP="000F4F7D">
      <w:pPr>
        <w:spacing w:after="0" w:line="240" w:lineRule="auto"/>
      </w:pPr>
      <w:r>
        <w:continuationSeparator/>
      </w:r>
    </w:p>
  </w:footnote>
  <w:footnote w:type="continuationNotice" w:id="1">
    <w:p w14:paraId="5E6D5EE4" w14:textId="77777777" w:rsidR="00846270" w:rsidRDefault="00846270">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55D"/>
    <w:rsid w:val="00012E71"/>
    <w:rsid w:val="00015498"/>
    <w:rsid w:val="0002039C"/>
    <w:rsid w:val="000203CE"/>
    <w:rsid w:val="000225E6"/>
    <w:rsid w:val="00023943"/>
    <w:rsid w:val="00026480"/>
    <w:rsid w:val="000300A1"/>
    <w:rsid w:val="00030739"/>
    <w:rsid w:val="00031B25"/>
    <w:rsid w:val="000334C6"/>
    <w:rsid w:val="00034D57"/>
    <w:rsid w:val="00040AA5"/>
    <w:rsid w:val="000414DE"/>
    <w:rsid w:val="00043892"/>
    <w:rsid w:val="00044368"/>
    <w:rsid w:val="00044859"/>
    <w:rsid w:val="000451F7"/>
    <w:rsid w:val="00046035"/>
    <w:rsid w:val="000468C8"/>
    <w:rsid w:val="00046B90"/>
    <w:rsid w:val="00047044"/>
    <w:rsid w:val="000470BE"/>
    <w:rsid w:val="00047718"/>
    <w:rsid w:val="0005078C"/>
    <w:rsid w:val="000525E5"/>
    <w:rsid w:val="000527C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A14"/>
    <w:rsid w:val="00072BA3"/>
    <w:rsid w:val="00072BC0"/>
    <w:rsid w:val="00074A03"/>
    <w:rsid w:val="00077ACF"/>
    <w:rsid w:val="00077FBE"/>
    <w:rsid w:val="00083A80"/>
    <w:rsid w:val="00084811"/>
    <w:rsid w:val="00084B01"/>
    <w:rsid w:val="00085038"/>
    <w:rsid w:val="00086154"/>
    <w:rsid w:val="00091477"/>
    <w:rsid w:val="00091D7E"/>
    <w:rsid w:val="00093FDB"/>
    <w:rsid w:val="00094E81"/>
    <w:rsid w:val="000952C3"/>
    <w:rsid w:val="00095A21"/>
    <w:rsid w:val="000963E9"/>
    <w:rsid w:val="000969B0"/>
    <w:rsid w:val="000971A2"/>
    <w:rsid w:val="00097319"/>
    <w:rsid w:val="00097621"/>
    <w:rsid w:val="0009775B"/>
    <w:rsid w:val="00097928"/>
    <w:rsid w:val="00097C8E"/>
    <w:rsid w:val="000A0AD0"/>
    <w:rsid w:val="000A1891"/>
    <w:rsid w:val="000A1C46"/>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954"/>
    <w:rsid w:val="000D1658"/>
    <w:rsid w:val="000D2029"/>
    <w:rsid w:val="000D2AA3"/>
    <w:rsid w:val="000D2AB6"/>
    <w:rsid w:val="000D2C31"/>
    <w:rsid w:val="000D2EB7"/>
    <w:rsid w:val="000D2F3E"/>
    <w:rsid w:val="000D3282"/>
    <w:rsid w:val="000D32AA"/>
    <w:rsid w:val="000D3EB3"/>
    <w:rsid w:val="000D4E24"/>
    <w:rsid w:val="000D64BC"/>
    <w:rsid w:val="000D720B"/>
    <w:rsid w:val="000D7B05"/>
    <w:rsid w:val="000D7C63"/>
    <w:rsid w:val="000D7DC7"/>
    <w:rsid w:val="000E0C06"/>
    <w:rsid w:val="000E2116"/>
    <w:rsid w:val="000E2AC9"/>
    <w:rsid w:val="000E2C65"/>
    <w:rsid w:val="000F063B"/>
    <w:rsid w:val="000F38A3"/>
    <w:rsid w:val="000F3B41"/>
    <w:rsid w:val="000F43E2"/>
    <w:rsid w:val="000F4E09"/>
    <w:rsid w:val="000F4F7D"/>
    <w:rsid w:val="000F5DF0"/>
    <w:rsid w:val="000F6298"/>
    <w:rsid w:val="000F7EBA"/>
    <w:rsid w:val="001008A8"/>
    <w:rsid w:val="001023BE"/>
    <w:rsid w:val="001023F8"/>
    <w:rsid w:val="0010286A"/>
    <w:rsid w:val="00102B51"/>
    <w:rsid w:val="00103A9D"/>
    <w:rsid w:val="00104076"/>
    <w:rsid w:val="001049D3"/>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492"/>
    <w:rsid w:val="0013091E"/>
    <w:rsid w:val="0013144B"/>
    <w:rsid w:val="0013232C"/>
    <w:rsid w:val="00132D3A"/>
    <w:rsid w:val="00134D06"/>
    <w:rsid w:val="00135170"/>
    <w:rsid w:val="0013544A"/>
    <w:rsid w:val="0013744E"/>
    <w:rsid w:val="00140D13"/>
    <w:rsid w:val="00141969"/>
    <w:rsid w:val="001461BD"/>
    <w:rsid w:val="00147AD8"/>
    <w:rsid w:val="00150675"/>
    <w:rsid w:val="001525E7"/>
    <w:rsid w:val="00153162"/>
    <w:rsid w:val="001536B3"/>
    <w:rsid w:val="001549D2"/>
    <w:rsid w:val="00154AD2"/>
    <w:rsid w:val="00160177"/>
    <w:rsid w:val="00162BA6"/>
    <w:rsid w:val="00167489"/>
    <w:rsid w:val="00170331"/>
    <w:rsid w:val="001719D1"/>
    <w:rsid w:val="0017529F"/>
    <w:rsid w:val="001759C0"/>
    <w:rsid w:val="00175A4F"/>
    <w:rsid w:val="0018380F"/>
    <w:rsid w:val="00184CEA"/>
    <w:rsid w:val="001857D3"/>
    <w:rsid w:val="00185AE9"/>
    <w:rsid w:val="0018652B"/>
    <w:rsid w:val="001865DC"/>
    <w:rsid w:val="00187D38"/>
    <w:rsid w:val="00187F59"/>
    <w:rsid w:val="00190CFD"/>
    <w:rsid w:val="0019173B"/>
    <w:rsid w:val="001925AB"/>
    <w:rsid w:val="001947A6"/>
    <w:rsid w:val="001959B6"/>
    <w:rsid w:val="001961FC"/>
    <w:rsid w:val="001A044C"/>
    <w:rsid w:val="001A206F"/>
    <w:rsid w:val="001A4027"/>
    <w:rsid w:val="001A6C46"/>
    <w:rsid w:val="001A768B"/>
    <w:rsid w:val="001B063A"/>
    <w:rsid w:val="001B222F"/>
    <w:rsid w:val="001B264C"/>
    <w:rsid w:val="001B7BC8"/>
    <w:rsid w:val="001C05A7"/>
    <w:rsid w:val="001C1806"/>
    <w:rsid w:val="001C3296"/>
    <w:rsid w:val="001C475F"/>
    <w:rsid w:val="001C490D"/>
    <w:rsid w:val="001C5197"/>
    <w:rsid w:val="001C5383"/>
    <w:rsid w:val="001C57C6"/>
    <w:rsid w:val="001C5909"/>
    <w:rsid w:val="001C77AC"/>
    <w:rsid w:val="001C790F"/>
    <w:rsid w:val="001D129C"/>
    <w:rsid w:val="001D319F"/>
    <w:rsid w:val="001D3FCA"/>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5AAF"/>
    <w:rsid w:val="0025616A"/>
    <w:rsid w:val="00256C63"/>
    <w:rsid w:val="002605DC"/>
    <w:rsid w:val="00260D3B"/>
    <w:rsid w:val="002620BC"/>
    <w:rsid w:val="00263484"/>
    <w:rsid w:val="00263BF2"/>
    <w:rsid w:val="002644F9"/>
    <w:rsid w:val="00265F58"/>
    <w:rsid w:val="00267C32"/>
    <w:rsid w:val="0027408B"/>
    <w:rsid w:val="0027442E"/>
    <w:rsid w:val="0027660C"/>
    <w:rsid w:val="00276B71"/>
    <w:rsid w:val="002774AC"/>
    <w:rsid w:val="00280D5C"/>
    <w:rsid w:val="00281C42"/>
    <w:rsid w:val="00282308"/>
    <w:rsid w:val="00286AAA"/>
    <w:rsid w:val="00290D76"/>
    <w:rsid w:val="00291BE7"/>
    <w:rsid w:val="0029228C"/>
    <w:rsid w:val="00293743"/>
    <w:rsid w:val="00294EEB"/>
    <w:rsid w:val="00296211"/>
    <w:rsid w:val="002A0658"/>
    <w:rsid w:val="002A168B"/>
    <w:rsid w:val="002A186B"/>
    <w:rsid w:val="002A1AF8"/>
    <w:rsid w:val="002A1B16"/>
    <w:rsid w:val="002A1DB9"/>
    <w:rsid w:val="002A43D2"/>
    <w:rsid w:val="002A4C30"/>
    <w:rsid w:val="002A64FF"/>
    <w:rsid w:val="002B251F"/>
    <w:rsid w:val="002B2EAD"/>
    <w:rsid w:val="002B316E"/>
    <w:rsid w:val="002B3495"/>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E48"/>
    <w:rsid w:val="002C632E"/>
    <w:rsid w:val="002C6478"/>
    <w:rsid w:val="002D0342"/>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393"/>
    <w:rsid w:val="002F5E7E"/>
    <w:rsid w:val="002F68F9"/>
    <w:rsid w:val="002F7F90"/>
    <w:rsid w:val="003020F3"/>
    <w:rsid w:val="00303B16"/>
    <w:rsid w:val="00304034"/>
    <w:rsid w:val="003063D3"/>
    <w:rsid w:val="00311A57"/>
    <w:rsid w:val="003128DC"/>
    <w:rsid w:val="00323E61"/>
    <w:rsid w:val="00326B14"/>
    <w:rsid w:val="00326D63"/>
    <w:rsid w:val="00327535"/>
    <w:rsid w:val="00327E5C"/>
    <w:rsid w:val="00330C8B"/>
    <w:rsid w:val="0033122A"/>
    <w:rsid w:val="00332310"/>
    <w:rsid w:val="00332418"/>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0BC"/>
    <w:rsid w:val="00357EC0"/>
    <w:rsid w:val="00360CB2"/>
    <w:rsid w:val="00365C63"/>
    <w:rsid w:val="0036685B"/>
    <w:rsid w:val="00366C97"/>
    <w:rsid w:val="00366D3A"/>
    <w:rsid w:val="0037178E"/>
    <w:rsid w:val="00371F1F"/>
    <w:rsid w:val="00372C91"/>
    <w:rsid w:val="00372F43"/>
    <w:rsid w:val="00374059"/>
    <w:rsid w:val="0037464F"/>
    <w:rsid w:val="0037608B"/>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281E"/>
    <w:rsid w:val="003C298A"/>
    <w:rsid w:val="003C3043"/>
    <w:rsid w:val="003C3474"/>
    <w:rsid w:val="003C494E"/>
    <w:rsid w:val="003C49C1"/>
    <w:rsid w:val="003C718A"/>
    <w:rsid w:val="003D0B91"/>
    <w:rsid w:val="003D194E"/>
    <w:rsid w:val="003D57E6"/>
    <w:rsid w:val="003D5BC9"/>
    <w:rsid w:val="003D71E8"/>
    <w:rsid w:val="003D7B53"/>
    <w:rsid w:val="003D7FAC"/>
    <w:rsid w:val="003E0A31"/>
    <w:rsid w:val="003E11F9"/>
    <w:rsid w:val="003E150E"/>
    <w:rsid w:val="003E2879"/>
    <w:rsid w:val="003E3342"/>
    <w:rsid w:val="003E6C29"/>
    <w:rsid w:val="003E7179"/>
    <w:rsid w:val="003F1927"/>
    <w:rsid w:val="003F2736"/>
    <w:rsid w:val="003F5A79"/>
    <w:rsid w:val="003F75F8"/>
    <w:rsid w:val="00401B21"/>
    <w:rsid w:val="004047BB"/>
    <w:rsid w:val="0040678F"/>
    <w:rsid w:val="00407927"/>
    <w:rsid w:val="004104A1"/>
    <w:rsid w:val="004119F9"/>
    <w:rsid w:val="00412E3E"/>
    <w:rsid w:val="00413EF2"/>
    <w:rsid w:val="0041495F"/>
    <w:rsid w:val="00414F16"/>
    <w:rsid w:val="00416273"/>
    <w:rsid w:val="0041649A"/>
    <w:rsid w:val="004165A8"/>
    <w:rsid w:val="004235BD"/>
    <w:rsid w:val="00423B7F"/>
    <w:rsid w:val="004241E0"/>
    <w:rsid w:val="004259F1"/>
    <w:rsid w:val="00427567"/>
    <w:rsid w:val="00431AB2"/>
    <w:rsid w:val="004326D4"/>
    <w:rsid w:val="00432CCA"/>
    <w:rsid w:val="004350F9"/>
    <w:rsid w:val="00435508"/>
    <w:rsid w:val="00442D83"/>
    <w:rsid w:val="0044464A"/>
    <w:rsid w:val="0044657C"/>
    <w:rsid w:val="00446E5B"/>
    <w:rsid w:val="00447794"/>
    <w:rsid w:val="00453ADF"/>
    <w:rsid w:val="004547AB"/>
    <w:rsid w:val="0045501C"/>
    <w:rsid w:val="00455482"/>
    <w:rsid w:val="00464AD3"/>
    <w:rsid w:val="00466EBC"/>
    <w:rsid w:val="00472B1F"/>
    <w:rsid w:val="00472D8C"/>
    <w:rsid w:val="0047472C"/>
    <w:rsid w:val="00475D49"/>
    <w:rsid w:val="00477509"/>
    <w:rsid w:val="0048034F"/>
    <w:rsid w:val="0048166A"/>
    <w:rsid w:val="00484E72"/>
    <w:rsid w:val="00485228"/>
    <w:rsid w:val="0048561A"/>
    <w:rsid w:val="00486083"/>
    <w:rsid w:val="0048666F"/>
    <w:rsid w:val="00487B54"/>
    <w:rsid w:val="00493722"/>
    <w:rsid w:val="00493F2A"/>
    <w:rsid w:val="00494B10"/>
    <w:rsid w:val="00496ADB"/>
    <w:rsid w:val="004977B4"/>
    <w:rsid w:val="004977F9"/>
    <w:rsid w:val="00497E47"/>
    <w:rsid w:val="004A04A7"/>
    <w:rsid w:val="004A1155"/>
    <w:rsid w:val="004A2C20"/>
    <w:rsid w:val="004A4DDF"/>
    <w:rsid w:val="004B1099"/>
    <w:rsid w:val="004B3F96"/>
    <w:rsid w:val="004B427B"/>
    <w:rsid w:val="004B501A"/>
    <w:rsid w:val="004B6A42"/>
    <w:rsid w:val="004B7A88"/>
    <w:rsid w:val="004C0329"/>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765"/>
    <w:rsid w:val="0052001A"/>
    <w:rsid w:val="0052219A"/>
    <w:rsid w:val="00522368"/>
    <w:rsid w:val="00523CE5"/>
    <w:rsid w:val="005247A5"/>
    <w:rsid w:val="0052480E"/>
    <w:rsid w:val="00524A21"/>
    <w:rsid w:val="00525B0A"/>
    <w:rsid w:val="0053080C"/>
    <w:rsid w:val="0053122A"/>
    <w:rsid w:val="005316B6"/>
    <w:rsid w:val="005317D3"/>
    <w:rsid w:val="00531896"/>
    <w:rsid w:val="005323DB"/>
    <w:rsid w:val="005323E6"/>
    <w:rsid w:val="005338C3"/>
    <w:rsid w:val="00534134"/>
    <w:rsid w:val="00534A39"/>
    <w:rsid w:val="00534DF7"/>
    <w:rsid w:val="00534E54"/>
    <w:rsid w:val="00537E66"/>
    <w:rsid w:val="00537FB7"/>
    <w:rsid w:val="00540405"/>
    <w:rsid w:val="00540B2D"/>
    <w:rsid w:val="00543518"/>
    <w:rsid w:val="00543FB9"/>
    <w:rsid w:val="00545A40"/>
    <w:rsid w:val="00553262"/>
    <w:rsid w:val="0055585E"/>
    <w:rsid w:val="00555E0E"/>
    <w:rsid w:val="00557621"/>
    <w:rsid w:val="00557CCD"/>
    <w:rsid w:val="005608CD"/>
    <w:rsid w:val="00560EA2"/>
    <w:rsid w:val="005613FD"/>
    <w:rsid w:val="00562BFD"/>
    <w:rsid w:val="00565208"/>
    <w:rsid w:val="00572A06"/>
    <w:rsid w:val="00572FAE"/>
    <w:rsid w:val="00574DF5"/>
    <w:rsid w:val="0057559A"/>
    <w:rsid w:val="005756BC"/>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6DC9"/>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C7937"/>
    <w:rsid w:val="005D01CC"/>
    <w:rsid w:val="005D0AC2"/>
    <w:rsid w:val="005D1F39"/>
    <w:rsid w:val="005D2173"/>
    <w:rsid w:val="005D5D29"/>
    <w:rsid w:val="005D6933"/>
    <w:rsid w:val="005D6D8C"/>
    <w:rsid w:val="005E1D50"/>
    <w:rsid w:val="005E208D"/>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7C21"/>
    <w:rsid w:val="006206AD"/>
    <w:rsid w:val="0062168B"/>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70FF"/>
    <w:rsid w:val="00637985"/>
    <w:rsid w:val="00637B91"/>
    <w:rsid w:val="006403B8"/>
    <w:rsid w:val="0064188E"/>
    <w:rsid w:val="00641FFD"/>
    <w:rsid w:val="0064307A"/>
    <w:rsid w:val="0064313E"/>
    <w:rsid w:val="006439E2"/>
    <w:rsid w:val="0064408D"/>
    <w:rsid w:val="006443FB"/>
    <w:rsid w:val="006448A7"/>
    <w:rsid w:val="00644BD1"/>
    <w:rsid w:val="006459A1"/>
    <w:rsid w:val="00653931"/>
    <w:rsid w:val="00653D62"/>
    <w:rsid w:val="00655174"/>
    <w:rsid w:val="0065763E"/>
    <w:rsid w:val="00657C0D"/>
    <w:rsid w:val="00657D1C"/>
    <w:rsid w:val="0066156C"/>
    <w:rsid w:val="0066319A"/>
    <w:rsid w:val="00664E82"/>
    <w:rsid w:val="00665AFC"/>
    <w:rsid w:val="00666B67"/>
    <w:rsid w:val="00666BB4"/>
    <w:rsid w:val="00667C7D"/>
    <w:rsid w:val="00671CA4"/>
    <w:rsid w:val="006727F2"/>
    <w:rsid w:val="00675F67"/>
    <w:rsid w:val="0068387D"/>
    <w:rsid w:val="006851F6"/>
    <w:rsid w:val="00685BE1"/>
    <w:rsid w:val="00685EBC"/>
    <w:rsid w:val="00686442"/>
    <w:rsid w:val="006873CC"/>
    <w:rsid w:val="00687BCE"/>
    <w:rsid w:val="006909AF"/>
    <w:rsid w:val="00691157"/>
    <w:rsid w:val="0069230A"/>
    <w:rsid w:val="006923DD"/>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C2F"/>
    <w:rsid w:val="006B01CA"/>
    <w:rsid w:val="006B19E8"/>
    <w:rsid w:val="006B1C66"/>
    <w:rsid w:val="006B3CB6"/>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5308"/>
    <w:rsid w:val="006D730A"/>
    <w:rsid w:val="006E0FCA"/>
    <w:rsid w:val="006E1387"/>
    <w:rsid w:val="006E278A"/>
    <w:rsid w:val="006E35E8"/>
    <w:rsid w:val="006E4C3D"/>
    <w:rsid w:val="006E650B"/>
    <w:rsid w:val="006E6872"/>
    <w:rsid w:val="006E6B8A"/>
    <w:rsid w:val="006F0490"/>
    <w:rsid w:val="006F0F0B"/>
    <w:rsid w:val="006F1881"/>
    <w:rsid w:val="006F24C9"/>
    <w:rsid w:val="006F455F"/>
    <w:rsid w:val="006F67DB"/>
    <w:rsid w:val="006F7579"/>
    <w:rsid w:val="006F7C73"/>
    <w:rsid w:val="007005A4"/>
    <w:rsid w:val="00701881"/>
    <w:rsid w:val="00704EE4"/>
    <w:rsid w:val="00705E99"/>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65A"/>
    <w:rsid w:val="007308CB"/>
    <w:rsid w:val="00730C5F"/>
    <w:rsid w:val="007310E5"/>
    <w:rsid w:val="007312BA"/>
    <w:rsid w:val="00732418"/>
    <w:rsid w:val="00733AB5"/>
    <w:rsid w:val="00733F5C"/>
    <w:rsid w:val="00734C69"/>
    <w:rsid w:val="007358B8"/>
    <w:rsid w:val="00736441"/>
    <w:rsid w:val="00736A43"/>
    <w:rsid w:val="00736F8D"/>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7AF"/>
    <w:rsid w:val="00757CE3"/>
    <w:rsid w:val="00760774"/>
    <w:rsid w:val="00761EAE"/>
    <w:rsid w:val="00763348"/>
    <w:rsid w:val="00766357"/>
    <w:rsid w:val="00766B08"/>
    <w:rsid w:val="007677F1"/>
    <w:rsid w:val="00767ED4"/>
    <w:rsid w:val="00770218"/>
    <w:rsid w:val="007704E6"/>
    <w:rsid w:val="0077079F"/>
    <w:rsid w:val="007712B6"/>
    <w:rsid w:val="00771C4A"/>
    <w:rsid w:val="0077339A"/>
    <w:rsid w:val="00774AE0"/>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5D43"/>
    <w:rsid w:val="007B7124"/>
    <w:rsid w:val="007B7811"/>
    <w:rsid w:val="007C07ED"/>
    <w:rsid w:val="007C36B0"/>
    <w:rsid w:val="007C5737"/>
    <w:rsid w:val="007C582C"/>
    <w:rsid w:val="007C610B"/>
    <w:rsid w:val="007C64A6"/>
    <w:rsid w:val="007C7D7C"/>
    <w:rsid w:val="007D00E5"/>
    <w:rsid w:val="007D01F6"/>
    <w:rsid w:val="007D1008"/>
    <w:rsid w:val="007D1DF9"/>
    <w:rsid w:val="007D21DA"/>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732"/>
    <w:rsid w:val="00801AD6"/>
    <w:rsid w:val="0080251A"/>
    <w:rsid w:val="00806D6B"/>
    <w:rsid w:val="00807699"/>
    <w:rsid w:val="0081120F"/>
    <w:rsid w:val="0081145A"/>
    <w:rsid w:val="00814652"/>
    <w:rsid w:val="00814D3A"/>
    <w:rsid w:val="00815BDD"/>
    <w:rsid w:val="008162CB"/>
    <w:rsid w:val="008163E3"/>
    <w:rsid w:val="00817327"/>
    <w:rsid w:val="00817D33"/>
    <w:rsid w:val="00817D86"/>
    <w:rsid w:val="00822594"/>
    <w:rsid w:val="00824151"/>
    <w:rsid w:val="00825849"/>
    <w:rsid w:val="00826656"/>
    <w:rsid w:val="00831206"/>
    <w:rsid w:val="00833DE0"/>
    <w:rsid w:val="0083406F"/>
    <w:rsid w:val="00834949"/>
    <w:rsid w:val="00835276"/>
    <w:rsid w:val="00841471"/>
    <w:rsid w:val="008414E5"/>
    <w:rsid w:val="00843162"/>
    <w:rsid w:val="00844EF2"/>
    <w:rsid w:val="008450B2"/>
    <w:rsid w:val="008459A8"/>
    <w:rsid w:val="008459EC"/>
    <w:rsid w:val="00846270"/>
    <w:rsid w:val="0084785D"/>
    <w:rsid w:val="00847FD0"/>
    <w:rsid w:val="0085169C"/>
    <w:rsid w:val="00851E20"/>
    <w:rsid w:val="00853379"/>
    <w:rsid w:val="0085362A"/>
    <w:rsid w:val="008539D8"/>
    <w:rsid w:val="00853A58"/>
    <w:rsid w:val="008573BA"/>
    <w:rsid w:val="008615B8"/>
    <w:rsid w:val="008628E9"/>
    <w:rsid w:val="00862CB8"/>
    <w:rsid w:val="008631CC"/>
    <w:rsid w:val="00863829"/>
    <w:rsid w:val="00863EBC"/>
    <w:rsid w:val="00865CDF"/>
    <w:rsid w:val="008677DC"/>
    <w:rsid w:val="008739E1"/>
    <w:rsid w:val="00873B08"/>
    <w:rsid w:val="00874913"/>
    <w:rsid w:val="0087568C"/>
    <w:rsid w:val="00876A76"/>
    <w:rsid w:val="0088031C"/>
    <w:rsid w:val="008806F2"/>
    <w:rsid w:val="00881426"/>
    <w:rsid w:val="00881A08"/>
    <w:rsid w:val="00885FAE"/>
    <w:rsid w:val="00886667"/>
    <w:rsid w:val="00886F5F"/>
    <w:rsid w:val="00887307"/>
    <w:rsid w:val="00891073"/>
    <w:rsid w:val="00891183"/>
    <w:rsid w:val="00892860"/>
    <w:rsid w:val="008934D7"/>
    <w:rsid w:val="008943CA"/>
    <w:rsid w:val="00894B62"/>
    <w:rsid w:val="008954AD"/>
    <w:rsid w:val="00895B01"/>
    <w:rsid w:val="00897BF7"/>
    <w:rsid w:val="008A0303"/>
    <w:rsid w:val="008A1C58"/>
    <w:rsid w:val="008A2194"/>
    <w:rsid w:val="008A315B"/>
    <w:rsid w:val="008A3737"/>
    <w:rsid w:val="008A3CB4"/>
    <w:rsid w:val="008A4F00"/>
    <w:rsid w:val="008A66EA"/>
    <w:rsid w:val="008B2078"/>
    <w:rsid w:val="008B41E9"/>
    <w:rsid w:val="008B53E3"/>
    <w:rsid w:val="008B545B"/>
    <w:rsid w:val="008B54B6"/>
    <w:rsid w:val="008B5A1E"/>
    <w:rsid w:val="008B5B0A"/>
    <w:rsid w:val="008B633A"/>
    <w:rsid w:val="008B6C24"/>
    <w:rsid w:val="008B7345"/>
    <w:rsid w:val="008B78B8"/>
    <w:rsid w:val="008C072F"/>
    <w:rsid w:val="008C1BC5"/>
    <w:rsid w:val="008C2AFB"/>
    <w:rsid w:val="008C3F66"/>
    <w:rsid w:val="008C4829"/>
    <w:rsid w:val="008C5654"/>
    <w:rsid w:val="008C6B7C"/>
    <w:rsid w:val="008C74F4"/>
    <w:rsid w:val="008C753F"/>
    <w:rsid w:val="008D1C17"/>
    <w:rsid w:val="008D2281"/>
    <w:rsid w:val="008D2B4C"/>
    <w:rsid w:val="008D39A4"/>
    <w:rsid w:val="008D5684"/>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2344"/>
    <w:rsid w:val="00915364"/>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2080"/>
    <w:rsid w:val="009623EB"/>
    <w:rsid w:val="00962AC1"/>
    <w:rsid w:val="00963BCC"/>
    <w:rsid w:val="00964C7D"/>
    <w:rsid w:val="00965023"/>
    <w:rsid w:val="0096502F"/>
    <w:rsid w:val="0096563C"/>
    <w:rsid w:val="00965F44"/>
    <w:rsid w:val="009660E2"/>
    <w:rsid w:val="00970985"/>
    <w:rsid w:val="00971F41"/>
    <w:rsid w:val="00972E29"/>
    <w:rsid w:val="00976F8E"/>
    <w:rsid w:val="00980B6E"/>
    <w:rsid w:val="0098346F"/>
    <w:rsid w:val="009853E4"/>
    <w:rsid w:val="00985F40"/>
    <w:rsid w:val="00986D12"/>
    <w:rsid w:val="00987993"/>
    <w:rsid w:val="00992065"/>
    <w:rsid w:val="009926D7"/>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31F2"/>
    <w:rsid w:val="009C4C83"/>
    <w:rsid w:val="009C6EB6"/>
    <w:rsid w:val="009C7C4A"/>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A97"/>
    <w:rsid w:val="00A44686"/>
    <w:rsid w:val="00A46304"/>
    <w:rsid w:val="00A46564"/>
    <w:rsid w:val="00A500F0"/>
    <w:rsid w:val="00A50697"/>
    <w:rsid w:val="00A5074D"/>
    <w:rsid w:val="00A54236"/>
    <w:rsid w:val="00A5426A"/>
    <w:rsid w:val="00A567B9"/>
    <w:rsid w:val="00A568FE"/>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4EE9"/>
    <w:rsid w:val="00A7512F"/>
    <w:rsid w:val="00A769C0"/>
    <w:rsid w:val="00A77699"/>
    <w:rsid w:val="00A80012"/>
    <w:rsid w:val="00A8004E"/>
    <w:rsid w:val="00A80FA5"/>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49F4"/>
    <w:rsid w:val="00AA4EE4"/>
    <w:rsid w:val="00AA5B5D"/>
    <w:rsid w:val="00AA740C"/>
    <w:rsid w:val="00AA76D1"/>
    <w:rsid w:val="00AA7983"/>
    <w:rsid w:val="00AB0AFD"/>
    <w:rsid w:val="00AB3F42"/>
    <w:rsid w:val="00AB5B7B"/>
    <w:rsid w:val="00AB6B3C"/>
    <w:rsid w:val="00AC1146"/>
    <w:rsid w:val="00AC171F"/>
    <w:rsid w:val="00AC1C37"/>
    <w:rsid w:val="00AC3C06"/>
    <w:rsid w:val="00AD0491"/>
    <w:rsid w:val="00AD099E"/>
    <w:rsid w:val="00AD2040"/>
    <w:rsid w:val="00AD4907"/>
    <w:rsid w:val="00AD6FA9"/>
    <w:rsid w:val="00AE00AE"/>
    <w:rsid w:val="00AE030D"/>
    <w:rsid w:val="00AE108D"/>
    <w:rsid w:val="00AE14E5"/>
    <w:rsid w:val="00AE1A01"/>
    <w:rsid w:val="00AE1ADE"/>
    <w:rsid w:val="00AE58C7"/>
    <w:rsid w:val="00AE7306"/>
    <w:rsid w:val="00AF127D"/>
    <w:rsid w:val="00AF1C30"/>
    <w:rsid w:val="00AF3ADC"/>
    <w:rsid w:val="00AF41FC"/>
    <w:rsid w:val="00AF7895"/>
    <w:rsid w:val="00AF79AE"/>
    <w:rsid w:val="00B01736"/>
    <w:rsid w:val="00B02197"/>
    <w:rsid w:val="00B07E3E"/>
    <w:rsid w:val="00B102CF"/>
    <w:rsid w:val="00B10819"/>
    <w:rsid w:val="00B11B51"/>
    <w:rsid w:val="00B11E71"/>
    <w:rsid w:val="00B16573"/>
    <w:rsid w:val="00B16F28"/>
    <w:rsid w:val="00B24520"/>
    <w:rsid w:val="00B245FF"/>
    <w:rsid w:val="00B2486C"/>
    <w:rsid w:val="00B2541C"/>
    <w:rsid w:val="00B261AC"/>
    <w:rsid w:val="00B27272"/>
    <w:rsid w:val="00B34F53"/>
    <w:rsid w:val="00B352F4"/>
    <w:rsid w:val="00B36E9B"/>
    <w:rsid w:val="00B377EE"/>
    <w:rsid w:val="00B41109"/>
    <w:rsid w:val="00B426DB"/>
    <w:rsid w:val="00B4288D"/>
    <w:rsid w:val="00B42C16"/>
    <w:rsid w:val="00B42C86"/>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428F"/>
    <w:rsid w:val="00B656DA"/>
    <w:rsid w:val="00B6588F"/>
    <w:rsid w:val="00B660FE"/>
    <w:rsid w:val="00B665F4"/>
    <w:rsid w:val="00B705D3"/>
    <w:rsid w:val="00B716B2"/>
    <w:rsid w:val="00B718E5"/>
    <w:rsid w:val="00B723A8"/>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7A"/>
    <w:rsid w:val="00B93C96"/>
    <w:rsid w:val="00B9412A"/>
    <w:rsid w:val="00B9464D"/>
    <w:rsid w:val="00B97012"/>
    <w:rsid w:val="00BA1800"/>
    <w:rsid w:val="00BA20B6"/>
    <w:rsid w:val="00BA3A32"/>
    <w:rsid w:val="00BA3D1A"/>
    <w:rsid w:val="00BA4BE6"/>
    <w:rsid w:val="00BA4EC3"/>
    <w:rsid w:val="00BA7F1B"/>
    <w:rsid w:val="00BB1D8A"/>
    <w:rsid w:val="00BB3E34"/>
    <w:rsid w:val="00BB41F2"/>
    <w:rsid w:val="00BB4989"/>
    <w:rsid w:val="00BB49A5"/>
    <w:rsid w:val="00BB4D04"/>
    <w:rsid w:val="00BB4D65"/>
    <w:rsid w:val="00BB4EEE"/>
    <w:rsid w:val="00BB5170"/>
    <w:rsid w:val="00BB5A30"/>
    <w:rsid w:val="00BB628E"/>
    <w:rsid w:val="00BB7AF3"/>
    <w:rsid w:val="00BC0474"/>
    <w:rsid w:val="00BC13C4"/>
    <w:rsid w:val="00BC13E4"/>
    <w:rsid w:val="00BC2BD4"/>
    <w:rsid w:val="00BC3496"/>
    <w:rsid w:val="00BC3A1E"/>
    <w:rsid w:val="00BC4206"/>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14B3"/>
    <w:rsid w:val="00BF4231"/>
    <w:rsid w:val="00BF4EC8"/>
    <w:rsid w:val="00BF7590"/>
    <w:rsid w:val="00C02014"/>
    <w:rsid w:val="00C02B91"/>
    <w:rsid w:val="00C02D0F"/>
    <w:rsid w:val="00C02F5F"/>
    <w:rsid w:val="00C0430D"/>
    <w:rsid w:val="00C0554C"/>
    <w:rsid w:val="00C076DE"/>
    <w:rsid w:val="00C07991"/>
    <w:rsid w:val="00C119C1"/>
    <w:rsid w:val="00C11B09"/>
    <w:rsid w:val="00C12135"/>
    <w:rsid w:val="00C12229"/>
    <w:rsid w:val="00C12320"/>
    <w:rsid w:val="00C12559"/>
    <w:rsid w:val="00C139B1"/>
    <w:rsid w:val="00C1702C"/>
    <w:rsid w:val="00C17663"/>
    <w:rsid w:val="00C17BED"/>
    <w:rsid w:val="00C17CB5"/>
    <w:rsid w:val="00C220B8"/>
    <w:rsid w:val="00C22602"/>
    <w:rsid w:val="00C244CE"/>
    <w:rsid w:val="00C24BAD"/>
    <w:rsid w:val="00C266DF"/>
    <w:rsid w:val="00C274DB"/>
    <w:rsid w:val="00C3422A"/>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42"/>
    <w:rsid w:val="00C61AF7"/>
    <w:rsid w:val="00C62DF4"/>
    <w:rsid w:val="00C63FC1"/>
    <w:rsid w:val="00C647A5"/>
    <w:rsid w:val="00C659AB"/>
    <w:rsid w:val="00C65BE7"/>
    <w:rsid w:val="00C71BAF"/>
    <w:rsid w:val="00C72379"/>
    <w:rsid w:val="00C72E5D"/>
    <w:rsid w:val="00C7371D"/>
    <w:rsid w:val="00C76367"/>
    <w:rsid w:val="00C76AB8"/>
    <w:rsid w:val="00C83163"/>
    <w:rsid w:val="00C83546"/>
    <w:rsid w:val="00C9051E"/>
    <w:rsid w:val="00C91439"/>
    <w:rsid w:val="00C91CC9"/>
    <w:rsid w:val="00C91FF2"/>
    <w:rsid w:val="00C920C3"/>
    <w:rsid w:val="00C947A9"/>
    <w:rsid w:val="00C95039"/>
    <w:rsid w:val="00CA06D5"/>
    <w:rsid w:val="00CA277F"/>
    <w:rsid w:val="00CA370A"/>
    <w:rsid w:val="00CA4AC1"/>
    <w:rsid w:val="00CA4B11"/>
    <w:rsid w:val="00CA73E4"/>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A"/>
    <w:rsid w:val="00CD413F"/>
    <w:rsid w:val="00CD6176"/>
    <w:rsid w:val="00CD7524"/>
    <w:rsid w:val="00CE0556"/>
    <w:rsid w:val="00CE0B90"/>
    <w:rsid w:val="00CE263B"/>
    <w:rsid w:val="00CE35BA"/>
    <w:rsid w:val="00CE48FE"/>
    <w:rsid w:val="00CF1102"/>
    <w:rsid w:val="00CF34CE"/>
    <w:rsid w:val="00CF3C1B"/>
    <w:rsid w:val="00CF5847"/>
    <w:rsid w:val="00CF5916"/>
    <w:rsid w:val="00CF768D"/>
    <w:rsid w:val="00CF78D9"/>
    <w:rsid w:val="00D007F0"/>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39D"/>
    <w:rsid w:val="00D943E7"/>
    <w:rsid w:val="00D96AAF"/>
    <w:rsid w:val="00D97034"/>
    <w:rsid w:val="00D975D8"/>
    <w:rsid w:val="00D97C6D"/>
    <w:rsid w:val="00DA00E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A7A"/>
    <w:rsid w:val="00DE572B"/>
    <w:rsid w:val="00DE5837"/>
    <w:rsid w:val="00DE62D6"/>
    <w:rsid w:val="00DE776B"/>
    <w:rsid w:val="00DF0FCA"/>
    <w:rsid w:val="00DF13CC"/>
    <w:rsid w:val="00DF1C11"/>
    <w:rsid w:val="00DF2DE8"/>
    <w:rsid w:val="00DF331F"/>
    <w:rsid w:val="00DF34FF"/>
    <w:rsid w:val="00DF3B49"/>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140"/>
    <w:rsid w:val="00E3093B"/>
    <w:rsid w:val="00E31453"/>
    <w:rsid w:val="00E33938"/>
    <w:rsid w:val="00E371D0"/>
    <w:rsid w:val="00E374C4"/>
    <w:rsid w:val="00E37E7D"/>
    <w:rsid w:val="00E40E7F"/>
    <w:rsid w:val="00E416D9"/>
    <w:rsid w:val="00E4174F"/>
    <w:rsid w:val="00E430FD"/>
    <w:rsid w:val="00E45F97"/>
    <w:rsid w:val="00E47B77"/>
    <w:rsid w:val="00E50A5B"/>
    <w:rsid w:val="00E52BB4"/>
    <w:rsid w:val="00E54C2D"/>
    <w:rsid w:val="00E5597E"/>
    <w:rsid w:val="00E55B34"/>
    <w:rsid w:val="00E55F45"/>
    <w:rsid w:val="00E578B8"/>
    <w:rsid w:val="00E60E52"/>
    <w:rsid w:val="00E61BF5"/>
    <w:rsid w:val="00E62205"/>
    <w:rsid w:val="00E6352C"/>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041"/>
    <w:rsid w:val="00EF04C1"/>
    <w:rsid w:val="00EF0682"/>
    <w:rsid w:val="00EF324E"/>
    <w:rsid w:val="00EF4B8E"/>
    <w:rsid w:val="00EF5504"/>
    <w:rsid w:val="00EF6F4B"/>
    <w:rsid w:val="00F005A1"/>
    <w:rsid w:val="00F01A08"/>
    <w:rsid w:val="00F01F8B"/>
    <w:rsid w:val="00F03195"/>
    <w:rsid w:val="00F03F2D"/>
    <w:rsid w:val="00F07FFC"/>
    <w:rsid w:val="00F10FBF"/>
    <w:rsid w:val="00F131F1"/>
    <w:rsid w:val="00F13AC8"/>
    <w:rsid w:val="00F13BC6"/>
    <w:rsid w:val="00F15DF9"/>
    <w:rsid w:val="00F174AC"/>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4040"/>
    <w:rsid w:val="00F44D71"/>
    <w:rsid w:val="00F50E0F"/>
    <w:rsid w:val="00F519C4"/>
    <w:rsid w:val="00F55B97"/>
    <w:rsid w:val="00F65EFB"/>
    <w:rsid w:val="00F66FE8"/>
    <w:rsid w:val="00F67022"/>
    <w:rsid w:val="00F701ED"/>
    <w:rsid w:val="00F710DA"/>
    <w:rsid w:val="00F75559"/>
    <w:rsid w:val="00F75DE6"/>
    <w:rsid w:val="00F76750"/>
    <w:rsid w:val="00F76D94"/>
    <w:rsid w:val="00F777BC"/>
    <w:rsid w:val="00F77BE2"/>
    <w:rsid w:val="00F77E8C"/>
    <w:rsid w:val="00F844B2"/>
    <w:rsid w:val="00F84751"/>
    <w:rsid w:val="00F87437"/>
    <w:rsid w:val="00F87DED"/>
    <w:rsid w:val="00F91421"/>
    <w:rsid w:val="00F9335E"/>
    <w:rsid w:val="00F9457E"/>
    <w:rsid w:val="00F9475B"/>
    <w:rsid w:val="00F94ADD"/>
    <w:rsid w:val="00F960E4"/>
    <w:rsid w:val="00F9714B"/>
    <w:rsid w:val="00FA1427"/>
    <w:rsid w:val="00FA18BB"/>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0BFE"/>
    <w:rsid w:val="00FD5F11"/>
    <w:rsid w:val="00FD7BFB"/>
    <w:rsid w:val="00FD7D07"/>
    <w:rsid w:val="00FE19AA"/>
    <w:rsid w:val="00FE203D"/>
    <w:rsid w:val="00FE3664"/>
    <w:rsid w:val="00FE3D8A"/>
    <w:rsid w:val="00FE5043"/>
    <w:rsid w:val="00FE6A24"/>
    <w:rsid w:val="00FF06D7"/>
    <w:rsid w:val="00FF160F"/>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doi.org/10.1038/srep15587"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23" Type="http://schemas.openxmlformats.org/officeDocument/2006/relationships/theme" Target="theme/theme1.xml"/><Relationship Id="rId10" Type="http://schemas.openxmlformats.org/officeDocument/2006/relationships/hyperlink" Target="mailto:mo.liu@gzhmu.edu.cn" TargetMode="Externa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65FD"/>
    <w:rsid w:val="00034224"/>
    <w:rsid w:val="00046B90"/>
    <w:rsid w:val="000963E9"/>
    <w:rsid w:val="000C2FAC"/>
    <w:rsid w:val="000D4079"/>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3342"/>
    <w:rsid w:val="003F2736"/>
    <w:rsid w:val="004165A8"/>
    <w:rsid w:val="0048034F"/>
    <w:rsid w:val="00492925"/>
    <w:rsid w:val="004C58E8"/>
    <w:rsid w:val="004C7A6D"/>
    <w:rsid w:val="004F6966"/>
    <w:rsid w:val="005317D3"/>
    <w:rsid w:val="00534DF7"/>
    <w:rsid w:val="00546612"/>
    <w:rsid w:val="00557CC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6A43"/>
    <w:rsid w:val="00766357"/>
    <w:rsid w:val="007728FE"/>
    <w:rsid w:val="007D0936"/>
    <w:rsid w:val="00822DF7"/>
    <w:rsid w:val="00835276"/>
    <w:rsid w:val="008629B8"/>
    <w:rsid w:val="008731E2"/>
    <w:rsid w:val="008D2C2E"/>
    <w:rsid w:val="008F3341"/>
    <w:rsid w:val="00903844"/>
    <w:rsid w:val="0092418F"/>
    <w:rsid w:val="00935E29"/>
    <w:rsid w:val="009E56CE"/>
    <w:rsid w:val="009E603B"/>
    <w:rsid w:val="00A02748"/>
    <w:rsid w:val="00A568FE"/>
    <w:rsid w:val="00A97ED7"/>
    <w:rsid w:val="00AC3C06"/>
    <w:rsid w:val="00AF79AE"/>
    <w:rsid w:val="00B23970"/>
    <w:rsid w:val="00B4288D"/>
    <w:rsid w:val="00B90F76"/>
    <w:rsid w:val="00BE4664"/>
    <w:rsid w:val="00C5376A"/>
    <w:rsid w:val="00CA370A"/>
    <w:rsid w:val="00CA4B11"/>
    <w:rsid w:val="00CD1803"/>
    <w:rsid w:val="00D160E2"/>
    <w:rsid w:val="00D359AF"/>
    <w:rsid w:val="00D84AC5"/>
    <w:rsid w:val="00D9293B"/>
    <w:rsid w:val="00DD3009"/>
    <w:rsid w:val="00DD3CFD"/>
    <w:rsid w:val="00DF0780"/>
    <w:rsid w:val="00E1001D"/>
    <w:rsid w:val="00E22559"/>
    <w:rsid w:val="00E74567"/>
    <w:rsid w:val="00EA1D1B"/>
    <w:rsid w:val="00F60165"/>
    <w:rsid w:val="00FB41B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4.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27</Pages>
  <Words>34972</Words>
  <Characters>199345</Characters>
  <Application>Microsoft Office Word</Application>
  <DocSecurity>0</DocSecurity>
  <Lines>1661</Lines>
  <Paragraphs>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2</cp:revision>
  <dcterms:created xsi:type="dcterms:W3CDTF">2025-05-20T08:36:00Z</dcterms:created>
  <dcterms:modified xsi:type="dcterms:W3CDTF">2025-05-20T08:36:00Z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zotero-version="7.0.15"&gt;&lt;session id="5sPCNcz1"/&gt;&lt;style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